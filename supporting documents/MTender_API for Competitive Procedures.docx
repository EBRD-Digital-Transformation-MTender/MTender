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Pr="00A0679E" w:rsidR="00C566A2" w:rsidP="009B51BB" w:rsidRDefault="08D40770" w14:paraId="21C71C8B" w14:textId="013695CF">
      <w:pPr>
        <w:jc w:val="center"/>
        <w:rPr>
          <w:rFonts w:cs="Times New Roman"/>
        </w:rPr>
      </w:pPr>
      <w:r w:rsidRPr="00040E8A">
        <w:rPr>
          <w:noProof/>
          <w:lang w:val="es-ES" w:eastAsia="es-ES"/>
        </w:rPr>
        <w:drawing>
          <wp:inline distT="0" distB="0" distL="0" distR="0" wp14:anchorId="6A4A4AFF" wp14:editId="2BC8C63A">
            <wp:extent cx="4343400" cy="2276475"/>
            <wp:effectExtent l="0" t="0" r="0" b="9525"/>
            <wp:docPr id="237140739" name="Imagen 4" descr="logo EBRD_2NcFAqFnH.jpg (1323×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pic:nvPicPr>
                  <pic:blipFill>
                    <a:blip r:embed="rId12">
                      <a:extLst>
                        <a:ext uri="{28A0092B-C50C-407E-A947-70E740481C1C}">
                          <a14:useLocalDpi xmlns:a14="http://schemas.microsoft.com/office/drawing/2010/main" val="0"/>
                        </a:ext>
                      </a:extLst>
                    </a:blip>
                    <a:stretch>
                      <a:fillRect/>
                    </a:stretch>
                  </pic:blipFill>
                  <pic:spPr>
                    <a:xfrm>
                      <a:off x="0" y="0"/>
                      <a:ext cx="4343400" cy="2276475"/>
                    </a:xfrm>
                    <a:prstGeom prst="rect">
                      <a:avLst/>
                    </a:prstGeom>
                  </pic:spPr>
                </pic:pic>
              </a:graphicData>
            </a:graphic>
          </wp:inline>
        </w:drawing>
      </w:r>
    </w:p>
    <w:p w:rsidRPr="00A0679E" w:rsidR="00C566A2" w:rsidP="00C566A2" w:rsidRDefault="00C566A2" w14:paraId="6E9ED743" w14:textId="77777777">
      <w:pPr>
        <w:rPr>
          <w:rFonts w:cs="Times New Roman"/>
        </w:rPr>
      </w:pPr>
    </w:p>
    <w:p w:rsidRPr="00A0679E" w:rsidR="00C566A2" w:rsidP="00C566A2" w:rsidRDefault="00C566A2" w14:paraId="5EB50C37" w14:textId="77777777">
      <w:pPr>
        <w:rPr>
          <w:rFonts w:cs="Times New Roman"/>
        </w:rPr>
      </w:pPr>
    </w:p>
    <w:p w:rsidRPr="00A0679E" w:rsidR="00C566A2" w:rsidP="00C566A2" w:rsidRDefault="00C566A2" w14:paraId="51B84BAE" w14:textId="77777777">
      <w:pPr>
        <w:rPr>
          <w:rFonts w:cs="Times New Roman"/>
        </w:rPr>
      </w:pPr>
    </w:p>
    <w:p w:rsidRPr="00A0679E" w:rsidR="00C566A2" w:rsidP="00C566A2" w:rsidRDefault="00C566A2" w14:paraId="6E4496F4" w14:textId="77777777">
      <w:pPr>
        <w:jc w:val="center"/>
        <w:rPr>
          <w:rFonts w:cs="Times New Roman"/>
          <w:b/>
          <w:bCs/>
          <w:i/>
          <w:sz w:val="32"/>
          <w:szCs w:val="32"/>
        </w:rPr>
      </w:pPr>
      <w:r w:rsidRPr="00A0679E">
        <w:rPr>
          <w:rFonts w:cs="Times New Roman"/>
          <w:b/>
          <w:bCs/>
          <w:i/>
          <w:sz w:val="32"/>
          <w:szCs w:val="32"/>
        </w:rPr>
        <w:t xml:space="preserve"> </w:t>
      </w:r>
    </w:p>
    <w:p w:rsidRPr="00A0679E" w:rsidR="00C566A2" w:rsidP="3429A1F3" w:rsidRDefault="005B2E7B" w14:paraId="585FEE19" w14:textId="7442CD94">
      <w:pPr>
        <w:jc w:val="center"/>
        <w:rPr>
          <w:rFonts w:eastAsia="Times New Roman" w:cs="Times New Roman"/>
          <w:color w:val="333333"/>
          <w:sz w:val="32"/>
          <w:szCs w:val="32"/>
        </w:rPr>
      </w:pPr>
      <w:r w:rsidRPr="00A0679E">
        <w:rPr>
          <w:rFonts w:cs="Times New Roman"/>
          <w:b/>
          <w:bCs/>
          <w:i/>
          <w:iCs/>
          <w:color w:val="00539B"/>
          <w:sz w:val="32"/>
          <w:szCs w:val="32"/>
        </w:rPr>
        <w:t xml:space="preserve"> </w:t>
      </w:r>
    </w:p>
    <w:p w:rsidRPr="00A0679E" w:rsidR="00C566A2" w:rsidP="00C566A2" w:rsidRDefault="00C566A2" w14:paraId="733E1ECE" w14:textId="77777777">
      <w:pPr>
        <w:jc w:val="center"/>
        <w:rPr>
          <w:rFonts w:cs="Times New Roman"/>
          <w:b/>
          <w:bCs/>
          <w:i/>
          <w:sz w:val="32"/>
          <w:szCs w:val="32"/>
        </w:rPr>
      </w:pPr>
      <w:bookmarkStart w:name="_Toc486600546" w:id="2"/>
    </w:p>
    <w:p w:rsidRPr="00A0679E" w:rsidR="00C566A2" w:rsidP="3429A1F3" w:rsidRDefault="00C566A2" w14:paraId="32F63124" w14:textId="7380436E">
      <w:pPr>
        <w:jc w:val="center"/>
        <w:rPr>
          <w:rFonts w:cs="Times New Roman"/>
          <w:b/>
          <w:bCs/>
          <w:i/>
          <w:iCs/>
          <w:caps/>
          <w:color w:val="00539B"/>
          <w:kern w:val="28"/>
          <w:sz w:val="32"/>
          <w:szCs w:val="32"/>
          <w:lang w:eastAsia="fr-FR"/>
        </w:rPr>
      </w:pPr>
      <w:r w:rsidRPr="00A0679E">
        <w:rPr>
          <w:rFonts w:cs="Times New Roman"/>
          <w:b/>
          <w:bCs/>
          <w:i/>
          <w:sz w:val="32"/>
          <w:szCs w:val="32"/>
        </w:rPr>
        <w:t xml:space="preserve"> </w:t>
      </w:r>
      <w:bookmarkEnd w:id="2"/>
      <w:r w:rsidRPr="00A0679E" w:rsidR="00005102">
        <w:rPr>
          <w:rFonts w:cs="Times New Roman"/>
          <w:b/>
          <w:bCs/>
          <w:i/>
          <w:iCs/>
          <w:color w:val="00539B"/>
          <w:sz w:val="32"/>
          <w:szCs w:val="32"/>
        </w:rPr>
        <w:t>Moldova: Policy advice, legislative drafting and on-going suppor</w:t>
      </w:r>
      <w:r w:rsidRPr="00A0679E" w:rsidR="00061199">
        <w:rPr>
          <w:rFonts w:cs="Times New Roman"/>
          <w:b/>
          <w:bCs/>
          <w:i/>
          <w:iCs/>
          <w:color w:val="00539B"/>
          <w:sz w:val="32"/>
          <w:szCs w:val="32"/>
        </w:rPr>
        <w:t>t to the MTender Pilot in 2020</w:t>
      </w:r>
      <w:r w:rsidRPr="00A0679E" w:rsidR="00005102">
        <w:rPr>
          <w:rFonts w:cs="Times New Roman"/>
          <w:b/>
          <w:bCs/>
          <w:i/>
          <w:iCs/>
          <w:color w:val="00539B"/>
          <w:sz w:val="32"/>
          <w:szCs w:val="32"/>
        </w:rPr>
        <w:t>.</w:t>
      </w:r>
    </w:p>
    <w:p w:rsidRPr="00A0679E" w:rsidR="00C566A2" w:rsidP="00C566A2" w:rsidRDefault="00C566A2" w14:paraId="2BCD144C" w14:textId="77777777">
      <w:pPr>
        <w:rPr>
          <w:rFonts w:cs="Times New Roman"/>
        </w:rPr>
      </w:pPr>
    </w:p>
    <w:p w:rsidRPr="00A0679E" w:rsidR="00005102" w:rsidP="00C566A2" w:rsidRDefault="00005102" w14:paraId="6113A442" w14:textId="77777777">
      <w:pPr>
        <w:rPr>
          <w:rFonts w:cs="Times New Roman"/>
        </w:rPr>
      </w:pPr>
    </w:p>
    <w:p w:rsidRPr="00A0679E" w:rsidR="006C5F67" w:rsidP="6A6389EB" w:rsidRDefault="6A6389EB" w14:paraId="5EEB3167" w14:textId="22068EC2">
      <w:pPr>
        <w:jc w:val="center"/>
        <w:rPr>
          <w:rFonts w:cs="Times New Roman"/>
          <w:b/>
          <w:bCs/>
          <w:i/>
          <w:iCs/>
          <w:caps/>
          <w:color w:val="00539B"/>
          <w:kern w:val="28"/>
          <w:sz w:val="32"/>
          <w:szCs w:val="32"/>
          <w:lang w:eastAsia="fr-FR"/>
        </w:rPr>
      </w:pPr>
      <w:r w:rsidRPr="00A0679E">
        <w:rPr>
          <w:rFonts w:cs="Times New Roman"/>
          <w:b/>
          <w:bCs/>
          <w:i/>
          <w:iCs/>
          <w:color w:val="00539B"/>
          <w:sz w:val="32"/>
          <w:szCs w:val="32"/>
        </w:rPr>
        <w:t xml:space="preserve">MTENDER – API for Competitive Procedures  </w:t>
      </w:r>
    </w:p>
    <w:p w:rsidRPr="00A0679E" w:rsidR="00C566A2" w:rsidP="00A86938" w:rsidRDefault="00C566A2" w14:paraId="080B827B" w14:textId="77777777">
      <w:pPr>
        <w:rPr>
          <w:rFonts w:cs="Times New Roman"/>
          <w:i/>
          <w:sz w:val="28"/>
          <w:szCs w:val="28"/>
        </w:rPr>
      </w:pPr>
    </w:p>
    <w:p w:rsidRPr="00A0679E" w:rsidR="00C566A2" w:rsidP="00364D18" w:rsidRDefault="6F89FAF5" w14:paraId="290824F3" w14:textId="45890197">
      <w:pPr>
        <w:jc w:val="center"/>
        <w:rPr>
          <w:rFonts w:cs="Times New Roman"/>
          <w:b/>
          <w:bCs/>
          <w:i/>
          <w:iCs/>
          <w:color w:val="00539B"/>
          <w:sz w:val="32"/>
          <w:szCs w:val="32"/>
        </w:rPr>
      </w:pPr>
      <w:r w:rsidRPr="00A0679E">
        <w:rPr>
          <w:rFonts w:cs="Times New Roman"/>
          <w:b/>
          <w:bCs/>
          <w:i/>
          <w:iCs/>
          <w:color w:val="00539B"/>
          <w:sz w:val="32"/>
          <w:szCs w:val="32"/>
        </w:rPr>
        <w:t>Workplan ID: P2-T1-A4</w:t>
      </w:r>
    </w:p>
    <w:p w:rsidRPr="00A0679E" w:rsidR="00C566A2" w:rsidP="6F89FAF5" w:rsidRDefault="00C566A2" w14:paraId="3C996201" w14:textId="5737F92F">
      <w:pPr>
        <w:jc w:val="center"/>
        <w:rPr>
          <w:rFonts w:cs="Times New Roman"/>
          <w:b/>
          <w:bCs/>
          <w:i/>
          <w:iCs/>
          <w:sz w:val="28"/>
          <w:szCs w:val="28"/>
        </w:rPr>
      </w:pPr>
    </w:p>
    <w:p w:rsidRPr="00A0679E" w:rsidR="001E1E35" w:rsidP="6F89FAF5" w:rsidRDefault="001E1E35" w14:paraId="195F76B0" w14:textId="7979FC1D">
      <w:pPr>
        <w:jc w:val="center"/>
        <w:rPr>
          <w:rFonts w:cs="Times New Roman"/>
          <w:b/>
          <w:bCs/>
          <w:i/>
          <w:iCs/>
          <w:sz w:val="28"/>
          <w:szCs w:val="28"/>
        </w:rPr>
      </w:pPr>
    </w:p>
    <w:p w:rsidRPr="00A0679E" w:rsidR="001E1E35" w:rsidP="6F89FAF5" w:rsidRDefault="001E1E35" w14:paraId="57C9D12E" w14:textId="33F44C52">
      <w:pPr>
        <w:jc w:val="center"/>
        <w:rPr>
          <w:rFonts w:cs="Times New Roman"/>
          <w:b/>
          <w:bCs/>
          <w:i/>
          <w:iCs/>
          <w:sz w:val="28"/>
          <w:szCs w:val="28"/>
        </w:rPr>
      </w:pPr>
    </w:p>
    <w:p w:rsidRPr="00A0679E" w:rsidR="001E1E35" w:rsidP="6F89FAF5" w:rsidRDefault="001E1E35" w14:paraId="3E20BCDB" w14:textId="77777777">
      <w:pPr>
        <w:jc w:val="center"/>
        <w:rPr>
          <w:rFonts w:cs="Times New Roman"/>
          <w:b/>
          <w:bCs/>
          <w:i/>
          <w:iCs/>
          <w:sz w:val="28"/>
          <w:szCs w:val="28"/>
        </w:rPr>
      </w:pPr>
    </w:p>
    <w:p w:rsidRPr="00A0679E" w:rsidR="00C566A2" w:rsidP="00C566A2" w:rsidRDefault="00061199" w14:paraId="6351987A" w14:textId="46670916">
      <w:pPr>
        <w:jc w:val="right"/>
        <w:rPr>
          <w:rFonts w:cs="Times New Roman"/>
          <w:b/>
          <w:i/>
          <w:color w:val="00539B"/>
          <w:sz w:val="28"/>
          <w:szCs w:val="28"/>
        </w:rPr>
      </w:pPr>
      <w:r w:rsidRPr="00A0679E">
        <w:rPr>
          <w:rFonts w:cs="Times New Roman"/>
          <w:b/>
          <w:i/>
          <w:color w:val="00539B"/>
          <w:sz w:val="28"/>
          <w:szCs w:val="28"/>
        </w:rPr>
        <w:t>September</w:t>
      </w:r>
      <w:r w:rsidRPr="00A0679E" w:rsidR="00005102">
        <w:rPr>
          <w:rFonts w:cs="Times New Roman"/>
          <w:b/>
          <w:i/>
          <w:color w:val="00539B"/>
          <w:sz w:val="28"/>
          <w:szCs w:val="28"/>
        </w:rPr>
        <w:t xml:space="preserve"> </w:t>
      </w:r>
      <w:r w:rsidRPr="00A0679E" w:rsidR="00C566A2">
        <w:rPr>
          <w:rFonts w:cs="Times New Roman"/>
          <w:b/>
          <w:i/>
          <w:color w:val="00539B"/>
          <w:sz w:val="28"/>
          <w:szCs w:val="28"/>
        </w:rPr>
        <w:t>20</w:t>
      </w:r>
      <w:r w:rsidRPr="00A0679E" w:rsidR="00005102">
        <w:rPr>
          <w:rFonts w:cs="Times New Roman"/>
          <w:b/>
          <w:i/>
          <w:color w:val="00539B"/>
          <w:sz w:val="28"/>
          <w:szCs w:val="28"/>
        </w:rPr>
        <w:t>20</w:t>
      </w:r>
    </w:p>
    <w:p w:rsidRPr="00A0679E" w:rsidR="00C566A2" w:rsidP="00697F48" w:rsidRDefault="00697F48" w14:paraId="4C537189" w14:textId="77777777">
      <w:pPr>
        <w:tabs>
          <w:tab w:val="left" w:pos="5055"/>
        </w:tabs>
        <w:rPr>
          <w:rFonts w:cs="Times New Roman"/>
        </w:rPr>
      </w:pPr>
      <w:r w:rsidRPr="00A0679E">
        <w:rPr>
          <w:rFonts w:cs="Times New Roman"/>
        </w:rPr>
        <w:tab/>
      </w:r>
    </w:p>
    <w:p w:rsidRPr="00A0679E" w:rsidR="00C566A2" w:rsidP="00C566A2" w:rsidRDefault="00C566A2" w14:paraId="38378038" w14:textId="77777777">
      <w:pPr>
        <w:rPr>
          <w:rFonts w:cs="Times New Roman"/>
        </w:rPr>
      </w:pPr>
    </w:p>
    <w:p w:rsidRPr="00A0679E" w:rsidR="00C566A2" w:rsidP="009B51BB" w:rsidRDefault="00C566A2" w14:paraId="43022122" w14:textId="77777777">
      <w:pPr>
        <w:pBdr>
          <w:top w:val="single" w:color="auto" w:sz="4" w:space="1"/>
          <w:left w:val="single" w:color="auto" w:sz="4" w:space="4"/>
          <w:bottom w:val="single" w:color="auto" w:sz="4" w:space="1"/>
          <w:right w:val="single" w:color="auto" w:sz="4" w:space="4"/>
        </w:pBdr>
        <w:rPr>
          <w:rFonts w:cs="Times New Roman"/>
        </w:rPr>
      </w:pPr>
      <w:r w:rsidRPr="00A0679E">
        <w:rPr>
          <w:rFonts w:cs="Times New Roman"/>
        </w:rPr>
        <w:lastRenderedPageBreak/>
        <w:br w:type="page"/>
      </w:r>
    </w:p>
    <w:p w:rsidRPr="00A0679E" w:rsidR="00C566A2" w:rsidP="00C566A2" w:rsidRDefault="00C566A2" w14:paraId="43BDE719" w14:textId="77777777">
      <w:pPr>
        <w:jc w:val="center"/>
        <w:rPr>
          <w:rFonts w:cs="Times New Roman"/>
          <w:sz w:val="32"/>
        </w:rPr>
      </w:pPr>
      <w:bookmarkStart w:name="_Toc455393013" w:id="3"/>
      <w:bookmarkStart w:name="_Toc455414157" w:id="4"/>
      <w:bookmarkStart w:name="_Toc455415832" w:id="5"/>
      <w:bookmarkStart w:name="_Toc451349601" w:id="6"/>
      <w:bookmarkStart w:name="_Toc451349619" w:id="7"/>
      <w:bookmarkStart w:name="_Toc451351097" w:id="8"/>
      <w:bookmarkStart w:name="_Toc451351712" w:id="9"/>
      <w:bookmarkStart w:name="_Toc451450203" w:id="10"/>
      <w:bookmarkStart w:name="_Toc451769183" w:id="11"/>
      <w:bookmarkStart w:name="_Toc451769428" w:id="12"/>
      <w:r w:rsidRPr="00A0679E">
        <w:rPr>
          <w:rFonts w:cs="Times New Roman"/>
          <w:b/>
          <w:color w:val="1F3864" w:themeColor="accent1" w:themeShade="80"/>
          <w:sz w:val="32"/>
        </w:rPr>
        <w:lastRenderedPageBreak/>
        <w:t>APPROVAL PAGE</w:t>
      </w:r>
      <w:bookmarkEnd w:id="3"/>
      <w:bookmarkEnd w:id="4"/>
      <w:bookmarkEnd w:id="5"/>
    </w:p>
    <w:p w:rsidRPr="00A0679E" w:rsidR="00C566A2" w:rsidP="00C566A2" w:rsidRDefault="00061199" w14:paraId="67578A70" w14:textId="118322BA">
      <w:pPr>
        <w:jc w:val="right"/>
        <w:rPr>
          <w:rFonts w:cs="Times New Roman"/>
        </w:rPr>
      </w:pPr>
      <w:r w:rsidRPr="00A0679E">
        <w:rPr>
          <w:rFonts w:cs="Times New Roman"/>
        </w:rPr>
        <w:t>September</w:t>
      </w:r>
      <w:r w:rsidRPr="00A0679E" w:rsidR="46AD09DB">
        <w:rPr>
          <w:rFonts w:cs="Times New Roman"/>
        </w:rPr>
        <w:t xml:space="preserve"> 2020</w:t>
      </w:r>
    </w:p>
    <w:p w:rsidRPr="00A0679E" w:rsidR="00C566A2" w:rsidP="00362CC2" w:rsidRDefault="2EF37516" w14:paraId="246670DA" w14:textId="340EE0C3">
      <w:pPr>
        <w:rPr>
          <w:rFonts w:cs="Times New Roman"/>
        </w:rPr>
      </w:pPr>
      <w:r w:rsidRPr="00A0679E">
        <w:rPr>
          <w:rFonts w:eastAsia="Arial" w:cs="Times New Roman"/>
        </w:rPr>
        <w:t>This document for “MTender –  API for Competitive Procedures” of the project “</w:t>
      </w:r>
      <w:r w:rsidRPr="00A0679E">
        <w:rPr>
          <w:rFonts w:eastAsia="Arial"/>
        </w:rPr>
        <w:t xml:space="preserve">Moldova: Policy advice, legislative drafting and on-going support to the MTender Pilot in </w:t>
      </w:r>
      <w:r w:rsidRPr="00A0679E">
        <w:rPr>
          <w:rFonts w:eastAsia="Arial" w:cs="Times New Roman"/>
        </w:rPr>
        <w:t>2020” was first prepared as a draft and submitted on the 29</w:t>
      </w:r>
      <w:r w:rsidRPr="00A0679E">
        <w:rPr>
          <w:rFonts w:eastAsia="Arial" w:cs="Times New Roman"/>
          <w:vertAlign w:val="superscript"/>
        </w:rPr>
        <w:t>th</w:t>
      </w:r>
      <w:r w:rsidRPr="00A0679E">
        <w:rPr>
          <w:rFonts w:eastAsia="Arial" w:cs="Times New Roman"/>
        </w:rPr>
        <w:t xml:space="preserve"> September 2020 by the Consultant: everis and uStudio. It has gone through a number of iterations, and this version 1.0 is the final version. The document has been examined by the EBRD OL and the representatives of the Government Client/Beneficiaries of Republic of Moldova and is hereby recommended for approval and acceptance.</w:t>
      </w:r>
    </w:p>
    <w:tbl>
      <w:tblPr>
        <w:tblW w:w="5000" w:type="pct"/>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Layout w:type="fixed"/>
        <w:tblCellMar>
          <w:top w:w="57" w:type="dxa"/>
        </w:tblCellMar>
        <w:tblLook w:val="04A0" w:firstRow="1" w:lastRow="0" w:firstColumn="1" w:lastColumn="0" w:noHBand="0" w:noVBand="1"/>
      </w:tblPr>
      <w:tblGrid>
        <w:gridCol w:w="3340"/>
        <w:gridCol w:w="5676"/>
      </w:tblGrid>
      <w:tr w:rsidRPr="00A0679E" w:rsidR="00C566A2" w:rsidTr="00B97379" w14:paraId="4C37F7BB" w14:textId="77777777">
        <w:trPr>
          <w:trHeight w:val="23"/>
        </w:trPr>
        <w:tc>
          <w:tcPr>
            <w:tcW w:w="1852" w:type="pct"/>
            <w:shd w:val="clear" w:color="auto" w:fill="D9D9D9" w:themeFill="background1" w:themeFillShade="D9"/>
            <w:vAlign w:val="center"/>
            <w:hideMark/>
          </w:tcPr>
          <w:p w:rsidRPr="00A0679E" w:rsidR="00C566A2" w:rsidP="00362CC2" w:rsidRDefault="00C566A2" w14:paraId="0904277A" w14:textId="709DCE71">
            <w:pPr>
              <w:spacing w:after="0"/>
              <w:rPr>
                <w:rFonts w:eastAsia="Calibri" w:cs="Times New Roman"/>
                <w:b/>
                <w:bCs/>
                <w:color w:val="595959" w:themeColor="text1" w:themeTint="A6"/>
                <w:sz w:val="20"/>
                <w:szCs w:val="20"/>
              </w:rPr>
            </w:pPr>
            <w:r w:rsidRPr="00A0679E">
              <w:rPr>
                <w:rFonts w:eastAsia="Calibri" w:cs="Times New Roman"/>
                <w:b/>
                <w:bCs/>
                <w:color w:val="595959" w:themeColor="text1" w:themeTint="A6"/>
                <w:sz w:val="20"/>
                <w:szCs w:val="20"/>
              </w:rPr>
              <w:t>Client</w:t>
            </w:r>
            <w:r w:rsidRPr="00A0679E" w:rsidR="00362CC2">
              <w:rPr>
                <w:rFonts w:eastAsia="Calibri" w:cs="Times New Roman"/>
                <w:b/>
                <w:bCs/>
                <w:color w:val="595959" w:themeColor="text1" w:themeTint="A6"/>
                <w:sz w:val="20"/>
                <w:szCs w:val="20"/>
              </w:rPr>
              <w:t xml:space="preserve">/beneficiary </w:t>
            </w:r>
            <w:r w:rsidRPr="00A0679E">
              <w:rPr>
                <w:rFonts w:eastAsia="Calibri" w:cs="Times New Roman"/>
                <w:b/>
                <w:bCs/>
                <w:color w:val="595959" w:themeColor="text1" w:themeTint="A6"/>
                <w:sz w:val="20"/>
                <w:szCs w:val="20"/>
              </w:rPr>
              <w:t>Name</w:t>
            </w:r>
          </w:p>
        </w:tc>
        <w:tc>
          <w:tcPr>
            <w:tcW w:w="3148" w:type="pct"/>
            <w:noWrap/>
            <w:vAlign w:val="center"/>
          </w:tcPr>
          <w:p w:rsidRPr="00A0679E" w:rsidR="00C566A2" w:rsidP="00B3508E" w:rsidRDefault="00CE5F44" w14:paraId="7F6B2359" w14:textId="147A2578">
            <w:pPr>
              <w:spacing w:after="0"/>
              <w:rPr>
                <w:rFonts w:eastAsia="Calibri" w:cs="Times New Roman"/>
                <w:bCs/>
                <w:sz w:val="20"/>
                <w:szCs w:val="20"/>
              </w:rPr>
            </w:pPr>
            <w:r w:rsidRPr="00A0679E">
              <w:rPr>
                <w:b/>
                <w:sz w:val="18"/>
                <w:szCs w:val="16"/>
              </w:rPr>
              <w:t>Ministry of Finance of the Republic of Moldova</w:t>
            </w:r>
          </w:p>
        </w:tc>
      </w:tr>
      <w:tr w:rsidRPr="00A0679E" w:rsidR="00C566A2" w:rsidTr="00B97379" w14:paraId="72045C45" w14:textId="77777777">
        <w:trPr>
          <w:trHeight w:val="255"/>
        </w:trPr>
        <w:tc>
          <w:tcPr>
            <w:tcW w:w="1852" w:type="pct"/>
            <w:shd w:val="clear" w:color="auto" w:fill="D9D9D9" w:themeFill="background1" w:themeFillShade="D9"/>
            <w:vAlign w:val="center"/>
            <w:hideMark/>
          </w:tcPr>
          <w:p w:rsidRPr="00A0679E" w:rsidR="00C566A2" w:rsidP="00B3508E" w:rsidRDefault="00C566A2" w14:paraId="1A279814" w14:textId="7105C76C">
            <w:pPr>
              <w:spacing w:after="0"/>
              <w:rPr>
                <w:rFonts w:eastAsia="Calibri" w:cs="Times New Roman"/>
                <w:b/>
                <w:bCs/>
                <w:color w:val="595959" w:themeColor="text1" w:themeTint="A6"/>
                <w:sz w:val="20"/>
                <w:szCs w:val="20"/>
              </w:rPr>
            </w:pPr>
            <w:r w:rsidRPr="00A0679E">
              <w:rPr>
                <w:rFonts w:eastAsia="Calibri" w:cs="Times New Roman"/>
                <w:b/>
                <w:bCs/>
                <w:color w:val="595959" w:themeColor="text1" w:themeTint="A6"/>
                <w:sz w:val="20"/>
                <w:szCs w:val="20"/>
              </w:rPr>
              <w:t>Project</w:t>
            </w:r>
            <w:r w:rsidRPr="00A0679E" w:rsidR="00362CC2">
              <w:rPr>
                <w:rFonts w:eastAsia="Calibri" w:cs="Times New Roman"/>
                <w:b/>
                <w:bCs/>
                <w:color w:val="595959" w:themeColor="text1" w:themeTint="A6"/>
                <w:sz w:val="20"/>
                <w:szCs w:val="20"/>
              </w:rPr>
              <w:t xml:space="preserve"> title</w:t>
            </w:r>
          </w:p>
        </w:tc>
        <w:tc>
          <w:tcPr>
            <w:tcW w:w="3148" w:type="pct"/>
            <w:vAlign w:val="center"/>
          </w:tcPr>
          <w:p w:rsidRPr="00A0679E" w:rsidR="00C566A2" w:rsidP="00B3508E" w:rsidRDefault="00CE5F44" w14:paraId="7C01F441" w14:textId="51751E8C">
            <w:pPr>
              <w:spacing w:after="0"/>
              <w:rPr>
                <w:rFonts w:eastAsia="Calibri" w:cs="Times New Roman"/>
                <w:bCs/>
                <w:i/>
                <w:sz w:val="20"/>
                <w:szCs w:val="20"/>
              </w:rPr>
            </w:pPr>
            <w:r w:rsidRPr="00A0679E">
              <w:rPr>
                <w:b/>
                <w:sz w:val="18"/>
                <w:szCs w:val="16"/>
              </w:rPr>
              <w:t>Moldova: Policy advice, legislative drafting and on-going support to the MTender Pilot in 2020</w:t>
            </w:r>
          </w:p>
        </w:tc>
      </w:tr>
      <w:tr w:rsidRPr="00A0679E" w:rsidR="00C566A2" w:rsidTr="00B97379" w14:paraId="622B8770" w14:textId="77777777">
        <w:trPr>
          <w:trHeight w:val="233"/>
        </w:trPr>
        <w:tc>
          <w:tcPr>
            <w:tcW w:w="1852" w:type="pct"/>
            <w:shd w:val="clear" w:color="auto" w:fill="D9D9D9" w:themeFill="background1" w:themeFillShade="D9"/>
            <w:vAlign w:val="center"/>
            <w:hideMark/>
          </w:tcPr>
          <w:p w:rsidRPr="00A0679E" w:rsidR="00C566A2" w:rsidP="00B3508E" w:rsidRDefault="00C566A2" w14:paraId="2C54AA3F" w14:textId="77777777">
            <w:pPr>
              <w:spacing w:after="0"/>
              <w:rPr>
                <w:rFonts w:eastAsia="Calibri" w:cs="Times New Roman"/>
                <w:b/>
                <w:bCs/>
                <w:color w:val="595959" w:themeColor="text1" w:themeTint="A6"/>
                <w:sz w:val="20"/>
                <w:szCs w:val="20"/>
              </w:rPr>
            </w:pPr>
            <w:r w:rsidRPr="00A0679E">
              <w:rPr>
                <w:rFonts w:eastAsia="Calibri" w:cs="Times New Roman"/>
                <w:b/>
                <w:bCs/>
                <w:color w:val="595959" w:themeColor="text1" w:themeTint="A6"/>
                <w:sz w:val="20"/>
                <w:szCs w:val="20"/>
              </w:rPr>
              <w:t xml:space="preserve">Date of </w:t>
            </w:r>
            <w:r w:rsidRPr="00A0679E" w:rsidR="00FF21AD">
              <w:rPr>
                <w:rFonts w:eastAsia="Calibri" w:cs="Times New Roman"/>
                <w:b/>
                <w:bCs/>
                <w:color w:val="595959" w:themeColor="text1" w:themeTint="A6"/>
                <w:sz w:val="20"/>
                <w:szCs w:val="20"/>
              </w:rPr>
              <w:t xml:space="preserve">scheduled </w:t>
            </w:r>
            <w:r w:rsidRPr="00A0679E">
              <w:rPr>
                <w:rFonts w:eastAsia="Calibri" w:cs="Times New Roman"/>
                <w:b/>
                <w:bCs/>
                <w:color w:val="595959" w:themeColor="text1" w:themeTint="A6"/>
                <w:sz w:val="20"/>
                <w:szCs w:val="20"/>
              </w:rPr>
              <w:t xml:space="preserve">delivery </w:t>
            </w:r>
          </w:p>
        </w:tc>
        <w:tc>
          <w:tcPr>
            <w:tcW w:w="3148" w:type="pct"/>
            <w:vAlign w:val="center"/>
          </w:tcPr>
          <w:p w:rsidRPr="00A0679E" w:rsidR="00C566A2" w:rsidP="00EA7AC9" w:rsidRDefault="00CA6312" w14:paraId="4713EB02" w14:textId="7454D9E1">
            <w:pPr>
              <w:spacing w:after="0"/>
              <w:rPr>
                <w:rFonts w:eastAsia="Calibri" w:cs="Times New Roman"/>
                <w:sz w:val="20"/>
                <w:szCs w:val="20"/>
              </w:rPr>
            </w:pPr>
            <w:r w:rsidRPr="00A0679E">
              <w:rPr>
                <w:rFonts w:eastAsia="Calibri" w:cs="Times New Roman"/>
                <w:sz w:val="20"/>
                <w:szCs w:val="20"/>
              </w:rPr>
              <w:t>29</w:t>
            </w:r>
            <w:r w:rsidRPr="00A0679E" w:rsidR="23F421CB">
              <w:rPr>
                <w:rFonts w:eastAsia="Calibri" w:cs="Times New Roman"/>
                <w:sz w:val="20"/>
                <w:szCs w:val="20"/>
              </w:rPr>
              <w:t>/0</w:t>
            </w:r>
            <w:r w:rsidRPr="00A0679E" w:rsidR="00061199">
              <w:rPr>
                <w:rFonts w:eastAsia="Calibri" w:cs="Times New Roman"/>
                <w:sz w:val="20"/>
                <w:szCs w:val="20"/>
              </w:rPr>
              <w:t>9</w:t>
            </w:r>
            <w:r w:rsidRPr="00A0679E" w:rsidR="23F421CB">
              <w:rPr>
                <w:rFonts w:eastAsia="Calibri" w:cs="Times New Roman"/>
                <w:sz w:val="20"/>
                <w:szCs w:val="20"/>
              </w:rPr>
              <w:t>/2020</w:t>
            </w:r>
          </w:p>
        </w:tc>
      </w:tr>
      <w:tr w:rsidRPr="00A0679E" w:rsidR="00C566A2" w:rsidTr="00B97379" w14:paraId="7656F480" w14:textId="77777777">
        <w:trPr>
          <w:trHeight w:val="194"/>
        </w:trPr>
        <w:tc>
          <w:tcPr>
            <w:tcW w:w="1852" w:type="pct"/>
            <w:shd w:val="clear" w:color="auto" w:fill="D9D9D9" w:themeFill="background1" w:themeFillShade="D9"/>
            <w:vAlign w:val="center"/>
            <w:hideMark/>
          </w:tcPr>
          <w:p w:rsidRPr="00A0679E" w:rsidR="00C566A2" w:rsidP="00B3508E" w:rsidRDefault="00C566A2" w14:paraId="3AF7BA1D" w14:textId="0D9FD3A0">
            <w:pPr>
              <w:spacing w:after="0"/>
              <w:rPr>
                <w:rFonts w:eastAsia="Calibri" w:cs="Times New Roman"/>
                <w:b/>
                <w:bCs/>
                <w:color w:val="595959" w:themeColor="text1" w:themeTint="A6"/>
                <w:sz w:val="20"/>
                <w:szCs w:val="20"/>
              </w:rPr>
            </w:pPr>
            <w:r w:rsidRPr="00A0679E">
              <w:rPr>
                <w:rFonts w:eastAsia="Calibri" w:cs="Times New Roman"/>
                <w:b/>
                <w:bCs/>
                <w:color w:val="595959" w:themeColor="text1" w:themeTint="A6"/>
                <w:sz w:val="20"/>
                <w:szCs w:val="20"/>
              </w:rPr>
              <w:t xml:space="preserve">Date of </w:t>
            </w:r>
            <w:r w:rsidRPr="00A0679E" w:rsidR="00362CC2">
              <w:rPr>
                <w:rFonts w:eastAsia="Calibri" w:cs="Times New Roman"/>
                <w:b/>
                <w:bCs/>
                <w:color w:val="595959" w:themeColor="text1" w:themeTint="A6"/>
                <w:sz w:val="20"/>
                <w:szCs w:val="20"/>
              </w:rPr>
              <w:t>submission for a</w:t>
            </w:r>
            <w:r w:rsidRPr="00A0679E">
              <w:rPr>
                <w:rFonts w:eastAsia="Calibri" w:cs="Times New Roman"/>
                <w:b/>
                <w:bCs/>
                <w:color w:val="595959" w:themeColor="text1" w:themeTint="A6"/>
                <w:sz w:val="20"/>
                <w:szCs w:val="20"/>
              </w:rPr>
              <w:t>cceptance</w:t>
            </w:r>
          </w:p>
        </w:tc>
        <w:tc>
          <w:tcPr>
            <w:tcW w:w="3148" w:type="pct"/>
            <w:vAlign w:val="center"/>
          </w:tcPr>
          <w:p w:rsidRPr="00A0679E" w:rsidR="00C566A2" w:rsidP="00EA7AC9" w:rsidRDefault="00CA6312" w14:paraId="4CABCFFD" w14:textId="499D2886">
            <w:pPr>
              <w:spacing w:after="0"/>
              <w:rPr>
                <w:rFonts w:eastAsia="Calibri" w:cs="Times New Roman"/>
                <w:sz w:val="20"/>
                <w:szCs w:val="20"/>
              </w:rPr>
            </w:pPr>
            <w:r w:rsidRPr="00A0679E">
              <w:rPr>
                <w:rFonts w:eastAsia="Calibri" w:cs="Times New Roman"/>
                <w:sz w:val="20"/>
                <w:szCs w:val="20"/>
              </w:rPr>
              <w:t>29</w:t>
            </w:r>
            <w:r w:rsidRPr="00A0679E" w:rsidR="003B37F1">
              <w:rPr>
                <w:rFonts w:eastAsia="Calibri" w:cs="Times New Roman"/>
                <w:sz w:val="20"/>
                <w:szCs w:val="20"/>
              </w:rPr>
              <w:t>/0</w:t>
            </w:r>
            <w:r w:rsidRPr="00A0679E" w:rsidR="00061199">
              <w:rPr>
                <w:rFonts w:eastAsia="Calibri" w:cs="Times New Roman"/>
                <w:sz w:val="20"/>
                <w:szCs w:val="20"/>
              </w:rPr>
              <w:t>9</w:t>
            </w:r>
            <w:r w:rsidRPr="00A0679E" w:rsidR="003B37F1">
              <w:rPr>
                <w:rFonts w:eastAsia="Calibri" w:cs="Times New Roman"/>
                <w:sz w:val="20"/>
                <w:szCs w:val="20"/>
              </w:rPr>
              <w:t>/2020</w:t>
            </w:r>
          </w:p>
        </w:tc>
      </w:tr>
    </w:tbl>
    <w:p w:rsidRPr="00A0679E" w:rsidR="00C566A2" w:rsidP="00C566A2" w:rsidRDefault="00C566A2" w14:paraId="00EEB94E" w14:textId="77777777">
      <w:pPr>
        <w:spacing w:after="0"/>
        <w:rPr>
          <w:rFonts w:eastAsia="Calibri" w:cs="Times New Roman"/>
          <w:bCs/>
          <w:sz w:val="20"/>
          <w:szCs w:val="20"/>
        </w:rPr>
      </w:pPr>
    </w:p>
    <w:tbl>
      <w:tblPr>
        <w:tblW w:w="5000" w:type="pct"/>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Layout w:type="fixed"/>
        <w:tblCellMar>
          <w:top w:w="57" w:type="dxa"/>
        </w:tblCellMar>
        <w:tblLook w:val="04A0" w:firstRow="1" w:lastRow="0" w:firstColumn="1" w:lastColumn="0" w:noHBand="0" w:noVBand="1"/>
      </w:tblPr>
      <w:tblGrid>
        <w:gridCol w:w="1662"/>
        <w:gridCol w:w="4995"/>
        <w:gridCol w:w="2359"/>
      </w:tblGrid>
      <w:tr w:rsidRPr="00A0679E" w:rsidR="00C566A2" w:rsidTr="6F89FAF5" w14:paraId="13F4A745" w14:textId="77777777">
        <w:trPr>
          <w:trHeight w:val="255"/>
        </w:trPr>
        <w:tc>
          <w:tcPr>
            <w:tcW w:w="5000" w:type="pct"/>
            <w:gridSpan w:val="3"/>
            <w:shd w:val="clear" w:color="auto" w:fill="D9D9D9" w:themeFill="background1" w:themeFillShade="D9"/>
            <w:vAlign w:val="center"/>
            <w:hideMark/>
          </w:tcPr>
          <w:p w:rsidRPr="00A0679E" w:rsidR="00C566A2" w:rsidP="00B3508E" w:rsidRDefault="00C566A2" w14:paraId="6147A0E7" w14:textId="77777777">
            <w:pPr>
              <w:spacing w:after="0"/>
              <w:rPr>
                <w:rFonts w:eastAsia="Calibri" w:cs="Times New Roman"/>
                <w:b/>
                <w:bCs/>
                <w:color w:val="595959" w:themeColor="text1" w:themeTint="A6"/>
                <w:sz w:val="20"/>
                <w:szCs w:val="20"/>
              </w:rPr>
            </w:pPr>
            <w:r w:rsidRPr="00A0679E">
              <w:rPr>
                <w:rFonts w:eastAsia="Calibri" w:cs="Times New Roman"/>
                <w:b/>
                <w:bCs/>
                <w:color w:val="595959" w:themeColor="text1" w:themeTint="A6"/>
                <w:sz w:val="20"/>
                <w:szCs w:val="20"/>
              </w:rPr>
              <w:t>The output is specified in the table below and includes a list of delivered deliverables. The output is in accordance with approved specifications and complies with all conditions defined in the Contract, as per the Terms of Reference.</w:t>
            </w:r>
          </w:p>
        </w:tc>
      </w:tr>
      <w:tr w:rsidRPr="00A0679E" w:rsidR="00C566A2" w:rsidTr="6F89FAF5" w14:paraId="31FD567D" w14:textId="77777777">
        <w:trPr>
          <w:trHeight w:val="255"/>
        </w:trPr>
        <w:tc>
          <w:tcPr>
            <w:tcW w:w="922" w:type="pct"/>
            <w:shd w:val="clear" w:color="auto" w:fill="D9D9D9" w:themeFill="background1" w:themeFillShade="D9"/>
            <w:vAlign w:val="center"/>
            <w:hideMark/>
          </w:tcPr>
          <w:p w:rsidRPr="00A0679E" w:rsidR="00C566A2" w:rsidP="00B3508E" w:rsidRDefault="00C566A2" w14:paraId="2BC1CFD8" w14:textId="77777777">
            <w:pPr>
              <w:spacing w:after="0"/>
              <w:rPr>
                <w:rFonts w:eastAsia="Calibri" w:cs="Times New Roman"/>
                <w:b/>
                <w:bCs/>
                <w:color w:val="595959" w:themeColor="text1" w:themeTint="A6"/>
                <w:sz w:val="20"/>
                <w:szCs w:val="20"/>
              </w:rPr>
            </w:pPr>
            <w:r w:rsidRPr="00A0679E">
              <w:rPr>
                <w:rFonts w:eastAsia="Calibri" w:cs="Times New Roman"/>
                <w:b/>
                <w:bCs/>
                <w:color w:val="595959" w:themeColor="text1" w:themeTint="A6"/>
                <w:sz w:val="20"/>
                <w:szCs w:val="20"/>
              </w:rPr>
              <w:t>Deliverable</w:t>
            </w:r>
          </w:p>
        </w:tc>
        <w:tc>
          <w:tcPr>
            <w:tcW w:w="2770" w:type="pct"/>
            <w:shd w:val="clear" w:color="auto" w:fill="D9D9D9" w:themeFill="background1" w:themeFillShade="D9"/>
            <w:vAlign w:val="center"/>
            <w:hideMark/>
          </w:tcPr>
          <w:p w:rsidRPr="00A0679E" w:rsidR="00C566A2" w:rsidP="00B3508E" w:rsidRDefault="00C566A2" w14:paraId="454F59C6" w14:textId="77777777">
            <w:pPr>
              <w:spacing w:after="0"/>
              <w:rPr>
                <w:rFonts w:eastAsia="Calibri" w:cs="Times New Roman"/>
                <w:b/>
                <w:bCs/>
                <w:color w:val="595959" w:themeColor="text1" w:themeTint="A6"/>
                <w:sz w:val="20"/>
                <w:szCs w:val="20"/>
              </w:rPr>
            </w:pPr>
            <w:r w:rsidRPr="00A0679E">
              <w:rPr>
                <w:rFonts w:eastAsia="Calibri" w:cs="Times New Roman"/>
                <w:b/>
                <w:bCs/>
                <w:color w:val="595959" w:themeColor="text1" w:themeTint="A6"/>
                <w:sz w:val="20"/>
                <w:szCs w:val="20"/>
              </w:rPr>
              <w:t>Deliverable Description</w:t>
            </w:r>
          </w:p>
        </w:tc>
        <w:tc>
          <w:tcPr>
            <w:tcW w:w="1308" w:type="pct"/>
            <w:shd w:val="clear" w:color="auto" w:fill="D9D9D9" w:themeFill="background1" w:themeFillShade="D9"/>
            <w:vAlign w:val="center"/>
            <w:hideMark/>
          </w:tcPr>
          <w:p w:rsidRPr="00A0679E" w:rsidR="00C566A2" w:rsidP="00B3508E" w:rsidRDefault="00C566A2" w14:paraId="1033E5A3" w14:textId="77777777">
            <w:pPr>
              <w:spacing w:after="0"/>
              <w:rPr>
                <w:rFonts w:eastAsia="Calibri" w:cs="Times New Roman"/>
                <w:b/>
                <w:bCs/>
                <w:color w:val="595959" w:themeColor="text1" w:themeTint="A6"/>
                <w:sz w:val="20"/>
                <w:szCs w:val="20"/>
              </w:rPr>
            </w:pPr>
            <w:r w:rsidRPr="00A0679E">
              <w:rPr>
                <w:rFonts w:eastAsia="Calibri" w:cs="Times New Roman"/>
                <w:b/>
                <w:bCs/>
                <w:color w:val="595959" w:themeColor="text1" w:themeTint="A6"/>
                <w:sz w:val="20"/>
                <w:szCs w:val="20"/>
              </w:rPr>
              <w:t>Acceptance Date</w:t>
            </w:r>
          </w:p>
        </w:tc>
      </w:tr>
      <w:tr w:rsidRPr="00A0679E" w:rsidR="00C566A2" w:rsidTr="00364D18" w14:paraId="2AD80ED2" w14:textId="77777777">
        <w:trPr>
          <w:trHeight w:val="608"/>
        </w:trPr>
        <w:tc>
          <w:tcPr>
            <w:tcW w:w="922" w:type="pct"/>
          </w:tcPr>
          <w:p w:rsidRPr="00A0679E" w:rsidR="00C566A2" w:rsidP="00364D18" w:rsidRDefault="6F89FAF5" w14:paraId="17BE5117" w14:textId="74F24C1B">
            <w:pPr>
              <w:spacing w:after="0"/>
              <w:jc w:val="left"/>
              <w:rPr>
                <w:rFonts w:eastAsia="Calibri" w:cs="Times New Roman"/>
                <w:sz w:val="20"/>
                <w:szCs w:val="20"/>
              </w:rPr>
            </w:pPr>
            <w:r w:rsidRPr="00A0679E">
              <w:rPr>
                <w:rFonts w:eastAsia="Calibri" w:cs="Times New Roman"/>
                <w:sz w:val="20"/>
                <w:szCs w:val="20"/>
              </w:rPr>
              <w:t>P2-T1-A4</w:t>
            </w:r>
          </w:p>
          <w:p w:rsidRPr="00A0679E" w:rsidR="00C566A2" w:rsidP="00364D18" w:rsidRDefault="00C566A2" w14:paraId="5EEBBCB2" w14:textId="39D169B0">
            <w:pPr>
              <w:spacing w:after="0"/>
              <w:jc w:val="left"/>
              <w:rPr>
                <w:rFonts w:eastAsia="Calibri" w:cs="Times New Roman"/>
                <w:sz w:val="20"/>
                <w:szCs w:val="20"/>
              </w:rPr>
            </w:pPr>
          </w:p>
        </w:tc>
        <w:tc>
          <w:tcPr>
            <w:tcW w:w="2770" w:type="pct"/>
          </w:tcPr>
          <w:p w:rsidRPr="00A0679E" w:rsidR="00925C9C" w:rsidP="00364D18" w:rsidRDefault="6A6389EB" w14:paraId="14B2D6DA" w14:textId="64C3C0B4">
            <w:pPr>
              <w:pStyle w:val="BodyText"/>
              <w:spacing w:before="0" w:line="240" w:lineRule="auto"/>
              <w:jc w:val="left"/>
              <w:rPr>
                <w:rFonts w:ascii="Times New Roman" w:hAnsi="Times New Roman" w:eastAsia="Arial"/>
                <w:i/>
                <w:iCs/>
                <w:sz w:val="20"/>
                <w:szCs w:val="20"/>
              </w:rPr>
            </w:pPr>
            <w:r w:rsidRPr="00A0679E">
              <w:rPr>
                <w:rFonts w:ascii="Times New Roman" w:hAnsi="Times New Roman" w:eastAsia="Arial"/>
                <w:i/>
                <w:iCs/>
                <w:sz w:val="20"/>
                <w:szCs w:val="20"/>
              </w:rPr>
              <w:t>MTender –</w:t>
            </w:r>
            <w:r w:rsidRPr="00A0679E">
              <w:t xml:space="preserve"> </w:t>
            </w:r>
            <w:r w:rsidRPr="00A0679E">
              <w:rPr>
                <w:rFonts w:ascii="Times New Roman" w:hAnsi="Times New Roman" w:eastAsia="Arial"/>
                <w:i/>
                <w:iCs/>
                <w:sz w:val="20"/>
                <w:szCs w:val="20"/>
              </w:rPr>
              <w:t>API for Competitive Procedures</w:t>
            </w:r>
          </w:p>
        </w:tc>
        <w:tc>
          <w:tcPr>
            <w:tcW w:w="1308" w:type="pct"/>
            <w:noWrap/>
            <w:vAlign w:val="center"/>
          </w:tcPr>
          <w:p w:rsidRPr="00A0679E" w:rsidR="00C566A2" w:rsidP="00B3508E" w:rsidRDefault="00C566A2" w14:paraId="2BE92909" w14:textId="77777777">
            <w:pPr>
              <w:spacing w:after="0"/>
              <w:rPr>
                <w:rFonts w:eastAsia="Calibri" w:cs="Times New Roman"/>
                <w:bCs/>
                <w:sz w:val="20"/>
                <w:szCs w:val="20"/>
              </w:rPr>
            </w:pPr>
          </w:p>
        </w:tc>
      </w:tr>
      <w:tr w:rsidRPr="00A0679E" w:rsidR="00C566A2" w:rsidTr="6F89FAF5" w14:paraId="1558BB02" w14:textId="77777777">
        <w:trPr>
          <w:trHeight w:val="311"/>
        </w:trPr>
        <w:tc>
          <w:tcPr>
            <w:tcW w:w="5000" w:type="pct"/>
            <w:gridSpan w:val="3"/>
            <w:shd w:val="clear" w:color="auto" w:fill="D9D9D9" w:themeFill="background1" w:themeFillShade="D9"/>
            <w:vAlign w:val="center"/>
            <w:hideMark/>
          </w:tcPr>
          <w:p w:rsidRPr="00A0679E" w:rsidR="00C566A2" w:rsidP="00B3508E" w:rsidRDefault="00C566A2" w14:paraId="3DBD4BE1" w14:textId="77777777">
            <w:pPr>
              <w:spacing w:after="0"/>
              <w:rPr>
                <w:rFonts w:eastAsia="Calibri" w:cs="Times New Roman"/>
                <w:b/>
                <w:bCs/>
                <w:color w:val="595959" w:themeColor="text1" w:themeTint="A6"/>
                <w:sz w:val="20"/>
                <w:szCs w:val="20"/>
              </w:rPr>
            </w:pPr>
            <w:r w:rsidRPr="00A0679E">
              <w:rPr>
                <w:rFonts w:eastAsia="Calibri" w:cs="Times New Roman"/>
                <w:b/>
                <w:bCs/>
                <w:color w:val="595959" w:themeColor="text1" w:themeTint="A6"/>
                <w:sz w:val="20"/>
                <w:szCs w:val="20"/>
              </w:rPr>
              <w:t xml:space="preserve">All deliverables were prepared in required quality and time and are accepted without open points. </w:t>
            </w:r>
          </w:p>
          <w:p w:rsidRPr="00A0679E" w:rsidR="00C566A2" w:rsidP="00B3508E" w:rsidRDefault="00C566A2" w14:paraId="2214DC6B" w14:textId="098F1421">
            <w:pPr>
              <w:spacing w:after="0"/>
              <w:rPr>
                <w:rFonts w:eastAsia="Calibri" w:cs="Times New Roman"/>
                <w:b/>
                <w:bCs/>
                <w:color w:val="595959" w:themeColor="text1" w:themeTint="A6"/>
                <w:sz w:val="20"/>
                <w:szCs w:val="20"/>
              </w:rPr>
            </w:pPr>
            <w:r w:rsidRPr="00A0679E">
              <w:rPr>
                <w:rFonts w:eastAsia="Calibri" w:cs="Times New Roman"/>
                <w:b/>
                <w:bCs/>
                <w:color w:val="595959" w:themeColor="text1" w:themeTint="A6"/>
                <w:sz w:val="20"/>
                <w:szCs w:val="20"/>
              </w:rPr>
              <w:t>Other comments</w:t>
            </w:r>
            <w:r w:rsidRPr="00A0679E" w:rsidR="00362CC2">
              <w:rPr>
                <w:rFonts w:eastAsia="Calibri" w:cs="Times New Roman"/>
                <w:b/>
                <w:bCs/>
                <w:color w:val="595959" w:themeColor="text1" w:themeTint="A6"/>
                <w:sz w:val="20"/>
                <w:szCs w:val="20"/>
              </w:rPr>
              <w:t xml:space="preserve"> [….] </w:t>
            </w:r>
          </w:p>
        </w:tc>
      </w:tr>
    </w:tbl>
    <w:p w:rsidRPr="00A0679E" w:rsidR="00C566A2" w:rsidP="00C566A2" w:rsidRDefault="00C566A2" w14:paraId="080AEFCE" w14:textId="77777777">
      <w:pPr>
        <w:spacing w:after="0"/>
        <w:rPr>
          <w:rFonts w:eastAsia="Calibri" w:cs="Times New Roman"/>
          <w:bCs/>
          <w:sz w:val="20"/>
          <w:szCs w:val="20"/>
        </w:rPr>
      </w:pPr>
    </w:p>
    <w:tbl>
      <w:tblPr>
        <w:tblW w:w="5000" w:type="pct"/>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Layout w:type="fixed"/>
        <w:tblCellMar>
          <w:top w:w="57" w:type="dxa"/>
        </w:tblCellMar>
        <w:tblLook w:val="04A0" w:firstRow="1" w:lastRow="0" w:firstColumn="1" w:lastColumn="0" w:noHBand="0" w:noVBand="1"/>
      </w:tblPr>
      <w:tblGrid>
        <w:gridCol w:w="3511"/>
        <w:gridCol w:w="3051"/>
        <w:gridCol w:w="2454"/>
      </w:tblGrid>
      <w:tr w:rsidRPr="00A0679E" w:rsidR="00C566A2" w:rsidTr="00B97379" w14:paraId="2D063F1B" w14:textId="77777777">
        <w:trPr>
          <w:trHeight w:val="536"/>
        </w:trPr>
        <w:tc>
          <w:tcPr>
            <w:tcW w:w="1947" w:type="pct"/>
            <w:shd w:val="clear" w:color="auto" w:fill="D9D9D9" w:themeFill="background1" w:themeFillShade="D9"/>
            <w:vAlign w:val="center"/>
            <w:hideMark/>
          </w:tcPr>
          <w:p w:rsidRPr="00A0679E" w:rsidR="00C566A2" w:rsidP="00362CC2" w:rsidRDefault="00880B0F" w14:paraId="269E6E88" w14:textId="4317B38C">
            <w:pPr>
              <w:spacing w:after="0"/>
              <w:rPr>
                <w:rFonts w:eastAsia="Calibri" w:cs="Times New Roman"/>
                <w:b/>
                <w:bCs/>
                <w:color w:val="595959" w:themeColor="text1" w:themeTint="A6"/>
                <w:sz w:val="20"/>
                <w:szCs w:val="20"/>
              </w:rPr>
            </w:pPr>
            <w:r w:rsidRPr="00A0679E">
              <w:rPr>
                <w:rFonts w:eastAsia="Calibri" w:cs="Times New Roman"/>
                <w:b/>
                <w:bCs/>
                <w:color w:val="595959" w:themeColor="text1" w:themeTint="A6"/>
                <w:sz w:val="20"/>
                <w:szCs w:val="20"/>
              </w:rPr>
              <w:t>Consultancy</w:t>
            </w:r>
            <w:r w:rsidRPr="00A0679E" w:rsidR="00084CA2">
              <w:rPr>
                <w:rFonts w:eastAsia="Calibri" w:cs="Times New Roman"/>
                <w:b/>
                <w:bCs/>
                <w:color w:val="595959" w:themeColor="text1" w:themeTint="A6"/>
                <w:sz w:val="20"/>
                <w:szCs w:val="20"/>
              </w:rPr>
              <w:t xml:space="preserve"> &amp; Report Author</w:t>
            </w:r>
          </w:p>
        </w:tc>
        <w:tc>
          <w:tcPr>
            <w:tcW w:w="1692" w:type="pct"/>
            <w:vMerge w:val="restart"/>
            <w:vAlign w:val="center"/>
            <w:hideMark/>
          </w:tcPr>
          <w:p w:rsidRPr="00A0679E" w:rsidR="00C566A2" w:rsidP="00B3508E" w:rsidRDefault="00C566A2" w14:paraId="27030FD4" w14:textId="61535332">
            <w:pPr>
              <w:spacing w:after="0"/>
              <w:rPr>
                <w:rFonts w:eastAsia="Calibri" w:cs="Times New Roman"/>
                <w:bCs/>
                <w:sz w:val="20"/>
                <w:szCs w:val="20"/>
              </w:rPr>
            </w:pPr>
            <w:r w:rsidRPr="00A0679E">
              <w:rPr>
                <w:rFonts w:eastAsia="Calibri" w:cs="Times New Roman"/>
                <w:bCs/>
                <w:sz w:val="20"/>
                <w:szCs w:val="20"/>
              </w:rPr>
              <w:t>Signature:</w:t>
            </w:r>
            <w:r w:rsidRPr="00A0679E" w:rsidR="005B2E7B">
              <w:rPr>
                <w:rFonts w:eastAsia="Calibri" w:cs="Times New Roman"/>
                <w:bCs/>
                <w:sz w:val="20"/>
                <w:szCs w:val="20"/>
              </w:rPr>
              <w:t xml:space="preserve"> </w:t>
            </w:r>
          </w:p>
        </w:tc>
        <w:tc>
          <w:tcPr>
            <w:tcW w:w="1361" w:type="pct"/>
            <w:vMerge w:val="restart"/>
            <w:vAlign w:val="center"/>
            <w:hideMark/>
          </w:tcPr>
          <w:p w:rsidRPr="00A0679E" w:rsidR="00C566A2" w:rsidP="00B3508E" w:rsidRDefault="00C566A2" w14:paraId="3B83093D" w14:textId="77777777">
            <w:pPr>
              <w:spacing w:after="0"/>
              <w:rPr>
                <w:rFonts w:eastAsia="Calibri" w:cs="Times New Roman"/>
                <w:b/>
                <w:bCs/>
                <w:sz w:val="20"/>
                <w:szCs w:val="20"/>
              </w:rPr>
            </w:pPr>
            <w:r w:rsidRPr="00A0679E">
              <w:rPr>
                <w:rFonts w:eastAsia="Calibri" w:cs="Times New Roman"/>
                <w:bCs/>
                <w:sz w:val="20"/>
                <w:szCs w:val="20"/>
              </w:rPr>
              <w:t xml:space="preserve">Date: </w:t>
            </w:r>
          </w:p>
        </w:tc>
      </w:tr>
      <w:tr w:rsidRPr="00A0679E" w:rsidR="00C566A2" w:rsidTr="00B97379" w14:paraId="6EBA4282" w14:textId="77777777">
        <w:trPr>
          <w:trHeight w:val="463"/>
        </w:trPr>
        <w:tc>
          <w:tcPr>
            <w:tcW w:w="1947" w:type="pct"/>
            <w:vAlign w:val="center"/>
          </w:tcPr>
          <w:p w:rsidRPr="00A0679E" w:rsidR="00084CA2" w:rsidP="00CE5F44" w:rsidRDefault="00CE5F44" w14:paraId="0D65CBBA" w14:textId="77777777">
            <w:pPr>
              <w:spacing w:after="0"/>
              <w:jc w:val="center"/>
              <w:rPr>
                <w:rFonts w:eastAsia="Calibri" w:cs="Times New Roman"/>
                <w:b/>
                <w:bCs/>
                <w:sz w:val="20"/>
                <w:szCs w:val="20"/>
              </w:rPr>
            </w:pPr>
            <w:r w:rsidRPr="00A0679E">
              <w:rPr>
                <w:rFonts w:eastAsia="Calibri" w:cs="Times New Roman"/>
                <w:b/>
                <w:bCs/>
                <w:sz w:val="20"/>
                <w:szCs w:val="20"/>
              </w:rPr>
              <w:t>Everis Spain, SLU</w:t>
            </w:r>
          </w:p>
          <w:p w:rsidRPr="00A0679E" w:rsidR="00CE5F44" w:rsidP="00CE5F44" w:rsidRDefault="00CE5F44" w14:paraId="63AFAF65" w14:textId="3CE3E21A">
            <w:pPr>
              <w:spacing w:after="0"/>
              <w:ind w:left="720"/>
              <w:rPr>
                <w:rFonts w:eastAsia="Calibri" w:cs="Times New Roman"/>
                <w:b/>
                <w:bCs/>
                <w:sz w:val="20"/>
                <w:szCs w:val="20"/>
              </w:rPr>
            </w:pPr>
          </w:p>
        </w:tc>
        <w:tc>
          <w:tcPr>
            <w:tcW w:w="1692" w:type="pct"/>
            <w:vMerge/>
            <w:vAlign w:val="center"/>
          </w:tcPr>
          <w:p w:rsidRPr="00A0679E" w:rsidR="00C566A2" w:rsidP="00B3508E" w:rsidRDefault="00C566A2" w14:paraId="65E8A58F" w14:textId="77777777">
            <w:pPr>
              <w:spacing w:after="0"/>
              <w:rPr>
                <w:rFonts w:eastAsia="Calibri" w:cs="Times New Roman"/>
                <w:bCs/>
                <w:sz w:val="20"/>
                <w:szCs w:val="20"/>
              </w:rPr>
            </w:pPr>
          </w:p>
        </w:tc>
        <w:tc>
          <w:tcPr>
            <w:tcW w:w="1361" w:type="pct"/>
            <w:vMerge/>
            <w:vAlign w:val="center"/>
          </w:tcPr>
          <w:p w:rsidRPr="00A0679E" w:rsidR="00C566A2" w:rsidP="00B3508E" w:rsidRDefault="00C566A2" w14:paraId="2924400F" w14:textId="77777777">
            <w:pPr>
              <w:spacing w:after="0"/>
              <w:rPr>
                <w:rFonts w:eastAsia="Calibri" w:cs="Times New Roman"/>
                <w:bCs/>
                <w:sz w:val="20"/>
                <w:szCs w:val="20"/>
              </w:rPr>
            </w:pPr>
          </w:p>
        </w:tc>
      </w:tr>
      <w:tr w:rsidRPr="00A0679E" w:rsidR="00C566A2" w:rsidTr="00B97379" w14:paraId="2F316D1F" w14:textId="77777777">
        <w:trPr>
          <w:trHeight w:val="563"/>
        </w:trPr>
        <w:tc>
          <w:tcPr>
            <w:tcW w:w="1947" w:type="pct"/>
            <w:shd w:val="clear" w:color="auto" w:fill="D9D9D9" w:themeFill="background1" w:themeFillShade="D9"/>
            <w:vAlign w:val="center"/>
          </w:tcPr>
          <w:p w:rsidRPr="00A0679E" w:rsidR="00C566A2" w:rsidP="00362CC2" w:rsidRDefault="00C566A2" w14:paraId="76A88B5C" w14:textId="259F6DFE">
            <w:pPr>
              <w:spacing w:after="0"/>
              <w:rPr>
                <w:rFonts w:eastAsia="Calibri" w:cs="Times New Roman"/>
                <w:b/>
                <w:bCs/>
                <w:color w:val="595959" w:themeColor="text1" w:themeTint="A6"/>
                <w:sz w:val="20"/>
                <w:szCs w:val="20"/>
              </w:rPr>
            </w:pPr>
            <w:r w:rsidRPr="00A0679E">
              <w:rPr>
                <w:rFonts w:eastAsia="Calibri" w:cs="Times New Roman"/>
                <w:b/>
                <w:bCs/>
                <w:color w:val="595959" w:themeColor="text1" w:themeTint="A6"/>
                <w:sz w:val="20"/>
                <w:szCs w:val="20"/>
              </w:rPr>
              <w:t xml:space="preserve">Persons </w:t>
            </w:r>
            <w:r w:rsidRPr="00A0679E" w:rsidR="00362CC2">
              <w:rPr>
                <w:rFonts w:eastAsia="Calibri" w:cs="Times New Roman"/>
                <w:b/>
                <w:bCs/>
                <w:color w:val="595959" w:themeColor="text1" w:themeTint="A6"/>
                <w:sz w:val="20"/>
                <w:szCs w:val="20"/>
              </w:rPr>
              <w:t xml:space="preserve">authorised to </w:t>
            </w:r>
            <w:r w:rsidRPr="00A0679E">
              <w:rPr>
                <w:rFonts w:eastAsia="Calibri" w:cs="Times New Roman"/>
                <w:b/>
                <w:bCs/>
                <w:color w:val="595959" w:themeColor="text1" w:themeTint="A6"/>
                <w:sz w:val="20"/>
                <w:szCs w:val="20"/>
              </w:rPr>
              <w:t>Sign-off</w:t>
            </w:r>
          </w:p>
        </w:tc>
        <w:tc>
          <w:tcPr>
            <w:tcW w:w="1692" w:type="pct"/>
            <w:vMerge w:val="restart"/>
            <w:vAlign w:val="center"/>
            <w:hideMark/>
          </w:tcPr>
          <w:p w:rsidRPr="00A0679E" w:rsidR="00C566A2" w:rsidP="00B3508E" w:rsidRDefault="00C566A2" w14:paraId="3AF74C39" w14:textId="77777777">
            <w:pPr>
              <w:spacing w:after="0"/>
              <w:rPr>
                <w:rFonts w:eastAsia="Calibri" w:cs="Times New Roman"/>
                <w:bCs/>
                <w:sz w:val="20"/>
                <w:szCs w:val="20"/>
              </w:rPr>
            </w:pPr>
            <w:r w:rsidRPr="00A0679E">
              <w:rPr>
                <w:rFonts w:eastAsia="Calibri" w:cs="Times New Roman"/>
                <w:bCs/>
                <w:sz w:val="20"/>
                <w:szCs w:val="20"/>
              </w:rPr>
              <w:t>Signature:</w:t>
            </w:r>
          </w:p>
        </w:tc>
        <w:tc>
          <w:tcPr>
            <w:tcW w:w="1361" w:type="pct"/>
            <w:vMerge w:val="restart"/>
            <w:vAlign w:val="center"/>
            <w:hideMark/>
          </w:tcPr>
          <w:p w:rsidRPr="00A0679E" w:rsidR="00C566A2" w:rsidP="00B3508E" w:rsidRDefault="00C566A2" w14:paraId="3C33EDAA" w14:textId="77777777">
            <w:pPr>
              <w:spacing w:after="0"/>
              <w:rPr>
                <w:rFonts w:eastAsia="Calibri" w:cs="Times New Roman"/>
                <w:bCs/>
                <w:sz w:val="20"/>
                <w:szCs w:val="20"/>
              </w:rPr>
            </w:pPr>
            <w:r w:rsidRPr="00A0679E">
              <w:rPr>
                <w:rFonts w:eastAsia="Calibri" w:cs="Times New Roman"/>
                <w:bCs/>
                <w:sz w:val="20"/>
                <w:szCs w:val="20"/>
              </w:rPr>
              <w:t xml:space="preserve">Date: </w:t>
            </w:r>
          </w:p>
        </w:tc>
      </w:tr>
      <w:tr w:rsidRPr="00A0679E" w:rsidR="00C566A2" w:rsidTr="00B97379" w14:paraId="70656A30" w14:textId="77777777">
        <w:trPr>
          <w:trHeight w:val="506"/>
        </w:trPr>
        <w:tc>
          <w:tcPr>
            <w:tcW w:w="1947" w:type="pct"/>
            <w:tcBorders>
              <w:bottom w:val="single" w:color="auto" w:sz="4" w:space="0"/>
            </w:tcBorders>
            <w:vAlign w:val="center"/>
          </w:tcPr>
          <w:p w:rsidRPr="00A0679E" w:rsidR="00C566A2" w:rsidP="00B3508E" w:rsidRDefault="00C566A2" w14:paraId="16341A5A" w14:textId="77777777">
            <w:pPr>
              <w:spacing w:after="0"/>
              <w:rPr>
                <w:rFonts w:eastAsia="Calibri" w:cs="Times New Roman"/>
                <w:b/>
                <w:bCs/>
                <w:color w:val="595959" w:themeColor="text1" w:themeTint="A6"/>
                <w:sz w:val="20"/>
                <w:szCs w:val="20"/>
              </w:rPr>
            </w:pPr>
            <w:r w:rsidRPr="00A0679E">
              <w:rPr>
                <w:rFonts w:eastAsia="Calibri" w:cs="Times New Roman"/>
                <w:b/>
                <w:bCs/>
                <w:sz w:val="20"/>
                <w:szCs w:val="20"/>
              </w:rPr>
              <w:t>Eliza Niewiadomska, EBRD</w:t>
            </w:r>
            <w:r w:rsidRPr="00A0679E" w:rsidR="00FF21AD">
              <w:rPr>
                <w:rFonts w:eastAsia="Calibri" w:cs="Times New Roman"/>
                <w:b/>
                <w:bCs/>
                <w:sz w:val="20"/>
                <w:szCs w:val="20"/>
              </w:rPr>
              <w:t xml:space="preserve"> OL</w:t>
            </w:r>
          </w:p>
        </w:tc>
        <w:tc>
          <w:tcPr>
            <w:tcW w:w="1692" w:type="pct"/>
            <w:vMerge/>
            <w:vAlign w:val="center"/>
          </w:tcPr>
          <w:p w:rsidRPr="00A0679E" w:rsidR="00C566A2" w:rsidP="00B3508E" w:rsidRDefault="00C566A2" w14:paraId="67E3AB3C" w14:textId="77777777">
            <w:pPr>
              <w:spacing w:after="0"/>
              <w:rPr>
                <w:rFonts w:eastAsia="Calibri" w:cs="Times New Roman"/>
                <w:bCs/>
                <w:sz w:val="20"/>
                <w:szCs w:val="20"/>
              </w:rPr>
            </w:pPr>
          </w:p>
        </w:tc>
        <w:tc>
          <w:tcPr>
            <w:tcW w:w="1361" w:type="pct"/>
            <w:vMerge/>
            <w:vAlign w:val="center"/>
          </w:tcPr>
          <w:p w:rsidRPr="00A0679E" w:rsidR="00C566A2" w:rsidP="00B3508E" w:rsidRDefault="00C566A2" w14:paraId="242D1403" w14:textId="77777777">
            <w:pPr>
              <w:spacing w:after="0"/>
              <w:rPr>
                <w:rFonts w:eastAsia="Calibri" w:cs="Times New Roman"/>
                <w:bCs/>
                <w:sz w:val="20"/>
                <w:szCs w:val="20"/>
              </w:rPr>
            </w:pPr>
          </w:p>
        </w:tc>
      </w:tr>
    </w:tbl>
    <w:p w:rsidRPr="00A0679E" w:rsidR="00C566A2" w:rsidP="00C566A2" w:rsidRDefault="00C566A2" w14:paraId="4C1FF358" w14:textId="77777777">
      <w:pPr>
        <w:spacing w:after="0" w:line="240" w:lineRule="auto"/>
        <w:rPr>
          <w:rFonts w:cs="Times New Roman"/>
          <w:b/>
          <w:bCs/>
          <w:caps/>
          <w:color w:val="9AAE04"/>
          <w:kern w:val="28"/>
          <w:lang w:eastAsia="fr-FR"/>
        </w:rPr>
      </w:pPr>
      <w:r w:rsidRPr="00A0679E">
        <w:rPr>
          <w:rFonts w:cs="Times New Roman"/>
          <w:i/>
          <w:iCs/>
        </w:rPr>
        <w:t>Please be advised that the report has been prepared exclusively for EBRD. EBRD makes no representation or warranty, express or implied, as to the accuracy or completeness of the information set forth in this report. EBRD has not independently verified any of the information contained in the report and EBRD accepts no liability whatsoever for any of the information contained in the report or for any misstatement or omission therein. The report remains EBRD’s property.</w:t>
      </w:r>
      <w:r w:rsidRPr="00A0679E">
        <w:rPr>
          <w:rFonts w:cs="Times New Roman"/>
        </w:rPr>
        <w:br w:type="page"/>
      </w:r>
    </w:p>
    <w:p w:rsidRPr="00A0679E" w:rsidR="00C566A2" w:rsidP="00C566A2" w:rsidRDefault="00C566A2" w14:paraId="00C75F33" w14:textId="77777777">
      <w:pPr>
        <w:rPr>
          <w:rFonts w:cs="Times New Roman"/>
          <w:color w:val="00539B"/>
          <w:sz w:val="24"/>
        </w:rPr>
      </w:pPr>
      <w:bookmarkStart w:name="_Toc455414158" w:id="13"/>
      <w:bookmarkStart w:name="_Toc455415833" w:id="14"/>
      <w:r w:rsidRPr="00A0679E">
        <w:rPr>
          <w:rFonts w:cs="Times New Roman"/>
          <w:b/>
          <w:color w:val="00539B"/>
          <w:sz w:val="24"/>
        </w:rPr>
        <w:lastRenderedPageBreak/>
        <w:t>DOCUMENT CHARACTERISTICS</w:t>
      </w:r>
      <w:bookmarkEnd w:id="6"/>
      <w:bookmarkEnd w:id="7"/>
      <w:bookmarkEnd w:id="8"/>
      <w:bookmarkEnd w:id="9"/>
      <w:bookmarkEnd w:id="10"/>
      <w:bookmarkEnd w:id="11"/>
      <w:bookmarkEnd w:id="12"/>
      <w:bookmarkEnd w:id="13"/>
      <w:bookmarkEnd w:id="14"/>
    </w:p>
    <w:tbl>
      <w:tblPr>
        <w:tblW w:w="500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A0" w:firstRow="1" w:lastRow="0" w:firstColumn="1" w:lastColumn="0" w:noHBand="0" w:noVBand="0"/>
      </w:tblPr>
      <w:tblGrid>
        <w:gridCol w:w="1590"/>
        <w:gridCol w:w="7426"/>
      </w:tblGrid>
      <w:tr w:rsidRPr="00A0679E" w:rsidR="00C566A2" w:rsidTr="00B97379" w14:paraId="590CBA30" w14:textId="77777777">
        <w:trPr>
          <w:trHeight w:val="444"/>
        </w:trPr>
        <w:tc>
          <w:tcPr>
            <w:tcW w:w="882" w:type="pct"/>
            <w:vAlign w:val="center"/>
          </w:tcPr>
          <w:p w:rsidRPr="00A0679E" w:rsidR="00C566A2" w:rsidP="00B3508E" w:rsidRDefault="00C566A2" w14:paraId="7B9BCE0A" w14:textId="77777777">
            <w:pPr>
              <w:rPr>
                <w:rFonts w:cs="Times New Roman"/>
                <w:b/>
                <w:bCs/>
                <w:caps/>
                <w:color w:val="00539B"/>
                <w:kern w:val="28"/>
              </w:rPr>
            </w:pPr>
            <w:r w:rsidRPr="00A0679E">
              <w:rPr>
                <w:rFonts w:cs="Times New Roman"/>
                <w:b/>
                <w:bCs/>
                <w:color w:val="00539B"/>
                <w:kern w:val="28"/>
              </w:rPr>
              <w:t>Property</w:t>
            </w:r>
          </w:p>
        </w:tc>
        <w:tc>
          <w:tcPr>
            <w:tcW w:w="4118" w:type="pct"/>
            <w:vAlign w:val="center"/>
          </w:tcPr>
          <w:p w:rsidRPr="00A0679E" w:rsidR="00C566A2" w:rsidP="00B3508E" w:rsidRDefault="00C566A2" w14:paraId="233C3D69" w14:textId="77777777">
            <w:pPr>
              <w:rPr>
                <w:rFonts w:cs="Times New Roman"/>
                <w:b/>
                <w:bCs/>
                <w:caps/>
                <w:color w:val="00539B"/>
                <w:kern w:val="28"/>
              </w:rPr>
            </w:pPr>
            <w:r w:rsidRPr="00A0679E">
              <w:rPr>
                <w:rFonts w:cs="Times New Roman"/>
                <w:b/>
                <w:bCs/>
                <w:color w:val="00539B"/>
                <w:kern w:val="28"/>
              </w:rPr>
              <w:t>Value Proposition</w:t>
            </w:r>
          </w:p>
        </w:tc>
      </w:tr>
      <w:tr w:rsidRPr="00A0679E" w:rsidR="00C566A2" w:rsidTr="00B97379" w14:paraId="6F41C98B" w14:textId="77777777">
        <w:trPr>
          <w:trHeight w:val="573"/>
        </w:trPr>
        <w:tc>
          <w:tcPr>
            <w:tcW w:w="882" w:type="pct"/>
            <w:vAlign w:val="center"/>
          </w:tcPr>
          <w:p w:rsidRPr="00A0679E" w:rsidR="00C566A2" w:rsidP="00B3508E" w:rsidRDefault="00C566A2" w14:paraId="584FA37F" w14:textId="77777777">
            <w:pPr>
              <w:rPr>
                <w:rFonts w:cs="Times New Roman"/>
                <w:bCs/>
                <w:color w:val="00539B"/>
                <w:kern w:val="28"/>
              </w:rPr>
            </w:pPr>
            <w:r w:rsidRPr="00A0679E">
              <w:rPr>
                <w:rFonts w:cs="Times New Roman"/>
                <w:bCs/>
                <w:color w:val="00539B"/>
                <w:kern w:val="28"/>
              </w:rPr>
              <w:t>Release date</w:t>
            </w:r>
          </w:p>
        </w:tc>
        <w:tc>
          <w:tcPr>
            <w:tcW w:w="4118" w:type="pct"/>
            <w:vAlign w:val="center"/>
          </w:tcPr>
          <w:p w:rsidRPr="00A0679E" w:rsidR="00C566A2" w:rsidP="001B384A" w:rsidRDefault="00CA6312" w14:paraId="024013BC" w14:textId="4397EF27">
            <w:pPr>
              <w:rPr>
                <w:rFonts w:cs="Times New Roman"/>
                <w:color w:val="000000" w:themeColor="text1"/>
              </w:rPr>
            </w:pPr>
            <w:r w:rsidRPr="00A0679E">
              <w:rPr>
                <w:rFonts w:cs="Times New Roman"/>
                <w:color w:val="000000" w:themeColor="text1"/>
              </w:rPr>
              <w:t>29</w:t>
            </w:r>
            <w:r w:rsidRPr="00A0679E" w:rsidR="2C06C6D0">
              <w:rPr>
                <w:rFonts w:cs="Times New Roman"/>
                <w:color w:val="000000" w:themeColor="text1"/>
              </w:rPr>
              <w:t>.0</w:t>
            </w:r>
            <w:r w:rsidRPr="00A0679E" w:rsidR="00061199">
              <w:rPr>
                <w:rFonts w:cs="Times New Roman"/>
                <w:color w:val="000000" w:themeColor="text1"/>
              </w:rPr>
              <w:t>9</w:t>
            </w:r>
            <w:r w:rsidRPr="00A0679E" w:rsidR="2C06C6D0">
              <w:rPr>
                <w:rFonts w:cs="Times New Roman"/>
                <w:color w:val="000000" w:themeColor="text1"/>
              </w:rPr>
              <w:t>.2020</w:t>
            </w:r>
          </w:p>
        </w:tc>
      </w:tr>
      <w:tr w:rsidRPr="00A0679E" w:rsidR="00C566A2" w:rsidTr="00B97379" w14:paraId="006CDD45" w14:textId="77777777">
        <w:trPr>
          <w:trHeight w:val="444"/>
        </w:trPr>
        <w:tc>
          <w:tcPr>
            <w:tcW w:w="882" w:type="pct"/>
            <w:vAlign w:val="center"/>
          </w:tcPr>
          <w:p w:rsidRPr="00A0679E" w:rsidR="00C566A2" w:rsidP="00B3508E" w:rsidRDefault="00C566A2" w14:paraId="49DDC6D2" w14:textId="77777777">
            <w:pPr>
              <w:rPr>
                <w:rFonts w:cs="Times New Roman"/>
                <w:bCs/>
                <w:color w:val="00539B"/>
                <w:kern w:val="28"/>
              </w:rPr>
            </w:pPr>
            <w:r w:rsidRPr="00A0679E">
              <w:rPr>
                <w:rFonts w:cs="Times New Roman"/>
                <w:bCs/>
                <w:color w:val="00539B"/>
                <w:kern w:val="28"/>
              </w:rPr>
              <w:t>Status:</w:t>
            </w:r>
          </w:p>
        </w:tc>
        <w:tc>
          <w:tcPr>
            <w:tcW w:w="4118" w:type="pct"/>
            <w:vAlign w:val="center"/>
          </w:tcPr>
          <w:p w:rsidRPr="00A0679E" w:rsidR="00C566A2" w:rsidP="00B3508E" w:rsidRDefault="00C566A2" w14:paraId="5C21314A" w14:textId="012DD7CD">
            <w:pPr>
              <w:rPr>
                <w:rFonts w:cs="Times New Roman"/>
                <w:color w:val="000000" w:themeColor="text1"/>
              </w:rPr>
            </w:pPr>
            <w:r w:rsidRPr="00A0679E">
              <w:rPr>
                <w:rFonts w:cs="Times New Roman"/>
                <w:color w:val="000000" w:themeColor="text1"/>
              </w:rPr>
              <w:t>For review</w:t>
            </w:r>
          </w:p>
        </w:tc>
      </w:tr>
      <w:tr w:rsidRPr="00A0679E" w:rsidR="00C566A2" w:rsidTr="00B97379" w14:paraId="4480691E" w14:textId="77777777">
        <w:trPr>
          <w:trHeight w:val="444"/>
        </w:trPr>
        <w:tc>
          <w:tcPr>
            <w:tcW w:w="882" w:type="pct"/>
            <w:vAlign w:val="center"/>
          </w:tcPr>
          <w:p w:rsidRPr="00A0679E" w:rsidR="00C566A2" w:rsidP="00B3508E" w:rsidRDefault="00C566A2" w14:paraId="6B715D6E" w14:textId="77777777">
            <w:pPr>
              <w:rPr>
                <w:rFonts w:cs="Times New Roman"/>
                <w:bCs/>
                <w:color w:val="00539B"/>
                <w:kern w:val="28"/>
              </w:rPr>
            </w:pPr>
            <w:r w:rsidRPr="00A0679E">
              <w:rPr>
                <w:rFonts w:cs="Times New Roman"/>
                <w:bCs/>
                <w:color w:val="00539B"/>
                <w:kern w:val="28"/>
              </w:rPr>
              <w:t>Version:</w:t>
            </w:r>
          </w:p>
        </w:tc>
        <w:tc>
          <w:tcPr>
            <w:tcW w:w="4118" w:type="pct"/>
            <w:vAlign w:val="center"/>
          </w:tcPr>
          <w:p w:rsidRPr="00A0679E" w:rsidR="00C566A2" w:rsidP="00B3508E" w:rsidRDefault="00CE5F44" w14:paraId="771A3C18" w14:textId="5921CD53">
            <w:pPr>
              <w:rPr>
                <w:rFonts w:cs="Times New Roman"/>
                <w:color w:val="000000" w:themeColor="text1"/>
              </w:rPr>
            </w:pPr>
            <w:r w:rsidRPr="00A0679E">
              <w:rPr>
                <w:rFonts w:cs="Times New Roman"/>
                <w:color w:val="000000" w:themeColor="text1"/>
              </w:rPr>
              <w:t>1.0</w:t>
            </w:r>
          </w:p>
        </w:tc>
      </w:tr>
      <w:tr w:rsidRPr="00A0679E" w:rsidR="00C566A2" w:rsidTr="00B97379" w14:paraId="61038974" w14:textId="77777777">
        <w:trPr>
          <w:trHeight w:val="444"/>
        </w:trPr>
        <w:tc>
          <w:tcPr>
            <w:tcW w:w="882" w:type="pct"/>
            <w:vAlign w:val="center"/>
          </w:tcPr>
          <w:p w:rsidRPr="00A0679E" w:rsidR="00C566A2" w:rsidP="00B3508E" w:rsidRDefault="00C566A2" w14:paraId="0D4D7C3E" w14:textId="77777777">
            <w:pPr>
              <w:rPr>
                <w:rFonts w:cs="Times New Roman"/>
                <w:bCs/>
                <w:color w:val="00539B"/>
                <w:kern w:val="28"/>
              </w:rPr>
            </w:pPr>
            <w:r w:rsidRPr="00A0679E">
              <w:rPr>
                <w:rFonts w:cs="Times New Roman"/>
                <w:bCs/>
                <w:color w:val="00539B"/>
                <w:kern w:val="28"/>
              </w:rPr>
              <w:t>Authors:</w:t>
            </w:r>
          </w:p>
        </w:tc>
        <w:tc>
          <w:tcPr>
            <w:tcW w:w="4118" w:type="pct"/>
            <w:vAlign w:val="center"/>
          </w:tcPr>
          <w:p w:rsidRPr="00A0679E" w:rsidR="00C566A2" w:rsidP="00B3508E" w:rsidRDefault="00925C9C" w14:paraId="70A40FEA" w14:textId="5A386DC4">
            <w:pPr>
              <w:rPr>
                <w:rFonts w:cs="Times New Roman"/>
                <w:color w:val="000000" w:themeColor="text1"/>
              </w:rPr>
            </w:pPr>
            <w:r w:rsidRPr="00A0679E">
              <w:rPr>
                <w:rFonts w:cs="Times New Roman"/>
                <w:color w:val="000000" w:themeColor="text1"/>
              </w:rPr>
              <w:t>e</w:t>
            </w:r>
            <w:r w:rsidRPr="00A0679E" w:rsidR="00CE5F44">
              <w:rPr>
                <w:rFonts w:cs="Times New Roman"/>
                <w:color w:val="000000" w:themeColor="text1"/>
              </w:rPr>
              <w:t>veris</w:t>
            </w:r>
            <w:r w:rsidRPr="00A0679E">
              <w:rPr>
                <w:rFonts w:cs="Times New Roman"/>
                <w:color w:val="000000" w:themeColor="text1"/>
              </w:rPr>
              <w:t>, uStudio</w:t>
            </w:r>
          </w:p>
        </w:tc>
      </w:tr>
      <w:tr w:rsidRPr="00A0679E" w:rsidR="00C566A2" w:rsidTr="00B97379" w14:paraId="502F58BD" w14:textId="77777777">
        <w:trPr>
          <w:trHeight w:val="444"/>
        </w:trPr>
        <w:tc>
          <w:tcPr>
            <w:tcW w:w="882" w:type="pct"/>
            <w:vAlign w:val="center"/>
          </w:tcPr>
          <w:p w:rsidRPr="00A0679E" w:rsidR="00C566A2" w:rsidP="00B3508E" w:rsidRDefault="00C566A2" w14:paraId="5FBD144F" w14:textId="77777777">
            <w:pPr>
              <w:rPr>
                <w:rFonts w:cs="Times New Roman"/>
                <w:bCs/>
                <w:color w:val="00539B"/>
                <w:kern w:val="28"/>
              </w:rPr>
            </w:pPr>
            <w:r w:rsidRPr="00A0679E">
              <w:rPr>
                <w:rFonts w:cs="Times New Roman"/>
                <w:bCs/>
                <w:color w:val="00539B"/>
                <w:kern w:val="28"/>
              </w:rPr>
              <w:t>Reviewed by:</w:t>
            </w:r>
          </w:p>
        </w:tc>
        <w:tc>
          <w:tcPr>
            <w:tcW w:w="4118" w:type="pct"/>
            <w:vAlign w:val="center"/>
          </w:tcPr>
          <w:p w:rsidRPr="00A0679E" w:rsidR="00C566A2" w:rsidP="00B3508E" w:rsidRDefault="00C566A2" w14:paraId="73C10D7D" w14:textId="0C383C40">
            <w:pPr>
              <w:rPr>
                <w:rFonts w:cs="Times New Roman"/>
                <w:color w:val="000000" w:themeColor="text1"/>
              </w:rPr>
            </w:pPr>
          </w:p>
        </w:tc>
      </w:tr>
      <w:tr w:rsidRPr="00A0679E" w:rsidR="00C566A2" w:rsidTr="00B97379" w14:paraId="16FE0922" w14:textId="77777777">
        <w:trPr>
          <w:trHeight w:val="444"/>
        </w:trPr>
        <w:tc>
          <w:tcPr>
            <w:tcW w:w="882" w:type="pct"/>
            <w:vAlign w:val="center"/>
          </w:tcPr>
          <w:p w:rsidRPr="00A0679E" w:rsidR="00C566A2" w:rsidP="00B3508E" w:rsidRDefault="00C566A2" w14:paraId="436C2CE4" w14:textId="77777777">
            <w:pPr>
              <w:rPr>
                <w:rFonts w:cs="Times New Roman"/>
                <w:bCs/>
                <w:color w:val="00539B"/>
                <w:kern w:val="28"/>
              </w:rPr>
            </w:pPr>
            <w:r w:rsidRPr="00A0679E">
              <w:rPr>
                <w:rFonts w:cs="Times New Roman"/>
                <w:bCs/>
                <w:color w:val="00539B"/>
                <w:kern w:val="28"/>
              </w:rPr>
              <w:t>Approved by:</w:t>
            </w:r>
          </w:p>
        </w:tc>
        <w:tc>
          <w:tcPr>
            <w:tcW w:w="4118" w:type="pct"/>
            <w:vAlign w:val="center"/>
          </w:tcPr>
          <w:p w:rsidRPr="00A0679E" w:rsidR="00C566A2" w:rsidP="00B3508E" w:rsidRDefault="00C566A2" w14:paraId="280305B0" w14:textId="77777777">
            <w:pPr>
              <w:rPr>
                <w:rFonts w:cs="Times New Roman"/>
                <w:color w:val="000000" w:themeColor="text1"/>
              </w:rPr>
            </w:pPr>
          </w:p>
        </w:tc>
      </w:tr>
    </w:tbl>
    <w:p w:rsidRPr="00A0679E" w:rsidR="00C566A2" w:rsidP="00C566A2" w:rsidRDefault="00C566A2" w14:paraId="2AB108D0" w14:textId="77777777">
      <w:pPr>
        <w:rPr>
          <w:rFonts w:cs="Times New Roman"/>
        </w:rPr>
      </w:pPr>
      <w:bookmarkStart w:name="_Toc303255753" w:id="15"/>
      <w:bookmarkStart w:name="_Toc304810033" w:id="16"/>
    </w:p>
    <w:p w:rsidRPr="00A0679E" w:rsidR="00C566A2" w:rsidP="00C566A2" w:rsidRDefault="00C566A2" w14:paraId="2F050507" w14:textId="77777777">
      <w:pPr>
        <w:rPr>
          <w:rFonts w:cs="Times New Roman"/>
          <w:color w:val="00539B"/>
          <w:sz w:val="24"/>
        </w:rPr>
      </w:pPr>
      <w:bookmarkStart w:name="_Toc349478510" w:id="17"/>
      <w:bookmarkStart w:name="_Toc349676603" w:id="18"/>
      <w:bookmarkStart w:name="_Toc353206520" w:id="19"/>
      <w:bookmarkStart w:name="_Toc353810959" w:id="20"/>
      <w:bookmarkStart w:name="_Toc354439046" w:id="21"/>
      <w:bookmarkStart w:name="_Toc441234881" w:id="22"/>
      <w:bookmarkStart w:name="_Toc441508970" w:id="23"/>
      <w:bookmarkStart w:name="_Toc441566568" w:id="24"/>
      <w:bookmarkStart w:name="_Toc441571320" w:id="25"/>
      <w:bookmarkStart w:name="_Toc441571866" w:id="26"/>
      <w:bookmarkStart w:name="_Toc441656641" w:id="27"/>
      <w:bookmarkStart w:name="_Toc441664765" w:id="28"/>
      <w:bookmarkStart w:name="_Toc448311938" w:id="29"/>
      <w:bookmarkStart w:name="_Toc448317079" w:id="30"/>
      <w:bookmarkStart w:name="_Toc448859598" w:id="31"/>
      <w:bookmarkStart w:name="_Toc448912566" w:id="32"/>
      <w:bookmarkStart w:name="_Toc451349602" w:id="33"/>
      <w:bookmarkStart w:name="_Toc451349620" w:id="34"/>
      <w:bookmarkStart w:name="_Toc451351098" w:id="35"/>
      <w:bookmarkStart w:name="_Toc451351713" w:id="36"/>
      <w:bookmarkStart w:name="_Toc451450204" w:id="37"/>
      <w:bookmarkStart w:name="_Toc451769184" w:id="38"/>
      <w:bookmarkStart w:name="_Toc451769429" w:id="39"/>
      <w:bookmarkStart w:name="_Toc455414159" w:id="40"/>
      <w:bookmarkStart w:name="_Toc455415834" w:id="41"/>
      <w:r w:rsidRPr="00A0679E">
        <w:rPr>
          <w:rFonts w:cs="Times New Roman"/>
          <w:b/>
          <w:color w:val="00539B"/>
          <w:sz w:val="24"/>
        </w:rPr>
        <w:t>DOCUMENT HISTORY</w:t>
      </w:r>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p>
    <w:tbl>
      <w:tblPr>
        <w:tblW w:w="500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A0" w:firstRow="1" w:lastRow="0" w:firstColumn="1" w:lastColumn="0" w:noHBand="0" w:noVBand="0"/>
      </w:tblPr>
      <w:tblGrid>
        <w:gridCol w:w="1596"/>
        <w:gridCol w:w="5887"/>
        <w:gridCol w:w="1533"/>
      </w:tblGrid>
      <w:tr w:rsidRPr="00A0679E" w:rsidR="00C566A2" w:rsidTr="6A6389EB" w14:paraId="71419C6B" w14:textId="77777777">
        <w:trPr>
          <w:trHeight w:val="423"/>
        </w:trPr>
        <w:tc>
          <w:tcPr>
            <w:tcW w:w="885" w:type="pct"/>
            <w:vAlign w:val="center"/>
          </w:tcPr>
          <w:p w:rsidRPr="00A0679E" w:rsidR="00C566A2" w:rsidP="00B3508E" w:rsidRDefault="00C566A2" w14:paraId="6E9EAA0B" w14:textId="77777777">
            <w:pPr>
              <w:rPr>
                <w:rFonts w:cs="Times New Roman"/>
                <w:b/>
                <w:bCs/>
                <w:color w:val="00539B"/>
                <w:kern w:val="28"/>
              </w:rPr>
            </w:pPr>
            <w:r w:rsidRPr="00A0679E">
              <w:rPr>
                <w:rFonts w:cs="Times New Roman"/>
                <w:b/>
                <w:bCs/>
                <w:color w:val="00539B"/>
                <w:kern w:val="28"/>
              </w:rPr>
              <w:t>Version</w:t>
            </w:r>
          </w:p>
        </w:tc>
        <w:tc>
          <w:tcPr>
            <w:tcW w:w="3265" w:type="pct"/>
            <w:vAlign w:val="center"/>
          </w:tcPr>
          <w:p w:rsidRPr="00A0679E" w:rsidR="00C566A2" w:rsidP="00B3508E" w:rsidRDefault="00C566A2" w14:paraId="57EE534B" w14:textId="77777777">
            <w:pPr>
              <w:rPr>
                <w:rFonts w:cs="Times New Roman"/>
                <w:b/>
                <w:bCs/>
                <w:color w:val="1F3864" w:themeColor="accent1" w:themeShade="80"/>
                <w:kern w:val="28"/>
              </w:rPr>
            </w:pPr>
            <w:r w:rsidRPr="00A0679E">
              <w:rPr>
                <w:rFonts w:cs="Times New Roman"/>
                <w:b/>
                <w:bCs/>
                <w:color w:val="1F3864" w:themeColor="accent1" w:themeShade="80"/>
                <w:kern w:val="28"/>
              </w:rPr>
              <w:t>Description</w:t>
            </w:r>
          </w:p>
        </w:tc>
        <w:tc>
          <w:tcPr>
            <w:tcW w:w="850" w:type="pct"/>
            <w:vAlign w:val="center"/>
          </w:tcPr>
          <w:p w:rsidRPr="00A0679E" w:rsidR="00C566A2" w:rsidP="00B3508E" w:rsidRDefault="00C566A2" w14:paraId="6CFE4247" w14:textId="77777777">
            <w:pPr>
              <w:rPr>
                <w:rFonts w:cs="Times New Roman"/>
                <w:b/>
                <w:bCs/>
                <w:color w:val="1F3864" w:themeColor="accent1" w:themeShade="80"/>
                <w:kern w:val="28"/>
              </w:rPr>
            </w:pPr>
            <w:r w:rsidRPr="00A0679E">
              <w:rPr>
                <w:rFonts w:cs="Times New Roman"/>
                <w:b/>
                <w:bCs/>
                <w:color w:val="1F3864" w:themeColor="accent1" w:themeShade="80"/>
                <w:kern w:val="28"/>
              </w:rPr>
              <w:t>Date</w:t>
            </w:r>
          </w:p>
        </w:tc>
      </w:tr>
      <w:tr w:rsidRPr="00A0679E" w:rsidR="00C566A2" w:rsidTr="6A6389EB" w14:paraId="0E88244D" w14:textId="77777777">
        <w:trPr>
          <w:trHeight w:val="423"/>
        </w:trPr>
        <w:tc>
          <w:tcPr>
            <w:tcW w:w="885" w:type="pct"/>
            <w:vAlign w:val="center"/>
          </w:tcPr>
          <w:p w:rsidRPr="00A0679E" w:rsidR="00C566A2" w:rsidP="00B3508E" w:rsidRDefault="00C566A2" w14:paraId="7D1AB42C" w14:textId="77777777">
            <w:pPr>
              <w:rPr>
                <w:rFonts w:cs="Times New Roman"/>
                <w:bCs/>
                <w:color w:val="00539B"/>
                <w:kern w:val="28"/>
              </w:rPr>
            </w:pPr>
            <w:r w:rsidRPr="00A0679E">
              <w:rPr>
                <w:rFonts w:cs="Times New Roman"/>
                <w:bCs/>
                <w:color w:val="00539B"/>
                <w:kern w:val="28"/>
              </w:rPr>
              <w:t>1.0</w:t>
            </w:r>
          </w:p>
        </w:tc>
        <w:tc>
          <w:tcPr>
            <w:tcW w:w="3265" w:type="pct"/>
            <w:vAlign w:val="center"/>
          </w:tcPr>
          <w:p w:rsidRPr="00A0679E" w:rsidR="00C566A2" w:rsidP="6A6389EB" w:rsidRDefault="6A6389EB" w14:paraId="047EED34" w14:textId="01E995F8">
            <w:pPr>
              <w:spacing w:after="0"/>
              <w:rPr>
                <w:rFonts w:cs="Times New Roman"/>
                <w:i/>
                <w:iCs/>
                <w:color w:val="000000" w:themeColor="text1"/>
              </w:rPr>
            </w:pPr>
            <w:r w:rsidRPr="00A0679E">
              <w:rPr>
                <w:rFonts w:cs="Times New Roman"/>
                <w:i/>
                <w:iCs/>
                <w:color w:val="000000" w:themeColor="text1"/>
              </w:rPr>
              <w:t>API for Competitive Procedures</w:t>
            </w:r>
          </w:p>
        </w:tc>
        <w:tc>
          <w:tcPr>
            <w:tcW w:w="850" w:type="pct"/>
            <w:vAlign w:val="center"/>
          </w:tcPr>
          <w:p w:rsidRPr="00A0679E" w:rsidR="00C566A2" w:rsidP="001B384A" w:rsidRDefault="00CA6312" w14:paraId="145EA90D" w14:textId="45AE1326">
            <w:pPr>
              <w:rPr>
                <w:rFonts w:cs="Times New Roman"/>
                <w:i/>
                <w:iCs/>
                <w:color w:val="000000"/>
                <w:highlight w:val="yellow"/>
              </w:rPr>
            </w:pPr>
            <w:r w:rsidRPr="00A0679E">
              <w:rPr>
                <w:rFonts w:cs="Times New Roman"/>
                <w:i/>
                <w:iCs/>
                <w:color w:val="000000" w:themeColor="text1"/>
              </w:rPr>
              <w:t>29</w:t>
            </w:r>
            <w:r w:rsidRPr="00A0679E" w:rsidR="00CE5F44">
              <w:rPr>
                <w:rFonts w:cs="Times New Roman"/>
                <w:i/>
                <w:iCs/>
                <w:color w:val="000000" w:themeColor="text1"/>
              </w:rPr>
              <w:t>.0</w:t>
            </w:r>
            <w:r w:rsidRPr="00A0679E" w:rsidR="00061199">
              <w:rPr>
                <w:rFonts w:cs="Times New Roman"/>
                <w:i/>
                <w:iCs/>
                <w:color w:val="000000" w:themeColor="text1"/>
              </w:rPr>
              <w:t>9</w:t>
            </w:r>
            <w:r w:rsidRPr="00A0679E" w:rsidR="00CE5F44">
              <w:rPr>
                <w:rFonts w:cs="Times New Roman"/>
                <w:i/>
                <w:iCs/>
                <w:color w:val="000000" w:themeColor="text1"/>
              </w:rPr>
              <w:t>.</w:t>
            </w:r>
            <w:r w:rsidRPr="00A0679E" w:rsidR="2C06C6D0">
              <w:rPr>
                <w:rFonts w:cs="Times New Roman"/>
                <w:i/>
                <w:iCs/>
                <w:color w:val="000000" w:themeColor="text1"/>
              </w:rPr>
              <w:t>2020</w:t>
            </w:r>
          </w:p>
        </w:tc>
      </w:tr>
      <w:tr w:rsidRPr="00A0679E" w:rsidR="00C566A2" w:rsidTr="6A6389EB" w14:paraId="2E40CCF3" w14:textId="77777777">
        <w:trPr>
          <w:trHeight w:val="423"/>
        </w:trPr>
        <w:tc>
          <w:tcPr>
            <w:tcW w:w="885" w:type="pct"/>
            <w:vAlign w:val="center"/>
          </w:tcPr>
          <w:p w:rsidRPr="00A0679E" w:rsidR="00C566A2" w:rsidP="00B3508E" w:rsidRDefault="00C566A2" w14:paraId="17E569E1" w14:textId="77777777">
            <w:pPr>
              <w:rPr>
                <w:rFonts w:cs="Times New Roman"/>
                <w:bCs/>
                <w:color w:val="00539B"/>
                <w:kern w:val="28"/>
              </w:rPr>
            </w:pPr>
            <w:r w:rsidRPr="00A0679E">
              <w:rPr>
                <w:rFonts w:cs="Times New Roman"/>
                <w:bCs/>
                <w:color w:val="00539B"/>
                <w:kern w:val="28"/>
              </w:rPr>
              <w:t>2.0</w:t>
            </w:r>
          </w:p>
        </w:tc>
        <w:tc>
          <w:tcPr>
            <w:tcW w:w="3265" w:type="pct"/>
            <w:vAlign w:val="center"/>
          </w:tcPr>
          <w:p w:rsidRPr="00A0679E" w:rsidR="00C566A2" w:rsidP="00B3508E" w:rsidRDefault="00C566A2" w14:paraId="571B904A" w14:textId="77777777">
            <w:pPr>
              <w:rPr>
                <w:rFonts w:cs="Times New Roman"/>
                <w:color w:val="000000"/>
              </w:rPr>
            </w:pPr>
          </w:p>
        </w:tc>
        <w:tc>
          <w:tcPr>
            <w:tcW w:w="850" w:type="pct"/>
            <w:vAlign w:val="center"/>
          </w:tcPr>
          <w:p w:rsidRPr="00A0679E" w:rsidR="00C566A2" w:rsidP="00B3508E" w:rsidRDefault="00C566A2" w14:paraId="577B3F86" w14:textId="77777777">
            <w:pPr>
              <w:rPr>
                <w:rFonts w:cs="Times New Roman"/>
                <w:i/>
                <w:color w:val="000000"/>
              </w:rPr>
            </w:pPr>
          </w:p>
        </w:tc>
      </w:tr>
      <w:tr w:rsidRPr="00A0679E" w:rsidR="00C566A2" w:rsidTr="6A6389EB" w14:paraId="4E588DC5" w14:textId="77777777">
        <w:trPr>
          <w:trHeight w:val="423"/>
        </w:trPr>
        <w:tc>
          <w:tcPr>
            <w:tcW w:w="885" w:type="pct"/>
            <w:vAlign w:val="center"/>
          </w:tcPr>
          <w:p w:rsidRPr="00A0679E" w:rsidR="00C566A2" w:rsidP="00B3508E" w:rsidRDefault="00C566A2" w14:paraId="070354E2" w14:textId="77777777">
            <w:pPr>
              <w:rPr>
                <w:rFonts w:cs="Times New Roman"/>
                <w:bCs/>
                <w:color w:val="00539B"/>
                <w:kern w:val="28"/>
              </w:rPr>
            </w:pPr>
            <w:r w:rsidRPr="00A0679E">
              <w:rPr>
                <w:rFonts w:cs="Times New Roman"/>
                <w:bCs/>
                <w:color w:val="00539B"/>
                <w:kern w:val="28"/>
              </w:rPr>
              <w:t>3.0</w:t>
            </w:r>
          </w:p>
        </w:tc>
        <w:tc>
          <w:tcPr>
            <w:tcW w:w="3265" w:type="pct"/>
            <w:vAlign w:val="center"/>
          </w:tcPr>
          <w:p w:rsidRPr="00A0679E" w:rsidR="00C566A2" w:rsidP="00B3508E" w:rsidRDefault="00C566A2" w14:paraId="25DC03F9" w14:textId="77777777">
            <w:pPr>
              <w:rPr>
                <w:rFonts w:cs="Times New Roman"/>
                <w:color w:val="000000"/>
              </w:rPr>
            </w:pPr>
          </w:p>
        </w:tc>
        <w:tc>
          <w:tcPr>
            <w:tcW w:w="850" w:type="pct"/>
            <w:vAlign w:val="center"/>
          </w:tcPr>
          <w:p w:rsidRPr="00A0679E" w:rsidR="00C566A2" w:rsidP="00B3508E" w:rsidRDefault="00C566A2" w14:paraId="04911ED5" w14:textId="77777777">
            <w:pPr>
              <w:rPr>
                <w:rFonts w:cs="Times New Roman"/>
                <w:i/>
                <w:color w:val="000000"/>
              </w:rPr>
            </w:pPr>
          </w:p>
        </w:tc>
      </w:tr>
      <w:tr w:rsidRPr="00A0679E" w:rsidR="00C566A2" w:rsidTr="6A6389EB" w14:paraId="59B0FF66" w14:textId="77777777">
        <w:trPr>
          <w:trHeight w:val="423"/>
        </w:trPr>
        <w:tc>
          <w:tcPr>
            <w:tcW w:w="885" w:type="pct"/>
            <w:vAlign w:val="center"/>
          </w:tcPr>
          <w:p w:rsidRPr="00A0679E" w:rsidR="00C566A2" w:rsidP="00B3508E" w:rsidRDefault="00C566A2" w14:paraId="3643A7D7" w14:textId="77777777">
            <w:pPr>
              <w:rPr>
                <w:rFonts w:cs="Times New Roman"/>
                <w:bCs/>
                <w:color w:val="00539B"/>
                <w:kern w:val="28"/>
              </w:rPr>
            </w:pPr>
            <w:r w:rsidRPr="00A0679E">
              <w:rPr>
                <w:rFonts w:cs="Times New Roman"/>
                <w:bCs/>
                <w:color w:val="00539B"/>
                <w:kern w:val="28"/>
              </w:rPr>
              <w:t>4.0</w:t>
            </w:r>
          </w:p>
        </w:tc>
        <w:tc>
          <w:tcPr>
            <w:tcW w:w="3265" w:type="pct"/>
            <w:vAlign w:val="center"/>
          </w:tcPr>
          <w:p w:rsidRPr="00A0679E" w:rsidR="00C566A2" w:rsidP="00B3508E" w:rsidRDefault="00C566A2" w14:paraId="5C8AC4CF" w14:textId="77777777">
            <w:pPr>
              <w:rPr>
                <w:rFonts w:cs="Times New Roman"/>
                <w:color w:val="000000"/>
              </w:rPr>
            </w:pPr>
          </w:p>
        </w:tc>
        <w:tc>
          <w:tcPr>
            <w:tcW w:w="850" w:type="pct"/>
            <w:vAlign w:val="center"/>
          </w:tcPr>
          <w:p w:rsidRPr="00A0679E" w:rsidR="00C566A2" w:rsidP="00B3508E" w:rsidRDefault="00C566A2" w14:paraId="52AD3402" w14:textId="77777777">
            <w:pPr>
              <w:rPr>
                <w:rFonts w:cs="Times New Roman"/>
                <w:i/>
                <w:color w:val="000000"/>
              </w:rPr>
            </w:pPr>
          </w:p>
        </w:tc>
      </w:tr>
      <w:tr w:rsidRPr="00A0679E" w:rsidR="00C566A2" w:rsidTr="6A6389EB" w14:paraId="6C20EC2B" w14:textId="77777777">
        <w:trPr>
          <w:trHeight w:val="423"/>
        </w:trPr>
        <w:tc>
          <w:tcPr>
            <w:tcW w:w="885" w:type="pct"/>
            <w:vAlign w:val="center"/>
          </w:tcPr>
          <w:p w:rsidRPr="00A0679E" w:rsidR="00C566A2" w:rsidP="00B3508E" w:rsidRDefault="00C566A2" w14:paraId="7642E19D" w14:textId="77777777">
            <w:pPr>
              <w:rPr>
                <w:rFonts w:cs="Times New Roman"/>
                <w:bCs/>
                <w:color w:val="00539B"/>
                <w:kern w:val="28"/>
              </w:rPr>
            </w:pPr>
            <w:r w:rsidRPr="00A0679E">
              <w:rPr>
                <w:rFonts w:cs="Times New Roman"/>
                <w:bCs/>
                <w:color w:val="00539B"/>
                <w:kern w:val="28"/>
              </w:rPr>
              <w:t>5.0</w:t>
            </w:r>
          </w:p>
        </w:tc>
        <w:tc>
          <w:tcPr>
            <w:tcW w:w="3265" w:type="pct"/>
            <w:vAlign w:val="center"/>
          </w:tcPr>
          <w:p w:rsidRPr="00A0679E" w:rsidR="00C566A2" w:rsidP="00B3508E" w:rsidRDefault="00C566A2" w14:paraId="7ED64402" w14:textId="77777777">
            <w:pPr>
              <w:rPr>
                <w:rFonts w:cs="Times New Roman"/>
                <w:color w:val="000000"/>
              </w:rPr>
            </w:pPr>
          </w:p>
        </w:tc>
        <w:tc>
          <w:tcPr>
            <w:tcW w:w="850" w:type="pct"/>
            <w:vAlign w:val="center"/>
          </w:tcPr>
          <w:p w:rsidRPr="00A0679E" w:rsidR="00C566A2" w:rsidP="00B3508E" w:rsidRDefault="00C566A2" w14:paraId="7CFC0A37" w14:textId="77777777">
            <w:pPr>
              <w:rPr>
                <w:rFonts w:cs="Times New Roman"/>
                <w:i/>
                <w:color w:val="000000"/>
              </w:rPr>
            </w:pPr>
          </w:p>
        </w:tc>
      </w:tr>
    </w:tbl>
    <w:p w:rsidRPr="00A0679E" w:rsidR="00C566A2" w:rsidP="00C566A2" w:rsidRDefault="00C566A2" w14:paraId="1AAEBEBA" w14:textId="77777777">
      <w:pPr>
        <w:rPr>
          <w:rFonts w:cs="Times New Roman"/>
        </w:rPr>
      </w:pPr>
    </w:p>
    <w:p w:rsidRPr="00A0679E" w:rsidR="00CD673D" w:rsidP="00C566A2" w:rsidRDefault="00CD673D" w14:paraId="66A855DD" w14:textId="77777777">
      <w:pPr>
        <w:rPr>
          <w:rFonts w:cs="Times New Roman"/>
        </w:rPr>
      </w:pPr>
    </w:p>
    <w:p w:rsidRPr="00A0679E" w:rsidR="00C566A2" w:rsidP="00C566A2" w:rsidRDefault="00C566A2" w14:paraId="3CD79334" w14:textId="77777777">
      <w:pPr>
        <w:rPr>
          <w:rFonts w:cs="Times New Roman"/>
        </w:rPr>
      </w:pPr>
    </w:p>
    <w:p w:rsidRPr="00A0679E" w:rsidR="00C566A2" w:rsidP="00C566A2" w:rsidRDefault="00C566A2" w14:paraId="3536FD1F" w14:textId="77777777">
      <w:pPr>
        <w:spacing w:after="0" w:line="240" w:lineRule="auto"/>
        <w:rPr>
          <w:rStyle w:val="Strong"/>
        </w:rPr>
      </w:pPr>
      <w:bookmarkStart w:name="_Toc441566569" w:id="42"/>
      <w:bookmarkStart w:name="_Toc441571321" w:id="43"/>
      <w:bookmarkStart w:name="_Toc441571867" w:id="44"/>
      <w:bookmarkStart w:name="_Toc441656642" w:id="45"/>
      <w:bookmarkStart w:name="_Toc441664766" w:id="46"/>
      <w:bookmarkStart w:name="_Toc448311939" w:id="47"/>
      <w:bookmarkStart w:name="_Toc448317080" w:id="48"/>
      <w:bookmarkStart w:name="_Toc448859599" w:id="49"/>
      <w:bookmarkStart w:name="_Toc448912567" w:id="50"/>
      <w:r w:rsidRPr="00A0679E">
        <w:rPr>
          <w:rStyle w:val="Strong"/>
        </w:rPr>
        <w:br w:type="page"/>
      </w:r>
    </w:p>
    <w:p w:rsidRPr="00A0679E" w:rsidR="00C566A2" w:rsidP="00C566A2" w:rsidRDefault="00C566A2" w14:paraId="19994FD4" w14:textId="77777777">
      <w:pPr>
        <w:jc w:val="center"/>
        <w:rPr>
          <w:rFonts w:cs="Times New Roman"/>
          <w:color w:val="00539B"/>
          <w:sz w:val="40"/>
        </w:rPr>
      </w:pPr>
      <w:bookmarkStart w:name="_Toc451769430" w:id="51"/>
      <w:bookmarkStart w:name="_Toc455414160" w:id="52"/>
      <w:bookmarkStart w:name="_Toc455415835" w:id="53"/>
      <w:r w:rsidRPr="00A0679E">
        <w:rPr>
          <w:rFonts w:cs="Times New Roman"/>
          <w:color w:val="00539B"/>
          <w:sz w:val="40"/>
        </w:rPr>
        <w:lastRenderedPageBreak/>
        <w:t>Table of Contents</w:t>
      </w:r>
      <w:bookmarkEnd w:id="42"/>
      <w:bookmarkEnd w:id="43"/>
      <w:bookmarkEnd w:id="44"/>
      <w:bookmarkEnd w:id="45"/>
      <w:bookmarkEnd w:id="46"/>
      <w:bookmarkEnd w:id="47"/>
      <w:bookmarkEnd w:id="48"/>
      <w:bookmarkEnd w:id="49"/>
      <w:bookmarkEnd w:id="50"/>
      <w:bookmarkEnd w:id="51"/>
      <w:bookmarkEnd w:id="52"/>
      <w:bookmarkEnd w:id="53"/>
    </w:p>
    <w:bookmarkStart w:name="_Toc448317081" w:id="54"/>
    <w:bookmarkStart w:name="_Toc443601076" w:id="55"/>
    <w:bookmarkEnd w:id="54"/>
    <w:p w:rsidRPr="00A0679E" w:rsidR="001E1E35" w:rsidRDefault="00C566A2" w14:paraId="24447E4D" w14:textId="54AB916D">
      <w:pPr>
        <w:pStyle w:val="TOC1"/>
        <w:rPr>
          <w:rFonts w:asciiTheme="minorHAnsi" w:hAnsiTheme="minorHAnsi" w:eastAsiaTheme="minorEastAsia" w:cstheme="minorBidi"/>
          <w:b w:val="0"/>
          <w:color w:val="auto"/>
          <w:szCs w:val="22"/>
          <w:rPrChange w:author="Chris Smith" w:date="2020-12-19T08:42:00Z" w:id="56">
            <w:rPr>
              <w:rFonts w:asciiTheme="minorHAnsi" w:hAnsiTheme="minorHAnsi" w:eastAsiaTheme="minorEastAsia" w:cstheme="minorBidi"/>
              <w:b w:val="0"/>
              <w:noProof/>
              <w:color w:val="auto"/>
              <w:szCs w:val="22"/>
            </w:rPr>
          </w:rPrChange>
        </w:rPr>
      </w:pPr>
      <w:r w:rsidRPr="00040E8A">
        <w:rPr>
          <w:sz w:val="20"/>
          <w:szCs w:val="20"/>
        </w:rPr>
        <w:fldChar w:fldCharType="begin"/>
      </w:r>
      <w:r w:rsidRPr="00A0679E">
        <w:rPr>
          <w:sz w:val="20"/>
          <w:szCs w:val="20"/>
        </w:rPr>
        <w:instrText xml:space="preserve"> TOC \o "1-3" \t "Heading 1,1" </w:instrText>
      </w:r>
      <w:r w:rsidRPr="00040E8A">
        <w:rPr>
          <w:sz w:val="20"/>
          <w:szCs w:val="20"/>
        </w:rPr>
        <w:fldChar w:fldCharType="separate"/>
      </w:r>
      <w:r w:rsidRPr="00A0679E" w:rsidR="001E1E35">
        <w:rPr>
          <w:rPrChange w:author="Chris Smith" w:date="2020-12-19T08:42:00Z" w:id="57">
            <w:rPr>
              <w:noProof/>
            </w:rPr>
          </w:rPrChange>
        </w:rPr>
        <w:t>1. Introduction</w:t>
      </w:r>
      <w:r w:rsidRPr="00A0679E" w:rsidR="001E1E35">
        <w:rPr>
          <w:rPrChange w:author="Chris Smith" w:date="2020-12-19T08:42:00Z" w:id="58">
            <w:rPr>
              <w:noProof/>
            </w:rPr>
          </w:rPrChange>
        </w:rPr>
        <w:tab/>
      </w:r>
      <w:r w:rsidRPr="00A0679E" w:rsidR="001E1E35">
        <w:rPr>
          <w:rPrChange w:author="Chris Smith" w:date="2020-12-19T08:42:00Z" w:id="59">
            <w:rPr>
              <w:noProof/>
            </w:rPr>
          </w:rPrChange>
        </w:rPr>
        <w:fldChar w:fldCharType="begin"/>
      </w:r>
      <w:r w:rsidRPr="00A0679E" w:rsidR="001E1E35">
        <w:rPr>
          <w:rPrChange w:author="Chris Smith" w:date="2020-12-19T08:42:00Z" w:id="60">
            <w:rPr>
              <w:noProof/>
            </w:rPr>
          </w:rPrChange>
        </w:rPr>
        <w:instrText xml:space="preserve"> PAGEREF _Toc53493418 \h </w:instrText>
      </w:r>
      <w:r w:rsidRPr="00A0679E" w:rsidR="001E1E35">
        <w:rPr>
          <w:rPrChange w:author="Chris Smith" w:date="2020-12-19T08:42:00Z" w:id="61">
            <w:rPr/>
          </w:rPrChange>
        </w:rPr>
      </w:r>
      <w:r w:rsidRPr="00A0679E" w:rsidR="001E1E35">
        <w:rPr>
          <w:rPrChange w:author="Chris Smith" w:date="2020-12-19T08:42:00Z" w:id="62">
            <w:rPr>
              <w:noProof/>
            </w:rPr>
          </w:rPrChange>
        </w:rPr>
        <w:fldChar w:fldCharType="separate"/>
      </w:r>
      <w:r w:rsidRPr="00A0679E" w:rsidR="001E1E35">
        <w:rPr>
          <w:rPrChange w:author="Chris Smith" w:date="2020-12-19T08:42:00Z" w:id="63">
            <w:rPr>
              <w:noProof/>
            </w:rPr>
          </w:rPrChange>
        </w:rPr>
        <w:t>7</w:t>
      </w:r>
      <w:r w:rsidRPr="00A0679E" w:rsidR="001E1E35">
        <w:rPr>
          <w:rPrChange w:author="Chris Smith" w:date="2020-12-19T08:42:00Z" w:id="64">
            <w:rPr>
              <w:noProof/>
            </w:rPr>
          </w:rPrChange>
        </w:rPr>
        <w:fldChar w:fldCharType="end"/>
      </w:r>
    </w:p>
    <w:p w:rsidRPr="00A0679E" w:rsidR="001E1E35" w:rsidRDefault="001E1E35" w14:paraId="72AE1BDF" w14:textId="0F325B3E">
      <w:pPr>
        <w:pStyle w:val="TOC1"/>
        <w:rPr>
          <w:rFonts w:asciiTheme="minorHAnsi" w:hAnsiTheme="minorHAnsi" w:eastAsiaTheme="minorEastAsia" w:cstheme="minorBidi"/>
          <w:b w:val="0"/>
          <w:color w:val="auto"/>
          <w:szCs w:val="22"/>
          <w:rPrChange w:author="Chris Smith" w:date="2020-12-19T08:42:00Z" w:id="65">
            <w:rPr>
              <w:rFonts w:asciiTheme="minorHAnsi" w:hAnsiTheme="minorHAnsi" w:eastAsiaTheme="minorEastAsia" w:cstheme="minorBidi"/>
              <w:b w:val="0"/>
              <w:noProof/>
              <w:color w:val="auto"/>
              <w:szCs w:val="22"/>
            </w:rPr>
          </w:rPrChange>
        </w:rPr>
      </w:pPr>
      <w:r w:rsidRPr="00A0679E">
        <w:rPr>
          <w:rPrChange w:author="Chris Smith" w:date="2020-12-19T08:42:00Z" w:id="66">
            <w:rPr>
              <w:noProof/>
            </w:rPr>
          </w:rPrChange>
        </w:rPr>
        <w:t>2. Scope</w:t>
      </w:r>
      <w:r w:rsidRPr="00A0679E">
        <w:rPr>
          <w:rPrChange w:author="Chris Smith" w:date="2020-12-19T08:42:00Z" w:id="67">
            <w:rPr>
              <w:noProof/>
            </w:rPr>
          </w:rPrChange>
        </w:rPr>
        <w:tab/>
      </w:r>
      <w:r w:rsidRPr="00A0679E">
        <w:rPr>
          <w:rPrChange w:author="Chris Smith" w:date="2020-12-19T08:42:00Z" w:id="68">
            <w:rPr>
              <w:noProof/>
            </w:rPr>
          </w:rPrChange>
        </w:rPr>
        <w:fldChar w:fldCharType="begin"/>
      </w:r>
      <w:r w:rsidRPr="00A0679E">
        <w:rPr>
          <w:rPrChange w:author="Chris Smith" w:date="2020-12-19T08:42:00Z" w:id="69">
            <w:rPr>
              <w:noProof/>
            </w:rPr>
          </w:rPrChange>
        </w:rPr>
        <w:instrText xml:space="preserve"> PAGEREF _Toc53493419 \h </w:instrText>
      </w:r>
      <w:r w:rsidRPr="00A0679E">
        <w:rPr>
          <w:rPrChange w:author="Chris Smith" w:date="2020-12-19T08:42:00Z" w:id="70">
            <w:rPr/>
          </w:rPrChange>
        </w:rPr>
      </w:r>
      <w:r w:rsidRPr="00A0679E">
        <w:rPr>
          <w:rPrChange w:author="Chris Smith" w:date="2020-12-19T08:42:00Z" w:id="71">
            <w:rPr>
              <w:noProof/>
            </w:rPr>
          </w:rPrChange>
        </w:rPr>
        <w:fldChar w:fldCharType="separate"/>
      </w:r>
      <w:r w:rsidRPr="00A0679E">
        <w:rPr>
          <w:rPrChange w:author="Chris Smith" w:date="2020-12-19T08:42:00Z" w:id="72">
            <w:rPr>
              <w:noProof/>
            </w:rPr>
          </w:rPrChange>
        </w:rPr>
        <w:t>7</w:t>
      </w:r>
      <w:r w:rsidRPr="00A0679E">
        <w:rPr>
          <w:rPrChange w:author="Chris Smith" w:date="2020-12-19T08:42:00Z" w:id="73">
            <w:rPr>
              <w:noProof/>
            </w:rPr>
          </w:rPrChange>
        </w:rPr>
        <w:fldChar w:fldCharType="end"/>
      </w:r>
    </w:p>
    <w:p w:rsidRPr="00A0679E" w:rsidR="001E1E35" w:rsidRDefault="001E1E35" w14:paraId="1C703A4B" w14:textId="336910F2">
      <w:pPr>
        <w:pStyle w:val="TOC1"/>
        <w:rPr>
          <w:rFonts w:asciiTheme="minorHAnsi" w:hAnsiTheme="minorHAnsi" w:eastAsiaTheme="minorEastAsia" w:cstheme="minorBidi"/>
          <w:b w:val="0"/>
          <w:color w:val="auto"/>
          <w:szCs w:val="22"/>
          <w:rPrChange w:author="Chris Smith" w:date="2020-12-19T08:42:00Z" w:id="74">
            <w:rPr>
              <w:rFonts w:asciiTheme="minorHAnsi" w:hAnsiTheme="minorHAnsi" w:eastAsiaTheme="minorEastAsia" w:cstheme="minorBidi"/>
              <w:b w:val="0"/>
              <w:noProof/>
              <w:color w:val="auto"/>
              <w:szCs w:val="22"/>
            </w:rPr>
          </w:rPrChange>
        </w:rPr>
      </w:pPr>
      <w:r w:rsidRPr="00A0679E">
        <w:rPr>
          <w:rPrChange w:author="Chris Smith" w:date="2020-12-19T08:42:00Z" w:id="75">
            <w:rPr>
              <w:noProof/>
            </w:rPr>
          </w:rPrChange>
        </w:rPr>
        <w:t>3. Business processes</w:t>
      </w:r>
      <w:r w:rsidRPr="00A0679E">
        <w:rPr>
          <w:rPrChange w:author="Chris Smith" w:date="2020-12-19T08:42:00Z" w:id="76">
            <w:rPr>
              <w:noProof/>
            </w:rPr>
          </w:rPrChange>
        </w:rPr>
        <w:tab/>
      </w:r>
      <w:r w:rsidRPr="00A0679E">
        <w:rPr>
          <w:rPrChange w:author="Chris Smith" w:date="2020-12-19T08:42:00Z" w:id="77">
            <w:rPr>
              <w:noProof/>
            </w:rPr>
          </w:rPrChange>
        </w:rPr>
        <w:fldChar w:fldCharType="begin"/>
      </w:r>
      <w:r w:rsidRPr="00A0679E">
        <w:rPr>
          <w:rPrChange w:author="Chris Smith" w:date="2020-12-19T08:42:00Z" w:id="78">
            <w:rPr>
              <w:noProof/>
            </w:rPr>
          </w:rPrChange>
        </w:rPr>
        <w:instrText xml:space="preserve"> PAGEREF _Toc53493420 \h </w:instrText>
      </w:r>
      <w:r w:rsidRPr="00A0679E">
        <w:rPr>
          <w:rPrChange w:author="Chris Smith" w:date="2020-12-19T08:42:00Z" w:id="79">
            <w:rPr/>
          </w:rPrChange>
        </w:rPr>
      </w:r>
      <w:r w:rsidRPr="00A0679E">
        <w:rPr>
          <w:rPrChange w:author="Chris Smith" w:date="2020-12-19T08:42:00Z" w:id="80">
            <w:rPr>
              <w:noProof/>
            </w:rPr>
          </w:rPrChange>
        </w:rPr>
        <w:fldChar w:fldCharType="separate"/>
      </w:r>
      <w:r w:rsidRPr="00A0679E">
        <w:rPr>
          <w:rPrChange w:author="Chris Smith" w:date="2020-12-19T08:42:00Z" w:id="81">
            <w:rPr>
              <w:noProof/>
            </w:rPr>
          </w:rPrChange>
        </w:rPr>
        <w:t>7</w:t>
      </w:r>
      <w:r w:rsidRPr="00A0679E">
        <w:rPr>
          <w:rPrChange w:author="Chris Smith" w:date="2020-12-19T08:42:00Z" w:id="82">
            <w:rPr>
              <w:noProof/>
            </w:rPr>
          </w:rPrChange>
        </w:rPr>
        <w:fldChar w:fldCharType="end"/>
      </w:r>
    </w:p>
    <w:p w:rsidRPr="00A0679E" w:rsidR="001E1E35" w:rsidRDefault="001E1E35" w14:paraId="18790187" w14:textId="632E94AC">
      <w:pPr>
        <w:pStyle w:val="TOC2"/>
        <w:rPr>
          <w:rFonts w:asciiTheme="minorHAnsi" w:hAnsiTheme="minorHAnsi" w:eastAsiaTheme="minorEastAsia" w:cstheme="minorBidi"/>
          <w:color w:val="auto"/>
          <w:szCs w:val="22"/>
          <w:rPrChange w:author="Chris Smith" w:date="2020-12-19T08:42:00Z" w:id="83">
            <w:rPr>
              <w:rFonts w:asciiTheme="minorHAnsi" w:hAnsiTheme="minorHAnsi" w:eastAsiaTheme="minorEastAsia" w:cstheme="minorBidi"/>
              <w:noProof/>
              <w:color w:val="auto"/>
              <w:szCs w:val="22"/>
            </w:rPr>
          </w:rPrChange>
        </w:rPr>
      </w:pPr>
      <w:r w:rsidRPr="00A0679E">
        <w:rPr>
          <w:rPrChange w:author="Chris Smith" w:date="2020-12-19T08:42:00Z" w:id="84">
            <w:rPr>
              <w:noProof/>
            </w:rPr>
          </w:rPrChange>
        </w:rPr>
        <w:t>3.1 Common flow of an online selective procedure for utilities</w:t>
      </w:r>
      <w:r w:rsidRPr="00A0679E">
        <w:rPr>
          <w:rPrChange w:author="Chris Smith" w:date="2020-12-19T08:42:00Z" w:id="85">
            <w:rPr>
              <w:noProof/>
            </w:rPr>
          </w:rPrChange>
        </w:rPr>
        <w:tab/>
      </w:r>
      <w:r w:rsidRPr="00A0679E">
        <w:rPr>
          <w:rPrChange w:author="Chris Smith" w:date="2020-12-19T08:42:00Z" w:id="86">
            <w:rPr>
              <w:noProof/>
            </w:rPr>
          </w:rPrChange>
        </w:rPr>
        <w:fldChar w:fldCharType="begin"/>
      </w:r>
      <w:r w:rsidRPr="00A0679E">
        <w:rPr>
          <w:rPrChange w:author="Chris Smith" w:date="2020-12-19T08:42:00Z" w:id="87">
            <w:rPr>
              <w:noProof/>
            </w:rPr>
          </w:rPrChange>
        </w:rPr>
        <w:instrText xml:space="preserve"> PAGEREF _Toc53493421 \h </w:instrText>
      </w:r>
      <w:r w:rsidRPr="00A0679E">
        <w:rPr>
          <w:rPrChange w:author="Chris Smith" w:date="2020-12-19T08:42:00Z" w:id="88">
            <w:rPr/>
          </w:rPrChange>
        </w:rPr>
      </w:r>
      <w:r w:rsidRPr="00A0679E">
        <w:rPr>
          <w:rPrChange w:author="Chris Smith" w:date="2020-12-19T08:42:00Z" w:id="89">
            <w:rPr>
              <w:noProof/>
            </w:rPr>
          </w:rPrChange>
        </w:rPr>
        <w:fldChar w:fldCharType="separate"/>
      </w:r>
      <w:r w:rsidRPr="00A0679E">
        <w:rPr>
          <w:rPrChange w:author="Chris Smith" w:date="2020-12-19T08:42:00Z" w:id="90">
            <w:rPr>
              <w:noProof/>
            </w:rPr>
          </w:rPrChange>
        </w:rPr>
        <w:t>7</w:t>
      </w:r>
      <w:r w:rsidRPr="00A0679E">
        <w:rPr>
          <w:rPrChange w:author="Chris Smith" w:date="2020-12-19T08:42:00Z" w:id="91">
            <w:rPr>
              <w:noProof/>
            </w:rPr>
          </w:rPrChange>
        </w:rPr>
        <w:fldChar w:fldCharType="end"/>
      </w:r>
    </w:p>
    <w:p w:rsidRPr="00A0679E" w:rsidR="001E1E35" w:rsidRDefault="001E1E35" w14:paraId="753C46F2" w14:textId="008A9B55">
      <w:pPr>
        <w:pStyle w:val="TOC2"/>
        <w:rPr>
          <w:rFonts w:asciiTheme="minorHAnsi" w:hAnsiTheme="minorHAnsi" w:eastAsiaTheme="minorEastAsia" w:cstheme="minorBidi"/>
          <w:color w:val="auto"/>
          <w:szCs w:val="22"/>
          <w:rPrChange w:author="Chris Smith" w:date="2020-12-19T08:42:00Z" w:id="92">
            <w:rPr>
              <w:rFonts w:asciiTheme="minorHAnsi" w:hAnsiTheme="minorHAnsi" w:eastAsiaTheme="minorEastAsia" w:cstheme="minorBidi"/>
              <w:noProof/>
              <w:color w:val="auto"/>
              <w:szCs w:val="22"/>
            </w:rPr>
          </w:rPrChange>
        </w:rPr>
      </w:pPr>
      <w:r w:rsidRPr="00A0679E">
        <w:rPr>
          <w:rPrChange w:author="Chris Smith" w:date="2020-12-19T08:42:00Z" w:id="93">
            <w:rPr>
              <w:noProof/>
            </w:rPr>
          </w:rPrChange>
        </w:rPr>
        <w:t>3.2 Common flow of restricted tender</w:t>
      </w:r>
      <w:r w:rsidRPr="00A0679E">
        <w:rPr>
          <w:rPrChange w:author="Chris Smith" w:date="2020-12-19T08:42:00Z" w:id="94">
            <w:rPr>
              <w:noProof/>
            </w:rPr>
          </w:rPrChange>
        </w:rPr>
        <w:tab/>
      </w:r>
      <w:r w:rsidRPr="00A0679E">
        <w:rPr>
          <w:rPrChange w:author="Chris Smith" w:date="2020-12-19T08:42:00Z" w:id="95">
            <w:rPr>
              <w:noProof/>
            </w:rPr>
          </w:rPrChange>
        </w:rPr>
        <w:fldChar w:fldCharType="begin"/>
      </w:r>
      <w:r w:rsidRPr="00A0679E">
        <w:rPr>
          <w:rPrChange w:author="Chris Smith" w:date="2020-12-19T08:42:00Z" w:id="96">
            <w:rPr>
              <w:noProof/>
            </w:rPr>
          </w:rPrChange>
        </w:rPr>
        <w:instrText xml:space="preserve"> PAGEREF _Toc53493422 \h </w:instrText>
      </w:r>
      <w:r w:rsidRPr="00A0679E">
        <w:rPr>
          <w:rPrChange w:author="Chris Smith" w:date="2020-12-19T08:42:00Z" w:id="97">
            <w:rPr/>
          </w:rPrChange>
        </w:rPr>
      </w:r>
      <w:r w:rsidRPr="00A0679E">
        <w:rPr>
          <w:rPrChange w:author="Chris Smith" w:date="2020-12-19T08:42:00Z" w:id="98">
            <w:rPr>
              <w:noProof/>
            </w:rPr>
          </w:rPrChange>
        </w:rPr>
        <w:fldChar w:fldCharType="separate"/>
      </w:r>
      <w:r w:rsidRPr="00A0679E">
        <w:rPr>
          <w:rPrChange w:author="Chris Smith" w:date="2020-12-19T08:42:00Z" w:id="99">
            <w:rPr>
              <w:noProof/>
            </w:rPr>
          </w:rPrChange>
        </w:rPr>
        <w:t>7</w:t>
      </w:r>
      <w:r w:rsidRPr="00A0679E">
        <w:rPr>
          <w:rPrChange w:author="Chris Smith" w:date="2020-12-19T08:42:00Z" w:id="100">
            <w:rPr>
              <w:noProof/>
            </w:rPr>
          </w:rPrChange>
        </w:rPr>
        <w:fldChar w:fldCharType="end"/>
      </w:r>
    </w:p>
    <w:p w:rsidRPr="00A0679E" w:rsidR="001E1E35" w:rsidRDefault="001E1E35" w14:paraId="247AA6E1" w14:textId="25C82C27">
      <w:pPr>
        <w:pStyle w:val="TOC1"/>
        <w:rPr>
          <w:rFonts w:asciiTheme="minorHAnsi" w:hAnsiTheme="minorHAnsi" w:eastAsiaTheme="minorEastAsia" w:cstheme="minorBidi"/>
          <w:b w:val="0"/>
          <w:color w:val="auto"/>
          <w:szCs w:val="22"/>
          <w:rPrChange w:author="Chris Smith" w:date="2020-12-19T08:42:00Z" w:id="101">
            <w:rPr>
              <w:rFonts w:asciiTheme="minorHAnsi" w:hAnsiTheme="minorHAnsi" w:eastAsiaTheme="minorEastAsia" w:cstheme="minorBidi"/>
              <w:b w:val="0"/>
              <w:noProof/>
              <w:color w:val="auto"/>
              <w:szCs w:val="22"/>
            </w:rPr>
          </w:rPrChange>
        </w:rPr>
      </w:pPr>
      <w:r w:rsidRPr="00A0679E">
        <w:rPr>
          <w:rPrChange w:author="Chris Smith" w:date="2020-12-19T08:42:00Z" w:id="102">
            <w:rPr>
              <w:noProof/>
            </w:rPr>
          </w:rPrChange>
        </w:rPr>
        <w:t>4. Technical design</w:t>
      </w:r>
      <w:r w:rsidRPr="00A0679E">
        <w:rPr>
          <w:rPrChange w:author="Chris Smith" w:date="2020-12-19T08:42:00Z" w:id="103">
            <w:rPr>
              <w:noProof/>
            </w:rPr>
          </w:rPrChange>
        </w:rPr>
        <w:tab/>
      </w:r>
      <w:r w:rsidRPr="00A0679E">
        <w:rPr>
          <w:rPrChange w:author="Chris Smith" w:date="2020-12-19T08:42:00Z" w:id="104">
            <w:rPr>
              <w:noProof/>
            </w:rPr>
          </w:rPrChange>
        </w:rPr>
        <w:fldChar w:fldCharType="begin"/>
      </w:r>
      <w:r w:rsidRPr="00A0679E">
        <w:rPr>
          <w:rPrChange w:author="Chris Smith" w:date="2020-12-19T08:42:00Z" w:id="105">
            <w:rPr>
              <w:noProof/>
            </w:rPr>
          </w:rPrChange>
        </w:rPr>
        <w:instrText xml:space="preserve"> PAGEREF _Toc53493423 \h </w:instrText>
      </w:r>
      <w:r w:rsidRPr="00A0679E">
        <w:rPr>
          <w:rPrChange w:author="Chris Smith" w:date="2020-12-19T08:42:00Z" w:id="106">
            <w:rPr/>
          </w:rPrChange>
        </w:rPr>
      </w:r>
      <w:r w:rsidRPr="00A0679E">
        <w:rPr>
          <w:rPrChange w:author="Chris Smith" w:date="2020-12-19T08:42:00Z" w:id="107">
            <w:rPr>
              <w:noProof/>
            </w:rPr>
          </w:rPrChange>
        </w:rPr>
        <w:fldChar w:fldCharType="separate"/>
      </w:r>
      <w:r w:rsidRPr="00A0679E">
        <w:rPr>
          <w:rPrChange w:author="Chris Smith" w:date="2020-12-19T08:42:00Z" w:id="108">
            <w:rPr>
              <w:noProof/>
            </w:rPr>
          </w:rPrChange>
        </w:rPr>
        <w:t>8</w:t>
      </w:r>
      <w:r w:rsidRPr="00A0679E">
        <w:rPr>
          <w:rPrChange w:author="Chris Smith" w:date="2020-12-19T08:42:00Z" w:id="109">
            <w:rPr>
              <w:noProof/>
            </w:rPr>
          </w:rPrChange>
        </w:rPr>
        <w:fldChar w:fldCharType="end"/>
      </w:r>
    </w:p>
    <w:p w:rsidRPr="00A0679E" w:rsidR="001E1E35" w:rsidRDefault="001E1E35" w14:paraId="1060CE0C" w14:textId="377A3EE5">
      <w:pPr>
        <w:pStyle w:val="TOC2"/>
        <w:rPr>
          <w:rFonts w:asciiTheme="minorHAnsi" w:hAnsiTheme="minorHAnsi" w:eastAsiaTheme="minorEastAsia" w:cstheme="minorBidi"/>
          <w:color w:val="auto"/>
          <w:szCs w:val="22"/>
          <w:rPrChange w:author="Chris Smith" w:date="2020-12-19T08:42:00Z" w:id="110">
            <w:rPr>
              <w:rFonts w:asciiTheme="minorHAnsi" w:hAnsiTheme="minorHAnsi" w:eastAsiaTheme="minorEastAsia" w:cstheme="minorBidi"/>
              <w:noProof/>
              <w:color w:val="auto"/>
              <w:szCs w:val="22"/>
            </w:rPr>
          </w:rPrChange>
        </w:rPr>
      </w:pPr>
      <w:r w:rsidRPr="00A0679E">
        <w:rPr>
          <w:rPrChange w:author="Chris Smith" w:date="2020-12-19T08:42:00Z" w:id="111">
            <w:rPr>
              <w:noProof/>
            </w:rPr>
          </w:rPrChange>
        </w:rPr>
        <w:t>4.1 Preparation of the Contract Notice</w:t>
      </w:r>
      <w:r w:rsidRPr="00A0679E">
        <w:rPr>
          <w:rPrChange w:author="Chris Smith" w:date="2020-12-19T08:42:00Z" w:id="112">
            <w:rPr>
              <w:noProof/>
            </w:rPr>
          </w:rPrChange>
        </w:rPr>
        <w:tab/>
      </w:r>
      <w:r w:rsidRPr="00A0679E">
        <w:rPr>
          <w:rPrChange w:author="Chris Smith" w:date="2020-12-19T08:42:00Z" w:id="113">
            <w:rPr>
              <w:noProof/>
            </w:rPr>
          </w:rPrChange>
        </w:rPr>
        <w:fldChar w:fldCharType="begin"/>
      </w:r>
      <w:r w:rsidRPr="00A0679E">
        <w:rPr>
          <w:rPrChange w:author="Chris Smith" w:date="2020-12-19T08:42:00Z" w:id="114">
            <w:rPr>
              <w:noProof/>
            </w:rPr>
          </w:rPrChange>
        </w:rPr>
        <w:instrText xml:space="preserve"> PAGEREF _Toc53493424 \h </w:instrText>
      </w:r>
      <w:r w:rsidRPr="00A0679E">
        <w:rPr>
          <w:rPrChange w:author="Chris Smith" w:date="2020-12-19T08:42:00Z" w:id="115">
            <w:rPr/>
          </w:rPrChange>
        </w:rPr>
      </w:r>
      <w:r w:rsidRPr="00A0679E">
        <w:rPr>
          <w:rPrChange w:author="Chris Smith" w:date="2020-12-19T08:42:00Z" w:id="116">
            <w:rPr>
              <w:noProof/>
            </w:rPr>
          </w:rPrChange>
        </w:rPr>
        <w:fldChar w:fldCharType="separate"/>
      </w:r>
      <w:r w:rsidRPr="00A0679E">
        <w:rPr>
          <w:rPrChange w:author="Chris Smith" w:date="2020-12-19T08:42:00Z" w:id="117">
            <w:rPr>
              <w:noProof/>
            </w:rPr>
          </w:rPrChange>
        </w:rPr>
        <w:t>8</w:t>
      </w:r>
      <w:r w:rsidRPr="00A0679E">
        <w:rPr>
          <w:rPrChange w:author="Chris Smith" w:date="2020-12-19T08:42:00Z" w:id="118">
            <w:rPr>
              <w:noProof/>
            </w:rPr>
          </w:rPrChange>
        </w:rPr>
        <w:fldChar w:fldCharType="end"/>
      </w:r>
    </w:p>
    <w:p w:rsidRPr="00A0679E" w:rsidR="001E1E35" w:rsidRDefault="001E1E35" w14:paraId="6CCD60B3" w14:textId="0507ED29">
      <w:pPr>
        <w:pStyle w:val="TOC3"/>
        <w:rPr>
          <w:rFonts w:asciiTheme="minorHAnsi" w:hAnsiTheme="minorHAnsi" w:eastAsiaTheme="minorEastAsia"/>
          <w:lang w:eastAsia="en-GB"/>
          <w:rPrChange w:author="Chris Smith" w:date="2020-12-19T08:42:00Z" w:id="119">
            <w:rPr>
              <w:rFonts w:asciiTheme="minorHAnsi" w:hAnsiTheme="minorHAnsi" w:eastAsiaTheme="minorEastAsia"/>
              <w:noProof/>
              <w:lang w:eastAsia="en-GB"/>
            </w:rPr>
          </w:rPrChange>
        </w:rPr>
      </w:pPr>
      <w:r w:rsidRPr="00A0679E">
        <w:rPr>
          <w:rPrChange w:author="Chris Smith" w:date="2020-12-19T08:42:00Z" w:id="120">
            <w:rPr>
              <w:noProof/>
            </w:rPr>
          </w:rPrChange>
        </w:rPr>
        <w:t>4.1.1 State-chart diagram</w:t>
      </w:r>
      <w:r w:rsidRPr="00A0679E">
        <w:rPr>
          <w:rPrChange w:author="Chris Smith" w:date="2020-12-19T08:42:00Z" w:id="121">
            <w:rPr>
              <w:noProof/>
            </w:rPr>
          </w:rPrChange>
        </w:rPr>
        <w:tab/>
      </w:r>
      <w:r w:rsidRPr="00A0679E">
        <w:rPr>
          <w:rPrChange w:author="Chris Smith" w:date="2020-12-19T08:42:00Z" w:id="122">
            <w:rPr>
              <w:noProof/>
            </w:rPr>
          </w:rPrChange>
        </w:rPr>
        <w:fldChar w:fldCharType="begin"/>
      </w:r>
      <w:r w:rsidRPr="00A0679E">
        <w:rPr>
          <w:rPrChange w:author="Chris Smith" w:date="2020-12-19T08:42:00Z" w:id="123">
            <w:rPr>
              <w:noProof/>
            </w:rPr>
          </w:rPrChange>
        </w:rPr>
        <w:instrText xml:space="preserve"> PAGEREF _Toc53493425 \h </w:instrText>
      </w:r>
      <w:r w:rsidRPr="00A0679E">
        <w:rPr>
          <w:rPrChange w:author="Chris Smith" w:date="2020-12-19T08:42:00Z" w:id="124">
            <w:rPr/>
          </w:rPrChange>
        </w:rPr>
      </w:r>
      <w:r w:rsidRPr="00A0679E">
        <w:rPr>
          <w:rPrChange w:author="Chris Smith" w:date="2020-12-19T08:42:00Z" w:id="125">
            <w:rPr>
              <w:noProof/>
            </w:rPr>
          </w:rPrChange>
        </w:rPr>
        <w:fldChar w:fldCharType="separate"/>
      </w:r>
      <w:r w:rsidRPr="00A0679E">
        <w:rPr>
          <w:rPrChange w:author="Chris Smith" w:date="2020-12-19T08:42:00Z" w:id="126">
            <w:rPr>
              <w:noProof/>
            </w:rPr>
          </w:rPrChange>
        </w:rPr>
        <w:t>8</w:t>
      </w:r>
      <w:r w:rsidRPr="00A0679E">
        <w:rPr>
          <w:rPrChange w:author="Chris Smith" w:date="2020-12-19T08:42:00Z" w:id="127">
            <w:rPr>
              <w:noProof/>
            </w:rPr>
          </w:rPrChange>
        </w:rPr>
        <w:fldChar w:fldCharType="end"/>
      </w:r>
    </w:p>
    <w:p w:rsidRPr="00A0679E" w:rsidR="001E1E35" w:rsidRDefault="001E1E35" w14:paraId="1E0391AA" w14:textId="7FF1736B">
      <w:pPr>
        <w:pStyle w:val="TOC2"/>
        <w:rPr>
          <w:rFonts w:asciiTheme="minorHAnsi" w:hAnsiTheme="minorHAnsi" w:eastAsiaTheme="minorEastAsia" w:cstheme="minorBidi"/>
          <w:color w:val="auto"/>
          <w:szCs w:val="22"/>
          <w:rPrChange w:author="Chris Smith" w:date="2020-12-19T08:42:00Z" w:id="128">
            <w:rPr>
              <w:rFonts w:asciiTheme="minorHAnsi" w:hAnsiTheme="minorHAnsi" w:eastAsiaTheme="minorEastAsia" w:cstheme="minorBidi"/>
              <w:noProof/>
              <w:color w:val="auto"/>
              <w:szCs w:val="22"/>
            </w:rPr>
          </w:rPrChange>
        </w:rPr>
      </w:pPr>
      <w:r w:rsidRPr="00A0679E">
        <w:rPr>
          <w:rPrChange w:author="Chris Smith" w:date="2020-12-19T08:42:00Z" w:id="129">
            <w:rPr>
              <w:noProof/>
            </w:rPr>
          </w:rPrChange>
        </w:rPr>
        <w:t>4.2 Pre-qualification</w:t>
      </w:r>
      <w:r w:rsidRPr="00A0679E">
        <w:rPr>
          <w:rPrChange w:author="Chris Smith" w:date="2020-12-19T08:42:00Z" w:id="130">
            <w:rPr>
              <w:noProof/>
            </w:rPr>
          </w:rPrChange>
        </w:rPr>
        <w:tab/>
      </w:r>
      <w:r w:rsidRPr="00A0679E">
        <w:rPr>
          <w:rPrChange w:author="Chris Smith" w:date="2020-12-19T08:42:00Z" w:id="131">
            <w:rPr>
              <w:noProof/>
            </w:rPr>
          </w:rPrChange>
        </w:rPr>
        <w:fldChar w:fldCharType="begin"/>
      </w:r>
      <w:r w:rsidRPr="00A0679E">
        <w:rPr>
          <w:rPrChange w:author="Chris Smith" w:date="2020-12-19T08:42:00Z" w:id="132">
            <w:rPr>
              <w:noProof/>
            </w:rPr>
          </w:rPrChange>
        </w:rPr>
        <w:instrText xml:space="preserve"> PAGEREF _Toc53493426 \h </w:instrText>
      </w:r>
      <w:r w:rsidRPr="00A0679E">
        <w:rPr>
          <w:rPrChange w:author="Chris Smith" w:date="2020-12-19T08:42:00Z" w:id="133">
            <w:rPr/>
          </w:rPrChange>
        </w:rPr>
      </w:r>
      <w:r w:rsidRPr="00A0679E">
        <w:rPr>
          <w:rPrChange w:author="Chris Smith" w:date="2020-12-19T08:42:00Z" w:id="134">
            <w:rPr>
              <w:noProof/>
            </w:rPr>
          </w:rPrChange>
        </w:rPr>
        <w:fldChar w:fldCharType="separate"/>
      </w:r>
      <w:r w:rsidRPr="00A0679E">
        <w:rPr>
          <w:rPrChange w:author="Chris Smith" w:date="2020-12-19T08:42:00Z" w:id="135">
            <w:rPr>
              <w:noProof/>
            </w:rPr>
          </w:rPrChange>
        </w:rPr>
        <w:t>9</w:t>
      </w:r>
      <w:r w:rsidRPr="00A0679E">
        <w:rPr>
          <w:rPrChange w:author="Chris Smith" w:date="2020-12-19T08:42:00Z" w:id="136">
            <w:rPr>
              <w:noProof/>
            </w:rPr>
          </w:rPrChange>
        </w:rPr>
        <w:fldChar w:fldCharType="end"/>
      </w:r>
    </w:p>
    <w:p w:rsidRPr="00A0679E" w:rsidR="001E1E35" w:rsidRDefault="001E1E35" w14:paraId="09F7EA1F" w14:textId="2D882D77">
      <w:pPr>
        <w:pStyle w:val="TOC3"/>
        <w:rPr>
          <w:rFonts w:asciiTheme="minorHAnsi" w:hAnsiTheme="minorHAnsi" w:eastAsiaTheme="minorEastAsia"/>
          <w:lang w:eastAsia="en-GB"/>
          <w:rPrChange w:author="Chris Smith" w:date="2020-12-19T08:42:00Z" w:id="137">
            <w:rPr>
              <w:rFonts w:asciiTheme="minorHAnsi" w:hAnsiTheme="minorHAnsi" w:eastAsiaTheme="minorEastAsia"/>
              <w:noProof/>
              <w:lang w:eastAsia="en-GB"/>
            </w:rPr>
          </w:rPrChange>
        </w:rPr>
      </w:pPr>
      <w:r w:rsidRPr="00A0679E">
        <w:rPr>
          <w:rPrChange w:author="Chris Smith" w:date="2020-12-19T08:42:00Z" w:id="138">
            <w:rPr>
              <w:noProof/>
            </w:rPr>
          </w:rPrChange>
        </w:rPr>
        <w:t>4.2.1 Submission of expressions of interest by interested EOs</w:t>
      </w:r>
      <w:r w:rsidRPr="00A0679E">
        <w:rPr>
          <w:rPrChange w:author="Chris Smith" w:date="2020-12-19T08:42:00Z" w:id="139">
            <w:rPr>
              <w:noProof/>
            </w:rPr>
          </w:rPrChange>
        </w:rPr>
        <w:tab/>
      </w:r>
      <w:r w:rsidRPr="00A0679E">
        <w:rPr>
          <w:rPrChange w:author="Chris Smith" w:date="2020-12-19T08:42:00Z" w:id="140">
            <w:rPr>
              <w:noProof/>
            </w:rPr>
          </w:rPrChange>
        </w:rPr>
        <w:fldChar w:fldCharType="begin"/>
      </w:r>
      <w:r w:rsidRPr="00A0679E">
        <w:rPr>
          <w:rPrChange w:author="Chris Smith" w:date="2020-12-19T08:42:00Z" w:id="141">
            <w:rPr>
              <w:noProof/>
            </w:rPr>
          </w:rPrChange>
        </w:rPr>
        <w:instrText xml:space="preserve"> PAGEREF _Toc53493427 \h </w:instrText>
      </w:r>
      <w:r w:rsidRPr="00A0679E">
        <w:rPr>
          <w:rPrChange w:author="Chris Smith" w:date="2020-12-19T08:42:00Z" w:id="142">
            <w:rPr/>
          </w:rPrChange>
        </w:rPr>
      </w:r>
      <w:r w:rsidRPr="00A0679E">
        <w:rPr>
          <w:rPrChange w:author="Chris Smith" w:date="2020-12-19T08:42:00Z" w:id="143">
            <w:rPr>
              <w:noProof/>
            </w:rPr>
          </w:rPrChange>
        </w:rPr>
        <w:fldChar w:fldCharType="separate"/>
      </w:r>
      <w:r w:rsidRPr="00A0679E">
        <w:rPr>
          <w:rPrChange w:author="Chris Smith" w:date="2020-12-19T08:42:00Z" w:id="144">
            <w:rPr>
              <w:noProof/>
            </w:rPr>
          </w:rPrChange>
        </w:rPr>
        <w:t>9</w:t>
      </w:r>
      <w:r w:rsidRPr="00A0679E">
        <w:rPr>
          <w:rPrChange w:author="Chris Smith" w:date="2020-12-19T08:42:00Z" w:id="145">
            <w:rPr>
              <w:noProof/>
            </w:rPr>
          </w:rPrChange>
        </w:rPr>
        <w:fldChar w:fldCharType="end"/>
      </w:r>
    </w:p>
    <w:p w:rsidRPr="00A0679E" w:rsidR="001E1E35" w:rsidRDefault="001E1E35" w14:paraId="06DD660E" w14:textId="6BDFFD62">
      <w:pPr>
        <w:pStyle w:val="TOC3"/>
        <w:rPr>
          <w:rFonts w:asciiTheme="minorHAnsi" w:hAnsiTheme="minorHAnsi" w:eastAsiaTheme="minorEastAsia"/>
          <w:lang w:eastAsia="en-GB"/>
          <w:rPrChange w:author="Chris Smith" w:date="2020-12-19T08:42:00Z" w:id="146">
            <w:rPr>
              <w:rFonts w:asciiTheme="minorHAnsi" w:hAnsiTheme="minorHAnsi" w:eastAsiaTheme="minorEastAsia"/>
              <w:noProof/>
              <w:lang w:eastAsia="en-GB"/>
            </w:rPr>
          </w:rPrChange>
        </w:rPr>
      </w:pPr>
      <w:r w:rsidRPr="00A0679E">
        <w:rPr>
          <w:rPrChange w:author="Chris Smith" w:date="2020-12-19T08:42:00Z" w:id="147">
            <w:rPr>
              <w:noProof/>
            </w:rPr>
          </w:rPrChange>
        </w:rPr>
        <w:t>4.2.2 Enquiries - requests and clarifications</w:t>
      </w:r>
      <w:r w:rsidRPr="00A0679E">
        <w:rPr>
          <w:rPrChange w:author="Chris Smith" w:date="2020-12-19T08:42:00Z" w:id="148">
            <w:rPr>
              <w:noProof/>
            </w:rPr>
          </w:rPrChange>
        </w:rPr>
        <w:tab/>
      </w:r>
      <w:r w:rsidRPr="00A0679E">
        <w:rPr>
          <w:rPrChange w:author="Chris Smith" w:date="2020-12-19T08:42:00Z" w:id="149">
            <w:rPr>
              <w:noProof/>
            </w:rPr>
          </w:rPrChange>
        </w:rPr>
        <w:fldChar w:fldCharType="begin"/>
      </w:r>
      <w:r w:rsidRPr="00A0679E">
        <w:rPr>
          <w:rPrChange w:author="Chris Smith" w:date="2020-12-19T08:42:00Z" w:id="150">
            <w:rPr>
              <w:noProof/>
            </w:rPr>
          </w:rPrChange>
        </w:rPr>
        <w:instrText xml:space="preserve"> PAGEREF _Toc53493428 \h </w:instrText>
      </w:r>
      <w:r w:rsidRPr="00A0679E">
        <w:rPr>
          <w:rPrChange w:author="Chris Smith" w:date="2020-12-19T08:42:00Z" w:id="151">
            <w:rPr/>
          </w:rPrChange>
        </w:rPr>
      </w:r>
      <w:r w:rsidRPr="00A0679E">
        <w:rPr>
          <w:rPrChange w:author="Chris Smith" w:date="2020-12-19T08:42:00Z" w:id="152">
            <w:rPr>
              <w:noProof/>
            </w:rPr>
          </w:rPrChange>
        </w:rPr>
        <w:fldChar w:fldCharType="separate"/>
      </w:r>
      <w:r w:rsidRPr="00A0679E">
        <w:rPr>
          <w:rPrChange w:author="Chris Smith" w:date="2020-12-19T08:42:00Z" w:id="153">
            <w:rPr>
              <w:noProof/>
            </w:rPr>
          </w:rPrChange>
        </w:rPr>
        <w:t>9</w:t>
      </w:r>
      <w:r w:rsidRPr="00A0679E">
        <w:rPr>
          <w:rPrChange w:author="Chris Smith" w:date="2020-12-19T08:42:00Z" w:id="154">
            <w:rPr>
              <w:noProof/>
            </w:rPr>
          </w:rPrChange>
        </w:rPr>
        <w:fldChar w:fldCharType="end"/>
      </w:r>
    </w:p>
    <w:p w:rsidRPr="00A0679E" w:rsidR="001E1E35" w:rsidRDefault="001E1E35" w14:paraId="76A0E2CD" w14:textId="453AC961">
      <w:pPr>
        <w:pStyle w:val="TOC3"/>
        <w:rPr>
          <w:rFonts w:asciiTheme="minorHAnsi" w:hAnsiTheme="minorHAnsi" w:eastAsiaTheme="minorEastAsia"/>
          <w:lang w:eastAsia="en-GB"/>
          <w:rPrChange w:author="Chris Smith" w:date="2020-12-19T08:42:00Z" w:id="155">
            <w:rPr>
              <w:rFonts w:asciiTheme="minorHAnsi" w:hAnsiTheme="minorHAnsi" w:eastAsiaTheme="minorEastAsia"/>
              <w:noProof/>
              <w:lang w:eastAsia="en-GB"/>
            </w:rPr>
          </w:rPrChange>
        </w:rPr>
      </w:pPr>
      <w:r w:rsidRPr="00A0679E">
        <w:rPr>
          <w:rPrChange w:author="Chris Smith" w:date="2020-12-19T08:42:00Z" w:id="156">
            <w:rPr>
              <w:noProof/>
            </w:rPr>
          </w:rPrChange>
        </w:rPr>
        <w:t>4.2.3 Pre-qualification by the CA</w:t>
      </w:r>
      <w:r w:rsidRPr="00A0679E">
        <w:rPr>
          <w:rPrChange w:author="Chris Smith" w:date="2020-12-19T08:42:00Z" w:id="157">
            <w:rPr>
              <w:noProof/>
            </w:rPr>
          </w:rPrChange>
        </w:rPr>
        <w:tab/>
      </w:r>
      <w:r w:rsidRPr="00A0679E">
        <w:rPr>
          <w:rPrChange w:author="Chris Smith" w:date="2020-12-19T08:42:00Z" w:id="158">
            <w:rPr>
              <w:noProof/>
            </w:rPr>
          </w:rPrChange>
        </w:rPr>
        <w:fldChar w:fldCharType="begin"/>
      </w:r>
      <w:r w:rsidRPr="00A0679E">
        <w:rPr>
          <w:rPrChange w:author="Chris Smith" w:date="2020-12-19T08:42:00Z" w:id="159">
            <w:rPr>
              <w:noProof/>
            </w:rPr>
          </w:rPrChange>
        </w:rPr>
        <w:instrText xml:space="preserve"> PAGEREF _Toc53493429 \h </w:instrText>
      </w:r>
      <w:r w:rsidRPr="00A0679E">
        <w:rPr>
          <w:rPrChange w:author="Chris Smith" w:date="2020-12-19T08:42:00Z" w:id="160">
            <w:rPr/>
          </w:rPrChange>
        </w:rPr>
      </w:r>
      <w:r w:rsidRPr="00A0679E">
        <w:rPr>
          <w:rPrChange w:author="Chris Smith" w:date="2020-12-19T08:42:00Z" w:id="161">
            <w:rPr>
              <w:noProof/>
            </w:rPr>
          </w:rPrChange>
        </w:rPr>
        <w:fldChar w:fldCharType="separate"/>
      </w:r>
      <w:r w:rsidRPr="00A0679E">
        <w:rPr>
          <w:rPrChange w:author="Chris Smith" w:date="2020-12-19T08:42:00Z" w:id="162">
            <w:rPr>
              <w:noProof/>
            </w:rPr>
          </w:rPrChange>
        </w:rPr>
        <w:t>9</w:t>
      </w:r>
      <w:r w:rsidRPr="00A0679E">
        <w:rPr>
          <w:rPrChange w:author="Chris Smith" w:date="2020-12-19T08:42:00Z" w:id="163">
            <w:rPr>
              <w:noProof/>
            </w:rPr>
          </w:rPrChange>
        </w:rPr>
        <w:fldChar w:fldCharType="end"/>
      </w:r>
    </w:p>
    <w:p w:rsidRPr="00A0679E" w:rsidR="001E1E35" w:rsidRDefault="001E1E35" w14:paraId="1529C9C3" w14:textId="4FC7CC3A">
      <w:pPr>
        <w:pStyle w:val="TOC3"/>
        <w:rPr>
          <w:rFonts w:asciiTheme="minorHAnsi" w:hAnsiTheme="minorHAnsi" w:eastAsiaTheme="minorEastAsia"/>
          <w:lang w:eastAsia="en-GB"/>
          <w:rPrChange w:author="Chris Smith" w:date="2020-12-19T08:42:00Z" w:id="164">
            <w:rPr>
              <w:rFonts w:asciiTheme="minorHAnsi" w:hAnsiTheme="minorHAnsi" w:eastAsiaTheme="minorEastAsia"/>
              <w:noProof/>
              <w:lang w:eastAsia="en-GB"/>
            </w:rPr>
          </w:rPrChange>
        </w:rPr>
      </w:pPr>
      <w:r w:rsidRPr="00A0679E">
        <w:rPr>
          <w:rFonts w:asciiTheme="minorHAnsi" w:hAnsiTheme="minorHAnsi"/>
          <w:color w:val="E64A3A"/>
          <w:rPrChange w:author="Chris Smith" w:date="2020-12-19T08:42:00Z" w:id="165">
            <w:rPr>
              <w:rFonts w:asciiTheme="minorHAnsi" w:hAnsiTheme="minorHAnsi"/>
              <w:noProof/>
              <w:color w:val="E64A3A"/>
            </w:rPr>
          </w:rPrChange>
        </w:rPr>
        <w:t>4.2.3.1</w:t>
      </w:r>
      <w:r w:rsidRPr="00A0679E">
        <w:rPr>
          <w:rPrChange w:author="Chris Smith" w:date="2020-12-19T08:42:00Z" w:id="166">
            <w:rPr>
              <w:noProof/>
            </w:rPr>
          </w:rPrChange>
        </w:rPr>
        <w:t xml:space="preserve"> Initiation of pre-qualification</w:t>
      </w:r>
      <w:r w:rsidRPr="00A0679E">
        <w:rPr>
          <w:rPrChange w:author="Chris Smith" w:date="2020-12-19T08:42:00Z" w:id="167">
            <w:rPr>
              <w:noProof/>
            </w:rPr>
          </w:rPrChange>
        </w:rPr>
        <w:tab/>
      </w:r>
      <w:r w:rsidRPr="00A0679E">
        <w:rPr>
          <w:rPrChange w:author="Chris Smith" w:date="2020-12-19T08:42:00Z" w:id="168">
            <w:rPr>
              <w:noProof/>
            </w:rPr>
          </w:rPrChange>
        </w:rPr>
        <w:fldChar w:fldCharType="begin"/>
      </w:r>
      <w:r w:rsidRPr="00A0679E">
        <w:rPr>
          <w:rPrChange w:author="Chris Smith" w:date="2020-12-19T08:42:00Z" w:id="169">
            <w:rPr>
              <w:noProof/>
            </w:rPr>
          </w:rPrChange>
        </w:rPr>
        <w:instrText xml:space="preserve"> PAGEREF _Toc53493430 \h </w:instrText>
      </w:r>
      <w:r w:rsidRPr="00A0679E">
        <w:rPr>
          <w:rPrChange w:author="Chris Smith" w:date="2020-12-19T08:42:00Z" w:id="170">
            <w:rPr/>
          </w:rPrChange>
        </w:rPr>
      </w:r>
      <w:r w:rsidRPr="00A0679E">
        <w:rPr>
          <w:rPrChange w:author="Chris Smith" w:date="2020-12-19T08:42:00Z" w:id="171">
            <w:rPr>
              <w:noProof/>
            </w:rPr>
          </w:rPrChange>
        </w:rPr>
        <w:fldChar w:fldCharType="separate"/>
      </w:r>
      <w:r w:rsidRPr="00A0679E">
        <w:rPr>
          <w:rPrChange w:author="Chris Smith" w:date="2020-12-19T08:42:00Z" w:id="172">
            <w:rPr>
              <w:noProof/>
            </w:rPr>
          </w:rPrChange>
        </w:rPr>
        <w:t>9</w:t>
      </w:r>
      <w:r w:rsidRPr="00A0679E">
        <w:rPr>
          <w:rPrChange w:author="Chris Smith" w:date="2020-12-19T08:42:00Z" w:id="173">
            <w:rPr>
              <w:noProof/>
            </w:rPr>
          </w:rPrChange>
        </w:rPr>
        <w:fldChar w:fldCharType="end"/>
      </w:r>
    </w:p>
    <w:p w:rsidRPr="00A0679E" w:rsidR="001E1E35" w:rsidRDefault="001E1E35" w14:paraId="7F2DF7E8" w14:textId="6AEF42EB">
      <w:pPr>
        <w:pStyle w:val="TOC3"/>
        <w:rPr>
          <w:rFonts w:asciiTheme="minorHAnsi" w:hAnsiTheme="minorHAnsi" w:eastAsiaTheme="minorEastAsia"/>
          <w:lang w:eastAsia="en-GB"/>
          <w:rPrChange w:author="Chris Smith" w:date="2020-12-19T08:42:00Z" w:id="174">
            <w:rPr>
              <w:rFonts w:asciiTheme="minorHAnsi" w:hAnsiTheme="minorHAnsi" w:eastAsiaTheme="minorEastAsia"/>
              <w:noProof/>
              <w:lang w:eastAsia="en-GB"/>
            </w:rPr>
          </w:rPrChange>
        </w:rPr>
      </w:pPr>
      <w:r w:rsidRPr="00A0679E">
        <w:rPr>
          <w:rPrChange w:author="Chris Smith" w:date="2020-12-19T08:42:00Z" w:id="175">
            <w:rPr>
              <w:noProof/>
            </w:rPr>
          </w:rPrChange>
        </w:rPr>
        <w:t>Disclosure of submissions</w:t>
      </w:r>
      <w:r w:rsidRPr="00A0679E">
        <w:rPr>
          <w:rPrChange w:author="Chris Smith" w:date="2020-12-19T08:42:00Z" w:id="176">
            <w:rPr>
              <w:noProof/>
            </w:rPr>
          </w:rPrChange>
        </w:rPr>
        <w:tab/>
      </w:r>
      <w:r w:rsidRPr="00A0679E">
        <w:rPr>
          <w:rPrChange w:author="Chris Smith" w:date="2020-12-19T08:42:00Z" w:id="177">
            <w:rPr>
              <w:noProof/>
            </w:rPr>
          </w:rPrChange>
        </w:rPr>
        <w:fldChar w:fldCharType="begin"/>
      </w:r>
      <w:r w:rsidRPr="00A0679E">
        <w:rPr>
          <w:rPrChange w:author="Chris Smith" w:date="2020-12-19T08:42:00Z" w:id="178">
            <w:rPr>
              <w:noProof/>
            </w:rPr>
          </w:rPrChange>
        </w:rPr>
        <w:instrText xml:space="preserve"> PAGEREF _Toc53493431 \h </w:instrText>
      </w:r>
      <w:r w:rsidRPr="00A0679E">
        <w:rPr>
          <w:rPrChange w:author="Chris Smith" w:date="2020-12-19T08:42:00Z" w:id="179">
            <w:rPr/>
          </w:rPrChange>
        </w:rPr>
      </w:r>
      <w:r w:rsidRPr="00A0679E">
        <w:rPr>
          <w:rPrChange w:author="Chris Smith" w:date="2020-12-19T08:42:00Z" w:id="180">
            <w:rPr>
              <w:noProof/>
            </w:rPr>
          </w:rPrChange>
        </w:rPr>
        <w:fldChar w:fldCharType="separate"/>
      </w:r>
      <w:r w:rsidRPr="00A0679E">
        <w:rPr>
          <w:rPrChange w:author="Chris Smith" w:date="2020-12-19T08:42:00Z" w:id="181">
            <w:rPr>
              <w:noProof/>
            </w:rPr>
          </w:rPrChange>
        </w:rPr>
        <w:t>9</w:t>
      </w:r>
      <w:r w:rsidRPr="00A0679E">
        <w:rPr>
          <w:rPrChange w:author="Chris Smith" w:date="2020-12-19T08:42:00Z" w:id="182">
            <w:rPr>
              <w:noProof/>
            </w:rPr>
          </w:rPrChange>
        </w:rPr>
        <w:fldChar w:fldCharType="end"/>
      </w:r>
    </w:p>
    <w:p w:rsidRPr="00A0679E" w:rsidR="001E1E35" w:rsidRDefault="001E1E35" w14:paraId="218C76B8" w14:textId="766CBFB9">
      <w:pPr>
        <w:pStyle w:val="TOC3"/>
        <w:rPr>
          <w:rFonts w:asciiTheme="minorHAnsi" w:hAnsiTheme="minorHAnsi" w:eastAsiaTheme="minorEastAsia"/>
          <w:lang w:eastAsia="en-GB"/>
          <w:rPrChange w:author="Chris Smith" w:date="2020-12-19T08:42:00Z" w:id="183">
            <w:rPr>
              <w:rFonts w:asciiTheme="minorHAnsi" w:hAnsiTheme="minorHAnsi" w:eastAsiaTheme="minorEastAsia"/>
              <w:noProof/>
              <w:lang w:eastAsia="en-GB"/>
            </w:rPr>
          </w:rPrChange>
        </w:rPr>
      </w:pPr>
      <w:r w:rsidRPr="00A0679E">
        <w:rPr>
          <w:rPrChange w:author="Chris Smith" w:date="2020-12-19T08:42:00Z" w:id="184">
            <w:rPr>
              <w:noProof/>
            </w:rPr>
          </w:rPrChange>
        </w:rPr>
        <w:t>Establishment of a period for qualification by the CA</w:t>
      </w:r>
      <w:r w:rsidRPr="00A0679E">
        <w:rPr>
          <w:rPrChange w:author="Chris Smith" w:date="2020-12-19T08:42:00Z" w:id="185">
            <w:rPr>
              <w:noProof/>
            </w:rPr>
          </w:rPrChange>
        </w:rPr>
        <w:tab/>
      </w:r>
      <w:r w:rsidRPr="00A0679E">
        <w:rPr>
          <w:rPrChange w:author="Chris Smith" w:date="2020-12-19T08:42:00Z" w:id="186">
            <w:rPr>
              <w:noProof/>
            </w:rPr>
          </w:rPrChange>
        </w:rPr>
        <w:fldChar w:fldCharType="begin"/>
      </w:r>
      <w:r w:rsidRPr="00A0679E">
        <w:rPr>
          <w:rPrChange w:author="Chris Smith" w:date="2020-12-19T08:42:00Z" w:id="187">
            <w:rPr>
              <w:noProof/>
            </w:rPr>
          </w:rPrChange>
        </w:rPr>
        <w:instrText xml:space="preserve"> PAGEREF _Toc53493432 \h </w:instrText>
      </w:r>
      <w:r w:rsidRPr="00A0679E">
        <w:rPr>
          <w:rPrChange w:author="Chris Smith" w:date="2020-12-19T08:42:00Z" w:id="188">
            <w:rPr/>
          </w:rPrChange>
        </w:rPr>
      </w:r>
      <w:r w:rsidRPr="00A0679E">
        <w:rPr>
          <w:rPrChange w:author="Chris Smith" w:date="2020-12-19T08:42:00Z" w:id="189">
            <w:rPr>
              <w:noProof/>
            </w:rPr>
          </w:rPrChange>
        </w:rPr>
        <w:fldChar w:fldCharType="separate"/>
      </w:r>
      <w:r w:rsidRPr="00A0679E">
        <w:rPr>
          <w:rPrChange w:author="Chris Smith" w:date="2020-12-19T08:42:00Z" w:id="190">
            <w:rPr>
              <w:noProof/>
            </w:rPr>
          </w:rPrChange>
        </w:rPr>
        <w:t>10</w:t>
      </w:r>
      <w:r w:rsidRPr="00A0679E">
        <w:rPr>
          <w:rPrChange w:author="Chris Smith" w:date="2020-12-19T08:42:00Z" w:id="191">
            <w:rPr>
              <w:noProof/>
            </w:rPr>
          </w:rPrChange>
        </w:rPr>
        <w:fldChar w:fldCharType="end"/>
      </w:r>
    </w:p>
    <w:p w:rsidRPr="00A0679E" w:rsidR="001E1E35" w:rsidRDefault="001E1E35" w14:paraId="24B33900" w14:textId="30E1FA60">
      <w:pPr>
        <w:pStyle w:val="TOC3"/>
        <w:rPr>
          <w:rFonts w:asciiTheme="minorHAnsi" w:hAnsiTheme="minorHAnsi" w:eastAsiaTheme="minorEastAsia"/>
          <w:lang w:eastAsia="en-GB"/>
          <w:rPrChange w:author="Chris Smith" w:date="2020-12-19T08:42:00Z" w:id="192">
            <w:rPr>
              <w:rFonts w:asciiTheme="minorHAnsi" w:hAnsiTheme="minorHAnsi" w:eastAsiaTheme="minorEastAsia"/>
              <w:noProof/>
              <w:lang w:eastAsia="en-GB"/>
            </w:rPr>
          </w:rPrChange>
        </w:rPr>
      </w:pPr>
      <w:r w:rsidRPr="00A0679E">
        <w:rPr>
          <w:rPrChange w:author="Chris Smith" w:date="2020-12-19T08:42:00Z" w:id="193">
            <w:rPr>
              <w:noProof/>
            </w:rPr>
          </w:rPrChange>
        </w:rPr>
        <w:t>Qualification of envelopes</w:t>
      </w:r>
      <w:r w:rsidRPr="00A0679E">
        <w:rPr>
          <w:rPrChange w:author="Chris Smith" w:date="2020-12-19T08:42:00Z" w:id="194">
            <w:rPr>
              <w:noProof/>
            </w:rPr>
          </w:rPrChange>
        </w:rPr>
        <w:tab/>
      </w:r>
      <w:r w:rsidRPr="00A0679E">
        <w:rPr>
          <w:rPrChange w:author="Chris Smith" w:date="2020-12-19T08:42:00Z" w:id="195">
            <w:rPr>
              <w:noProof/>
            </w:rPr>
          </w:rPrChange>
        </w:rPr>
        <w:fldChar w:fldCharType="begin"/>
      </w:r>
      <w:r w:rsidRPr="00A0679E">
        <w:rPr>
          <w:rPrChange w:author="Chris Smith" w:date="2020-12-19T08:42:00Z" w:id="196">
            <w:rPr>
              <w:noProof/>
            </w:rPr>
          </w:rPrChange>
        </w:rPr>
        <w:instrText xml:space="preserve"> PAGEREF _Toc53493433 \h </w:instrText>
      </w:r>
      <w:r w:rsidRPr="00A0679E">
        <w:rPr>
          <w:rPrChange w:author="Chris Smith" w:date="2020-12-19T08:42:00Z" w:id="197">
            <w:rPr/>
          </w:rPrChange>
        </w:rPr>
      </w:r>
      <w:r w:rsidRPr="00A0679E">
        <w:rPr>
          <w:rPrChange w:author="Chris Smith" w:date="2020-12-19T08:42:00Z" w:id="198">
            <w:rPr>
              <w:noProof/>
            </w:rPr>
          </w:rPrChange>
        </w:rPr>
        <w:fldChar w:fldCharType="separate"/>
      </w:r>
      <w:r w:rsidRPr="00A0679E">
        <w:rPr>
          <w:rPrChange w:author="Chris Smith" w:date="2020-12-19T08:42:00Z" w:id="199">
            <w:rPr>
              <w:noProof/>
            </w:rPr>
          </w:rPrChange>
        </w:rPr>
        <w:t>10</w:t>
      </w:r>
      <w:r w:rsidRPr="00A0679E">
        <w:rPr>
          <w:rPrChange w:author="Chris Smith" w:date="2020-12-19T08:42:00Z" w:id="200">
            <w:rPr>
              <w:noProof/>
            </w:rPr>
          </w:rPrChange>
        </w:rPr>
        <w:fldChar w:fldCharType="end"/>
      </w:r>
    </w:p>
    <w:p w:rsidRPr="00A0679E" w:rsidR="001E1E35" w:rsidRDefault="001E1E35" w14:paraId="0A9E8BC5" w14:textId="1E08FB74">
      <w:pPr>
        <w:pStyle w:val="TOC3"/>
        <w:rPr>
          <w:rFonts w:asciiTheme="minorHAnsi" w:hAnsiTheme="minorHAnsi" w:eastAsiaTheme="minorEastAsia"/>
          <w:lang w:eastAsia="en-GB"/>
          <w:rPrChange w:author="Chris Smith" w:date="2020-12-19T08:42:00Z" w:id="201">
            <w:rPr>
              <w:rFonts w:asciiTheme="minorHAnsi" w:hAnsiTheme="minorHAnsi" w:eastAsiaTheme="minorEastAsia"/>
              <w:noProof/>
              <w:lang w:eastAsia="en-GB"/>
            </w:rPr>
          </w:rPrChange>
        </w:rPr>
      </w:pPr>
      <w:r w:rsidRPr="00A0679E">
        <w:rPr>
          <w:rFonts w:asciiTheme="minorHAnsi" w:hAnsiTheme="minorHAnsi"/>
          <w:color w:val="E64A3A"/>
          <w:rPrChange w:author="Chris Smith" w:date="2020-12-19T08:42:00Z" w:id="202">
            <w:rPr>
              <w:rFonts w:asciiTheme="minorHAnsi" w:hAnsiTheme="minorHAnsi"/>
              <w:noProof/>
              <w:color w:val="E64A3A"/>
            </w:rPr>
          </w:rPrChange>
        </w:rPr>
        <w:t>4.2.3.2</w:t>
      </w:r>
      <w:r w:rsidRPr="00A0679E">
        <w:rPr>
          <w:rPrChange w:author="Chris Smith" w:date="2020-12-19T08:42:00Z" w:id="203">
            <w:rPr>
              <w:noProof/>
            </w:rPr>
          </w:rPrChange>
        </w:rPr>
        <w:t xml:space="preserve"> Declaration of non-conflict of interest</w:t>
      </w:r>
      <w:r w:rsidRPr="00A0679E">
        <w:rPr>
          <w:rPrChange w:author="Chris Smith" w:date="2020-12-19T08:42:00Z" w:id="204">
            <w:rPr>
              <w:noProof/>
            </w:rPr>
          </w:rPrChange>
        </w:rPr>
        <w:tab/>
      </w:r>
      <w:r w:rsidRPr="00A0679E">
        <w:rPr>
          <w:rPrChange w:author="Chris Smith" w:date="2020-12-19T08:42:00Z" w:id="205">
            <w:rPr>
              <w:noProof/>
            </w:rPr>
          </w:rPrChange>
        </w:rPr>
        <w:fldChar w:fldCharType="begin"/>
      </w:r>
      <w:r w:rsidRPr="00A0679E">
        <w:rPr>
          <w:rPrChange w:author="Chris Smith" w:date="2020-12-19T08:42:00Z" w:id="206">
            <w:rPr>
              <w:noProof/>
            </w:rPr>
          </w:rPrChange>
        </w:rPr>
        <w:instrText xml:space="preserve"> PAGEREF _Toc53493434 \h </w:instrText>
      </w:r>
      <w:r w:rsidRPr="00A0679E">
        <w:rPr>
          <w:rPrChange w:author="Chris Smith" w:date="2020-12-19T08:42:00Z" w:id="207">
            <w:rPr/>
          </w:rPrChange>
        </w:rPr>
      </w:r>
      <w:r w:rsidRPr="00A0679E">
        <w:rPr>
          <w:rPrChange w:author="Chris Smith" w:date="2020-12-19T08:42:00Z" w:id="208">
            <w:rPr>
              <w:noProof/>
            </w:rPr>
          </w:rPrChange>
        </w:rPr>
        <w:fldChar w:fldCharType="separate"/>
      </w:r>
      <w:r w:rsidRPr="00A0679E">
        <w:rPr>
          <w:rPrChange w:author="Chris Smith" w:date="2020-12-19T08:42:00Z" w:id="209">
            <w:rPr>
              <w:noProof/>
            </w:rPr>
          </w:rPrChange>
        </w:rPr>
        <w:t>10</w:t>
      </w:r>
      <w:r w:rsidRPr="00A0679E">
        <w:rPr>
          <w:rPrChange w:author="Chris Smith" w:date="2020-12-19T08:42:00Z" w:id="210">
            <w:rPr>
              <w:noProof/>
            </w:rPr>
          </w:rPrChange>
        </w:rPr>
        <w:fldChar w:fldCharType="end"/>
      </w:r>
    </w:p>
    <w:p w:rsidRPr="00A0679E" w:rsidR="001E1E35" w:rsidRDefault="001E1E35" w14:paraId="7F64C513" w14:textId="48E7F36D">
      <w:pPr>
        <w:pStyle w:val="TOC3"/>
        <w:rPr>
          <w:rFonts w:asciiTheme="minorHAnsi" w:hAnsiTheme="minorHAnsi" w:eastAsiaTheme="minorEastAsia"/>
          <w:lang w:eastAsia="en-GB"/>
          <w:rPrChange w:author="Chris Smith" w:date="2020-12-19T08:42:00Z" w:id="211">
            <w:rPr>
              <w:rFonts w:asciiTheme="minorHAnsi" w:hAnsiTheme="minorHAnsi" w:eastAsiaTheme="minorEastAsia"/>
              <w:noProof/>
              <w:lang w:eastAsia="en-GB"/>
            </w:rPr>
          </w:rPrChange>
        </w:rPr>
      </w:pPr>
      <w:r w:rsidRPr="00A0679E">
        <w:rPr>
          <w:rFonts w:asciiTheme="minorHAnsi" w:hAnsiTheme="minorHAnsi"/>
          <w:color w:val="E64A3A"/>
          <w:rPrChange w:author="Chris Smith" w:date="2020-12-19T08:42:00Z" w:id="212">
            <w:rPr>
              <w:rFonts w:asciiTheme="minorHAnsi" w:hAnsiTheme="minorHAnsi"/>
              <w:noProof/>
              <w:color w:val="E64A3A"/>
            </w:rPr>
          </w:rPrChange>
        </w:rPr>
        <w:t>4.2.3.3</w:t>
      </w:r>
      <w:r w:rsidRPr="00A0679E">
        <w:rPr>
          <w:rPrChange w:author="Chris Smith" w:date="2020-12-19T08:42:00Z" w:id="213">
            <w:rPr>
              <w:noProof/>
            </w:rPr>
          </w:rPrChange>
        </w:rPr>
        <w:t xml:space="preserve"> Qualification of EoI</w:t>
      </w:r>
      <w:r w:rsidRPr="00A0679E">
        <w:rPr>
          <w:rPrChange w:author="Chris Smith" w:date="2020-12-19T08:42:00Z" w:id="214">
            <w:rPr>
              <w:noProof/>
            </w:rPr>
          </w:rPrChange>
        </w:rPr>
        <w:tab/>
      </w:r>
      <w:r w:rsidRPr="00A0679E">
        <w:rPr>
          <w:rPrChange w:author="Chris Smith" w:date="2020-12-19T08:42:00Z" w:id="215">
            <w:rPr>
              <w:noProof/>
            </w:rPr>
          </w:rPrChange>
        </w:rPr>
        <w:fldChar w:fldCharType="begin"/>
      </w:r>
      <w:r w:rsidRPr="00A0679E">
        <w:rPr>
          <w:rPrChange w:author="Chris Smith" w:date="2020-12-19T08:42:00Z" w:id="216">
            <w:rPr>
              <w:noProof/>
            </w:rPr>
          </w:rPrChange>
        </w:rPr>
        <w:instrText xml:space="preserve"> PAGEREF _Toc53493435 \h </w:instrText>
      </w:r>
      <w:r w:rsidRPr="00A0679E">
        <w:rPr>
          <w:rPrChange w:author="Chris Smith" w:date="2020-12-19T08:42:00Z" w:id="217">
            <w:rPr/>
          </w:rPrChange>
        </w:rPr>
      </w:r>
      <w:r w:rsidRPr="00A0679E">
        <w:rPr>
          <w:rPrChange w:author="Chris Smith" w:date="2020-12-19T08:42:00Z" w:id="218">
            <w:rPr>
              <w:noProof/>
            </w:rPr>
          </w:rPrChange>
        </w:rPr>
        <w:fldChar w:fldCharType="separate"/>
      </w:r>
      <w:r w:rsidRPr="00A0679E">
        <w:rPr>
          <w:rPrChange w:author="Chris Smith" w:date="2020-12-19T08:42:00Z" w:id="219">
            <w:rPr>
              <w:noProof/>
            </w:rPr>
          </w:rPrChange>
        </w:rPr>
        <w:t>10</w:t>
      </w:r>
      <w:r w:rsidRPr="00A0679E">
        <w:rPr>
          <w:rPrChange w:author="Chris Smith" w:date="2020-12-19T08:42:00Z" w:id="220">
            <w:rPr>
              <w:noProof/>
            </w:rPr>
          </w:rPrChange>
        </w:rPr>
        <w:fldChar w:fldCharType="end"/>
      </w:r>
    </w:p>
    <w:p w:rsidRPr="00A0679E" w:rsidR="001E1E35" w:rsidRDefault="001E1E35" w14:paraId="57E9792A" w14:textId="024E2831">
      <w:pPr>
        <w:pStyle w:val="TOC3"/>
        <w:rPr>
          <w:rFonts w:asciiTheme="minorHAnsi" w:hAnsiTheme="minorHAnsi" w:eastAsiaTheme="minorEastAsia"/>
          <w:lang w:eastAsia="en-GB"/>
          <w:rPrChange w:author="Chris Smith" w:date="2020-12-19T08:42:00Z" w:id="221">
            <w:rPr>
              <w:rFonts w:asciiTheme="minorHAnsi" w:hAnsiTheme="minorHAnsi" w:eastAsiaTheme="minorEastAsia"/>
              <w:noProof/>
              <w:lang w:eastAsia="en-GB"/>
            </w:rPr>
          </w:rPrChange>
        </w:rPr>
      </w:pPr>
      <w:r w:rsidRPr="00A0679E">
        <w:rPr>
          <w:rPrChange w:author="Chris Smith" w:date="2020-12-19T08:42:00Z" w:id="222">
            <w:rPr>
              <w:noProof/>
            </w:rPr>
          </w:rPrChange>
        </w:rPr>
        <w:t>Consideration</w:t>
      </w:r>
      <w:r w:rsidRPr="00A0679E">
        <w:rPr>
          <w:rPrChange w:author="Chris Smith" w:date="2020-12-19T08:42:00Z" w:id="223">
            <w:rPr>
              <w:noProof/>
            </w:rPr>
          </w:rPrChange>
        </w:rPr>
        <w:tab/>
      </w:r>
      <w:r w:rsidRPr="00A0679E">
        <w:rPr>
          <w:rPrChange w:author="Chris Smith" w:date="2020-12-19T08:42:00Z" w:id="224">
            <w:rPr>
              <w:noProof/>
            </w:rPr>
          </w:rPrChange>
        </w:rPr>
        <w:fldChar w:fldCharType="begin"/>
      </w:r>
      <w:r w:rsidRPr="00A0679E">
        <w:rPr>
          <w:rPrChange w:author="Chris Smith" w:date="2020-12-19T08:42:00Z" w:id="225">
            <w:rPr>
              <w:noProof/>
            </w:rPr>
          </w:rPrChange>
        </w:rPr>
        <w:instrText xml:space="preserve"> PAGEREF _Toc53493436 \h </w:instrText>
      </w:r>
      <w:r w:rsidRPr="00A0679E">
        <w:rPr>
          <w:rPrChange w:author="Chris Smith" w:date="2020-12-19T08:42:00Z" w:id="226">
            <w:rPr/>
          </w:rPrChange>
        </w:rPr>
      </w:r>
      <w:r w:rsidRPr="00A0679E">
        <w:rPr>
          <w:rPrChange w:author="Chris Smith" w:date="2020-12-19T08:42:00Z" w:id="227">
            <w:rPr>
              <w:noProof/>
            </w:rPr>
          </w:rPrChange>
        </w:rPr>
        <w:fldChar w:fldCharType="separate"/>
      </w:r>
      <w:r w:rsidRPr="00A0679E">
        <w:rPr>
          <w:rPrChange w:author="Chris Smith" w:date="2020-12-19T08:42:00Z" w:id="228">
            <w:rPr>
              <w:noProof/>
            </w:rPr>
          </w:rPrChange>
        </w:rPr>
        <w:t>10</w:t>
      </w:r>
      <w:r w:rsidRPr="00A0679E">
        <w:rPr>
          <w:rPrChange w:author="Chris Smith" w:date="2020-12-19T08:42:00Z" w:id="229">
            <w:rPr>
              <w:noProof/>
            </w:rPr>
          </w:rPrChange>
        </w:rPr>
        <w:fldChar w:fldCharType="end"/>
      </w:r>
    </w:p>
    <w:p w:rsidRPr="00A0679E" w:rsidR="001E1E35" w:rsidRDefault="001E1E35" w14:paraId="32DA257D" w14:textId="31043771">
      <w:pPr>
        <w:pStyle w:val="TOC3"/>
        <w:rPr>
          <w:rFonts w:asciiTheme="minorHAnsi" w:hAnsiTheme="minorHAnsi" w:eastAsiaTheme="minorEastAsia"/>
          <w:lang w:eastAsia="en-GB"/>
          <w:rPrChange w:author="Chris Smith" w:date="2020-12-19T08:42:00Z" w:id="230">
            <w:rPr>
              <w:rFonts w:asciiTheme="minorHAnsi" w:hAnsiTheme="minorHAnsi" w:eastAsiaTheme="minorEastAsia"/>
              <w:noProof/>
              <w:lang w:eastAsia="en-GB"/>
            </w:rPr>
          </w:rPrChange>
        </w:rPr>
      </w:pPr>
      <w:r w:rsidRPr="00A0679E">
        <w:rPr>
          <w:rPrChange w:author="Chris Smith" w:date="2020-12-19T08:42:00Z" w:id="231">
            <w:rPr>
              <w:noProof/>
            </w:rPr>
          </w:rPrChange>
        </w:rPr>
        <w:t>Indication of a decision</w:t>
      </w:r>
      <w:r w:rsidRPr="00A0679E">
        <w:rPr>
          <w:rPrChange w:author="Chris Smith" w:date="2020-12-19T08:42:00Z" w:id="232">
            <w:rPr>
              <w:noProof/>
            </w:rPr>
          </w:rPrChange>
        </w:rPr>
        <w:tab/>
      </w:r>
      <w:r w:rsidRPr="00A0679E">
        <w:rPr>
          <w:rPrChange w:author="Chris Smith" w:date="2020-12-19T08:42:00Z" w:id="233">
            <w:rPr>
              <w:noProof/>
            </w:rPr>
          </w:rPrChange>
        </w:rPr>
        <w:fldChar w:fldCharType="begin"/>
      </w:r>
      <w:r w:rsidRPr="00A0679E">
        <w:rPr>
          <w:rPrChange w:author="Chris Smith" w:date="2020-12-19T08:42:00Z" w:id="234">
            <w:rPr>
              <w:noProof/>
            </w:rPr>
          </w:rPrChange>
        </w:rPr>
        <w:instrText xml:space="preserve"> PAGEREF _Toc53493437 \h </w:instrText>
      </w:r>
      <w:r w:rsidRPr="00A0679E">
        <w:rPr>
          <w:rPrChange w:author="Chris Smith" w:date="2020-12-19T08:42:00Z" w:id="235">
            <w:rPr/>
          </w:rPrChange>
        </w:rPr>
      </w:r>
      <w:r w:rsidRPr="00A0679E">
        <w:rPr>
          <w:rPrChange w:author="Chris Smith" w:date="2020-12-19T08:42:00Z" w:id="236">
            <w:rPr>
              <w:noProof/>
            </w:rPr>
          </w:rPrChange>
        </w:rPr>
        <w:fldChar w:fldCharType="separate"/>
      </w:r>
      <w:r w:rsidRPr="00A0679E">
        <w:rPr>
          <w:rPrChange w:author="Chris Smith" w:date="2020-12-19T08:42:00Z" w:id="237">
            <w:rPr>
              <w:noProof/>
            </w:rPr>
          </w:rPrChange>
        </w:rPr>
        <w:t>11</w:t>
      </w:r>
      <w:r w:rsidRPr="00A0679E">
        <w:rPr>
          <w:rPrChange w:author="Chris Smith" w:date="2020-12-19T08:42:00Z" w:id="238">
            <w:rPr>
              <w:noProof/>
            </w:rPr>
          </w:rPrChange>
        </w:rPr>
        <w:fldChar w:fldCharType="end"/>
      </w:r>
    </w:p>
    <w:p w:rsidRPr="00A0679E" w:rsidR="001E1E35" w:rsidRDefault="001E1E35" w14:paraId="75DCEF18" w14:textId="6F5B8886">
      <w:pPr>
        <w:pStyle w:val="TOC3"/>
        <w:rPr>
          <w:rFonts w:asciiTheme="minorHAnsi" w:hAnsiTheme="minorHAnsi" w:eastAsiaTheme="minorEastAsia"/>
          <w:lang w:eastAsia="en-GB"/>
          <w:rPrChange w:author="Chris Smith" w:date="2020-12-19T08:42:00Z" w:id="239">
            <w:rPr>
              <w:rFonts w:asciiTheme="minorHAnsi" w:hAnsiTheme="minorHAnsi" w:eastAsiaTheme="minorEastAsia"/>
              <w:noProof/>
              <w:lang w:eastAsia="en-GB"/>
            </w:rPr>
          </w:rPrChange>
        </w:rPr>
      </w:pPr>
      <w:r w:rsidRPr="00A0679E">
        <w:rPr>
          <w:rPrChange w:author="Chris Smith" w:date="2020-12-19T08:42:00Z" w:id="240">
            <w:rPr>
              <w:noProof/>
            </w:rPr>
          </w:rPrChange>
        </w:rPr>
        <w:t>Qualification protocol</w:t>
      </w:r>
      <w:r w:rsidRPr="00A0679E">
        <w:rPr>
          <w:rPrChange w:author="Chris Smith" w:date="2020-12-19T08:42:00Z" w:id="241">
            <w:rPr>
              <w:noProof/>
            </w:rPr>
          </w:rPrChange>
        </w:rPr>
        <w:tab/>
      </w:r>
      <w:r w:rsidRPr="00A0679E">
        <w:rPr>
          <w:rPrChange w:author="Chris Smith" w:date="2020-12-19T08:42:00Z" w:id="242">
            <w:rPr>
              <w:noProof/>
            </w:rPr>
          </w:rPrChange>
        </w:rPr>
        <w:fldChar w:fldCharType="begin"/>
      </w:r>
      <w:r w:rsidRPr="00A0679E">
        <w:rPr>
          <w:rPrChange w:author="Chris Smith" w:date="2020-12-19T08:42:00Z" w:id="243">
            <w:rPr>
              <w:noProof/>
            </w:rPr>
          </w:rPrChange>
        </w:rPr>
        <w:instrText xml:space="preserve"> PAGEREF _Toc53493438 \h </w:instrText>
      </w:r>
      <w:r w:rsidRPr="00A0679E">
        <w:rPr>
          <w:rPrChange w:author="Chris Smith" w:date="2020-12-19T08:42:00Z" w:id="244">
            <w:rPr/>
          </w:rPrChange>
        </w:rPr>
      </w:r>
      <w:r w:rsidRPr="00A0679E">
        <w:rPr>
          <w:rPrChange w:author="Chris Smith" w:date="2020-12-19T08:42:00Z" w:id="245">
            <w:rPr>
              <w:noProof/>
            </w:rPr>
          </w:rPrChange>
        </w:rPr>
        <w:fldChar w:fldCharType="separate"/>
      </w:r>
      <w:r w:rsidRPr="00A0679E">
        <w:rPr>
          <w:rPrChange w:author="Chris Smith" w:date="2020-12-19T08:42:00Z" w:id="246">
            <w:rPr>
              <w:noProof/>
            </w:rPr>
          </w:rPrChange>
        </w:rPr>
        <w:t>11</w:t>
      </w:r>
      <w:r w:rsidRPr="00A0679E">
        <w:rPr>
          <w:rPrChange w:author="Chris Smith" w:date="2020-12-19T08:42:00Z" w:id="247">
            <w:rPr>
              <w:noProof/>
            </w:rPr>
          </w:rPrChange>
        </w:rPr>
        <w:fldChar w:fldCharType="end"/>
      </w:r>
    </w:p>
    <w:p w:rsidRPr="00A0679E" w:rsidR="001E1E35" w:rsidRDefault="001E1E35" w14:paraId="37CD5EE2" w14:textId="2025EB6B">
      <w:pPr>
        <w:pStyle w:val="TOC3"/>
        <w:rPr>
          <w:rFonts w:asciiTheme="minorHAnsi" w:hAnsiTheme="minorHAnsi" w:eastAsiaTheme="minorEastAsia"/>
          <w:lang w:eastAsia="en-GB"/>
          <w:rPrChange w:author="Chris Smith" w:date="2020-12-19T08:42:00Z" w:id="248">
            <w:rPr>
              <w:rFonts w:asciiTheme="minorHAnsi" w:hAnsiTheme="minorHAnsi" w:eastAsiaTheme="minorEastAsia"/>
              <w:noProof/>
              <w:lang w:eastAsia="en-GB"/>
            </w:rPr>
          </w:rPrChange>
        </w:rPr>
      </w:pPr>
      <w:r w:rsidRPr="00A0679E">
        <w:rPr>
          <w:rFonts w:asciiTheme="minorHAnsi" w:hAnsiTheme="minorHAnsi"/>
          <w:color w:val="E64A3A"/>
          <w:rPrChange w:author="Chris Smith" w:date="2020-12-19T08:42:00Z" w:id="249">
            <w:rPr>
              <w:rFonts w:asciiTheme="minorHAnsi" w:hAnsiTheme="minorHAnsi"/>
              <w:noProof/>
              <w:color w:val="E64A3A"/>
            </w:rPr>
          </w:rPrChange>
        </w:rPr>
        <w:t>4.2.3.4</w:t>
      </w:r>
      <w:r w:rsidRPr="00A0679E">
        <w:rPr>
          <w:rPrChange w:author="Chris Smith" w:date="2020-12-19T08:42:00Z" w:id="250">
            <w:rPr>
              <w:noProof/>
            </w:rPr>
          </w:rPrChange>
        </w:rPr>
        <w:t xml:space="preserve"> Completion of qualification</w:t>
      </w:r>
      <w:r w:rsidRPr="00A0679E">
        <w:rPr>
          <w:rPrChange w:author="Chris Smith" w:date="2020-12-19T08:42:00Z" w:id="251">
            <w:rPr>
              <w:noProof/>
            </w:rPr>
          </w:rPrChange>
        </w:rPr>
        <w:tab/>
      </w:r>
      <w:r w:rsidRPr="00A0679E">
        <w:rPr>
          <w:rPrChange w:author="Chris Smith" w:date="2020-12-19T08:42:00Z" w:id="252">
            <w:rPr>
              <w:noProof/>
            </w:rPr>
          </w:rPrChange>
        </w:rPr>
        <w:fldChar w:fldCharType="begin"/>
      </w:r>
      <w:r w:rsidRPr="00A0679E">
        <w:rPr>
          <w:rPrChange w:author="Chris Smith" w:date="2020-12-19T08:42:00Z" w:id="253">
            <w:rPr>
              <w:noProof/>
            </w:rPr>
          </w:rPrChange>
        </w:rPr>
        <w:instrText xml:space="preserve"> PAGEREF _Toc53493439 \h </w:instrText>
      </w:r>
      <w:r w:rsidRPr="00A0679E">
        <w:rPr>
          <w:rPrChange w:author="Chris Smith" w:date="2020-12-19T08:42:00Z" w:id="254">
            <w:rPr/>
          </w:rPrChange>
        </w:rPr>
      </w:r>
      <w:r w:rsidRPr="00A0679E">
        <w:rPr>
          <w:rPrChange w:author="Chris Smith" w:date="2020-12-19T08:42:00Z" w:id="255">
            <w:rPr>
              <w:noProof/>
            </w:rPr>
          </w:rPrChange>
        </w:rPr>
        <w:fldChar w:fldCharType="separate"/>
      </w:r>
      <w:r w:rsidRPr="00A0679E">
        <w:rPr>
          <w:rPrChange w:author="Chris Smith" w:date="2020-12-19T08:42:00Z" w:id="256">
            <w:rPr>
              <w:noProof/>
            </w:rPr>
          </w:rPrChange>
        </w:rPr>
        <w:t>11</w:t>
      </w:r>
      <w:r w:rsidRPr="00A0679E">
        <w:rPr>
          <w:rPrChange w:author="Chris Smith" w:date="2020-12-19T08:42:00Z" w:id="257">
            <w:rPr>
              <w:noProof/>
            </w:rPr>
          </w:rPrChange>
        </w:rPr>
        <w:fldChar w:fldCharType="end"/>
      </w:r>
    </w:p>
    <w:p w:rsidRPr="00A0679E" w:rsidR="001E1E35" w:rsidRDefault="001E1E35" w14:paraId="5CBDE4FB" w14:textId="04BF5FEC">
      <w:pPr>
        <w:pStyle w:val="TOC3"/>
        <w:rPr>
          <w:rFonts w:asciiTheme="minorHAnsi" w:hAnsiTheme="minorHAnsi" w:eastAsiaTheme="minorEastAsia"/>
          <w:lang w:eastAsia="en-GB"/>
          <w:rPrChange w:author="Chris Smith" w:date="2020-12-19T08:42:00Z" w:id="258">
            <w:rPr>
              <w:rFonts w:asciiTheme="minorHAnsi" w:hAnsiTheme="minorHAnsi" w:eastAsiaTheme="minorEastAsia"/>
              <w:noProof/>
              <w:lang w:eastAsia="en-GB"/>
            </w:rPr>
          </w:rPrChange>
        </w:rPr>
      </w:pPr>
      <w:r w:rsidRPr="00A0679E">
        <w:rPr>
          <w:rPrChange w:author="Chris Smith" w:date="2020-12-19T08:42:00Z" w:id="259">
            <w:rPr>
              <w:noProof/>
            </w:rPr>
          </w:rPrChange>
        </w:rPr>
        <w:t>Completion of the qualification period</w:t>
      </w:r>
      <w:r w:rsidRPr="00A0679E">
        <w:rPr>
          <w:rPrChange w:author="Chris Smith" w:date="2020-12-19T08:42:00Z" w:id="260">
            <w:rPr>
              <w:noProof/>
            </w:rPr>
          </w:rPrChange>
        </w:rPr>
        <w:tab/>
      </w:r>
      <w:r w:rsidRPr="00A0679E">
        <w:rPr>
          <w:rPrChange w:author="Chris Smith" w:date="2020-12-19T08:42:00Z" w:id="261">
            <w:rPr>
              <w:noProof/>
            </w:rPr>
          </w:rPrChange>
        </w:rPr>
        <w:fldChar w:fldCharType="begin"/>
      </w:r>
      <w:r w:rsidRPr="00A0679E">
        <w:rPr>
          <w:rPrChange w:author="Chris Smith" w:date="2020-12-19T08:42:00Z" w:id="262">
            <w:rPr>
              <w:noProof/>
            </w:rPr>
          </w:rPrChange>
        </w:rPr>
        <w:instrText xml:space="preserve"> PAGEREF _Toc53493440 \h </w:instrText>
      </w:r>
      <w:r w:rsidRPr="00A0679E">
        <w:rPr>
          <w:rPrChange w:author="Chris Smith" w:date="2020-12-19T08:42:00Z" w:id="263">
            <w:rPr/>
          </w:rPrChange>
        </w:rPr>
      </w:r>
      <w:r w:rsidRPr="00A0679E">
        <w:rPr>
          <w:rPrChange w:author="Chris Smith" w:date="2020-12-19T08:42:00Z" w:id="264">
            <w:rPr>
              <w:noProof/>
            </w:rPr>
          </w:rPrChange>
        </w:rPr>
        <w:fldChar w:fldCharType="separate"/>
      </w:r>
      <w:r w:rsidRPr="00A0679E">
        <w:rPr>
          <w:rPrChange w:author="Chris Smith" w:date="2020-12-19T08:42:00Z" w:id="265">
            <w:rPr>
              <w:noProof/>
            </w:rPr>
          </w:rPrChange>
        </w:rPr>
        <w:t>11</w:t>
      </w:r>
      <w:r w:rsidRPr="00A0679E">
        <w:rPr>
          <w:rPrChange w:author="Chris Smith" w:date="2020-12-19T08:42:00Z" w:id="266">
            <w:rPr>
              <w:noProof/>
            </w:rPr>
          </w:rPrChange>
        </w:rPr>
        <w:fldChar w:fldCharType="end"/>
      </w:r>
    </w:p>
    <w:p w:rsidRPr="00A0679E" w:rsidR="001E1E35" w:rsidRDefault="001E1E35" w14:paraId="7C066C10" w14:textId="790F5603">
      <w:pPr>
        <w:pStyle w:val="TOC3"/>
        <w:rPr>
          <w:rFonts w:asciiTheme="minorHAnsi" w:hAnsiTheme="minorHAnsi" w:eastAsiaTheme="minorEastAsia"/>
          <w:lang w:eastAsia="en-GB"/>
          <w:rPrChange w:author="Chris Smith" w:date="2020-12-19T08:42:00Z" w:id="267">
            <w:rPr>
              <w:rFonts w:asciiTheme="minorHAnsi" w:hAnsiTheme="minorHAnsi" w:eastAsiaTheme="minorEastAsia"/>
              <w:noProof/>
              <w:lang w:eastAsia="en-GB"/>
            </w:rPr>
          </w:rPrChange>
        </w:rPr>
      </w:pPr>
      <w:r w:rsidRPr="00A0679E">
        <w:rPr>
          <w:rPrChange w:author="Chris Smith" w:date="2020-12-19T08:42:00Z" w:id="268">
            <w:rPr>
              <w:noProof/>
            </w:rPr>
          </w:rPrChange>
        </w:rPr>
        <w:t>Finalization of the pre-qualification phase</w:t>
      </w:r>
      <w:r w:rsidRPr="00A0679E">
        <w:rPr>
          <w:rPrChange w:author="Chris Smith" w:date="2020-12-19T08:42:00Z" w:id="269">
            <w:rPr>
              <w:noProof/>
            </w:rPr>
          </w:rPrChange>
        </w:rPr>
        <w:tab/>
      </w:r>
      <w:r w:rsidRPr="00A0679E">
        <w:rPr>
          <w:rPrChange w:author="Chris Smith" w:date="2020-12-19T08:42:00Z" w:id="270">
            <w:rPr>
              <w:noProof/>
            </w:rPr>
          </w:rPrChange>
        </w:rPr>
        <w:fldChar w:fldCharType="begin"/>
      </w:r>
      <w:r w:rsidRPr="00A0679E">
        <w:rPr>
          <w:rPrChange w:author="Chris Smith" w:date="2020-12-19T08:42:00Z" w:id="271">
            <w:rPr>
              <w:noProof/>
            </w:rPr>
          </w:rPrChange>
        </w:rPr>
        <w:instrText xml:space="preserve"> PAGEREF _Toc53493441 \h </w:instrText>
      </w:r>
      <w:r w:rsidRPr="00A0679E">
        <w:rPr>
          <w:rPrChange w:author="Chris Smith" w:date="2020-12-19T08:42:00Z" w:id="272">
            <w:rPr/>
          </w:rPrChange>
        </w:rPr>
      </w:r>
      <w:r w:rsidRPr="00A0679E">
        <w:rPr>
          <w:rPrChange w:author="Chris Smith" w:date="2020-12-19T08:42:00Z" w:id="273">
            <w:rPr>
              <w:noProof/>
            </w:rPr>
          </w:rPrChange>
        </w:rPr>
        <w:fldChar w:fldCharType="separate"/>
      </w:r>
      <w:r w:rsidRPr="00A0679E">
        <w:rPr>
          <w:rPrChange w:author="Chris Smith" w:date="2020-12-19T08:42:00Z" w:id="274">
            <w:rPr>
              <w:noProof/>
            </w:rPr>
          </w:rPrChange>
        </w:rPr>
        <w:t>11</w:t>
      </w:r>
      <w:r w:rsidRPr="00A0679E">
        <w:rPr>
          <w:rPrChange w:author="Chris Smith" w:date="2020-12-19T08:42:00Z" w:id="275">
            <w:rPr>
              <w:noProof/>
            </w:rPr>
          </w:rPrChange>
        </w:rPr>
        <w:fldChar w:fldCharType="end"/>
      </w:r>
    </w:p>
    <w:p w:rsidRPr="00A0679E" w:rsidR="001E1E35" w:rsidRDefault="001E1E35" w14:paraId="1D6C9DD2" w14:textId="615D1241">
      <w:pPr>
        <w:pStyle w:val="TOC3"/>
        <w:rPr>
          <w:rFonts w:asciiTheme="minorHAnsi" w:hAnsiTheme="minorHAnsi" w:eastAsiaTheme="minorEastAsia"/>
          <w:lang w:eastAsia="en-GB"/>
          <w:rPrChange w:author="Chris Smith" w:date="2020-12-19T08:42:00Z" w:id="276">
            <w:rPr>
              <w:rFonts w:asciiTheme="minorHAnsi" w:hAnsiTheme="minorHAnsi" w:eastAsiaTheme="minorEastAsia"/>
              <w:noProof/>
              <w:lang w:eastAsia="en-GB"/>
            </w:rPr>
          </w:rPrChange>
        </w:rPr>
      </w:pPr>
      <w:r w:rsidRPr="00A0679E">
        <w:rPr>
          <w:rPrChange w:author="Chris Smith" w:date="2020-12-19T08:42:00Z" w:id="277">
            <w:rPr>
              <w:noProof/>
            </w:rPr>
          </w:rPrChange>
        </w:rPr>
        <w:t>Completion of the pre-qualification phase</w:t>
      </w:r>
      <w:r w:rsidRPr="00A0679E">
        <w:rPr>
          <w:rPrChange w:author="Chris Smith" w:date="2020-12-19T08:42:00Z" w:id="278">
            <w:rPr>
              <w:noProof/>
            </w:rPr>
          </w:rPrChange>
        </w:rPr>
        <w:tab/>
      </w:r>
      <w:r w:rsidRPr="00A0679E">
        <w:rPr>
          <w:rPrChange w:author="Chris Smith" w:date="2020-12-19T08:42:00Z" w:id="279">
            <w:rPr>
              <w:noProof/>
            </w:rPr>
          </w:rPrChange>
        </w:rPr>
        <w:fldChar w:fldCharType="begin"/>
      </w:r>
      <w:r w:rsidRPr="00A0679E">
        <w:rPr>
          <w:rPrChange w:author="Chris Smith" w:date="2020-12-19T08:42:00Z" w:id="280">
            <w:rPr>
              <w:noProof/>
            </w:rPr>
          </w:rPrChange>
        </w:rPr>
        <w:instrText xml:space="preserve"> PAGEREF _Toc53493442 \h </w:instrText>
      </w:r>
      <w:r w:rsidRPr="00A0679E">
        <w:rPr>
          <w:rPrChange w:author="Chris Smith" w:date="2020-12-19T08:42:00Z" w:id="281">
            <w:rPr/>
          </w:rPrChange>
        </w:rPr>
      </w:r>
      <w:r w:rsidRPr="00A0679E">
        <w:rPr>
          <w:rPrChange w:author="Chris Smith" w:date="2020-12-19T08:42:00Z" w:id="282">
            <w:rPr>
              <w:noProof/>
            </w:rPr>
          </w:rPrChange>
        </w:rPr>
        <w:fldChar w:fldCharType="separate"/>
      </w:r>
      <w:r w:rsidRPr="00A0679E">
        <w:rPr>
          <w:rPrChange w:author="Chris Smith" w:date="2020-12-19T08:42:00Z" w:id="283">
            <w:rPr>
              <w:noProof/>
            </w:rPr>
          </w:rPrChange>
        </w:rPr>
        <w:t>12</w:t>
      </w:r>
      <w:r w:rsidRPr="00A0679E">
        <w:rPr>
          <w:rPrChange w:author="Chris Smith" w:date="2020-12-19T08:42:00Z" w:id="284">
            <w:rPr>
              <w:noProof/>
            </w:rPr>
          </w:rPrChange>
        </w:rPr>
        <w:fldChar w:fldCharType="end"/>
      </w:r>
    </w:p>
    <w:p w:rsidRPr="00A0679E" w:rsidR="001E1E35" w:rsidRDefault="001E1E35" w14:paraId="6AEF4C71" w14:textId="416B90D6">
      <w:pPr>
        <w:pStyle w:val="TOC2"/>
        <w:rPr>
          <w:rFonts w:asciiTheme="minorHAnsi" w:hAnsiTheme="minorHAnsi" w:eastAsiaTheme="minorEastAsia" w:cstheme="minorBidi"/>
          <w:color w:val="auto"/>
          <w:szCs w:val="22"/>
          <w:rPrChange w:author="Chris Smith" w:date="2020-12-19T08:42:00Z" w:id="285">
            <w:rPr>
              <w:rFonts w:asciiTheme="minorHAnsi" w:hAnsiTheme="minorHAnsi" w:eastAsiaTheme="minorEastAsia" w:cstheme="minorBidi"/>
              <w:noProof/>
              <w:color w:val="auto"/>
              <w:szCs w:val="22"/>
            </w:rPr>
          </w:rPrChange>
        </w:rPr>
      </w:pPr>
      <w:r w:rsidRPr="00A0679E">
        <w:rPr>
          <w:rPrChange w:author="Chris Smith" w:date="2020-12-19T08:42:00Z" w:id="286">
            <w:rPr>
              <w:noProof/>
            </w:rPr>
          </w:rPrChange>
        </w:rPr>
        <w:t>4.3 Tendering</w:t>
      </w:r>
      <w:r w:rsidRPr="00A0679E">
        <w:rPr>
          <w:rPrChange w:author="Chris Smith" w:date="2020-12-19T08:42:00Z" w:id="287">
            <w:rPr>
              <w:noProof/>
            </w:rPr>
          </w:rPrChange>
        </w:rPr>
        <w:tab/>
      </w:r>
      <w:r w:rsidRPr="00A0679E">
        <w:rPr>
          <w:rPrChange w:author="Chris Smith" w:date="2020-12-19T08:42:00Z" w:id="288">
            <w:rPr>
              <w:noProof/>
            </w:rPr>
          </w:rPrChange>
        </w:rPr>
        <w:fldChar w:fldCharType="begin"/>
      </w:r>
      <w:r w:rsidRPr="00A0679E">
        <w:rPr>
          <w:rPrChange w:author="Chris Smith" w:date="2020-12-19T08:42:00Z" w:id="289">
            <w:rPr>
              <w:noProof/>
            </w:rPr>
          </w:rPrChange>
        </w:rPr>
        <w:instrText xml:space="preserve"> PAGEREF _Toc53493443 \h </w:instrText>
      </w:r>
      <w:r w:rsidRPr="00A0679E">
        <w:rPr>
          <w:rPrChange w:author="Chris Smith" w:date="2020-12-19T08:42:00Z" w:id="290">
            <w:rPr/>
          </w:rPrChange>
        </w:rPr>
      </w:r>
      <w:r w:rsidRPr="00A0679E">
        <w:rPr>
          <w:rPrChange w:author="Chris Smith" w:date="2020-12-19T08:42:00Z" w:id="291">
            <w:rPr>
              <w:noProof/>
            </w:rPr>
          </w:rPrChange>
        </w:rPr>
        <w:fldChar w:fldCharType="separate"/>
      </w:r>
      <w:r w:rsidRPr="00A0679E">
        <w:rPr>
          <w:rPrChange w:author="Chris Smith" w:date="2020-12-19T08:42:00Z" w:id="292">
            <w:rPr>
              <w:noProof/>
            </w:rPr>
          </w:rPrChange>
        </w:rPr>
        <w:t>12</w:t>
      </w:r>
      <w:r w:rsidRPr="00A0679E">
        <w:rPr>
          <w:rPrChange w:author="Chris Smith" w:date="2020-12-19T08:42:00Z" w:id="293">
            <w:rPr>
              <w:noProof/>
            </w:rPr>
          </w:rPrChange>
        </w:rPr>
        <w:fldChar w:fldCharType="end"/>
      </w:r>
    </w:p>
    <w:p w:rsidRPr="00A0679E" w:rsidR="001E1E35" w:rsidRDefault="001E1E35" w14:paraId="79546C01" w14:textId="718E342D">
      <w:pPr>
        <w:pStyle w:val="TOC3"/>
        <w:rPr>
          <w:rFonts w:asciiTheme="minorHAnsi" w:hAnsiTheme="minorHAnsi" w:eastAsiaTheme="minorEastAsia"/>
          <w:lang w:eastAsia="en-GB"/>
          <w:rPrChange w:author="Chris Smith" w:date="2020-12-19T08:42:00Z" w:id="294">
            <w:rPr>
              <w:rFonts w:asciiTheme="minorHAnsi" w:hAnsiTheme="minorHAnsi" w:eastAsiaTheme="minorEastAsia"/>
              <w:noProof/>
              <w:lang w:eastAsia="en-GB"/>
            </w:rPr>
          </w:rPrChange>
        </w:rPr>
      </w:pPr>
      <w:r w:rsidRPr="00A0679E">
        <w:rPr>
          <w:rPrChange w:author="Chris Smith" w:date="2020-12-19T08:42:00Z" w:id="295">
            <w:rPr>
              <w:noProof/>
            </w:rPr>
          </w:rPrChange>
        </w:rPr>
        <w:t>4.3.1 Invitations for qualified EOs</w:t>
      </w:r>
      <w:r w:rsidRPr="00A0679E">
        <w:rPr>
          <w:rPrChange w:author="Chris Smith" w:date="2020-12-19T08:42:00Z" w:id="296">
            <w:rPr>
              <w:noProof/>
            </w:rPr>
          </w:rPrChange>
        </w:rPr>
        <w:tab/>
      </w:r>
      <w:r w:rsidRPr="00A0679E">
        <w:rPr>
          <w:rPrChange w:author="Chris Smith" w:date="2020-12-19T08:42:00Z" w:id="297">
            <w:rPr>
              <w:noProof/>
            </w:rPr>
          </w:rPrChange>
        </w:rPr>
        <w:fldChar w:fldCharType="begin"/>
      </w:r>
      <w:r w:rsidRPr="00A0679E">
        <w:rPr>
          <w:rPrChange w:author="Chris Smith" w:date="2020-12-19T08:42:00Z" w:id="298">
            <w:rPr>
              <w:noProof/>
            </w:rPr>
          </w:rPrChange>
        </w:rPr>
        <w:instrText xml:space="preserve"> PAGEREF _Toc53493444 \h </w:instrText>
      </w:r>
      <w:r w:rsidRPr="00A0679E">
        <w:rPr>
          <w:rPrChange w:author="Chris Smith" w:date="2020-12-19T08:42:00Z" w:id="299">
            <w:rPr/>
          </w:rPrChange>
        </w:rPr>
      </w:r>
      <w:r w:rsidRPr="00A0679E">
        <w:rPr>
          <w:rPrChange w:author="Chris Smith" w:date="2020-12-19T08:42:00Z" w:id="300">
            <w:rPr>
              <w:noProof/>
            </w:rPr>
          </w:rPrChange>
        </w:rPr>
        <w:fldChar w:fldCharType="separate"/>
      </w:r>
      <w:r w:rsidRPr="00A0679E">
        <w:rPr>
          <w:rPrChange w:author="Chris Smith" w:date="2020-12-19T08:42:00Z" w:id="301">
            <w:rPr>
              <w:noProof/>
            </w:rPr>
          </w:rPrChange>
        </w:rPr>
        <w:t>12</w:t>
      </w:r>
      <w:r w:rsidRPr="00A0679E">
        <w:rPr>
          <w:rPrChange w:author="Chris Smith" w:date="2020-12-19T08:42:00Z" w:id="302">
            <w:rPr>
              <w:noProof/>
            </w:rPr>
          </w:rPrChange>
        </w:rPr>
        <w:fldChar w:fldCharType="end"/>
      </w:r>
    </w:p>
    <w:p w:rsidRPr="00A0679E" w:rsidR="001E1E35" w:rsidRDefault="001E1E35" w14:paraId="36C0645D" w14:textId="5047B91F">
      <w:pPr>
        <w:pStyle w:val="TOC3"/>
        <w:rPr>
          <w:rFonts w:asciiTheme="minorHAnsi" w:hAnsiTheme="minorHAnsi" w:eastAsiaTheme="minorEastAsia"/>
          <w:lang w:eastAsia="en-GB"/>
          <w:rPrChange w:author="Chris Smith" w:date="2020-12-19T08:42:00Z" w:id="303">
            <w:rPr>
              <w:rFonts w:asciiTheme="minorHAnsi" w:hAnsiTheme="minorHAnsi" w:eastAsiaTheme="minorEastAsia"/>
              <w:noProof/>
              <w:lang w:eastAsia="en-GB"/>
            </w:rPr>
          </w:rPrChange>
        </w:rPr>
      </w:pPr>
      <w:r w:rsidRPr="00A0679E">
        <w:rPr>
          <w:rPrChange w:author="Chris Smith" w:date="2020-12-19T08:42:00Z" w:id="304">
            <w:rPr>
              <w:noProof/>
            </w:rPr>
          </w:rPrChange>
        </w:rPr>
        <w:t>4.3.2 Submission of offers by invited EOs</w:t>
      </w:r>
      <w:r w:rsidRPr="00A0679E">
        <w:rPr>
          <w:rPrChange w:author="Chris Smith" w:date="2020-12-19T08:42:00Z" w:id="305">
            <w:rPr>
              <w:noProof/>
            </w:rPr>
          </w:rPrChange>
        </w:rPr>
        <w:tab/>
      </w:r>
      <w:r w:rsidRPr="00A0679E">
        <w:rPr>
          <w:rPrChange w:author="Chris Smith" w:date="2020-12-19T08:42:00Z" w:id="306">
            <w:rPr>
              <w:noProof/>
            </w:rPr>
          </w:rPrChange>
        </w:rPr>
        <w:fldChar w:fldCharType="begin"/>
      </w:r>
      <w:r w:rsidRPr="00A0679E">
        <w:rPr>
          <w:rPrChange w:author="Chris Smith" w:date="2020-12-19T08:42:00Z" w:id="307">
            <w:rPr>
              <w:noProof/>
            </w:rPr>
          </w:rPrChange>
        </w:rPr>
        <w:instrText xml:space="preserve"> PAGEREF _Toc53493445 \h </w:instrText>
      </w:r>
      <w:r w:rsidRPr="00A0679E">
        <w:rPr>
          <w:rPrChange w:author="Chris Smith" w:date="2020-12-19T08:42:00Z" w:id="308">
            <w:rPr/>
          </w:rPrChange>
        </w:rPr>
      </w:r>
      <w:r w:rsidRPr="00A0679E">
        <w:rPr>
          <w:rPrChange w:author="Chris Smith" w:date="2020-12-19T08:42:00Z" w:id="309">
            <w:rPr>
              <w:noProof/>
            </w:rPr>
          </w:rPrChange>
        </w:rPr>
        <w:fldChar w:fldCharType="separate"/>
      </w:r>
      <w:r w:rsidRPr="00A0679E">
        <w:rPr>
          <w:rPrChange w:author="Chris Smith" w:date="2020-12-19T08:42:00Z" w:id="310">
            <w:rPr>
              <w:noProof/>
            </w:rPr>
          </w:rPrChange>
        </w:rPr>
        <w:t>13</w:t>
      </w:r>
      <w:r w:rsidRPr="00A0679E">
        <w:rPr>
          <w:rPrChange w:author="Chris Smith" w:date="2020-12-19T08:42:00Z" w:id="311">
            <w:rPr>
              <w:noProof/>
            </w:rPr>
          </w:rPrChange>
        </w:rPr>
        <w:fldChar w:fldCharType="end"/>
      </w:r>
    </w:p>
    <w:p w:rsidRPr="00A0679E" w:rsidR="001E1E35" w:rsidRDefault="001E1E35" w14:paraId="0DD72352" w14:textId="40D39F11">
      <w:pPr>
        <w:pStyle w:val="TOC2"/>
        <w:rPr>
          <w:rFonts w:asciiTheme="minorHAnsi" w:hAnsiTheme="minorHAnsi" w:eastAsiaTheme="minorEastAsia" w:cstheme="minorBidi"/>
          <w:color w:val="auto"/>
          <w:szCs w:val="22"/>
          <w:rPrChange w:author="Chris Smith" w:date="2020-12-19T08:42:00Z" w:id="312">
            <w:rPr>
              <w:rFonts w:asciiTheme="minorHAnsi" w:hAnsiTheme="minorHAnsi" w:eastAsiaTheme="minorEastAsia" w:cstheme="minorBidi"/>
              <w:noProof/>
              <w:color w:val="auto"/>
              <w:szCs w:val="22"/>
            </w:rPr>
          </w:rPrChange>
        </w:rPr>
      </w:pPr>
      <w:r w:rsidRPr="00A0679E">
        <w:rPr>
          <w:rPrChange w:author="Chris Smith" w:date="2020-12-19T08:42:00Z" w:id="313">
            <w:rPr>
              <w:noProof/>
            </w:rPr>
          </w:rPrChange>
        </w:rPr>
        <w:t>4.4 Electronic Auction</w:t>
      </w:r>
      <w:r w:rsidRPr="00A0679E">
        <w:rPr>
          <w:rPrChange w:author="Chris Smith" w:date="2020-12-19T08:42:00Z" w:id="314">
            <w:rPr>
              <w:noProof/>
            </w:rPr>
          </w:rPrChange>
        </w:rPr>
        <w:tab/>
      </w:r>
      <w:r w:rsidRPr="00A0679E">
        <w:rPr>
          <w:rPrChange w:author="Chris Smith" w:date="2020-12-19T08:42:00Z" w:id="315">
            <w:rPr>
              <w:noProof/>
            </w:rPr>
          </w:rPrChange>
        </w:rPr>
        <w:fldChar w:fldCharType="begin"/>
      </w:r>
      <w:r w:rsidRPr="00A0679E">
        <w:rPr>
          <w:rPrChange w:author="Chris Smith" w:date="2020-12-19T08:42:00Z" w:id="316">
            <w:rPr>
              <w:noProof/>
            </w:rPr>
          </w:rPrChange>
        </w:rPr>
        <w:instrText xml:space="preserve"> PAGEREF _Toc53493446 \h </w:instrText>
      </w:r>
      <w:r w:rsidRPr="00A0679E">
        <w:rPr>
          <w:rPrChange w:author="Chris Smith" w:date="2020-12-19T08:42:00Z" w:id="317">
            <w:rPr/>
          </w:rPrChange>
        </w:rPr>
      </w:r>
      <w:r w:rsidRPr="00A0679E">
        <w:rPr>
          <w:rPrChange w:author="Chris Smith" w:date="2020-12-19T08:42:00Z" w:id="318">
            <w:rPr>
              <w:noProof/>
            </w:rPr>
          </w:rPrChange>
        </w:rPr>
        <w:fldChar w:fldCharType="separate"/>
      </w:r>
      <w:r w:rsidRPr="00A0679E">
        <w:rPr>
          <w:rPrChange w:author="Chris Smith" w:date="2020-12-19T08:42:00Z" w:id="319">
            <w:rPr>
              <w:noProof/>
            </w:rPr>
          </w:rPrChange>
        </w:rPr>
        <w:t>13</w:t>
      </w:r>
      <w:r w:rsidRPr="00A0679E">
        <w:rPr>
          <w:rPrChange w:author="Chris Smith" w:date="2020-12-19T08:42:00Z" w:id="320">
            <w:rPr>
              <w:noProof/>
            </w:rPr>
          </w:rPrChange>
        </w:rPr>
        <w:fldChar w:fldCharType="end"/>
      </w:r>
    </w:p>
    <w:p w:rsidRPr="00A0679E" w:rsidR="001E1E35" w:rsidRDefault="001E1E35" w14:paraId="1172CAF9" w14:textId="02EA96CC">
      <w:pPr>
        <w:pStyle w:val="TOC2"/>
        <w:rPr>
          <w:rFonts w:asciiTheme="minorHAnsi" w:hAnsiTheme="minorHAnsi" w:eastAsiaTheme="minorEastAsia" w:cstheme="minorBidi"/>
          <w:color w:val="auto"/>
          <w:szCs w:val="22"/>
          <w:rPrChange w:author="Chris Smith" w:date="2020-12-19T08:42:00Z" w:id="321">
            <w:rPr>
              <w:rFonts w:asciiTheme="minorHAnsi" w:hAnsiTheme="minorHAnsi" w:eastAsiaTheme="minorEastAsia" w:cstheme="minorBidi"/>
              <w:noProof/>
              <w:color w:val="auto"/>
              <w:szCs w:val="22"/>
            </w:rPr>
          </w:rPrChange>
        </w:rPr>
      </w:pPr>
      <w:r w:rsidRPr="00A0679E">
        <w:rPr>
          <w:rPrChange w:author="Chris Smith" w:date="2020-12-19T08:42:00Z" w:id="322">
            <w:rPr>
              <w:noProof/>
            </w:rPr>
          </w:rPrChange>
        </w:rPr>
        <w:t>4.5 Evaluation</w:t>
      </w:r>
      <w:r w:rsidRPr="00A0679E">
        <w:rPr>
          <w:rPrChange w:author="Chris Smith" w:date="2020-12-19T08:42:00Z" w:id="323">
            <w:rPr>
              <w:noProof/>
            </w:rPr>
          </w:rPrChange>
        </w:rPr>
        <w:tab/>
      </w:r>
      <w:r w:rsidRPr="00A0679E">
        <w:rPr>
          <w:rPrChange w:author="Chris Smith" w:date="2020-12-19T08:42:00Z" w:id="324">
            <w:rPr>
              <w:noProof/>
            </w:rPr>
          </w:rPrChange>
        </w:rPr>
        <w:fldChar w:fldCharType="begin"/>
      </w:r>
      <w:r w:rsidRPr="00A0679E">
        <w:rPr>
          <w:rPrChange w:author="Chris Smith" w:date="2020-12-19T08:42:00Z" w:id="325">
            <w:rPr>
              <w:noProof/>
            </w:rPr>
          </w:rPrChange>
        </w:rPr>
        <w:instrText xml:space="preserve"> PAGEREF _Toc53493447 \h </w:instrText>
      </w:r>
      <w:r w:rsidRPr="00A0679E">
        <w:rPr>
          <w:rPrChange w:author="Chris Smith" w:date="2020-12-19T08:42:00Z" w:id="326">
            <w:rPr/>
          </w:rPrChange>
        </w:rPr>
      </w:r>
      <w:r w:rsidRPr="00A0679E">
        <w:rPr>
          <w:rPrChange w:author="Chris Smith" w:date="2020-12-19T08:42:00Z" w:id="327">
            <w:rPr>
              <w:noProof/>
            </w:rPr>
          </w:rPrChange>
        </w:rPr>
        <w:fldChar w:fldCharType="separate"/>
      </w:r>
      <w:r w:rsidRPr="00A0679E">
        <w:rPr>
          <w:rPrChange w:author="Chris Smith" w:date="2020-12-19T08:42:00Z" w:id="328">
            <w:rPr>
              <w:noProof/>
            </w:rPr>
          </w:rPrChange>
        </w:rPr>
        <w:t>13</w:t>
      </w:r>
      <w:r w:rsidRPr="00A0679E">
        <w:rPr>
          <w:rPrChange w:author="Chris Smith" w:date="2020-12-19T08:42:00Z" w:id="329">
            <w:rPr>
              <w:noProof/>
            </w:rPr>
          </w:rPrChange>
        </w:rPr>
        <w:fldChar w:fldCharType="end"/>
      </w:r>
    </w:p>
    <w:p w:rsidRPr="00A0679E" w:rsidR="001E1E35" w:rsidRDefault="001E1E35" w14:paraId="7BE15F30" w14:textId="410C7077">
      <w:pPr>
        <w:pStyle w:val="TOC3"/>
        <w:rPr>
          <w:rFonts w:asciiTheme="minorHAnsi" w:hAnsiTheme="minorHAnsi" w:eastAsiaTheme="minorEastAsia"/>
          <w:lang w:eastAsia="en-GB"/>
          <w:rPrChange w:author="Chris Smith" w:date="2020-12-19T08:42:00Z" w:id="330">
            <w:rPr>
              <w:rFonts w:asciiTheme="minorHAnsi" w:hAnsiTheme="minorHAnsi" w:eastAsiaTheme="minorEastAsia"/>
              <w:noProof/>
              <w:lang w:eastAsia="en-GB"/>
            </w:rPr>
          </w:rPrChange>
        </w:rPr>
      </w:pPr>
      <w:r w:rsidRPr="00A0679E">
        <w:rPr>
          <w:rPrChange w:author="Chris Smith" w:date="2020-12-19T08:42:00Z" w:id="331">
            <w:rPr>
              <w:noProof/>
            </w:rPr>
          </w:rPrChange>
        </w:rPr>
        <w:t>4.5.1 Disclosure of proposals</w:t>
      </w:r>
      <w:r w:rsidRPr="00A0679E">
        <w:rPr>
          <w:rPrChange w:author="Chris Smith" w:date="2020-12-19T08:42:00Z" w:id="332">
            <w:rPr>
              <w:noProof/>
            </w:rPr>
          </w:rPrChange>
        </w:rPr>
        <w:tab/>
      </w:r>
      <w:r w:rsidRPr="00A0679E">
        <w:rPr>
          <w:rPrChange w:author="Chris Smith" w:date="2020-12-19T08:42:00Z" w:id="333">
            <w:rPr>
              <w:noProof/>
            </w:rPr>
          </w:rPrChange>
        </w:rPr>
        <w:fldChar w:fldCharType="begin"/>
      </w:r>
      <w:r w:rsidRPr="00A0679E">
        <w:rPr>
          <w:rPrChange w:author="Chris Smith" w:date="2020-12-19T08:42:00Z" w:id="334">
            <w:rPr>
              <w:noProof/>
            </w:rPr>
          </w:rPrChange>
        </w:rPr>
        <w:instrText xml:space="preserve"> PAGEREF _Toc53493448 \h </w:instrText>
      </w:r>
      <w:r w:rsidRPr="00A0679E">
        <w:rPr>
          <w:rPrChange w:author="Chris Smith" w:date="2020-12-19T08:42:00Z" w:id="335">
            <w:rPr/>
          </w:rPrChange>
        </w:rPr>
      </w:r>
      <w:r w:rsidRPr="00A0679E">
        <w:rPr>
          <w:rPrChange w:author="Chris Smith" w:date="2020-12-19T08:42:00Z" w:id="336">
            <w:rPr>
              <w:noProof/>
            </w:rPr>
          </w:rPrChange>
        </w:rPr>
        <w:fldChar w:fldCharType="separate"/>
      </w:r>
      <w:r w:rsidRPr="00A0679E">
        <w:rPr>
          <w:rPrChange w:author="Chris Smith" w:date="2020-12-19T08:42:00Z" w:id="337">
            <w:rPr>
              <w:noProof/>
            </w:rPr>
          </w:rPrChange>
        </w:rPr>
        <w:t>13</w:t>
      </w:r>
      <w:r w:rsidRPr="00A0679E">
        <w:rPr>
          <w:rPrChange w:author="Chris Smith" w:date="2020-12-19T08:42:00Z" w:id="338">
            <w:rPr>
              <w:noProof/>
            </w:rPr>
          </w:rPrChange>
        </w:rPr>
        <w:fldChar w:fldCharType="end"/>
      </w:r>
    </w:p>
    <w:p w:rsidRPr="00A0679E" w:rsidR="001E1E35" w:rsidRDefault="001E1E35" w14:paraId="100D9F23" w14:textId="096B96C7">
      <w:pPr>
        <w:pStyle w:val="TOC3"/>
        <w:rPr>
          <w:rFonts w:asciiTheme="minorHAnsi" w:hAnsiTheme="minorHAnsi" w:eastAsiaTheme="minorEastAsia"/>
          <w:lang w:eastAsia="en-GB"/>
          <w:rPrChange w:author="Chris Smith" w:date="2020-12-19T08:42:00Z" w:id="339">
            <w:rPr>
              <w:rFonts w:asciiTheme="minorHAnsi" w:hAnsiTheme="minorHAnsi" w:eastAsiaTheme="minorEastAsia"/>
              <w:noProof/>
              <w:lang w:eastAsia="en-GB"/>
            </w:rPr>
          </w:rPrChange>
        </w:rPr>
      </w:pPr>
      <w:r w:rsidRPr="00A0679E">
        <w:rPr>
          <w:rPrChange w:author="Chris Smith" w:date="2020-12-19T08:42:00Z" w:id="340">
            <w:rPr>
              <w:noProof/>
            </w:rPr>
          </w:rPrChange>
        </w:rPr>
        <w:t>4.5.2 Establishment of a period for evaluation</w:t>
      </w:r>
      <w:r w:rsidRPr="00A0679E">
        <w:rPr>
          <w:rPrChange w:author="Chris Smith" w:date="2020-12-19T08:42:00Z" w:id="341">
            <w:rPr>
              <w:noProof/>
            </w:rPr>
          </w:rPrChange>
        </w:rPr>
        <w:tab/>
      </w:r>
      <w:r w:rsidRPr="00A0679E">
        <w:rPr>
          <w:rPrChange w:author="Chris Smith" w:date="2020-12-19T08:42:00Z" w:id="342">
            <w:rPr>
              <w:noProof/>
            </w:rPr>
          </w:rPrChange>
        </w:rPr>
        <w:fldChar w:fldCharType="begin"/>
      </w:r>
      <w:r w:rsidRPr="00A0679E">
        <w:rPr>
          <w:rPrChange w:author="Chris Smith" w:date="2020-12-19T08:42:00Z" w:id="343">
            <w:rPr>
              <w:noProof/>
            </w:rPr>
          </w:rPrChange>
        </w:rPr>
        <w:instrText xml:space="preserve"> PAGEREF _Toc53493449 \h </w:instrText>
      </w:r>
      <w:r w:rsidRPr="00A0679E">
        <w:rPr>
          <w:rPrChange w:author="Chris Smith" w:date="2020-12-19T08:42:00Z" w:id="344">
            <w:rPr/>
          </w:rPrChange>
        </w:rPr>
      </w:r>
      <w:r w:rsidRPr="00A0679E">
        <w:rPr>
          <w:rPrChange w:author="Chris Smith" w:date="2020-12-19T08:42:00Z" w:id="345">
            <w:rPr>
              <w:noProof/>
            </w:rPr>
          </w:rPrChange>
        </w:rPr>
        <w:fldChar w:fldCharType="separate"/>
      </w:r>
      <w:r w:rsidRPr="00A0679E">
        <w:rPr>
          <w:rPrChange w:author="Chris Smith" w:date="2020-12-19T08:42:00Z" w:id="346">
            <w:rPr>
              <w:noProof/>
            </w:rPr>
          </w:rPrChange>
        </w:rPr>
        <w:t>14</w:t>
      </w:r>
      <w:r w:rsidRPr="00A0679E">
        <w:rPr>
          <w:rPrChange w:author="Chris Smith" w:date="2020-12-19T08:42:00Z" w:id="347">
            <w:rPr>
              <w:noProof/>
            </w:rPr>
          </w:rPrChange>
        </w:rPr>
        <w:fldChar w:fldCharType="end"/>
      </w:r>
    </w:p>
    <w:p w:rsidRPr="00A0679E" w:rsidR="001E1E35" w:rsidRDefault="001E1E35" w14:paraId="759ECE5D" w14:textId="3BFC5C53">
      <w:pPr>
        <w:pStyle w:val="TOC3"/>
        <w:rPr>
          <w:rFonts w:asciiTheme="minorHAnsi" w:hAnsiTheme="minorHAnsi" w:eastAsiaTheme="minorEastAsia"/>
          <w:lang w:eastAsia="en-GB"/>
          <w:rPrChange w:author="Chris Smith" w:date="2020-12-19T08:42:00Z" w:id="348">
            <w:rPr>
              <w:rFonts w:asciiTheme="minorHAnsi" w:hAnsiTheme="minorHAnsi" w:eastAsiaTheme="minorEastAsia"/>
              <w:noProof/>
              <w:lang w:eastAsia="en-GB"/>
            </w:rPr>
          </w:rPrChange>
        </w:rPr>
      </w:pPr>
      <w:r w:rsidRPr="00A0679E">
        <w:rPr>
          <w:rPrChange w:author="Chris Smith" w:date="2020-12-19T08:42:00Z" w:id="349">
            <w:rPr>
              <w:noProof/>
            </w:rPr>
          </w:rPrChange>
        </w:rPr>
        <w:t>4.5.3 Evaluation of offers</w:t>
      </w:r>
      <w:r w:rsidRPr="00A0679E">
        <w:rPr>
          <w:rPrChange w:author="Chris Smith" w:date="2020-12-19T08:42:00Z" w:id="350">
            <w:rPr>
              <w:noProof/>
            </w:rPr>
          </w:rPrChange>
        </w:rPr>
        <w:tab/>
      </w:r>
      <w:r w:rsidRPr="00A0679E">
        <w:rPr>
          <w:rPrChange w:author="Chris Smith" w:date="2020-12-19T08:42:00Z" w:id="351">
            <w:rPr>
              <w:noProof/>
            </w:rPr>
          </w:rPrChange>
        </w:rPr>
        <w:fldChar w:fldCharType="begin"/>
      </w:r>
      <w:r w:rsidRPr="00A0679E">
        <w:rPr>
          <w:rPrChange w:author="Chris Smith" w:date="2020-12-19T08:42:00Z" w:id="352">
            <w:rPr>
              <w:noProof/>
            </w:rPr>
          </w:rPrChange>
        </w:rPr>
        <w:instrText xml:space="preserve"> PAGEREF _Toc53493450 \h </w:instrText>
      </w:r>
      <w:r w:rsidRPr="00A0679E">
        <w:rPr>
          <w:rPrChange w:author="Chris Smith" w:date="2020-12-19T08:42:00Z" w:id="353">
            <w:rPr/>
          </w:rPrChange>
        </w:rPr>
      </w:r>
      <w:r w:rsidRPr="00A0679E">
        <w:rPr>
          <w:rPrChange w:author="Chris Smith" w:date="2020-12-19T08:42:00Z" w:id="354">
            <w:rPr>
              <w:noProof/>
            </w:rPr>
          </w:rPrChange>
        </w:rPr>
        <w:fldChar w:fldCharType="separate"/>
      </w:r>
      <w:r w:rsidRPr="00A0679E">
        <w:rPr>
          <w:rPrChange w:author="Chris Smith" w:date="2020-12-19T08:42:00Z" w:id="355">
            <w:rPr>
              <w:noProof/>
            </w:rPr>
          </w:rPrChange>
        </w:rPr>
        <w:t>14</w:t>
      </w:r>
      <w:r w:rsidRPr="00A0679E">
        <w:rPr>
          <w:rPrChange w:author="Chris Smith" w:date="2020-12-19T08:42:00Z" w:id="356">
            <w:rPr>
              <w:noProof/>
            </w:rPr>
          </w:rPrChange>
        </w:rPr>
        <w:fldChar w:fldCharType="end"/>
      </w:r>
    </w:p>
    <w:p w:rsidRPr="00A0679E" w:rsidR="001E1E35" w:rsidRDefault="001E1E35" w14:paraId="685FBF04" w14:textId="36587629">
      <w:pPr>
        <w:pStyle w:val="TOC3"/>
        <w:rPr>
          <w:rFonts w:asciiTheme="minorHAnsi" w:hAnsiTheme="minorHAnsi" w:eastAsiaTheme="minorEastAsia"/>
          <w:lang w:eastAsia="en-GB"/>
          <w:rPrChange w:author="Chris Smith" w:date="2020-12-19T08:42:00Z" w:id="357">
            <w:rPr>
              <w:rFonts w:asciiTheme="minorHAnsi" w:hAnsiTheme="minorHAnsi" w:eastAsiaTheme="minorEastAsia"/>
              <w:noProof/>
              <w:lang w:eastAsia="en-GB"/>
            </w:rPr>
          </w:rPrChange>
        </w:rPr>
      </w:pPr>
      <w:r w:rsidRPr="00A0679E">
        <w:rPr>
          <w:rPrChange w:author="Chris Smith" w:date="2020-12-19T08:42:00Z" w:id="358">
            <w:rPr>
              <w:noProof/>
            </w:rPr>
          </w:rPrChange>
        </w:rPr>
        <w:lastRenderedPageBreak/>
        <w:t>4.5.4 Initial ranking based on award criteria</w:t>
      </w:r>
      <w:r w:rsidRPr="00A0679E">
        <w:rPr>
          <w:rPrChange w:author="Chris Smith" w:date="2020-12-19T08:42:00Z" w:id="359">
            <w:rPr>
              <w:noProof/>
            </w:rPr>
          </w:rPrChange>
        </w:rPr>
        <w:tab/>
      </w:r>
      <w:r w:rsidRPr="00A0679E">
        <w:rPr>
          <w:rPrChange w:author="Chris Smith" w:date="2020-12-19T08:42:00Z" w:id="360">
            <w:rPr>
              <w:noProof/>
            </w:rPr>
          </w:rPrChange>
        </w:rPr>
        <w:fldChar w:fldCharType="begin"/>
      </w:r>
      <w:r w:rsidRPr="00A0679E">
        <w:rPr>
          <w:rPrChange w:author="Chris Smith" w:date="2020-12-19T08:42:00Z" w:id="361">
            <w:rPr>
              <w:noProof/>
            </w:rPr>
          </w:rPrChange>
        </w:rPr>
        <w:instrText xml:space="preserve"> PAGEREF _Toc53493451 \h </w:instrText>
      </w:r>
      <w:r w:rsidRPr="00A0679E">
        <w:rPr>
          <w:rPrChange w:author="Chris Smith" w:date="2020-12-19T08:42:00Z" w:id="362">
            <w:rPr/>
          </w:rPrChange>
        </w:rPr>
      </w:r>
      <w:r w:rsidRPr="00A0679E">
        <w:rPr>
          <w:rPrChange w:author="Chris Smith" w:date="2020-12-19T08:42:00Z" w:id="363">
            <w:rPr>
              <w:noProof/>
            </w:rPr>
          </w:rPrChange>
        </w:rPr>
        <w:fldChar w:fldCharType="separate"/>
      </w:r>
      <w:r w:rsidRPr="00A0679E">
        <w:rPr>
          <w:rPrChange w:author="Chris Smith" w:date="2020-12-19T08:42:00Z" w:id="364">
            <w:rPr>
              <w:noProof/>
            </w:rPr>
          </w:rPrChange>
        </w:rPr>
        <w:t>14</w:t>
      </w:r>
      <w:r w:rsidRPr="00A0679E">
        <w:rPr>
          <w:rPrChange w:author="Chris Smith" w:date="2020-12-19T08:42:00Z" w:id="365">
            <w:rPr>
              <w:noProof/>
            </w:rPr>
          </w:rPrChange>
        </w:rPr>
        <w:fldChar w:fldCharType="end"/>
      </w:r>
    </w:p>
    <w:p w:rsidRPr="00A0679E" w:rsidR="001E1E35" w:rsidRDefault="001E1E35" w14:paraId="3C2FF8C2" w14:textId="18C9CDE2">
      <w:pPr>
        <w:pStyle w:val="TOC3"/>
        <w:rPr>
          <w:rFonts w:asciiTheme="minorHAnsi" w:hAnsiTheme="minorHAnsi" w:eastAsiaTheme="minorEastAsia"/>
          <w:lang w:eastAsia="en-GB"/>
          <w:rPrChange w:author="Chris Smith" w:date="2020-12-19T08:42:00Z" w:id="366">
            <w:rPr>
              <w:rFonts w:asciiTheme="minorHAnsi" w:hAnsiTheme="minorHAnsi" w:eastAsiaTheme="minorEastAsia"/>
              <w:noProof/>
              <w:lang w:eastAsia="en-GB"/>
            </w:rPr>
          </w:rPrChange>
        </w:rPr>
      </w:pPr>
      <w:r w:rsidRPr="00A0679E">
        <w:rPr>
          <w:rPrChange w:author="Chris Smith" w:date="2020-12-19T08:42:00Z" w:id="367">
            <w:rPr>
              <w:noProof/>
            </w:rPr>
          </w:rPrChange>
        </w:rPr>
        <w:t>4.5.5 Evaluation by the CA</w:t>
      </w:r>
      <w:r w:rsidRPr="00A0679E">
        <w:rPr>
          <w:rPrChange w:author="Chris Smith" w:date="2020-12-19T08:42:00Z" w:id="368">
            <w:rPr>
              <w:noProof/>
            </w:rPr>
          </w:rPrChange>
        </w:rPr>
        <w:tab/>
      </w:r>
      <w:r w:rsidRPr="00A0679E">
        <w:rPr>
          <w:rPrChange w:author="Chris Smith" w:date="2020-12-19T08:42:00Z" w:id="369">
            <w:rPr>
              <w:noProof/>
            </w:rPr>
          </w:rPrChange>
        </w:rPr>
        <w:fldChar w:fldCharType="begin"/>
      </w:r>
      <w:r w:rsidRPr="00A0679E">
        <w:rPr>
          <w:rPrChange w:author="Chris Smith" w:date="2020-12-19T08:42:00Z" w:id="370">
            <w:rPr>
              <w:noProof/>
            </w:rPr>
          </w:rPrChange>
        </w:rPr>
        <w:instrText xml:space="preserve"> PAGEREF _Toc53493452 \h </w:instrText>
      </w:r>
      <w:r w:rsidRPr="00A0679E">
        <w:rPr>
          <w:rPrChange w:author="Chris Smith" w:date="2020-12-19T08:42:00Z" w:id="371">
            <w:rPr/>
          </w:rPrChange>
        </w:rPr>
      </w:r>
      <w:r w:rsidRPr="00A0679E">
        <w:rPr>
          <w:rPrChange w:author="Chris Smith" w:date="2020-12-19T08:42:00Z" w:id="372">
            <w:rPr>
              <w:noProof/>
            </w:rPr>
          </w:rPrChange>
        </w:rPr>
        <w:fldChar w:fldCharType="separate"/>
      </w:r>
      <w:r w:rsidRPr="00A0679E">
        <w:rPr>
          <w:rPrChange w:author="Chris Smith" w:date="2020-12-19T08:42:00Z" w:id="373">
            <w:rPr>
              <w:noProof/>
            </w:rPr>
          </w:rPrChange>
        </w:rPr>
        <w:t>14</w:t>
      </w:r>
      <w:r w:rsidRPr="00A0679E">
        <w:rPr>
          <w:rPrChange w:author="Chris Smith" w:date="2020-12-19T08:42:00Z" w:id="374">
            <w:rPr>
              <w:noProof/>
            </w:rPr>
          </w:rPrChange>
        </w:rPr>
        <w:fldChar w:fldCharType="end"/>
      </w:r>
    </w:p>
    <w:p w:rsidRPr="00A0679E" w:rsidR="001E1E35" w:rsidRDefault="001E1E35" w14:paraId="1767116E" w14:textId="30BB73F3">
      <w:pPr>
        <w:pStyle w:val="TOC3"/>
        <w:rPr>
          <w:rFonts w:asciiTheme="minorHAnsi" w:hAnsiTheme="minorHAnsi" w:eastAsiaTheme="minorEastAsia"/>
          <w:lang w:eastAsia="en-GB"/>
          <w:rPrChange w:author="Chris Smith" w:date="2020-12-19T08:42:00Z" w:id="375">
            <w:rPr>
              <w:rFonts w:asciiTheme="minorHAnsi" w:hAnsiTheme="minorHAnsi" w:eastAsiaTheme="minorEastAsia"/>
              <w:noProof/>
              <w:lang w:eastAsia="en-GB"/>
            </w:rPr>
          </w:rPrChange>
        </w:rPr>
      </w:pPr>
      <w:r w:rsidRPr="00A0679E">
        <w:rPr>
          <w:rPrChange w:author="Chris Smith" w:date="2020-12-19T08:42:00Z" w:id="376">
            <w:rPr>
              <w:noProof/>
            </w:rPr>
          </w:rPrChange>
        </w:rPr>
        <w:t>4.5.6 Completion of the procedure</w:t>
      </w:r>
      <w:r w:rsidRPr="00A0679E">
        <w:rPr>
          <w:rPrChange w:author="Chris Smith" w:date="2020-12-19T08:42:00Z" w:id="377">
            <w:rPr>
              <w:noProof/>
            </w:rPr>
          </w:rPrChange>
        </w:rPr>
        <w:tab/>
      </w:r>
      <w:r w:rsidRPr="00A0679E">
        <w:rPr>
          <w:rPrChange w:author="Chris Smith" w:date="2020-12-19T08:42:00Z" w:id="378">
            <w:rPr>
              <w:noProof/>
            </w:rPr>
          </w:rPrChange>
        </w:rPr>
        <w:fldChar w:fldCharType="begin"/>
      </w:r>
      <w:r w:rsidRPr="00A0679E">
        <w:rPr>
          <w:rPrChange w:author="Chris Smith" w:date="2020-12-19T08:42:00Z" w:id="379">
            <w:rPr>
              <w:noProof/>
            </w:rPr>
          </w:rPrChange>
        </w:rPr>
        <w:instrText xml:space="preserve"> PAGEREF _Toc53493453 \h </w:instrText>
      </w:r>
      <w:r w:rsidRPr="00A0679E">
        <w:rPr>
          <w:rPrChange w:author="Chris Smith" w:date="2020-12-19T08:42:00Z" w:id="380">
            <w:rPr/>
          </w:rPrChange>
        </w:rPr>
      </w:r>
      <w:r w:rsidRPr="00A0679E">
        <w:rPr>
          <w:rPrChange w:author="Chris Smith" w:date="2020-12-19T08:42:00Z" w:id="381">
            <w:rPr>
              <w:noProof/>
            </w:rPr>
          </w:rPrChange>
        </w:rPr>
        <w:fldChar w:fldCharType="separate"/>
      </w:r>
      <w:r w:rsidRPr="00A0679E">
        <w:rPr>
          <w:rPrChange w:author="Chris Smith" w:date="2020-12-19T08:42:00Z" w:id="382">
            <w:rPr>
              <w:noProof/>
            </w:rPr>
          </w:rPrChange>
        </w:rPr>
        <w:t>14</w:t>
      </w:r>
      <w:r w:rsidRPr="00A0679E">
        <w:rPr>
          <w:rPrChange w:author="Chris Smith" w:date="2020-12-19T08:42:00Z" w:id="383">
            <w:rPr>
              <w:noProof/>
            </w:rPr>
          </w:rPrChange>
        </w:rPr>
        <w:fldChar w:fldCharType="end"/>
      </w:r>
    </w:p>
    <w:p w:rsidRPr="00A0679E" w:rsidR="001E1E35" w:rsidRDefault="001E1E35" w14:paraId="68147277" w14:textId="5547A0AC">
      <w:pPr>
        <w:pStyle w:val="TOC2"/>
        <w:rPr>
          <w:rFonts w:asciiTheme="minorHAnsi" w:hAnsiTheme="minorHAnsi" w:eastAsiaTheme="minorEastAsia" w:cstheme="minorBidi"/>
          <w:color w:val="auto"/>
          <w:szCs w:val="22"/>
          <w:rPrChange w:author="Chris Smith" w:date="2020-12-19T08:42:00Z" w:id="384">
            <w:rPr>
              <w:rFonts w:asciiTheme="minorHAnsi" w:hAnsiTheme="minorHAnsi" w:eastAsiaTheme="minorEastAsia" w:cstheme="minorBidi"/>
              <w:noProof/>
              <w:color w:val="auto"/>
              <w:szCs w:val="22"/>
            </w:rPr>
          </w:rPrChange>
        </w:rPr>
      </w:pPr>
      <w:r w:rsidRPr="00A0679E">
        <w:rPr>
          <w:rPrChange w:author="Chris Smith" w:date="2020-12-19T08:42:00Z" w:id="385">
            <w:rPr>
              <w:noProof/>
            </w:rPr>
          </w:rPrChange>
        </w:rPr>
        <w:t>4.6 Initiation of a contract</w:t>
      </w:r>
      <w:r w:rsidRPr="00A0679E">
        <w:rPr>
          <w:rPrChange w:author="Chris Smith" w:date="2020-12-19T08:42:00Z" w:id="386">
            <w:rPr>
              <w:noProof/>
            </w:rPr>
          </w:rPrChange>
        </w:rPr>
        <w:tab/>
      </w:r>
      <w:r w:rsidRPr="00A0679E">
        <w:rPr>
          <w:rPrChange w:author="Chris Smith" w:date="2020-12-19T08:42:00Z" w:id="387">
            <w:rPr>
              <w:noProof/>
            </w:rPr>
          </w:rPrChange>
        </w:rPr>
        <w:fldChar w:fldCharType="begin"/>
      </w:r>
      <w:r w:rsidRPr="00A0679E">
        <w:rPr>
          <w:rPrChange w:author="Chris Smith" w:date="2020-12-19T08:42:00Z" w:id="388">
            <w:rPr>
              <w:noProof/>
            </w:rPr>
          </w:rPrChange>
        </w:rPr>
        <w:instrText xml:space="preserve"> PAGEREF _Toc53493454 \h </w:instrText>
      </w:r>
      <w:r w:rsidRPr="00A0679E">
        <w:rPr>
          <w:rPrChange w:author="Chris Smith" w:date="2020-12-19T08:42:00Z" w:id="389">
            <w:rPr/>
          </w:rPrChange>
        </w:rPr>
      </w:r>
      <w:r w:rsidRPr="00A0679E">
        <w:rPr>
          <w:rPrChange w:author="Chris Smith" w:date="2020-12-19T08:42:00Z" w:id="390">
            <w:rPr>
              <w:noProof/>
            </w:rPr>
          </w:rPrChange>
        </w:rPr>
        <w:fldChar w:fldCharType="separate"/>
      </w:r>
      <w:r w:rsidRPr="00A0679E">
        <w:rPr>
          <w:rPrChange w:author="Chris Smith" w:date="2020-12-19T08:42:00Z" w:id="391">
            <w:rPr>
              <w:noProof/>
            </w:rPr>
          </w:rPrChange>
        </w:rPr>
        <w:t>14</w:t>
      </w:r>
      <w:r w:rsidRPr="00A0679E">
        <w:rPr>
          <w:rPrChange w:author="Chris Smith" w:date="2020-12-19T08:42:00Z" w:id="392">
            <w:rPr>
              <w:noProof/>
            </w:rPr>
          </w:rPrChange>
        </w:rPr>
        <w:fldChar w:fldCharType="end"/>
      </w:r>
    </w:p>
    <w:p w:rsidRPr="00A0679E" w:rsidR="001E1E35" w:rsidRDefault="001E1E35" w14:paraId="73782056" w14:textId="2AD2483F">
      <w:pPr>
        <w:pStyle w:val="TOC2"/>
        <w:rPr>
          <w:rFonts w:asciiTheme="minorHAnsi" w:hAnsiTheme="minorHAnsi" w:eastAsiaTheme="minorEastAsia" w:cstheme="minorBidi"/>
          <w:color w:val="auto"/>
          <w:szCs w:val="22"/>
          <w:rPrChange w:author="Chris Smith" w:date="2020-12-19T08:42:00Z" w:id="393">
            <w:rPr>
              <w:rFonts w:asciiTheme="minorHAnsi" w:hAnsiTheme="minorHAnsi" w:eastAsiaTheme="minorEastAsia" w:cstheme="minorBidi"/>
              <w:noProof/>
              <w:color w:val="auto"/>
              <w:szCs w:val="22"/>
            </w:rPr>
          </w:rPrChange>
        </w:rPr>
      </w:pPr>
      <w:r w:rsidRPr="00A0679E">
        <w:rPr>
          <w:rPrChange w:author="Chris Smith" w:date="2020-12-19T08:42:00Z" w:id="394">
            <w:rPr>
              <w:noProof/>
            </w:rPr>
          </w:rPrChange>
        </w:rPr>
        <w:t>4.7 Cancellation of a procedure</w:t>
      </w:r>
      <w:r w:rsidRPr="00A0679E">
        <w:rPr>
          <w:rPrChange w:author="Chris Smith" w:date="2020-12-19T08:42:00Z" w:id="395">
            <w:rPr>
              <w:noProof/>
            </w:rPr>
          </w:rPrChange>
        </w:rPr>
        <w:tab/>
      </w:r>
      <w:r w:rsidRPr="00A0679E">
        <w:rPr>
          <w:rPrChange w:author="Chris Smith" w:date="2020-12-19T08:42:00Z" w:id="396">
            <w:rPr>
              <w:noProof/>
            </w:rPr>
          </w:rPrChange>
        </w:rPr>
        <w:fldChar w:fldCharType="begin"/>
      </w:r>
      <w:r w:rsidRPr="00A0679E">
        <w:rPr>
          <w:rPrChange w:author="Chris Smith" w:date="2020-12-19T08:42:00Z" w:id="397">
            <w:rPr>
              <w:noProof/>
            </w:rPr>
          </w:rPrChange>
        </w:rPr>
        <w:instrText xml:space="preserve"> PAGEREF _Toc53493455 \h </w:instrText>
      </w:r>
      <w:r w:rsidRPr="00A0679E">
        <w:rPr>
          <w:rPrChange w:author="Chris Smith" w:date="2020-12-19T08:42:00Z" w:id="398">
            <w:rPr/>
          </w:rPrChange>
        </w:rPr>
      </w:r>
      <w:r w:rsidRPr="00A0679E">
        <w:rPr>
          <w:rPrChange w:author="Chris Smith" w:date="2020-12-19T08:42:00Z" w:id="399">
            <w:rPr>
              <w:noProof/>
            </w:rPr>
          </w:rPrChange>
        </w:rPr>
        <w:fldChar w:fldCharType="separate"/>
      </w:r>
      <w:r w:rsidRPr="00A0679E">
        <w:rPr>
          <w:rPrChange w:author="Chris Smith" w:date="2020-12-19T08:42:00Z" w:id="400">
            <w:rPr>
              <w:noProof/>
            </w:rPr>
          </w:rPrChange>
        </w:rPr>
        <w:t>14</w:t>
      </w:r>
      <w:r w:rsidRPr="00A0679E">
        <w:rPr>
          <w:rPrChange w:author="Chris Smith" w:date="2020-12-19T08:42:00Z" w:id="401">
            <w:rPr>
              <w:noProof/>
            </w:rPr>
          </w:rPrChange>
        </w:rPr>
        <w:fldChar w:fldCharType="end"/>
      </w:r>
    </w:p>
    <w:p w:rsidRPr="00A0679E" w:rsidR="001E1E35" w:rsidRDefault="001E1E35" w14:paraId="627D6CAA" w14:textId="72DF15DF">
      <w:pPr>
        <w:pStyle w:val="TOC1"/>
        <w:rPr>
          <w:rFonts w:asciiTheme="minorHAnsi" w:hAnsiTheme="minorHAnsi" w:eastAsiaTheme="minorEastAsia" w:cstheme="minorBidi"/>
          <w:b w:val="0"/>
          <w:color w:val="auto"/>
          <w:szCs w:val="22"/>
          <w:rPrChange w:author="Chris Smith" w:date="2020-12-19T08:42:00Z" w:id="402">
            <w:rPr>
              <w:rFonts w:asciiTheme="minorHAnsi" w:hAnsiTheme="minorHAnsi" w:eastAsiaTheme="minorEastAsia" w:cstheme="minorBidi"/>
              <w:b w:val="0"/>
              <w:noProof/>
              <w:color w:val="auto"/>
              <w:szCs w:val="22"/>
            </w:rPr>
          </w:rPrChange>
        </w:rPr>
      </w:pPr>
      <w:r w:rsidRPr="00A0679E">
        <w:rPr>
          <w:rPrChange w:author="Chris Smith" w:date="2020-12-19T08:42:00Z" w:id="403">
            <w:rPr>
              <w:noProof/>
            </w:rPr>
          </w:rPrChange>
        </w:rPr>
        <w:t>5. Tutorial</w:t>
      </w:r>
      <w:r w:rsidRPr="00A0679E">
        <w:rPr>
          <w:rPrChange w:author="Chris Smith" w:date="2020-12-19T08:42:00Z" w:id="404">
            <w:rPr>
              <w:noProof/>
            </w:rPr>
          </w:rPrChange>
        </w:rPr>
        <w:tab/>
      </w:r>
      <w:r w:rsidRPr="00A0679E">
        <w:rPr>
          <w:rPrChange w:author="Chris Smith" w:date="2020-12-19T08:42:00Z" w:id="405">
            <w:rPr>
              <w:noProof/>
            </w:rPr>
          </w:rPrChange>
        </w:rPr>
        <w:fldChar w:fldCharType="begin"/>
      </w:r>
      <w:r w:rsidRPr="00A0679E">
        <w:rPr>
          <w:rPrChange w:author="Chris Smith" w:date="2020-12-19T08:42:00Z" w:id="406">
            <w:rPr>
              <w:noProof/>
            </w:rPr>
          </w:rPrChange>
        </w:rPr>
        <w:instrText xml:space="preserve"> PAGEREF _Toc53493456 \h </w:instrText>
      </w:r>
      <w:r w:rsidRPr="00A0679E">
        <w:rPr>
          <w:rPrChange w:author="Chris Smith" w:date="2020-12-19T08:42:00Z" w:id="407">
            <w:rPr/>
          </w:rPrChange>
        </w:rPr>
      </w:r>
      <w:r w:rsidRPr="00A0679E">
        <w:rPr>
          <w:rPrChange w:author="Chris Smith" w:date="2020-12-19T08:42:00Z" w:id="408">
            <w:rPr>
              <w:noProof/>
            </w:rPr>
          </w:rPrChange>
        </w:rPr>
        <w:fldChar w:fldCharType="separate"/>
      </w:r>
      <w:r w:rsidRPr="00A0679E">
        <w:rPr>
          <w:rPrChange w:author="Chris Smith" w:date="2020-12-19T08:42:00Z" w:id="409">
            <w:rPr>
              <w:noProof/>
            </w:rPr>
          </w:rPrChange>
        </w:rPr>
        <w:t>15</w:t>
      </w:r>
      <w:r w:rsidRPr="00A0679E">
        <w:rPr>
          <w:rPrChange w:author="Chris Smith" w:date="2020-12-19T08:42:00Z" w:id="410">
            <w:rPr>
              <w:noProof/>
            </w:rPr>
          </w:rPrChange>
        </w:rPr>
        <w:fldChar w:fldCharType="end"/>
      </w:r>
    </w:p>
    <w:p w:rsidRPr="00A0679E" w:rsidR="001E1E35" w:rsidRDefault="001E1E35" w14:paraId="00BEA57B" w14:textId="6177A0A9">
      <w:pPr>
        <w:pStyle w:val="TOC2"/>
        <w:rPr>
          <w:rFonts w:asciiTheme="minorHAnsi" w:hAnsiTheme="minorHAnsi" w:eastAsiaTheme="minorEastAsia" w:cstheme="minorBidi"/>
          <w:color w:val="auto"/>
          <w:szCs w:val="22"/>
          <w:rPrChange w:author="Chris Smith" w:date="2020-12-19T08:42:00Z" w:id="411">
            <w:rPr>
              <w:rFonts w:asciiTheme="minorHAnsi" w:hAnsiTheme="minorHAnsi" w:eastAsiaTheme="minorEastAsia" w:cstheme="minorBidi"/>
              <w:noProof/>
              <w:color w:val="auto"/>
              <w:szCs w:val="22"/>
            </w:rPr>
          </w:rPrChange>
        </w:rPr>
      </w:pPr>
      <w:r w:rsidRPr="00A0679E">
        <w:rPr>
          <w:rPrChange w:author="Chris Smith" w:date="2020-12-19T08:42:00Z" w:id="412">
            <w:rPr>
              <w:noProof/>
            </w:rPr>
          </w:rPrChange>
        </w:rPr>
        <w:t>5.1 Pre-conditions</w:t>
      </w:r>
      <w:r w:rsidRPr="00A0679E">
        <w:rPr>
          <w:rPrChange w:author="Chris Smith" w:date="2020-12-19T08:42:00Z" w:id="413">
            <w:rPr>
              <w:noProof/>
            </w:rPr>
          </w:rPrChange>
        </w:rPr>
        <w:tab/>
      </w:r>
      <w:r w:rsidRPr="00A0679E">
        <w:rPr>
          <w:rPrChange w:author="Chris Smith" w:date="2020-12-19T08:42:00Z" w:id="414">
            <w:rPr>
              <w:noProof/>
            </w:rPr>
          </w:rPrChange>
        </w:rPr>
        <w:fldChar w:fldCharType="begin"/>
      </w:r>
      <w:r w:rsidRPr="00A0679E">
        <w:rPr>
          <w:rPrChange w:author="Chris Smith" w:date="2020-12-19T08:42:00Z" w:id="415">
            <w:rPr>
              <w:noProof/>
            </w:rPr>
          </w:rPrChange>
        </w:rPr>
        <w:instrText xml:space="preserve"> PAGEREF _Toc53493457 \h </w:instrText>
      </w:r>
      <w:r w:rsidRPr="00A0679E">
        <w:rPr>
          <w:rPrChange w:author="Chris Smith" w:date="2020-12-19T08:42:00Z" w:id="416">
            <w:rPr/>
          </w:rPrChange>
        </w:rPr>
      </w:r>
      <w:r w:rsidRPr="00A0679E">
        <w:rPr>
          <w:rPrChange w:author="Chris Smith" w:date="2020-12-19T08:42:00Z" w:id="417">
            <w:rPr>
              <w:noProof/>
            </w:rPr>
          </w:rPrChange>
        </w:rPr>
        <w:fldChar w:fldCharType="separate"/>
      </w:r>
      <w:r w:rsidRPr="00A0679E">
        <w:rPr>
          <w:rPrChange w:author="Chris Smith" w:date="2020-12-19T08:42:00Z" w:id="418">
            <w:rPr>
              <w:noProof/>
            </w:rPr>
          </w:rPrChange>
        </w:rPr>
        <w:t>15</w:t>
      </w:r>
      <w:r w:rsidRPr="00A0679E">
        <w:rPr>
          <w:rPrChange w:author="Chris Smith" w:date="2020-12-19T08:42:00Z" w:id="419">
            <w:rPr>
              <w:noProof/>
            </w:rPr>
          </w:rPrChange>
        </w:rPr>
        <w:fldChar w:fldCharType="end"/>
      </w:r>
    </w:p>
    <w:p w:rsidRPr="00A0679E" w:rsidR="001E1E35" w:rsidRDefault="001E1E35" w14:paraId="2CDF0C7E" w14:textId="24D3C2B1">
      <w:pPr>
        <w:pStyle w:val="TOC2"/>
        <w:rPr>
          <w:rFonts w:asciiTheme="minorHAnsi" w:hAnsiTheme="minorHAnsi" w:eastAsiaTheme="minorEastAsia" w:cstheme="minorBidi"/>
          <w:color w:val="auto"/>
          <w:szCs w:val="22"/>
          <w:rPrChange w:author="Chris Smith" w:date="2020-12-19T08:42:00Z" w:id="420">
            <w:rPr>
              <w:rFonts w:asciiTheme="minorHAnsi" w:hAnsiTheme="minorHAnsi" w:eastAsiaTheme="minorEastAsia" w:cstheme="minorBidi"/>
              <w:noProof/>
              <w:color w:val="auto"/>
              <w:szCs w:val="22"/>
            </w:rPr>
          </w:rPrChange>
        </w:rPr>
      </w:pPr>
      <w:r w:rsidRPr="00A0679E">
        <w:rPr>
          <w:rPrChange w:author="Chris Smith" w:date="2020-12-19T08:42:00Z" w:id="421">
            <w:rPr>
              <w:noProof/>
            </w:rPr>
          </w:rPrChange>
        </w:rPr>
        <w:t>5.2 Getting started</w:t>
      </w:r>
      <w:r w:rsidRPr="00A0679E">
        <w:rPr>
          <w:rPrChange w:author="Chris Smith" w:date="2020-12-19T08:42:00Z" w:id="422">
            <w:rPr>
              <w:noProof/>
            </w:rPr>
          </w:rPrChange>
        </w:rPr>
        <w:tab/>
      </w:r>
      <w:r w:rsidRPr="00A0679E">
        <w:rPr>
          <w:rPrChange w:author="Chris Smith" w:date="2020-12-19T08:42:00Z" w:id="423">
            <w:rPr>
              <w:noProof/>
            </w:rPr>
          </w:rPrChange>
        </w:rPr>
        <w:fldChar w:fldCharType="begin"/>
      </w:r>
      <w:r w:rsidRPr="00A0679E">
        <w:rPr>
          <w:rPrChange w:author="Chris Smith" w:date="2020-12-19T08:42:00Z" w:id="424">
            <w:rPr>
              <w:noProof/>
            </w:rPr>
          </w:rPrChange>
        </w:rPr>
        <w:instrText xml:space="preserve"> PAGEREF _Toc53493458 \h </w:instrText>
      </w:r>
      <w:r w:rsidRPr="00A0679E">
        <w:rPr>
          <w:rPrChange w:author="Chris Smith" w:date="2020-12-19T08:42:00Z" w:id="425">
            <w:rPr/>
          </w:rPrChange>
        </w:rPr>
      </w:r>
      <w:r w:rsidRPr="00A0679E">
        <w:rPr>
          <w:rPrChange w:author="Chris Smith" w:date="2020-12-19T08:42:00Z" w:id="426">
            <w:rPr>
              <w:noProof/>
            </w:rPr>
          </w:rPrChange>
        </w:rPr>
        <w:fldChar w:fldCharType="separate"/>
      </w:r>
      <w:r w:rsidRPr="00A0679E">
        <w:rPr>
          <w:rPrChange w:author="Chris Smith" w:date="2020-12-19T08:42:00Z" w:id="427">
            <w:rPr>
              <w:noProof/>
            </w:rPr>
          </w:rPrChange>
        </w:rPr>
        <w:t>15</w:t>
      </w:r>
      <w:r w:rsidRPr="00A0679E">
        <w:rPr>
          <w:rPrChange w:author="Chris Smith" w:date="2020-12-19T08:42:00Z" w:id="428">
            <w:rPr>
              <w:noProof/>
            </w:rPr>
          </w:rPrChange>
        </w:rPr>
        <w:fldChar w:fldCharType="end"/>
      </w:r>
    </w:p>
    <w:p w:rsidRPr="00A0679E" w:rsidR="001E1E35" w:rsidRDefault="001E1E35" w14:paraId="03EF0915" w14:textId="7222BE96">
      <w:pPr>
        <w:pStyle w:val="TOC3"/>
        <w:rPr>
          <w:rFonts w:asciiTheme="minorHAnsi" w:hAnsiTheme="minorHAnsi" w:eastAsiaTheme="minorEastAsia"/>
          <w:lang w:eastAsia="en-GB"/>
          <w:rPrChange w:author="Chris Smith" w:date="2020-12-19T08:42:00Z" w:id="429">
            <w:rPr>
              <w:rFonts w:asciiTheme="minorHAnsi" w:hAnsiTheme="minorHAnsi" w:eastAsiaTheme="minorEastAsia"/>
              <w:noProof/>
              <w:lang w:eastAsia="en-GB"/>
            </w:rPr>
          </w:rPrChange>
        </w:rPr>
      </w:pPr>
      <w:r w:rsidRPr="00A0679E">
        <w:rPr>
          <w:rPrChange w:author="Chris Smith" w:date="2020-12-19T08:42:00Z" w:id="430">
            <w:rPr>
              <w:noProof/>
            </w:rPr>
          </w:rPrChange>
        </w:rPr>
        <w:t>5.2.1 Create a CN on a PN</w:t>
      </w:r>
      <w:r w:rsidRPr="00A0679E">
        <w:rPr>
          <w:rPrChange w:author="Chris Smith" w:date="2020-12-19T08:42:00Z" w:id="431">
            <w:rPr>
              <w:noProof/>
            </w:rPr>
          </w:rPrChange>
        </w:rPr>
        <w:tab/>
      </w:r>
      <w:r w:rsidRPr="00A0679E">
        <w:rPr>
          <w:rPrChange w:author="Chris Smith" w:date="2020-12-19T08:42:00Z" w:id="432">
            <w:rPr>
              <w:noProof/>
            </w:rPr>
          </w:rPrChange>
        </w:rPr>
        <w:fldChar w:fldCharType="begin"/>
      </w:r>
      <w:r w:rsidRPr="00A0679E">
        <w:rPr>
          <w:rPrChange w:author="Chris Smith" w:date="2020-12-19T08:42:00Z" w:id="433">
            <w:rPr>
              <w:noProof/>
            </w:rPr>
          </w:rPrChange>
        </w:rPr>
        <w:instrText xml:space="preserve"> PAGEREF _Toc53493459 \h </w:instrText>
      </w:r>
      <w:r w:rsidRPr="00A0679E">
        <w:rPr>
          <w:rPrChange w:author="Chris Smith" w:date="2020-12-19T08:42:00Z" w:id="434">
            <w:rPr/>
          </w:rPrChange>
        </w:rPr>
      </w:r>
      <w:r w:rsidRPr="00A0679E">
        <w:rPr>
          <w:rPrChange w:author="Chris Smith" w:date="2020-12-19T08:42:00Z" w:id="435">
            <w:rPr>
              <w:noProof/>
            </w:rPr>
          </w:rPrChange>
        </w:rPr>
        <w:fldChar w:fldCharType="separate"/>
      </w:r>
      <w:r w:rsidRPr="00A0679E">
        <w:rPr>
          <w:rPrChange w:author="Chris Smith" w:date="2020-12-19T08:42:00Z" w:id="436">
            <w:rPr>
              <w:noProof/>
            </w:rPr>
          </w:rPrChange>
        </w:rPr>
        <w:t>15</w:t>
      </w:r>
      <w:r w:rsidRPr="00A0679E">
        <w:rPr>
          <w:rPrChange w:author="Chris Smith" w:date="2020-12-19T08:42:00Z" w:id="437">
            <w:rPr>
              <w:noProof/>
            </w:rPr>
          </w:rPrChange>
        </w:rPr>
        <w:fldChar w:fldCharType="end"/>
      </w:r>
    </w:p>
    <w:p w:rsidRPr="00A0679E" w:rsidR="001E1E35" w:rsidRDefault="001E1E35" w14:paraId="043C184D" w14:textId="7DBBF21A">
      <w:pPr>
        <w:pStyle w:val="TOC3"/>
        <w:rPr>
          <w:rFonts w:asciiTheme="minorHAnsi" w:hAnsiTheme="minorHAnsi" w:eastAsiaTheme="minorEastAsia"/>
          <w:lang w:eastAsia="en-GB"/>
          <w:rPrChange w:author="Chris Smith" w:date="2020-12-19T08:42:00Z" w:id="438">
            <w:rPr>
              <w:rFonts w:asciiTheme="minorHAnsi" w:hAnsiTheme="minorHAnsi" w:eastAsiaTheme="minorEastAsia"/>
              <w:noProof/>
              <w:lang w:eastAsia="en-GB"/>
            </w:rPr>
          </w:rPrChange>
        </w:rPr>
      </w:pPr>
      <w:r w:rsidRPr="00A0679E">
        <w:rPr>
          <w:rPrChange w:author="Chris Smith" w:date="2020-12-19T08:42:00Z" w:id="439">
            <w:rPr>
              <w:noProof/>
            </w:rPr>
          </w:rPrChange>
        </w:rPr>
        <w:t>5.2.2 Amend a CN</w:t>
      </w:r>
      <w:r w:rsidRPr="00A0679E">
        <w:rPr>
          <w:rPrChange w:author="Chris Smith" w:date="2020-12-19T08:42:00Z" w:id="440">
            <w:rPr>
              <w:noProof/>
            </w:rPr>
          </w:rPrChange>
        </w:rPr>
        <w:tab/>
      </w:r>
      <w:r w:rsidRPr="00A0679E">
        <w:rPr>
          <w:rPrChange w:author="Chris Smith" w:date="2020-12-19T08:42:00Z" w:id="441">
            <w:rPr>
              <w:noProof/>
            </w:rPr>
          </w:rPrChange>
        </w:rPr>
        <w:fldChar w:fldCharType="begin"/>
      </w:r>
      <w:r w:rsidRPr="00A0679E">
        <w:rPr>
          <w:rPrChange w:author="Chris Smith" w:date="2020-12-19T08:42:00Z" w:id="442">
            <w:rPr>
              <w:noProof/>
            </w:rPr>
          </w:rPrChange>
        </w:rPr>
        <w:instrText xml:space="preserve"> PAGEREF _Toc53493460 \h </w:instrText>
      </w:r>
      <w:r w:rsidRPr="00A0679E">
        <w:rPr>
          <w:rPrChange w:author="Chris Smith" w:date="2020-12-19T08:42:00Z" w:id="443">
            <w:rPr/>
          </w:rPrChange>
        </w:rPr>
      </w:r>
      <w:r w:rsidRPr="00A0679E">
        <w:rPr>
          <w:rPrChange w:author="Chris Smith" w:date="2020-12-19T08:42:00Z" w:id="444">
            <w:rPr>
              <w:noProof/>
            </w:rPr>
          </w:rPrChange>
        </w:rPr>
        <w:fldChar w:fldCharType="separate"/>
      </w:r>
      <w:r w:rsidRPr="00A0679E">
        <w:rPr>
          <w:rPrChange w:author="Chris Smith" w:date="2020-12-19T08:42:00Z" w:id="445">
            <w:rPr>
              <w:noProof/>
            </w:rPr>
          </w:rPrChange>
        </w:rPr>
        <w:t>18</w:t>
      </w:r>
      <w:r w:rsidRPr="00A0679E">
        <w:rPr>
          <w:rPrChange w:author="Chris Smith" w:date="2020-12-19T08:42:00Z" w:id="446">
            <w:rPr>
              <w:noProof/>
            </w:rPr>
          </w:rPrChange>
        </w:rPr>
        <w:fldChar w:fldCharType="end"/>
      </w:r>
    </w:p>
    <w:p w:rsidRPr="00A0679E" w:rsidR="001E1E35" w:rsidRDefault="001E1E35" w14:paraId="107CFD82" w14:textId="19C71DBB">
      <w:pPr>
        <w:pStyle w:val="TOC3"/>
        <w:rPr>
          <w:rFonts w:asciiTheme="minorHAnsi" w:hAnsiTheme="minorHAnsi" w:eastAsiaTheme="minorEastAsia"/>
          <w:lang w:eastAsia="en-GB"/>
          <w:rPrChange w:author="Chris Smith" w:date="2020-12-19T08:42:00Z" w:id="447">
            <w:rPr>
              <w:rFonts w:asciiTheme="minorHAnsi" w:hAnsiTheme="minorHAnsi" w:eastAsiaTheme="minorEastAsia"/>
              <w:noProof/>
              <w:lang w:eastAsia="en-GB"/>
            </w:rPr>
          </w:rPrChange>
        </w:rPr>
      </w:pPr>
      <w:r w:rsidRPr="00A0679E">
        <w:rPr>
          <w:rPrChange w:author="Chris Smith" w:date="2020-12-19T08:42:00Z" w:id="448">
            <w:rPr>
              <w:noProof/>
            </w:rPr>
          </w:rPrChange>
        </w:rPr>
        <w:t>5.2.3 Clarification</w:t>
      </w:r>
      <w:r w:rsidRPr="00A0679E">
        <w:rPr>
          <w:rPrChange w:author="Chris Smith" w:date="2020-12-19T08:42:00Z" w:id="449">
            <w:rPr>
              <w:noProof/>
            </w:rPr>
          </w:rPrChange>
        </w:rPr>
        <w:tab/>
      </w:r>
      <w:r w:rsidRPr="00A0679E">
        <w:rPr>
          <w:rPrChange w:author="Chris Smith" w:date="2020-12-19T08:42:00Z" w:id="450">
            <w:rPr>
              <w:noProof/>
            </w:rPr>
          </w:rPrChange>
        </w:rPr>
        <w:fldChar w:fldCharType="begin"/>
      </w:r>
      <w:r w:rsidRPr="00A0679E">
        <w:rPr>
          <w:rPrChange w:author="Chris Smith" w:date="2020-12-19T08:42:00Z" w:id="451">
            <w:rPr>
              <w:noProof/>
            </w:rPr>
          </w:rPrChange>
        </w:rPr>
        <w:instrText xml:space="preserve"> PAGEREF _Toc53493461 \h </w:instrText>
      </w:r>
      <w:r w:rsidRPr="00A0679E">
        <w:rPr>
          <w:rPrChange w:author="Chris Smith" w:date="2020-12-19T08:42:00Z" w:id="452">
            <w:rPr/>
          </w:rPrChange>
        </w:rPr>
      </w:r>
      <w:r w:rsidRPr="00A0679E">
        <w:rPr>
          <w:rPrChange w:author="Chris Smith" w:date="2020-12-19T08:42:00Z" w:id="453">
            <w:rPr>
              <w:noProof/>
            </w:rPr>
          </w:rPrChange>
        </w:rPr>
        <w:fldChar w:fldCharType="separate"/>
      </w:r>
      <w:r w:rsidRPr="00A0679E">
        <w:rPr>
          <w:rPrChange w:author="Chris Smith" w:date="2020-12-19T08:42:00Z" w:id="454">
            <w:rPr>
              <w:noProof/>
            </w:rPr>
          </w:rPrChange>
        </w:rPr>
        <w:t>21</w:t>
      </w:r>
      <w:r w:rsidRPr="00A0679E">
        <w:rPr>
          <w:rPrChange w:author="Chris Smith" w:date="2020-12-19T08:42:00Z" w:id="455">
            <w:rPr>
              <w:noProof/>
            </w:rPr>
          </w:rPrChange>
        </w:rPr>
        <w:fldChar w:fldCharType="end"/>
      </w:r>
    </w:p>
    <w:p w:rsidRPr="00A0679E" w:rsidR="001E1E35" w:rsidRDefault="001E1E35" w14:paraId="2616108C" w14:textId="4EFE3194">
      <w:pPr>
        <w:pStyle w:val="TOC3"/>
        <w:rPr>
          <w:rFonts w:asciiTheme="minorHAnsi" w:hAnsiTheme="minorHAnsi" w:eastAsiaTheme="minorEastAsia"/>
          <w:lang w:eastAsia="en-GB"/>
          <w:rPrChange w:author="Chris Smith" w:date="2020-12-19T08:42:00Z" w:id="456">
            <w:rPr>
              <w:rFonts w:asciiTheme="minorHAnsi" w:hAnsiTheme="minorHAnsi" w:eastAsiaTheme="minorEastAsia"/>
              <w:noProof/>
              <w:lang w:eastAsia="en-GB"/>
            </w:rPr>
          </w:rPrChange>
        </w:rPr>
      </w:pPr>
      <w:r w:rsidRPr="00A0679E">
        <w:rPr>
          <w:rPrChange w:author="Chris Smith" w:date="2020-12-19T08:42:00Z" w:id="457">
            <w:rPr>
              <w:noProof/>
            </w:rPr>
          </w:rPrChange>
        </w:rPr>
        <w:t>5.2.4 Submission of an EoI</w:t>
      </w:r>
      <w:r w:rsidRPr="00A0679E">
        <w:rPr>
          <w:rPrChange w:author="Chris Smith" w:date="2020-12-19T08:42:00Z" w:id="458">
            <w:rPr>
              <w:noProof/>
            </w:rPr>
          </w:rPrChange>
        </w:rPr>
        <w:tab/>
      </w:r>
      <w:r w:rsidRPr="00A0679E">
        <w:rPr>
          <w:rPrChange w:author="Chris Smith" w:date="2020-12-19T08:42:00Z" w:id="459">
            <w:rPr>
              <w:noProof/>
            </w:rPr>
          </w:rPrChange>
        </w:rPr>
        <w:fldChar w:fldCharType="begin"/>
      </w:r>
      <w:r w:rsidRPr="00A0679E">
        <w:rPr>
          <w:rPrChange w:author="Chris Smith" w:date="2020-12-19T08:42:00Z" w:id="460">
            <w:rPr>
              <w:noProof/>
            </w:rPr>
          </w:rPrChange>
        </w:rPr>
        <w:instrText xml:space="preserve"> PAGEREF _Toc53493462 \h </w:instrText>
      </w:r>
      <w:r w:rsidRPr="00A0679E">
        <w:rPr>
          <w:rPrChange w:author="Chris Smith" w:date="2020-12-19T08:42:00Z" w:id="461">
            <w:rPr/>
          </w:rPrChange>
        </w:rPr>
      </w:r>
      <w:r w:rsidRPr="00A0679E">
        <w:rPr>
          <w:rPrChange w:author="Chris Smith" w:date="2020-12-19T08:42:00Z" w:id="462">
            <w:rPr>
              <w:noProof/>
            </w:rPr>
          </w:rPrChange>
        </w:rPr>
        <w:fldChar w:fldCharType="separate"/>
      </w:r>
      <w:r w:rsidRPr="00A0679E">
        <w:rPr>
          <w:rPrChange w:author="Chris Smith" w:date="2020-12-19T08:42:00Z" w:id="463">
            <w:rPr>
              <w:noProof/>
            </w:rPr>
          </w:rPrChange>
        </w:rPr>
        <w:t>21</w:t>
      </w:r>
      <w:r w:rsidRPr="00A0679E">
        <w:rPr>
          <w:rPrChange w:author="Chris Smith" w:date="2020-12-19T08:42:00Z" w:id="464">
            <w:rPr>
              <w:noProof/>
            </w:rPr>
          </w:rPrChange>
        </w:rPr>
        <w:fldChar w:fldCharType="end"/>
      </w:r>
    </w:p>
    <w:p w:rsidRPr="00A0679E" w:rsidR="001E1E35" w:rsidRDefault="001E1E35" w14:paraId="3785A26A" w14:textId="7BD05CC6">
      <w:pPr>
        <w:pStyle w:val="TOC3"/>
        <w:rPr>
          <w:rFonts w:asciiTheme="minorHAnsi" w:hAnsiTheme="minorHAnsi" w:eastAsiaTheme="minorEastAsia"/>
          <w:lang w:eastAsia="en-GB"/>
          <w:rPrChange w:author="Chris Smith" w:date="2020-12-19T08:42:00Z" w:id="465">
            <w:rPr>
              <w:rFonts w:asciiTheme="minorHAnsi" w:hAnsiTheme="minorHAnsi" w:eastAsiaTheme="minorEastAsia"/>
              <w:noProof/>
              <w:lang w:eastAsia="en-GB"/>
            </w:rPr>
          </w:rPrChange>
        </w:rPr>
      </w:pPr>
      <w:r w:rsidRPr="00A0679E">
        <w:rPr>
          <w:rFonts w:ascii="Courier New" w:hAnsi="Courier New" w:eastAsia="Courier New" w:cs="Courier New"/>
          <w:rPrChange w:author="Chris Smith" w:date="2020-12-19T08:42:00Z" w:id="466">
            <w:rPr>
              <w:rFonts w:ascii="Courier New" w:hAnsi="Courier New" w:eastAsia="Courier New" w:cs="Courier New"/>
              <w:noProof/>
            </w:rPr>
          </w:rPrChange>
        </w:rPr>
        <w:t>5.2.5</w:t>
      </w:r>
      <w:r w:rsidRPr="00A0679E">
        <w:rPr>
          <w:rPrChange w:author="Chris Smith" w:date="2020-12-19T08:42:00Z" w:id="467">
            <w:rPr>
              <w:noProof/>
            </w:rPr>
          </w:rPrChange>
        </w:rPr>
        <w:tab/>
      </w:r>
      <w:r w:rsidRPr="00A0679E">
        <w:rPr>
          <w:rPrChange w:author="Chris Smith" w:date="2020-12-19T08:42:00Z" w:id="468">
            <w:rPr>
              <w:noProof/>
            </w:rPr>
          </w:rPrChange>
        </w:rPr>
        <w:fldChar w:fldCharType="begin"/>
      </w:r>
      <w:r w:rsidRPr="00A0679E">
        <w:rPr>
          <w:rPrChange w:author="Chris Smith" w:date="2020-12-19T08:42:00Z" w:id="469">
            <w:rPr>
              <w:noProof/>
            </w:rPr>
          </w:rPrChange>
        </w:rPr>
        <w:instrText xml:space="preserve"> PAGEREF _Toc53493463 \h </w:instrText>
      </w:r>
      <w:r w:rsidRPr="00A0679E">
        <w:rPr>
          <w:rPrChange w:author="Chris Smith" w:date="2020-12-19T08:42:00Z" w:id="470">
            <w:rPr/>
          </w:rPrChange>
        </w:rPr>
      </w:r>
      <w:r w:rsidRPr="00A0679E">
        <w:rPr>
          <w:rPrChange w:author="Chris Smith" w:date="2020-12-19T08:42:00Z" w:id="471">
            <w:rPr>
              <w:noProof/>
            </w:rPr>
          </w:rPrChange>
        </w:rPr>
        <w:fldChar w:fldCharType="separate"/>
      </w:r>
      <w:r w:rsidRPr="00A0679E">
        <w:rPr>
          <w:rPrChange w:author="Chris Smith" w:date="2020-12-19T08:42:00Z" w:id="472">
            <w:rPr>
              <w:noProof/>
            </w:rPr>
          </w:rPrChange>
        </w:rPr>
        <w:t>22</w:t>
      </w:r>
      <w:r w:rsidRPr="00A0679E">
        <w:rPr>
          <w:rPrChange w:author="Chris Smith" w:date="2020-12-19T08:42:00Z" w:id="473">
            <w:rPr>
              <w:noProof/>
            </w:rPr>
          </w:rPrChange>
        </w:rPr>
        <w:fldChar w:fldCharType="end"/>
      </w:r>
    </w:p>
    <w:p w:rsidRPr="00A0679E" w:rsidR="001E1E35" w:rsidRDefault="001E1E35" w14:paraId="1CB48CA5" w14:textId="53FA9C66">
      <w:pPr>
        <w:pStyle w:val="TOC3"/>
        <w:rPr>
          <w:rFonts w:asciiTheme="minorHAnsi" w:hAnsiTheme="minorHAnsi" w:eastAsiaTheme="minorEastAsia"/>
          <w:lang w:eastAsia="en-GB"/>
          <w:rPrChange w:author="Chris Smith" w:date="2020-12-19T08:42:00Z" w:id="474">
            <w:rPr>
              <w:rFonts w:asciiTheme="minorHAnsi" w:hAnsiTheme="minorHAnsi" w:eastAsiaTheme="minorEastAsia"/>
              <w:noProof/>
              <w:lang w:eastAsia="en-GB"/>
            </w:rPr>
          </w:rPrChange>
        </w:rPr>
      </w:pPr>
      <w:r w:rsidRPr="00A0679E">
        <w:rPr>
          <w:rPrChange w:author="Chris Smith" w:date="2020-12-19T08:42:00Z" w:id="475">
            <w:rPr>
              <w:noProof/>
            </w:rPr>
          </w:rPrChange>
        </w:rPr>
        <w:t>5.2.6</w:t>
      </w:r>
      <w:r w:rsidRPr="00A0679E">
        <w:rPr>
          <w:rPrChange w:author="Chris Smith" w:date="2020-12-19T08:42:00Z" w:id="476">
            <w:rPr>
              <w:noProof/>
            </w:rPr>
          </w:rPrChange>
        </w:rPr>
        <w:tab/>
      </w:r>
      <w:r w:rsidRPr="00A0679E">
        <w:rPr>
          <w:rPrChange w:author="Chris Smith" w:date="2020-12-19T08:42:00Z" w:id="477">
            <w:rPr>
              <w:noProof/>
            </w:rPr>
          </w:rPrChange>
        </w:rPr>
        <w:fldChar w:fldCharType="begin"/>
      </w:r>
      <w:r w:rsidRPr="00A0679E">
        <w:rPr>
          <w:rPrChange w:author="Chris Smith" w:date="2020-12-19T08:42:00Z" w:id="478">
            <w:rPr>
              <w:noProof/>
            </w:rPr>
          </w:rPrChange>
        </w:rPr>
        <w:instrText xml:space="preserve"> PAGEREF _Toc53493464 \h </w:instrText>
      </w:r>
      <w:r w:rsidRPr="00A0679E">
        <w:rPr>
          <w:rPrChange w:author="Chris Smith" w:date="2020-12-19T08:42:00Z" w:id="479">
            <w:rPr/>
          </w:rPrChange>
        </w:rPr>
      </w:r>
      <w:r w:rsidRPr="00A0679E">
        <w:rPr>
          <w:rPrChange w:author="Chris Smith" w:date="2020-12-19T08:42:00Z" w:id="480">
            <w:rPr>
              <w:noProof/>
            </w:rPr>
          </w:rPrChange>
        </w:rPr>
        <w:fldChar w:fldCharType="separate"/>
      </w:r>
      <w:r w:rsidRPr="00A0679E">
        <w:rPr>
          <w:rPrChange w:author="Chris Smith" w:date="2020-12-19T08:42:00Z" w:id="481">
            <w:rPr>
              <w:noProof/>
            </w:rPr>
          </w:rPrChange>
        </w:rPr>
        <w:t>22</w:t>
      </w:r>
      <w:r w:rsidRPr="00A0679E">
        <w:rPr>
          <w:rPrChange w:author="Chris Smith" w:date="2020-12-19T08:42:00Z" w:id="482">
            <w:rPr>
              <w:noProof/>
            </w:rPr>
          </w:rPrChange>
        </w:rPr>
        <w:fldChar w:fldCharType="end"/>
      </w:r>
    </w:p>
    <w:p w:rsidRPr="00A0679E" w:rsidR="001E1E35" w:rsidRDefault="001E1E35" w14:paraId="558466B7" w14:textId="4C39397F">
      <w:pPr>
        <w:pStyle w:val="TOC3"/>
        <w:rPr>
          <w:rFonts w:asciiTheme="minorHAnsi" w:hAnsiTheme="minorHAnsi" w:eastAsiaTheme="minorEastAsia"/>
          <w:lang w:eastAsia="en-GB"/>
          <w:rPrChange w:author="Chris Smith" w:date="2020-12-19T08:42:00Z" w:id="483">
            <w:rPr>
              <w:rFonts w:asciiTheme="minorHAnsi" w:hAnsiTheme="minorHAnsi" w:eastAsiaTheme="minorEastAsia"/>
              <w:noProof/>
              <w:lang w:eastAsia="en-GB"/>
            </w:rPr>
          </w:rPrChange>
        </w:rPr>
      </w:pPr>
      <w:r w:rsidRPr="00A0679E">
        <w:rPr>
          <w:rPrChange w:author="Chris Smith" w:date="2020-12-19T08:42:00Z" w:id="484">
            <w:rPr>
              <w:noProof/>
            </w:rPr>
          </w:rPrChange>
        </w:rPr>
        <w:t>5.2.7</w:t>
      </w:r>
      <w:r w:rsidRPr="00A0679E">
        <w:rPr>
          <w:rPrChange w:author="Chris Smith" w:date="2020-12-19T08:42:00Z" w:id="485">
            <w:rPr>
              <w:noProof/>
            </w:rPr>
          </w:rPrChange>
        </w:rPr>
        <w:tab/>
      </w:r>
      <w:r w:rsidRPr="00A0679E">
        <w:rPr>
          <w:rPrChange w:author="Chris Smith" w:date="2020-12-19T08:42:00Z" w:id="486">
            <w:rPr>
              <w:noProof/>
            </w:rPr>
          </w:rPrChange>
        </w:rPr>
        <w:fldChar w:fldCharType="begin"/>
      </w:r>
      <w:r w:rsidRPr="00A0679E">
        <w:rPr>
          <w:rPrChange w:author="Chris Smith" w:date="2020-12-19T08:42:00Z" w:id="487">
            <w:rPr>
              <w:noProof/>
            </w:rPr>
          </w:rPrChange>
        </w:rPr>
        <w:instrText xml:space="preserve"> PAGEREF _Toc53493465 \h </w:instrText>
      </w:r>
      <w:r w:rsidRPr="00A0679E">
        <w:rPr>
          <w:rPrChange w:author="Chris Smith" w:date="2020-12-19T08:42:00Z" w:id="488">
            <w:rPr/>
          </w:rPrChange>
        </w:rPr>
      </w:r>
      <w:r w:rsidRPr="00A0679E">
        <w:rPr>
          <w:rPrChange w:author="Chris Smith" w:date="2020-12-19T08:42:00Z" w:id="489">
            <w:rPr>
              <w:noProof/>
            </w:rPr>
          </w:rPrChange>
        </w:rPr>
        <w:fldChar w:fldCharType="separate"/>
      </w:r>
      <w:r w:rsidRPr="00A0679E">
        <w:rPr>
          <w:rPrChange w:author="Chris Smith" w:date="2020-12-19T08:42:00Z" w:id="490">
            <w:rPr>
              <w:noProof/>
            </w:rPr>
          </w:rPrChange>
        </w:rPr>
        <w:t>23</w:t>
      </w:r>
      <w:r w:rsidRPr="00A0679E">
        <w:rPr>
          <w:rPrChange w:author="Chris Smith" w:date="2020-12-19T08:42:00Z" w:id="491">
            <w:rPr>
              <w:noProof/>
            </w:rPr>
          </w:rPrChange>
        </w:rPr>
        <w:fldChar w:fldCharType="end"/>
      </w:r>
    </w:p>
    <w:p w:rsidRPr="00A0679E" w:rsidR="001E1E35" w:rsidRDefault="001E1E35" w14:paraId="53654CFA" w14:textId="576E3713">
      <w:pPr>
        <w:pStyle w:val="TOC3"/>
        <w:rPr>
          <w:rFonts w:asciiTheme="minorHAnsi" w:hAnsiTheme="minorHAnsi" w:eastAsiaTheme="minorEastAsia"/>
          <w:lang w:eastAsia="en-GB"/>
          <w:rPrChange w:author="Chris Smith" w:date="2020-12-19T08:42:00Z" w:id="492">
            <w:rPr>
              <w:rFonts w:asciiTheme="minorHAnsi" w:hAnsiTheme="minorHAnsi" w:eastAsiaTheme="minorEastAsia"/>
              <w:noProof/>
              <w:lang w:eastAsia="en-GB"/>
            </w:rPr>
          </w:rPrChange>
        </w:rPr>
      </w:pPr>
      <w:r w:rsidRPr="00A0679E">
        <w:rPr>
          <w:rPrChange w:author="Chris Smith" w:date="2020-12-19T08:42:00Z" w:id="493">
            <w:rPr>
              <w:noProof/>
            </w:rPr>
          </w:rPrChange>
        </w:rPr>
        <w:t>5.2.5 Withdrawal of an EoI</w:t>
      </w:r>
      <w:r w:rsidRPr="00A0679E">
        <w:rPr>
          <w:rPrChange w:author="Chris Smith" w:date="2020-12-19T08:42:00Z" w:id="494">
            <w:rPr>
              <w:noProof/>
            </w:rPr>
          </w:rPrChange>
        </w:rPr>
        <w:tab/>
      </w:r>
      <w:r w:rsidRPr="00A0679E">
        <w:rPr>
          <w:rPrChange w:author="Chris Smith" w:date="2020-12-19T08:42:00Z" w:id="495">
            <w:rPr>
              <w:noProof/>
            </w:rPr>
          </w:rPrChange>
        </w:rPr>
        <w:fldChar w:fldCharType="begin"/>
      </w:r>
      <w:r w:rsidRPr="00A0679E">
        <w:rPr>
          <w:rPrChange w:author="Chris Smith" w:date="2020-12-19T08:42:00Z" w:id="496">
            <w:rPr>
              <w:noProof/>
            </w:rPr>
          </w:rPrChange>
        </w:rPr>
        <w:instrText xml:space="preserve"> PAGEREF _Toc53493466 \h </w:instrText>
      </w:r>
      <w:r w:rsidRPr="00A0679E">
        <w:rPr>
          <w:rPrChange w:author="Chris Smith" w:date="2020-12-19T08:42:00Z" w:id="497">
            <w:rPr/>
          </w:rPrChange>
        </w:rPr>
      </w:r>
      <w:r w:rsidRPr="00A0679E">
        <w:rPr>
          <w:rPrChange w:author="Chris Smith" w:date="2020-12-19T08:42:00Z" w:id="498">
            <w:rPr>
              <w:noProof/>
            </w:rPr>
          </w:rPrChange>
        </w:rPr>
        <w:fldChar w:fldCharType="separate"/>
      </w:r>
      <w:r w:rsidRPr="00A0679E">
        <w:rPr>
          <w:rPrChange w:author="Chris Smith" w:date="2020-12-19T08:42:00Z" w:id="499">
            <w:rPr>
              <w:noProof/>
            </w:rPr>
          </w:rPrChange>
        </w:rPr>
        <w:t>23</w:t>
      </w:r>
      <w:r w:rsidRPr="00A0679E">
        <w:rPr>
          <w:rPrChange w:author="Chris Smith" w:date="2020-12-19T08:42:00Z" w:id="500">
            <w:rPr>
              <w:noProof/>
            </w:rPr>
          </w:rPrChange>
        </w:rPr>
        <w:fldChar w:fldCharType="end"/>
      </w:r>
    </w:p>
    <w:p w:rsidRPr="00A0679E" w:rsidR="00C566A2" w:rsidP="008267F9" w:rsidRDefault="00C566A2" w14:paraId="153697AF" w14:textId="04C9F532">
      <w:pPr>
        <w:spacing w:after="0"/>
        <w:rPr>
          <w:rFonts w:eastAsia="Times New Roman" w:cs="Times New Roman"/>
          <w:b/>
          <w:color w:val="000000" w:themeColor="text1"/>
          <w:sz w:val="20"/>
          <w:szCs w:val="20"/>
          <w:lang w:eastAsia="en-GB"/>
        </w:rPr>
      </w:pPr>
      <w:r w:rsidRPr="00040E8A">
        <w:rPr>
          <w:rFonts w:eastAsia="Times New Roman" w:cs="Times New Roman"/>
          <w:b/>
          <w:color w:val="000000" w:themeColor="text1"/>
          <w:sz w:val="20"/>
          <w:szCs w:val="20"/>
          <w:lang w:eastAsia="en-GB"/>
        </w:rPr>
        <w:fldChar w:fldCharType="end"/>
      </w:r>
    </w:p>
    <w:p w:rsidRPr="00A0679E" w:rsidR="00EA7AC9" w:rsidP="00EA7AC9" w:rsidRDefault="00EA7AC9" w14:paraId="1E1D02F2" w14:textId="4F096CE7">
      <w:pPr>
        <w:rPr>
          <w:rFonts w:cs="Times New Roman"/>
          <w:b/>
          <w:color w:val="00539B"/>
        </w:rPr>
      </w:pPr>
      <w:r w:rsidRPr="00A0679E">
        <w:rPr>
          <w:rFonts w:cs="Times New Roman"/>
          <w:b/>
          <w:color w:val="00539B"/>
        </w:rPr>
        <w:t>LIST OF FIGURES</w:t>
      </w:r>
    </w:p>
    <w:p w:rsidRPr="00A0679E" w:rsidR="00A017CE" w:rsidRDefault="00EA7AC9" w14:paraId="126024C8" w14:textId="77777777">
      <w:pPr>
        <w:pStyle w:val="TableofFigures"/>
        <w:tabs>
          <w:tab w:val="right" w:leader="dot" w:pos="9016"/>
        </w:tabs>
        <w:rPr>
          <w:rFonts w:asciiTheme="minorHAnsi" w:hAnsiTheme="minorHAnsi" w:eastAsiaTheme="minorEastAsia"/>
          <w:color w:val="auto"/>
          <w:sz w:val="22"/>
          <w:lang w:eastAsia="es-ES"/>
        </w:rPr>
      </w:pPr>
      <w:r w:rsidRPr="00040E8A">
        <w:rPr>
          <w:rFonts w:cs="Times New Roman"/>
          <w:b w:val="1"/>
          <w:bCs w:val="1"/>
          <w:color w:val="00539B"/>
        </w:rPr>
        <w:fldChar w:fldCharType="begin"/>
      </w:r>
      <w:r w:rsidRPr="7083FD33">
        <w:rPr>
          <w:rFonts w:cs="Times New Roman"/>
          <w:b w:val="1"/>
          <w:bCs w:val="1"/>
          <w:color w:val="00539B"/>
        </w:rPr>
        <w:instrText xml:space="preserve"> TOC \h \z \c "Figure" </w:instrText>
      </w:r>
      <w:r w:rsidRPr="00040E8A">
        <w:rPr>
          <w:rFonts w:cs="Times New Roman"/>
          <w:b w:val="1"/>
          <w:bCs w:val="1"/>
          <w:color w:val="00539B"/>
        </w:rPr>
        <w:fldChar w:fldCharType="separate"/>
      </w:r>
      <w:r w:rsidRPr="00040E8A" w:rsidR="0044176F">
        <w:fldChar w:fldCharType="begin"/>
      </w:r>
      <w:r w:rsidRPr="00A0679E" w:rsidR="0044176F">
        <w:instrText xml:space="preserve"> HYPERLINK \l "_Toc52208253" </w:instrText>
      </w:r>
      <w:r w:rsidRPr="00040E8A" w:rsidR="0044176F">
        <w:fldChar w:fldCharType="separate"/>
      </w:r>
      <w:r w:rsidRPr="00A0679E" w:rsidR="00A017CE">
        <w:rPr>
          <w:rStyle w:val="Hyperlink"/>
        </w:rPr>
        <w:t>Figure 1 - BPMN for common online selective procedure for utilities  (interactive version)</w:t>
      </w:r>
      <w:r w:rsidRPr="00A0679E" w:rsidR="00A017CE">
        <w:rPr>
          <w:webHidden/>
        </w:rPr>
        <w:tab/>
      </w:r>
      <w:r w:rsidRPr="00040E8A" w:rsidR="00A017CE">
        <w:rPr>
          <w:webHidden/>
        </w:rPr>
        <w:fldChar w:fldCharType="begin"/>
      </w:r>
      <w:r w:rsidRPr="00A0679E" w:rsidR="00A017CE">
        <w:rPr>
          <w:webHidden/>
        </w:rPr>
        <w:instrText xml:space="preserve"> PAGEREF _Toc52208253 \h </w:instrText>
      </w:r>
      <w:r w:rsidRPr="00040E8A" w:rsidR="00A017CE">
        <w:rPr>
          <w:webHidden/>
        </w:rPr>
      </w:r>
      <w:r w:rsidRPr="00040E8A" w:rsidR="00A017CE">
        <w:rPr>
          <w:webHidden/>
        </w:rPr>
        <w:fldChar w:fldCharType="separate"/>
      </w:r>
      <w:r w:rsidRPr="00A0679E" w:rsidR="00A017CE">
        <w:rPr>
          <w:webHidden/>
        </w:rPr>
        <w:t>7</w:t>
      </w:r>
      <w:r w:rsidRPr="00040E8A" w:rsidR="00A017CE">
        <w:rPr>
          <w:webHidden/>
        </w:rPr>
        <w:fldChar w:fldCharType="end"/>
      </w:r>
      <w:r w:rsidRPr="00040E8A" w:rsidR="0044176F">
        <w:fldChar w:fldCharType="end"/>
      </w:r>
    </w:p>
    <w:p w:rsidRPr="00A0679E" w:rsidR="00A017CE" w:rsidRDefault="0044176F" w14:paraId="0D6FD57D" w14:textId="77777777">
      <w:pPr>
        <w:pStyle w:val="TableofFigures"/>
        <w:tabs>
          <w:tab w:val="right" w:leader="dot" w:pos="9016"/>
        </w:tabs>
        <w:rPr>
          <w:rFonts w:asciiTheme="minorHAnsi" w:hAnsiTheme="minorHAnsi" w:eastAsiaTheme="minorEastAsia"/>
          <w:color w:val="auto"/>
          <w:sz w:val="22"/>
          <w:lang w:eastAsia="es-ES"/>
        </w:rPr>
      </w:pPr>
      <w:r w:rsidRPr="00040E8A">
        <w:fldChar w:fldCharType="begin"/>
      </w:r>
      <w:r w:rsidRPr="00A0679E">
        <w:instrText xml:space="preserve"> HYPERLINK \l "_Toc52208254" </w:instrText>
      </w:r>
      <w:r w:rsidRPr="00040E8A">
        <w:fldChar w:fldCharType="separate"/>
      </w:r>
      <w:r w:rsidRPr="00A0679E" w:rsidR="00A017CE">
        <w:rPr>
          <w:rStyle w:val="Hyperlink"/>
        </w:rPr>
        <w:t>Figure 2 - BPMN for restricted procedure based on a selective method (interactive version)</w:t>
      </w:r>
      <w:r w:rsidRPr="00A0679E" w:rsidR="00A017CE">
        <w:rPr>
          <w:webHidden/>
        </w:rPr>
        <w:tab/>
      </w:r>
      <w:r w:rsidRPr="00040E8A" w:rsidR="00A017CE">
        <w:rPr>
          <w:webHidden/>
        </w:rPr>
        <w:fldChar w:fldCharType="begin"/>
      </w:r>
      <w:r w:rsidRPr="00A0679E" w:rsidR="00A017CE">
        <w:rPr>
          <w:webHidden/>
        </w:rPr>
        <w:instrText xml:space="preserve"> PAGEREF _Toc52208254 \h </w:instrText>
      </w:r>
      <w:r w:rsidRPr="00040E8A" w:rsidR="00A017CE">
        <w:rPr>
          <w:webHidden/>
        </w:rPr>
      </w:r>
      <w:r w:rsidRPr="00040E8A" w:rsidR="00A017CE">
        <w:rPr>
          <w:webHidden/>
        </w:rPr>
        <w:fldChar w:fldCharType="separate"/>
      </w:r>
      <w:r w:rsidRPr="00A0679E" w:rsidR="00A017CE">
        <w:rPr>
          <w:webHidden/>
        </w:rPr>
        <w:t>8</w:t>
      </w:r>
      <w:r w:rsidRPr="00040E8A" w:rsidR="00A017CE">
        <w:rPr>
          <w:webHidden/>
        </w:rPr>
        <w:fldChar w:fldCharType="end"/>
      </w:r>
      <w:r w:rsidRPr="00040E8A">
        <w:fldChar w:fldCharType="end"/>
      </w:r>
    </w:p>
    <w:p w:rsidRPr="00A0679E" w:rsidR="00A017CE" w:rsidRDefault="0044176F" w14:paraId="165DE52B" w14:textId="77777777">
      <w:pPr>
        <w:pStyle w:val="TableofFigures"/>
        <w:tabs>
          <w:tab w:val="right" w:leader="dot" w:pos="9016"/>
        </w:tabs>
        <w:rPr>
          <w:rFonts w:asciiTheme="minorHAnsi" w:hAnsiTheme="minorHAnsi" w:eastAsiaTheme="minorEastAsia"/>
          <w:color w:val="auto"/>
          <w:sz w:val="22"/>
          <w:lang w:eastAsia="es-ES"/>
        </w:rPr>
      </w:pPr>
      <w:r w:rsidRPr="00040E8A">
        <w:fldChar w:fldCharType="begin"/>
      </w:r>
      <w:r w:rsidRPr="00A0679E">
        <w:instrText xml:space="preserve"> HYPERLINK \l "_Toc52208255" </w:instrText>
      </w:r>
      <w:r w:rsidRPr="00040E8A">
        <w:fldChar w:fldCharType="separate"/>
      </w:r>
      <w:r w:rsidRPr="00A0679E" w:rsidR="00A017CE">
        <w:rPr>
          <w:rStyle w:val="Hyperlink"/>
        </w:rPr>
        <w:t>Figure 3 - State-chart diagram for an online multi-stage non-repetitive procedure based on a selective method</w:t>
      </w:r>
      <w:r w:rsidRPr="00A0679E" w:rsidR="00A017CE">
        <w:rPr>
          <w:webHidden/>
        </w:rPr>
        <w:tab/>
      </w:r>
      <w:r w:rsidRPr="00040E8A" w:rsidR="00A017CE">
        <w:rPr>
          <w:webHidden/>
        </w:rPr>
        <w:fldChar w:fldCharType="begin"/>
      </w:r>
      <w:r w:rsidRPr="00A0679E" w:rsidR="00A017CE">
        <w:rPr>
          <w:webHidden/>
        </w:rPr>
        <w:instrText xml:space="preserve"> PAGEREF _Toc52208255 \h </w:instrText>
      </w:r>
      <w:r w:rsidRPr="00040E8A" w:rsidR="00A017CE">
        <w:rPr>
          <w:webHidden/>
        </w:rPr>
      </w:r>
      <w:r w:rsidRPr="00040E8A" w:rsidR="00A017CE">
        <w:rPr>
          <w:webHidden/>
        </w:rPr>
        <w:fldChar w:fldCharType="separate"/>
      </w:r>
      <w:r w:rsidRPr="00A0679E" w:rsidR="00A017CE">
        <w:rPr>
          <w:webHidden/>
        </w:rPr>
        <w:t>9</w:t>
      </w:r>
      <w:r w:rsidRPr="00040E8A" w:rsidR="00A017CE">
        <w:rPr>
          <w:webHidden/>
        </w:rPr>
        <w:fldChar w:fldCharType="end"/>
      </w:r>
      <w:r w:rsidRPr="00040E8A">
        <w:fldChar w:fldCharType="end"/>
      </w:r>
    </w:p>
    <w:p w:rsidRPr="00A0679E" w:rsidR="00EA7AC9" w:rsidP="00812ED9" w:rsidRDefault="00EA7AC9" w14:paraId="29FC6354" w14:textId="1A9D3762">
      <w:pPr>
        <w:rPr>
          <w:rFonts w:cs="Times New Roman"/>
          <w:b/>
          <w:color w:val="00539B"/>
        </w:rPr>
      </w:pPr>
      <w:r w:rsidRPr="00040E8A">
        <w:rPr>
          <w:rFonts w:cs="Times New Roman"/>
          <w:b/>
          <w:color w:val="00539B"/>
        </w:rPr>
        <w:fldChar w:fldCharType="end"/>
      </w:r>
    </w:p>
    <w:p w:rsidRPr="00A0679E" w:rsidR="00812ED9" w:rsidP="00812ED9" w:rsidRDefault="00812ED9" w14:paraId="06188FFE" w14:textId="77777777">
      <w:pPr>
        <w:rPr>
          <w:rFonts w:cs="Times New Roman"/>
          <w:b/>
          <w:color w:val="00539B"/>
        </w:rPr>
      </w:pPr>
      <w:r w:rsidRPr="00A0679E">
        <w:rPr>
          <w:rFonts w:cs="Times New Roman"/>
          <w:b/>
          <w:color w:val="00539B"/>
        </w:rPr>
        <w:t>LIST OF TABLES</w:t>
      </w:r>
    </w:p>
    <w:p w:rsidRPr="00A0679E" w:rsidR="00A017CE" w:rsidRDefault="00812ED9" w14:paraId="628A0978" w14:textId="77777777">
      <w:pPr>
        <w:pStyle w:val="TableofFigures"/>
        <w:tabs>
          <w:tab w:val="right" w:leader="dot" w:pos="9016"/>
        </w:tabs>
        <w:rPr>
          <w:rFonts w:asciiTheme="minorHAnsi" w:hAnsiTheme="minorHAnsi" w:eastAsiaTheme="minorEastAsia"/>
          <w:color w:val="auto"/>
          <w:sz w:val="22"/>
          <w:lang w:eastAsia="es-ES"/>
        </w:rPr>
      </w:pPr>
      <w:r w:rsidRPr="00040E8A">
        <w:rPr>
          <w:rFonts w:cs="Times New Roman"/>
        </w:rPr>
        <w:fldChar w:fldCharType="begin"/>
      </w:r>
      <w:r w:rsidRPr="00A0679E">
        <w:rPr>
          <w:rFonts w:cs="Times New Roman"/>
        </w:rPr>
        <w:instrText xml:space="preserve"> TOC \h \z \c "Table" </w:instrText>
      </w:r>
      <w:r w:rsidRPr="00040E8A">
        <w:rPr>
          <w:rFonts w:cs="Times New Roman"/>
        </w:rPr>
        <w:fldChar w:fldCharType="separate"/>
      </w:r>
      <w:r w:rsidRPr="00040E8A" w:rsidR="0044176F">
        <w:fldChar w:fldCharType="begin"/>
      </w:r>
      <w:r w:rsidRPr="00A0679E" w:rsidR="0044176F">
        <w:instrText xml:space="preserve"> HYPERLINK \l "_Toc52208256" </w:instrText>
      </w:r>
      <w:r w:rsidRPr="00040E8A" w:rsidR="0044176F">
        <w:fldChar w:fldCharType="separate"/>
      </w:r>
      <w:r w:rsidRPr="00A0679E" w:rsidR="00A017CE">
        <w:rPr>
          <w:rStyle w:val="Hyperlink"/>
        </w:rPr>
        <w:t>Table 1 – Parameters for the preparation of the CN</w:t>
      </w:r>
      <w:r w:rsidRPr="00A0679E" w:rsidR="00A017CE">
        <w:rPr>
          <w:webHidden/>
        </w:rPr>
        <w:tab/>
      </w:r>
      <w:r w:rsidRPr="00040E8A" w:rsidR="00A017CE">
        <w:rPr>
          <w:webHidden/>
        </w:rPr>
        <w:fldChar w:fldCharType="begin"/>
      </w:r>
      <w:r w:rsidRPr="00A0679E" w:rsidR="00A017CE">
        <w:rPr>
          <w:webHidden/>
        </w:rPr>
        <w:instrText xml:space="preserve"> PAGEREF _Toc52208256 \h </w:instrText>
      </w:r>
      <w:r w:rsidRPr="00040E8A" w:rsidR="00A017CE">
        <w:rPr>
          <w:webHidden/>
        </w:rPr>
      </w:r>
      <w:r w:rsidRPr="00040E8A" w:rsidR="00A017CE">
        <w:rPr>
          <w:webHidden/>
        </w:rPr>
        <w:fldChar w:fldCharType="separate"/>
      </w:r>
      <w:r w:rsidRPr="00A0679E" w:rsidR="00A017CE">
        <w:rPr>
          <w:webHidden/>
        </w:rPr>
        <w:t>8</w:t>
      </w:r>
      <w:r w:rsidRPr="00040E8A" w:rsidR="00A017CE">
        <w:rPr>
          <w:webHidden/>
        </w:rPr>
        <w:fldChar w:fldCharType="end"/>
      </w:r>
      <w:r w:rsidRPr="00040E8A" w:rsidR="0044176F">
        <w:fldChar w:fldCharType="end"/>
      </w:r>
    </w:p>
    <w:p w:rsidRPr="00A0679E" w:rsidR="00EA7AC9" w:rsidP="00B97379" w:rsidRDefault="00812ED9" w14:paraId="1C62589C" w14:textId="1A5D0C2E">
      <w:pPr>
        <w:spacing w:after="0"/>
        <w:rPr>
          <w:rFonts w:cs="Times New Roman"/>
          <w:b/>
          <w:color w:val="00539B"/>
        </w:rPr>
      </w:pPr>
      <w:r w:rsidRPr="00040E8A">
        <w:rPr>
          <w:rFonts w:cs="Times New Roman"/>
        </w:rPr>
        <w:fldChar w:fldCharType="end"/>
      </w:r>
    </w:p>
    <w:p w:rsidRPr="00A0679E" w:rsidR="00EE72BE" w:rsidRDefault="00EE72BE" w14:paraId="1787C0AF" w14:textId="77777777">
      <w:pPr>
        <w:spacing w:after="0" w:line="240" w:lineRule="auto"/>
        <w:jc w:val="left"/>
        <w:rPr>
          <w:rFonts w:cs="Times New Roman"/>
          <w:b/>
          <w:bCs/>
          <w:color w:val="00539B"/>
        </w:rPr>
      </w:pPr>
      <w:r w:rsidRPr="00A0679E">
        <w:rPr>
          <w:rFonts w:cs="Times New Roman"/>
          <w:b/>
          <w:bCs/>
          <w:color w:val="00539B"/>
        </w:rPr>
        <w:br w:type="page"/>
      </w:r>
    </w:p>
    <w:p w:rsidRPr="00A0679E" w:rsidR="00C566A2" w:rsidP="2EF37516" w:rsidRDefault="2EF37516" w14:paraId="3DB08F63" w14:textId="023A742E">
      <w:pPr>
        <w:rPr>
          <w:rFonts w:cs="Times New Roman"/>
          <w:b/>
          <w:bCs/>
          <w:color w:val="00539B"/>
        </w:rPr>
      </w:pPr>
      <w:r w:rsidRPr="00A0679E">
        <w:rPr>
          <w:rFonts w:cs="Times New Roman"/>
          <w:b/>
          <w:bCs/>
          <w:color w:val="00539B"/>
        </w:rPr>
        <w:lastRenderedPageBreak/>
        <w:t>ABBREVIATIONS</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980"/>
        <w:gridCol w:w="7036"/>
      </w:tblGrid>
      <w:tr w:rsidRPr="00A0679E" w:rsidR="00CD673D" w:rsidTr="2EF37516" w14:paraId="1ED6FB35" w14:textId="77777777">
        <w:tc>
          <w:tcPr>
            <w:tcW w:w="1980" w:type="dxa"/>
            <w:shd w:val="clear" w:color="auto" w:fill="D9D9D9" w:themeFill="background1" w:themeFillShade="D9"/>
          </w:tcPr>
          <w:p w:rsidRPr="00A0679E" w:rsidR="00CD673D" w:rsidP="00D51747" w:rsidRDefault="00CD673D" w14:paraId="701BD539" w14:textId="77777777">
            <w:pPr>
              <w:rPr>
                <w:b/>
              </w:rPr>
            </w:pPr>
            <w:r w:rsidRPr="00A0679E">
              <w:rPr>
                <w:b/>
              </w:rPr>
              <w:t>Term</w:t>
            </w:r>
          </w:p>
        </w:tc>
        <w:tc>
          <w:tcPr>
            <w:tcW w:w="7036" w:type="dxa"/>
            <w:shd w:val="clear" w:color="auto" w:fill="D9D9D9" w:themeFill="background1" w:themeFillShade="D9"/>
          </w:tcPr>
          <w:p w:rsidRPr="00A0679E" w:rsidR="00CD673D" w:rsidP="00D51747" w:rsidRDefault="00CD673D" w14:paraId="76CFD979" w14:textId="77777777">
            <w:pPr>
              <w:rPr>
                <w:b/>
              </w:rPr>
            </w:pPr>
            <w:r w:rsidRPr="00A0679E">
              <w:rPr>
                <w:b/>
              </w:rPr>
              <w:t>Description</w:t>
            </w:r>
          </w:p>
        </w:tc>
      </w:tr>
      <w:tr w:rsidRPr="00A0679E" w:rsidR="00FE2838" w:rsidTr="2EF37516" w14:paraId="7CA0923A" w14:textId="77777777">
        <w:tc>
          <w:tcPr>
            <w:tcW w:w="1980" w:type="dxa"/>
          </w:tcPr>
          <w:p w:rsidRPr="00A0679E" w:rsidR="00FE2838" w:rsidP="00FE2838" w:rsidRDefault="00FE2838" w14:paraId="2E389A1E" w14:textId="32538B1F">
            <w:r w:rsidRPr="00A0679E">
              <w:t>API</w:t>
            </w:r>
          </w:p>
        </w:tc>
        <w:tc>
          <w:tcPr>
            <w:tcW w:w="7036" w:type="dxa"/>
          </w:tcPr>
          <w:p w:rsidRPr="00A0679E" w:rsidR="00FE2838" w:rsidP="00B97379" w:rsidRDefault="00FE2838" w14:paraId="4C7D43D8" w14:textId="6B94AA1F">
            <w:pPr>
              <w:pStyle w:val="Listintable"/>
              <w:numPr>
                <w:ilvl w:val="0"/>
                <w:numId w:val="0"/>
              </w:numPr>
              <w:ind w:left="349" w:hanging="349"/>
            </w:pPr>
            <w:r w:rsidRPr="00A0679E">
              <w:t>Application Programming Interfaces</w:t>
            </w:r>
          </w:p>
        </w:tc>
      </w:tr>
      <w:tr w:rsidRPr="00A0679E" w:rsidR="00FE2838" w:rsidTr="2EF37516" w14:paraId="06397D21" w14:textId="77777777">
        <w:tc>
          <w:tcPr>
            <w:tcW w:w="1980" w:type="dxa"/>
          </w:tcPr>
          <w:p w:rsidRPr="00A0679E" w:rsidR="00FE2838" w:rsidP="00FE2838" w:rsidRDefault="00FE2838" w14:paraId="1CBDAB87" w14:textId="28EFE285">
            <w:r w:rsidRPr="00A0679E">
              <w:t>BPE</w:t>
            </w:r>
          </w:p>
        </w:tc>
        <w:tc>
          <w:tcPr>
            <w:tcW w:w="7036" w:type="dxa"/>
          </w:tcPr>
          <w:p w:rsidRPr="00A0679E" w:rsidR="00FE2838" w:rsidP="00FE2838" w:rsidRDefault="00FE2838" w14:paraId="336A0B1F" w14:textId="15D1C948">
            <w:pPr>
              <w:pStyle w:val="Listintable"/>
              <w:numPr>
                <w:ilvl w:val="0"/>
                <w:numId w:val="0"/>
              </w:numPr>
              <w:ind w:left="349" w:hanging="349"/>
            </w:pPr>
            <w:r w:rsidRPr="00A0679E">
              <w:t>Business Process Editor</w:t>
            </w:r>
          </w:p>
        </w:tc>
      </w:tr>
      <w:tr w:rsidRPr="00A0679E" w:rsidR="00FE2838" w:rsidTr="2EF37516" w14:paraId="62FF2BFF" w14:textId="77777777">
        <w:tc>
          <w:tcPr>
            <w:tcW w:w="1980" w:type="dxa"/>
          </w:tcPr>
          <w:p w:rsidRPr="00A0679E" w:rsidR="00FE2838" w:rsidP="00FE2838" w:rsidRDefault="00FE2838" w14:paraId="59E7E528" w14:textId="033767D3">
            <w:r w:rsidRPr="00A0679E">
              <w:t>BPMN</w:t>
            </w:r>
          </w:p>
        </w:tc>
        <w:tc>
          <w:tcPr>
            <w:tcW w:w="7036" w:type="dxa"/>
          </w:tcPr>
          <w:p w:rsidRPr="00A0679E" w:rsidR="00FE2838" w:rsidP="00FE2838" w:rsidRDefault="00FE2838" w14:paraId="304F0853" w14:textId="7F96C272">
            <w:pPr>
              <w:pStyle w:val="Listintable"/>
              <w:numPr>
                <w:ilvl w:val="0"/>
                <w:numId w:val="0"/>
              </w:numPr>
              <w:ind w:left="349" w:hanging="349"/>
            </w:pPr>
            <w:r w:rsidRPr="00A0679E">
              <w:t>Business Process Model Notation</w:t>
            </w:r>
          </w:p>
        </w:tc>
      </w:tr>
      <w:tr w:rsidRPr="00A0679E" w:rsidR="00FE2838" w:rsidTr="2EF37516" w14:paraId="407406EB" w14:textId="77777777">
        <w:tc>
          <w:tcPr>
            <w:tcW w:w="1980" w:type="dxa"/>
          </w:tcPr>
          <w:p w:rsidRPr="00A0679E" w:rsidR="00FE2838" w:rsidP="00FE2838" w:rsidRDefault="00FE2838" w14:paraId="25AB4BAF" w14:textId="130A3C02">
            <w:r w:rsidRPr="00A0679E">
              <w:t>CA</w:t>
            </w:r>
          </w:p>
        </w:tc>
        <w:tc>
          <w:tcPr>
            <w:tcW w:w="7036" w:type="dxa"/>
          </w:tcPr>
          <w:p w:rsidRPr="00A0679E" w:rsidR="00FE2838" w:rsidP="00FE2838" w:rsidRDefault="00FE2838" w14:paraId="37833AD0" w14:textId="48109CBD">
            <w:pPr>
              <w:pStyle w:val="Listintable"/>
              <w:numPr>
                <w:ilvl w:val="0"/>
                <w:numId w:val="0"/>
              </w:numPr>
              <w:ind w:left="349" w:hanging="349"/>
            </w:pPr>
            <w:r w:rsidRPr="00A0679E">
              <w:t>Contracting Authority</w:t>
            </w:r>
          </w:p>
        </w:tc>
      </w:tr>
      <w:tr w:rsidRPr="00A0679E" w:rsidR="00FE2838" w:rsidTr="2EF37516" w14:paraId="2C5D0BDC" w14:textId="77777777">
        <w:tc>
          <w:tcPr>
            <w:tcW w:w="1980" w:type="dxa"/>
          </w:tcPr>
          <w:p w:rsidRPr="00A0679E" w:rsidR="00FE2838" w:rsidP="00FE2838" w:rsidRDefault="00FE2838" w14:paraId="6565B55D" w14:textId="089CB8DD">
            <w:r w:rsidRPr="00A0679E">
              <w:t>CAN</w:t>
            </w:r>
          </w:p>
        </w:tc>
        <w:tc>
          <w:tcPr>
            <w:tcW w:w="7036" w:type="dxa"/>
          </w:tcPr>
          <w:p w:rsidRPr="00A0679E" w:rsidR="00FE2838" w:rsidP="00FE2838" w:rsidRDefault="00FE2838" w14:paraId="09EB8BC0" w14:textId="7F6CA3C3">
            <w:pPr>
              <w:pStyle w:val="Listintable"/>
              <w:numPr>
                <w:ilvl w:val="0"/>
                <w:numId w:val="0"/>
              </w:numPr>
              <w:ind w:left="349" w:hanging="349"/>
            </w:pPr>
            <w:r w:rsidRPr="00A0679E">
              <w:t>Contract Award Notice</w:t>
            </w:r>
          </w:p>
        </w:tc>
      </w:tr>
      <w:tr w:rsidRPr="00A0679E" w:rsidR="00FE2838" w:rsidTr="2EF37516" w14:paraId="03790B9F" w14:textId="77777777">
        <w:tc>
          <w:tcPr>
            <w:tcW w:w="1980" w:type="dxa"/>
          </w:tcPr>
          <w:p w:rsidRPr="00A0679E" w:rsidR="00FE2838" w:rsidP="00FE2838" w:rsidRDefault="00FE2838" w14:paraId="4429A8B5" w14:textId="28C66DCD">
            <w:r w:rsidRPr="00A0679E">
              <w:t>CDU</w:t>
            </w:r>
          </w:p>
        </w:tc>
        <w:tc>
          <w:tcPr>
            <w:tcW w:w="7036" w:type="dxa"/>
          </w:tcPr>
          <w:p w:rsidRPr="00A0679E" w:rsidR="00FE2838" w:rsidP="00FE2838" w:rsidRDefault="00FE2838" w14:paraId="0D39F502" w14:textId="761615D1">
            <w:pPr>
              <w:pStyle w:val="Listintable"/>
              <w:numPr>
                <w:ilvl w:val="0"/>
                <w:numId w:val="0"/>
              </w:numPr>
              <w:ind w:left="349" w:hanging="349"/>
            </w:pPr>
            <w:r w:rsidRPr="00A0679E">
              <w:t>Central Database Unit</w:t>
            </w:r>
          </w:p>
        </w:tc>
      </w:tr>
      <w:tr w:rsidRPr="00A0679E" w:rsidR="00FE2838" w:rsidTr="2EF37516" w14:paraId="0E1F9505" w14:textId="77777777">
        <w:tc>
          <w:tcPr>
            <w:tcW w:w="1980" w:type="dxa"/>
          </w:tcPr>
          <w:p w:rsidRPr="00A0679E" w:rsidR="00FE2838" w:rsidP="00FE2838" w:rsidRDefault="00FE2838" w14:paraId="3DC9BB0B" w14:textId="4BF1DF82">
            <w:r w:rsidRPr="00A0679E">
              <w:t>CN</w:t>
            </w:r>
          </w:p>
        </w:tc>
        <w:tc>
          <w:tcPr>
            <w:tcW w:w="7036" w:type="dxa"/>
          </w:tcPr>
          <w:p w:rsidRPr="00A0679E" w:rsidR="00FE2838" w:rsidP="00FE2838" w:rsidRDefault="00FE2838" w14:paraId="7F197161" w14:textId="35ECD80F">
            <w:pPr>
              <w:pStyle w:val="Listintable"/>
              <w:numPr>
                <w:ilvl w:val="0"/>
                <w:numId w:val="0"/>
              </w:numPr>
              <w:ind w:left="349" w:hanging="349"/>
            </w:pPr>
            <w:r w:rsidRPr="00A0679E">
              <w:t>Contract Notice</w:t>
            </w:r>
          </w:p>
        </w:tc>
      </w:tr>
      <w:tr w:rsidRPr="00A0679E" w:rsidR="00FE2838" w:rsidTr="2EF37516" w14:paraId="547F2BBB" w14:textId="77777777">
        <w:tc>
          <w:tcPr>
            <w:tcW w:w="1980" w:type="dxa"/>
          </w:tcPr>
          <w:p w:rsidRPr="00A0679E" w:rsidR="00FE2838" w:rsidP="00FE2838" w:rsidRDefault="00FE2838" w14:paraId="16C5E8AF" w14:textId="2DBD8871">
            <w:r w:rsidRPr="00A0679E">
              <w:t>EO</w:t>
            </w:r>
          </w:p>
        </w:tc>
        <w:tc>
          <w:tcPr>
            <w:tcW w:w="7036" w:type="dxa"/>
          </w:tcPr>
          <w:p w:rsidRPr="00A0679E" w:rsidR="00FE2838" w:rsidP="00FE2838" w:rsidRDefault="00FE2838" w14:paraId="417C3161" w14:textId="5B2812EB">
            <w:pPr>
              <w:pStyle w:val="Listintable"/>
              <w:numPr>
                <w:ilvl w:val="0"/>
                <w:numId w:val="0"/>
              </w:numPr>
              <w:ind w:left="349" w:hanging="349"/>
            </w:pPr>
            <w:r w:rsidRPr="00A0679E">
              <w:t>Economic Operator</w:t>
            </w:r>
          </w:p>
        </w:tc>
      </w:tr>
      <w:tr w:rsidRPr="00A0679E" w:rsidR="2EF37516" w:rsidTr="2EF37516" w14:paraId="0777A505" w14:textId="77777777">
        <w:tc>
          <w:tcPr>
            <w:tcW w:w="1980" w:type="dxa"/>
          </w:tcPr>
          <w:p w:rsidRPr="00A0679E" w:rsidR="2EF37516" w:rsidP="2EF37516" w:rsidRDefault="2EF37516" w14:paraId="537D8C59" w14:textId="7B2B8BB2">
            <w:r w:rsidRPr="00A0679E">
              <w:t>EoI</w:t>
            </w:r>
          </w:p>
        </w:tc>
        <w:tc>
          <w:tcPr>
            <w:tcW w:w="7036" w:type="dxa"/>
          </w:tcPr>
          <w:p w:rsidRPr="00A0679E" w:rsidR="2EF37516" w:rsidP="00364D18" w:rsidRDefault="2EF37516" w14:paraId="1379909A" w14:textId="537DCE44">
            <w:pPr>
              <w:ind w:left="-11"/>
            </w:pPr>
            <w:r w:rsidRPr="00A0679E">
              <w:rPr>
                <w:rFonts w:eastAsia="Times New Roman" w:cs="Times New Roman"/>
                <w:color w:val="000000" w:themeColor="text1"/>
                <w:lang w:eastAsia="en-GB"/>
              </w:rPr>
              <w:t>Expression of Interest</w:t>
            </w:r>
          </w:p>
        </w:tc>
      </w:tr>
      <w:tr w:rsidRPr="00A0679E" w:rsidR="00FE2838" w:rsidTr="2EF37516" w14:paraId="44A81D82" w14:textId="77777777">
        <w:tc>
          <w:tcPr>
            <w:tcW w:w="1980" w:type="dxa"/>
          </w:tcPr>
          <w:p w:rsidRPr="00A0679E" w:rsidR="00FE2838" w:rsidP="00FE2838" w:rsidRDefault="2EF37516" w14:paraId="58D6FEF2" w14:textId="1C550EA1">
            <w:r w:rsidRPr="00A0679E">
              <w:t>NEPP</w:t>
            </w:r>
          </w:p>
        </w:tc>
        <w:tc>
          <w:tcPr>
            <w:tcW w:w="7036" w:type="dxa"/>
          </w:tcPr>
          <w:p w:rsidRPr="00A0679E" w:rsidR="00FE2838" w:rsidP="00FE2838" w:rsidRDefault="2EF37516" w14:paraId="4AFF713D" w14:textId="061F02D8">
            <w:pPr>
              <w:pStyle w:val="Listintable"/>
              <w:numPr>
                <w:ilvl w:val="0"/>
                <w:numId w:val="0"/>
              </w:numPr>
              <w:ind w:left="349" w:hanging="349"/>
            </w:pPr>
            <w:r w:rsidRPr="00A0679E">
              <w:t>Networking Electronic Procurement Platform</w:t>
            </w:r>
          </w:p>
        </w:tc>
      </w:tr>
      <w:tr w:rsidRPr="00A0679E" w:rsidR="2EF37516" w:rsidTr="2EF37516" w14:paraId="2DADEB20" w14:textId="77777777">
        <w:tc>
          <w:tcPr>
            <w:tcW w:w="1980" w:type="dxa"/>
          </w:tcPr>
          <w:p w:rsidRPr="00A0679E" w:rsidR="2EF37516" w:rsidP="2EF37516" w:rsidRDefault="2EF37516" w14:paraId="7D0ECEA2" w14:textId="41371204">
            <w:r w:rsidRPr="00A0679E">
              <w:t>PIN</w:t>
            </w:r>
          </w:p>
        </w:tc>
        <w:tc>
          <w:tcPr>
            <w:tcW w:w="7036" w:type="dxa"/>
          </w:tcPr>
          <w:p w:rsidRPr="00A0679E" w:rsidR="2EF37516" w:rsidP="00364D18" w:rsidRDefault="2EF37516" w14:paraId="35DC87BA" w14:textId="1A550F36">
            <w:pPr>
              <w:spacing w:after="0"/>
              <w:ind w:left="-11"/>
              <w:rPr>
                <w:rFonts w:eastAsia="Times New Roman" w:cs="Times New Roman"/>
                <w:color w:val="000000" w:themeColor="text1"/>
                <w:lang w:eastAsia="en-GB"/>
              </w:rPr>
            </w:pPr>
            <w:r w:rsidRPr="00A0679E">
              <w:rPr>
                <w:rFonts w:eastAsia="Times New Roman" w:cs="Times New Roman"/>
              </w:rPr>
              <w:t xml:space="preserve">Prior </w:t>
            </w:r>
            <w:r w:rsidRPr="00A0679E">
              <w:rPr>
                <w:rFonts w:eastAsia="Times New Roman" w:cs="Times New Roman"/>
                <w:color w:val="000000" w:themeColor="text1"/>
                <w:lang w:eastAsia="en-GB"/>
              </w:rPr>
              <w:t>Information Notice</w:t>
            </w:r>
          </w:p>
        </w:tc>
      </w:tr>
      <w:tr w:rsidRPr="00A0679E" w:rsidR="00FE2838" w:rsidTr="2EF37516" w14:paraId="2590FF9D" w14:textId="77777777">
        <w:tc>
          <w:tcPr>
            <w:tcW w:w="1980" w:type="dxa"/>
          </w:tcPr>
          <w:p w:rsidRPr="00A0679E" w:rsidR="00FE2838" w:rsidP="00FE2838" w:rsidRDefault="00FE2838" w14:paraId="50275E34" w14:textId="0F3448B9">
            <w:r w:rsidRPr="00A0679E">
              <w:t>PMD</w:t>
            </w:r>
          </w:p>
        </w:tc>
        <w:tc>
          <w:tcPr>
            <w:tcW w:w="7036" w:type="dxa"/>
          </w:tcPr>
          <w:p w:rsidRPr="00A0679E" w:rsidR="00FE2838" w:rsidP="00B97379" w:rsidRDefault="00FE2838" w14:paraId="1155D9CB" w14:textId="0BF138B4">
            <w:pPr>
              <w:pStyle w:val="Listintable"/>
              <w:numPr>
                <w:ilvl w:val="0"/>
                <w:numId w:val="0"/>
              </w:numPr>
              <w:ind w:left="349" w:hanging="349"/>
            </w:pPr>
            <w:r w:rsidRPr="00A0679E">
              <w:t>Procurement Method Details</w:t>
            </w:r>
          </w:p>
        </w:tc>
      </w:tr>
      <w:tr w:rsidRPr="00A0679E" w:rsidR="2EF37516" w:rsidTr="2EF37516" w14:paraId="7550F7B5" w14:textId="77777777">
        <w:tc>
          <w:tcPr>
            <w:tcW w:w="1980" w:type="dxa"/>
          </w:tcPr>
          <w:p w:rsidRPr="00A0679E" w:rsidR="2EF37516" w:rsidP="2EF37516" w:rsidRDefault="2EF37516" w14:paraId="24A57E94" w14:textId="63EA4356">
            <w:r w:rsidRPr="00A0679E">
              <w:t>PN</w:t>
            </w:r>
          </w:p>
        </w:tc>
        <w:tc>
          <w:tcPr>
            <w:tcW w:w="7036" w:type="dxa"/>
          </w:tcPr>
          <w:p w:rsidRPr="00A0679E" w:rsidR="2EF37516" w:rsidP="00364D18" w:rsidRDefault="2EF37516" w14:paraId="5E909991" w14:textId="41FA5D37">
            <w:pPr>
              <w:pStyle w:val="Listintable"/>
              <w:numPr>
                <w:ilvl w:val="0"/>
                <w:numId w:val="0"/>
              </w:numPr>
              <w:ind w:left="-11"/>
            </w:pPr>
            <w:r w:rsidRPr="00A0679E">
              <w:t>Prior Notice</w:t>
            </w:r>
          </w:p>
        </w:tc>
      </w:tr>
    </w:tbl>
    <w:p w:rsidRPr="00A0679E" w:rsidR="00CD673D" w:rsidP="00C566A2" w:rsidRDefault="00CD673D" w14:paraId="2D080066" w14:textId="77777777">
      <w:pPr>
        <w:rPr>
          <w:rFonts w:cs="Times New Roman"/>
          <w:b/>
          <w:color w:val="00539B"/>
        </w:rPr>
      </w:pPr>
    </w:p>
    <w:p w:rsidRPr="00A0679E" w:rsidR="00C566A2" w:rsidP="00C566A2" w:rsidRDefault="00555D68" w14:paraId="0C8F71AE" w14:textId="77777777">
      <w:pPr>
        <w:rPr>
          <w:rFonts w:cs="Times New Roman"/>
          <w:b/>
          <w:color w:val="00539B"/>
        </w:rPr>
      </w:pPr>
      <w:r w:rsidRPr="00A0679E">
        <w:rPr>
          <w:rFonts w:cs="Times New Roman"/>
          <w:b/>
          <w:color w:val="00539B"/>
        </w:rPr>
        <w:t>GLOSSARY:</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980"/>
        <w:gridCol w:w="7036"/>
      </w:tblGrid>
      <w:tr w:rsidRPr="00A0679E" w:rsidR="00CD673D" w:rsidTr="00922C9D" w14:paraId="4420BFFD" w14:textId="77777777">
        <w:tc>
          <w:tcPr>
            <w:tcW w:w="1980" w:type="dxa"/>
            <w:shd w:val="clear" w:color="auto" w:fill="D9D9D9"/>
          </w:tcPr>
          <w:p w:rsidRPr="00A0679E" w:rsidR="00CD673D" w:rsidP="00D51747" w:rsidRDefault="00CD673D" w14:paraId="1686D7EC" w14:textId="77777777">
            <w:pPr>
              <w:rPr>
                <w:b/>
              </w:rPr>
            </w:pPr>
            <w:r w:rsidRPr="00A0679E">
              <w:rPr>
                <w:b/>
              </w:rPr>
              <w:t>Term</w:t>
            </w:r>
          </w:p>
        </w:tc>
        <w:tc>
          <w:tcPr>
            <w:tcW w:w="7036" w:type="dxa"/>
            <w:shd w:val="clear" w:color="auto" w:fill="D9D9D9"/>
          </w:tcPr>
          <w:p w:rsidRPr="00A0679E" w:rsidR="00CD673D" w:rsidP="00D51747" w:rsidRDefault="00CD673D" w14:paraId="4E162F48" w14:textId="77777777">
            <w:pPr>
              <w:rPr>
                <w:b/>
              </w:rPr>
            </w:pPr>
            <w:r w:rsidRPr="00A0679E">
              <w:rPr>
                <w:b/>
              </w:rPr>
              <w:t>Description</w:t>
            </w:r>
          </w:p>
        </w:tc>
      </w:tr>
      <w:tr w:rsidRPr="00A0679E" w:rsidR="00CD673D" w:rsidTr="00922C9D" w14:paraId="0DBA9EEA" w14:textId="77777777">
        <w:tc>
          <w:tcPr>
            <w:tcW w:w="1980" w:type="dxa"/>
          </w:tcPr>
          <w:p w:rsidRPr="00A0679E" w:rsidR="00CD673D" w:rsidP="00D51747" w:rsidRDefault="00CD673D" w14:paraId="377216CA" w14:textId="77777777">
            <w:r w:rsidRPr="00A0679E">
              <w:rPr>
                <w:szCs w:val="24"/>
              </w:rPr>
              <w:t>MTender</w:t>
            </w:r>
          </w:p>
        </w:tc>
        <w:tc>
          <w:tcPr>
            <w:tcW w:w="7036" w:type="dxa"/>
          </w:tcPr>
          <w:p w:rsidRPr="00A0679E" w:rsidR="00CD673D" w:rsidP="00D51747" w:rsidRDefault="00CD673D" w14:paraId="2EE120F8" w14:textId="1751410C">
            <w:r w:rsidRPr="00A0679E">
              <w:t>MTender is an end-to-end eProcurement system implemented in Moldova that aims at covering the full public procurement cycle.</w:t>
            </w:r>
            <w:r w:rsidRPr="00A0679E" w:rsidR="005B2E7B">
              <w:t xml:space="preserve"> </w:t>
            </w:r>
            <w:r w:rsidRPr="00A0679E">
              <w:t>It is based on a multi‑platform networking digital procurement model, comprising a government‑operated web portal and the Open Data central database unit, which is networking with several commercial electronic platforms certified to support electronic tendering procedures for public sector and commercial clients.</w:t>
            </w:r>
          </w:p>
        </w:tc>
      </w:tr>
    </w:tbl>
    <w:p w:rsidRPr="00A0679E" w:rsidR="00C566A2" w:rsidP="00C566A2" w:rsidRDefault="00C566A2" w14:paraId="4AE9CB8A" w14:textId="77777777">
      <w:pPr>
        <w:rPr>
          <w:rFonts w:cs="Times New Roman"/>
        </w:rPr>
      </w:pPr>
    </w:p>
    <w:p w:rsidRPr="00A0679E" w:rsidR="00CA6312" w:rsidRDefault="00CA6312" w14:paraId="0632512A" w14:textId="0D74A57B">
      <w:pPr>
        <w:spacing w:after="0" w:line="240" w:lineRule="auto"/>
        <w:jc w:val="left"/>
        <w:rPr>
          <w:rFonts w:cs="Times New Roman"/>
        </w:rPr>
      </w:pPr>
      <w:r w:rsidRPr="00A0679E">
        <w:rPr>
          <w:rFonts w:cs="Times New Roman"/>
        </w:rPr>
        <w:br w:type="page"/>
      </w:r>
    </w:p>
    <w:p w:rsidRPr="00A0679E" w:rsidR="00C566A2" w:rsidP="00C566A2" w:rsidRDefault="001B384A" w14:paraId="53607E8A" w14:textId="286FD7F2">
      <w:pPr>
        <w:pStyle w:val="Heading1"/>
      </w:pPr>
      <w:bookmarkStart w:name="_Toc8743056" w:id="501"/>
      <w:bookmarkStart w:name="_Toc8743526" w:id="502"/>
      <w:bookmarkStart w:name="_Toc8744277" w:id="503"/>
      <w:bookmarkStart w:name="_Toc8744977" w:id="504"/>
      <w:bookmarkStart w:name="_Toc8745086" w:id="505"/>
      <w:bookmarkStart w:name="_Toc8746778" w:id="506"/>
      <w:bookmarkStart w:name="_Toc8747142" w:id="507"/>
      <w:bookmarkStart w:name="_Toc8743057" w:id="508"/>
      <w:bookmarkStart w:name="_Toc8743527" w:id="509"/>
      <w:bookmarkStart w:name="_Toc8744278" w:id="510"/>
      <w:bookmarkStart w:name="_Toc8744978" w:id="511"/>
      <w:bookmarkStart w:name="_Toc8745087" w:id="512"/>
      <w:bookmarkStart w:name="_Toc8746779" w:id="513"/>
      <w:bookmarkStart w:name="_Toc8747143" w:id="514"/>
      <w:bookmarkStart w:name="_Toc4577055" w:id="515"/>
      <w:bookmarkStart w:name="_Toc4594215" w:id="516"/>
      <w:bookmarkStart w:name="_Toc4594239" w:id="517"/>
      <w:bookmarkStart w:name="_Toc4594740" w:id="518"/>
      <w:bookmarkStart w:name="_Toc8743058" w:id="519"/>
      <w:bookmarkStart w:name="_Toc8743528" w:id="520"/>
      <w:bookmarkStart w:name="_Toc8744279" w:id="521"/>
      <w:bookmarkStart w:name="_Toc8744979" w:id="522"/>
      <w:bookmarkStart w:name="_Toc8745088" w:id="523"/>
      <w:bookmarkStart w:name="_Toc8746780" w:id="524"/>
      <w:bookmarkStart w:name="_Toc8747144" w:id="525"/>
      <w:bookmarkStart w:name="_Toc4577056" w:id="526"/>
      <w:bookmarkStart w:name="_Toc4594216" w:id="527"/>
      <w:bookmarkStart w:name="_Toc4594240" w:id="528"/>
      <w:bookmarkStart w:name="_Toc4594741" w:id="529"/>
      <w:bookmarkStart w:name="_Toc8743059" w:id="530"/>
      <w:bookmarkStart w:name="_Toc8743529" w:id="531"/>
      <w:bookmarkStart w:name="_Toc8744280" w:id="532"/>
      <w:bookmarkStart w:name="_Toc8744980" w:id="533"/>
      <w:bookmarkStart w:name="_Toc8745089" w:id="534"/>
      <w:bookmarkStart w:name="_Toc8746781" w:id="535"/>
      <w:bookmarkStart w:name="_Toc8747145" w:id="536"/>
      <w:bookmarkStart w:name="_Toc4572519" w:id="537"/>
      <w:bookmarkStart w:name="_Toc4575469" w:id="538"/>
      <w:bookmarkStart w:name="_Toc4575617" w:id="539"/>
      <w:bookmarkStart w:name="_Toc4575867" w:id="540"/>
      <w:bookmarkStart w:name="_Toc4575986" w:id="541"/>
      <w:bookmarkStart w:name="_Toc4577057" w:id="542"/>
      <w:bookmarkStart w:name="_Toc4594217" w:id="543"/>
      <w:bookmarkStart w:name="_Toc4594241" w:id="544"/>
      <w:bookmarkStart w:name="_Toc4594742" w:id="545"/>
      <w:bookmarkStart w:name="_Toc8743060" w:id="546"/>
      <w:bookmarkStart w:name="_Toc8743530" w:id="547"/>
      <w:bookmarkStart w:name="_Toc8744281" w:id="548"/>
      <w:bookmarkStart w:name="_Toc8744981" w:id="549"/>
      <w:bookmarkStart w:name="_Toc8745090" w:id="550"/>
      <w:bookmarkStart w:name="_Toc8746782" w:id="551"/>
      <w:bookmarkStart w:name="_Toc8747146" w:id="552"/>
      <w:bookmarkStart w:name="_Toc4572520" w:id="553"/>
      <w:bookmarkStart w:name="_Toc4575470" w:id="554"/>
      <w:bookmarkStart w:name="_Toc4575618" w:id="555"/>
      <w:bookmarkStart w:name="_Toc4575868" w:id="556"/>
      <w:bookmarkStart w:name="_Toc4575987" w:id="557"/>
      <w:bookmarkStart w:name="_Toc4577058" w:id="558"/>
      <w:bookmarkStart w:name="_Toc4594218" w:id="559"/>
      <w:bookmarkStart w:name="_Toc4594242" w:id="560"/>
      <w:bookmarkStart w:name="_Toc4594743" w:id="561"/>
      <w:bookmarkStart w:name="_Toc8743061" w:id="562"/>
      <w:bookmarkStart w:name="_Toc8743531" w:id="563"/>
      <w:bookmarkStart w:name="_Toc8744282" w:id="564"/>
      <w:bookmarkStart w:name="_Toc8744982" w:id="565"/>
      <w:bookmarkStart w:name="_Toc8745091" w:id="566"/>
      <w:bookmarkStart w:name="_Toc8746783" w:id="567"/>
      <w:bookmarkStart w:name="_Toc8747147" w:id="568"/>
      <w:bookmarkStart w:name="_Toc4572521" w:id="569"/>
      <w:bookmarkStart w:name="_Toc4575471" w:id="570"/>
      <w:bookmarkStart w:name="_Toc4575619" w:id="571"/>
      <w:bookmarkStart w:name="_Toc4575869" w:id="572"/>
      <w:bookmarkStart w:name="_Toc4575988" w:id="573"/>
      <w:bookmarkStart w:name="_Toc4577059" w:id="574"/>
      <w:bookmarkStart w:name="_Toc4594219" w:id="575"/>
      <w:bookmarkStart w:name="_Toc4594243" w:id="576"/>
      <w:bookmarkStart w:name="_Toc4594744" w:id="577"/>
      <w:bookmarkStart w:name="_Toc8743062" w:id="578"/>
      <w:bookmarkStart w:name="_Toc8743532" w:id="579"/>
      <w:bookmarkStart w:name="_Toc8744283" w:id="580"/>
      <w:bookmarkStart w:name="_Toc8744983" w:id="581"/>
      <w:bookmarkStart w:name="_Toc8745092" w:id="582"/>
      <w:bookmarkStart w:name="_Toc8746784" w:id="583"/>
      <w:bookmarkStart w:name="_Toc8747148" w:id="584"/>
      <w:bookmarkStart w:name="_Toc8744284" w:id="585"/>
      <w:bookmarkStart w:name="_Toc8744984" w:id="586"/>
      <w:bookmarkStart w:name="_Toc8745093" w:id="587"/>
      <w:bookmarkStart w:name="_Toc8746785" w:id="588"/>
      <w:bookmarkStart w:name="_Toc8747149" w:id="589"/>
      <w:bookmarkStart w:name="_Toc8744285" w:id="590"/>
      <w:bookmarkStart w:name="_Toc8744985" w:id="591"/>
      <w:bookmarkStart w:name="_Toc8745094" w:id="592"/>
      <w:bookmarkStart w:name="_Toc8746786" w:id="593"/>
      <w:bookmarkStart w:name="_Toc8747150" w:id="594"/>
      <w:bookmarkStart w:name="_Toc8744286" w:id="595"/>
      <w:bookmarkStart w:name="_Toc8744986" w:id="596"/>
      <w:bookmarkStart w:name="_Toc8745095" w:id="597"/>
      <w:bookmarkStart w:name="_Toc8746787" w:id="598"/>
      <w:bookmarkStart w:name="_Toc8747151" w:id="599"/>
      <w:bookmarkStart w:name="_Toc8744287" w:id="600"/>
      <w:bookmarkStart w:name="_Toc8744987" w:id="601"/>
      <w:bookmarkStart w:name="_Toc8745096" w:id="602"/>
      <w:bookmarkStart w:name="_Toc8746788" w:id="603"/>
      <w:bookmarkStart w:name="_Toc8747152" w:id="604"/>
      <w:bookmarkStart w:name="_Toc8744288" w:id="605"/>
      <w:bookmarkStart w:name="_Toc8744988" w:id="606"/>
      <w:bookmarkStart w:name="_Toc8745097" w:id="607"/>
      <w:bookmarkStart w:name="_Toc8746789" w:id="608"/>
      <w:bookmarkStart w:name="_Toc8747153" w:id="609"/>
      <w:bookmarkStart w:name="_Toc8743066" w:id="610"/>
      <w:bookmarkStart w:name="_Toc8744289" w:id="611"/>
      <w:bookmarkStart w:name="_Toc8744989" w:id="612"/>
      <w:bookmarkStart w:name="_Toc8745098" w:id="613"/>
      <w:bookmarkStart w:name="_Toc8746790" w:id="614"/>
      <w:bookmarkStart w:name="_Toc8747154" w:id="615"/>
      <w:bookmarkStart w:name="_Toc8743067" w:id="616"/>
      <w:bookmarkStart w:name="_Toc8744290" w:id="617"/>
      <w:bookmarkStart w:name="_Toc8744990" w:id="618"/>
      <w:bookmarkStart w:name="_Toc8745099" w:id="619"/>
      <w:bookmarkStart w:name="_Toc8746791" w:id="620"/>
      <w:bookmarkStart w:name="_Toc8747155" w:id="621"/>
      <w:bookmarkStart w:name="_Toc8743068" w:id="622"/>
      <w:bookmarkStart w:name="_Toc8744291" w:id="623"/>
      <w:bookmarkStart w:name="_Toc8744991" w:id="624"/>
      <w:bookmarkStart w:name="_Toc8745100" w:id="625"/>
      <w:bookmarkStart w:name="_Toc8746792" w:id="626"/>
      <w:bookmarkStart w:name="_Toc8747156" w:id="627"/>
      <w:bookmarkStart w:name="_Toc8743069" w:id="628"/>
      <w:bookmarkStart w:name="_Toc8744292" w:id="629"/>
      <w:bookmarkStart w:name="_Toc8744992" w:id="630"/>
      <w:bookmarkStart w:name="_Toc8745101" w:id="631"/>
      <w:bookmarkStart w:name="_Toc8746793" w:id="632"/>
      <w:bookmarkStart w:name="_Toc8747157" w:id="633"/>
      <w:bookmarkStart w:name="_Toc8743070" w:id="634"/>
      <w:bookmarkStart w:name="_Toc8744293" w:id="635"/>
      <w:bookmarkStart w:name="_Toc8744993" w:id="636"/>
      <w:bookmarkStart w:name="_Toc8745102" w:id="637"/>
      <w:bookmarkStart w:name="_Toc8746794" w:id="638"/>
      <w:bookmarkStart w:name="_Toc8747158" w:id="639"/>
      <w:bookmarkStart w:name="_Toc8743071" w:id="640"/>
      <w:bookmarkStart w:name="_Toc8744294" w:id="641"/>
      <w:bookmarkStart w:name="_Toc8744994" w:id="642"/>
      <w:bookmarkStart w:name="_Toc8745103" w:id="643"/>
      <w:bookmarkStart w:name="_Toc8746795" w:id="644"/>
      <w:bookmarkStart w:name="_Toc8747159" w:id="645"/>
      <w:bookmarkStart w:name="_Toc8743072" w:id="646"/>
      <w:bookmarkStart w:name="_Toc8744295" w:id="647"/>
      <w:bookmarkStart w:name="_Toc8744995" w:id="648"/>
      <w:bookmarkStart w:name="_Toc8745104" w:id="649"/>
      <w:bookmarkStart w:name="_Toc8746796" w:id="650"/>
      <w:bookmarkStart w:name="_Toc8747160" w:id="651"/>
      <w:bookmarkStart w:name="_Toc8743073" w:id="652"/>
      <w:bookmarkStart w:name="_Toc8744296" w:id="653"/>
      <w:bookmarkStart w:name="_Toc8744996" w:id="654"/>
      <w:bookmarkStart w:name="_Toc8745105" w:id="655"/>
      <w:bookmarkStart w:name="_Toc8746797" w:id="656"/>
      <w:bookmarkStart w:name="_Toc8747161" w:id="657"/>
      <w:bookmarkStart w:name="_Toc8743074" w:id="658"/>
      <w:bookmarkStart w:name="_Toc8744297" w:id="659"/>
      <w:bookmarkStart w:name="_Toc8744997" w:id="660"/>
      <w:bookmarkStart w:name="_Toc8745106" w:id="661"/>
      <w:bookmarkStart w:name="_Toc8746798" w:id="662"/>
      <w:bookmarkStart w:name="_Toc8747162" w:id="663"/>
      <w:bookmarkStart w:name="_Toc8743075" w:id="664"/>
      <w:bookmarkStart w:name="_Toc8744298" w:id="665"/>
      <w:bookmarkStart w:name="_Toc8744998" w:id="666"/>
      <w:bookmarkStart w:name="_Toc8745107" w:id="667"/>
      <w:bookmarkStart w:name="_Toc8746799" w:id="668"/>
      <w:bookmarkStart w:name="_Toc8747163" w:id="669"/>
      <w:bookmarkStart w:name="_Toc8743076" w:id="670"/>
      <w:bookmarkStart w:name="_Toc8744299" w:id="671"/>
      <w:bookmarkStart w:name="_Toc8744999" w:id="672"/>
      <w:bookmarkStart w:name="_Toc8745108" w:id="673"/>
      <w:bookmarkStart w:name="_Toc8746800" w:id="674"/>
      <w:bookmarkStart w:name="_Toc8747164" w:id="675"/>
      <w:bookmarkStart w:name="_Toc8743077" w:id="676"/>
      <w:bookmarkStart w:name="_Toc8744300" w:id="677"/>
      <w:bookmarkStart w:name="_Toc8745000" w:id="678"/>
      <w:bookmarkStart w:name="_Toc8745109" w:id="679"/>
      <w:bookmarkStart w:name="_Toc8746801" w:id="680"/>
      <w:bookmarkStart w:name="_Toc8747165" w:id="681"/>
      <w:bookmarkStart w:name="_Toc8744301" w:id="682"/>
      <w:bookmarkStart w:name="_Toc8745001" w:id="683"/>
      <w:bookmarkStart w:name="_Toc8745110" w:id="684"/>
      <w:bookmarkStart w:name="_Toc8746802" w:id="685"/>
      <w:bookmarkStart w:name="_Toc8747166" w:id="686"/>
      <w:bookmarkStart w:name="_Toc8744302" w:id="687"/>
      <w:bookmarkStart w:name="_Toc8745002" w:id="688"/>
      <w:bookmarkStart w:name="_Toc8745111" w:id="689"/>
      <w:bookmarkStart w:name="_Toc8746803" w:id="690"/>
      <w:bookmarkStart w:name="_Toc8747167" w:id="691"/>
      <w:bookmarkStart w:name="_Toc8744303" w:id="692"/>
      <w:bookmarkStart w:name="_Toc8745003" w:id="693"/>
      <w:bookmarkStart w:name="_Toc8745112" w:id="694"/>
      <w:bookmarkStart w:name="_Toc8746804" w:id="695"/>
      <w:bookmarkStart w:name="_Toc8747168" w:id="696"/>
      <w:bookmarkStart w:name="_Toc8744304" w:id="697"/>
      <w:bookmarkStart w:name="_Toc8745004" w:id="698"/>
      <w:bookmarkStart w:name="_Toc8745113" w:id="699"/>
      <w:bookmarkStart w:name="_Toc8746805" w:id="700"/>
      <w:bookmarkStart w:name="_Toc8747169" w:id="701"/>
      <w:bookmarkStart w:name="_Toc8744305" w:id="702"/>
      <w:bookmarkStart w:name="_Toc8745005" w:id="703"/>
      <w:bookmarkStart w:name="_Toc8745114" w:id="704"/>
      <w:bookmarkStart w:name="_Toc8746806" w:id="705"/>
      <w:bookmarkStart w:name="_Toc8747170" w:id="706"/>
      <w:bookmarkStart w:name="_Toc8744306" w:id="707"/>
      <w:bookmarkStart w:name="_Toc8745006" w:id="708"/>
      <w:bookmarkStart w:name="_Toc8745115" w:id="709"/>
      <w:bookmarkStart w:name="_Toc8746807" w:id="710"/>
      <w:bookmarkStart w:name="_Toc8747171" w:id="711"/>
      <w:bookmarkStart w:name="_Toc8744307" w:id="712"/>
      <w:bookmarkStart w:name="_Toc8745007" w:id="713"/>
      <w:bookmarkStart w:name="_Toc8745116" w:id="714"/>
      <w:bookmarkStart w:name="_Toc8746808" w:id="715"/>
      <w:bookmarkStart w:name="_Toc8747172" w:id="716"/>
      <w:bookmarkStart w:name="_Toc8744308" w:id="717"/>
      <w:bookmarkStart w:name="_Toc8745008" w:id="718"/>
      <w:bookmarkStart w:name="_Toc8745117" w:id="719"/>
      <w:bookmarkStart w:name="_Toc8746809" w:id="720"/>
      <w:bookmarkStart w:name="_Toc8747173" w:id="721"/>
      <w:bookmarkStart w:name="_Toc8744309" w:id="722"/>
      <w:bookmarkStart w:name="_Toc8745009" w:id="723"/>
      <w:bookmarkStart w:name="_Toc8745118" w:id="724"/>
      <w:bookmarkStart w:name="_Toc8746810" w:id="725"/>
      <w:bookmarkStart w:name="_Toc8747174" w:id="726"/>
      <w:bookmarkStart w:name="_Toc8744310" w:id="727"/>
      <w:bookmarkStart w:name="_Toc8745010" w:id="728"/>
      <w:bookmarkStart w:name="_Toc8745119" w:id="729"/>
      <w:bookmarkStart w:name="_Toc8746811" w:id="730"/>
      <w:bookmarkStart w:name="_Toc8747175" w:id="731"/>
      <w:bookmarkStart w:name="_Toc8744311" w:id="732"/>
      <w:bookmarkStart w:name="_Toc8745011" w:id="733"/>
      <w:bookmarkStart w:name="_Toc8745120" w:id="734"/>
      <w:bookmarkStart w:name="_Toc8746812" w:id="735"/>
      <w:bookmarkStart w:name="_Toc8747176" w:id="736"/>
      <w:bookmarkStart w:name="_Toc8744312" w:id="737"/>
      <w:bookmarkStart w:name="_Toc8745012" w:id="738"/>
      <w:bookmarkStart w:name="_Toc8745121" w:id="739"/>
      <w:bookmarkStart w:name="_Toc8746813" w:id="740"/>
      <w:bookmarkStart w:name="_Toc8747177" w:id="741"/>
      <w:bookmarkStart w:name="_Toc8744313" w:id="742"/>
      <w:bookmarkStart w:name="_Toc8745013" w:id="743"/>
      <w:bookmarkStart w:name="_Toc8745122" w:id="744"/>
      <w:bookmarkStart w:name="_Toc8746814" w:id="745"/>
      <w:bookmarkStart w:name="_Toc8747178" w:id="746"/>
      <w:bookmarkStart w:name="_Toc8744314" w:id="747"/>
      <w:bookmarkStart w:name="_Toc8745014" w:id="748"/>
      <w:bookmarkStart w:name="_Toc8745123" w:id="749"/>
      <w:bookmarkStart w:name="_Toc8746815" w:id="750"/>
      <w:bookmarkStart w:name="_Toc8747179" w:id="751"/>
      <w:bookmarkStart w:name="_Toc8744315" w:id="752"/>
      <w:bookmarkStart w:name="_Toc8745015" w:id="753"/>
      <w:bookmarkStart w:name="_Toc8745124" w:id="754"/>
      <w:bookmarkStart w:name="_Toc8746816" w:id="755"/>
      <w:bookmarkStart w:name="_Toc8747180" w:id="756"/>
      <w:bookmarkStart w:name="_Toc8744316" w:id="757"/>
      <w:bookmarkStart w:name="_Toc8745016" w:id="758"/>
      <w:bookmarkStart w:name="_Toc8745125" w:id="759"/>
      <w:bookmarkStart w:name="_Toc8746817" w:id="760"/>
      <w:bookmarkStart w:name="_Toc8747181" w:id="761"/>
      <w:bookmarkStart w:name="_Toc8744317" w:id="762"/>
      <w:bookmarkStart w:name="_Toc8745017" w:id="763"/>
      <w:bookmarkStart w:name="_Toc8745126" w:id="764"/>
      <w:bookmarkStart w:name="_Toc8746818" w:id="765"/>
      <w:bookmarkStart w:name="_Toc8747182" w:id="766"/>
      <w:bookmarkStart w:name="_Toc8744318" w:id="767"/>
      <w:bookmarkStart w:name="_Toc8745018" w:id="768"/>
      <w:bookmarkStart w:name="_Toc8745127" w:id="769"/>
      <w:bookmarkStart w:name="_Toc8746819" w:id="770"/>
      <w:bookmarkStart w:name="_Toc8747183" w:id="771"/>
      <w:bookmarkStart w:name="_Toc8744319" w:id="772"/>
      <w:bookmarkStart w:name="_Toc8745019" w:id="773"/>
      <w:bookmarkStart w:name="_Toc8745128" w:id="774"/>
      <w:bookmarkStart w:name="_Toc8746820" w:id="775"/>
      <w:bookmarkStart w:name="_Toc8747184" w:id="776"/>
      <w:bookmarkStart w:name="_Toc8744320" w:id="777"/>
      <w:bookmarkStart w:name="_Toc8745020" w:id="778"/>
      <w:bookmarkStart w:name="_Toc8745129" w:id="779"/>
      <w:bookmarkStart w:name="_Toc8746821" w:id="780"/>
      <w:bookmarkStart w:name="_Toc8747185" w:id="781"/>
      <w:bookmarkStart w:name="_Toc8744321" w:id="782"/>
      <w:bookmarkStart w:name="_Toc8745021" w:id="783"/>
      <w:bookmarkStart w:name="_Toc8745130" w:id="784"/>
      <w:bookmarkStart w:name="_Toc8746822" w:id="785"/>
      <w:bookmarkStart w:name="_Toc8747186" w:id="786"/>
      <w:bookmarkStart w:name="_Toc8744322" w:id="787"/>
      <w:bookmarkStart w:name="_Toc8745022" w:id="788"/>
      <w:bookmarkStart w:name="_Toc8745131" w:id="789"/>
      <w:bookmarkStart w:name="_Toc8746823" w:id="790"/>
      <w:bookmarkStart w:name="_Toc8747187" w:id="791"/>
      <w:bookmarkStart w:name="_Toc8744323" w:id="792"/>
      <w:bookmarkStart w:name="_Toc8745023" w:id="793"/>
      <w:bookmarkStart w:name="_Toc8745132" w:id="794"/>
      <w:bookmarkStart w:name="_Toc8746824" w:id="795"/>
      <w:bookmarkStart w:name="_Toc8747188" w:id="796"/>
      <w:bookmarkStart w:name="_Toc8744324" w:id="797"/>
      <w:bookmarkStart w:name="_Toc8745024" w:id="798"/>
      <w:bookmarkStart w:name="_Toc8745133" w:id="799"/>
      <w:bookmarkStart w:name="_Toc8746825" w:id="800"/>
      <w:bookmarkStart w:name="_Toc8747189" w:id="801"/>
      <w:bookmarkStart w:name="_Toc8744325" w:id="802"/>
      <w:bookmarkStart w:name="_Toc8745025" w:id="803"/>
      <w:bookmarkStart w:name="_Toc8745134" w:id="804"/>
      <w:bookmarkStart w:name="_Toc8746826" w:id="805"/>
      <w:bookmarkStart w:name="_Toc8747190" w:id="806"/>
      <w:bookmarkStart w:name="_Toc8744326" w:id="807"/>
      <w:bookmarkStart w:name="_Toc8745026" w:id="808"/>
      <w:bookmarkStart w:name="_Toc8745135" w:id="809"/>
      <w:bookmarkStart w:name="_Toc8746827" w:id="810"/>
      <w:bookmarkStart w:name="_Toc8747191" w:id="811"/>
      <w:bookmarkStart w:name="_Toc8744327" w:id="812"/>
      <w:bookmarkStart w:name="_Toc8745027" w:id="813"/>
      <w:bookmarkStart w:name="_Toc8745136" w:id="814"/>
      <w:bookmarkStart w:name="_Toc8746828" w:id="815"/>
      <w:bookmarkStart w:name="_Toc8747192" w:id="816"/>
      <w:bookmarkStart w:name="_Toc8744328" w:id="817"/>
      <w:bookmarkStart w:name="_Toc8745028" w:id="818"/>
      <w:bookmarkStart w:name="_Toc8745137" w:id="819"/>
      <w:bookmarkStart w:name="_Toc8746829" w:id="820"/>
      <w:bookmarkStart w:name="_Toc8747193" w:id="821"/>
      <w:bookmarkStart w:name="_Toc8744329" w:id="822"/>
      <w:bookmarkStart w:name="_Toc8745029" w:id="823"/>
      <w:bookmarkStart w:name="_Toc8745138" w:id="824"/>
      <w:bookmarkStart w:name="_Toc8746830" w:id="825"/>
      <w:bookmarkStart w:name="_Toc8747194" w:id="826"/>
      <w:bookmarkStart w:name="_Toc8744330" w:id="827"/>
      <w:bookmarkStart w:name="_Toc8745030" w:id="828"/>
      <w:bookmarkStart w:name="_Toc8745139" w:id="829"/>
      <w:bookmarkStart w:name="_Toc8746831" w:id="830"/>
      <w:bookmarkStart w:name="_Toc8747195" w:id="831"/>
      <w:bookmarkStart w:name="_Toc8744331" w:id="832"/>
      <w:bookmarkStart w:name="_Toc8745031" w:id="833"/>
      <w:bookmarkStart w:name="_Toc8745140" w:id="834"/>
      <w:bookmarkStart w:name="_Toc8746832" w:id="835"/>
      <w:bookmarkStart w:name="_Toc8747196" w:id="836"/>
      <w:bookmarkStart w:name="_Toc8744332" w:id="837"/>
      <w:bookmarkStart w:name="_Toc8745032" w:id="838"/>
      <w:bookmarkStart w:name="_Toc8745141" w:id="839"/>
      <w:bookmarkStart w:name="_Toc8746833" w:id="840"/>
      <w:bookmarkStart w:name="_Toc8747197" w:id="841"/>
      <w:bookmarkStart w:name="_Toc8744333" w:id="842"/>
      <w:bookmarkStart w:name="_Toc8745033" w:id="843"/>
      <w:bookmarkStart w:name="_Toc8745142" w:id="844"/>
      <w:bookmarkStart w:name="_Toc8746834" w:id="845"/>
      <w:bookmarkStart w:name="_Toc8747198" w:id="846"/>
      <w:bookmarkStart w:name="_Toc8744334" w:id="847"/>
      <w:bookmarkStart w:name="_Toc8745034" w:id="848"/>
      <w:bookmarkStart w:name="_Toc8745143" w:id="849"/>
      <w:bookmarkStart w:name="_Toc8746835" w:id="850"/>
      <w:bookmarkStart w:name="_Toc8747199" w:id="851"/>
      <w:bookmarkStart w:name="_Toc8744335" w:id="852"/>
      <w:bookmarkStart w:name="_Toc8745035" w:id="853"/>
      <w:bookmarkStart w:name="_Toc8745144" w:id="854"/>
      <w:bookmarkStart w:name="_Toc8746836" w:id="855"/>
      <w:bookmarkStart w:name="_Toc8747200" w:id="856"/>
      <w:bookmarkStart w:name="_Toc8744336" w:id="857"/>
      <w:bookmarkStart w:name="_Toc8745036" w:id="858"/>
      <w:bookmarkStart w:name="_Toc8745145" w:id="859"/>
      <w:bookmarkStart w:name="_Toc8746837" w:id="860"/>
      <w:bookmarkStart w:name="_Toc8747201" w:id="861"/>
      <w:bookmarkStart w:name="_Toc8744337" w:id="862"/>
      <w:bookmarkStart w:name="_Toc8745037" w:id="863"/>
      <w:bookmarkStart w:name="_Toc8745146" w:id="864"/>
      <w:bookmarkStart w:name="_Toc8746838" w:id="865"/>
      <w:bookmarkStart w:name="_Toc8747202" w:id="866"/>
      <w:bookmarkStart w:name="_Toc8744338" w:id="867"/>
      <w:bookmarkStart w:name="_Toc8745038" w:id="868"/>
      <w:bookmarkStart w:name="_Toc8745147" w:id="869"/>
      <w:bookmarkStart w:name="_Toc8746839" w:id="870"/>
      <w:bookmarkStart w:name="_Toc8747203" w:id="871"/>
      <w:bookmarkStart w:name="_Toc8744339" w:id="872"/>
      <w:bookmarkStart w:name="_Toc8745039" w:id="873"/>
      <w:bookmarkStart w:name="_Toc8745148" w:id="874"/>
      <w:bookmarkStart w:name="_Toc8746840" w:id="875"/>
      <w:bookmarkStart w:name="_Toc8747204" w:id="876"/>
      <w:bookmarkStart w:name="_Toc8744340" w:id="877"/>
      <w:bookmarkStart w:name="_Toc8745040" w:id="878"/>
      <w:bookmarkStart w:name="_Toc8745149" w:id="879"/>
      <w:bookmarkStart w:name="_Toc8746841" w:id="880"/>
      <w:bookmarkStart w:name="_Toc8747205" w:id="881"/>
      <w:bookmarkStart w:name="_Toc8744341" w:id="882"/>
      <w:bookmarkStart w:name="_Toc8745041" w:id="883"/>
      <w:bookmarkStart w:name="_Toc8745150" w:id="884"/>
      <w:bookmarkStart w:name="_Toc8746842" w:id="885"/>
      <w:bookmarkStart w:name="_Toc8747206" w:id="886"/>
      <w:bookmarkStart w:name="_Toc8744342" w:id="887"/>
      <w:bookmarkStart w:name="_Toc8745042" w:id="888"/>
      <w:bookmarkStart w:name="_Toc8745151" w:id="889"/>
      <w:bookmarkStart w:name="_Toc8746843" w:id="890"/>
      <w:bookmarkStart w:name="_Toc8747207" w:id="891"/>
      <w:bookmarkStart w:name="_Toc8744343" w:id="892"/>
      <w:bookmarkStart w:name="_Toc8745043" w:id="893"/>
      <w:bookmarkStart w:name="_Toc8745152" w:id="894"/>
      <w:bookmarkStart w:name="_Toc8746844" w:id="895"/>
      <w:bookmarkStart w:name="_Toc8747208" w:id="896"/>
      <w:bookmarkStart w:name="_Toc8744344" w:id="897"/>
      <w:bookmarkStart w:name="_Toc8745044" w:id="898"/>
      <w:bookmarkStart w:name="_Toc8745153" w:id="899"/>
      <w:bookmarkStart w:name="_Toc8746845" w:id="900"/>
      <w:bookmarkStart w:name="_Toc8747209" w:id="901"/>
      <w:bookmarkStart w:name="_Toc8744345" w:id="902"/>
      <w:bookmarkStart w:name="_Toc8745045" w:id="903"/>
      <w:bookmarkStart w:name="_Toc8745154" w:id="904"/>
      <w:bookmarkStart w:name="_Toc8746846" w:id="905"/>
      <w:bookmarkStart w:name="_Toc8747210" w:id="906"/>
      <w:bookmarkStart w:name="_Toc8744346" w:id="907"/>
      <w:bookmarkStart w:name="_Toc8745046" w:id="908"/>
      <w:bookmarkStart w:name="_Toc8745155" w:id="909"/>
      <w:bookmarkStart w:name="_Toc8746847" w:id="910"/>
      <w:bookmarkStart w:name="_Toc8747211" w:id="911"/>
      <w:bookmarkStart w:name="_Toc8744347" w:id="912"/>
      <w:bookmarkStart w:name="_Toc8745047" w:id="913"/>
      <w:bookmarkStart w:name="_Toc8745156" w:id="914"/>
      <w:bookmarkStart w:name="_Toc8746848" w:id="915"/>
      <w:bookmarkStart w:name="_Toc8747212" w:id="916"/>
      <w:bookmarkStart w:name="_Toc8744348" w:id="917"/>
      <w:bookmarkStart w:name="_Toc8745048" w:id="918"/>
      <w:bookmarkStart w:name="_Toc8745157" w:id="919"/>
      <w:bookmarkStart w:name="_Toc8746849" w:id="920"/>
      <w:bookmarkStart w:name="_Toc8747213" w:id="921"/>
      <w:bookmarkStart w:name="_Toc8744349" w:id="922"/>
      <w:bookmarkStart w:name="_Toc8745049" w:id="923"/>
      <w:bookmarkStart w:name="_Toc8745158" w:id="924"/>
      <w:bookmarkStart w:name="_Toc8746850" w:id="925"/>
      <w:bookmarkStart w:name="_Toc8747214" w:id="926"/>
      <w:bookmarkStart w:name="_Toc8744350" w:id="927"/>
      <w:bookmarkStart w:name="_Toc8745050" w:id="928"/>
      <w:bookmarkStart w:name="_Toc8745159" w:id="929"/>
      <w:bookmarkStart w:name="_Toc8746851" w:id="930"/>
      <w:bookmarkStart w:name="_Toc8747215" w:id="931"/>
      <w:bookmarkStart w:name="_Toc8744351" w:id="932"/>
      <w:bookmarkStart w:name="_Toc8745051" w:id="933"/>
      <w:bookmarkStart w:name="_Toc8745160" w:id="934"/>
      <w:bookmarkStart w:name="_Toc8746852" w:id="935"/>
      <w:bookmarkStart w:name="_Toc8747216" w:id="936"/>
      <w:bookmarkStart w:name="_Toc8744352" w:id="937"/>
      <w:bookmarkStart w:name="_Toc8745052" w:id="938"/>
      <w:bookmarkStart w:name="_Toc8745161" w:id="939"/>
      <w:bookmarkStart w:name="_Toc8746853" w:id="940"/>
      <w:bookmarkStart w:name="_Toc8747217" w:id="941"/>
      <w:bookmarkStart w:name="_Toc8744353" w:id="942"/>
      <w:bookmarkStart w:name="_Toc8745053" w:id="943"/>
      <w:bookmarkStart w:name="_Toc8745162" w:id="944"/>
      <w:bookmarkStart w:name="_Toc8746854" w:id="945"/>
      <w:bookmarkStart w:name="_Toc8747218" w:id="946"/>
      <w:bookmarkStart w:name="_Toc8744354" w:id="947"/>
      <w:bookmarkStart w:name="_Toc8745054" w:id="948"/>
      <w:bookmarkStart w:name="_Toc8745163" w:id="949"/>
      <w:bookmarkStart w:name="_Toc8746855" w:id="950"/>
      <w:bookmarkStart w:name="_Toc8747219" w:id="951"/>
      <w:bookmarkStart w:name="_Toc8744355" w:id="952"/>
      <w:bookmarkStart w:name="_Toc8745055" w:id="953"/>
      <w:bookmarkStart w:name="_Toc8745164" w:id="954"/>
      <w:bookmarkStart w:name="_Toc8746856" w:id="955"/>
      <w:bookmarkStart w:name="_Toc8747220" w:id="956"/>
      <w:bookmarkStart w:name="_Toc532460476" w:id="957"/>
      <w:bookmarkStart w:name="_Toc532460477" w:id="958"/>
      <w:bookmarkStart w:name="_Toc532460478" w:id="959"/>
      <w:bookmarkStart w:name="_Toc532460479" w:id="960"/>
      <w:bookmarkStart w:name="_Toc532460480" w:id="961"/>
      <w:bookmarkStart w:name="_Toc532460481" w:id="962"/>
      <w:bookmarkStart w:name="_Toc532460482" w:id="963"/>
      <w:bookmarkStart w:name="_Toc532460483" w:id="964"/>
      <w:bookmarkStart w:name="_Toc532460484" w:id="965"/>
      <w:bookmarkStart w:name="_Toc532460485" w:id="966"/>
      <w:bookmarkStart w:name="_Toc532460486" w:id="967"/>
      <w:bookmarkStart w:name="_Toc532460487" w:id="968"/>
      <w:bookmarkStart w:name="_Toc532460488" w:id="969"/>
      <w:bookmarkStart w:name="_Toc532460489" w:id="970"/>
      <w:bookmarkStart w:name="_Toc532460490" w:id="971"/>
      <w:bookmarkStart w:name="_Toc532460491" w:id="972"/>
      <w:bookmarkStart w:name="_Toc532460492" w:id="973"/>
      <w:bookmarkStart w:name="_Toc532460493" w:id="974"/>
      <w:bookmarkStart w:name="_Toc532460494" w:id="975"/>
      <w:bookmarkStart w:name="_Toc532460495" w:id="976"/>
      <w:bookmarkStart w:name="_Toc532460496" w:id="977"/>
      <w:bookmarkStart w:name="_Toc532460497" w:id="978"/>
      <w:bookmarkStart w:name="_Toc532460498" w:id="979"/>
      <w:bookmarkStart w:name="_Toc532460499" w:id="980"/>
      <w:bookmarkStart w:name="_Toc532460500" w:id="981"/>
      <w:bookmarkStart w:name="_Toc532460501" w:id="982"/>
      <w:bookmarkStart w:name="_Toc532460502" w:id="983"/>
      <w:bookmarkStart w:name="_Toc532460503" w:id="984"/>
      <w:bookmarkStart w:name="_Toc532460504" w:id="985"/>
      <w:bookmarkStart w:name="_Toc532460505" w:id="986"/>
      <w:bookmarkStart w:name="_Toc532460506" w:id="987"/>
      <w:bookmarkStart w:name="_Toc532460507" w:id="988"/>
      <w:bookmarkStart w:name="_Toc532460508" w:id="989"/>
      <w:bookmarkStart w:name="_Toc532460509" w:id="990"/>
      <w:bookmarkStart w:name="_Toc532460510" w:id="991"/>
      <w:bookmarkStart w:name="_Toc532460511" w:id="992"/>
      <w:bookmarkStart w:name="_Toc532460512" w:id="993"/>
      <w:bookmarkStart w:name="_Toc531957029" w:id="994"/>
      <w:bookmarkStart w:name="_Toc531967340" w:id="995"/>
      <w:bookmarkStart w:name="_Toc532460543" w:id="996"/>
      <w:bookmarkStart w:name="_Toc532460544" w:id="997"/>
      <w:bookmarkStart w:name="_Toc532460545" w:id="998"/>
      <w:bookmarkStart w:name="_Toc532460546" w:id="999"/>
      <w:bookmarkStart w:name="_Toc532460547" w:id="1000"/>
      <w:bookmarkStart w:name="_Toc532460548" w:id="1001"/>
      <w:bookmarkStart w:name="_Toc532460549" w:id="1002"/>
      <w:bookmarkStart w:name="_Toc532460550" w:id="1003"/>
      <w:bookmarkStart w:name="_Toc532460551" w:id="1004"/>
      <w:bookmarkStart w:name="_Toc532460552" w:id="1005"/>
      <w:bookmarkStart w:name="_Toc532460553" w:id="1006"/>
      <w:bookmarkStart w:name="_Toc532460554" w:id="1007"/>
      <w:bookmarkStart w:name="_Toc532460555" w:id="1008"/>
      <w:bookmarkStart w:name="_Toc532460556" w:id="1009"/>
      <w:bookmarkStart w:name="_Toc532460557" w:id="1010"/>
      <w:bookmarkStart w:name="_Toc532460558" w:id="1011"/>
      <w:bookmarkStart w:name="_Toc532460560" w:id="1012"/>
      <w:bookmarkStart w:name="_Toc532460561" w:id="1013"/>
      <w:bookmarkStart w:name="_Toc532460562" w:id="1014"/>
      <w:bookmarkStart w:name="_Toc532460563" w:id="1015"/>
      <w:bookmarkStart w:name="_Toc532460564" w:id="1016"/>
      <w:bookmarkStart w:name="_Toc532460565" w:id="1017"/>
      <w:bookmarkStart w:name="_Toc532460566" w:id="1018"/>
      <w:bookmarkStart w:name="_Toc532460567" w:id="1019"/>
      <w:bookmarkStart w:name="_Toc532460568" w:id="1020"/>
      <w:bookmarkStart w:name="_Toc532460644" w:id="1021"/>
      <w:bookmarkStart w:name="_Toc532460645" w:id="1022"/>
      <w:bookmarkStart w:name="_Toc532460646" w:id="1023"/>
      <w:bookmarkStart w:name="_Toc532460647" w:id="1024"/>
      <w:bookmarkStart w:name="_Toc532460648" w:id="1025"/>
      <w:bookmarkStart w:name="_Toc532460649" w:id="1026"/>
      <w:bookmarkStart w:name="_Toc532460650" w:id="1027"/>
      <w:bookmarkStart w:name="_Toc531967346" w:id="1028"/>
      <w:bookmarkStart w:name="_Toc532460736" w:id="1029"/>
      <w:bookmarkStart w:name="_Toc532460737" w:id="1030"/>
      <w:bookmarkStart w:name="_Toc531967348" w:id="1031"/>
      <w:bookmarkStart w:name="_Toc532460738" w:id="1032"/>
      <w:bookmarkStart w:name="_Toc532460739" w:id="1033"/>
      <w:bookmarkStart w:name="_Toc532460740" w:id="1034"/>
      <w:bookmarkStart w:name="_Toc532460741" w:id="1035"/>
      <w:bookmarkStart w:name="_Toc532460742" w:id="1036"/>
      <w:bookmarkStart w:name="_Toc532460743" w:id="1037"/>
      <w:bookmarkStart w:name="_Toc532460744" w:id="1038"/>
      <w:bookmarkStart w:name="_Toc532460745" w:id="1039"/>
      <w:bookmarkStart w:name="_Toc532460746" w:id="1040"/>
      <w:bookmarkStart w:name="_Toc532460747" w:id="1041"/>
      <w:bookmarkStart w:name="_Toc532460748" w:id="1042"/>
      <w:bookmarkStart w:name="_Toc532460749" w:id="1043"/>
      <w:bookmarkStart w:name="_Toc532460750" w:id="1044"/>
      <w:bookmarkStart w:name="_Toc532460751" w:id="1045"/>
      <w:bookmarkStart w:name="_Toc532460752" w:id="1046"/>
      <w:bookmarkStart w:name="_Toc532460753" w:id="1047"/>
      <w:bookmarkStart w:name="_Toc532460754" w:id="1048"/>
      <w:bookmarkStart w:name="_Toc532460755" w:id="1049"/>
      <w:bookmarkStart w:name="_Toc532460756" w:id="1050"/>
      <w:bookmarkStart w:name="_Toc532460757" w:id="1051"/>
      <w:bookmarkStart w:name="_Toc532460758" w:id="1052"/>
      <w:bookmarkStart w:name="_Toc532460759" w:id="1053"/>
      <w:bookmarkStart w:name="_Toc532460760" w:id="1054"/>
      <w:bookmarkStart w:name="_Toc532460761" w:id="1055"/>
      <w:bookmarkStart w:name="_Toc532460762" w:id="1056"/>
      <w:bookmarkStart w:name="_Toc532460763" w:id="1057"/>
      <w:bookmarkStart w:name="_Toc532460764" w:id="1058"/>
      <w:bookmarkStart w:name="_Toc532460765" w:id="1059"/>
      <w:bookmarkStart w:name="_Toc532460766" w:id="1060"/>
      <w:bookmarkStart w:name="_Toc532460767" w:id="1061"/>
      <w:bookmarkStart w:name="_Toc532460768" w:id="1062"/>
      <w:bookmarkStart w:name="_Toc532460769" w:id="1063"/>
      <w:bookmarkStart w:name="_Toc532460770" w:id="1064"/>
      <w:bookmarkStart w:name="_Toc532460771" w:id="1065"/>
      <w:bookmarkStart w:name="_Toc532460772" w:id="1066"/>
      <w:bookmarkStart w:name="_Toc532460773" w:id="1067"/>
      <w:bookmarkStart w:name="_Toc532460774" w:id="1068"/>
      <w:bookmarkStart w:name="_Toc532460775" w:id="1069"/>
      <w:bookmarkStart w:name="_Toc532460776" w:id="1070"/>
      <w:bookmarkStart w:name="_Toc8744356" w:id="1071"/>
      <w:bookmarkStart w:name="_Toc8745056" w:id="1072"/>
      <w:bookmarkStart w:name="_Toc8745165" w:id="1073"/>
      <w:bookmarkStart w:name="_Toc8746857" w:id="1074"/>
      <w:bookmarkStart w:name="_Toc8747221" w:id="1075"/>
      <w:bookmarkStart w:name="_Toc8744357" w:id="1076"/>
      <w:bookmarkStart w:name="_Toc8745057" w:id="1077"/>
      <w:bookmarkStart w:name="_Toc8745166" w:id="1078"/>
      <w:bookmarkStart w:name="_Toc8746858" w:id="1079"/>
      <w:bookmarkStart w:name="_Toc8747222" w:id="1080"/>
      <w:bookmarkStart w:name="_Toc8744358" w:id="1081"/>
      <w:bookmarkStart w:name="_Toc8745058" w:id="1082"/>
      <w:bookmarkStart w:name="_Toc8745167" w:id="1083"/>
      <w:bookmarkStart w:name="_Toc8746859" w:id="1084"/>
      <w:bookmarkStart w:name="_Toc8747223" w:id="1085"/>
      <w:bookmarkStart w:name="_Toc8744359" w:id="1086"/>
      <w:bookmarkStart w:name="_Toc8745059" w:id="1087"/>
      <w:bookmarkStart w:name="_Toc8745168" w:id="1088"/>
      <w:bookmarkStart w:name="_Toc8746860" w:id="1089"/>
      <w:bookmarkStart w:name="_Toc8747224" w:id="1090"/>
      <w:bookmarkStart w:name="_Toc531957038" w:id="1091"/>
      <w:bookmarkStart w:name="_Toc531957039" w:id="1092"/>
      <w:bookmarkStart w:name="_Toc531957040" w:id="1093"/>
      <w:bookmarkStart w:name="_Toc531957041" w:id="1094"/>
      <w:bookmarkStart w:name="_Toc531957042" w:id="1095"/>
      <w:bookmarkStart w:name="_Toc531957043" w:id="1096"/>
      <w:bookmarkStart w:name="_Toc531957044" w:id="1097"/>
      <w:bookmarkStart w:name="_Toc531957045" w:id="1098"/>
      <w:bookmarkStart w:name="_Toc531957049" w:id="1099"/>
      <w:bookmarkStart w:name="_Toc8744360" w:id="1100"/>
      <w:bookmarkStart w:name="_Toc8745060" w:id="1101"/>
      <w:bookmarkStart w:name="_Toc8745169" w:id="1102"/>
      <w:bookmarkStart w:name="_Toc8746861" w:id="1103"/>
      <w:bookmarkStart w:name="_Toc8747225" w:id="1104"/>
      <w:bookmarkStart w:name="_Toc8744361" w:id="1105"/>
      <w:bookmarkStart w:name="_Toc8745061" w:id="1106"/>
      <w:bookmarkStart w:name="_Toc8745170" w:id="1107"/>
      <w:bookmarkStart w:name="_Toc8746862" w:id="1108"/>
      <w:bookmarkStart w:name="_Toc8747226" w:id="1109"/>
      <w:bookmarkStart w:name="_Toc53493418" w:id="1110"/>
      <w:bookmarkEnd w:id="55"/>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r w:rsidRPr="00A0679E">
        <w:rPr>
          <w:rFonts w:cs="Times New Roman"/>
        </w:rPr>
        <w:lastRenderedPageBreak/>
        <w:t>Introduction</w:t>
      </w:r>
      <w:bookmarkEnd w:id="1110"/>
    </w:p>
    <w:p w:rsidRPr="00A0679E" w:rsidR="00CE0F2B" w:rsidP="00CE0F2B" w:rsidRDefault="00CE0F2B" w14:paraId="48A5ECA3" w14:textId="38C5A3CB">
      <w:r w:rsidRPr="00A0679E">
        <w:t xml:space="preserve">The MTender system has a networked interoperable digital procurement architecture that relies on the interaction between the web portal, the central unit, and a variable number of Networking Electronic Procurement Platforms (NEPPs). The interconnection between the central unit and commercial marketplaces is facilitated by an Application Programming Interface (API) that exchanges data electronically and automatically. As a result of the interoperability, a collective authentication, synchronisation and validation of the data is achieved in real time for all transactions conducted on the system. </w:t>
      </w:r>
      <w:commentRangeStart w:id="1111"/>
      <w:commentRangeStart w:id="1112"/>
      <w:r w:rsidRPr="00A0679E">
        <w:t>The front-end platforms are web platforms that implement the electronic procurement system features and provide access for contracting authorities (CAs) and economic operators (EOs). The NEPPs interact with the central unit via the API.</w:t>
      </w:r>
      <w:commentRangeEnd w:id="1111"/>
      <w:r w:rsidR="00040E8A">
        <w:rPr>
          <w:rStyle w:val="CommentReference"/>
        </w:rPr>
        <w:commentReference w:id="1111"/>
      </w:r>
      <w:commentRangeEnd w:id="1112"/>
      <w:r w:rsidR="00107F67">
        <w:rPr>
          <w:rStyle w:val="CommentReference"/>
        </w:rPr>
        <w:commentReference w:id="1112"/>
      </w:r>
    </w:p>
    <w:p w:rsidRPr="00A0679E" w:rsidR="00B97379" w:rsidP="00B97379" w:rsidRDefault="00B97379" w14:paraId="37E12206" w14:textId="6B227DBD">
      <w:r w:rsidRPr="00A0679E">
        <w:t>The public procurement process in Moldova includes both online and offline procedures.</w:t>
      </w:r>
    </w:p>
    <w:p w:rsidRPr="00A0679E" w:rsidR="00F3217B" w:rsidP="00B97379" w:rsidRDefault="00F3217B" w14:paraId="3D5E413F" w14:textId="77777777">
      <w:r w:rsidRPr="00A0679E">
        <w:t>In</w:t>
      </w:r>
      <w:r w:rsidRPr="00A0679E" w:rsidR="00B97379">
        <w:t xml:space="preserve"> online procedures based on</w:t>
      </w:r>
      <w:r w:rsidRPr="00A0679E">
        <w:t xml:space="preserve"> a</w:t>
      </w:r>
      <w:r w:rsidRPr="00A0679E" w:rsidR="00B97379">
        <w:t xml:space="preserve"> selective method</w:t>
      </w:r>
      <w:r w:rsidRPr="00A0679E">
        <w:t>:</w:t>
      </w:r>
    </w:p>
    <w:p w:rsidRPr="00A0679E" w:rsidR="00F3217B" w:rsidP="004E695C" w:rsidRDefault="00F3217B" w14:paraId="4029B229" w14:textId="7F648932">
      <w:pPr>
        <w:pStyle w:val="ListParagraph"/>
        <w:numPr>
          <w:ilvl w:val="0"/>
          <w:numId w:val="6"/>
        </w:numPr>
        <w:rPr>
          <w:rFonts w:ascii="Times New Roman" w:hAnsi="Times New Roman"/>
        </w:rPr>
      </w:pPr>
      <w:r w:rsidRPr="00A0679E">
        <w:rPr>
          <w:rFonts w:ascii="Times New Roman" w:hAnsi="Times New Roman"/>
        </w:rPr>
        <w:t>The Contracting Authority (CA) publishes a notice;</w:t>
      </w:r>
    </w:p>
    <w:p w:rsidRPr="00A0679E" w:rsidR="00F3217B" w:rsidP="004E695C" w:rsidRDefault="00B509A3" w14:paraId="7BE31B05" w14:textId="4EF04D2E">
      <w:pPr>
        <w:pStyle w:val="ListParagraph"/>
        <w:numPr>
          <w:ilvl w:val="0"/>
          <w:numId w:val="6"/>
        </w:numPr>
        <w:rPr>
          <w:rFonts w:ascii="Times New Roman" w:hAnsi="Times New Roman"/>
        </w:rPr>
      </w:pPr>
      <w:r w:rsidRPr="00A0679E">
        <w:rPr>
          <w:rFonts w:ascii="Times New Roman" w:hAnsi="Times New Roman"/>
        </w:rPr>
        <w:t>I</w:t>
      </w:r>
      <w:r w:rsidRPr="00A0679E" w:rsidR="00F3217B">
        <w:rPr>
          <w:rFonts w:ascii="Times New Roman" w:hAnsi="Times New Roman"/>
        </w:rPr>
        <w:t xml:space="preserve">nterested Economic Operators (EOs) must </w:t>
      </w:r>
      <w:r w:rsidRPr="00A0679E" w:rsidR="00B97379">
        <w:rPr>
          <w:rFonts w:ascii="Times New Roman" w:hAnsi="Times New Roman"/>
        </w:rPr>
        <w:t>submit a request to participate</w:t>
      </w:r>
      <w:r w:rsidRPr="00A0679E" w:rsidR="00F3217B">
        <w:rPr>
          <w:rFonts w:ascii="Times New Roman" w:hAnsi="Times New Roman"/>
        </w:rPr>
        <w:t xml:space="preserve"> in response to this notice;</w:t>
      </w:r>
    </w:p>
    <w:p w:rsidRPr="00A0679E" w:rsidR="00B97379" w:rsidP="004E695C" w:rsidRDefault="00B509A3" w14:paraId="2C837FE2" w14:textId="00F932E4">
      <w:pPr>
        <w:pStyle w:val="ListParagraph"/>
        <w:numPr>
          <w:ilvl w:val="0"/>
          <w:numId w:val="6"/>
        </w:numPr>
        <w:rPr>
          <w:rFonts w:ascii="Times New Roman" w:hAnsi="Times New Roman"/>
        </w:rPr>
      </w:pPr>
      <w:r w:rsidRPr="00A0679E">
        <w:rPr>
          <w:rFonts w:ascii="Times New Roman" w:hAnsi="Times New Roman"/>
        </w:rPr>
        <w:t>O</w:t>
      </w:r>
      <w:r w:rsidRPr="00A0679E" w:rsidR="00F3217B">
        <w:rPr>
          <w:rFonts w:ascii="Times New Roman" w:hAnsi="Times New Roman"/>
        </w:rPr>
        <w:t xml:space="preserve">nly those EOs which are pre-selected by the CA may submit </w:t>
      </w:r>
      <w:r w:rsidRPr="00A0679E" w:rsidR="00CA6312">
        <w:rPr>
          <w:rFonts w:ascii="Times New Roman" w:hAnsi="Times New Roman"/>
        </w:rPr>
        <w:t>offers</w:t>
      </w:r>
      <w:r w:rsidRPr="00A0679E" w:rsidR="00B97379">
        <w:rPr>
          <w:rFonts w:ascii="Times New Roman" w:hAnsi="Times New Roman"/>
        </w:rPr>
        <w:t>.</w:t>
      </w:r>
    </w:p>
    <w:p w:rsidRPr="00A0679E" w:rsidR="00F3217B" w:rsidP="001B384A" w:rsidRDefault="00CA6312" w14:paraId="0188952B" w14:textId="7BB3C95C">
      <w:r w:rsidRPr="00A0679E">
        <w:t xml:space="preserve">This </w:t>
      </w:r>
      <w:r w:rsidRPr="00A0679E" w:rsidR="00E21BDB">
        <w:t>report</w:t>
      </w:r>
      <w:r w:rsidRPr="00A0679E">
        <w:t xml:space="preserve"> describes how the </w:t>
      </w:r>
      <w:r w:rsidRPr="00A0679E" w:rsidR="00B509A3">
        <w:t xml:space="preserve">MTender (the </w:t>
      </w:r>
      <w:r w:rsidRPr="00A0679E">
        <w:t>S</w:t>
      </w:r>
      <w:r w:rsidRPr="00A0679E" w:rsidR="00F3217B">
        <w:t>ystem</w:t>
      </w:r>
      <w:r w:rsidRPr="00A0679E" w:rsidR="00B509A3">
        <w:t>)</w:t>
      </w:r>
      <w:r w:rsidRPr="00A0679E" w:rsidR="00F3217B">
        <w:t xml:space="preserve"> may be used </w:t>
      </w:r>
      <w:r w:rsidRPr="00A0679E" w:rsidR="00E21BDB">
        <w:t xml:space="preserve">for </w:t>
      </w:r>
      <w:r w:rsidRPr="00A0679E" w:rsidR="00F3217B">
        <w:t>a restricted procedure according to the European Union Public Procurement Directives</w:t>
      </w:r>
      <w:r w:rsidRPr="00A0679E" w:rsidR="00F3217B">
        <w:rPr>
          <w:rStyle w:val="FootnoteReference"/>
        </w:rPr>
        <w:footnoteReference w:id="1"/>
      </w:r>
      <w:r w:rsidRPr="00A0679E" w:rsidR="00F3217B">
        <w:t>.</w:t>
      </w:r>
    </w:p>
    <w:p w:rsidR="001B384A" w:rsidP="001B384A" w:rsidRDefault="001B384A" w14:paraId="129893C7" w14:textId="718C0CAF">
      <w:pPr>
        <w:rPr>
          <w:ins w:author="Alba Colomer Padrosa" w:date="2021-01-21T09:10:00Z" w:id="1113"/>
        </w:rPr>
      </w:pPr>
      <w:r w:rsidRPr="00A0679E">
        <w:t xml:space="preserve">This is a procedural </w:t>
      </w:r>
      <w:r w:rsidRPr="00A0679E" w:rsidR="00FD386A">
        <w:t xml:space="preserve">use-case and </w:t>
      </w:r>
      <w:r w:rsidRPr="00A0679E">
        <w:t xml:space="preserve">no individual transactions are defined. Reference is made to other </w:t>
      </w:r>
      <w:r w:rsidRPr="00A0679E" w:rsidR="00B97379">
        <w:t>profiles</w:t>
      </w:r>
      <w:r w:rsidRPr="00A0679E">
        <w:t>, in which the transactions and the transaction information requirements are listed and defined.</w:t>
      </w:r>
    </w:p>
    <w:p w:rsidRPr="00A0679E" w:rsidR="00107F67" w:rsidP="001B384A" w:rsidRDefault="00107F67" w14:paraId="5ECDB425" w14:textId="78421363">
      <w:ins w:author="Alba Colomer Padrosa" w:date="2021-01-21T09:11:00Z" w:id="1114">
        <w:r>
          <w:t>The purpose of this document is to provide</w:t>
        </w:r>
      </w:ins>
      <w:ins w:author="Alba Colomer Padrosa" w:date="2021-01-21T09:12:00Z" w:id="1115">
        <w:r>
          <w:t xml:space="preserve"> </w:t>
        </w:r>
      </w:ins>
      <w:ins w:author="Alba Colomer Padrosa" w:date="2021-01-21T09:13:00Z" w:id="1116">
        <w:r>
          <w:t>all</w:t>
        </w:r>
      </w:ins>
      <w:ins w:author="Alba Colomer Padrosa" w:date="2021-01-21T09:12:00Z" w:id="1117">
        <w:r>
          <w:t xml:space="preserve"> necessary</w:t>
        </w:r>
      </w:ins>
      <w:ins w:author="Alba Colomer Padrosa" w:date="2021-01-21T09:11:00Z" w:id="1118">
        <w:r>
          <w:t xml:space="preserve"> techical information </w:t>
        </w:r>
      </w:ins>
      <w:ins w:author="Alba Colomer Padrosa" w:date="2021-01-21T09:12:00Z" w:id="1119">
        <w:r>
          <w:t>for the implementation of competitive procedures by the NEPPs.</w:t>
        </w:r>
      </w:ins>
    </w:p>
    <w:p w:rsidRPr="00A0679E" w:rsidR="00925C9C" w:rsidP="00C05DE8" w:rsidRDefault="00925C9C" w14:paraId="14F24384" w14:textId="77777777">
      <w:pPr>
        <w:pStyle w:val="Heading1"/>
        <w:ind w:left="737" w:hanging="737"/>
        <w:rPr>
          <w:rFonts w:cs="Times New Roman"/>
        </w:rPr>
      </w:pPr>
      <w:bookmarkStart w:name="_71pobzot91k6" w:colFirst="0" w:colLast="0" w:id="1120"/>
      <w:bookmarkStart w:name="_hg431uovmn18" w:colFirst="0" w:colLast="0" w:id="1121"/>
      <w:bookmarkStart w:name="_fq6fx6p8vit5" w:colFirst="0" w:colLast="0" w:id="1122"/>
      <w:bookmarkStart w:name="_huufzp73xtvg" w:colFirst="0" w:colLast="0" w:id="1123"/>
      <w:bookmarkStart w:name="_Toc53493419" w:id="1124"/>
      <w:bookmarkEnd w:id="1120"/>
      <w:bookmarkEnd w:id="1121"/>
      <w:bookmarkEnd w:id="1122"/>
      <w:bookmarkEnd w:id="1123"/>
      <w:r w:rsidRPr="00A0679E">
        <w:rPr>
          <w:rFonts w:cs="Times New Roman"/>
        </w:rPr>
        <w:t>Scope</w:t>
      </w:r>
      <w:bookmarkEnd w:id="1124"/>
    </w:p>
    <w:p w:rsidRPr="00A0679E" w:rsidR="00356E5B" w:rsidP="00356E5B" w:rsidRDefault="00356E5B" w14:paraId="677EE440" w14:textId="3B40C52F">
      <w:r w:rsidRPr="00A0679E">
        <w:t xml:space="preserve">At the </w:t>
      </w:r>
      <w:r w:rsidRPr="00A0679E" w:rsidR="00E21BDB">
        <w:t>s</w:t>
      </w:r>
      <w:r w:rsidRPr="00A0679E">
        <w:t>ystem level, it is necessary to implement several online procedure based on a selective procurement method</w:t>
      </w:r>
      <w:r w:rsidRPr="00A0679E" w:rsidR="00CA6312">
        <w:t>. These are:</w:t>
      </w:r>
    </w:p>
    <w:p w:rsidRPr="00A0679E" w:rsidR="00356E5B" w:rsidP="004E695C" w:rsidRDefault="00356E5B" w14:paraId="491015E0" w14:textId="49A1567E">
      <w:pPr>
        <w:pStyle w:val="ListParagraph"/>
        <w:numPr>
          <w:ilvl w:val="0"/>
          <w:numId w:val="5"/>
        </w:numPr>
        <w:rPr>
          <w:rFonts w:ascii="Times New Roman" w:hAnsi="Times New Roman"/>
        </w:rPr>
      </w:pPr>
      <w:commentRangeStart w:id="1125"/>
      <w:r w:rsidRPr="00A0679E">
        <w:rPr>
          <w:rFonts w:ascii="Times New Roman" w:hAnsi="Times New Roman"/>
        </w:rPr>
        <w:t>Procedure for utilities;</w:t>
      </w:r>
    </w:p>
    <w:p w:rsidRPr="00A0679E" w:rsidR="00356E5B" w:rsidP="004E695C" w:rsidRDefault="00E21BDB" w14:paraId="0924191B" w14:textId="3ED9722B">
      <w:pPr>
        <w:pStyle w:val="ListParagraph"/>
        <w:numPr>
          <w:ilvl w:val="0"/>
          <w:numId w:val="5"/>
        </w:numPr>
        <w:rPr>
          <w:rFonts w:ascii="Times New Roman" w:hAnsi="Times New Roman"/>
        </w:rPr>
      </w:pPr>
      <w:r w:rsidRPr="00A0679E">
        <w:rPr>
          <w:rFonts w:ascii="Times New Roman" w:hAnsi="Times New Roman"/>
        </w:rPr>
        <w:t>R</w:t>
      </w:r>
      <w:r w:rsidRPr="00A0679E" w:rsidR="00356E5B">
        <w:rPr>
          <w:rFonts w:ascii="Times New Roman" w:hAnsi="Times New Roman"/>
        </w:rPr>
        <w:t>estricted tender.</w:t>
      </w:r>
      <w:commentRangeEnd w:id="1125"/>
      <w:r w:rsidR="008F6B0D">
        <w:rPr>
          <w:rStyle w:val="CommentReference"/>
          <w:rFonts w:ascii="Times New Roman" w:hAnsi="Times New Roman" w:eastAsiaTheme="minorHAnsi" w:cstheme="minorBidi"/>
          <w:color w:val="auto"/>
          <w:lang w:eastAsia="en-US"/>
        </w:rPr>
        <w:commentReference w:id="1125"/>
      </w:r>
    </w:p>
    <w:p w:rsidRPr="00A0679E" w:rsidR="00925C9C" w:rsidP="00C05DE8" w:rsidRDefault="00925C9C" w14:paraId="44AE97FA" w14:textId="77777777">
      <w:pPr>
        <w:pStyle w:val="Heading1"/>
        <w:ind w:left="737" w:hanging="737"/>
        <w:rPr>
          <w:rFonts w:cs="Times New Roman"/>
        </w:rPr>
      </w:pPr>
      <w:bookmarkStart w:name="_k8pbvvzijo3p" w:colFirst="0" w:colLast="0" w:id="1126"/>
      <w:bookmarkStart w:name="_Toc53493420" w:id="1127"/>
      <w:bookmarkEnd w:id="1126"/>
      <w:r w:rsidRPr="00A0679E">
        <w:rPr>
          <w:rFonts w:cs="Times New Roman"/>
        </w:rPr>
        <w:t>Business processes</w:t>
      </w:r>
      <w:bookmarkEnd w:id="1127"/>
    </w:p>
    <w:p w:rsidRPr="00A0679E" w:rsidR="00925C9C" w:rsidP="00925C9C" w:rsidRDefault="7083FD33" w14:paraId="79092DD4" w14:textId="36FDAA26">
      <w:r>
        <w:t xml:space="preserve">The following diagrams show the sequence of the business processes implemented under this </w:t>
      </w:r>
      <w:commentRangeStart w:id="1128"/>
      <w:commentRangeStart w:id="1129"/>
      <w:r>
        <w:t xml:space="preserve">profile </w:t>
      </w:r>
      <w:commentRangeEnd w:id="1128"/>
      <w:r w:rsidR="00925C9C">
        <w:commentReference w:id="1128"/>
      </w:r>
      <w:commentRangeEnd w:id="1129"/>
      <w:r w:rsidR="00925C9C">
        <w:commentReference w:id="1129"/>
      </w:r>
      <w:r>
        <w:t>and defines the sequence of interactions.</w:t>
      </w:r>
    </w:p>
    <w:p w:rsidRPr="00A0679E" w:rsidR="00925C9C" w:rsidP="00C05DE8" w:rsidRDefault="00B02A52" w14:paraId="70302050" w14:textId="15369A60">
      <w:pPr>
        <w:pStyle w:val="Heading2"/>
        <w:ind w:left="1191"/>
      </w:pPr>
      <w:bookmarkStart w:name="_k9tri755f706" w:colFirst="0" w:colLast="0" w:id="1130"/>
      <w:bookmarkStart w:name="_Toc53493421" w:id="1131"/>
      <w:bookmarkEnd w:id="1130"/>
      <w:r w:rsidRPr="00A0679E">
        <w:t>Common flow of an online selective procedure for utilities</w:t>
      </w:r>
      <w:bookmarkEnd w:id="1131"/>
    </w:p>
    <w:p w:rsidRPr="00A0679E" w:rsidR="00925C9C" w:rsidP="00492448" w:rsidRDefault="00925C9C" w14:paraId="01549879" w14:textId="54D12DDC">
      <w:r w:rsidRPr="00A0679E">
        <w:t>Th</w:t>
      </w:r>
      <w:r w:rsidRPr="00A0679E" w:rsidR="00B02A52">
        <w:t>e following</w:t>
      </w:r>
      <w:r w:rsidRPr="00A0679E">
        <w:t xml:space="preserve"> </w:t>
      </w:r>
      <w:r w:rsidRPr="00A0679E" w:rsidR="00E25354">
        <w:t>Business Process Model Notation (</w:t>
      </w:r>
      <w:r w:rsidRPr="00A0679E" w:rsidR="003C321E">
        <w:t>BPMN</w:t>
      </w:r>
      <w:r w:rsidRPr="00A0679E" w:rsidR="00E25354">
        <w:t>)</w:t>
      </w:r>
      <w:r w:rsidRPr="00A0679E">
        <w:t xml:space="preserve"> covers </w:t>
      </w:r>
      <w:r w:rsidRPr="00A0679E" w:rsidR="00E25354">
        <w:t>the</w:t>
      </w:r>
      <w:r w:rsidRPr="00A0679E">
        <w:t xml:space="preserve"> common flow of the procurement procedure </w:t>
      </w:r>
      <w:r w:rsidRPr="00A0679E" w:rsidR="00B02A52">
        <w:t>for utilities based on a selective method</w:t>
      </w:r>
      <w:r w:rsidRPr="00A0679E">
        <w:t>:</w:t>
      </w:r>
    </w:p>
    <w:p w:rsidRPr="00A0679E" w:rsidR="00925C9C" w:rsidP="09CB8979" w:rsidRDefault="00B02A52" w14:paraId="256A13BB" w14:textId="10F6CF50">
      <w:pPr>
        <w:keepNext/>
        <w:spacing w:after="0"/>
        <w:jc w:val="center"/>
      </w:pPr>
      <w:ins w:author="Paul Boroday" w:date="2021-02-08T14:29:39.331Z" w:id="353528800">
        <w:r>
          <w:drawing>
            <wp:inline wp14:editId="0FAA4EFC" wp14:anchorId="79686353">
              <wp:extent cx="5753098" cy="1426290"/>
              <wp:effectExtent l="0" t="0" r="0" b="0"/>
              <wp:docPr id="1921358719" name="" title=""/>
              <wp:cNvGraphicFramePr>
                <a:graphicFrameLocks noChangeAspect="1"/>
              </wp:cNvGraphicFramePr>
              <a:graphic>
                <a:graphicData uri="http://schemas.openxmlformats.org/drawingml/2006/picture">
                  <pic:pic>
                    <pic:nvPicPr>
                      <pic:cNvPr id="0" name=""/>
                      <pic:cNvPicPr/>
                    </pic:nvPicPr>
                    <pic:blipFill>
                      <a:blip r:embed="R2768c9a01f104c0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753098" cy="1426290"/>
                      </a:xfrm>
                      <a:prstGeom prst="rect">
                        <a:avLst/>
                      </a:prstGeom>
                    </pic:spPr>
                  </pic:pic>
                </a:graphicData>
              </a:graphic>
            </wp:inline>
          </w:drawing>
        </w:r>
      </w:ins>
    </w:p>
    <w:p w:rsidRPr="00A0679E" w:rsidR="00925C9C" w:rsidP="15126BE0" w:rsidRDefault="002A4E3B" w14:paraId="7183A222" w14:textId="0EEFAE94">
      <w:pPr>
        <w:pStyle w:val="Caption"/>
        <w:jc w:val="center"/>
        <w:rPr>
          <w:i w:val="0"/>
          <w:iCs w:val="0"/>
          <w:color w:val="666666"/>
          <w:sz w:val="18"/>
          <w:szCs w:val="18"/>
        </w:rPr>
      </w:pPr>
      <w:bookmarkStart w:name="_Toc52208253" w:id="1133"/>
      <w:r w:rsidR="28E231BF">
        <w:rPr/>
        <w:t xml:space="preserve">Figure </w:t>
      </w:r>
      <w:r>
        <w:fldChar w:fldCharType="begin"/>
      </w:r>
      <w:r>
        <w:instrText xml:space="preserve">SEQ Figure \* ARABIC</w:instrText>
      </w:r>
      <w:r>
        <w:fldChar w:fldCharType="separate"/>
      </w:r>
      <w:r w:rsidR="28E231BF">
        <w:rPr/>
        <w:t>1</w:t>
      </w:r>
      <w:r>
        <w:fldChar w:fldCharType="end"/>
      </w:r>
      <w:r w:rsidR="28E231BF">
        <w:rPr/>
        <w:t xml:space="preserve"> - BPMN for common online selective procedure for utilities</w:t>
      </w:r>
      <w:r w:rsidRPr="28E231BF">
        <w:rPr>
          <w:rStyle w:val="FootnoteReference"/>
        </w:rPr>
        <w:footnoteReference w:id="23423"/>
      </w:r>
      <w:r w:rsidR="28E231BF">
        <w:rPr/>
        <w:t xml:space="preserve"> </w:t>
      </w:r>
      <w:r>
        <w:fldChar w:fldCharType="begin"/>
      </w:r>
      <w:r>
        <w:instrText xml:space="preserve"> HYPERLINK "https://cawemo.com/share/e523eec5-cbd2-46a0-b154-63651df631c2" \h </w:instrText>
      </w:r>
      <w:r>
        <w:fldChar w:fldCharType="separate"/>
      </w:r>
      <w:r>
        <w:fldChar w:fldCharType="end"/>
      </w:r>
      <w:r>
        <w:fldChar w:fldCharType="begin"/>
      </w:r>
      <w:r>
        <w:instrText xml:space="preserve">HYPERLINK "https://cawemo.com/share/69ce87fa-e520-4868-bee8-82022d0bac70" </w:instrText>
      </w:r>
      <w:r>
        <w:fldChar w:fldCharType="separate"/>
      </w:r>
      <w:del w:author="Paul Boroday" w:date="2021-02-16T16:20:12.301Z" w:id="506295466">
        <w:r>
          <w:fldChar w:fldCharType="end"/>
        </w:r>
      </w:del>
      <w:bookmarkEnd w:id="1133"/>
    </w:p>
    <w:p w:rsidRPr="00A0679E" w:rsidR="002A4E3B" w:rsidP="002A4E3B" w:rsidRDefault="002A4E3B" w14:paraId="5A528D40" w14:textId="77777777"/>
    <w:p w:rsidRPr="00A0679E" w:rsidR="00925C9C" w:rsidP="00C05DE8" w:rsidRDefault="00B02A52" w14:paraId="61EFD657" w14:textId="34D0FAFA">
      <w:pPr>
        <w:pStyle w:val="Heading2"/>
        <w:ind w:left="1191"/>
      </w:pPr>
      <w:bookmarkStart w:name="_2852ofjhsipw" w:colFirst="0" w:colLast="0" w:id="1136"/>
      <w:bookmarkStart w:name="_Toc53493422" w:id="1137"/>
      <w:bookmarkEnd w:id="1136"/>
      <w:r w:rsidRPr="00A0679E">
        <w:t>Common flow of restricted tender</w:t>
      </w:r>
      <w:bookmarkEnd w:id="1137"/>
      <w:r w:rsidRPr="00A0679E" w:rsidR="00925C9C">
        <w:t xml:space="preserve"> </w:t>
      </w:r>
    </w:p>
    <w:p w:rsidRPr="00A0679E" w:rsidR="00B02A52" w:rsidP="00CB32E0" w:rsidRDefault="00925C9C" w14:paraId="7ED357A9" w14:textId="62B75C16">
      <w:r w:rsidRPr="00A0679E">
        <w:t>Th</w:t>
      </w:r>
      <w:r w:rsidRPr="00A0679E" w:rsidR="00B02A52">
        <w:t>e following</w:t>
      </w:r>
      <w:r w:rsidRPr="00A0679E">
        <w:t xml:space="preserve"> </w:t>
      </w:r>
      <w:r w:rsidRPr="00A0679E" w:rsidR="003C321E">
        <w:t>BPMN</w:t>
      </w:r>
      <w:r w:rsidRPr="00A0679E">
        <w:t xml:space="preserve"> covers </w:t>
      </w:r>
      <w:r w:rsidRPr="00A0679E" w:rsidR="0006400E">
        <w:t>the</w:t>
      </w:r>
      <w:r w:rsidRPr="00A0679E">
        <w:t xml:space="preserve"> </w:t>
      </w:r>
      <w:r w:rsidRPr="00A0679E" w:rsidR="00B02A52">
        <w:t>common flow of a restricted procurement procedure based on a selective method:</w:t>
      </w:r>
    </w:p>
    <w:p w:rsidRPr="00A0679E" w:rsidR="00925C9C" w:rsidP="00925C9C" w:rsidRDefault="00B02A52" w14:paraId="70B46856" w14:textId="5D3771D7">
      <w:pPr>
        <w:spacing w:after="0"/>
      </w:pPr>
      <w:ins w:author="Paul Boroday" w:date="2021-02-08T14:25:36.346Z" w:id="665496927">
        <w:r>
          <w:drawing>
            <wp:inline wp14:editId="50AB67A0" wp14:anchorId="2842CB77">
              <wp:extent cx="5734052" cy="1421567"/>
              <wp:effectExtent l="0" t="0" r="0" b="0"/>
              <wp:docPr id="1578909826" name="" title=""/>
              <wp:cNvGraphicFramePr>
                <a:graphicFrameLocks noChangeAspect="1"/>
              </wp:cNvGraphicFramePr>
              <a:graphic>
                <a:graphicData uri="http://schemas.openxmlformats.org/drawingml/2006/picture">
                  <pic:pic>
                    <pic:nvPicPr>
                      <pic:cNvPr id="0" name=""/>
                      <pic:cNvPicPr/>
                    </pic:nvPicPr>
                    <pic:blipFill>
                      <a:blip r:embed="Rc59c441c0c2c4d46">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734052" cy="1421567"/>
                      </a:xfrm>
                      <a:prstGeom prst="rect">
                        <a:avLst/>
                      </a:prstGeom>
                    </pic:spPr>
                  </pic:pic>
                </a:graphicData>
              </a:graphic>
            </wp:inline>
          </w:drawing>
        </w:r>
      </w:ins>
    </w:p>
    <w:p w:rsidRPr="00A0679E" w:rsidR="0006400E" w:rsidP="28E231BF" w:rsidRDefault="0006400E" w14:paraId="2D8133DB" w14:textId="7688A47F">
      <w:pPr>
        <w:pStyle w:val="Caption"/>
        <w:jc w:val="center"/>
        <w:rPr>
          <w:b w:val="0"/>
          <w:bCs w:val="0"/>
          <w:sz w:val="18"/>
          <w:szCs w:val="18"/>
        </w:rPr>
      </w:pPr>
      <w:bookmarkStart w:name="_oy2o4ftoo4jd" w:colFirst="0" w:colLast="0" w:id="1146"/>
      <w:bookmarkEnd w:id="1146"/>
      <w:r w:rsidRPr="15126BE0" w:rsidR="28E231BF">
        <w:rPr>
          <w:b w:val="0"/>
          <w:bCs w:val="0"/>
          <w:i w:val="0"/>
          <w:iCs w:val="0"/>
        </w:rPr>
        <w:t xml:space="preserve">Figure </w:t>
      </w:r>
      <w:r w:rsidRPr="15126BE0">
        <w:rPr>
          <w:b w:val="0"/>
          <w:bCs w:val="0"/>
          <w:i w:val="0"/>
          <w:iCs w:val="0"/>
        </w:rPr>
        <w:fldChar w:fldCharType="begin"/>
      </w:r>
      <w:r>
        <w:instrText xml:space="preserve">SEQ Figure \* ARABIC</w:instrText>
      </w:r>
      <w:r w:rsidRPr="15126BE0">
        <w:rPr>
          <w:b w:val="0"/>
          <w:bCs w:val="0"/>
          <w:i w:val="0"/>
          <w:iCs w:val="0"/>
        </w:rPr>
        <w:fldChar w:fldCharType="separate"/>
      </w:r>
      <w:r w:rsidRPr="15126BE0" w:rsidR="28E231BF">
        <w:rPr>
          <w:b w:val="0"/>
          <w:bCs w:val="0"/>
          <w:i w:val="0"/>
          <w:iCs w:val="0"/>
        </w:rPr>
        <w:t>2</w:t>
      </w:r>
      <w:r w:rsidRPr="15126BE0">
        <w:rPr>
          <w:b w:val="0"/>
          <w:bCs w:val="0"/>
          <w:i w:val="0"/>
          <w:iCs w:val="0"/>
        </w:rPr>
        <w:fldChar w:fldCharType="end"/>
      </w:r>
      <w:r w:rsidRPr="15126BE0" w:rsidR="28E231BF">
        <w:rPr>
          <w:b w:val="0"/>
          <w:bCs w:val="0"/>
          <w:i w:val="0"/>
          <w:iCs w:val="0"/>
        </w:rPr>
        <w:t xml:space="preserve"> - BPMN for restricted procedure based on a selective method</w:t>
      </w:r>
      <w:r w:rsidRPr="15126BE0">
        <w:rPr>
          <w:rStyle w:val="FootnoteReference"/>
          <w:i w:val="0"/>
          <w:iCs w:val="0"/>
          <w:sz w:val="18"/>
          <w:szCs w:val="18"/>
        </w:rPr>
        <w:footnoteReference w:id="14174"/>
      </w:r>
      <w:ins w:author="Paul Boroday" w:date="2021-01-18T09:08:00Z" w:id="361066527">
        <w:r w:rsidRPr="15126BE0">
          <w:rPr>
            <w:b w:val="0"/>
            <w:bCs w:val="0"/>
            <w:i w:val="0"/>
            <w:iCs w:val="0"/>
          </w:rPr>
          <w:fldChar w:fldCharType="begin"/>
        </w:r>
        <w:r>
          <w:instrText xml:space="preserve">HYPERLINK "https://cawemo.com/share/5c740c57-0089-4ca6-bbd3-81dfb7df673e" </w:instrText>
        </w:r>
        <w:r w:rsidRPr="15126BE0">
          <w:rPr>
            <w:b w:val="0"/>
            <w:bCs w:val="0"/>
            <w:i w:val="0"/>
            <w:iCs w:val="0"/>
          </w:rPr>
          <w:fldChar w:fldCharType="separate"/>
        </w:r>
      </w:ins>
      <w:del w:author="Paul Boroday" w:date="2021-02-16T16:19:27.198Z" w:id="1834216711">
        <w:r>
          <w:fldChar w:fldCharType="end"/>
        </w:r>
      </w:del>
      <w:del w:author="Paul Boroday" w:date="2021-02-16T16:19:27.232Z" w:id="1135807466">
        <w:r w:rsidRPr="15126BE0" w:rsidDel="15126BE0">
          <w:rPr>
            <w:i w:val="0"/>
            <w:iCs w:val="0"/>
            <w:sz w:val="18"/>
            <w:szCs w:val="18"/>
          </w:rPr>
          <w:delText xml:space="preserve"> </w:delText>
        </w:r>
      </w:del>
      <w:r w:rsidRPr="15126BE0">
        <w:rPr>
          <w:b w:val="0"/>
          <w:bCs w:val="0"/>
          <w:i w:val="0"/>
          <w:iCs w:val="0"/>
        </w:rPr>
        <w:fldChar w:fldCharType="begin"/>
      </w:r>
      <w:r>
        <w:instrText xml:space="preserve"> HYPERLINK "https://cawemo.com/share/e003d26a-c09b-42de-b05f-c02aef8ee234" \h </w:instrText>
      </w:r>
      <w:r w:rsidRPr="15126BE0">
        <w:rPr>
          <w:b w:val="0"/>
          <w:bCs w:val="0"/>
          <w:i w:val="0"/>
          <w:iCs w:val="0"/>
        </w:rPr>
        <w:fldChar w:fldCharType="separate"/>
      </w:r>
      <w:r w:rsidRPr="15126BE0">
        <w:rPr>
          <w:b w:val="0"/>
          <w:bCs w:val="0"/>
          <w:i w:val="0"/>
          <w:iCs w:val="0"/>
        </w:rPr>
        <w:fldChar w:fldCharType="end"/>
      </w:r>
    </w:p>
    <w:p w:rsidRPr="00A0679E" w:rsidR="00925C9C" w:rsidP="00C05DE8" w:rsidRDefault="00925C9C" w14:paraId="3B58C5B7" w14:textId="77777777">
      <w:pPr>
        <w:pStyle w:val="Heading1"/>
        <w:ind w:left="737" w:hanging="737"/>
        <w:rPr>
          <w:rFonts w:cs="Times New Roman"/>
        </w:rPr>
      </w:pPr>
      <w:bookmarkStart w:name="_5ye9t38gdalx" w:colFirst="0" w:colLast="0" w:id="1147"/>
      <w:bookmarkStart w:name="_f2dbpm4w2nux" w:colFirst="0" w:colLast="0" w:id="1148"/>
      <w:bookmarkStart w:name="_9jbwkyk53qv" w:colFirst="0" w:colLast="0" w:id="1149"/>
      <w:bookmarkStart w:name="_Toc53493423" w:id="1150"/>
      <w:bookmarkEnd w:id="1147"/>
      <w:bookmarkEnd w:id="1148"/>
      <w:bookmarkEnd w:id="1149"/>
      <w:r w:rsidRPr="00A0679E">
        <w:rPr>
          <w:rFonts w:cs="Times New Roman"/>
        </w:rPr>
        <w:t>Technical design</w:t>
      </w:r>
      <w:bookmarkEnd w:id="1150"/>
    </w:p>
    <w:p w:rsidRPr="00A0679E" w:rsidR="00925C9C" w:rsidP="00925C9C" w:rsidRDefault="5EDD4835" w14:paraId="57A5C15D" w14:textId="7B1B8D41">
      <w:r>
        <w:t xml:space="preserve">In order to implement each </w:t>
      </w:r>
      <w:commentRangeStart w:id="1151"/>
      <w:commentRangeStart w:id="1152"/>
      <w:r>
        <w:t xml:space="preserve">use case </w:t>
      </w:r>
      <w:commentRangeEnd w:id="1151"/>
      <w:r w:rsidR="007F2B11">
        <w:commentReference w:id="1151"/>
      </w:r>
      <w:commentRangeEnd w:id="1152"/>
      <w:r w:rsidR="007F2B11">
        <w:commentReference w:id="1152"/>
      </w:r>
      <w:r>
        <w:t>in accordance with its’</w:t>
      </w:r>
      <w:ins w:author="Alba Colomer Padrosa" w:date="2021-01-21T09:18:00Z" w:id="1153">
        <w:r w:rsidR="00107F67">
          <w:t xml:space="preserve"> </w:t>
        </w:r>
        <w:r w:rsidR="00107F67">
          <w:t>procurement model processed expressed in</w:t>
        </w:r>
      </w:ins>
      <w:r>
        <w:t xml:space="preserve"> </w:t>
      </w:r>
      <w:commentRangeStart w:id="1154"/>
      <w:commentRangeStart w:id="1155"/>
      <w:r>
        <w:t>BPMN</w:t>
      </w:r>
      <w:commentRangeEnd w:id="1154"/>
      <w:r w:rsidR="007F2B11">
        <w:commentReference w:id="1154"/>
      </w:r>
      <w:commentRangeEnd w:id="1155"/>
      <w:r w:rsidR="00107F67">
        <w:rPr>
          <w:rStyle w:val="CommentReference"/>
        </w:rPr>
        <w:commentReference w:id="1155"/>
      </w:r>
      <w:r>
        <w:t xml:space="preserve"> in the System, the technical aspects described in this section should be taken into consideration.</w:t>
      </w:r>
    </w:p>
    <w:p w:rsidRPr="00A0679E" w:rsidR="00925C9C" w:rsidP="004268D0" w:rsidRDefault="00925C9C" w14:paraId="0CF7FC5B" w14:textId="4DEC3179">
      <w:pPr>
        <w:pStyle w:val="Heading2"/>
        <w:ind w:left="1191"/>
      </w:pPr>
      <w:bookmarkStart w:name="_hgha32u35e6t" w:colFirst="0" w:colLast="0" w:id="1156"/>
      <w:bookmarkStart w:name="_Toc53493424" w:id="1157"/>
      <w:bookmarkEnd w:id="1156"/>
      <w:r w:rsidRPr="00A0679E">
        <w:t xml:space="preserve">Preparation of </w:t>
      </w:r>
      <w:r w:rsidRPr="00A0679E" w:rsidR="00AE01A9">
        <w:t>the Contract Notice</w:t>
      </w:r>
      <w:bookmarkEnd w:id="1157"/>
    </w:p>
    <w:p w:rsidRPr="00A0679E" w:rsidR="00925C9C" w:rsidP="00925C9C" w:rsidRDefault="7083FD33" w14:paraId="2098F44B" w14:textId="3B97EB1C">
      <w:r>
        <w:t xml:space="preserve">The general flow of an online procedure based on a selective method starts with a line in the annual procurement plan (Prior Information Notice or simplified Prior Notice - </w:t>
      </w:r>
      <w:commentRangeStart w:id="1158"/>
      <w:commentRangeStart w:id="1159"/>
      <w:r w:rsidRPr="7083FD33">
        <w:rPr>
          <w:u w:val="single"/>
        </w:rPr>
        <w:t>PAPI-1-1</w:t>
      </w:r>
      <w:commentRangeEnd w:id="1158"/>
      <w:r w:rsidR="00B563CF">
        <w:commentReference w:id="1158"/>
      </w:r>
      <w:commentRangeEnd w:id="1159"/>
      <w:r w:rsidR="00B563CF">
        <w:commentReference w:id="1159"/>
      </w:r>
      <w:r w:rsidRPr="7083FD33">
        <w:rPr>
          <w:u w:val="single"/>
        </w:rPr>
        <w:t>: Procurement initiation - prior notices</w:t>
      </w:r>
      <w:r>
        <w:t>) based on a described need (</w:t>
      </w:r>
      <w:r w:rsidRPr="7083FD33">
        <w:rPr>
          <w:u w:val="single"/>
        </w:rPr>
        <w:t>PAPI-0-1: Expenditure Item</w:t>
      </w:r>
      <w:r>
        <w:t>) and the sources of financing (</w:t>
      </w:r>
      <w:r w:rsidRPr="7083FD33">
        <w:rPr>
          <w:u w:val="single"/>
        </w:rPr>
        <w:t>PAPI-0-2: Funding Source</w:t>
      </w:r>
      <w:r>
        <w:t xml:space="preserve">) declared for such a need. </w:t>
      </w:r>
    </w:p>
    <w:p w:rsidRPr="00A0679E" w:rsidR="00B563CF" w:rsidP="00B563CF" w:rsidRDefault="00AE01A9" w14:paraId="7B27FCDF" w14:textId="2F65043F">
      <w:r w:rsidRPr="00A0679E">
        <w:lastRenderedPageBreak/>
        <w:t>The p</w:t>
      </w:r>
      <w:r w:rsidRPr="00A0679E" w:rsidR="00B563CF">
        <w:t xml:space="preserve">reparation of </w:t>
      </w:r>
      <w:r w:rsidRPr="00A0679E">
        <w:t xml:space="preserve">a </w:t>
      </w:r>
      <w:r w:rsidRPr="00A0679E" w:rsidR="00B563CF">
        <w:t xml:space="preserve">Call for </w:t>
      </w:r>
      <w:r w:rsidRPr="00A0679E" w:rsidR="00E21BDB">
        <w:t>E</w:t>
      </w:r>
      <w:r w:rsidRPr="00A0679E" w:rsidR="00B563CF">
        <w:t xml:space="preserve">xpressions of </w:t>
      </w:r>
      <w:r w:rsidRPr="00A0679E" w:rsidR="00E21BDB">
        <w:t>I</w:t>
      </w:r>
      <w:r w:rsidRPr="00A0679E" w:rsidR="00B563CF">
        <w:t xml:space="preserve">nterest </w:t>
      </w:r>
      <w:r w:rsidRPr="00A0679E" w:rsidR="00E21BDB">
        <w:t xml:space="preserve">(EoI) </w:t>
      </w:r>
      <w:r w:rsidRPr="00A0679E" w:rsidR="00B563CF">
        <w:t>under</w:t>
      </w:r>
      <w:r w:rsidRPr="00A0679E">
        <w:t xml:space="preserve"> an</w:t>
      </w:r>
      <w:r w:rsidRPr="00A0679E" w:rsidR="00B563CF">
        <w:t xml:space="preserve"> </w:t>
      </w:r>
      <w:r w:rsidRPr="00A0679E">
        <w:t>online procurement procedure based on a selective method</w:t>
      </w:r>
      <w:r w:rsidRPr="00A0679E" w:rsidR="00B563CF">
        <w:t xml:space="preserve"> </w:t>
      </w:r>
      <w:r w:rsidRPr="00A0679E">
        <w:t xml:space="preserve">consists </w:t>
      </w:r>
      <w:r w:rsidRPr="00A0679E" w:rsidR="00E21BDB">
        <w:t>of the preparation</w:t>
      </w:r>
      <w:r w:rsidRPr="00A0679E">
        <w:t xml:space="preserve"> and publication of a Contract N</w:t>
      </w:r>
      <w:r w:rsidRPr="00A0679E" w:rsidR="00B563CF">
        <w:t>otice</w:t>
      </w:r>
      <w:r w:rsidRPr="00A0679E">
        <w:t xml:space="preserve"> (CN)</w:t>
      </w:r>
      <w:r w:rsidRPr="00A0679E" w:rsidR="00B563CF">
        <w:t xml:space="preserve"> based on a prior notice. </w:t>
      </w:r>
    </w:p>
    <w:p w:rsidRPr="00A0679E" w:rsidR="00AE01A9" w:rsidP="00B563CF" w:rsidRDefault="7083FD33" w14:paraId="1042392B" w14:textId="150487F4">
      <w:commentRangeStart w:id="1160"/>
      <w:commentRangeStart w:id="1161"/>
      <w:r>
        <w:t>For the preparation of the CN, the following crucial parameters shall be determined as follows:</w:t>
      </w:r>
      <w:commentRangeEnd w:id="1160"/>
      <w:r w:rsidR="00AE01A9">
        <w:commentReference w:id="1160"/>
      </w:r>
      <w:commentRangeEnd w:id="1161"/>
      <w:r w:rsidR="00AE01A9">
        <w:commentReference w:id="1161"/>
      </w:r>
    </w:p>
    <w:tbl>
      <w:tblPr>
        <w:tblW w:w="9330" w:type="dxa"/>
        <w:tblLayout w:type="fixed"/>
        <w:tblLook w:val="0600" w:firstRow="0" w:lastRow="0" w:firstColumn="0" w:lastColumn="0" w:noHBand="1" w:noVBand="1"/>
      </w:tblPr>
      <w:tblGrid>
        <w:gridCol w:w="3345"/>
        <w:gridCol w:w="3075"/>
        <w:gridCol w:w="2910"/>
      </w:tblGrid>
      <w:tr w:rsidRPr="00A0679E" w:rsidR="00AE01A9" w:rsidTr="00B97379" w14:paraId="1A0C3AAA" w14:textId="77777777">
        <w:tc>
          <w:tcPr>
            <w:tcW w:w="3345" w:type="dxa"/>
            <w:tcBorders>
              <w:top w:val="single" w:color="auto" w:sz="4" w:space="0"/>
              <w:left w:val="single" w:color="auto" w:sz="4" w:space="0"/>
              <w:bottom w:val="single" w:color="auto" w:sz="4" w:space="0"/>
              <w:right w:val="single" w:color="auto" w:sz="4" w:space="0"/>
            </w:tcBorders>
            <w:shd w:val="clear" w:color="auto" w:fill="808080" w:themeFill="background1" w:themeFillShade="80"/>
            <w:tcMar>
              <w:top w:w="43" w:type="dxa"/>
              <w:left w:w="43" w:type="dxa"/>
              <w:bottom w:w="43" w:type="dxa"/>
              <w:right w:w="43" w:type="dxa"/>
            </w:tcMar>
            <w:vAlign w:val="center"/>
          </w:tcPr>
          <w:p w:rsidRPr="00A0679E" w:rsidR="00AE01A9" w:rsidP="00AE01A9" w:rsidRDefault="00AE01A9" w14:paraId="15849788" w14:textId="6DF776F8">
            <w:pPr>
              <w:spacing w:after="0" w:line="240" w:lineRule="auto"/>
              <w:rPr>
                <w:b/>
                <w:color w:val="FFFFFF"/>
                <w:sz w:val="18"/>
                <w:szCs w:val="18"/>
              </w:rPr>
            </w:pPr>
            <w:r w:rsidRPr="00A0679E">
              <w:rPr>
                <w:b/>
                <w:color w:val="FFFFFF"/>
              </w:rPr>
              <w:t>Command model attribute</w:t>
            </w:r>
          </w:p>
        </w:tc>
        <w:tc>
          <w:tcPr>
            <w:tcW w:w="3075" w:type="dxa"/>
            <w:tcBorders>
              <w:top w:val="single" w:color="auto" w:sz="4" w:space="0"/>
              <w:left w:val="single" w:color="auto" w:sz="4" w:space="0"/>
              <w:bottom w:val="single" w:color="auto" w:sz="4" w:space="0"/>
              <w:right w:val="single" w:color="auto" w:sz="4" w:space="0"/>
            </w:tcBorders>
            <w:shd w:val="clear" w:color="auto" w:fill="808080" w:themeFill="background1" w:themeFillShade="80"/>
            <w:tcMar>
              <w:top w:w="43" w:type="dxa"/>
              <w:left w:w="43" w:type="dxa"/>
              <w:bottom w:w="43" w:type="dxa"/>
              <w:right w:w="43" w:type="dxa"/>
            </w:tcMar>
          </w:tcPr>
          <w:p w:rsidRPr="00A0679E" w:rsidR="00AE01A9" w:rsidP="00AE01A9" w:rsidRDefault="00AE01A9" w14:paraId="1AB5F056" w14:textId="355E1E1A">
            <w:pPr>
              <w:widowControl w:val="0"/>
              <w:spacing w:after="0" w:line="240" w:lineRule="auto"/>
              <w:rPr>
                <w:b/>
                <w:color w:val="FFFFFF"/>
                <w:sz w:val="18"/>
                <w:szCs w:val="18"/>
              </w:rPr>
            </w:pPr>
            <w:r w:rsidRPr="00A0679E">
              <w:rPr>
                <w:b/>
                <w:color w:val="FFFFFF"/>
              </w:rPr>
              <w:t>Procurement for utilities</w:t>
            </w:r>
          </w:p>
        </w:tc>
        <w:tc>
          <w:tcPr>
            <w:tcW w:w="2910" w:type="dxa"/>
            <w:tcBorders>
              <w:top w:val="single" w:color="auto" w:sz="4" w:space="0"/>
              <w:left w:val="single" w:color="auto" w:sz="4" w:space="0"/>
              <w:bottom w:val="single" w:color="auto" w:sz="4" w:space="0"/>
              <w:right w:val="single" w:color="auto" w:sz="4" w:space="0"/>
            </w:tcBorders>
            <w:shd w:val="clear" w:color="auto" w:fill="808080" w:themeFill="background1" w:themeFillShade="80"/>
            <w:tcMar>
              <w:top w:w="43" w:type="dxa"/>
              <w:left w:w="43" w:type="dxa"/>
              <w:bottom w:w="43" w:type="dxa"/>
              <w:right w:w="43" w:type="dxa"/>
            </w:tcMar>
          </w:tcPr>
          <w:p w:rsidRPr="00A0679E" w:rsidR="00AE01A9" w:rsidP="00AE01A9" w:rsidRDefault="00AE01A9" w14:paraId="50D1C1FF" w14:textId="37FB135D">
            <w:pPr>
              <w:spacing w:after="0" w:line="240" w:lineRule="auto"/>
              <w:rPr>
                <w:b/>
                <w:color w:val="FFFFFF"/>
                <w:sz w:val="18"/>
                <w:szCs w:val="18"/>
              </w:rPr>
            </w:pPr>
            <w:r w:rsidRPr="00A0679E">
              <w:rPr>
                <w:b/>
                <w:color w:val="FFFFFF"/>
              </w:rPr>
              <w:t>Restricted procedure</w:t>
            </w:r>
          </w:p>
        </w:tc>
      </w:tr>
      <w:tr w:rsidRPr="00A0679E" w:rsidR="00AE01A9" w:rsidTr="00B97379" w14:paraId="3565963E" w14:textId="77777777">
        <w:trPr>
          <w:trHeight w:val="255"/>
        </w:trPr>
        <w:tc>
          <w:tcPr>
            <w:tcW w:w="3345" w:type="dxa"/>
            <w:tcBorders>
              <w:top w:val="single" w:color="auto" w:sz="4" w:space="0"/>
              <w:left w:val="nil"/>
              <w:bottom w:val="nil"/>
              <w:right w:val="nil"/>
            </w:tcBorders>
            <w:tcMar>
              <w:top w:w="43" w:type="dxa"/>
              <w:left w:w="43" w:type="dxa"/>
              <w:bottom w:w="43" w:type="dxa"/>
              <w:right w:w="43" w:type="dxa"/>
            </w:tcMar>
            <w:vAlign w:val="center"/>
          </w:tcPr>
          <w:p w:rsidRPr="00A0679E" w:rsidR="00AE01A9" w:rsidP="00AE01A9" w:rsidRDefault="00AE01A9" w14:paraId="62335C3B" w14:textId="69BF743D">
            <w:pPr>
              <w:spacing w:after="0" w:line="240" w:lineRule="auto"/>
              <w:rPr>
                <w:rFonts w:ascii="Courier New" w:hAnsi="Courier New" w:eastAsia="Courier New" w:cs="Courier New"/>
                <w:color w:val="DD1144"/>
                <w:sz w:val="16"/>
                <w:szCs w:val="16"/>
              </w:rPr>
            </w:pPr>
            <w:r w:rsidRPr="00A0679E">
              <w:rPr>
                <w:rFonts w:ascii="Courier New" w:hAnsi="Courier New" w:eastAsia="Courier New" w:cs="Courier New"/>
                <w:color w:val="DD1144"/>
                <w:sz w:val="16"/>
                <w:szCs w:val="16"/>
              </w:rPr>
              <w:t>tender.procurementMethod</w:t>
            </w:r>
          </w:p>
        </w:tc>
        <w:tc>
          <w:tcPr>
            <w:tcW w:w="3075" w:type="dxa"/>
            <w:tcBorders>
              <w:top w:val="single" w:color="auto" w:sz="4" w:space="0"/>
            </w:tcBorders>
            <w:shd w:val="clear" w:color="auto" w:fill="auto"/>
            <w:tcMar>
              <w:top w:w="43" w:type="dxa"/>
              <w:left w:w="43" w:type="dxa"/>
              <w:bottom w:w="43" w:type="dxa"/>
              <w:right w:w="43" w:type="dxa"/>
            </w:tcMar>
            <w:vAlign w:val="center"/>
          </w:tcPr>
          <w:p w:rsidRPr="00A0679E" w:rsidR="00AE01A9" w:rsidP="00AE01A9" w:rsidRDefault="00AE01A9" w14:paraId="6766206B" w14:textId="23607868">
            <w:pPr>
              <w:spacing w:after="0" w:line="240" w:lineRule="auto"/>
              <w:rPr>
                <w:rFonts w:ascii="Courier New" w:hAnsi="Courier New" w:eastAsia="Courier New" w:cs="Courier New"/>
                <w:color w:val="DD1144"/>
                <w:sz w:val="16"/>
                <w:szCs w:val="16"/>
              </w:rPr>
            </w:pPr>
            <w:r w:rsidRPr="00A0679E">
              <w:rPr>
                <w:rFonts w:ascii="Courier New" w:hAnsi="Courier New" w:eastAsia="Courier New" w:cs="Courier New"/>
                <w:color w:val="DD1144"/>
                <w:sz w:val="16"/>
                <w:szCs w:val="16"/>
              </w:rPr>
              <w:t>selective</w:t>
            </w:r>
          </w:p>
        </w:tc>
        <w:tc>
          <w:tcPr>
            <w:tcW w:w="2910" w:type="dxa"/>
            <w:tcBorders>
              <w:top w:val="single" w:color="auto" w:sz="4" w:space="0"/>
            </w:tcBorders>
            <w:shd w:val="clear" w:color="auto" w:fill="auto"/>
            <w:tcMar>
              <w:top w:w="43" w:type="dxa"/>
              <w:left w:w="43" w:type="dxa"/>
              <w:bottom w:w="43" w:type="dxa"/>
              <w:right w:w="43" w:type="dxa"/>
            </w:tcMar>
            <w:vAlign w:val="center"/>
          </w:tcPr>
          <w:p w:rsidRPr="00A0679E" w:rsidR="00AE01A9" w:rsidP="00AE01A9" w:rsidRDefault="00AE01A9" w14:paraId="53F692AB" w14:textId="2E7273AF">
            <w:pPr>
              <w:spacing w:after="0" w:line="240" w:lineRule="auto"/>
              <w:rPr>
                <w:rFonts w:ascii="Courier New" w:hAnsi="Courier New" w:eastAsia="Courier New" w:cs="Courier New"/>
                <w:color w:val="DD1144"/>
                <w:sz w:val="16"/>
                <w:szCs w:val="16"/>
              </w:rPr>
            </w:pPr>
            <w:r w:rsidRPr="00A0679E">
              <w:rPr>
                <w:rFonts w:ascii="Courier New" w:hAnsi="Courier New" w:eastAsia="Courier New" w:cs="Courier New"/>
                <w:color w:val="DD1144"/>
                <w:sz w:val="16"/>
                <w:szCs w:val="16"/>
              </w:rPr>
              <w:t>selective</w:t>
            </w:r>
          </w:p>
        </w:tc>
      </w:tr>
      <w:tr w:rsidRPr="00A0679E" w:rsidR="00AE01A9" w:rsidTr="00925C9C" w14:paraId="6B5A4A91" w14:textId="77777777">
        <w:trPr>
          <w:trHeight w:val="300"/>
        </w:trPr>
        <w:tc>
          <w:tcPr>
            <w:tcW w:w="3345" w:type="dxa"/>
            <w:tcBorders>
              <w:top w:val="nil"/>
              <w:left w:val="nil"/>
              <w:bottom w:val="nil"/>
              <w:right w:val="nil"/>
            </w:tcBorders>
            <w:shd w:val="clear" w:color="auto" w:fill="F3F3F3"/>
            <w:tcMar>
              <w:top w:w="43" w:type="dxa"/>
              <w:left w:w="43" w:type="dxa"/>
              <w:bottom w:w="43" w:type="dxa"/>
              <w:right w:w="43" w:type="dxa"/>
            </w:tcMar>
            <w:vAlign w:val="center"/>
          </w:tcPr>
          <w:p w:rsidRPr="00A0679E" w:rsidR="00AE01A9" w:rsidP="00AE01A9" w:rsidRDefault="00AE01A9" w14:paraId="1541A67D" w14:textId="0803B045">
            <w:pPr>
              <w:spacing w:after="0" w:line="240" w:lineRule="auto"/>
              <w:rPr>
                <w:rFonts w:ascii="Courier New" w:hAnsi="Courier New" w:eastAsia="Courier New" w:cs="Courier New"/>
                <w:color w:val="DD1144"/>
                <w:sz w:val="16"/>
                <w:szCs w:val="16"/>
              </w:rPr>
            </w:pPr>
            <w:r w:rsidRPr="00A0679E">
              <w:rPr>
                <w:rFonts w:ascii="Courier New" w:hAnsi="Courier New" w:eastAsia="Courier New" w:cs="Courier New"/>
                <w:color w:val="DD1144"/>
                <w:sz w:val="16"/>
                <w:szCs w:val="16"/>
              </w:rPr>
              <w:t>tender.procurementMethodDetails</w:t>
            </w:r>
          </w:p>
        </w:tc>
        <w:tc>
          <w:tcPr>
            <w:tcW w:w="3075" w:type="dxa"/>
            <w:shd w:val="clear" w:color="auto" w:fill="F3F3F3"/>
            <w:tcMar>
              <w:top w:w="43" w:type="dxa"/>
              <w:left w:w="43" w:type="dxa"/>
              <w:bottom w:w="43" w:type="dxa"/>
              <w:right w:w="43" w:type="dxa"/>
            </w:tcMar>
            <w:vAlign w:val="center"/>
          </w:tcPr>
          <w:p w:rsidRPr="00A0679E" w:rsidR="00AE01A9" w:rsidP="00AE01A9" w:rsidRDefault="00AE01A9" w14:paraId="129CB459" w14:textId="33EDDFDB">
            <w:pPr>
              <w:spacing w:after="0" w:line="240" w:lineRule="auto"/>
              <w:rPr>
                <w:rFonts w:ascii="Courier New" w:hAnsi="Courier New" w:eastAsia="Courier New" w:cs="Courier New"/>
                <w:color w:val="DD1144"/>
                <w:sz w:val="16"/>
                <w:szCs w:val="16"/>
              </w:rPr>
            </w:pPr>
            <w:r w:rsidRPr="00A0679E">
              <w:rPr>
                <w:rFonts w:ascii="Courier New" w:hAnsi="Courier New" w:eastAsia="Courier New" w:cs="Courier New"/>
                <w:color w:val="DD1144"/>
                <w:sz w:val="16"/>
                <w:szCs w:val="16"/>
              </w:rPr>
              <w:t>gpa</w:t>
            </w:r>
          </w:p>
        </w:tc>
        <w:tc>
          <w:tcPr>
            <w:tcW w:w="2910" w:type="dxa"/>
            <w:shd w:val="clear" w:color="auto" w:fill="F3F3F3"/>
            <w:tcMar>
              <w:top w:w="43" w:type="dxa"/>
              <w:left w:w="43" w:type="dxa"/>
              <w:bottom w:w="43" w:type="dxa"/>
              <w:right w:w="43" w:type="dxa"/>
            </w:tcMar>
            <w:vAlign w:val="center"/>
          </w:tcPr>
          <w:p w:rsidRPr="00A0679E" w:rsidR="00AE01A9" w:rsidP="00AE01A9" w:rsidRDefault="00AE01A9" w14:paraId="20BF70E2" w14:textId="054B9E70">
            <w:pPr>
              <w:keepNext/>
              <w:spacing w:after="0" w:line="240" w:lineRule="auto"/>
              <w:rPr>
                <w:rFonts w:ascii="Courier New" w:hAnsi="Courier New" w:eastAsia="Courier New" w:cs="Courier New"/>
                <w:color w:val="DD1144"/>
                <w:sz w:val="16"/>
                <w:szCs w:val="16"/>
              </w:rPr>
            </w:pPr>
            <w:r w:rsidRPr="00A0679E">
              <w:rPr>
                <w:rFonts w:ascii="Courier New" w:hAnsi="Courier New" w:eastAsia="Courier New" w:cs="Courier New"/>
                <w:color w:val="DD1144"/>
                <w:sz w:val="16"/>
                <w:szCs w:val="16"/>
              </w:rPr>
              <w:t>rt</w:t>
            </w:r>
          </w:p>
        </w:tc>
      </w:tr>
    </w:tbl>
    <w:p w:rsidRPr="00A0679E" w:rsidR="003C321E" w:rsidP="00B97379" w:rsidRDefault="003C321E" w14:paraId="1A8567C8" w14:textId="2DE99D5A">
      <w:pPr>
        <w:pStyle w:val="Caption"/>
        <w:jc w:val="center"/>
      </w:pPr>
      <w:bookmarkStart w:name="_Toc52208256" w:id="1162"/>
      <w:r w:rsidRPr="00A0679E">
        <w:t xml:space="preserve">Table </w:t>
      </w:r>
      <w:r w:rsidRPr="00040E8A">
        <w:fldChar w:fldCharType="begin"/>
      </w:r>
      <w:r w:rsidRPr="00A0679E">
        <w:instrText>SEQ Table \* ARABIC</w:instrText>
      </w:r>
      <w:r w:rsidRPr="00040E8A">
        <w:fldChar w:fldCharType="separate"/>
      </w:r>
      <w:r w:rsidRPr="00A0679E" w:rsidR="00C005CE">
        <w:t>1</w:t>
      </w:r>
      <w:r w:rsidRPr="00040E8A">
        <w:fldChar w:fldCharType="end"/>
      </w:r>
      <w:r w:rsidRPr="00A0679E">
        <w:t xml:space="preserve"> </w:t>
      </w:r>
      <w:r w:rsidRPr="00A0679E" w:rsidR="005E454A">
        <w:t xml:space="preserve">– Parameters for the preparation </w:t>
      </w:r>
      <w:r w:rsidRPr="00A0679E" w:rsidR="00AE01A9">
        <w:t>of the CN</w:t>
      </w:r>
      <w:bookmarkEnd w:id="1162"/>
    </w:p>
    <w:p w:rsidRPr="00A0679E" w:rsidR="0091769B" w:rsidP="00CB32E0" w:rsidRDefault="0091769B" w14:paraId="0034ED62" w14:textId="77777777"/>
    <w:p w:rsidRPr="00A0679E" w:rsidR="00925C9C" w:rsidP="004C6247" w:rsidRDefault="00925C9C" w14:paraId="4489F11B" w14:textId="77777777">
      <w:pPr>
        <w:pStyle w:val="Heading3"/>
        <w:ind w:left="1644" w:hanging="1644"/>
      </w:pPr>
      <w:bookmarkStart w:name="_gi41otg8out4" w:colFirst="0" w:colLast="0" w:id="1163"/>
      <w:bookmarkStart w:name="_Toc53493425" w:id="1164"/>
      <w:bookmarkEnd w:id="1163"/>
      <w:r w:rsidRPr="00A0679E">
        <w:t>State-chart diagram</w:t>
      </w:r>
      <w:bookmarkEnd w:id="1164"/>
    </w:p>
    <w:p w:rsidRPr="00A0679E" w:rsidR="00AE01A9" w:rsidP="00925C9C" w:rsidRDefault="00AE01A9" w14:paraId="76465FD5" w14:textId="194B0282">
      <w:pPr>
        <w:spacing w:after="0"/>
      </w:pPr>
      <w:r w:rsidRPr="00A0679E">
        <w:t xml:space="preserve">The life cycle of a </w:t>
      </w:r>
      <w:commentRangeStart w:id="1165"/>
      <w:commentRangeStart w:id="1166"/>
      <w:r w:rsidRPr="00A0679E">
        <w:rPr>
          <w:i/>
        </w:rPr>
        <w:t>cpPhase</w:t>
      </w:r>
      <w:r w:rsidRPr="00A0679E">
        <w:t xml:space="preserve"> </w:t>
      </w:r>
      <w:commentRangeEnd w:id="1165"/>
      <w:r w:rsidR="008F6B0D">
        <w:rPr>
          <w:rStyle w:val="CommentReference"/>
        </w:rPr>
        <w:commentReference w:id="1165"/>
      </w:r>
      <w:commentRangeEnd w:id="1166"/>
      <w:r w:rsidR="00C248AE">
        <w:rPr>
          <w:rStyle w:val="CommentReference"/>
        </w:rPr>
        <w:commentReference w:id="1166"/>
      </w:r>
      <w:r w:rsidRPr="00A0679E">
        <w:t xml:space="preserve">for the multi-stage non-repetitive procedure based on </w:t>
      </w:r>
      <w:r w:rsidRPr="00A0679E" w:rsidR="00050200">
        <w:t xml:space="preserve">a </w:t>
      </w:r>
      <w:r w:rsidRPr="00A0679E">
        <w:t>selective method consists of the following states</w:t>
      </w:r>
      <w:r w:rsidRPr="00A0679E" w:rsidR="00050200">
        <w:t>:</w:t>
      </w:r>
    </w:p>
    <w:p w:rsidRPr="00A0679E" w:rsidR="00925C9C" w:rsidP="00925C9C" w:rsidRDefault="00050200" w14:paraId="69D84396" w14:textId="305B1B43">
      <w:pPr>
        <w:spacing w:after="0"/>
      </w:pPr>
      <w:commentRangeStart w:id="1167"/>
      <w:commentRangeStart w:id="1168"/>
      <w:commentRangeStart w:id="1169"/>
      <w:commentRangeStart w:id="1170"/>
      <w:r w:rsidRPr="00040E8A">
        <w:rPr>
          <w:noProof/>
          <w:lang w:val="es-ES" w:eastAsia="es-ES"/>
        </w:rPr>
        <w:drawing>
          <wp:inline distT="0" distB="0" distL="0" distR="0" wp14:anchorId="3231ABFD" wp14:editId="6A6E55D4">
            <wp:extent cx="5731510" cy="1873885"/>
            <wp:effectExtent l="0" t="0" r="2540" b="0"/>
            <wp:docPr id="4" name="image3.png"/>
            <wp:cNvGraphicFramePr/>
            <a:graphic xmlns:a="http://schemas.openxmlformats.org/drawingml/2006/main">
              <a:graphicData uri="http://schemas.openxmlformats.org/drawingml/2006/picture">
                <pic:pic xmlns:pic="http://schemas.openxmlformats.org/drawingml/2006/picture">
                  <pic:nvPicPr>
                    <pic:cNvPr id="4" name="image3.png"/>
                    <pic:cNvPicPr/>
                  </pic:nvPicPr>
                  <pic:blipFill>
                    <a:blip r:embed="rId19"/>
                    <a:srcRect/>
                    <a:stretch>
                      <a:fillRect/>
                    </a:stretch>
                  </pic:blipFill>
                  <pic:spPr>
                    <a:xfrm>
                      <a:off x="0" y="0"/>
                      <a:ext cx="5731510" cy="1873885"/>
                    </a:xfrm>
                    <a:prstGeom prst="rect">
                      <a:avLst/>
                    </a:prstGeom>
                    <a:ln/>
                  </pic:spPr>
                </pic:pic>
              </a:graphicData>
            </a:graphic>
          </wp:inline>
        </w:drawing>
      </w:r>
      <w:commentRangeEnd w:id="1167"/>
      <w:r w:rsidR="008F6B0D">
        <w:rPr>
          <w:rStyle w:val="CommentReference"/>
        </w:rPr>
        <w:commentReference w:id="1167"/>
      </w:r>
      <w:commentRangeEnd w:id="1168"/>
      <w:r w:rsidR="008F6B0D">
        <w:rPr>
          <w:rStyle w:val="CommentReference"/>
        </w:rPr>
        <w:commentReference w:id="1168"/>
      </w:r>
      <w:commentRangeEnd w:id="1169"/>
      <w:r>
        <w:commentReference w:id="1169"/>
      </w:r>
      <w:commentRangeEnd w:id="1170"/>
      <w:r>
        <w:commentReference w:id="1170"/>
      </w:r>
    </w:p>
    <w:p w:rsidRPr="00A0679E" w:rsidR="00616DC7" w:rsidP="00616DC7" w:rsidRDefault="00616DC7" w14:paraId="17AB0311" w14:textId="49BDD458">
      <w:pPr>
        <w:pStyle w:val="Caption"/>
        <w:jc w:val="center"/>
      </w:pPr>
      <w:bookmarkStart w:name="_Toc52208255" w:id="1172"/>
      <w:r w:rsidRPr="00A0679E">
        <w:t xml:space="preserve">Figure </w:t>
      </w:r>
      <w:r w:rsidRPr="00040E8A">
        <w:fldChar w:fldCharType="begin"/>
      </w:r>
      <w:r w:rsidRPr="00A0679E">
        <w:instrText>SEQ Figure \* ARABIC</w:instrText>
      </w:r>
      <w:r w:rsidRPr="00040E8A">
        <w:fldChar w:fldCharType="separate"/>
      </w:r>
      <w:r w:rsidRPr="00A0679E" w:rsidR="00CA6312">
        <w:t>3</w:t>
      </w:r>
      <w:r w:rsidRPr="00040E8A">
        <w:fldChar w:fldCharType="end"/>
      </w:r>
      <w:r w:rsidRPr="00A0679E">
        <w:t xml:space="preserve"> - State-chart diagram </w:t>
      </w:r>
      <w:r w:rsidRPr="00A0679E" w:rsidR="00050200">
        <w:t>for an online multi-stage non-repetitive procedure based on a selective method</w:t>
      </w:r>
      <w:bookmarkEnd w:id="1172"/>
    </w:p>
    <w:p w:rsidRPr="00A0679E" w:rsidR="00925C9C" w:rsidP="00C05DE8" w:rsidRDefault="00050200" w14:paraId="3414067D" w14:textId="54A220DE">
      <w:pPr>
        <w:pStyle w:val="Heading2"/>
        <w:ind w:left="1191"/>
      </w:pPr>
      <w:bookmarkStart w:name="_c41903rh01wn" w:colFirst="0" w:colLast="0" w:id="1173"/>
      <w:bookmarkStart w:name="_Toc53493426" w:id="1174"/>
      <w:bookmarkEnd w:id="1173"/>
      <w:r w:rsidRPr="00A0679E">
        <w:t>Pre-qualification</w:t>
      </w:r>
      <w:bookmarkEnd w:id="1174"/>
      <w:r w:rsidRPr="00A0679E" w:rsidR="00925C9C">
        <w:t xml:space="preserve"> </w:t>
      </w:r>
    </w:p>
    <w:p w:rsidRPr="00A0679E" w:rsidR="004C6247" w:rsidP="004C6247" w:rsidRDefault="004C6247" w14:paraId="6894FEA7" w14:textId="52D4A3DF">
      <w:pPr>
        <w:rPr>
          <w:sz w:val="20"/>
          <w:szCs w:val="20"/>
        </w:rPr>
      </w:pPr>
      <w:r w:rsidRPr="00A0679E">
        <w:t xml:space="preserve">Along with the publication of a CN for an online procurement procedure based on a selective method, the time-frame for the submission of expressions of interest by EOs shall be established in the pre-qualification phase. </w:t>
      </w:r>
    </w:p>
    <w:p w:rsidRPr="00A0679E" w:rsidR="000328B0" w:rsidP="000328B0" w:rsidRDefault="000328B0" w14:paraId="579176D7" w14:textId="0007C63F">
      <w:pPr>
        <w:rPr>
          <w:sz w:val="20"/>
          <w:szCs w:val="20"/>
        </w:rPr>
      </w:pPr>
      <w:r w:rsidRPr="00A0679E">
        <w:t>A s</w:t>
      </w:r>
      <w:r w:rsidRPr="00A0679E" w:rsidR="004C6247">
        <w:t xml:space="preserve">eparate </w:t>
      </w:r>
      <w:r w:rsidRPr="00A0679E" w:rsidR="004C6247">
        <w:rPr>
          <w:rFonts w:ascii="Courier New" w:hAnsi="Courier New" w:eastAsia="Courier New" w:cs="Courier New"/>
          <w:color w:val="DD1144"/>
          <w:sz w:val="18"/>
          <w:szCs w:val="18"/>
        </w:rPr>
        <w:t>preQualification</w:t>
      </w:r>
      <w:r w:rsidRPr="00A0679E" w:rsidR="004C6247">
        <w:t xml:space="preserve"> block shall be included into a command model</w:t>
      </w:r>
      <w:r w:rsidRPr="00A0679E">
        <w:t>:</w:t>
      </w:r>
    </w:p>
    <w:tbl>
      <w:tblPr>
        <w:tblW w:w="0" w:type="auto"/>
        <w:tblLayout w:type="fixed"/>
        <w:tblLook w:val="0600" w:firstRow="0" w:lastRow="0" w:firstColumn="0" w:lastColumn="0" w:noHBand="1" w:noVBand="1"/>
      </w:tblPr>
      <w:tblGrid>
        <w:gridCol w:w="9360"/>
      </w:tblGrid>
      <w:tr w:rsidRPr="00A0679E" w:rsidR="000328B0" w:rsidTr="7083FD33" w14:paraId="5E911CB9" w14:textId="77777777">
        <w:tc>
          <w:tcPr>
            <w:tcW w:w="9360" w:type="dxa"/>
            <w:shd w:val="clear" w:color="auto" w:fill="F8F8F8"/>
            <w:tcMar>
              <w:top w:w="100" w:type="dxa"/>
              <w:left w:w="100" w:type="dxa"/>
              <w:bottom w:w="100" w:type="dxa"/>
              <w:right w:w="100" w:type="dxa"/>
            </w:tcMar>
            <w:hideMark/>
          </w:tcPr>
          <w:p w:rsidRPr="00A0679E" w:rsidR="000328B0" w:rsidRDefault="000328B0" w14:paraId="02890BAA" w14:textId="7AA3E7AA">
            <w:pPr>
              <w:widowControl w:val="0"/>
              <w:spacing w:after="0"/>
              <w:rPr>
                <w:rFonts w:ascii="Courier New" w:hAnsi="Courier New" w:eastAsia="Courier New" w:cs="Courier New"/>
                <w:color w:val="172B4D"/>
                <w:sz w:val="16"/>
                <w:szCs w:val="16"/>
                <w:shd w:val="clear" w:color="auto" w:fill="F4F5F7"/>
              </w:rPr>
            </w:pPr>
            <w:commentRangeStart w:id="1175"/>
            <w:commentRangeStart w:id="1176"/>
            <w:r w:rsidRPr="00A0679E">
              <w:rPr>
                <w:rFonts w:ascii="Courier New" w:hAnsi="Courier New" w:eastAsia="Courier New" w:cs="Courier New"/>
                <w:color w:val="333333"/>
                <w:sz w:val="16"/>
                <w:szCs w:val="16"/>
                <w:shd w:val="clear" w:color="auto" w:fill="F8F8F8"/>
              </w:rPr>
              <w:t>{</w:t>
            </w:r>
            <w:r w:rsidRPr="00A0679E">
              <w:rPr>
                <w:rFonts w:ascii="Courier New" w:hAnsi="Courier New" w:eastAsia="Courier New" w:cs="Courier New"/>
                <w:color w:val="333333"/>
                <w:sz w:val="16"/>
                <w:szCs w:val="16"/>
                <w:shd w:val="clear" w:color="auto" w:fill="F8F8F8"/>
              </w:rPr>
              <w:br/>
            </w:r>
            <w:r w:rsidRPr="00A0679E">
              <w:rPr>
                <w:rFonts w:ascii="Courier New" w:hAnsi="Courier New" w:eastAsia="Courier New" w:cs="Courier New"/>
                <w:color w:val="333333"/>
                <w:sz w:val="16"/>
                <w:szCs w:val="16"/>
                <w:shd w:val="clear" w:color="auto" w:fill="F8F8F8"/>
              </w:rPr>
              <w:t xml:space="preserve">  "preQualification":{</w:t>
            </w:r>
            <w:r w:rsidRPr="00A0679E">
              <w:rPr>
                <w:rFonts w:ascii="Courier New" w:hAnsi="Courier New" w:eastAsia="Courier New" w:cs="Courier New"/>
                <w:color w:val="333333"/>
                <w:sz w:val="16"/>
                <w:szCs w:val="16"/>
                <w:shd w:val="clear" w:color="auto" w:fill="F8F8F8"/>
              </w:rPr>
              <w:br/>
            </w:r>
            <w:r w:rsidRPr="00A0679E">
              <w:rPr>
                <w:rFonts w:ascii="Courier New" w:hAnsi="Courier New" w:eastAsia="Courier New" w:cs="Courier New"/>
                <w:color w:val="333333"/>
                <w:sz w:val="16"/>
                <w:szCs w:val="16"/>
                <w:shd w:val="clear" w:color="auto" w:fill="F8F8F8"/>
              </w:rPr>
              <w:t xml:space="preserve">    "period":{</w:t>
            </w:r>
            <w:r w:rsidRPr="00A0679E">
              <w:rPr>
                <w:rFonts w:ascii="Courier New" w:hAnsi="Courier New" w:eastAsia="Courier New" w:cs="Courier New"/>
                <w:color w:val="333333"/>
                <w:sz w:val="16"/>
                <w:szCs w:val="16"/>
                <w:shd w:val="clear" w:color="auto" w:fill="F8F8F8"/>
              </w:rPr>
              <w:br/>
            </w:r>
            <w:r w:rsidRPr="00A0679E">
              <w:rPr>
                <w:rFonts w:ascii="Courier New" w:hAnsi="Courier New" w:eastAsia="Courier New" w:cs="Courier New"/>
                <w:color w:val="333333"/>
                <w:sz w:val="16"/>
                <w:szCs w:val="16"/>
                <w:shd w:val="clear" w:color="auto" w:fill="F8F8F8"/>
              </w:rPr>
              <w:t xml:space="preserve">      "startDate":</w:t>
            </w:r>
            <w:r w:rsidRPr="00A0679E">
              <w:rPr>
                <w:rFonts w:ascii="Courier New" w:hAnsi="Courier New" w:eastAsia="Courier New" w:cs="Courier New"/>
                <w:color w:val="DD1144"/>
                <w:sz w:val="16"/>
                <w:szCs w:val="16"/>
                <w:shd w:val="clear" w:color="auto" w:fill="F8F8F8"/>
              </w:rPr>
              <w:t>""</w:t>
            </w:r>
            <w:r w:rsidRPr="00A0679E">
              <w:rPr>
                <w:rFonts w:ascii="Courier New" w:hAnsi="Courier New" w:eastAsia="Courier New" w:cs="Courier New"/>
                <w:color w:val="333333"/>
                <w:sz w:val="16"/>
                <w:szCs w:val="16"/>
                <w:shd w:val="clear" w:color="auto" w:fill="F8F8F8"/>
              </w:rPr>
              <w:t>,</w:t>
            </w:r>
            <w:r w:rsidRPr="00A0679E">
              <w:rPr>
                <w:rFonts w:ascii="Courier New" w:hAnsi="Courier New" w:eastAsia="Courier New" w:cs="Courier New"/>
                <w:color w:val="333333"/>
                <w:sz w:val="16"/>
                <w:szCs w:val="16"/>
                <w:shd w:val="clear" w:color="auto" w:fill="F8F8F8"/>
              </w:rPr>
              <w:br/>
            </w:r>
            <w:r w:rsidRPr="00A0679E">
              <w:rPr>
                <w:rFonts w:ascii="Courier New" w:hAnsi="Courier New" w:eastAsia="Courier New" w:cs="Courier New"/>
                <w:color w:val="333333"/>
                <w:sz w:val="16"/>
                <w:szCs w:val="16"/>
                <w:shd w:val="clear" w:color="auto" w:fill="F8F8F8"/>
              </w:rPr>
              <w:t xml:space="preserve">      "endDate":</w:t>
            </w:r>
            <w:r w:rsidRPr="00A0679E">
              <w:rPr>
                <w:rFonts w:ascii="Courier New" w:hAnsi="Courier New" w:eastAsia="Courier New" w:cs="Courier New"/>
                <w:color w:val="DD1144"/>
                <w:sz w:val="16"/>
                <w:szCs w:val="16"/>
                <w:shd w:val="clear" w:color="auto" w:fill="F8F8F8"/>
              </w:rPr>
              <w:t>""</w:t>
            </w:r>
            <w:r w:rsidRPr="00A0679E">
              <w:rPr>
                <w:rFonts w:ascii="Courier New" w:hAnsi="Courier New" w:eastAsia="Courier New" w:cs="Courier New"/>
                <w:color w:val="333333"/>
                <w:sz w:val="16"/>
                <w:szCs w:val="16"/>
                <w:shd w:val="clear" w:color="auto" w:fill="F8F8F8"/>
              </w:rPr>
              <w:br/>
            </w:r>
            <w:r w:rsidRPr="00A0679E">
              <w:rPr>
                <w:rFonts w:ascii="Courier New" w:hAnsi="Courier New" w:eastAsia="Courier New" w:cs="Courier New"/>
                <w:color w:val="333333"/>
                <w:sz w:val="16"/>
                <w:szCs w:val="16"/>
                <w:shd w:val="clear" w:color="auto" w:fill="F8F8F8"/>
              </w:rPr>
              <w:t xml:space="preserve">    }</w:t>
            </w:r>
            <w:r w:rsidRPr="00A0679E">
              <w:rPr>
                <w:rFonts w:ascii="Courier New" w:hAnsi="Courier New" w:eastAsia="Courier New" w:cs="Courier New"/>
                <w:color w:val="333333"/>
                <w:sz w:val="16"/>
                <w:szCs w:val="16"/>
                <w:shd w:val="clear" w:color="auto" w:fill="F8F8F8"/>
              </w:rPr>
              <w:br/>
            </w:r>
            <w:r w:rsidRPr="00A0679E">
              <w:rPr>
                <w:rFonts w:ascii="Courier New" w:hAnsi="Courier New" w:eastAsia="Courier New" w:cs="Courier New"/>
                <w:color w:val="333333"/>
                <w:sz w:val="16"/>
                <w:szCs w:val="16"/>
                <w:shd w:val="clear" w:color="auto" w:fill="F8F8F8"/>
              </w:rPr>
              <w:t xml:space="preserve">  }</w:t>
            </w:r>
            <w:r w:rsidRPr="00A0679E">
              <w:rPr>
                <w:rFonts w:ascii="Courier New" w:hAnsi="Courier New" w:eastAsia="Courier New" w:cs="Courier New"/>
                <w:color w:val="333333"/>
                <w:sz w:val="16"/>
                <w:szCs w:val="16"/>
                <w:shd w:val="clear" w:color="auto" w:fill="F8F8F8"/>
              </w:rPr>
              <w:br/>
            </w:r>
            <w:r w:rsidRPr="00A0679E">
              <w:rPr>
                <w:rFonts w:ascii="Courier New" w:hAnsi="Courier New" w:eastAsia="Courier New" w:cs="Courier New"/>
                <w:color w:val="333333"/>
                <w:sz w:val="16"/>
                <w:szCs w:val="16"/>
                <w:shd w:val="clear" w:color="auto" w:fill="F8F8F8"/>
              </w:rPr>
              <w:t>}</w:t>
            </w:r>
            <w:commentRangeEnd w:id="1175"/>
            <w:r w:rsidR="008F6B0D">
              <w:rPr>
                <w:rStyle w:val="CommentReference"/>
              </w:rPr>
              <w:commentReference w:id="1175"/>
            </w:r>
            <w:commentRangeEnd w:id="1176"/>
            <w:r>
              <w:commentReference w:id="1176"/>
            </w:r>
          </w:p>
        </w:tc>
      </w:tr>
    </w:tbl>
    <w:p w:rsidRPr="00A0679E" w:rsidR="004C6247" w:rsidP="004C6247" w:rsidRDefault="004C6247" w14:paraId="36C38DF7" w14:textId="77777777"/>
    <w:p w:rsidRPr="00A0679E" w:rsidR="00925C9C" w:rsidP="00C05DE8" w:rsidRDefault="000328B0" w14:paraId="4DB4D79E" w14:textId="5A19733E">
      <w:pPr>
        <w:pStyle w:val="Heading3"/>
        <w:ind w:left="1644" w:hanging="1644"/>
      </w:pPr>
      <w:bookmarkStart w:name="_hwidctdpfknw" w:colFirst="0" w:colLast="0" w:id="1177"/>
      <w:bookmarkStart w:name="_Toc53493427" w:id="1178"/>
      <w:bookmarkEnd w:id="1177"/>
      <w:r w:rsidRPr="00A0679E">
        <w:rPr>
          <w:color w:val="auto"/>
        </w:rPr>
        <w:t>Submission of expressions of interest by interested EOs</w:t>
      </w:r>
      <w:bookmarkEnd w:id="1178"/>
      <w:r w:rsidRPr="00A0679E" w:rsidR="00925C9C">
        <w:t xml:space="preserve">  </w:t>
      </w:r>
    </w:p>
    <w:p w:rsidRPr="00A0679E" w:rsidR="004A33FA" w:rsidP="004A33FA" w:rsidRDefault="004A33FA" w14:paraId="65D0ADCA" w14:textId="1C90BF89">
      <w:pPr>
        <w:rPr>
          <w:sz w:val="20"/>
          <w:szCs w:val="20"/>
        </w:rPr>
      </w:pPr>
      <w:r w:rsidRPr="00A0679E">
        <w:t xml:space="preserve">EOs can submit </w:t>
      </w:r>
      <w:r w:rsidRPr="00A0679E" w:rsidR="00E21BDB">
        <w:t xml:space="preserve">an </w:t>
      </w:r>
      <w:r w:rsidRPr="00A0679E">
        <w:t xml:space="preserve">EoI during a certain period of time indicated in the tender documents. Each EoI shall fulfill all the requirements </w:t>
      </w:r>
      <w:r w:rsidRPr="00A0679E" w:rsidR="0086016E">
        <w:t>detailed</w:t>
      </w:r>
      <w:r w:rsidRPr="00A0679E">
        <w:t xml:space="preserve"> </w:t>
      </w:r>
      <w:r w:rsidRPr="00A0679E" w:rsidR="0086016E">
        <w:t>through</w:t>
      </w:r>
      <w:r w:rsidRPr="00A0679E">
        <w:t xml:space="preserve"> the qualification criteria </w:t>
      </w:r>
      <w:r w:rsidRPr="00A0679E" w:rsidR="0086016E">
        <w:t>stated by the CA</w:t>
      </w:r>
      <w:r w:rsidRPr="00A0679E">
        <w:t xml:space="preserve">.  </w:t>
      </w:r>
    </w:p>
    <w:p w:rsidRPr="00A0679E" w:rsidR="004A33FA" w:rsidP="004A33FA" w:rsidRDefault="004A33FA" w14:paraId="11A80231" w14:textId="41F9AAE8">
      <w:r w:rsidRPr="00A0679E">
        <w:t xml:space="preserve">Such requests must be based on the following </w:t>
      </w:r>
      <w:r w:rsidRPr="00A0679E">
        <w:rPr>
          <w:rFonts w:ascii="Courier New" w:hAnsi="Courier New" w:eastAsia="Courier New" w:cs="Courier New"/>
          <w:color w:val="DD1144"/>
          <w:sz w:val="18"/>
          <w:szCs w:val="18"/>
        </w:rPr>
        <w:t>submission</w:t>
      </w:r>
      <w:r w:rsidRPr="00A0679E">
        <w:t xml:space="preserve"> schema:</w:t>
      </w:r>
    </w:p>
    <w:tbl>
      <w:tblPr>
        <w:tblW w:w="0" w:type="auto"/>
        <w:tblLayout w:type="fixed"/>
        <w:tblLook w:val="0600" w:firstRow="0" w:lastRow="0" w:firstColumn="0" w:lastColumn="0" w:noHBand="1" w:noVBand="1"/>
      </w:tblPr>
      <w:tblGrid>
        <w:gridCol w:w="9360"/>
      </w:tblGrid>
      <w:tr w:rsidRPr="00A0679E" w:rsidR="004A33FA" w:rsidTr="7083FD33" w14:paraId="4F148A16" w14:textId="77777777">
        <w:tc>
          <w:tcPr>
            <w:tcW w:w="9360" w:type="dxa"/>
            <w:shd w:val="clear" w:color="auto" w:fill="F8F8F8"/>
            <w:tcMar>
              <w:top w:w="100" w:type="dxa"/>
              <w:left w:w="100" w:type="dxa"/>
              <w:bottom w:w="100" w:type="dxa"/>
              <w:right w:w="100" w:type="dxa"/>
            </w:tcMar>
            <w:hideMark/>
          </w:tcPr>
          <w:p w:rsidRPr="00A0679E" w:rsidR="004A33FA" w:rsidRDefault="004A33FA" w14:paraId="7568C32D" w14:textId="4D618016">
            <w:pPr>
              <w:widowControl w:val="0"/>
              <w:spacing w:after="0"/>
              <w:rPr>
                <w:rFonts w:ascii="Courier New" w:hAnsi="Courier New" w:eastAsia="Courier New" w:cs="Courier New"/>
                <w:sz w:val="16"/>
                <w:szCs w:val="16"/>
              </w:rPr>
            </w:pPr>
            <w:commentRangeStart w:id="1179"/>
            <w:r w:rsidRPr="00A0679E">
              <w:rPr>
                <w:rFonts w:ascii="Courier New" w:hAnsi="Courier New" w:eastAsia="Courier New" w:cs="Courier New"/>
                <w:color w:val="333333"/>
                <w:sz w:val="16"/>
                <w:szCs w:val="16"/>
                <w:shd w:val="clear" w:color="auto" w:fill="F8F8F8"/>
              </w:rPr>
              <w:lastRenderedPageBreak/>
              <w:t>{</w:t>
            </w:r>
            <w:r w:rsidRPr="00A0679E">
              <w:rPr>
                <w:rFonts w:ascii="Courier New" w:hAnsi="Courier New" w:eastAsia="Courier New" w:cs="Courier New"/>
                <w:color w:val="333333"/>
                <w:sz w:val="16"/>
                <w:szCs w:val="16"/>
                <w:shd w:val="clear" w:color="auto" w:fill="F8F8F8"/>
              </w:rPr>
              <w:br/>
            </w:r>
            <w:r w:rsidRPr="00A0679E">
              <w:rPr>
                <w:rFonts w:ascii="Courier New" w:hAnsi="Courier New" w:eastAsia="Courier New" w:cs="Courier New"/>
                <w:color w:val="333333"/>
                <w:sz w:val="16"/>
                <w:szCs w:val="16"/>
                <w:shd w:val="clear" w:color="auto" w:fill="F8F8F8"/>
              </w:rPr>
              <w:t xml:space="preserve">  "submission":{</w:t>
            </w:r>
            <w:r w:rsidRPr="00A0679E">
              <w:rPr>
                <w:rFonts w:ascii="Courier New" w:hAnsi="Courier New" w:eastAsia="Courier New" w:cs="Courier New"/>
                <w:color w:val="333333"/>
                <w:sz w:val="16"/>
                <w:szCs w:val="16"/>
                <w:shd w:val="clear" w:color="auto" w:fill="F8F8F8"/>
              </w:rPr>
              <w:br/>
            </w:r>
            <w:r w:rsidRPr="00A0679E">
              <w:rPr>
                <w:rFonts w:ascii="Courier New" w:hAnsi="Courier New" w:eastAsia="Courier New" w:cs="Courier New"/>
                <w:color w:val="333333"/>
                <w:sz w:val="16"/>
                <w:szCs w:val="16"/>
                <w:shd w:val="clear" w:color="auto" w:fill="F8F8F8"/>
              </w:rPr>
              <w:t xml:space="preserve">    </w:t>
            </w:r>
            <w:del w:author="Paul Boroday" w:date="2021-01-20T21:03:00Z" w:id="1180">
              <w:r w:rsidRPr="7083FD33" w:rsidDel="7083FD33">
                <w:rPr>
                  <w:rFonts w:ascii="Courier New" w:hAnsi="Courier New" w:eastAsia="Courier New" w:cs="Courier New"/>
                  <w:color w:val="333333"/>
                  <w:sz w:val="16"/>
                  <w:szCs w:val="16"/>
                </w:rPr>
                <w:delText>{</w:delText>
              </w:r>
            </w:del>
            <w:r w:rsidRPr="00A0679E">
              <w:rPr>
                <w:rFonts w:ascii="Courier New" w:hAnsi="Courier New" w:eastAsia="Courier New" w:cs="Courier New"/>
                <w:color w:val="333333"/>
                <w:sz w:val="16"/>
                <w:szCs w:val="16"/>
                <w:shd w:val="clear" w:color="auto" w:fill="F8F8F8"/>
              </w:rPr>
              <w:br/>
            </w:r>
            <w:r w:rsidRPr="00A0679E">
              <w:rPr>
                <w:rFonts w:ascii="Courier New" w:hAnsi="Courier New" w:eastAsia="Courier New" w:cs="Courier New"/>
                <w:color w:val="333333"/>
                <w:sz w:val="16"/>
                <w:szCs w:val="16"/>
                <w:shd w:val="clear" w:color="auto" w:fill="F8F8F8"/>
              </w:rPr>
              <w:t xml:space="preserve">      "id":</w:t>
            </w:r>
            <w:r w:rsidRPr="00A0679E">
              <w:rPr>
                <w:rFonts w:ascii="Courier New" w:hAnsi="Courier New" w:eastAsia="Courier New" w:cs="Courier New"/>
                <w:color w:val="DD1144"/>
                <w:sz w:val="16"/>
                <w:szCs w:val="16"/>
                <w:shd w:val="clear" w:color="auto" w:fill="F8F8F8"/>
              </w:rPr>
              <w:t>""</w:t>
            </w:r>
            <w:r w:rsidRPr="00A0679E">
              <w:rPr>
                <w:rFonts w:ascii="Courier New" w:hAnsi="Courier New" w:eastAsia="Courier New" w:cs="Courier New"/>
                <w:color w:val="333333"/>
                <w:sz w:val="16"/>
                <w:szCs w:val="16"/>
                <w:shd w:val="clear" w:color="auto" w:fill="F8F8F8"/>
              </w:rPr>
              <w:t>,</w:t>
            </w:r>
            <w:r w:rsidRPr="00A0679E">
              <w:rPr>
                <w:rFonts w:ascii="Courier New" w:hAnsi="Courier New" w:eastAsia="Courier New" w:cs="Courier New"/>
                <w:color w:val="333333"/>
                <w:sz w:val="16"/>
                <w:szCs w:val="16"/>
                <w:shd w:val="clear" w:color="auto" w:fill="F8F8F8"/>
              </w:rPr>
              <w:br/>
            </w:r>
            <w:r w:rsidRPr="00A0679E">
              <w:rPr>
                <w:rFonts w:ascii="Courier New" w:hAnsi="Courier New" w:eastAsia="Courier New" w:cs="Courier New"/>
                <w:color w:val="333333"/>
                <w:sz w:val="16"/>
                <w:szCs w:val="16"/>
                <w:shd w:val="clear" w:color="auto" w:fill="F8F8F8"/>
              </w:rPr>
              <w:t xml:space="preserve">      "</w:t>
            </w:r>
            <w:commentRangeStart w:id="1181"/>
            <w:r w:rsidRPr="00A0679E">
              <w:rPr>
                <w:rFonts w:ascii="Courier New" w:hAnsi="Courier New" w:eastAsia="Courier New" w:cs="Courier New"/>
                <w:color w:val="333333"/>
                <w:sz w:val="16"/>
                <w:szCs w:val="16"/>
                <w:shd w:val="clear" w:color="auto" w:fill="F8F8F8"/>
              </w:rPr>
              <w:t>requirementResponses</w:t>
            </w:r>
            <w:commentRangeEnd w:id="1181"/>
            <w:r w:rsidR="00071623">
              <w:rPr>
                <w:rStyle w:val="CommentReference"/>
              </w:rPr>
              <w:commentReference w:id="1181"/>
            </w:r>
            <w:r w:rsidRPr="00A0679E">
              <w:rPr>
                <w:rFonts w:ascii="Courier New" w:hAnsi="Courier New" w:eastAsia="Courier New" w:cs="Courier New"/>
                <w:color w:val="333333"/>
                <w:sz w:val="16"/>
                <w:szCs w:val="16"/>
                <w:shd w:val="clear" w:color="auto" w:fill="F8F8F8"/>
              </w:rPr>
              <w:t>":[],</w:t>
            </w:r>
            <w:r w:rsidRPr="00A0679E">
              <w:rPr>
                <w:rFonts w:ascii="Courier New" w:hAnsi="Courier New" w:eastAsia="Courier New" w:cs="Courier New"/>
                <w:color w:val="333333"/>
                <w:sz w:val="16"/>
                <w:szCs w:val="16"/>
                <w:shd w:val="clear" w:color="auto" w:fill="F8F8F8"/>
              </w:rPr>
              <w:br/>
            </w:r>
            <w:r w:rsidRPr="00A0679E">
              <w:rPr>
                <w:rFonts w:ascii="Courier New" w:hAnsi="Courier New" w:eastAsia="Courier New" w:cs="Courier New"/>
                <w:color w:val="333333"/>
                <w:sz w:val="16"/>
                <w:szCs w:val="16"/>
                <w:shd w:val="clear" w:color="auto" w:fill="F8F8F8"/>
              </w:rPr>
              <w:t xml:space="preserve">      "candidates":[</w:t>
            </w:r>
            <w:r w:rsidRPr="00A0679E">
              <w:rPr>
                <w:rFonts w:ascii="Courier New" w:hAnsi="Courier New" w:eastAsia="Courier New" w:cs="Courier New"/>
                <w:color w:val="333333"/>
                <w:sz w:val="16"/>
                <w:szCs w:val="16"/>
                <w:shd w:val="clear" w:color="auto" w:fill="F8F8F8"/>
              </w:rPr>
              <w:br/>
            </w:r>
            <w:r w:rsidRPr="00A0679E">
              <w:rPr>
                <w:rFonts w:ascii="Courier New" w:hAnsi="Courier New" w:eastAsia="Courier New" w:cs="Courier New"/>
                <w:color w:val="333333"/>
                <w:sz w:val="16"/>
                <w:szCs w:val="16"/>
                <w:shd w:val="clear" w:color="auto" w:fill="F8F8F8"/>
              </w:rPr>
              <w:t xml:space="preserve">        {}</w:t>
            </w:r>
            <w:r w:rsidRPr="00A0679E">
              <w:rPr>
                <w:rFonts w:ascii="Courier New" w:hAnsi="Courier New" w:eastAsia="Courier New" w:cs="Courier New"/>
                <w:color w:val="333333"/>
                <w:sz w:val="16"/>
                <w:szCs w:val="16"/>
                <w:shd w:val="clear" w:color="auto" w:fill="F8F8F8"/>
              </w:rPr>
              <w:br/>
            </w:r>
            <w:r w:rsidRPr="00A0679E">
              <w:rPr>
                <w:rFonts w:ascii="Courier New" w:hAnsi="Courier New" w:eastAsia="Courier New" w:cs="Courier New"/>
                <w:color w:val="333333"/>
                <w:sz w:val="16"/>
                <w:szCs w:val="16"/>
                <w:shd w:val="clear" w:color="auto" w:fill="F8F8F8"/>
              </w:rPr>
              <w:t xml:space="preserve">      ]</w:t>
            </w:r>
            <w:r w:rsidRPr="00A0679E">
              <w:rPr>
                <w:rFonts w:ascii="Courier New" w:hAnsi="Courier New" w:eastAsia="Courier New" w:cs="Courier New"/>
                <w:color w:val="333333"/>
                <w:sz w:val="16"/>
                <w:szCs w:val="16"/>
                <w:shd w:val="clear" w:color="auto" w:fill="F8F8F8"/>
              </w:rPr>
              <w:br/>
            </w:r>
            <w:r w:rsidRPr="00A0679E">
              <w:rPr>
                <w:rFonts w:ascii="Courier New" w:hAnsi="Courier New" w:eastAsia="Courier New" w:cs="Courier New"/>
                <w:color w:val="333333"/>
                <w:sz w:val="16"/>
                <w:szCs w:val="16"/>
                <w:shd w:val="clear" w:color="auto" w:fill="F8F8F8"/>
              </w:rPr>
              <w:t xml:space="preserve">    </w:t>
            </w:r>
            <w:del w:author="Paul Boroday" w:date="2021-01-20T21:03:00Z" w:id="1182">
              <w:r w:rsidRPr="7083FD33" w:rsidDel="7083FD33">
                <w:rPr>
                  <w:rFonts w:ascii="Courier New" w:hAnsi="Courier New" w:eastAsia="Courier New" w:cs="Courier New"/>
                  <w:color w:val="333333"/>
                  <w:sz w:val="16"/>
                  <w:szCs w:val="16"/>
                </w:rPr>
                <w:delText>}</w:delText>
              </w:r>
            </w:del>
            <w:r w:rsidRPr="00A0679E">
              <w:rPr>
                <w:rFonts w:ascii="Courier New" w:hAnsi="Courier New" w:eastAsia="Courier New" w:cs="Courier New"/>
                <w:color w:val="333333"/>
                <w:sz w:val="16"/>
                <w:szCs w:val="16"/>
                <w:shd w:val="clear" w:color="auto" w:fill="F8F8F8"/>
              </w:rPr>
              <w:br/>
            </w:r>
            <w:r w:rsidRPr="00A0679E">
              <w:rPr>
                <w:rFonts w:ascii="Courier New" w:hAnsi="Courier New" w:eastAsia="Courier New" w:cs="Courier New"/>
                <w:color w:val="333333"/>
                <w:sz w:val="16"/>
                <w:szCs w:val="16"/>
                <w:shd w:val="clear" w:color="auto" w:fill="F8F8F8"/>
              </w:rPr>
              <w:t xml:space="preserve">  }</w:t>
            </w:r>
            <w:r w:rsidRPr="00A0679E">
              <w:rPr>
                <w:rFonts w:ascii="Courier New" w:hAnsi="Courier New" w:eastAsia="Courier New" w:cs="Courier New"/>
                <w:color w:val="333333"/>
                <w:sz w:val="16"/>
                <w:szCs w:val="16"/>
                <w:shd w:val="clear" w:color="auto" w:fill="F8F8F8"/>
              </w:rPr>
              <w:br/>
            </w:r>
            <w:r w:rsidRPr="00A0679E">
              <w:rPr>
                <w:rFonts w:ascii="Courier New" w:hAnsi="Courier New" w:eastAsia="Courier New" w:cs="Courier New"/>
                <w:color w:val="333333"/>
                <w:sz w:val="16"/>
                <w:szCs w:val="16"/>
                <w:shd w:val="clear" w:color="auto" w:fill="F8F8F8"/>
              </w:rPr>
              <w:t>}</w:t>
            </w:r>
            <w:commentRangeEnd w:id="1179"/>
            <w:r w:rsidR="008F6B0D">
              <w:rPr>
                <w:rStyle w:val="CommentReference"/>
              </w:rPr>
              <w:commentReference w:id="1179"/>
            </w:r>
          </w:p>
        </w:tc>
      </w:tr>
    </w:tbl>
    <w:p w:rsidRPr="00A0679E" w:rsidR="004A33FA" w:rsidP="00925C9C" w:rsidRDefault="004A33FA" w14:paraId="4225CDC9" w14:textId="77777777"/>
    <w:p w:rsidRPr="00A0679E" w:rsidR="00925C9C" w:rsidP="00C05DE8" w:rsidRDefault="0086016E" w14:paraId="540299FA" w14:textId="4B623F47">
      <w:pPr>
        <w:pStyle w:val="Heading3"/>
        <w:ind w:left="1644" w:hanging="1644"/>
      </w:pPr>
      <w:bookmarkStart w:name="_t733jglfvyqs" w:colFirst="0" w:colLast="0" w:id="1183"/>
      <w:bookmarkStart w:name="_Toc53493428" w:id="1184"/>
      <w:bookmarkEnd w:id="1183"/>
      <w:r w:rsidRPr="00A0679E">
        <w:rPr>
          <w:color w:val="auto"/>
        </w:rPr>
        <w:t>Enquiries - requests and clarifications</w:t>
      </w:r>
      <w:bookmarkEnd w:id="1184"/>
    </w:p>
    <w:p w:rsidRPr="00A0679E" w:rsidR="0086016E" w:rsidP="0086016E" w:rsidRDefault="0086016E" w14:paraId="13225E9D" w14:textId="186182AC">
      <w:r w:rsidRPr="00A0679E">
        <w:t xml:space="preserve">EOs can send requests for clarification during a certain period of time indicated in the CN </w:t>
      </w:r>
      <w:r w:rsidRPr="00A0679E">
        <w:rPr>
          <w:rFonts w:ascii="Courier New" w:hAnsi="Courier New" w:eastAsia="Courier New" w:cs="Courier New"/>
          <w:color w:val="DD1144"/>
          <w:sz w:val="18"/>
          <w:szCs w:val="18"/>
        </w:rPr>
        <w:t>enquiryPeriod</w:t>
      </w:r>
      <w:r w:rsidRPr="00A0679E">
        <w:t xml:space="preserve">, according to </w:t>
      </w:r>
      <w:r w:rsidRPr="00A0679E">
        <w:rPr>
          <w:u w:val="single"/>
        </w:rPr>
        <w:t>PAPI-12-1: Clarification of conditions</w:t>
      </w:r>
      <w:r w:rsidRPr="00A0679E">
        <w:t>.</w:t>
      </w:r>
    </w:p>
    <w:p w:rsidRPr="00A0679E" w:rsidR="00925C9C" w:rsidP="00C05DE8" w:rsidRDefault="0086016E" w14:paraId="3DCF35BF" w14:textId="3EFCF24D">
      <w:pPr>
        <w:pStyle w:val="Heading3"/>
        <w:ind w:left="1644" w:hanging="1644"/>
      </w:pPr>
      <w:bookmarkStart w:name="_olc6cv704utb" w:colFirst="0" w:colLast="0" w:id="1185"/>
      <w:bookmarkStart w:name="_Toc53493429" w:id="1186"/>
      <w:bookmarkEnd w:id="1185"/>
      <w:r w:rsidRPr="00A0679E">
        <w:rPr>
          <w:color w:val="auto"/>
        </w:rPr>
        <w:t>Pre-qualification by the CA</w:t>
      </w:r>
      <w:bookmarkEnd w:id="1186"/>
    </w:p>
    <w:p w:rsidRPr="00A0679E" w:rsidR="006745A8" w:rsidRDefault="006745A8" w14:paraId="2C6FFAE7" w14:textId="2D986C9F">
      <w:pPr>
        <w:pStyle w:val="Heading3"/>
        <w:numPr>
          <w:ilvl w:val="4"/>
          <w:numId w:val="1"/>
        </w:numPr>
        <w:rPr>
          <w:color w:val="auto"/>
        </w:rPr>
      </w:pPr>
      <w:bookmarkStart w:name="_Toc53493430" w:id="1187"/>
      <w:r w:rsidRPr="00A0679E">
        <w:rPr>
          <w:color w:val="auto"/>
        </w:rPr>
        <w:t>Initiation of pre-qualification</w:t>
      </w:r>
      <w:bookmarkEnd w:id="1187"/>
    </w:p>
    <w:p w:rsidRPr="00A0679E" w:rsidR="006745A8" w:rsidP="006745A8" w:rsidRDefault="006745A8" w14:paraId="61C390FE" w14:textId="20C2EC41">
      <w:pPr>
        <w:pStyle w:val="Heading3"/>
        <w:numPr>
          <w:ilvl w:val="0"/>
          <w:numId w:val="0"/>
        </w:numPr>
      </w:pPr>
      <w:bookmarkStart w:name="_Toc53493431" w:id="1188"/>
      <w:r w:rsidRPr="00A0679E">
        <w:rPr>
          <w:color w:val="auto"/>
        </w:rPr>
        <w:t>Disclosure of submissions</w:t>
      </w:r>
      <w:bookmarkEnd w:id="1188"/>
    </w:p>
    <w:p w:rsidRPr="00A0679E" w:rsidR="006745A8" w:rsidP="006745A8" w:rsidRDefault="006745A8" w14:paraId="7051AA40" w14:textId="201E1238">
      <w:pPr>
        <w:spacing w:after="0"/>
        <w:rPr>
          <w:sz w:val="20"/>
          <w:szCs w:val="20"/>
        </w:rPr>
      </w:pPr>
      <w:r w:rsidRPr="00A0679E">
        <w:t xml:space="preserve">When enough EoI are received from EOs, the submitted EoI  must be disclosed using the </w:t>
      </w:r>
      <w:r w:rsidRPr="00A0679E">
        <w:rPr>
          <w:rFonts w:ascii="Courier New" w:hAnsi="Courier New" w:eastAsia="Courier New" w:cs="Courier New"/>
          <w:color w:val="DD1144"/>
          <w:sz w:val="18"/>
          <w:szCs w:val="18"/>
        </w:rPr>
        <w:t>submissions</w:t>
      </w:r>
      <w:r w:rsidRPr="00A0679E">
        <w:t xml:space="preserve"> array according to the following schema:</w:t>
      </w:r>
    </w:p>
    <w:tbl>
      <w:tblPr>
        <w:tblW w:w="0" w:type="auto"/>
        <w:tblLayout w:type="fixed"/>
        <w:tblLook w:val="0600" w:firstRow="0" w:lastRow="0" w:firstColumn="0" w:lastColumn="0" w:noHBand="1" w:noVBand="1"/>
      </w:tblPr>
      <w:tblGrid>
        <w:gridCol w:w="9360"/>
      </w:tblGrid>
      <w:tr w:rsidRPr="00A0679E" w:rsidR="006745A8" w:rsidTr="7083FD33" w14:paraId="1972561A" w14:textId="77777777">
        <w:tc>
          <w:tcPr>
            <w:tcW w:w="9360" w:type="dxa"/>
            <w:shd w:val="clear" w:color="auto" w:fill="F8F8F8"/>
            <w:tcMar>
              <w:top w:w="100" w:type="dxa"/>
              <w:left w:w="100" w:type="dxa"/>
              <w:bottom w:w="100" w:type="dxa"/>
              <w:right w:w="100" w:type="dxa"/>
            </w:tcMar>
            <w:hideMark/>
          </w:tcPr>
          <w:p w:rsidRPr="00A0679E" w:rsidR="006745A8" w:rsidRDefault="006745A8" w14:paraId="07FD3F4E" w14:textId="30935ECE">
            <w:pPr>
              <w:widowControl w:val="0"/>
              <w:spacing w:after="0" w:line="312" w:lineRule="auto"/>
              <w:rPr>
                <w:rFonts w:ascii="Courier New" w:hAnsi="Courier New" w:eastAsia="Courier New" w:cs="Courier New"/>
                <w:sz w:val="16"/>
                <w:szCs w:val="16"/>
              </w:rPr>
            </w:pPr>
            <w:r w:rsidRPr="00A0679E">
              <w:rPr>
                <w:rFonts w:ascii="Courier New" w:hAnsi="Courier New" w:eastAsia="Courier New" w:cs="Courier New"/>
                <w:color w:val="333333"/>
                <w:sz w:val="16"/>
                <w:szCs w:val="16"/>
                <w:shd w:val="clear" w:color="auto" w:fill="F8F8F8"/>
              </w:rPr>
              <w:t>{</w:t>
            </w:r>
            <w:r w:rsidRPr="00A0679E">
              <w:rPr>
                <w:rFonts w:ascii="Courier New" w:hAnsi="Courier New" w:eastAsia="Courier New" w:cs="Courier New"/>
                <w:color w:val="333333"/>
                <w:sz w:val="16"/>
                <w:szCs w:val="16"/>
                <w:shd w:val="clear" w:color="auto" w:fill="F8F8F8"/>
              </w:rPr>
              <w:br/>
            </w:r>
            <w:r w:rsidRPr="00A0679E">
              <w:rPr>
                <w:rFonts w:ascii="Courier New" w:hAnsi="Courier New" w:eastAsia="Courier New" w:cs="Courier New"/>
                <w:color w:val="333333"/>
                <w:sz w:val="16"/>
                <w:szCs w:val="16"/>
                <w:shd w:val="clear" w:color="auto" w:fill="F8F8F8"/>
              </w:rPr>
              <w:t xml:space="preserve">  "submissions":{</w:t>
            </w:r>
            <w:r w:rsidRPr="00A0679E">
              <w:rPr>
                <w:rFonts w:ascii="Courier New" w:hAnsi="Courier New" w:eastAsia="Courier New" w:cs="Courier New"/>
                <w:color w:val="333333"/>
                <w:sz w:val="16"/>
                <w:szCs w:val="16"/>
                <w:shd w:val="clear" w:color="auto" w:fill="F8F8F8"/>
              </w:rPr>
              <w:br/>
            </w:r>
            <w:r w:rsidRPr="00A0679E">
              <w:rPr>
                <w:rFonts w:ascii="Courier New" w:hAnsi="Courier New" w:eastAsia="Courier New" w:cs="Courier New"/>
                <w:color w:val="333333"/>
                <w:sz w:val="16"/>
                <w:szCs w:val="16"/>
                <w:shd w:val="clear" w:color="auto" w:fill="F8F8F8"/>
              </w:rPr>
              <w:t xml:space="preserve">    "</w:t>
            </w:r>
            <w:commentRangeStart w:id="1189"/>
            <w:commentRangeStart w:id="1190"/>
            <w:r w:rsidRPr="00A0679E">
              <w:rPr>
                <w:rFonts w:ascii="Courier New" w:hAnsi="Courier New" w:eastAsia="Courier New" w:cs="Courier New"/>
                <w:color w:val="333333"/>
                <w:sz w:val="16"/>
                <w:szCs w:val="16"/>
                <w:shd w:val="clear" w:color="auto" w:fill="F8F8F8"/>
              </w:rPr>
              <w:t>details":[]</w:t>
            </w:r>
            <w:commentRangeEnd w:id="1189"/>
            <w:r w:rsidR="008F6B0D">
              <w:rPr>
                <w:rStyle w:val="CommentReference"/>
              </w:rPr>
              <w:commentReference w:id="1189"/>
            </w:r>
            <w:commentRangeEnd w:id="1190"/>
            <w:r>
              <w:commentReference w:id="1190"/>
            </w:r>
            <w:r w:rsidRPr="00A0679E">
              <w:rPr>
                <w:rFonts w:ascii="Courier New" w:hAnsi="Courier New" w:eastAsia="Courier New" w:cs="Courier New"/>
                <w:color w:val="333333"/>
                <w:sz w:val="16"/>
                <w:szCs w:val="16"/>
                <w:shd w:val="clear" w:color="auto" w:fill="F8F8F8"/>
              </w:rPr>
              <w:br/>
            </w:r>
            <w:r w:rsidRPr="00A0679E">
              <w:rPr>
                <w:rFonts w:ascii="Courier New" w:hAnsi="Courier New" w:eastAsia="Courier New" w:cs="Courier New"/>
                <w:color w:val="333333"/>
                <w:sz w:val="16"/>
                <w:szCs w:val="16"/>
                <w:shd w:val="clear" w:color="auto" w:fill="F8F8F8"/>
              </w:rPr>
              <w:t xml:space="preserve">  }</w:t>
            </w:r>
            <w:r w:rsidRPr="00A0679E">
              <w:rPr>
                <w:rFonts w:ascii="Courier New" w:hAnsi="Courier New" w:eastAsia="Courier New" w:cs="Courier New"/>
                <w:color w:val="333333"/>
                <w:sz w:val="16"/>
                <w:szCs w:val="16"/>
                <w:shd w:val="clear" w:color="auto" w:fill="F8F8F8"/>
              </w:rPr>
              <w:br/>
            </w:r>
            <w:r w:rsidRPr="00A0679E">
              <w:rPr>
                <w:rFonts w:ascii="Courier New" w:hAnsi="Courier New" w:eastAsia="Courier New" w:cs="Courier New"/>
                <w:color w:val="333333"/>
                <w:sz w:val="16"/>
                <w:szCs w:val="16"/>
                <w:shd w:val="clear" w:color="auto" w:fill="F8F8F8"/>
              </w:rPr>
              <w:t>}</w:t>
            </w:r>
          </w:p>
        </w:tc>
      </w:tr>
    </w:tbl>
    <w:p w:rsidRPr="00A0679E" w:rsidR="006745A8" w:rsidP="006745A8" w:rsidRDefault="7083FD33" w14:paraId="16431EEB" w14:textId="26A225DD">
      <w:pPr>
        <w:pStyle w:val="Heading3"/>
        <w:numPr>
          <w:ilvl w:val="3"/>
          <w:numId w:val="0"/>
        </w:numPr>
      </w:pPr>
      <w:bookmarkStart w:name="_Toc53493432" w:id="1191"/>
      <w:r w:rsidRPr="7083FD33">
        <w:rPr>
          <w:color w:val="auto"/>
        </w:rPr>
        <w:t xml:space="preserve">Establishment of a period for </w:t>
      </w:r>
      <w:commentRangeStart w:id="1192"/>
      <w:commentRangeStart w:id="1193"/>
      <w:r w:rsidRPr="7083FD33">
        <w:rPr>
          <w:color w:val="auto"/>
        </w:rPr>
        <w:t xml:space="preserve">qualification </w:t>
      </w:r>
      <w:commentRangeEnd w:id="1192"/>
      <w:r w:rsidR="006745A8">
        <w:commentReference w:id="1192"/>
      </w:r>
      <w:commentRangeEnd w:id="1193"/>
      <w:r w:rsidR="006745A8">
        <w:commentReference w:id="1193"/>
      </w:r>
      <w:r w:rsidRPr="7083FD33">
        <w:rPr>
          <w:color w:val="auto"/>
        </w:rPr>
        <w:t>by the CA</w:t>
      </w:r>
      <w:bookmarkEnd w:id="1191"/>
    </w:p>
    <w:p w:rsidRPr="00A0679E" w:rsidR="006745A8" w:rsidP="006745A8" w:rsidRDefault="006745A8" w14:paraId="2466B1AB" w14:textId="35934948">
      <w:pPr>
        <w:spacing w:after="0"/>
        <w:rPr>
          <w:sz w:val="20"/>
          <w:szCs w:val="20"/>
        </w:rPr>
      </w:pPr>
      <w:r w:rsidRPr="00A0679E">
        <w:t xml:space="preserve">In order to indicate that the qualification phase of a </w:t>
      </w:r>
      <w:r w:rsidRPr="00A0679E" w:rsidR="00D777B1">
        <w:t>procurement</w:t>
      </w:r>
      <w:r w:rsidRPr="00A0679E">
        <w:t xml:space="preserve"> process</w:t>
      </w:r>
      <w:r w:rsidRPr="00A0679E" w:rsidR="00D777B1">
        <w:t xml:space="preserve"> has started,</w:t>
      </w:r>
      <w:r w:rsidRPr="00A0679E">
        <w:t xml:space="preserve"> a separate </w:t>
      </w:r>
      <w:r w:rsidRPr="00A0679E">
        <w:rPr>
          <w:rFonts w:ascii="Courier New" w:hAnsi="Courier New" w:eastAsia="Courier New" w:cs="Courier New"/>
          <w:color w:val="DD1144"/>
          <w:sz w:val="18"/>
          <w:szCs w:val="18"/>
        </w:rPr>
        <w:t>qualificationPeriod.startDate</w:t>
      </w:r>
      <w:r w:rsidRPr="00A0679E">
        <w:t xml:space="preserve"> </w:t>
      </w:r>
      <w:r w:rsidRPr="00A0679E" w:rsidR="00D777B1">
        <w:t>shall</w:t>
      </w:r>
      <w:r w:rsidRPr="00A0679E">
        <w:t xml:space="preserve"> be added into a </w:t>
      </w:r>
      <w:r w:rsidRPr="00A0679E">
        <w:rPr>
          <w:rFonts w:ascii="Courier New" w:hAnsi="Courier New" w:eastAsia="Courier New" w:cs="Courier New"/>
          <w:color w:val="DD1144"/>
          <w:sz w:val="18"/>
          <w:szCs w:val="18"/>
        </w:rPr>
        <w:t>preQualification</w:t>
      </w:r>
      <w:r w:rsidRPr="00A0679E">
        <w:t>:</w:t>
      </w:r>
    </w:p>
    <w:tbl>
      <w:tblPr>
        <w:tblW w:w="0" w:type="auto"/>
        <w:tblLayout w:type="fixed"/>
        <w:tblLook w:val="0600" w:firstRow="0" w:lastRow="0" w:firstColumn="0" w:lastColumn="0" w:noHBand="1" w:noVBand="1"/>
      </w:tblPr>
      <w:tblGrid>
        <w:gridCol w:w="9360"/>
      </w:tblGrid>
      <w:tr w:rsidRPr="00A0679E" w:rsidR="006745A8" w:rsidTr="7083FD33" w14:paraId="1E480CE4" w14:textId="77777777">
        <w:tc>
          <w:tcPr>
            <w:tcW w:w="9360" w:type="dxa"/>
            <w:shd w:val="clear" w:color="auto" w:fill="F8F8F8"/>
            <w:tcMar>
              <w:top w:w="100" w:type="dxa"/>
              <w:left w:w="100" w:type="dxa"/>
              <w:bottom w:w="100" w:type="dxa"/>
              <w:right w:w="100" w:type="dxa"/>
            </w:tcMar>
            <w:hideMark/>
          </w:tcPr>
          <w:p w:rsidRPr="00A0679E" w:rsidR="006745A8" w:rsidRDefault="006745A8" w14:paraId="12BAAB3D" w14:textId="6B007C1C">
            <w:pPr>
              <w:widowControl w:val="0"/>
              <w:spacing w:after="0" w:line="312" w:lineRule="auto"/>
              <w:rPr>
                <w:rFonts w:ascii="Courier New" w:hAnsi="Courier New" w:eastAsia="Courier New" w:cs="Courier New"/>
                <w:sz w:val="16"/>
                <w:szCs w:val="16"/>
              </w:rPr>
            </w:pPr>
            <w:commentRangeStart w:id="1194"/>
            <w:commentRangeStart w:id="1195"/>
            <w:r w:rsidRPr="00A0679E">
              <w:rPr>
                <w:rFonts w:ascii="Courier New" w:hAnsi="Courier New" w:eastAsia="Courier New" w:cs="Courier New"/>
                <w:color w:val="333333"/>
                <w:sz w:val="16"/>
                <w:szCs w:val="16"/>
                <w:shd w:val="clear" w:color="auto" w:fill="F8F8F8"/>
              </w:rPr>
              <w:t>{</w:t>
            </w:r>
            <w:r w:rsidRPr="00A0679E">
              <w:rPr>
                <w:rFonts w:ascii="Courier New" w:hAnsi="Courier New" w:eastAsia="Courier New" w:cs="Courier New"/>
                <w:color w:val="333333"/>
                <w:sz w:val="16"/>
                <w:szCs w:val="16"/>
                <w:shd w:val="clear" w:color="auto" w:fill="F8F8F8"/>
              </w:rPr>
              <w:br/>
            </w:r>
            <w:r w:rsidRPr="00A0679E">
              <w:rPr>
                <w:rFonts w:ascii="Courier New" w:hAnsi="Courier New" w:eastAsia="Courier New" w:cs="Courier New"/>
                <w:color w:val="333333"/>
                <w:sz w:val="16"/>
                <w:szCs w:val="16"/>
                <w:shd w:val="clear" w:color="auto" w:fill="F8F8F8"/>
              </w:rPr>
              <w:t xml:space="preserve">  "preQualification":{</w:t>
            </w:r>
            <w:r w:rsidRPr="00A0679E">
              <w:rPr>
                <w:rFonts w:ascii="Courier New" w:hAnsi="Courier New" w:eastAsia="Courier New" w:cs="Courier New"/>
                <w:color w:val="333333"/>
                <w:sz w:val="16"/>
                <w:szCs w:val="16"/>
                <w:shd w:val="clear" w:color="auto" w:fill="F8F8F8"/>
              </w:rPr>
              <w:br/>
            </w:r>
            <w:r w:rsidRPr="00A0679E">
              <w:rPr>
                <w:rFonts w:ascii="Courier New" w:hAnsi="Courier New" w:eastAsia="Courier New" w:cs="Courier New"/>
                <w:color w:val="333333"/>
                <w:sz w:val="16"/>
                <w:szCs w:val="16"/>
                <w:shd w:val="clear" w:color="auto" w:fill="F8F8F8"/>
              </w:rPr>
              <w:t xml:space="preserve">    "qualificationPeriod":{</w:t>
            </w:r>
            <w:r w:rsidRPr="00A0679E">
              <w:rPr>
                <w:rFonts w:ascii="Courier New" w:hAnsi="Courier New" w:eastAsia="Courier New" w:cs="Courier New"/>
                <w:color w:val="333333"/>
                <w:sz w:val="16"/>
                <w:szCs w:val="16"/>
                <w:shd w:val="clear" w:color="auto" w:fill="F8F8F8"/>
              </w:rPr>
              <w:br/>
            </w:r>
            <w:r w:rsidRPr="00A0679E">
              <w:rPr>
                <w:rFonts w:ascii="Courier New" w:hAnsi="Courier New" w:eastAsia="Courier New" w:cs="Courier New"/>
                <w:color w:val="333333"/>
                <w:sz w:val="16"/>
                <w:szCs w:val="16"/>
                <w:shd w:val="clear" w:color="auto" w:fill="F8F8F8"/>
              </w:rPr>
              <w:t xml:space="preserve">      "startDate":</w:t>
            </w:r>
            <w:r w:rsidRPr="00A0679E">
              <w:rPr>
                <w:rFonts w:ascii="Courier New" w:hAnsi="Courier New" w:eastAsia="Courier New" w:cs="Courier New"/>
                <w:color w:val="DD1144"/>
                <w:sz w:val="16"/>
                <w:szCs w:val="16"/>
                <w:shd w:val="clear" w:color="auto" w:fill="F8F8F8"/>
              </w:rPr>
              <w:t>""</w:t>
            </w:r>
            <w:r w:rsidRPr="00A0679E">
              <w:rPr>
                <w:rFonts w:ascii="Courier New" w:hAnsi="Courier New" w:eastAsia="Courier New" w:cs="Courier New"/>
                <w:color w:val="333333"/>
                <w:sz w:val="16"/>
                <w:szCs w:val="16"/>
                <w:shd w:val="clear" w:color="auto" w:fill="F8F8F8"/>
              </w:rPr>
              <w:br/>
            </w:r>
            <w:r w:rsidRPr="00A0679E">
              <w:rPr>
                <w:rFonts w:ascii="Courier New" w:hAnsi="Courier New" w:eastAsia="Courier New" w:cs="Courier New"/>
                <w:color w:val="333333"/>
                <w:sz w:val="16"/>
                <w:szCs w:val="16"/>
                <w:shd w:val="clear" w:color="auto" w:fill="F8F8F8"/>
              </w:rPr>
              <w:t xml:space="preserve">    }</w:t>
            </w:r>
            <w:r w:rsidRPr="00A0679E">
              <w:rPr>
                <w:rFonts w:ascii="Courier New" w:hAnsi="Courier New" w:eastAsia="Courier New" w:cs="Courier New"/>
                <w:color w:val="333333"/>
                <w:sz w:val="16"/>
                <w:szCs w:val="16"/>
                <w:shd w:val="clear" w:color="auto" w:fill="F8F8F8"/>
              </w:rPr>
              <w:br/>
            </w:r>
            <w:r w:rsidRPr="00A0679E">
              <w:rPr>
                <w:rFonts w:ascii="Courier New" w:hAnsi="Courier New" w:eastAsia="Courier New" w:cs="Courier New"/>
                <w:color w:val="333333"/>
                <w:sz w:val="16"/>
                <w:szCs w:val="16"/>
                <w:shd w:val="clear" w:color="auto" w:fill="F8F8F8"/>
              </w:rPr>
              <w:t xml:space="preserve">  }</w:t>
            </w:r>
            <w:r w:rsidRPr="00A0679E">
              <w:rPr>
                <w:rFonts w:ascii="Courier New" w:hAnsi="Courier New" w:eastAsia="Courier New" w:cs="Courier New"/>
                <w:color w:val="333333"/>
                <w:sz w:val="16"/>
                <w:szCs w:val="16"/>
                <w:shd w:val="clear" w:color="auto" w:fill="F8F8F8"/>
              </w:rPr>
              <w:br/>
            </w:r>
            <w:r w:rsidRPr="00A0679E">
              <w:rPr>
                <w:rFonts w:ascii="Courier New" w:hAnsi="Courier New" w:eastAsia="Courier New" w:cs="Courier New"/>
                <w:color w:val="333333"/>
                <w:sz w:val="16"/>
                <w:szCs w:val="16"/>
                <w:shd w:val="clear" w:color="auto" w:fill="F8F8F8"/>
              </w:rPr>
              <w:t>}</w:t>
            </w:r>
            <w:commentRangeEnd w:id="1194"/>
            <w:r w:rsidR="008F6B0D">
              <w:rPr>
                <w:rStyle w:val="CommentReference"/>
              </w:rPr>
              <w:commentReference w:id="1194"/>
            </w:r>
            <w:commentRangeEnd w:id="1195"/>
            <w:r>
              <w:commentReference w:id="1195"/>
            </w:r>
          </w:p>
        </w:tc>
      </w:tr>
    </w:tbl>
    <w:p w:rsidRPr="00A0679E" w:rsidR="00D777B1" w:rsidP="00D777B1" w:rsidRDefault="00D777B1" w14:paraId="37DE230D" w14:textId="039E4FF3">
      <w:pPr>
        <w:pStyle w:val="Heading3"/>
        <w:numPr>
          <w:ilvl w:val="0"/>
          <w:numId w:val="0"/>
        </w:numPr>
      </w:pPr>
      <w:bookmarkStart w:name="_Toc53493433" w:id="1196"/>
      <w:r w:rsidRPr="00A0679E">
        <w:rPr>
          <w:color w:val="auto"/>
        </w:rPr>
        <w:t>Qualification of envelopes</w:t>
      </w:r>
      <w:bookmarkEnd w:id="1196"/>
    </w:p>
    <w:p w:rsidRPr="00A0679E" w:rsidR="00D777B1" w:rsidP="00D777B1" w:rsidRDefault="00D777B1" w14:paraId="394F3603" w14:textId="643BF4A8">
      <w:pPr>
        <w:spacing w:after="0"/>
        <w:rPr>
          <w:sz w:val="20"/>
          <w:szCs w:val="20"/>
        </w:rPr>
      </w:pPr>
      <w:r w:rsidRPr="00A0679E">
        <w:t xml:space="preserve">Along with the initiation of the pre-qualification phase by the CA, a set of </w:t>
      </w:r>
      <w:r w:rsidRPr="00A0679E">
        <w:rPr>
          <w:rFonts w:ascii="Courier New" w:hAnsi="Courier New" w:eastAsia="Courier New" w:cs="Courier New"/>
          <w:color w:val="DD1144"/>
          <w:sz w:val="18"/>
          <w:szCs w:val="18"/>
        </w:rPr>
        <w:t>qualifications</w:t>
      </w:r>
      <w:r w:rsidRPr="00A0679E">
        <w:t xml:space="preserve"> must be established against each EoI received in order to allow the CA to reflect the decision taken regarding the EoI. </w:t>
      </w:r>
    </w:p>
    <w:tbl>
      <w:tblPr>
        <w:tblW w:w="0" w:type="auto"/>
        <w:tblLayout w:type="fixed"/>
        <w:tblLook w:val="0600" w:firstRow="0" w:lastRow="0" w:firstColumn="0" w:lastColumn="0" w:noHBand="1" w:noVBand="1"/>
      </w:tblPr>
      <w:tblGrid>
        <w:gridCol w:w="9360"/>
      </w:tblGrid>
      <w:tr w:rsidRPr="00A0679E" w:rsidR="00D777B1" w:rsidTr="7083FD33" w14:paraId="28B0886D" w14:textId="77777777">
        <w:tc>
          <w:tcPr>
            <w:tcW w:w="9360" w:type="dxa"/>
            <w:shd w:val="clear" w:color="auto" w:fill="F8F8F8"/>
            <w:tcMar>
              <w:top w:w="100" w:type="dxa"/>
              <w:left w:w="100" w:type="dxa"/>
              <w:bottom w:w="100" w:type="dxa"/>
              <w:right w:w="100" w:type="dxa"/>
            </w:tcMar>
            <w:hideMark/>
          </w:tcPr>
          <w:p w:rsidRPr="00A0679E" w:rsidR="00D777B1" w:rsidRDefault="00D777B1" w14:paraId="2ED7D26E" w14:textId="33D59F1A">
            <w:pPr>
              <w:widowControl w:val="0"/>
              <w:spacing w:after="0" w:line="312" w:lineRule="auto"/>
              <w:rPr>
                <w:rFonts w:ascii="Courier New" w:hAnsi="Courier New" w:eastAsia="Courier New" w:cs="Courier New"/>
                <w:sz w:val="16"/>
                <w:szCs w:val="16"/>
              </w:rPr>
            </w:pPr>
            <w:r w:rsidRPr="00A0679E">
              <w:rPr>
                <w:rFonts w:ascii="Courier New" w:hAnsi="Courier New" w:eastAsia="Courier New" w:cs="Courier New"/>
                <w:color w:val="333333"/>
                <w:sz w:val="16"/>
                <w:szCs w:val="16"/>
                <w:shd w:val="clear" w:color="auto" w:fill="F8F8F8"/>
              </w:rPr>
              <w:t>{</w:t>
            </w:r>
            <w:r w:rsidRPr="00A0679E">
              <w:rPr>
                <w:rFonts w:ascii="Courier New" w:hAnsi="Courier New" w:eastAsia="Courier New" w:cs="Courier New"/>
                <w:color w:val="333333"/>
                <w:sz w:val="16"/>
                <w:szCs w:val="16"/>
                <w:shd w:val="clear" w:color="auto" w:fill="F8F8F8"/>
              </w:rPr>
              <w:br/>
            </w:r>
            <w:r w:rsidRPr="00A0679E">
              <w:rPr>
                <w:rFonts w:ascii="Courier New" w:hAnsi="Courier New" w:eastAsia="Courier New" w:cs="Courier New"/>
                <w:color w:val="333333"/>
                <w:sz w:val="16"/>
                <w:szCs w:val="16"/>
                <w:shd w:val="clear" w:color="auto" w:fill="F8F8F8"/>
              </w:rPr>
              <w:t xml:space="preserve">  "qualifications":[</w:t>
            </w:r>
            <w:r w:rsidRPr="00A0679E">
              <w:rPr>
                <w:rFonts w:ascii="Courier New" w:hAnsi="Courier New" w:eastAsia="Courier New" w:cs="Courier New"/>
                <w:color w:val="333333"/>
                <w:sz w:val="16"/>
                <w:szCs w:val="16"/>
                <w:shd w:val="clear" w:color="auto" w:fill="F8F8F8"/>
              </w:rPr>
              <w:br/>
            </w:r>
            <w:r w:rsidRPr="00A0679E">
              <w:rPr>
                <w:rFonts w:ascii="Courier New" w:hAnsi="Courier New" w:eastAsia="Courier New" w:cs="Courier New"/>
                <w:color w:val="333333"/>
                <w:sz w:val="16"/>
                <w:szCs w:val="16"/>
                <w:shd w:val="clear" w:color="auto" w:fill="F8F8F8"/>
              </w:rPr>
              <w:t xml:space="preserve">    {</w:t>
            </w:r>
            <w:r w:rsidRPr="00A0679E">
              <w:rPr>
                <w:rFonts w:ascii="Courier New" w:hAnsi="Courier New" w:eastAsia="Courier New" w:cs="Courier New"/>
                <w:color w:val="333333"/>
                <w:sz w:val="16"/>
                <w:szCs w:val="16"/>
                <w:shd w:val="clear" w:color="auto" w:fill="F8F8F8"/>
              </w:rPr>
              <w:br/>
            </w:r>
            <w:r w:rsidRPr="00A0679E">
              <w:rPr>
                <w:rFonts w:ascii="Courier New" w:hAnsi="Courier New" w:eastAsia="Courier New" w:cs="Courier New"/>
                <w:color w:val="333333"/>
                <w:sz w:val="16"/>
                <w:szCs w:val="16"/>
                <w:shd w:val="clear" w:color="auto" w:fill="F8F8F8"/>
              </w:rPr>
              <w:t xml:space="preserve">      "id":</w:t>
            </w:r>
            <w:r w:rsidRPr="00A0679E">
              <w:rPr>
                <w:rFonts w:ascii="Courier New" w:hAnsi="Courier New" w:eastAsia="Courier New" w:cs="Courier New"/>
                <w:color w:val="DD1144"/>
                <w:sz w:val="16"/>
                <w:szCs w:val="16"/>
                <w:shd w:val="clear" w:color="auto" w:fill="F8F8F8"/>
              </w:rPr>
              <w:t>""</w:t>
            </w:r>
            <w:r w:rsidRPr="00A0679E">
              <w:rPr>
                <w:rFonts w:ascii="Courier New" w:hAnsi="Courier New" w:eastAsia="Courier New" w:cs="Courier New"/>
                <w:color w:val="333333"/>
                <w:sz w:val="16"/>
                <w:szCs w:val="16"/>
                <w:shd w:val="clear" w:color="auto" w:fill="F8F8F8"/>
              </w:rPr>
              <w:t>,</w:t>
            </w:r>
            <w:r w:rsidRPr="00A0679E">
              <w:rPr>
                <w:rFonts w:ascii="Courier New" w:hAnsi="Courier New" w:eastAsia="Courier New" w:cs="Courier New"/>
                <w:color w:val="333333"/>
                <w:sz w:val="16"/>
                <w:szCs w:val="16"/>
                <w:shd w:val="clear" w:color="auto" w:fill="F8F8F8"/>
              </w:rPr>
              <w:br/>
            </w:r>
            <w:r w:rsidRPr="00A0679E">
              <w:rPr>
                <w:rFonts w:ascii="Courier New" w:hAnsi="Courier New" w:eastAsia="Courier New" w:cs="Courier New"/>
                <w:color w:val="333333"/>
                <w:sz w:val="16"/>
                <w:szCs w:val="16"/>
                <w:shd w:val="clear" w:color="auto" w:fill="F8F8F8"/>
              </w:rPr>
              <w:t xml:space="preserve">      </w:t>
            </w:r>
            <w:commentRangeStart w:id="1197"/>
            <w:commentRangeStart w:id="1198"/>
            <w:r w:rsidRPr="00A0679E">
              <w:rPr>
                <w:rFonts w:ascii="Courier New" w:hAnsi="Courier New" w:eastAsia="Courier New" w:cs="Courier New"/>
                <w:color w:val="333333"/>
                <w:sz w:val="16"/>
                <w:szCs w:val="16"/>
                <w:shd w:val="clear" w:color="auto" w:fill="F8F8F8"/>
              </w:rPr>
              <w:t>"status</w:t>
            </w:r>
            <w:commentRangeStart w:id="1199"/>
            <w:commentRangeStart w:id="1200"/>
            <w:r w:rsidRPr="00A0679E">
              <w:rPr>
                <w:rFonts w:ascii="Courier New" w:hAnsi="Courier New" w:eastAsia="Courier New" w:cs="Courier New"/>
                <w:color w:val="333333"/>
                <w:sz w:val="16"/>
                <w:szCs w:val="16"/>
                <w:shd w:val="clear" w:color="auto" w:fill="F8F8F8"/>
              </w:rPr>
              <w:t>":</w:t>
            </w:r>
            <w:r w:rsidRPr="00A0679E">
              <w:rPr>
                <w:rFonts w:ascii="Courier New" w:hAnsi="Courier New" w:eastAsia="Courier New" w:cs="Courier New"/>
                <w:color w:val="DD1144"/>
                <w:sz w:val="16"/>
                <w:szCs w:val="16"/>
                <w:shd w:val="clear" w:color="auto" w:fill="F8F8F8"/>
              </w:rPr>
              <w:t>"pending"</w:t>
            </w:r>
            <w:r w:rsidRPr="00A0679E">
              <w:rPr>
                <w:rFonts w:ascii="Courier New" w:hAnsi="Courier New" w:eastAsia="Courier New" w:cs="Courier New"/>
                <w:color w:val="333333"/>
                <w:sz w:val="16"/>
                <w:szCs w:val="16"/>
                <w:shd w:val="clear" w:color="auto" w:fill="F8F8F8"/>
              </w:rPr>
              <w:t>,</w:t>
            </w:r>
            <w:commentRangeEnd w:id="1199"/>
            <w:r w:rsidR="00071623">
              <w:rPr>
                <w:rStyle w:val="CommentReference"/>
              </w:rPr>
              <w:commentReference w:id="1199"/>
            </w:r>
            <w:commentRangeEnd w:id="1200"/>
            <w:r>
              <w:commentReference w:id="1200"/>
            </w:r>
            <w:r w:rsidRPr="00A0679E">
              <w:rPr>
                <w:rFonts w:ascii="Courier New" w:hAnsi="Courier New" w:eastAsia="Courier New" w:cs="Courier New"/>
                <w:color w:val="333333"/>
                <w:sz w:val="16"/>
                <w:szCs w:val="16"/>
                <w:shd w:val="clear" w:color="auto" w:fill="F8F8F8"/>
              </w:rPr>
              <w:br/>
            </w:r>
            <w:r w:rsidRPr="00A0679E">
              <w:rPr>
                <w:rFonts w:ascii="Courier New" w:hAnsi="Courier New" w:eastAsia="Courier New" w:cs="Courier New"/>
                <w:color w:val="333333"/>
                <w:sz w:val="16"/>
                <w:szCs w:val="16"/>
                <w:shd w:val="clear" w:color="auto" w:fill="F8F8F8"/>
              </w:rPr>
              <w:t xml:space="preserve">      "statusDetails":</w:t>
            </w:r>
            <w:r w:rsidRPr="00A0679E">
              <w:rPr>
                <w:rFonts w:ascii="Courier New" w:hAnsi="Courier New" w:eastAsia="Courier New" w:cs="Courier New"/>
                <w:color w:val="DD1144"/>
                <w:sz w:val="16"/>
                <w:szCs w:val="16"/>
                <w:shd w:val="clear" w:color="auto" w:fill="F8F8F8"/>
              </w:rPr>
              <w:t>"awaiting"</w:t>
            </w:r>
            <w:commentRangeEnd w:id="1197"/>
            <w:r w:rsidR="008F6B0D">
              <w:rPr>
                <w:rStyle w:val="CommentReference"/>
              </w:rPr>
              <w:commentReference w:id="1197"/>
            </w:r>
            <w:commentRangeEnd w:id="1198"/>
            <w:r>
              <w:commentReference w:id="1198"/>
            </w:r>
            <w:r w:rsidRPr="00A0679E">
              <w:rPr>
                <w:rFonts w:ascii="Courier New" w:hAnsi="Courier New" w:eastAsia="Courier New" w:cs="Courier New"/>
                <w:color w:val="333333"/>
                <w:sz w:val="16"/>
                <w:szCs w:val="16"/>
                <w:shd w:val="clear" w:color="auto" w:fill="F8F8F8"/>
              </w:rPr>
              <w:t>,</w:t>
            </w:r>
            <w:r w:rsidRPr="00A0679E">
              <w:rPr>
                <w:rFonts w:ascii="Courier New" w:hAnsi="Courier New" w:eastAsia="Courier New" w:cs="Courier New"/>
                <w:color w:val="333333"/>
                <w:sz w:val="16"/>
                <w:szCs w:val="16"/>
                <w:shd w:val="clear" w:color="auto" w:fill="F8F8F8"/>
              </w:rPr>
              <w:br/>
            </w:r>
            <w:r w:rsidRPr="00A0679E">
              <w:rPr>
                <w:rFonts w:ascii="Courier New" w:hAnsi="Courier New" w:eastAsia="Courier New" w:cs="Courier New"/>
                <w:color w:val="333333"/>
                <w:sz w:val="16"/>
                <w:szCs w:val="16"/>
                <w:shd w:val="clear" w:color="auto" w:fill="F8F8F8"/>
              </w:rPr>
              <w:lastRenderedPageBreak/>
              <w:t xml:space="preserve">      "candidates":[],</w:t>
            </w:r>
            <w:r w:rsidRPr="00A0679E">
              <w:rPr>
                <w:rFonts w:ascii="Courier New" w:hAnsi="Courier New" w:eastAsia="Courier New" w:cs="Courier New"/>
                <w:color w:val="333333"/>
                <w:sz w:val="16"/>
                <w:szCs w:val="16"/>
                <w:shd w:val="clear" w:color="auto" w:fill="F8F8F8"/>
              </w:rPr>
              <w:br/>
            </w:r>
            <w:r w:rsidRPr="00A0679E">
              <w:rPr>
                <w:rFonts w:ascii="Courier New" w:hAnsi="Courier New" w:eastAsia="Courier New" w:cs="Courier New"/>
                <w:color w:val="333333"/>
                <w:sz w:val="16"/>
                <w:szCs w:val="16"/>
                <w:shd w:val="clear" w:color="auto" w:fill="F8F8F8"/>
              </w:rPr>
              <w:t xml:space="preserve">      "relatedSubmission":</w:t>
            </w:r>
            <w:r w:rsidRPr="00A0679E">
              <w:rPr>
                <w:rFonts w:ascii="Courier New" w:hAnsi="Courier New" w:eastAsia="Courier New" w:cs="Courier New"/>
                <w:color w:val="DD1144"/>
                <w:sz w:val="16"/>
                <w:szCs w:val="16"/>
                <w:shd w:val="clear" w:color="auto" w:fill="F8F8F8"/>
              </w:rPr>
              <w:t>""</w:t>
            </w:r>
            <w:r w:rsidRPr="00A0679E">
              <w:rPr>
                <w:rFonts w:ascii="Courier New" w:hAnsi="Courier New" w:eastAsia="Courier New" w:cs="Courier New"/>
                <w:color w:val="333333"/>
                <w:sz w:val="16"/>
                <w:szCs w:val="16"/>
                <w:shd w:val="clear" w:color="auto" w:fill="F8F8F8"/>
              </w:rPr>
              <w:br/>
            </w:r>
            <w:r w:rsidRPr="00A0679E">
              <w:rPr>
                <w:rFonts w:ascii="Courier New" w:hAnsi="Courier New" w:eastAsia="Courier New" w:cs="Courier New"/>
                <w:color w:val="333333"/>
                <w:sz w:val="16"/>
                <w:szCs w:val="16"/>
                <w:shd w:val="clear" w:color="auto" w:fill="F8F8F8"/>
              </w:rPr>
              <w:t xml:space="preserve">    }</w:t>
            </w:r>
            <w:r w:rsidRPr="00A0679E">
              <w:rPr>
                <w:rFonts w:ascii="Courier New" w:hAnsi="Courier New" w:eastAsia="Courier New" w:cs="Courier New"/>
                <w:color w:val="333333"/>
                <w:sz w:val="16"/>
                <w:szCs w:val="16"/>
                <w:shd w:val="clear" w:color="auto" w:fill="F8F8F8"/>
              </w:rPr>
              <w:br/>
            </w:r>
            <w:r w:rsidRPr="00A0679E">
              <w:rPr>
                <w:rFonts w:ascii="Courier New" w:hAnsi="Courier New" w:eastAsia="Courier New" w:cs="Courier New"/>
                <w:color w:val="333333"/>
                <w:sz w:val="16"/>
                <w:szCs w:val="16"/>
                <w:shd w:val="clear" w:color="auto" w:fill="F8F8F8"/>
              </w:rPr>
              <w:t xml:space="preserve">  ]</w:t>
            </w:r>
            <w:r w:rsidRPr="00A0679E">
              <w:rPr>
                <w:rFonts w:ascii="Courier New" w:hAnsi="Courier New" w:eastAsia="Courier New" w:cs="Courier New"/>
                <w:color w:val="333333"/>
                <w:sz w:val="16"/>
                <w:szCs w:val="16"/>
                <w:shd w:val="clear" w:color="auto" w:fill="F8F8F8"/>
              </w:rPr>
              <w:br/>
            </w:r>
            <w:r w:rsidRPr="00A0679E">
              <w:rPr>
                <w:rFonts w:ascii="Courier New" w:hAnsi="Courier New" w:eastAsia="Courier New" w:cs="Courier New"/>
                <w:color w:val="333333"/>
                <w:sz w:val="16"/>
                <w:szCs w:val="16"/>
                <w:shd w:val="clear" w:color="auto" w:fill="F8F8F8"/>
              </w:rPr>
              <w:t>}</w:t>
            </w:r>
          </w:p>
        </w:tc>
      </w:tr>
    </w:tbl>
    <w:p w:rsidRPr="00A0679E" w:rsidR="00D777B1" w:rsidP="00D777B1" w:rsidRDefault="7083FD33" w14:paraId="176E757F" w14:textId="43B41092">
      <w:pPr>
        <w:spacing w:before="200" w:after="0"/>
        <w:rPr>
          <w:rFonts w:ascii="Arial" w:hAnsi="Arial" w:eastAsia="Arial" w:cs="Arial"/>
          <w:color w:val="434343"/>
          <w:sz w:val="20"/>
          <w:szCs w:val="20"/>
        </w:rPr>
      </w:pPr>
      <w:r>
        <w:lastRenderedPageBreak/>
        <w:t xml:space="preserve">Such objects are initially established with </w:t>
      </w:r>
      <w:r w:rsidRPr="7083FD33">
        <w:rPr>
          <w:rFonts w:ascii="Courier New" w:hAnsi="Courier New" w:eastAsia="Courier New" w:cs="Courier New"/>
          <w:color w:val="DD1144"/>
          <w:sz w:val="18"/>
          <w:szCs w:val="18"/>
        </w:rPr>
        <w:t>status:pending</w:t>
      </w:r>
      <w:r>
        <w:t xml:space="preserve"> and </w:t>
      </w:r>
      <w:r w:rsidRPr="7083FD33">
        <w:rPr>
          <w:rFonts w:ascii="Courier New" w:hAnsi="Courier New" w:eastAsia="Courier New" w:cs="Courier New"/>
          <w:color w:val="DD1144"/>
          <w:sz w:val="18"/>
          <w:szCs w:val="18"/>
        </w:rPr>
        <w:t>statusDetails:awaiting</w:t>
      </w:r>
      <w:r>
        <w:t xml:space="preserve">. Since no order is stated for the pre-qualification sequence, </w:t>
      </w:r>
      <w:commentRangeStart w:id="1201"/>
      <w:commentRangeStart w:id="1202"/>
      <w:r>
        <w:t xml:space="preserve">the CA can qualify the received EoI randomly. </w:t>
      </w:r>
      <w:commentRangeEnd w:id="1201"/>
      <w:r w:rsidR="00D777B1">
        <w:commentReference w:id="1201"/>
      </w:r>
      <w:commentRangeEnd w:id="1202"/>
      <w:r w:rsidR="00D777B1">
        <w:commentReference w:id="1202"/>
      </w:r>
    </w:p>
    <w:p w:rsidRPr="00A0679E" w:rsidR="00D777B1" w:rsidP="00D777B1" w:rsidRDefault="00257C91" w14:paraId="0722E306" w14:textId="6B29F503">
      <w:pPr>
        <w:pStyle w:val="Heading3"/>
        <w:numPr>
          <w:ilvl w:val="4"/>
          <w:numId w:val="1"/>
        </w:numPr>
      </w:pPr>
      <w:bookmarkStart w:name="_Toc53493434" w:id="1203"/>
      <w:r w:rsidRPr="00A0679E">
        <w:rPr>
          <w:color w:val="auto"/>
        </w:rPr>
        <w:t>Declaration of non-conflict of interest</w:t>
      </w:r>
      <w:bookmarkEnd w:id="1203"/>
    </w:p>
    <w:p w:rsidRPr="00A0679E" w:rsidR="00257C91" w:rsidP="00D777B1" w:rsidRDefault="00257C91" w14:paraId="140EC568" w14:textId="2D436564">
      <w:pPr>
        <w:spacing w:after="0"/>
      </w:pPr>
      <w:r w:rsidRPr="00A0679E">
        <w:t xml:space="preserve">Before starting the qualification phase, all members of the evaluation panel (see Profile </w:t>
      </w:r>
      <w:r w:rsidRPr="00A0679E">
        <w:rPr>
          <w:color w:val="000000"/>
          <w:u w:val="single"/>
        </w:rPr>
        <w:t>PAPI-11-6: Evaluation panel</w:t>
      </w:r>
      <w:r w:rsidRPr="00A0679E">
        <w:t xml:space="preserve">) shall provide a declaration of non-conflict of interest according to the common flow described in Profile </w:t>
      </w:r>
      <w:r w:rsidRPr="00A0679E">
        <w:rPr>
          <w:color w:val="000000"/>
          <w:u w:val="single"/>
        </w:rPr>
        <w:t>PAPI-8-1: Declaration of absence of conflict of interest by CA</w:t>
      </w:r>
      <w:r w:rsidRPr="00A0679E">
        <w:t>.</w:t>
      </w:r>
    </w:p>
    <w:p w:rsidRPr="00A0679E" w:rsidR="00EA71A4" w:rsidP="00EA71A4" w:rsidRDefault="00EA71A4" w14:paraId="563771F2" w14:textId="5AACD826">
      <w:pPr>
        <w:pStyle w:val="Heading3"/>
        <w:numPr>
          <w:ilvl w:val="4"/>
          <w:numId w:val="1"/>
        </w:numPr>
      </w:pPr>
      <w:bookmarkStart w:name="_Toc53493435" w:id="1204"/>
      <w:r w:rsidRPr="00A0679E">
        <w:rPr>
          <w:color w:val="auto"/>
        </w:rPr>
        <w:t>Qualification of EoI</w:t>
      </w:r>
      <w:bookmarkEnd w:id="1204"/>
    </w:p>
    <w:p w:rsidRPr="00A0679E" w:rsidR="00EA71A4" w:rsidP="00EA71A4" w:rsidRDefault="7083FD33" w14:paraId="281B230A" w14:textId="464EC733">
      <w:pPr>
        <w:spacing w:after="0"/>
      </w:pPr>
      <w:r>
        <w:t xml:space="preserve">Once all declarations of non-conflict of interest against a specific EO which submitted an EoI are provided by the evaluation committee, the related </w:t>
      </w:r>
      <w:r w:rsidRPr="7083FD33">
        <w:rPr>
          <w:rFonts w:ascii="Courier New" w:hAnsi="Courier New" w:eastAsia="Courier New" w:cs="Courier New"/>
          <w:color w:val="DD1144"/>
          <w:sz w:val="18"/>
          <w:szCs w:val="18"/>
        </w:rPr>
        <w:t>qualification</w:t>
      </w:r>
      <w:r>
        <w:t xml:space="preserve"> for this EoI may be switched into </w:t>
      </w:r>
      <w:commentRangeStart w:id="1205"/>
      <w:commentRangeStart w:id="1206"/>
      <w:r w:rsidRPr="7083FD33">
        <w:rPr>
          <w:rFonts w:ascii="Courier New" w:hAnsi="Courier New" w:eastAsia="Courier New" w:cs="Courier New"/>
          <w:color w:val="DD1144"/>
          <w:sz w:val="18"/>
          <w:szCs w:val="18"/>
        </w:rPr>
        <w:t>statusDetails: consideration</w:t>
      </w:r>
      <w:r>
        <w:t>.</w:t>
      </w:r>
      <w:commentRangeEnd w:id="1205"/>
      <w:r w:rsidR="00EA71A4">
        <w:commentReference w:id="1205"/>
      </w:r>
      <w:commentRangeEnd w:id="1206"/>
      <w:r w:rsidR="00EA71A4">
        <w:commentReference w:id="1206"/>
      </w:r>
    </w:p>
    <w:p w:rsidRPr="00A0679E" w:rsidR="00257C91" w:rsidP="00257C91" w:rsidRDefault="00B944CA" w14:paraId="29E3E26F" w14:textId="41BDEA15">
      <w:pPr>
        <w:pStyle w:val="Heading3"/>
        <w:numPr>
          <w:ilvl w:val="0"/>
          <w:numId w:val="0"/>
        </w:numPr>
      </w:pPr>
      <w:bookmarkStart w:name="_Toc53493436" w:id="1207"/>
      <w:r w:rsidRPr="00A0679E">
        <w:rPr>
          <w:color w:val="auto"/>
        </w:rPr>
        <w:t>Consideration</w:t>
      </w:r>
      <w:bookmarkEnd w:id="1207"/>
    </w:p>
    <w:p w:rsidRPr="00A0679E" w:rsidR="00B944CA" w:rsidP="00B944CA" w:rsidRDefault="00B944CA" w14:paraId="03E212CA" w14:textId="1F1DC307">
      <w:pPr>
        <w:spacing w:after="0"/>
        <w:rPr>
          <w:sz w:val="20"/>
          <w:szCs w:val="20"/>
        </w:rPr>
      </w:pPr>
      <w:r w:rsidRPr="00A0679E">
        <w:t xml:space="preserve">The CA shall update the </w:t>
      </w:r>
      <w:r w:rsidRPr="00A0679E">
        <w:rPr>
          <w:rFonts w:ascii="Courier New" w:hAnsi="Courier New" w:eastAsia="Courier New" w:cs="Courier New"/>
          <w:color w:val="DD1144"/>
          <w:sz w:val="18"/>
          <w:szCs w:val="18"/>
        </w:rPr>
        <w:t>qualification</w:t>
      </w:r>
      <w:r w:rsidRPr="00A0679E">
        <w:t xml:space="preserve"> with all the required meta-data, being allowed to:</w:t>
      </w:r>
    </w:p>
    <w:p w:rsidRPr="00A0679E" w:rsidR="00B944CA" w:rsidP="004E695C" w:rsidRDefault="7083FD33" w14:paraId="12F77839" w14:textId="34A0B113">
      <w:pPr>
        <w:pStyle w:val="ListParagraph"/>
        <w:numPr>
          <w:ilvl w:val="0"/>
          <w:numId w:val="7"/>
        </w:numPr>
        <w:spacing w:after="0" w:line="360" w:lineRule="auto"/>
        <w:jc w:val="left"/>
        <w:rPr>
          <w:rFonts w:ascii="Times New Roman" w:hAnsi="Times New Roman"/>
        </w:rPr>
      </w:pPr>
      <w:commentRangeStart w:id="1208"/>
      <w:commentRangeStart w:id="1209"/>
      <w:r w:rsidRPr="7083FD33">
        <w:rPr>
          <w:rFonts w:ascii="Times New Roman" w:hAnsi="Times New Roman"/>
        </w:rPr>
        <w:t xml:space="preserve">Add </w:t>
      </w:r>
      <w:r w:rsidRPr="7083FD33">
        <w:rPr>
          <w:rFonts w:ascii="Times New Roman" w:hAnsi="Times New Roman" w:eastAsia="Courier New"/>
          <w:color w:val="DD1144"/>
          <w:sz w:val="18"/>
          <w:szCs w:val="18"/>
        </w:rPr>
        <w:t>qualification.documents</w:t>
      </w:r>
      <w:r w:rsidRPr="7083FD33">
        <w:rPr>
          <w:rFonts w:ascii="Times New Roman" w:hAnsi="Times New Roman"/>
        </w:rPr>
        <w:t xml:space="preserve"> if needed;</w:t>
      </w:r>
    </w:p>
    <w:p w:rsidRPr="00A0679E" w:rsidR="00B944CA" w:rsidP="004E695C" w:rsidRDefault="00B944CA" w14:paraId="3ACBD5F5" w14:textId="315C150F">
      <w:pPr>
        <w:pStyle w:val="ListParagraph"/>
        <w:numPr>
          <w:ilvl w:val="0"/>
          <w:numId w:val="7"/>
        </w:numPr>
        <w:spacing w:after="0" w:line="360" w:lineRule="auto"/>
        <w:jc w:val="left"/>
        <w:rPr>
          <w:rFonts w:ascii="Times New Roman" w:hAnsi="Times New Roman"/>
        </w:rPr>
      </w:pPr>
      <w:r w:rsidRPr="00A0679E">
        <w:rPr>
          <w:rFonts w:ascii="Times New Roman" w:hAnsi="Times New Roman"/>
        </w:rPr>
        <w:t xml:space="preserve">add text </w:t>
      </w:r>
      <w:r w:rsidRPr="00A0679E">
        <w:rPr>
          <w:rFonts w:ascii="Times New Roman" w:hAnsi="Times New Roman" w:eastAsia="Courier New"/>
          <w:color w:val="DD1144"/>
          <w:sz w:val="18"/>
          <w:szCs w:val="18"/>
        </w:rPr>
        <w:t>qualification.description</w:t>
      </w:r>
      <w:r w:rsidRPr="00A0679E">
        <w:rPr>
          <w:rFonts w:ascii="Times New Roman" w:hAnsi="Times New Roman"/>
        </w:rPr>
        <w:t xml:space="preserve"> where any justification is needed; </w:t>
      </w:r>
    </w:p>
    <w:p w:rsidRPr="00A0679E" w:rsidR="00B944CA" w:rsidP="004E695C" w:rsidRDefault="7083FD33" w14:paraId="2DCA04B1" w14:textId="44F0926D">
      <w:pPr>
        <w:pStyle w:val="ListParagraph"/>
        <w:numPr>
          <w:ilvl w:val="0"/>
          <w:numId w:val="7"/>
        </w:numPr>
        <w:spacing w:after="0"/>
        <w:rPr>
          <w:rFonts w:ascii="Times New Roman" w:hAnsi="Times New Roman"/>
          <w:sz w:val="20"/>
          <w:szCs w:val="20"/>
        </w:rPr>
      </w:pPr>
      <w:r w:rsidRPr="7083FD33">
        <w:rPr>
          <w:rFonts w:ascii="Times New Roman" w:hAnsi="Times New Roman"/>
          <w:color w:val="auto"/>
        </w:rPr>
        <w:t xml:space="preserve">add </w:t>
      </w:r>
      <w:r w:rsidRPr="7083FD33">
        <w:rPr>
          <w:rFonts w:ascii="Times New Roman" w:hAnsi="Times New Roman" w:eastAsia="Courier New"/>
          <w:color w:val="DD1144"/>
          <w:sz w:val="18"/>
          <w:szCs w:val="18"/>
        </w:rPr>
        <w:t>qualification.internalID</w:t>
      </w:r>
      <w:r w:rsidRPr="7083FD33">
        <w:rPr>
          <w:rFonts w:ascii="Times New Roman" w:hAnsi="Times New Roman"/>
          <w:color w:val="auto"/>
        </w:rPr>
        <w:t xml:space="preserve"> (if any).</w:t>
      </w:r>
      <w:commentRangeEnd w:id="1208"/>
      <w:r w:rsidR="00B944CA">
        <w:commentReference w:id="1208"/>
      </w:r>
      <w:commentRangeEnd w:id="1209"/>
      <w:r w:rsidR="00B944CA">
        <w:commentReference w:id="1209"/>
      </w:r>
    </w:p>
    <w:p w:rsidRPr="00A0679E" w:rsidR="00257C91" w:rsidP="00D777B1" w:rsidRDefault="00257C91" w14:paraId="0464CB9C" w14:textId="77777777">
      <w:pPr>
        <w:spacing w:after="0"/>
        <w:rPr>
          <w:sz w:val="20"/>
          <w:szCs w:val="20"/>
        </w:rPr>
      </w:pPr>
    </w:p>
    <w:p w:rsidRPr="00A0679E" w:rsidR="00B944CA" w:rsidP="00B944CA" w:rsidRDefault="00B944CA" w14:paraId="364904CD" w14:textId="6740DEB2">
      <w:pPr>
        <w:pStyle w:val="Heading3"/>
        <w:numPr>
          <w:ilvl w:val="0"/>
          <w:numId w:val="0"/>
        </w:numPr>
      </w:pPr>
      <w:bookmarkStart w:name="_Toc53493437" w:id="1210"/>
      <w:r w:rsidRPr="00A0679E">
        <w:rPr>
          <w:color w:val="auto"/>
        </w:rPr>
        <w:t>Indication of a decision</w:t>
      </w:r>
      <w:bookmarkEnd w:id="1210"/>
    </w:p>
    <w:p w:rsidRPr="00A0679E" w:rsidR="00B944CA" w:rsidP="00B944CA" w:rsidRDefault="00B944CA" w14:paraId="12883663" w14:textId="03387BF8">
      <w:pPr>
        <w:spacing w:after="0"/>
        <w:rPr>
          <w:sz w:val="20"/>
          <w:szCs w:val="20"/>
        </w:rPr>
      </w:pPr>
      <w:r w:rsidRPr="00A0679E">
        <w:t xml:space="preserve">Once the revision of a specific EoI is complete and the related </w:t>
      </w:r>
      <w:r w:rsidRPr="00A0679E">
        <w:rPr>
          <w:rFonts w:ascii="Courier New" w:hAnsi="Courier New" w:eastAsia="Courier New" w:cs="Courier New"/>
          <w:color w:val="DD1144"/>
          <w:sz w:val="18"/>
          <w:szCs w:val="18"/>
        </w:rPr>
        <w:t>qualification</w:t>
      </w:r>
      <w:r w:rsidRPr="00A0679E">
        <w:t xml:space="preserve"> is fully updated with all relevant data, the CA shall switch this </w:t>
      </w:r>
      <w:r w:rsidRPr="00A0679E">
        <w:rPr>
          <w:rFonts w:ascii="Courier New" w:hAnsi="Courier New" w:eastAsia="Courier New" w:cs="Courier New"/>
          <w:color w:val="DD1144"/>
          <w:sz w:val="18"/>
          <w:szCs w:val="18"/>
        </w:rPr>
        <w:t>qualification</w:t>
      </w:r>
      <w:r w:rsidRPr="00A0679E">
        <w:t xml:space="preserve"> into one of the following states, reflecting the decision taken:</w:t>
      </w:r>
    </w:p>
    <w:p w:rsidRPr="00A0679E" w:rsidR="00B944CA" w:rsidP="004E695C" w:rsidRDefault="7083FD33" w14:paraId="0E9B2A5E" w14:textId="0305F686">
      <w:pPr>
        <w:pStyle w:val="ListParagraph"/>
        <w:numPr>
          <w:ilvl w:val="0"/>
          <w:numId w:val="8"/>
        </w:numPr>
        <w:spacing w:after="0" w:line="360" w:lineRule="auto"/>
        <w:jc w:val="left"/>
        <w:rPr>
          <w:rFonts w:ascii="Times New Roman" w:hAnsi="Times New Roman"/>
        </w:rPr>
      </w:pPr>
      <w:r w:rsidRPr="7083FD33">
        <w:rPr>
          <w:rFonts w:ascii="Times New Roman" w:hAnsi="Times New Roman" w:eastAsia="Courier New"/>
          <w:color w:val="DD1144"/>
          <w:sz w:val="18"/>
          <w:szCs w:val="18"/>
        </w:rPr>
        <w:t xml:space="preserve">qualification.statusDetails: </w:t>
      </w:r>
      <w:commentRangeStart w:id="1211"/>
      <w:commentRangeStart w:id="1212"/>
      <w:r w:rsidRPr="7083FD33">
        <w:rPr>
          <w:rFonts w:ascii="Times New Roman" w:hAnsi="Times New Roman" w:eastAsia="Courier New"/>
          <w:color w:val="DD1144"/>
          <w:sz w:val="18"/>
          <w:szCs w:val="18"/>
        </w:rPr>
        <w:t>active</w:t>
      </w:r>
      <w:r w:rsidRPr="7083FD33">
        <w:rPr>
          <w:rFonts w:ascii="Times New Roman" w:hAnsi="Times New Roman"/>
        </w:rPr>
        <w:t xml:space="preserve"> </w:t>
      </w:r>
      <w:commentRangeEnd w:id="1211"/>
      <w:r w:rsidR="00B944CA">
        <w:commentReference w:id="1211"/>
      </w:r>
      <w:commentRangeEnd w:id="1212"/>
      <w:r w:rsidR="00B944CA">
        <w:commentReference w:id="1212"/>
      </w:r>
      <w:r w:rsidRPr="7083FD33">
        <w:rPr>
          <w:rFonts w:ascii="Times New Roman" w:hAnsi="Times New Roman"/>
        </w:rPr>
        <w:t>means that the EoI is qualified (that is, that the EO will be invited to submit an offer);</w:t>
      </w:r>
    </w:p>
    <w:p w:rsidRPr="00A0679E" w:rsidR="00B944CA" w:rsidP="004E695C" w:rsidRDefault="00B944CA" w14:paraId="4A944C89" w14:textId="4B9885A0">
      <w:pPr>
        <w:pStyle w:val="ListParagraph"/>
        <w:numPr>
          <w:ilvl w:val="0"/>
          <w:numId w:val="8"/>
        </w:numPr>
        <w:rPr>
          <w:rFonts w:ascii="Times New Roman" w:hAnsi="Times New Roman"/>
        </w:rPr>
      </w:pPr>
      <w:r w:rsidRPr="00A0679E">
        <w:rPr>
          <w:rFonts w:ascii="Times New Roman" w:hAnsi="Times New Roman" w:eastAsia="Courier New"/>
          <w:color w:val="DD1144"/>
          <w:sz w:val="18"/>
          <w:szCs w:val="18"/>
        </w:rPr>
        <w:t>qualification.statusDetails: unsuccessful</w:t>
      </w:r>
      <w:r w:rsidRPr="00A0679E">
        <w:rPr>
          <w:rFonts w:ascii="Times New Roman" w:hAnsi="Times New Roman"/>
        </w:rPr>
        <w:t xml:space="preserve"> - means that the EoI is disqualified.</w:t>
      </w:r>
    </w:p>
    <w:p w:rsidRPr="00A0679E" w:rsidR="00B944CA" w:rsidP="00B944CA" w:rsidRDefault="00B944CA" w14:paraId="0E3AF110" w14:textId="68315D71">
      <w:pPr>
        <w:pStyle w:val="Heading3"/>
        <w:numPr>
          <w:ilvl w:val="0"/>
          <w:numId w:val="0"/>
        </w:numPr>
      </w:pPr>
      <w:bookmarkStart w:name="_Toc53493438" w:id="1213"/>
      <w:r w:rsidRPr="00A0679E">
        <w:rPr>
          <w:color w:val="auto"/>
        </w:rPr>
        <w:t>Qualification protocol</w:t>
      </w:r>
      <w:bookmarkEnd w:id="1213"/>
    </w:p>
    <w:p w:rsidRPr="00A0679E" w:rsidR="00B944CA" w:rsidP="00B944CA" w:rsidRDefault="7083FD33" w14:paraId="063EB80D" w14:textId="17471DB2">
      <w:pPr>
        <w:spacing w:after="0"/>
        <w:rPr>
          <w:sz w:val="20"/>
          <w:szCs w:val="20"/>
        </w:rPr>
      </w:pPr>
      <w:r>
        <w:t xml:space="preserve">Once the CA has completed the revision of the received EoI and all the </w:t>
      </w:r>
      <w:r w:rsidRPr="7083FD33">
        <w:rPr>
          <w:rFonts w:ascii="Courier New" w:hAnsi="Courier New" w:eastAsia="Courier New" w:cs="Courier New"/>
          <w:color w:val="DD1144"/>
          <w:sz w:val="18"/>
          <w:szCs w:val="18"/>
        </w:rPr>
        <w:t>qualifications</w:t>
      </w:r>
      <w:r>
        <w:t xml:space="preserve"> are updated with relevant meta-data, the </w:t>
      </w:r>
      <w:commentRangeStart w:id="1214"/>
      <w:commentRangeStart w:id="1215"/>
      <w:r>
        <w:t xml:space="preserve">CA must indicate the end </w:t>
      </w:r>
      <w:commentRangeEnd w:id="1214"/>
      <w:r w:rsidR="00B944CA">
        <w:commentReference w:id="1214"/>
      </w:r>
      <w:commentRangeEnd w:id="1215"/>
      <w:r w:rsidR="00B944CA">
        <w:commentReference w:id="1215"/>
      </w:r>
      <w:r>
        <w:t>of the pre-qualification phase by submitting a qualification protocol.</w:t>
      </w:r>
    </w:p>
    <w:p w:rsidRPr="00A0679E" w:rsidR="006570AC" w:rsidP="006570AC" w:rsidRDefault="006570AC" w14:paraId="161A75FA" w14:textId="1B867C50">
      <w:pPr>
        <w:pStyle w:val="Heading3"/>
        <w:numPr>
          <w:ilvl w:val="4"/>
          <w:numId w:val="1"/>
        </w:numPr>
      </w:pPr>
      <w:bookmarkStart w:name="_Toc53493439" w:id="1216"/>
      <w:r w:rsidRPr="00A0679E">
        <w:rPr>
          <w:color w:val="auto"/>
        </w:rPr>
        <w:t>Completion of qualification</w:t>
      </w:r>
      <w:bookmarkEnd w:id="1216"/>
    </w:p>
    <w:p w:rsidRPr="00A0679E" w:rsidR="006570AC" w:rsidP="006570AC" w:rsidRDefault="006570AC" w14:paraId="3DC9A353" w14:textId="7CB574F5">
      <w:pPr>
        <w:spacing w:after="0"/>
        <w:rPr>
          <w:sz w:val="20"/>
          <w:szCs w:val="20"/>
        </w:rPr>
      </w:pPr>
      <w:r w:rsidRPr="00A0679E">
        <w:t>If no block</w:t>
      </w:r>
      <w:r w:rsidRPr="00A0679E" w:rsidR="006539AF">
        <w:t>ag</w:t>
      </w:r>
      <w:r w:rsidRPr="00A0679E">
        <w:t xml:space="preserve">es </w:t>
      </w:r>
      <w:r w:rsidRPr="00A0679E" w:rsidR="006539AF">
        <w:t>arise</w:t>
      </w:r>
      <w:r w:rsidRPr="00A0679E">
        <w:t xml:space="preserve"> during </w:t>
      </w:r>
      <w:r w:rsidRPr="00A0679E" w:rsidR="006539AF">
        <w:t xml:space="preserve">the </w:t>
      </w:r>
      <w:r w:rsidRPr="00A0679E">
        <w:t xml:space="preserve">stand-still period (out of system), </w:t>
      </w:r>
      <w:r w:rsidRPr="00A0679E" w:rsidR="006539AF">
        <w:t xml:space="preserve">the </w:t>
      </w:r>
      <w:r w:rsidRPr="00A0679E">
        <w:t xml:space="preserve">CA can initiate the end of </w:t>
      </w:r>
      <w:r w:rsidRPr="00A0679E" w:rsidR="006539AF">
        <w:t xml:space="preserve">the </w:t>
      </w:r>
      <w:r w:rsidRPr="00A0679E">
        <w:t xml:space="preserve">pre-qualification </w:t>
      </w:r>
      <w:r w:rsidRPr="00A0679E" w:rsidR="006539AF">
        <w:t xml:space="preserve">phase </w:t>
      </w:r>
      <w:r w:rsidRPr="00A0679E">
        <w:t xml:space="preserve">by initiating the second stage of </w:t>
      </w:r>
      <w:r w:rsidRPr="00A0679E" w:rsidR="006539AF">
        <w:t>the</w:t>
      </w:r>
      <w:r w:rsidRPr="00A0679E">
        <w:t xml:space="preserve"> selective procedure</w:t>
      </w:r>
      <w:r w:rsidRPr="00A0679E" w:rsidR="006539AF">
        <w:t>, that is, the</w:t>
      </w:r>
      <w:r w:rsidRPr="00A0679E">
        <w:t xml:space="preserve"> tendering phase. </w:t>
      </w:r>
      <w:r w:rsidRPr="00A0679E" w:rsidR="006539AF">
        <w:t>In order t</w:t>
      </w:r>
      <w:r w:rsidRPr="00A0679E">
        <w:t xml:space="preserve">o do </w:t>
      </w:r>
      <w:r w:rsidRPr="00A0679E" w:rsidR="006539AF">
        <w:t>so</w:t>
      </w:r>
      <w:r w:rsidRPr="00A0679E">
        <w:t xml:space="preserve">, a </w:t>
      </w:r>
      <w:r w:rsidRPr="00A0679E">
        <w:rPr>
          <w:rFonts w:ascii="Courier New" w:hAnsi="Courier New" w:eastAsia="Courier New" w:cs="Courier New"/>
          <w:color w:val="DD1144"/>
          <w:sz w:val="18"/>
          <w:szCs w:val="18"/>
        </w:rPr>
        <w:t>tenderPeriod</w:t>
      </w:r>
      <w:r w:rsidRPr="00A0679E">
        <w:t xml:space="preserve"> for </w:t>
      </w:r>
      <w:r w:rsidRPr="00A0679E" w:rsidR="006539AF">
        <w:t>this</w:t>
      </w:r>
      <w:r w:rsidRPr="00A0679E">
        <w:t xml:space="preserve"> second stage needs to be defined by </w:t>
      </w:r>
      <w:r w:rsidRPr="00A0679E" w:rsidR="006539AF">
        <w:t xml:space="preserve">the </w:t>
      </w:r>
      <w:r w:rsidRPr="00A0679E">
        <w:t>CA:</w:t>
      </w:r>
    </w:p>
    <w:tbl>
      <w:tblPr>
        <w:tblW w:w="0" w:type="auto"/>
        <w:tblLayout w:type="fixed"/>
        <w:tblLook w:val="0600" w:firstRow="0" w:lastRow="0" w:firstColumn="0" w:lastColumn="0" w:noHBand="1" w:noVBand="1"/>
      </w:tblPr>
      <w:tblGrid>
        <w:gridCol w:w="9360"/>
      </w:tblGrid>
      <w:tr w:rsidRPr="00A0679E" w:rsidR="006570AC" w:rsidTr="006570AC" w14:paraId="33225376" w14:textId="77777777">
        <w:tc>
          <w:tcPr>
            <w:tcW w:w="9360" w:type="dxa"/>
            <w:shd w:val="clear" w:color="auto" w:fill="F8F8F8"/>
            <w:tcMar>
              <w:top w:w="100" w:type="dxa"/>
              <w:left w:w="100" w:type="dxa"/>
              <w:bottom w:w="100" w:type="dxa"/>
              <w:right w:w="100" w:type="dxa"/>
            </w:tcMar>
            <w:hideMark/>
          </w:tcPr>
          <w:p w:rsidRPr="00A0679E" w:rsidR="006570AC" w:rsidRDefault="006539AF" w14:paraId="7B8B8961" w14:textId="50B25237">
            <w:pPr>
              <w:widowControl w:val="0"/>
              <w:spacing w:after="0" w:line="312" w:lineRule="auto"/>
              <w:rPr>
                <w:rFonts w:ascii="Courier New" w:hAnsi="Courier New" w:eastAsia="Courier New" w:cs="Courier New"/>
                <w:sz w:val="16"/>
                <w:szCs w:val="16"/>
              </w:rPr>
            </w:pPr>
            <w:r w:rsidRPr="00A0679E">
              <w:rPr>
                <w:rFonts w:ascii="Courier New" w:hAnsi="Courier New" w:eastAsia="Courier New" w:cs="Courier New"/>
                <w:color w:val="333333"/>
                <w:sz w:val="16"/>
                <w:szCs w:val="16"/>
                <w:shd w:val="clear" w:color="auto" w:fill="F8F8F8"/>
              </w:rPr>
              <w:t>{</w:t>
            </w:r>
            <w:r w:rsidRPr="00A0679E">
              <w:rPr>
                <w:rFonts w:ascii="Courier New" w:hAnsi="Courier New" w:eastAsia="Courier New" w:cs="Courier New"/>
                <w:color w:val="333333"/>
                <w:sz w:val="16"/>
                <w:szCs w:val="16"/>
                <w:shd w:val="clear" w:color="auto" w:fill="F8F8F8"/>
              </w:rPr>
              <w:br/>
            </w:r>
            <w:r w:rsidRPr="00A0679E">
              <w:rPr>
                <w:rFonts w:ascii="Courier New" w:hAnsi="Courier New" w:eastAsia="Courier New" w:cs="Courier New"/>
                <w:color w:val="333333"/>
                <w:sz w:val="16"/>
                <w:szCs w:val="16"/>
                <w:shd w:val="clear" w:color="auto" w:fill="F8F8F8"/>
              </w:rPr>
              <w:lastRenderedPageBreak/>
              <w:t xml:space="preserve">  "tender":{</w:t>
            </w:r>
            <w:r w:rsidRPr="00A0679E">
              <w:rPr>
                <w:rFonts w:ascii="Courier New" w:hAnsi="Courier New" w:eastAsia="Courier New" w:cs="Courier New"/>
                <w:color w:val="333333"/>
                <w:sz w:val="16"/>
                <w:szCs w:val="16"/>
                <w:shd w:val="clear" w:color="auto" w:fill="F8F8F8"/>
              </w:rPr>
              <w:br/>
            </w:r>
            <w:r w:rsidRPr="00A0679E">
              <w:rPr>
                <w:rFonts w:ascii="Courier New" w:hAnsi="Courier New" w:eastAsia="Courier New" w:cs="Courier New"/>
                <w:color w:val="333333"/>
                <w:sz w:val="16"/>
                <w:szCs w:val="16"/>
                <w:shd w:val="clear" w:color="auto" w:fill="F8F8F8"/>
              </w:rPr>
              <w:t xml:space="preserve">    "tenderPeriod":{</w:t>
            </w:r>
            <w:r w:rsidRPr="00A0679E">
              <w:rPr>
                <w:rFonts w:ascii="Courier New" w:hAnsi="Courier New" w:eastAsia="Courier New" w:cs="Courier New"/>
                <w:color w:val="333333"/>
                <w:sz w:val="16"/>
                <w:szCs w:val="16"/>
                <w:shd w:val="clear" w:color="auto" w:fill="F8F8F8"/>
              </w:rPr>
              <w:br/>
            </w:r>
            <w:r w:rsidRPr="00A0679E">
              <w:rPr>
                <w:rFonts w:ascii="Courier New" w:hAnsi="Courier New" w:eastAsia="Courier New" w:cs="Courier New"/>
                <w:color w:val="333333"/>
                <w:sz w:val="16"/>
                <w:szCs w:val="16"/>
                <w:shd w:val="clear" w:color="auto" w:fill="F8F8F8"/>
              </w:rPr>
              <w:t xml:space="preserve">      "startDate":</w:t>
            </w:r>
            <w:r w:rsidRPr="00A0679E" w:rsidR="006570AC">
              <w:rPr>
                <w:rFonts w:ascii="Courier New" w:hAnsi="Courier New" w:eastAsia="Courier New" w:cs="Courier New"/>
                <w:color w:val="DD1144"/>
                <w:sz w:val="16"/>
                <w:szCs w:val="16"/>
                <w:shd w:val="clear" w:color="auto" w:fill="F8F8F8"/>
              </w:rPr>
              <w:t>""</w:t>
            </w:r>
            <w:r w:rsidRPr="00A0679E">
              <w:rPr>
                <w:rFonts w:ascii="Courier New" w:hAnsi="Courier New" w:eastAsia="Courier New" w:cs="Courier New"/>
                <w:color w:val="333333"/>
                <w:sz w:val="16"/>
                <w:szCs w:val="16"/>
                <w:shd w:val="clear" w:color="auto" w:fill="F8F8F8"/>
              </w:rPr>
              <w:t>,</w:t>
            </w:r>
            <w:r w:rsidRPr="00A0679E">
              <w:rPr>
                <w:rFonts w:ascii="Courier New" w:hAnsi="Courier New" w:eastAsia="Courier New" w:cs="Courier New"/>
                <w:color w:val="333333"/>
                <w:sz w:val="16"/>
                <w:szCs w:val="16"/>
                <w:shd w:val="clear" w:color="auto" w:fill="F8F8F8"/>
              </w:rPr>
              <w:br/>
            </w:r>
            <w:r w:rsidRPr="00A0679E">
              <w:rPr>
                <w:rFonts w:ascii="Courier New" w:hAnsi="Courier New" w:eastAsia="Courier New" w:cs="Courier New"/>
                <w:color w:val="333333"/>
                <w:sz w:val="16"/>
                <w:szCs w:val="16"/>
                <w:shd w:val="clear" w:color="auto" w:fill="F8F8F8"/>
              </w:rPr>
              <w:t xml:space="preserve">      "endDate":</w:t>
            </w:r>
            <w:r w:rsidRPr="00A0679E" w:rsidR="006570AC">
              <w:rPr>
                <w:rFonts w:ascii="Courier New" w:hAnsi="Courier New" w:eastAsia="Courier New" w:cs="Courier New"/>
                <w:color w:val="DD1144"/>
                <w:sz w:val="16"/>
                <w:szCs w:val="16"/>
                <w:shd w:val="clear" w:color="auto" w:fill="F8F8F8"/>
              </w:rPr>
              <w:t>""</w:t>
            </w:r>
            <w:r w:rsidRPr="00A0679E" w:rsidR="006570AC">
              <w:rPr>
                <w:rFonts w:ascii="Courier New" w:hAnsi="Courier New" w:eastAsia="Courier New" w:cs="Courier New"/>
                <w:color w:val="333333"/>
                <w:sz w:val="16"/>
                <w:szCs w:val="16"/>
                <w:shd w:val="clear" w:color="auto" w:fill="F8F8F8"/>
              </w:rPr>
              <w:br/>
            </w:r>
            <w:r w:rsidRPr="00A0679E" w:rsidR="006570AC">
              <w:rPr>
                <w:rFonts w:ascii="Courier New" w:hAnsi="Courier New" w:eastAsia="Courier New" w:cs="Courier New"/>
                <w:color w:val="333333"/>
                <w:sz w:val="16"/>
                <w:szCs w:val="16"/>
                <w:shd w:val="clear" w:color="auto" w:fill="F8F8F8"/>
              </w:rPr>
              <w:t xml:space="preserve">    }</w:t>
            </w:r>
            <w:r w:rsidRPr="00A0679E" w:rsidR="006570AC">
              <w:rPr>
                <w:rFonts w:ascii="Courier New" w:hAnsi="Courier New" w:eastAsia="Courier New" w:cs="Courier New"/>
                <w:color w:val="333333"/>
                <w:sz w:val="16"/>
                <w:szCs w:val="16"/>
                <w:shd w:val="clear" w:color="auto" w:fill="F8F8F8"/>
              </w:rPr>
              <w:br/>
            </w:r>
            <w:r w:rsidRPr="00A0679E" w:rsidR="006570AC">
              <w:rPr>
                <w:rFonts w:ascii="Courier New" w:hAnsi="Courier New" w:eastAsia="Courier New" w:cs="Courier New"/>
                <w:color w:val="333333"/>
                <w:sz w:val="16"/>
                <w:szCs w:val="16"/>
                <w:shd w:val="clear" w:color="auto" w:fill="F8F8F8"/>
              </w:rPr>
              <w:t xml:space="preserve">  }</w:t>
            </w:r>
            <w:r w:rsidRPr="00A0679E" w:rsidR="006570AC">
              <w:rPr>
                <w:rFonts w:ascii="Courier New" w:hAnsi="Courier New" w:eastAsia="Courier New" w:cs="Courier New"/>
                <w:color w:val="333333"/>
                <w:sz w:val="16"/>
                <w:szCs w:val="16"/>
                <w:shd w:val="clear" w:color="auto" w:fill="F8F8F8"/>
              </w:rPr>
              <w:br/>
            </w:r>
            <w:r w:rsidRPr="00A0679E" w:rsidR="006570AC">
              <w:rPr>
                <w:rFonts w:ascii="Courier New" w:hAnsi="Courier New" w:eastAsia="Courier New" w:cs="Courier New"/>
                <w:color w:val="333333"/>
                <w:sz w:val="16"/>
                <w:szCs w:val="16"/>
                <w:shd w:val="clear" w:color="auto" w:fill="F8F8F8"/>
              </w:rPr>
              <w:t>}</w:t>
            </w:r>
          </w:p>
        </w:tc>
      </w:tr>
    </w:tbl>
    <w:p w:rsidRPr="00A0679E" w:rsidR="006570AC" w:rsidP="006570AC" w:rsidRDefault="006570AC" w14:paraId="5D83469B" w14:textId="77777777">
      <w:pPr>
        <w:spacing w:after="0"/>
      </w:pPr>
    </w:p>
    <w:p w:rsidRPr="00A0679E" w:rsidR="006570AC" w:rsidP="006570AC" w:rsidRDefault="006570AC" w14:paraId="74EBA480" w14:textId="0E8C9244">
      <w:pPr>
        <w:rPr>
          <w:sz w:val="20"/>
          <w:szCs w:val="20"/>
        </w:rPr>
      </w:pPr>
      <w:r w:rsidRPr="00A0679E">
        <w:t xml:space="preserve">The completion of the qualification period will have the consequences described in the following sections. </w:t>
      </w:r>
    </w:p>
    <w:p w:rsidRPr="00A0679E" w:rsidR="006570AC" w:rsidP="006570AC" w:rsidRDefault="7083FD33" w14:paraId="70A470DE" w14:textId="180716B4">
      <w:pPr>
        <w:pStyle w:val="Heading3"/>
        <w:numPr>
          <w:ilvl w:val="3"/>
          <w:numId w:val="0"/>
        </w:numPr>
      </w:pPr>
      <w:bookmarkStart w:name="_Toc53493440" w:id="1217"/>
      <w:commentRangeStart w:id="1218"/>
      <w:commentRangeStart w:id="1219"/>
      <w:r w:rsidRPr="7083FD33">
        <w:rPr>
          <w:color w:val="auto"/>
        </w:rPr>
        <w:t>Completion of the qualification period</w:t>
      </w:r>
      <w:commentRangeEnd w:id="1218"/>
      <w:r w:rsidR="006539AF">
        <w:commentReference w:id="1218"/>
      </w:r>
      <w:commentRangeEnd w:id="1219"/>
      <w:r w:rsidR="006539AF">
        <w:commentReference w:id="1219"/>
      </w:r>
      <w:bookmarkEnd w:id="1217"/>
    </w:p>
    <w:p w:rsidRPr="00A0679E" w:rsidR="006539AF" w:rsidP="006539AF" w:rsidRDefault="003421E8" w14:paraId="08CDDA7D" w14:textId="23629037">
      <w:pPr>
        <w:spacing w:after="0"/>
        <w:rPr>
          <w:sz w:val="20"/>
          <w:szCs w:val="20"/>
        </w:rPr>
      </w:pPr>
      <w:r w:rsidRPr="00A0679E">
        <w:t>An indicat</w:t>
      </w:r>
      <w:r w:rsidRPr="00A0679E" w:rsidR="006539AF">
        <w:t>o</w:t>
      </w:r>
      <w:r w:rsidRPr="00A0679E">
        <w:t>r</w:t>
      </w:r>
      <w:r w:rsidRPr="00A0679E" w:rsidR="006539AF">
        <w:t xml:space="preserve"> of </w:t>
      </w:r>
      <w:r w:rsidRPr="00A0679E">
        <w:t>the</w:t>
      </w:r>
      <w:r w:rsidRPr="00A0679E" w:rsidR="006539AF">
        <w:t xml:space="preserve"> completion of</w:t>
      </w:r>
      <w:r w:rsidRPr="00A0679E">
        <w:t xml:space="preserve"> the</w:t>
      </w:r>
      <w:r w:rsidRPr="00A0679E" w:rsidR="006539AF">
        <w:t xml:space="preserve"> </w:t>
      </w:r>
      <w:r w:rsidRPr="00A0679E" w:rsidR="006539AF">
        <w:rPr>
          <w:rFonts w:ascii="Courier New" w:hAnsi="Courier New" w:eastAsia="Courier New" w:cs="Courier New"/>
          <w:color w:val="DD1144"/>
          <w:sz w:val="18"/>
          <w:szCs w:val="18"/>
        </w:rPr>
        <w:t>qualificationPeriod</w:t>
      </w:r>
      <w:r w:rsidRPr="00A0679E">
        <w:t xml:space="preserve"> will be added into </w:t>
      </w:r>
      <w:r w:rsidRPr="00A0679E">
        <w:rPr>
          <w:rFonts w:ascii="Courier New" w:hAnsi="Courier New" w:eastAsia="Courier New" w:cs="Courier New"/>
          <w:color w:val="DD1144"/>
          <w:sz w:val="18"/>
          <w:szCs w:val="18"/>
        </w:rPr>
        <w:t>preQualification.qualificationPeriod</w:t>
      </w:r>
      <w:r w:rsidRPr="00A0679E">
        <w:t>:</w:t>
      </w:r>
    </w:p>
    <w:tbl>
      <w:tblPr>
        <w:tblW w:w="0" w:type="auto"/>
        <w:tblLayout w:type="fixed"/>
        <w:tblLook w:val="0600" w:firstRow="0" w:lastRow="0" w:firstColumn="0" w:lastColumn="0" w:noHBand="1" w:noVBand="1"/>
      </w:tblPr>
      <w:tblGrid>
        <w:gridCol w:w="9360"/>
      </w:tblGrid>
      <w:tr w:rsidRPr="00A0679E" w:rsidR="006539AF" w:rsidTr="006539AF" w14:paraId="2A07100F" w14:textId="77777777">
        <w:tc>
          <w:tcPr>
            <w:tcW w:w="9360" w:type="dxa"/>
            <w:shd w:val="clear" w:color="auto" w:fill="F8F8F8"/>
            <w:tcMar>
              <w:top w:w="100" w:type="dxa"/>
              <w:left w:w="100" w:type="dxa"/>
              <w:bottom w:w="100" w:type="dxa"/>
              <w:right w:w="100" w:type="dxa"/>
            </w:tcMar>
            <w:hideMark/>
          </w:tcPr>
          <w:p w:rsidRPr="00A0679E" w:rsidR="006539AF" w:rsidRDefault="006539AF" w14:paraId="5C43A468" w14:textId="61CF7C9D">
            <w:pPr>
              <w:widowControl w:val="0"/>
              <w:spacing w:after="0"/>
              <w:rPr>
                <w:rFonts w:ascii="Courier New" w:hAnsi="Courier New" w:eastAsia="Courier New" w:cs="Courier New"/>
                <w:color w:val="172B4D"/>
                <w:sz w:val="16"/>
                <w:szCs w:val="16"/>
                <w:shd w:val="clear" w:color="auto" w:fill="F4F5F7"/>
              </w:rPr>
            </w:pPr>
            <w:r w:rsidRPr="00A0679E">
              <w:rPr>
                <w:rFonts w:ascii="Courier New" w:hAnsi="Courier New" w:eastAsia="Courier New" w:cs="Courier New"/>
                <w:color w:val="333333"/>
                <w:sz w:val="16"/>
                <w:szCs w:val="16"/>
                <w:shd w:val="clear" w:color="auto" w:fill="F8F8F8"/>
              </w:rPr>
              <w:t>{</w:t>
            </w:r>
            <w:r w:rsidRPr="00A0679E">
              <w:rPr>
                <w:rFonts w:ascii="Courier New" w:hAnsi="Courier New" w:eastAsia="Courier New" w:cs="Courier New"/>
                <w:color w:val="333333"/>
                <w:sz w:val="16"/>
                <w:szCs w:val="16"/>
                <w:shd w:val="clear" w:color="auto" w:fill="F8F8F8"/>
              </w:rPr>
              <w:br/>
            </w:r>
            <w:r w:rsidRPr="00A0679E">
              <w:rPr>
                <w:rFonts w:ascii="Courier New" w:hAnsi="Courier New" w:eastAsia="Courier New" w:cs="Courier New"/>
                <w:color w:val="333333"/>
                <w:sz w:val="16"/>
                <w:szCs w:val="16"/>
                <w:shd w:val="clear" w:color="auto" w:fill="F8F8F8"/>
              </w:rPr>
              <w:t xml:space="preserve">  "preQualification":{</w:t>
            </w:r>
            <w:r w:rsidRPr="00A0679E">
              <w:rPr>
                <w:rFonts w:ascii="Courier New" w:hAnsi="Courier New" w:eastAsia="Courier New" w:cs="Courier New"/>
                <w:color w:val="333333"/>
                <w:sz w:val="16"/>
                <w:szCs w:val="16"/>
                <w:shd w:val="clear" w:color="auto" w:fill="F8F8F8"/>
              </w:rPr>
              <w:br/>
            </w:r>
            <w:r w:rsidRPr="00A0679E">
              <w:rPr>
                <w:rFonts w:ascii="Courier New" w:hAnsi="Courier New" w:eastAsia="Courier New" w:cs="Courier New"/>
                <w:color w:val="333333"/>
                <w:sz w:val="16"/>
                <w:szCs w:val="16"/>
                <w:shd w:val="clear" w:color="auto" w:fill="F8F8F8"/>
              </w:rPr>
              <w:t xml:space="preserve">    "qualificationPeriod":{</w:t>
            </w:r>
            <w:r w:rsidRPr="00A0679E">
              <w:rPr>
                <w:rFonts w:ascii="Courier New" w:hAnsi="Courier New" w:eastAsia="Courier New" w:cs="Courier New"/>
                <w:color w:val="333333"/>
                <w:sz w:val="16"/>
                <w:szCs w:val="16"/>
                <w:shd w:val="clear" w:color="auto" w:fill="F8F8F8"/>
              </w:rPr>
              <w:br/>
            </w:r>
            <w:r w:rsidRPr="00A0679E">
              <w:rPr>
                <w:rFonts w:ascii="Courier New" w:hAnsi="Courier New" w:eastAsia="Courier New" w:cs="Courier New"/>
                <w:color w:val="333333"/>
                <w:sz w:val="16"/>
                <w:szCs w:val="16"/>
                <w:shd w:val="clear" w:color="auto" w:fill="F8F8F8"/>
              </w:rPr>
              <w:t xml:space="preserve">      "endDate":</w:t>
            </w:r>
            <w:r w:rsidRPr="00A0679E">
              <w:rPr>
                <w:rFonts w:ascii="Courier New" w:hAnsi="Courier New" w:eastAsia="Courier New" w:cs="Courier New"/>
                <w:color w:val="DD1144"/>
                <w:sz w:val="16"/>
                <w:szCs w:val="16"/>
                <w:shd w:val="clear" w:color="auto" w:fill="F8F8F8"/>
              </w:rPr>
              <w:t>""</w:t>
            </w:r>
            <w:r w:rsidRPr="00A0679E">
              <w:rPr>
                <w:rFonts w:ascii="Courier New" w:hAnsi="Courier New" w:eastAsia="Courier New" w:cs="Courier New"/>
                <w:color w:val="333333"/>
                <w:sz w:val="16"/>
                <w:szCs w:val="16"/>
                <w:shd w:val="clear" w:color="auto" w:fill="F8F8F8"/>
              </w:rPr>
              <w:br/>
            </w:r>
            <w:r w:rsidRPr="00A0679E">
              <w:rPr>
                <w:rFonts w:ascii="Courier New" w:hAnsi="Courier New" w:eastAsia="Courier New" w:cs="Courier New"/>
                <w:color w:val="333333"/>
                <w:sz w:val="16"/>
                <w:szCs w:val="16"/>
                <w:shd w:val="clear" w:color="auto" w:fill="F8F8F8"/>
              </w:rPr>
              <w:t xml:space="preserve">    }</w:t>
            </w:r>
            <w:r w:rsidRPr="00A0679E">
              <w:rPr>
                <w:rFonts w:ascii="Courier New" w:hAnsi="Courier New" w:eastAsia="Courier New" w:cs="Courier New"/>
                <w:color w:val="333333"/>
                <w:sz w:val="16"/>
                <w:szCs w:val="16"/>
                <w:shd w:val="clear" w:color="auto" w:fill="F8F8F8"/>
              </w:rPr>
              <w:br/>
            </w:r>
            <w:r w:rsidRPr="00A0679E">
              <w:rPr>
                <w:rFonts w:ascii="Courier New" w:hAnsi="Courier New" w:eastAsia="Courier New" w:cs="Courier New"/>
                <w:color w:val="333333"/>
                <w:sz w:val="16"/>
                <w:szCs w:val="16"/>
                <w:shd w:val="clear" w:color="auto" w:fill="F8F8F8"/>
              </w:rPr>
              <w:t xml:space="preserve">  }</w:t>
            </w:r>
            <w:r w:rsidRPr="00A0679E">
              <w:rPr>
                <w:rFonts w:ascii="Courier New" w:hAnsi="Courier New" w:eastAsia="Courier New" w:cs="Courier New"/>
                <w:color w:val="333333"/>
                <w:sz w:val="16"/>
                <w:szCs w:val="16"/>
                <w:shd w:val="clear" w:color="auto" w:fill="F8F8F8"/>
              </w:rPr>
              <w:br/>
            </w:r>
            <w:r w:rsidRPr="00A0679E">
              <w:rPr>
                <w:rFonts w:ascii="Courier New" w:hAnsi="Courier New" w:eastAsia="Courier New" w:cs="Courier New"/>
                <w:color w:val="333333"/>
                <w:sz w:val="16"/>
                <w:szCs w:val="16"/>
                <w:shd w:val="clear" w:color="auto" w:fill="F8F8F8"/>
              </w:rPr>
              <w:t>}</w:t>
            </w:r>
          </w:p>
        </w:tc>
      </w:tr>
    </w:tbl>
    <w:p w:rsidRPr="00A0679E" w:rsidR="006570AC" w:rsidP="006570AC" w:rsidRDefault="00B720C0" w14:paraId="4767AF35" w14:textId="62FEC204">
      <w:pPr>
        <w:pStyle w:val="Heading3"/>
        <w:numPr>
          <w:ilvl w:val="0"/>
          <w:numId w:val="0"/>
        </w:numPr>
      </w:pPr>
      <w:bookmarkStart w:name="_Toc53493441" w:id="1220"/>
      <w:r w:rsidRPr="00A0679E">
        <w:rPr>
          <w:color w:val="auto"/>
        </w:rPr>
        <w:t>Finalization of the pre-qualification phase</w:t>
      </w:r>
      <w:bookmarkEnd w:id="1220"/>
    </w:p>
    <w:p w:rsidRPr="00A0679E" w:rsidR="00B720C0" w:rsidP="00B720C0" w:rsidRDefault="00B720C0" w14:paraId="0663DDBF" w14:textId="6CEDFA28">
      <w:pPr>
        <w:spacing w:after="0"/>
        <w:rPr>
          <w:sz w:val="20"/>
          <w:szCs w:val="20"/>
        </w:rPr>
      </w:pPr>
      <w:r w:rsidRPr="00A0679E">
        <w:t>All qualifications shall be switched into final statuses:</w:t>
      </w:r>
    </w:p>
    <w:p w:rsidRPr="00A0679E" w:rsidR="00B720C0" w:rsidP="004E695C" w:rsidRDefault="7083FD33" w14:paraId="403E8F46" w14:textId="1385AB73">
      <w:pPr>
        <w:pStyle w:val="ListParagraph"/>
        <w:numPr>
          <w:ilvl w:val="0"/>
          <w:numId w:val="9"/>
        </w:numPr>
        <w:spacing w:after="0" w:line="360" w:lineRule="auto"/>
        <w:rPr>
          <w:rFonts w:ascii="Times New Roman" w:hAnsi="Times New Roman"/>
        </w:rPr>
      </w:pPr>
      <w:commentRangeStart w:id="1221"/>
      <w:commentRangeStart w:id="1222"/>
      <w:r w:rsidRPr="7083FD33">
        <w:rPr>
          <w:rFonts w:ascii="Courier New" w:hAnsi="Courier New" w:eastAsia="Courier New" w:cs="Courier New"/>
          <w:color w:val="DD1144"/>
          <w:sz w:val="18"/>
          <w:szCs w:val="18"/>
        </w:rPr>
        <w:t>qualification.status: pending / statusDetails: active</w:t>
      </w:r>
      <w:r w:rsidRPr="7083FD33">
        <w:rPr>
          <w:rFonts w:ascii="Arial Unicode MS" w:hAnsi="Arial Unicode MS" w:eastAsia="Arial Unicode MS" w:cs="Arial Unicode MS"/>
        </w:rPr>
        <w:t xml:space="preserve"> → </w:t>
      </w:r>
      <w:r w:rsidRPr="7083FD33">
        <w:rPr>
          <w:rFonts w:ascii="Courier New" w:hAnsi="Courier New" w:eastAsia="Courier New" w:cs="Courier New"/>
          <w:color w:val="DD1144"/>
          <w:sz w:val="18"/>
          <w:szCs w:val="18"/>
        </w:rPr>
        <w:t>qualification.status: active / statusDetails: none</w:t>
      </w:r>
      <w:commentRangeEnd w:id="1221"/>
      <w:r w:rsidR="00B720C0">
        <w:commentReference w:id="1221"/>
      </w:r>
      <w:commentRangeEnd w:id="1222"/>
      <w:r w:rsidR="00B720C0">
        <w:commentReference w:id="1222"/>
      </w:r>
      <w:r>
        <w:t xml:space="preserve"> </w:t>
      </w:r>
      <w:r w:rsidRPr="7083FD33">
        <w:rPr>
          <w:rFonts w:ascii="Times New Roman" w:hAnsi="Times New Roman"/>
        </w:rPr>
        <w:t xml:space="preserve">means that the related EoI is qualified and the EO is invited to submit </w:t>
      </w:r>
      <w:commentRangeStart w:id="1223"/>
      <w:commentRangeStart w:id="1224"/>
      <w:r w:rsidRPr="7083FD33">
        <w:rPr>
          <w:rFonts w:ascii="Times New Roman" w:hAnsi="Times New Roman"/>
        </w:rPr>
        <w:t>a commercial offer</w:t>
      </w:r>
      <w:commentRangeEnd w:id="1223"/>
      <w:r w:rsidR="00B720C0">
        <w:commentReference w:id="1223"/>
      </w:r>
      <w:commentRangeEnd w:id="1224"/>
      <w:r w:rsidR="00B720C0">
        <w:commentReference w:id="1224"/>
      </w:r>
      <w:r w:rsidRPr="7083FD33">
        <w:rPr>
          <w:rFonts w:ascii="Times New Roman" w:hAnsi="Times New Roman"/>
        </w:rPr>
        <w:t>;</w:t>
      </w:r>
    </w:p>
    <w:p w:rsidRPr="00A0679E" w:rsidR="00B720C0" w:rsidP="004E695C" w:rsidRDefault="7083FD33" w14:paraId="3B0B54AF" w14:textId="214F8672">
      <w:pPr>
        <w:pStyle w:val="ListParagraph"/>
        <w:numPr>
          <w:ilvl w:val="0"/>
          <w:numId w:val="9"/>
        </w:numPr>
        <w:spacing w:after="200" w:line="360" w:lineRule="auto"/>
        <w:rPr>
          <w:rFonts w:ascii="Times New Roman" w:hAnsi="Times New Roman"/>
        </w:rPr>
      </w:pPr>
      <w:r w:rsidRPr="7083FD33">
        <w:rPr>
          <w:rFonts w:ascii="Courier New" w:hAnsi="Courier New" w:eastAsia="Courier New" w:cs="Courier New"/>
          <w:color w:val="DD1144"/>
          <w:sz w:val="18"/>
          <w:szCs w:val="18"/>
        </w:rPr>
        <w:t xml:space="preserve">qualification.status: </w:t>
      </w:r>
      <w:commentRangeStart w:id="1225"/>
      <w:commentRangeStart w:id="1226"/>
      <w:r w:rsidRPr="7083FD33">
        <w:rPr>
          <w:rFonts w:ascii="Courier New" w:hAnsi="Courier New" w:eastAsia="Courier New" w:cs="Courier New"/>
          <w:color w:val="DD1144"/>
          <w:sz w:val="18"/>
          <w:szCs w:val="18"/>
        </w:rPr>
        <w:t>pending</w:t>
      </w:r>
      <w:commentRangeEnd w:id="1225"/>
      <w:r w:rsidR="00B720C0">
        <w:commentReference w:id="1225"/>
      </w:r>
      <w:commentRangeEnd w:id="1226"/>
      <w:r w:rsidR="00B720C0">
        <w:commentReference w:id="1226"/>
      </w:r>
      <w:r w:rsidRPr="7083FD33">
        <w:rPr>
          <w:rFonts w:ascii="Courier New" w:hAnsi="Courier New" w:eastAsia="Courier New" w:cs="Courier New"/>
          <w:color w:val="DD1144"/>
          <w:sz w:val="18"/>
          <w:szCs w:val="18"/>
        </w:rPr>
        <w:t xml:space="preserve"> / statusDetails: unsuccessful</w:t>
      </w:r>
      <w:r w:rsidRPr="7083FD33">
        <w:rPr>
          <w:rFonts w:ascii="Arial Unicode MS" w:hAnsi="Arial Unicode MS" w:eastAsia="Arial Unicode MS" w:cs="Arial Unicode MS"/>
        </w:rPr>
        <w:t xml:space="preserve"> → </w:t>
      </w:r>
      <w:r w:rsidRPr="7083FD33">
        <w:rPr>
          <w:rFonts w:ascii="Courier New" w:hAnsi="Courier New" w:eastAsia="Courier New" w:cs="Courier New"/>
          <w:color w:val="DD1144"/>
          <w:sz w:val="18"/>
          <w:szCs w:val="18"/>
        </w:rPr>
        <w:t>qualification.status: unsuccessful / statusDetails: none</w:t>
      </w:r>
      <w:r>
        <w:t xml:space="preserve"> </w:t>
      </w:r>
      <w:r w:rsidRPr="7083FD33">
        <w:rPr>
          <w:rFonts w:ascii="Times New Roman" w:hAnsi="Times New Roman"/>
        </w:rPr>
        <w:t>means that the related EoI is disqualified.</w:t>
      </w:r>
    </w:p>
    <w:p w:rsidRPr="00A0679E" w:rsidR="00B720C0" w:rsidP="00B720C0" w:rsidRDefault="00640192" w14:paraId="3CBC98C3" w14:textId="0232D01E">
      <w:pPr>
        <w:spacing w:after="0"/>
      </w:pPr>
      <w:r w:rsidRPr="00A0679E">
        <w:t>A</w:t>
      </w:r>
      <w:r w:rsidRPr="00A0679E" w:rsidR="00B720C0">
        <w:t xml:space="preserve">ll related </w:t>
      </w:r>
      <w:r w:rsidRPr="00A0679E">
        <w:t>submitted EoI shall be switched into the following statuses</w:t>
      </w:r>
      <w:r w:rsidRPr="00A0679E" w:rsidR="00B720C0">
        <w:t>:</w:t>
      </w:r>
    </w:p>
    <w:p w:rsidRPr="00A0679E" w:rsidR="00B720C0" w:rsidP="004E695C" w:rsidRDefault="7083FD33" w14:paraId="2A3D4CDA" w14:textId="6793F35B">
      <w:pPr>
        <w:pStyle w:val="ListParagraph"/>
        <w:numPr>
          <w:ilvl w:val="0"/>
          <w:numId w:val="10"/>
        </w:numPr>
        <w:spacing w:after="0" w:line="360" w:lineRule="auto"/>
        <w:jc w:val="left"/>
      </w:pPr>
      <w:r w:rsidRPr="7083FD33">
        <w:rPr>
          <w:rFonts w:ascii="Fira Mono" w:hAnsi="Fira Mono" w:eastAsia="Fira Mono" w:cs="Fira Mono"/>
          <w:color w:val="DD1144"/>
          <w:sz w:val="18"/>
          <w:szCs w:val="18"/>
        </w:rPr>
        <w:t xml:space="preserve">qualification.status: active → submission.status: </w:t>
      </w:r>
      <w:commentRangeStart w:id="1227"/>
      <w:commentRangeStart w:id="1228"/>
      <w:r w:rsidRPr="7083FD33">
        <w:rPr>
          <w:rFonts w:ascii="Fira Mono" w:hAnsi="Fira Mono" w:eastAsia="Fira Mono" w:cs="Fira Mono"/>
          <w:color w:val="DD1144"/>
          <w:sz w:val="18"/>
          <w:szCs w:val="18"/>
        </w:rPr>
        <w:t>valid</w:t>
      </w:r>
      <w:commentRangeEnd w:id="1227"/>
      <w:r w:rsidR="00B720C0">
        <w:commentReference w:id="1227"/>
      </w:r>
      <w:commentRangeEnd w:id="1228"/>
      <w:r w:rsidR="00B720C0">
        <w:commentReference w:id="1228"/>
      </w:r>
      <w:r>
        <w:t>;</w:t>
      </w:r>
    </w:p>
    <w:p w:rsidRPr="00A0679E" w:rsidR="006570AC" w:rsidP="004E695C" w:rsidRDefault="00B720C0" w14:paraId="5521DE87" w14:textId="31EBDE6C">
      <w:pPr>
        <w:pStyle w:val="ListParagraph"/>
        <w:numPr>
          <w:ilvl w:val="0"/>
          <w:numId w:val="10"/>
        </w:numPr>
      </w:pPr>
      <w:r w:rsidRPr="00A0679E">
        <w:rPr>
          <w:rFonts w:ascii="Courier New" w:hAnsi="Courier New" w:eastAsia="Courier New" w:cs="Courier New"/>
          <w:color w:val="DD1144"/>
          <w:sz w:val="18"/>
          <w:szCs w:val="18"/>
        </w:rPr>
        <w:t>qualification.status: unsuccessful</w:t>
      </w:r>
      <w:r w:rsidRPr="00A0679E">
        <w:rPr>
          <w:rFonts w:ascii="Arial Unicode MS" w:hAnsi="Arial Unicode MS" w:eastAsia="Arial Unicode MS" w:cs="Arial Unicode MS"/>
          <w:color w:val="auto"/>
        </w:rPr>
        <w:t xml:space="preserve"> → </w:t>
      </w:r>
      <w:r w:rsidRPr="00A0679E">
        <w:rPr>
          <w:rFonts w:ascii="Courier New" w:hAnsi="Courier New" w:eastAsia="Courier New" w:cs="Courier New"/>
          <w:color w:val="DD1144"/>
          <w:sz w:val="18"/>
          <w:szCs w:val="18"/>
        </w:rPr>
        <w:t>submission.status: disqualified</w:t>
      </w:r>
      <w:r w:rsidRPr="00A0679E" w:rsidR="00640192">
        <w:rPr>
          <w:rFonts w:ascii="Courier New" w:hAnsi="Courier New" w:eastAsia="Courier New" w:cs="Courier New"/>
          <w:color w:val="DD1144"/>
          <w:sz w:val="18"/>
          <w:szCs w:val="18"/>
        </w:rPr>
        <w:t>.</w:t>
      </w:r>
    </w:p>
    <w:p w:rsidRPr="00A0679E" w:rsidR="006570AC" w:rsidP="006570AC" w:rsidRDefault="00640192" w14:paraId="0F62D137" w14:textId="10DB0A5A">
      <w:pPr>
        <w:pStyle w:val="Heading3"/>
        <w:numPr>
          <w:ilvl w:val="0"/>
          <w:numId w:val="0"/>
        </w:numPr>
      </w:pPr>
      <w:bookmarkStart w:name="_Toc53493442" w:id="1229"/>
      <w:r w:rsidRPr="00A0679E">
        <w:rPr>
          <w:color w:val="auto"/>
        </w:rPr>
        <w:t>Completion of the pre-qualification phase</w:t>
      </w:r>
      <w:bookmarkEnd w:id="1229"/>
    </w:p>
    <w:p w:rsidRPr="00A0679E" w:rsidR="00640192" w:rsidP="00640192" w:rsidRDefault="00640192" w14:paraId="2201A41B" w14:textId="6CA7153F">
      <w:pPr>
        <w:spacing w:after="0"/>
        <w:rPr>
          <w:sz w:val="20"/>
          <w:szCs w:val="20"/>
        </w:rPr>
      </w:pPr>
      <w:r w:rsidRPr="00A0679E">
        <w:t xml:space="preserve">The result of the pre-qualification phase shall be reflected with: </w:t>
      </w:r>
    </w:p>
    <w:p w:rsidRPr="00A0679E" w:rsidR="00640192" w:rsidP="004E695C" w:rsidRDefault="7083FD33" w14:paraId="34016053" w14:textId="1C27395D">
      <w:pPr>
        <w:pStyle w:val="ListParagraph"/>
        <w:numPr>
          <w:ilvl w:val="0"/>
          <w:numId w:val="12"/>
        </w:numPr>
        <w:spacing w:after="0" w:line="360" w:lineRule="auto"/>
        <w:rPr>
          <w:rFonts w:ascii="Times New Roman" w:hAnsi="Times New Roman"/>
        </w:rPr>
      </w:pPr>
      <w:r w:rsidRPr="7083FD33">
        <w:rPr>
          <w:rFonts w:ascii="Courier New" w:hAnsi="Courier New" w:eastAsia="Courier New" w:cs="Courier New"/>
          <w:color w:val="DD1144"/>
          <w:sz w:val="18"/>
          <w:szCs w:val="18"/>
        </w:rPr>
        <w:t>preQualification.status.complete</w:t>
      </w:r>
      <w:r w:rsidRPr="7083FD33">
        <w:rPr>
          <w:rFonts w:ascii="Times New Roman" w:hAnsi="Times New Roman"/>
        </w:rPr>
        <w:t xml:space="preserve">, where a </w:t>
      </w:r>
      <w:commentRangeStart w:id="1230"/>
      <w:commentRangeStart w:id="1231"/>
      <w:r w:rsidRPr="7083FD33">
        <w:rPr>
          <w:rFonts w:ascii="Times New Roman" w:hAnsi="Times New Roman"/>
        </w:rPr>
        <w:t xml:space="preserve">number enough of EOs </w:t>
      </w:r>
      <w:commentRangeEnd w:id="1230"/>
      <w:r w:rsidR="00640192">
        <w:commentReference w:id="1230"/>
      </w:r>
      <w:commentRangeEnd w:id="1231"/>
      <w:r w:rsidR="00640192">
        <w:commentReference w:id="1231"/>
      </w:r>
      <w:r w:rsidRPr="7083FD33">
        <w:rPr>
          <w:rFonts w:ascii="Times New Roman" w:hAnsi="Times New Roman"/>
        </w:rPr>
        <w:t>who sent an EoI are invited to submit an offer;</w:t>
      </w:r>
    </w:p>
    <w:p w:rsidRPr="00A0679E" w:rsidR="00640192" w:rsidP="004E695C" w:rsidRDefault="00640192" w14:paraId="33D912B1" w14:textId="66A91866">
      <w:pPr>
        <w:pStyle w:val="ListParagraph"/>
        <w:numPr>
          <w:ilvl w:val="0"/>
          <w:numId w:val="12"/>
        </w:numPr>
        <w:spacing w:after="200" w:line="360" w:lineRule="auto"/>
        <w:rPr>
          <w:rFonts w:ascii="Times New Roman" w:hAnsi="Times New Roman"/>
        </w:rPr>
      </w:pPr>
      <w:r w:rsidRPr="00A0679E">
        <w:rPr>
          <w:rFonts w:ascii="Courier New" w:hAnsi="Courier New" w:eastAsia="Courier New" w:cs="Courier New"/>
          <w:color w:val="DD1144"/>
          <w:sz w:val="18"/>
          <w:szCs w:val="18"/>
        </w:rPr>
        <w:t>preQualification.status.unsuccessful</w:t>
      </w:r>
      <w:r w:rsidRPr="00A0679E" w:rsidR="00FD0544">
        <w:rPr>
          <w:rFonts w:ascii="Times New Roman" w:hAnsi="Times New Roman"/>
        </w:rPr>
        <w:t xml:space="preserve">, </w:t>
      </w:r>
      <w:r w:rsidRPr="00A0679E">
        <w:rPr>
          <w:rFonts w:ascii="Times New Roman" w:hAnsi="Times New Roman"/>
        </w:rPr>
        <w:t xml:space="preserve">where </w:t>
      </w:r>
      <w:r w:rsidRPr="00A0679E" w:rsidR="00FD0544">
        <w:rPr>
          <w:rFonts w:ascii="Times New Roman" w:hAnsi="Times New Roman"/>
        </w:rPr>
        <w:t xml:space="preserve">the </w:t>
      </w:r>
      <w:r w:rsidRPr="00A0679E">
        <w:rPr>
          <w:rFonts w:ascii="Times New Roman" w:hAnsi="Times New Roman"/>
        </w:rPr>
        <w:t xml:space="preserve">pre-qualification </w:t>
      </w:r>
      <w:r w:rsidRPr="00A0679E" w:rsidR="00FD0544">
        <w:rPr>
          <w:rFonts w:ascii="Times New Roman" w:hAnsi="Times New Roman"/>
        </w:rPr>
        <w:t xml:space="preserve">phase has been </w:t>
      </w:r>
      <w:r w:rsidRPr="00A0679E">
        <w:rPr>
          <w:rFonts w:ascii="Times New Roman" w:hAnsi="Times New Roman"/>
        </w:rPr>
        <w:t xml:space="preserve">completed in a negative way due to </w:t>
      </w:r>
      <w:r w:rsidRPr="00A0679E" w:rsidR="00FD0544">
        <w:rPr>
          <w:rFonts w:ascii="Times New Roman" w:hAnsi="Times New Roman"/>
        </w:rPr>
        <w:t xml:space="preserve">the </w:t>
      </w:r>
      <w:r w:rsidRPr="00A0679E">
        <w:rPr>
          <w:rFonts w:ascii="Times New Roman" w:hAnsi="Times New Roman"/>
        </w:rPr>
        <w:t xml:space="preserve">lack of </w:t>
      </w:r>
      <w:r w:rsidRPr="00A0679E" w:rsidR="00FD0544">
        <w:rPr>
          <w:rFonts w:ascii="Times New Roman" w:hAnsi="Times New Roman"/>
        </w:rPr>
        <w:t>EoI by EOs</w:t>
      </w:r>
      <w:r w:rsidRPr="00A0679E">
        <w:rPr>
          <w:rFonts w:ascii="Times New Roman" w:hAnsi="Times New Roman"/>
        </w:rPr>
        <w:t xml:space="preserve"> or because all the </w:t>
      </w:r>
      <w:r w:rsidRPr="00A0679E" w:rsidR="00FD0544">
        <w:rPr>
          <w:rFonts w:ascii="Times New Roman" w:hAnsi="Times New Roman"/>
        </w:rPr>
        <w:t>received EoI</w:t>
      </w:r>
      <w:r w:rsidRPr="00A0679E">
        <w:rPr>
          <w:rFonts w:ascii="Times New Roman" w:hAnsi="Times New Roman"/>
        </w:rPr>
        <w:t xml:space="preserve"> were disqualified</w:t>
      </w:r>
      <w:r w:rsidRPr="00A0679E" w:rsidR="00FD0544">
        <w:rPr>
          <w:rFonts w:ascii="Times New Roman" w:hAnsi="Times New Roman"/>
        </w:rPr>
        <w:t>.</w:t>
      </w:r>
    </w:p>
    <w:p w:rsidRPr="00A0679E" w:rsidR="00925C9C" w:rsidP="00C05DE8" w:rsidRDefault="00FD0544" w14:paraId="2A61BD9C" w14:textId="17060BED">
      <w:pPr>
        <w:pStyle w:val="Heading2"/>
        <w:ind w:left="1191"/>
      </w:pPr>
      <w:bookmarkStart w:name="_16tc83jqpsbj" w:colFirst="0" w:colLast="0" w:id="1232"/>
      <w:bookmarkStart w:name="_Toc53493443" w:id="1233"/>
      <w:bookmarkEnd w:id="1232"/>
      <w:r w:rsidRPr="00A0679E">
        <w:lastRenderedPageBreak/>
        <w:t>Tendering</w:t>
      </w:r>
      <w:bookmarkEnd w:id="1233"/>
      <w:r w:rsidRPr="00A0679E" w:rsidR="00925C9C">
        <w:t xml:space="preserve"> </w:t>
      </w:r>
    </w:p>
    <w:p w:rsidRPr="00A0679E" w:rsidR="006F037C" w:rsidP="006F037C" w:rsidRDefault="006F037C" w14:paraId="65611D32" w14:textId="6D343DAB">
      <w:pPr>
        <w:pStyle w:val="Heading3"/>
        <w:ind w:left="1644" w:hanging="1644"/>
      </w:pPr>
      <w:bookmarkStart w:name="_Toc53493444" w:id="1234"/>
      <w:r w:rsidRPr="00A0679E">
        <w:rPr>
          <w:color w:val="auto"/>
        </w:rPr>
        <w:t xml:space="preserve">Invitations for qualified </w:t>
      </w:r>
      <w:r w:rsidRPr="00A0679E" w:rsidR="00406269">
        <w:rPr>
          <w:color w:val="auto"/>
        </w:rPr>
        <w:t>EOs</w:t>
      </w:r>
      <w:bookmarkEnd w:id="1234"/>
      <w:r w:rsidRPr="00A0679E">
        <w:t xml:space="preserve">  </w:t>
      </w:r>
    </w:p>
    <w:p w:rsidRPr="00A0679E" w:rsidR="006F037C" w:rsidP="006F037C" w:rsidRDefault="7083FD33" w14:paraId="5AFBEA0D" w14:textId="7D485B77">
      <w:pPr>
        <w:rPr>
          <w:sz w:val="20"/>
          <w:szCs w:val="20"/>
        </w:rPr>
      </w:pPr>
      <w:r>
        <w:t xml:space="preserve">Once the pre-qualification phase and the following stand-still period are over, and when the tendering phase is initiated by the CA in order to disclose the offers by the short-list of invited EOs, a separate array </w:t>
      </w:r>
      <w:commentRangeStart w:id="1235"/>
      <w:commentRangeStart w:id="1236"/>
      <w:r w:rsidRPr="7083FD33">
        <w:rPr>
          <w:rFonts w:ascii="Courier New" w:hAnsi="Courier New" w:eastAsia="Courier New" w:cs="Courier New"/>
          <w:color w:val="DD1144"/>
          <w:sz w:val="18"/>
          <w:szCs w:val="18"/>
        </w:rPr>
        <w:t>invitations</w:t>
      </w:r>
      <w:commentRangeEnd w:id="1235"/>
      <w:r w:rsidR="006F037C">
        <w:commentReference w:id="1235"/>
      </w:r>
      <w:commentRangeEnd w:id="1236"/>
      <w:r w:rsidR="006F037C">
        <w:commentReference w:id="1236"/>
      </w:r>
      <w:r>
        <w:t xml:space="preserve"> will be generated with a separate element for each invited EO (that is, those with </w:t>
      </w:r>
      <w:r w:rsidRPr="7083FD33">
        <w:rPr>
          <w:rFonts w:ascii="Courier New" w:hAnsi="Courier New" w:eastAsia="Courier New" w:cs="Courier New"/>
          <w:color w:val="DD1144"/>
          <w:sz w:val="18"/>
          <w:szCs w:val="18"/>
        </w:rPr>
        <w:t>qualification.status: active</w:t>
      </w:r>
      <w:r>
        <w:t>):</w:t>
      </w:r>
    </w:p>
    <w:tbl>
      <w:tblPr>
        <w:tblW w:w="0" w:type="auto"/>
        <w:tblLayout w:type="fixed"/>
        <w:tblLook w:val="0600" w:firstRow="0" w:lastRow="0" w:firstColumn="0" w:lastColumn="0" w:noHBand="1" w:noVBand="1"/>
      </w:tblPr>
      <w:tblGrid>
        <w:gridCol w:w="9360"/>
      </w:tblGrid>
      <w:tr w:rsidRPr="00A0679E" w:rsidR="006F037C" w:rsidTr="006F037C" w14:paraId="25374664" w14:textId="77777777">
        <w:tc>
          <w:tcPr>
            <w:tcW w:w="9360" w:type="dxa"/>
            <w:shd w:val="clear" w:color="auto" w:fill="F8F8F8"/>
            <w:tcMar>
              <w:top w:w="100" w:type="dxa"/>
              <w:left w:w="100" w:type="dxa"/>
              <w:bottom w:w="100" w:type="dxa"/>
              <w:right w:w="100" w:type="dxa"/>
            </w:tcMar>
            <w:hideMark/>
          </w:tcPr>
          <w:p w:rsidRPr="00A0679E" w:rsidR="006F037C" w:rsidRDefault="00406269" w14:paraId="0D4EDB14" w14:textId="34EA4326">
            <w:pPr>
              <w:widowControl w:val="0"/>
              <w:spacing w:after="0"/>
              <w:rPr>
                <w:rFonts w:ascii="Courier New" w:hAnsi="Courier New" w:eastAsia="Courier New" w:cs="Courier New"/>
                <w:sz w:val="16"/>
                <w:szCs w:val="16"/>
              </w:rPr>
            </w:pPr>
            <w:r w:rsidRPr="00A0679E">
              <w:rPr>
                <w:rFonts w:ascii="Courier New" w:hAnsi="Courier New" w:eastAsia="Courier New" w:cs="Courier New"/>
                <w:color w:val="333333"/>
                <w:sz w:val="16"/>
                <w:szCs w:val="16"/>
                <w:shd w:val="clear" w:color="auto" w:fill="F8F8F8"/>
              </w:rPr>
              <w:t>{</w:t>
            </w:r>
            <w:r w:rsidRPr="00A0679E">
              <w:rPr>
                <w:rFonts w:ascii="Courier New" w:hAnsi="Courier New" w:eastAsia="Courier New" w:cs="Courier New"/>
                <w:color w:val="333333"/>
                <w:sz w:val="16"/>
                <w:szCs w:val="16"/>
                <w:shd w:val="clear" w:color="auto" w:fill="F8F8F8"/>
              </w:rPr>
              <w:br/>
            </w:r>
            <w:r w:rsidRPr="00A0679E">
              <w:rPr>
                <w:rFonts w:ascii="Courier New" w:hAnsi="Courier New" w:eastAsia="Courier New" w:cs="Courier New"/>
                <w:color w:val="333333"/>
                <w:sz w:val="16"/>
                <w:szCs w:val="16"/>
                <w:shd w:val="clear" w:color="auto" w:fill="F8F8F8"/>
              </w:rPr>
              <w:t xml:space="preserve">  "invitations":[</w:t>
            </w:r>
            <w:r w:rsidRPr="00A0679E">
              <w:rPr>
                <w:rFonts w:ascii="Courier New" w:hAnsi="Courier New" w:eastAsia="Courier New" w:cs="Courier New"/>
                <w:color w:val="333333"/>
                <w:sz w:val="16"/>
                <w:szCs w:val="16"/>
                <w:shd w:val="clear" w:color="auto" w:fill="F8F8F8"/>
              </w:rPr>
              <w:br/>
            </w:r>
            <w:r w:rsidRPr="00A0679E">
              <w:rPr>
                <w:rFonts w:ascii="Courier New" w:hAnsi="Courier New" w:eastAsia="Courier New" w:cs="Courier New"/>
                <w:color w:val="333333"/>
                <w:sz w:val="16"/>
                <w:szCs w:val="16"/>
                <w:shd w:val="clear" w:color="auto" w:fill="F8F8F8"/>
              </w:rPr>
              <w:t xml:space="preserve">    {</w:t>
            </w:r>
            <w:r w:rsidRPr="00A0679E">
              <w:rPr>
                <w:rFonts w:ascii="Courier New" w:hAnsi="Courier New" w:eastAsia="Courier New" w:cs="Courier New"/>
                <w:color w:val="333333"/>
                <w:sz w:val="16"/>
                <w:szCs w:val="16"/>
                <w:shd w:val="clear" w:color="auto" w:fill="F8F8F8"/>
              </w:rPr>
              <w:br/>
            </w:r>
            <w:r w:rsidRPr="00A0679E">
              <w:rPr>
                <w:rFonts w:ascii="Courier New" w:hAnsi="Courier New" w:eastAsia="Courier New" w:cs="Courier New"/>
                <w:color w:val="333333"/>
                <w:sz w:val="16"/>
                <w:szCs w:val="16"/>
                <w:shd w:val="clear" w:color="auto" w:fill="F8F8F8"/>
              </w:rPr>
              <w:t xml:space="preserve">      "id":</w:t>
            </w:r>
            <w:r w:rsidRPr="00A0679E" w:rsidR="006F037C">
              <w:rPr>
                <w:rFonts w:ascii="Courier New" w:hAnsi="Courier New" w:eastAsia="Courier New" w:cs="Courier New"/>
                <w:color w:val="DD1144"/>
                <w:sz w:val="16"/>
                <w:szCs w:val="16"/>
                <w:shd w:val="clear" w:color="auto" w:fill="F8F8F8"/>
              </w:rPr>
              <w:t>""</w:t>
            </w:r>
            <w:r w:rsidRPr="00A0679E">
              <w:rPr>
                <w:rFonts w:ascii="Courier New" w:hAnsi="Courier New" w:eastAsia="Courier New" w:cs="Courier New"/>
                <w:color w:val="333333"/>
                <w:sz w:val="16"/>
                <w:szCs w:val="16"/>
                <w:shd w:val="clear" w:color="auto" w:fill="F8F8F8"/>
              </w:rPr>
              <w:t>,</w:t>
            </w:r>
            <w:r w:rsidRPr="00A0679E">
              <w:rPr>
                <w:rFonts w:ascii="Courier New" w:hAnsi="Courier New" w:eastAsia="Courier New" w:cs="Courier New"/>
                <w:color w:val="333333"/>
                <w:sz w:val="16"/>
                <w:szCs w:val="16"/>
                <w:shd w:val="clear" w:color="auto" w:fill="F8F8F8"/>
              </w:rPr>
              <w:br/>
            </w:r>
            <w:r w:rsidRPr="00A0679E">
              <w:rPr>
                <w:rFonts w:ascii="Courier New" w:hAnsi="Courier New" w:eastAsia="Courier New" w:cs="Courier New"/>
                <w:color w:val="333333"/>
                <w:sz w:val="16"/>
                <w:szCs w:val="16"/>
                <w:shd w:val="clear" w:color="auto" w:fill="F8F8F8"/>
              </w:rPr>
              <w:t xml:space="preserve">      "date":</w:t>
            </w:r>
            <w:r w:rsidRPr="00A0679E" w:rsidR="006F037C">
              <w:rPr>
                <w:rFonts w:ascii="Courier New" w:hAnsi="Courier New" w:eastAsia="Courier New" w:cs="Courier New"/>
                <w:color w:val="DD1144"/>
                <w:sz w:val="16"/>
                <w:szCs w:val="16"/>
                <w:shd w:val="clear" w:color="auto" w:fill="F8F8F8"/>
              </w:rPr>
              <w:t>""</w:t>
            </w:r>
            <w:r w:rsidRPr="00A0679E" w:rsidR="006F037C">
              <w:rPr>
                <w:rFonts w:ascii="Courier New" w:hAnsi="Courier New" w:eastAsia="Courier New" w:cs="Courier New"/>
                <w:color w:val="333333"/>
                <w:sz w:val="16"/>
                <w:szCs w:val="16"/>
                <w:shd w:val="clear" w:color="auto" w:fill="F8F8F8"/>
              </w:rPr>
              <w:t>,</w:t>
            </w:r>
            <w:r w:rsidRPr="00A0679E" w:rsidR="006F037C">
              <w:rPr>
                <w:rFonts w:ascii="Courier New" w:hAnsi="Courier New" w:eastAsia="Courier New" w:cs="Courier New"/>
                <w:color w:val="333333"/>
                <w:sz w:val="16"/>
                <w:szCs w:val="16"/>
                <w:shd w:val="clear" w:color="auto" w:fill="F8F8F8"/>
              </w:rPr>
              <w:br/>
            </w:r>
            <w:r w:rsidRPr="00A0679E" w:rsidR="006F037C">
              <w:rPr>
                <w:rFonts w:ascii="Courier New" w:hAnsi="Courier New" w:eastAsia="Courier New" w:cs="Courier New"/>
                <w:color w:val="333333"/>
                <w:sz w:val="16"/>
                <w:szCs w:val="16"/>
                <w:shd w:val="clear" w:color="auto" w:fill="F8F8F8"/>
              </w:rPr>
              <w:t xml:space="preserve">      "tenderers":[],</w:t>
            </w:r>
            <w:r w:rsidRPr="00A0679E" w:rsidR="006F037C">
              <w:rPr>
                <w:rFonts w:ascii="Courier New" w:hAnsi="Courier New" w:eastAsia="Courier New" w:cs="Courier New"/>
                <w:color w:val="333333"/>
                <w:sz w:val="16"/>
                <w:szCs w:val="16"/>
                <w:shd w:val="clear" w:color="auto" w:fill="F8F8F8"/>
              </w:rPr>
              <w:br/>
            </w:r>
            <w:r w:rsidRPr="00A0679E" w:rsidR="006F037C">
              <w:rPr>
                <w:rFonts w:ascii="Courier New" w:hAnsi="Courier New" w:eastAsia="Courier New" w:cs="Courier New"/>
                <w:color w:val="333333"/>
                <w:sz w:val="16"/>
                <w:szCs w:val="16"/>
                <w:shd w:val="clear" w:color="auto" w:fill="F8F8F8"/>
              </w:rPr>
              <w:t xml:space="preserve">      "relatedQ</w:t>
            </w:r>
            <w:r w:rsidRPr="00A0679E">
              <w:rPr>
                <w:rFonts w:ascii="Courier New" w:hAnsi="Courier New" w:eastAsia="Courier New" w:cs="Courier New"/>
                <w:color w:val="333333"/>
                <w:sz w:val="16"/>
                <w:szCs w:val="16"/>
                <w:shd w:val="clear" w:color="auto" w:fill="F8F8F8"/>
              </w:rPr>
              <w:t>ualification":</w:t>
            </w:r>
            <w:r w:rsidRPr="00A0679E" w:rsidR="006F037C">
              <w:rPr>
                <w:rFonts w:ascii="Courier New" w:hAnsi="Courier New" w:eastAsia="Courier New" w:cs="Courier New"/>
                <w:color w:val="DD1144"/>
                <w:sz w:val="16"/>
                <w:szCs w:val="16"/>
                <w:shd w:val="clear" w:color="auto" w:fill="F8F8F8"/>
              </w:rPr>
              <w:t>""</w:t>
            </w:r>
            <w:r w:rsidRPr="00A0679E" w:rsidR="006F037C">
              <w:rPr>
                <w:rFonts w:ascii="Courier New" w:hAnsi="Courier New" w:eastAsia="Courier New" w:cs="Courier New"/>
                <w:color w:val="333333"/>
                <w:sz w:val="16"/>
                <w:szCs w:val="16"/>
                <w:shd w:val="clear" w:color="auto" w:fill="F8F8F8"/>
              </w:rPr>
              <w:br/>
            </w:r>
            <w:r w:rsidRPr="00A0679E" w:rsidR="006F037C">
              <w:rPr>
                <w:rFonts w:ascii="Courier New" w:hAnsi="Courier New" w:eastAsia="Courier New" w:cs="Courier New"/>
                <w:color w:val="333333"/>
                <w:sz w:val="16"/>
                <w:szCs w:val="16"/>
                <w:shd w:val="clear" w:color="auto" w:fill="F8F8F8"/>
              </w:rPr>
              <w:t xml:space="preserve">    }</w:t>
            </w:r>
            <w:r w:rsidRPr="00A0679E" w:rsidR="006F037C">
              <w:rPr>
                <w:rFonts w:ascii="Courier New" w:hAnsi="Courier New" w:eastAsia="Courier New" w:cs="Courier New"/>
                <w:color w:val="333333"/>
                <w:sz w:val="16"/>
                <w:szCs w:val="16"/>
                <w:shd w:val="clear" w:color="auto" w:fill="F8F8F8"/>
              </w:rPr>
              <w:br/>
            </w:r>
            <w:r w:rsidRPr="00A0679E" w:rsidR="006F037C">
              <w:rPr>
                <w:rFonts w:ascii="Courier New" w:hAnsi="Courier New" w:eastAsia="Courier New" w:cs="Courier New"/>
                <w:color w:val="333333"/>
                <w:sz w:val="16"/>
                <w:szCs w:val="16"/>
                <w:shd w:val="clear" w:color="auto" w:fill="F8F8F8"/>
              </w:rPr>
              <w:t xml:space="preserve">  ]</w:t>
            </w:r>
            <w:r w:rsidRPr="00A0679E" w:rsidR="006F037C">
              <w:rPr>
                <w:rFonts w:ascii="Courier New" w:hAnsi="Courier New" w:eastAsia="Courier New" w:cs="Courier New"/>
                <w:color w:val="333333"/>
                <w:sz w:val="16"/>
                <w:szCs w:val="16"/>
                <w:shd w:val="clear" w:color="auto" w:fill="F8F8F8"/>
              </w:rPr>
              <w:br/>
            </w:r>
            <w:r w:rsidRPr="00A0679E" w:rsidR="006F037C">
              <w:rPr>
                <w:rFonts w:ascii="Courier New" w:hAnsi="Courier New" w:eastAsia="Courier New" w:cs="Courier New"/>
                <w:color w:val="333333"/>
                <w:sz w:val="16"/>
                <w:szCs w:val="16"/>
                <w:shd w:val="clear" w:color="auto" w:fill="F8F8F8"/>
              </w:rPr>
              <w:t>}</w:t>
            </w:r>
          </w:p>
        </w:tc>
      </w:tr>
    </w:tbl>
    <w:p w:rsidRPr="00A0679E" w:rsidR="006F037C" w:rsidP="006F037C" w:rsidRDefault="006F037C" w14:paraId="75AC12FB" w14:textId="197CCC3F">
      <w:r w:rsidRPr="00A0679E">
        <w:t xml:space="preserve">Only those </w:t>
      </w:r>
      <w:r w:rsidRPr="00A0679E" w:rsidR="00406269">
        <w:t>EO</w:t>
      </w:r>
      <w:r w:rsidRPr="00A0679E">
        <w:t xml:space="preserve"> </w:t>
      </w:r>
      <w:r w:rsidRPr="00A0679E" w:rsidR="00406269">
        <w:t>that have been invited are</w:t>
      </w:r>
      <w:r w:rsidRPr="00A0679E">
        <w:t xml:space="preserve"> allowed to submit </w:t>
      </w:r>
      <w:r w:rsidRPr="00A0679E" w:rsidR="00406269">
        <w:t>a tender</w:t>
      </w:r>
      <w:r w:rsidRPr="00A0679E">
        <w:t xml:space="preserve">. </w:t>
      </w:r>
      <w:r w:rsidRPr="00A0679E" w:rsidR="00406269">
        <w:t xml:space="preserve">Any tender submitted by EOs that have not been invited shall </w:t>
      </w:r>
      <w:r w:rsidRPr="00A0679E">
        <w:t>be refused automatically.</w:t>
      </w:r>
    </w:p>
    <w:p w:rsidRPr="00A0679E" w:rsidR="00406269" w:rsidP="00406269" w:rsidRDefault="00406269" w14:paraId="17428937" w14:textId="0697EABD">
      <w:pPr>
        <w:pStyle w:val="Heading3"/>
        <w:ind w:left="1644" w:hanging="1644"/>
      </w:pPr>
      <w:bookmarkStart w:name="_Toc53493445" w:id="1237"/>
      <w:r w:rsidRPr="00A0679E">
        <w:rPr>
          <w:color w:val="auto"/>
        </w:rPr>
        <w:t>Submission of offers by invited EOs</w:t>
      </w:r>
      <w:bookmarkEnd w:id="1237"/>
      <w:r w:rsidRPr="00A0679E">
        <w:t xml:space="preserve">  </w:t>
      </w:r>
    </w:p>
    <w:p w:rsidRPr="00A0679E" w:rsidR="00406269" w:rsidP="00406269" w:rsidRDefault="00406269" w14:paraId="3F667713" w14:textId="7BF8AE5F">
      <w:pPr>
        <w:rPr>
          <w:sz w:val="20"/>
          <w:szCs w:val="20"/>
        </w:rPr>
      </w:pPr>
      <w:r w:rsidRPr="00A0679E">
        <w:t xml:space="preserve">Each invited EO is allowed to submit </w:t>
      </w:r>
      <w:r w:rsidRPr="00A0679E" w:rsidR="00284C54">
        <w:t>an offer</w:t>
      </w:r>
      <w:r w:rsidRPr="00A0679E">
        <w:t xml:space="preserve"> within a given </w:t>
      </w:r>
      <w:r w:rsidRPr="00A0679E">
        <w:rPr>
          <w:rFonts w:ascii="Courier New" w:hAnsi="Courier New" w:eastAsia="Courier New" w:cs="Courier New"/>
          <w:color w:val="DD1144"/>
          <w:sz w:val="18"/>
          <w:szCs w:val="18"/>
        </w:rPr>
        <w:t>tender.tenderPeriod</w:t>
      </w:r>
      <w:r w:rsidRPr="00A0679E">
        <w:t xml:space="preserve">. Each </w:t>
      </w:r>
      <w:r w:rsidRPr="00A0679E" w:rsidR="00284C54">
        <w:t>offer</w:t>
      </w:r>
      <w:r w:rsidRPr="00A0679E" w:rsidR="00CA6312">
        <w:t xml:space="preserve"> shall fulfil</w:t>
      </w:r>
      <w:r w:rsidRPr="00A0679E">
        <w:t xml:space="preserve"> all the requirements defined by the </w:t>
      </w:r>
      <w:r w:rsidRPr="00A0679E">
        <w:rPr>
          <w:rFonts w:ascii="Courier New" w:hAnsi="Courier New" w:eastAsia="Courier New" w:cs="Courier New"/>
          <w:color w:val="DD1144"/>
          <w:sz w:val="18"/>
          <w:szCs w:val="18"/>
        </w:rPr>
        <w:t>criteria</w:t>
      </w:r>
      <w:r w:rsidRPr="00A0679E">
        <w:t xml:space="preserve"> related to every </w:t>
      </w:r>
      <w:r w:rsidRPr="00A0679E">
        <w:rPr>
          <w:rFonts w:ascii="Courier New" w:hAnsi="Courier New" w:eastAsia="Courier New" w:cs="Courier New"/>
          <w:color w:val="DD1144"/>
          <w:sz w:val="18"/>
          <w:szCs w:val="18"/>
        </w:rPr>
        <w:t>item</w:t>
      </w:r>
      <w:r w:rsidRPr="00A0679E">
        <w:t xml:space="preserve"> or </w:t>
      </w:r>
      <w:r w:rsidRPr="00A0679E">
        <w:rPr>
          <w:rFonts w:ascii="Courier New" w:hAnsi="Courier New" w:eastAsia="Courier New" w:cs="Courier New"/>
          <w:color w:val="DD1144"/>
          <w:sz w:val="18"/>
          <w:szCs w:val="18"/>
        </w:rPr>
        <w:t>lot</w:t>
      </w:r>
      <w:r w:rsidRPr="00A0679E">
        <w:t xml:space="preserve">, providing an array of </w:t>
      </w:r>
      <w:r w:rsidRPr="00A0679E">
        <w:rPr>
          <w:rFonts w:ascii="Courier New" w:hAnsi="Courier New" w:eastAsia="Courier New" w:cs="Courier New"/>
          <w:color w:val="DD1144"/>
          <w:sz w:val="18"/>
          <w:szCs w:val="18"/>
        </w:rPr>
        <w:t>requirementResponses</w:t>
      </w:r>
      <w:r w:rsidRPr="00A0679E">
        <w:t xml:space="preserve">.  </w:t>
      </w:r>
    </w:p>
    <w:p w:rsidRPr="00A0679E" w:rsidR="00406269" w:rsidP="00406269" w:rsidRDefault="00284C54" w14:paraId="58F2DA69" w14:textId="4D67DF6C">
      <w:pPr>
        <w:spacing w:after="0"/>
      </w:pPr>
      <w:r w:rsidRPr="00A0679E">
        <w:t>E</w:t>
      </w:r>
      <w:r w:rsidRPr="00A0679E" w:rsidR="00406269">
        <w:t>ach offer includes:</w:t>
      </w:r>
    </w:p>
    <w:p w:rsidRPr="00A0679E" w:rsidR="00406269" w:rsidP="004E695C" w:rsidRDefault="00284C54" w14:paraId="77B1C50F" w14:textId="31C790CD">
      <w:pPr>
        <w:pStyle w:val="ListParagraph"/>
        <w:numPr>
          <w:ilvl w:val="0"/>
          <w:numId w:val="13"/>
        </w:numPr>
        <w:spacing w:after="0" w:line="360" w:lineRule="auto"/>
        <w:rPr>
          <w:rFonts w:ascii="Times New Roman" w:hAnsi="Times New Roman"/>
        </w:rPr>
      </w:pPr>
      <w:r w:rsidRPr="00A0679E">
        <w:rPr>
          <w:rFonts w:ascii="Times New Roman" w:hAnsi="Times New Roman"/>
        </w:rPr>
        <w:t>A</w:t>
      </w:r>
      <w:r w:rsidRPr="00A0679E" w:rsidR="00406269">
        <w:rPr>
          <w:rFonts w:ascii="Times New Roman" w:hAnsi="Times New Roman"/>
        </w:rPr>
        <w:t xml:space="preserve"> reference </w:t>
      </w:r>
      <w:r w:rsidRPr="00A0679E">
        <w:rPr>
          <w:rFonts w:ascii="Times New Roman" w:hAnsi="Times New Roman"/>
        </w:rPr>
        <w:t>to the EO’s</w:t>
      </w:r>
      <w:r w:rsidRPr="00A0679E" w:rsidR="00406269">
        <w:rPr>
          <w:rFonts w:ascii="Times New Roman" w:hAnsi="Times New Roman"/>
        </w:rPr>
        <w:t xml:space="preserve"> profile</w:t>
      </w:r>
      <w:r w:rsidRPr="00A0679E">
        <w:rPr>
          <w:rFonts w:ascii="Times New Roman" w:hAnsi="Times New Roman"/>
        </w:rPr>
        <w:t>,</w:t>
      </w:r>
      <w:r w:rsidRPr="00A0679E" w:rsidR="00406269">
        <w:rPr>
          <w:rFonts w:ascii="Times New Roman" w:hAnsi="Times New Roman"/>
        </w:rPr>
        <w:t xml:space="preserve"> </w:t>
      </w:r>
      <w:r w:rsidRPr="00A0679E">
        <w:rPr>
          <w:rFonts w:ascii="Times New Roman" w:hAnsi="Times New Roman"/>
        </w:rPr>
        <w:t xml:space="preserve">previously </w:t>
      </w:r>
      <w:r w:rsidRPr="00A0679E" w:rsidR="00406269">
        <w:rPr>
          <w:rFonts w:ascii="Times New Roman" w:hAnsi="Times New Roman"/>
        </w:rPr>
        <w:t xml:space="preserve">sent </w:t>
      </w:r>
      <w:r w:rsidRPr="00A0679E">
        <w:rPr>
          <w:rFonts w:ascii="Times New Roman" w:hAnsi="Times New Roman"/>
        </w:rPr>
        <w:t>with the EoI (</w:t>
      </w:r>
      <w:r w:rsidRPr="00A0679E" w:rsidR="00406269">
        <w:rPr>
          <w:rFonts w:ascii="Times New Roman" w:hAnsi="Times New Roman"/>
        </w:rPr>
        <w:t>in case of two-stage procedures)</w:t>
      </w:r>
      <w:r w:rsidRPr="00A0679E">
        <w:rPr>
          <w:rFonts w:ascii="Times New Roman" w:hAnsi="Times New Roman"/>
        </w:rPr>
        <w:t>;</w:t>
      </w:r>
    </w:p>
    <w:p w:rsidRPr="00A0679E" w:rsidR="00406269" w:rsidP="004E695C" w:rsidRDefault="7083FD33" w14:paraId="79E1C542" w14:textId="5B141081">
      <w:pPr>
        <w:pStyle w:val="ListParagraph"/>
        <w:numPr>
          <w:ilvl w:val="0"/>
          <w:numId w:val="13"/>
        </w:numPr>
        <w:spacing w:after="0" w:line="360" w:lineRule="auto"/>
        <w:rPr>
          <w:rFonts w:ascii="Times New Roman" w:hAnsi="Times New Roman"/>
        </w:rPr>
      </w:pPr>
      <w:r w:rsidRPr="7083FD33">
        <w:rPr>
          <w:rFonts w:ascii="Times New Roman" w:hAnsi="Times New Roman"/>
        </w:rPr>
        <w:t xml:space="preserve">a set of </w:t>
      </w:r>
      <w:commentRangeStart w:id="1238"/>
      <w:commentRangeStart w:id="1239"/>
      <w:r w:rsidRPr="7083FD33">
        <w:rPr>
          <w:rFonts w:ascii="Times New Roman" w:hAnsi="Times New Roman"/>
        </w:rPr>
        <w:t>documents of the offer</w:t>
      </w:r>
      <w:commentRangeEnd w:id="1238"/>
      <w:r w:rsidR="00284C54">
        <w:commentReference w:id="1238"/>
      </w:r>
      <w:commentRangeEnd w:id="1239"/>
      <w:r w:rsidR="00284C54">
        <w:commentReference w:id="1239"/>
      </w:r>
      <w:r w:rsidRPr="7083FD33">
        <w:rPr>
          <w:rFonts w:ascii="Times New Roman" w:hAnsi="Times New Roman"/>
        </w:rPr>
        <w:t>, specifying the types of documents for their future splitting into different "envelopes";</w:t>
      </w:r>
    </w:p>
    <w:p w:rsidRPr="00A0679E" w:rsidR="00406269" w:rsidP="004E695C" w:rsidRDefault="00284C54" w14:paraId="65597C12" w14:textId="791C608F">
      <w:pPr>
        <w:pStyle w:val="ListParagraph"/>
        <w:numPr>
          <w:ilvl w:val="0"/>
          <w:numId w:val="13"/>
        </w:numPr>
        <w:spacing w:after="0" w:line="360" w:lineRule="auto"/>
        <w:rPr>
          <w:rFonts w:ascii="Times New Roman" w:hAnsi="Times New Roman"/>
        </w:rPr>
      </w:pPr>
      <w:r w:rsidRPr="00A0679E">
        <w:rPr>
          <w:rFonts w:ascii="Times New Roman" w:hAnsi="Times New Roman"/>
        </w:rPr>
        <w:t xml:space="preserve">the </w:t>
      </w:r>
      <w:r w:rsidRPr="00A0679E" w:rsidR="00406269">
        <w:rPr>
          <w:rFonts w:ascii="Times New Roman" w:hAnsi="Times New Roman"/>
        </w:rPr>
        <w:t xml:space="preserve">financial value of </w:t>
      </w:r>
      <w:r w:rsidRPr="00A0679E">
        <w:rPr>
          <w:rFonts w:ascii="Times New Roman" w:hAnsi="Times New Roman"/>
        </w:rPr>
        <w:t>the</w:t>
      </w:r>
      <w:r w:rsidRPr="00A0679E" w:rsidR="00406269">
        <w:rPr>
          <w:rFonts w:ascii="Times New Roman" w:hAnsi="Times New Roman"/>
        </w:rPr>
        <w:t xml:space="preserve"> offer</w:t>
      </w:r>
      <w:r w:rsidRPr="00A0679E">
        <w:rPr>
          <w:rFonts w:ascii="Times New Roman" w:hAnsi="Times New Roman"/>
        </w:rPr>
        <w:t>;</w:t>
      </w:r>
    </w:p>
    <w:p w:rsidRPr="00A0679E" w:rsidR="00406269" w:rsidP="004E695C" w:rsidRDefault="00284C54" w14:paraId="0F15B20C" w14:textId="0E46690D">
      <w:pPr>
        <w:pStyle w:val="ListParagraph"/>
        <w:numPr>
          <w:ilvl w:val="0"/>
          <w:numId w:val="11"/>
        </w:numPr>
        <w:spacing w:after="200" w:line="360" w:lineRule="auto"/>
        <w:jc w:val="left"/>
        <w:rPr>
          <w:rFonts w:ascii="Times New Roman" w:hAnsi="Times New Roman"/>
        </w:rPr>
      </w:pPr>
      <w:r w:rsidRPr="00A0679E">
        <w:rPr>
          <w:rFonts w:ascii="Times New Roman" w:hAnsi="Times New Roman"/>
        </w:rPr>
        <w:t xml:space="preserve">a </w:t>
      </w:r>
      <w:r w:rsidRPr="00A0679E" w:rsidR="00406269">
        <w:rPr>
          <w:rFonts w:ascii="Times New Roman" w:hAnsi="Times New Roman"/>
        </w:rPr>
        <w:t>set of required responses according to</w:t>
      </w:r>
      <w:r w:rsidRPr="00A0679E">
        <w:rPr>
          <w:rFonts w:ascii="Times New Roman" w:hAnsi="Times New Roman"/>
        </w:rPr>
        <w:t xml:space="preserve"> the</w:t>
      </w:r>
      <w:r w:rsidRPr="00A0679E" w:rsidR="00406269">
        <w:rPr>
          <w:rFonts w:ascii="Times New Roman" w:hAnsi="Times New Roman"/>
        </w:rPr>
        <w:t xml:space="preserve"> criteria specified by </w:t>
      </w:r>
      <w:r w:rsidRPr="00A0679E">
        <w:rPr>
          <w:rFonts w:ascii="Times New Roman" w:hAnsi="Times New Roman"/>
        </w:rPr>
        <w:t>the CA</w:t>
      </w:r>
      <w:r w:rsidRPr="00A0679E" w:rsidR="00947857">
        <w:rPr>
          <w:rFonts w:ascii="Times New Roman" w:hAnsi="Times New Roman"/>
        </w:rPr>
        <w:t xml:space="preserve"> (for example, related to</w:t>
      </w:r>
      <w:r w:rsidRPr="00A0679E" w:rsidR="00406269">
        <w:rPr>
          <w:rFonts w:ascii="Times New Roman" w:hAnsi="Times New Roman"/>
        </w:rPr>
        <w:t xml:space="preserve"> the subject of procurement</w:t>
      </w:r>
      <w:r w:rsidRPr="00A0679E" w:rsidR="00947857">
        <w:rPr>
          <w:rFonts w:ascii="Times New Roman" w:hAnsi="Times New Roman"/>
        </w:rPr>
        <w:t xml:space="preserve">; </w:t>
      </w:r>
      <w:r w:rsidRPr="00A0679E" w:rsidR="00572BCA">
        <w:rPr>
          <w:rFonts w:ascii="Times New Roman" w:hAnsi="Times New Roman"/>
        </w:rPr>
        <w:t xml:space="preserve">related to </w:t>
      </w:r>
      <w:r w:rsidRPr="00A0679E" w:rsidR="00406269">
        <w:rPr>
          <w:rFonts w:ascii="Times New Roman" w:hAnsi="Times New Roman"/>
        </w:rPr>
        <w:t>the delivery and post-delivery</w:t>
      </w:r>
      <w:r w:rsidRPr="00A0679E" w:rsidR="00572BCA">
        <w:rPr>
          <w:rFonts w:ascii="Times New Roman" w:hAnsi="Times New Roman"/>
        </w:rPr>
        <w:t>, etc.)</w:t>
      </w:r>
      <w:r w:rsidRPr="00A0679E" w:rsidR="00CA6312">
        <w:rPr>
          <w:rFonts w:ascii="Times New Roman" w:hAnsi="Times New Roman"/>
        </w:rPr>
        <w:t>.</w:t>
      </w:r>
    </w:p>
    <w:p w:rsidRPr="00A0679E" w:rsidR="00406269" w:rsidP="00406269" w:rsidRDefault="00406269" w14:paraId="4E5C3167" w14:textId="5BB83F48">
      <w:pPr>
        <w:spacing w:after="0"/>
        <w:rPr>
          <w:rFonts w:ascii="Roboto" w:hAnsi="Roboto" w:eastAsia="Roboto" w:cs="Roboto"/>
          <w:color w:val="172B4D"/>
          <w:sz w:val="18"/>
          <w:szCs w:val="18"/>
          <w:shd w:val="clear" w:color="auto" w:fill="F4F5F7"/>
        </w:rPr>
      </w:pPr>
      <w:r w:rsidRPr="00A0679E">
        <w:t xml:space="preserve">Such requests </w:t>
      </w:r>
      <w:r w:rsidRPr="00A0679E" w:rsidR="00572BCA">
        <w:t xml:space="preserve">are </w:t>
      </w:r>
      <w:r w:rsidRPr="00A0679E">
        <w:t>based on</w:t>
      </w:r>
      <w:r w:rsidRPr="00A0679E" w:rsidR="00572BCA">
        <w:t xml:space="preserve"> the</w:t>
      </w:r>
      <w:r w:rsidRPr="00A0679E">
        <w:t xml:space="preserve"> </w:t>
      </w:r>
      <w:r w:rsidRPr="00A0679E">
        <w:rPr>
          <w:rFonts w:ascii="Courier New" w:hAnsi="Courier New" w:eastAsia="Courier New" w:cs="Courier New"/>
          <w:color w:val="DD1144"/>
          <w:sz w:val="18"/>
          <w:szCs w:val="18"/>
        </w:rPr>
        <w:t>bid</w:t>
      </w:r>
      <w:r w:rsidRPr="00A0679E">
        <w:t xml:space="preserve"> schema:</w:t>
      </w:r>
    </w:p>
    <w:tbl>
      <w:tblPr>
        <w:tblW w:w="0" w:type="auto"/>
        <w:tblLayout w:type="fixed"/>
        <w:tblLook w:val="0600" w:firstRow="0" w:lastRow="0" w:firstColumn="0" w:lastColumn="0" w:noHBand="1" w:noVBand="1"/>
      </w:tblPr>
      <w:tblGrid>
        <w:gridCol w:w="9360"/>
      </w:tblGrid>
      <w:tr w:rsidRPr="00A0679E" w:rsidR="00406269" w:rsidTr="7083FD33" w14:paraId="4D862ADB" w14:textId="77777777">
        <w:tc>
          <w:tcPr>
            <w:tcW w:w="9360" w:type="dxa"/>
            <w:shd w:val="clear" w:color="auto" w:fill="F8F8F8"/>
            <w:tcMar>
              <w:top w:w="100" w:type="dxa"/>
              <w:left w:w="100" w:type="dxa"/>
              <w:bottom w:w="100" w:type="dxa"/>
              <w:right w:w="100" w:type="dxa"/>
            </w:tcMar>
            <w:hideMark/>
          </w:tcPr>
          <w:p w:rsidRPr="00A0679E" w:rsidR="00406269" w:rsidRDefault="00572BCA" w14:paraId="41E01B5A" w14:textId="09D61DF7">
            <w:pPr>
              <w:widowControl w:val="0"/>
              <w:spacing w:after="0"/>
              <w:rPr>
                <w:rFonts w:ascii="Courier New" w:hAnsi="Courier New" w:eastAsia="Courier New" w:cs="Courier New"/>
                <w:color w:val="172B4D"/>
                <w:sz w:val="16"/>
                <w:szCs w:val="16"/>
                <w:shd w:val="clear" w:color="auto" w:fill="F4F5F7"/>
              </w:rPr>
            </w:pPr>
            <w:r w:rsidRPr="00A0679E">
              <w:rPr>
                <w:rFonts w:ascii="Courier New" w:hAnsi="Courier New" w:eastAsia="Courier New" w:cs="Courier New"/>
                <w:color w:val="333333"/>
                <w:sz w:val="16"/>
                <w:szCs w:val="16"/>
                <w:shd w:val="clear" w:color="auto" w:fill="F8F8F8"/>
              </w:rPr>
              <w:t>{</w:t>
            </w:r>
            <w:r w:rsidRPr="00A0679E">
              <w:rPr>
                <w:rFonts w:ascii="Courier New" w:hAnsi="Courier New" w:eastAsia="Courier New" w:cs="Courier New"/>
                <w:color w:val="333333"/>
                <w:sz w:val="16"/>
                <w:szCs w:val="16"/>
                <w:shd w:val="clear" w:color="auto" w:fill="F8F8F8"/>
              </w:rPr>
              <w:br/>
            </w:r>
            <w:r w:rsidRPr="00A0679E">
              <w:rPr>
                <w:rFonts w:ascii="Courier New" w:hAnsi="Courier New" w:eastAsia="Courier New" w:cs="Courier New"/>
                <w:color w:val="333333"/>
                <w:sz w:val="16"/>
                <w:szCs w:val="16"/>
                <w:shd w:val="clear" w:color="auto" w:fill="F8F8F8"/>
              </w:rPr>
              <w:t xml:space="preserve">  "bid":{</w:t>
            </w:r>
            <w:r w:rsidRPr="00A0679E">
              <w:rPr>
                <w:rFonts w:ascii="Courier New" w:hAnsi="Courier New" w:eastAsia="Courier New" w:cs="Courier New"/>
                <w:color w:val="333333"/>
                <w:sz w:val="16"/>
                <w:szCs w:val="16"/>
                <w:shd w:val="clear" w:color="auto" w:fill="F8F8F8"/>
              </w:rPr>
              <w:br/>
            </w:r>
            <w:r w:rsidRPr="00A0679E">
              <w:rPr>
                <w:rFonts w:ascii="Courier New" w:hAnsi="Courier New" w:eastAsia="Courier New" w:cs="Courier New"/>
                <w:color w:val="333333"/>
                <w:sz w:val="16"/>
                <w:szCs w:val="16"/>
                <w:shd w:val="clear" w:color="auto" w:fill="F8F8F8"/>
              </w:rPr>
              <w:t xml:space="preserve">    "id":</w:t>
            </w:r>
            <w:r w:rsidRPr="00A0679E" w:rsidR="00406269">
              <w:rPr>
                <w:rFonts w:ascii="Courier New" w:hAnsi="Courier New" w:eastAsia="Courier New" w:cs="Courier New"/>
                <w:color w:val="DD1144"/>
                <w:sz w:val="16"/>
                <w:szCs w:val="16"/>
                <w:shd w:val="clear" w:color="auto" w:fill="F8F8F8"/>
              </w:rPr>
              <w:t>""</w:t>
            </w:r>
            <w:r w:rsidRPr="00A0679E" w:rsidR="00406269">
              <w:rPr>
                <w:rFonts w:ascii="Courier New" w:hAnsi="Courier New" w:eastAsia="Courier New" w:cs="Courier New"/>
                <w:color w:val="333333"/>
                <w:sz w:val="16"/>
                <w:szCs w:val="16"/>
                <w:shd w:val="clear" w:color="auto" w:fill="F8F8F8"/>
              </w:rPr>
              <w:t>,</w:t>
            </w:r>
            <w:r w:rsidRPr="00A0679E" w:rsidR="00406269">
              <w:rPr>
                <w:rFonts w:ascii="Courier New" w:hAnsi="Courier New" w:eastAsia="Courier New" w:cs="Courier New"/>
                <w:color w:val="333333"/>
                <w:sz w:val="16"/>
                <w:szCs w:val="16"/>
                <w:shd w:val="clear" w:color="auto" w:fill="F8F8F8"/>
              </w:rPr>
              <w:br/>
            </w:r>
            <w:r w:rsidRPr="00A0679E" w:rsidR="00406269">
              <w:rPr>
                <w:rFonts w:ascii="Courier New" w:hAnsi="Courier New" w:eastAsia="Courier New" w:cs="Courier New"/>
                <w:color w:val="333333"/>
                <w:sz w:val="16"/>
                <w:szCs w:val="16"/>
                <w:shd w:val="clear" w:color="auto" w:fill="F8F8F8"/>
              </w:rPr>
              <w:t xml:space="preserve">   </w:t>
            </w:r>
            <w:r w:rsidRPr="00A0679E">
              <w:rPr>
                <w:rFonts w:ascii="Courier New" w:hAnsi="Courier New" w:eastAsia="Courier New" w:cs="Courier New"/>
                <w:color w:val="333333"/>
                <w:sz w:val="16"/>
                <w:szCs w:val="16"/>
                <w:shd w:val="clear" w:color="auto" w:fill="F8F8F8"/>
              </w:rPr>
              <w:t xml:space="preserve"> "status":</w:t>
            </w:r>
            <w:r w:rsidRPr="00A0679E" w:rsidR="00406269">
              <w:rPr>
                <w:rFonts w:ascii="Courier New" w:hAnsi="Courier New" w:eastAsia="Courier New" w:cs="Courier New"/>
                <w:color w:val="DD1144"/>
                <w:sz w:val="16"/>
                <w:szCs w:val="16"/>
                <w:shd w:val="clear" w:color="auto" w:fill="F8F8F8"/>
              </w:rPr>
              <w:t>""</w:t>
            </w:r>
            <w:r w:rsidRPr="00A0679E">
              <w:rPr>
                <w:rFonts w:ascii="Courier New" w:hAnsi="Courier New" w:eastAsia="Courier New" w:cs="Courier New"/>
                <w:color w:val="333333"/>
                <w:sz w:val="16"/>
                <w:szCs w:val="16"/>
                <w:shd w:val="clear" w:color="auto" w:fill="F8F8F8"/>
              </w:rPr>
              <w:t>,</w:t>
            </w:r>
            <w:r w:rsidRPr="00A0679E">
              <w:rPr>
                <w:rFonts w:ascii="Courier New" w:hAnsi="Courier New" w:eastAsia="Courier New" w:cs="Courier New"/>
                <w:color w:val="333333"/>
                <w:sz w:val="16"/>
                <w:szCs w:val="16"/>
                <w:shd w:val="clear" w:color="auto" w:fill="F8F8F8"/>
              </w:rPr>
              <w:br/>
            </w:r>
            <w:r w:rsidRPr="00A0679E">
              <w:rPr>
                <w:rFonts w:ascii="Courier New" w:hAnsi="Courier New" w:eastAsia="Courier New" w:cs="Courier New"/>
                <w:color w:val="333333"/>
                <w:sz w:val="16"/>
                <w:szCs w:val="16"/>
                <w:shd w:val="clear" w:color="auto" w:fill="F8F8F8"/>
              </w:rPr>
              <w:t xml:space="preserve">    "</w:t>
            </w:r>
            <w:commentRangeStart w:id="1240"/>
            <w:commentRangeStart w:id="1241"/>
            <w:r w:rsidRPr="00A0679E">
              <w:rPr>
                <w:rFonts w:ascii="Courier New" w:hAnsi="Courier New" w:eastAsia="Courier New" w:cs="Courier New"/>
                <w:color w:val="333333"/>
                <w:sz w:val="16"/>
                <w:szCs w:val="16"/>
                <w:shd w:val="clear" w:color="auto" w:fill="F8F8F8"/>
              </w:rPr>
              <w:t>relatedLots</w:t>
            </w:r>
            <w:commentRangeEnd w:id="1240"/>
            <w:r w:rsidR="00071623">
              <w:rPr>
                <w:rStyle w:val="CommentReference"/>
              </w:rPr>
              <w:commentReference w:id="1240"/>
            </w:r>
            <w:commentRangeEnd w:id="1241"/>
            <w:r>
              <w:commentReference w:id="1241"/>
            </w:r>
            <w:r w:rsidRPr="00A0679E">
              <w:rPr>
                <w:rFonts w:ascii="Courier New" w:hAnsi="Courier New" w:eastAsia="Courier New" w:cs="Courier New"/>
                <w:color w:val="333333"/>
                <w:sz w:val="16"/>
                <w:szCs w:val="16"/>
                <w:shd w:val="clear" w:color="auto" w:fill="F8F8F8"/>
              </w:rPr>
              <w:t>":[],</w:t>
            </w:r>
            <w:r w:rsidRPr="00A0679E">
              <w:rPr>
                <w:rFonts w:ascii="Courier New" w:hAnsi="Courier New" w:eastAsia="Courier New" w:cs="Courier New"/>
                <w:color w:val="333333"/>
                <w:sz w:val="16"/>
                <w:szCs w:val="16"/>
                <w:shd w:val="clear" w:color="auto" w:fill="F8F8F8"/>
              </w:rPr>
              <w:br/>
            </w:r>
            <w:r w:rsidRPr="00A0679E">
              <w:rPr>
                <w:rFonts w:ascii="Courier New" w:hAnsi="Courier New" w:eastAsia="Courier New" w:cs="Courier New"/>
                <w:color w:val="333333"/>
                <w:sz w:val="16"/>
                <w:szCs w:val="16"/>
                <w:shd w:val="clear" w:color="auto" w:fill="F8F8F8"/>
              </w:rPr>
              <w:t xml:space="preserve">    "tenderers":[],</w:t>
            </w:r>
            <w:r w:rsidRPr="00A0679E">
              <w:rPr>
                <w:rFonts w:ascii="Courier New" w:hAnsi="Courier New" w:eastAsia="Courier New" w:cs="Courier New"/>
                <w:color w:val="333333"/>
                <w:sz w:val="16"/>
                <w:szCs w:val="16"/>
                <w:shd w:val="clear" w:color="auto" w:fill="F8F8F8"/>
              </w:rPr>
              <w:br/>
            </w:r>
            <w:r w:rsidRPr="00A0679E">
              <w:rPr>
                <w:rFonts w:ascii="Courier New" w:hAnsi="Courier New" w:eastAsia="Courier New" w:cs="Courier New"/>
                <w:color w:val="333333"/>
                <w:sz w:val="16"/>
                <w:szCs w:val="16"/>
                <w:shd w:val="clear" w:color="auto" w:fill="F8F8F8"/>
              </w:rPr>
              <w:t xml:space="preserve">    "items":[</w:t>
            </w:r>
            <w:r w:rsidRPr="00A0679E">
              <w:rPr>
                <w:rFonts w:ascii="Courier New" w:hAnsi="Courier New" w:eastAsia="Courier New" w:cs="Courier New"/>
                <w:color w:val="333333"/>
                <w:sz w:val="16"/>
                <w:szCs w:val="16"/>
                <w:shd w:val="clear" w:color="auto" w:fill="F8F8F8"/>
              </w:rPr>
              <w:br/>
            </w:r>
            <w:r w:rsidRPr="00A0679E">
              <w:rPr>
                <w:rFonts w:ascii="Courier New" w:hAnsi="Courier New" w:eastAsia="Courier New" w:cs="Courier New"/>
                <w:color w:val="333333"/>
                <w:sz w:val="16"/>
                <w:szCs w:val="16"/>
                <w:shd w:val="clear" w:color="auto" w:fill="F8F8F8"/>
              </w:rPr>
              <w:t xml:space="preserve">      {</w:t>
            </w:r>
            <w:r w:rsidRPr="00A0679E">
              <w:rPr>
                <w:rFonts w:ascii="Courier New" w:hAnsi="Courier New" w:eastAsia="Courier New" w:cs="Courier New"/>
                <w:color w:val="333333"/>
                <w:sz w:val="16"/>
                <w:szCs w:val="16"/>
                <w:shd w:val="clear" w:color="auto" w:fill="F8F8F8"/>
              </w:rPr>
              <w:br/>
            </w:r>
            <w:r w:rsidRPr="00A0679E">
              <w:rPr>
                <w:rFonts w:ascii="Courier New" w:hAnsi="Courier New" w:eastAsia="Courier New" w:cs="Courier New"/>
                <w:color w:val="333333"/>
                <w:sz w:val="16"/>
                <w:szCs w:val="16"/>
                <w:shd w:val="clear" w:color="auto" w:fill="F8F8F8"/>
              </w:rPr>
              <w:t xml:space="preserve">        "id":</w:t>
            </w:r>
            <w:r w:rsidRPr="00A0679E" w:rsidR="00406269">
              <w:rPr>
                <w:rFonts w:ascii="Courier New" w:hAnsi="Courier New" w:eastAsia="Courier New" w:cs="Courier New"/>
                <w:color w:val="DD1144"/>
                <w:sz w:val="16"/>
                <w:szCs w:val="16"/>
                <w:shd w:val="clear" w:color="auto" w:fill="F8F8F8"/>
              </w:rPr>
              <w:t>""</w:t>
            </w:r>
            <w:r w:rsidRPr="00A0679E">
              <w:rPr>
                <w:rFonts w:ascii="Courier New" w:hAnsi="Courier New" w:eastAsia="Courier New" w:cs="Courier New"/>
                <w:color w:val="333333"/>
                <w:sz w:val="16"/>
                <w:szCs w:val="16"/>
                <w:shd w:val="clear" w:color="auto" w:fill="F8F8F8"/>
              </w:rPr>
              <w:t>,</w:t>
            </w:r>
            <w:r w:rsidRPr="00A0679E">
              <w:rPr>
                <w:rFonts w:ascii="Courier New" w:hAnsi="Courier New" w:eastAsia="Courier New" w:cs="Courier New"/>
                <w:color w:val="333333"/>
                <w:sz w:val="16"/>
                <w:szCs w:val="16"/>
                <w:shd w:val="clear" w:color="auto" w:fill="F8F8F8"/>
              </w:rPr>
              <w:br/>
            </w:r>
            <w:r w:rsidRPr="00A0679E">
              <w:rPr>
                <w:rFonts w:ascii="Courier New" w:hAnsi="Courier New" w:eastAsia="Courier New" w:cs="Courier New"/>
                <w:color w:val="333333"/>
                <w:sz w:val="16"/>
                <w:szCs w:val="16"/>
                <w:shd w:val="clear" w:color="auto" w:fill="F8F8F8"/>
              </w:rPr>
              <w:t xml:space="preserve">        "</w:t>
            </w:r>
            <w:commentRangeStart w:id="1242"/>
            <w:commentRangeStart w:id="1243"/>
            <w:r w:rsidRPr="00A0679E">
              <w:rPr>
                <w:rFonts w:ascii="Courier New" w:hAnsi="Courier New" w:eastAsia="Courier New" w:cs="Courier New"/>
                <w:color w:val="333333"/>
                <w:sz w:val="16"/>
                <w:szCs w:val="16"/>
                <w:shd w:val="clear" w:color="auto" w:fill="F8F8F8"/>
              </w:rPr>
              <w:t>description</w:t>
            </w:r>
            <w:commentRangeEnd w:id="1242"/>
            <w:r w:rsidR="00071623">
              <w:rPr>
                <w:rStyle w:val="CommentReference"/>
              </w:rPr>
              <w:commentReference w:id="1242"/>
            </w:r>
            <w:commentRangeEnd w:id="1243"/>
            <w:r>
              <w:commentReference w:id="1243"/>
            </w:r>
            <w:r w:rsidRPr="00A0679E">
              <w:rPr>
                <w:rFonts w:ascii="Courier New" w:hAnsi="Courier New" w:eastAsia="Courier New" w:cs="Courier New"/>
                <w:color w:val="333333"/>
                <w:sz w:val="16"/>
                <w:szCs w:val="16"/>
                <w:shd w:val="clear" w:color="auto" w:fill="F8F8F8"/>
              </w:rPr>
              <w:t>":</w:t>
            </w:r>
            <w:r w:rsidRPr="00A0679E" w:rsidR="00406269">
              <w:rPr>
                <w:rFonts w:ascii="Courier New" w:hAnsi="Courier New" w:eastAsia="Courier New" w:cs="Courier New"/>
                <w:color w:val="DD1144"/>
                <w:sz w:val="16"/>
                <w:szCs w:val="16"/>
                <w:shd w:val="clear" w:color="auto" w:fill="F8F8F8"/>
              </w:rPr>
              <w:t>""</w:t>
            </w:r>
            <w:r w:rsidRPr="00A0679E">
              <w:rPr>
                <w:rFonts w:ascii="Courier New" w:hAnsi="Courier New" w:eastAsia="Courier New" w:cs="Courier New"/>
                <w:color w:val="333333"/>
                <w:sz w:val="16"/>
                <w:szCs w:val="16"/>
                <w:shd w:val="clear" w:color="auto" w:fill="F8F8F8"/>
              </w:rPr>
              <w:t>,</w:t>
            </w:r>
            <w:r w:rsidRPr="00A0679E">
              <w:rPr>
                <w:rFonts w:ascii="Courier New" w:hAnsi="Courier New" w:eastAsia="Courier New" w:cs="Courier New"/>
                <w:color w:val="333333"/>
                <w:sz w:val="16"/>
                <w:szCs w:val="16"/>
                <w:shd w:val="clear" w:color="auto" w:fill="F8F8F8"/>
              </w:rPr>
              <w:br/>
            </w:r>
            <w:r w:rsidRPr="00A0679E">
              <w:rPr>
                <w:rFonts w:ascii="Courier New" w:hAnsi="Courier New" w:eastAsia="Courier New" w:cs="Courier New"/>
                <w:color w:val="333333"/>
                <w:sz w:val="16"/>
                <w:szCs w:val="16"/>
                <w:shd w:val="clear" w:color="auto" w:fill="F8F8F8"/>
              </w:rPr>
              <w:t xml:space="preserve">        "</w:t>
            </w:r>
            <w:commentRangeStart w:id="1244"/>
            <w:commentRangeStart w:id="1245"/>
            <w:r w:rsidRPr="00A0679E">
              <w:rPr>
                <w:rFonts w:ascii="Courier New" w:hAnsi="Courier New" w:eastAsia="Courier New" w:cs="Courier New"/>
                <w:color w:val="333333"/>
                <w:sz w:val="16"/>
                <w:szCs w:val="16"/>
                <w:shd w:val="clear" w:color="auto" w:fill="F8F8F8"/>
              </w:rPr>
              <w:t>quantity</w:t>
            </w:r>
            <w:commentRangeEnd w:id="1244"/>
            <w:r w:rsidR="00071623">
              <w:rPr>
                <w:rStyle w:val="CommentReference"/>
              </w:rPr>
              <w:commentReference w:id="1244"/>
            </w:r>
            <w:commentRangeEnd w:id="1245"/>
            <w:r w:rsidR="00696B51">
              <w:rPr>
                <w:rStyle w:val="CommentReference"/>
              </w:rPr>
              <w:commentReference w:id="1245"/>
            </w:r>
            <w:r w:rsidRPr="00A0679E">
              <w:rPr>
                <w:rFonts w:ascii="Courier New" w:hAnsi="Courier New" w:eastAsia="Courier New" w:cs="Courier New"/>
                <w:color w:val="333333"/>
                <w:sz w:val="16"/>
                <w:szCs w:val="16"/>
                <w:shd w:val="clear" w:color="auto" w:fill="F8F8F8"/>
              </w:rPr>
              <w:t>":</w:t>
            </w:r>
            <w:r w:rsidRPr="00A0679E" w:rsidR="00406269">
              <w:rPr>
                <w:rFonts w:ascii="Courier New" w:hAnsi="Courier New" w:eastAsia="Courier New" w:cs="Courier New"/>
                <w:color w:val="DD1144"/>
                <w:sz w:val="16"/>
                <w:szCs w:val="16"/>
                <w:shd w:val="clear" w:color="auto" w:fill="F8F8F8"/>
              </w:rPr>
              <w:t>""</w:t>
            </w:r>
            <w:r w:rsidRPr="00A0679E" w:rsidR="00406269">
              <w:rPr>
                <w:rFonts w:ascii="Courier New" w:hAnsi="Courier New" w:eastAsia="Courier New" w:cs="Courier New"/>
                <w:color w:val="333333"/>
                <w:sz w:val="16"/>
                <w:szCs w:val="16"/>
                <w:shd w:val="clear" w:color="auto" w:fill="F8F8F8"/>
              </w:rPr>
              <w:br/>
            </w:r>
            <w:r w:rsidRPr="00A0679E" w:rsidR="00406269">
              <w:rPr>
                <w:rFonts w:ascii="Courier New" w:hAnsi="Courier New" w:eastAsia="Courier New" w:cs="Courier New"/>
                <w:color w:val="333333"/>
                <w:sz w:val="16"/>
                <w:szCs w:val="16"/>
                <w:shd w:val="clear" w:color="auto" w:fill="F8F8F8"/>
              </w:rPr>
              <w:t xml:space="preserve">      }</w:t>
            </w:r>
            <w:r w:rsidRPr="00A0679E" w:rsidR="00406269">
              <w:rPr>
                <w:rFonts w:ascii="Courier New" w:hAnsi="Courier New" w:eastAsia="Courier New" w:cs="Courier New"/>
                <w:color w:val="333333"/>
                <w:sz w:val="16"/>
                <w:szCs w:val="16"/>
                <w:shd w:val="clear" w:color="auto" w:fill="F8F8F8"/>
              </w:rPr>
              <w:br/>
            </w:r>
            <w:r w:rsidRPr="00A0679E" w:rsidR="00406269">
              <w:rPr>
                <w:rFonts w:ascii="Courier New" w:hAnsi="Courier New" w:eastAsia="Courier New" w:cs="Courier New"/>
                <w:color w:val="333333"/>
                <w:sz w:val="16"/>
                <w:szCs w:val="16"/>
                <w:shd w:val="clear" w:color="auto" w:fill="F8F8F8"/>
              </w:rPr>
              <w:t xml:space="preserve">   </w:t>
            </w:r>
            <w:r w:rsidRPr="00A0679E">
              <w:rPr>
                <w:rFonts w:ascii="Courier New" w:hAnsi="Courier New" w:eastAsia="Courier New" w:cs="Courier New"/>
                <w:color w:val="333333"/>
                <w:sz w:val="16"/>
                <w:szCs w:val="16"/>
                <w:shd w:val="clear" w:color="auto" w:fill="F8F8F8"/>
              </w:rPr>
              <w:t xml:space="preserve"> ],</w:t>
            </w:r>
            <w:r w:rsidRPr="00A0679E">
              <w:rPr>
                <w:rFonts w:ascii="Courier New" w:hAnsi="Courier New" w:eastAsia="Courier New" w:cs="Courier New"/>
                <w:color w:val="333333"/>
                <w:sz w:val="16"/>
                <w:szCs w:val="16"/>
                <w:shd w:val="clear" w:color="auto" w:fill="F8F8F8"/>
              </w:rPr>
              <w:br/>
            </w:r>
            <w:r w:rsidRPr="00A0679E">
              <w:rPr>
                <w:rFonts w:ascii="Courier New" w:hAnsi="Courier New" w:eastAsia="Courier New" w:cs="Courier New"/>
                <w:color w:val="333333"/>
                <w:sz w:val="16"/>
                <w:szCs w:val="16"/>
                <w:shd w:val="clear" w:color="auto" w:fill="F8F8F8"/>
              </w:rPr>
              <w:t xml:space="preserve">    "requirementResponses":</w:t>
            </w:r>
            <w:r w:rsidRPr="00A0679E" w:rsidR="00406269">
              <w:rPr>
                <w:rFonts w:ascii="Courier New" w:hAnsi="Courier New" w:eastAsia="Courier New" w:cs="Courier New"/>
                <w:color w:val="333333"/>
                <w:sz w:val="16"/>
                <w:szCs w:val="16"/>
                <w:shd w:val="clear" w:color="auto" w:fill="F8F8F8"/>
              </w:rPr>
              <w:t>[]</w:t>
            </w:r>
            <w:r w:rsidRPr="00A0679E" w:rsidR="00406269">
              <w:rPr>
                <w:rFonts w:ascii="Courier New" w:hAnsi="Courier New" w:eastAsia="Courier New" w:cs="Courier New"/>
                <w:color w:val="333333"/>
                <w:sz w:val="16"/>
                <w:szCs w:val="16"/>
                <w:shd w:val="clear" w:color="auto" w:fill="F8F8F8"/>
              </w:rPr>
              <w:br/>
            </w:r>
            <w:r w:rsidRPr="00A0679E" w:rsidR="00406269">
              <w:rPr>
                <w:rFonts w:ascii="Courier New" w:hAnsi="Courier New" w:eastAsia="Courier New" w:cs="Courier New"/>
                <w:color w:val="333333"/>
                <w:sz w:val="16"/>
                <w:szCs w:val="16"/>
                <w:shd w:val="clear" w:color="auto" w:fill="F8F8F8"/>
              </w:rPr>
              <w:t xml:space="preserve">  }</w:t>
            </w:r>
            <w:r w:rsidRPr="00A0679E" w:rsidR="00406269">
              <w:rPr>
                <w:rFonts w:ascii="Courier New" w:hAnsi="Courier New" w:eastAsia="Courier New" w:cs="Courier New"/>
                <w:color w:val="333333"/>
                <w:sz w:val="16"/>
                <w:szCs w:val="16"/>
                <w:shd w:val="clear" w:color="auto" w:fill="F8F8F8"/>
              </w:rPr>
              <w:br/>
            </w:r>
            <w:r w:rsidRPr="00A0679E" w:rsidR="00406269">
              <w:rPr>
                <w:rFonts w:ascii="Courier New" w:hAnsi="Courier New" w:eastAsia="Courier New" w:cs="Courier New"/>
                <w:color w:val="333333"/>
                <w:sz w:val="16"/>
                <w:szCs w:val="16"/>
                <w:shd w:val="clear" w:color="auto" w:fill="F8F8F8"/>
              </w:rPr>
              <w:t>}</w:t>
            </w:r>
          </w:p>
        </w:tc>
      </w:tr>
    </w:tbl>
    <w:p w:rsidRPr="00A0679E" w:rsidR="00406269" w:rsidP="00406269" w:rsidRDefault="7083FD33" w14:paraId="2F26E143" w14:textId="4D91FAE6">
      <w:pPr>
        <w:spacing w:before="200" w:after="0"/>
        <w:rPr>
          <w:rFonts w:ascii="Arial" w:hAnsi="Arial" w:eastAsia="Arial" w:cs="Arial"/>
          <w:color w:val="434343"/>
          <w:sz w:val="20"/>
          <w:szCs w:val="20"/>
        </w:rPr>
      </w:pPr>
      <w:r>
        <w:lastRenderedPageBreak/>
        <w:t xml:space="preserve">All the received offers remain confidential and closed until the expiration of the tendering period </w:t>
      </w:r>
      <w:r w:rsidRPr="7083FD33">
        <w:rPr>
          <w:rFonts w:ascii="Courier New" w:hAnsi="Courier New" w:eastAsia="Courier New" w:cs="Courier New"/>
          <w:color w:val="DD1144"/>
          <w:sz w:val="18"/>
          <w:szCs w:val="18"/>
        </w:rPr>
        <w:t>tender.tenderPeriod.endDate</w:t>
      </w:r>
      <w:r>
        <w:t xml:space="preserve">. </w:t>
      </w:r>
      <w:commentRangeStart w:id="1246"/>
      <w:commentRangeStart w:id="1247"/>
      <w:r>
        <w:t xml:space="preserve">Once the </w:t>
      </w:r>
      <w:r w:rsidRPr="7083FD33">
        <w:rPr>
          <w:rFonts w:ascii="Courier New" w:hAnsi="Courier New" w:eastAsia="Courier New" w:cs="Courier New"/>
          <w:color w:val="DD1144"/>
          <w:sz w:val="18"/>
          <w:szCs w:val="18"/>
        </w:rPr>
        <w:t>tender.tenderPeriod.endDate</w:t>
      </w:r>
      <w:r>
        <w:t xml:space="preserve"> is achieved, offers cannot be submitted, withdrawn or amended. </w:t>
      </w:r>
      <w:commentRangeEnd w:id="1246"/>
      <w:r w:rsidR="00406269">
        <w:commentReference w:id="1246"/>
      </w:r>
      <w:commentRangeEnd w:id="1247"/>
      <w:r w:rsidR="00406269">
        <w:commentReference w:id="1247"/>
      </w:r>
    </w:p>
    <w:p w:rsidRPr="00A0679E" w:rsidR="00925C9C" w:rsidP="00C05DE8" w:rsidRDefault="00572BCA" w14:paraId="3956C2ED" w14:textId="3702AE86">
      <w:pPr>
        <w:pStyle w:val="Heading2"/>
        <w:ind w:left="1191"/>
      </w:pPr>
      <w:bookmarkStart w:name="_vtx4ev85capz" w:colFirst="0" w:colLast="0" w:id="1248"/>
      <w:bookmarkStart w:name="_Toc53493446" w:id="1249"/>
      <w:bookmarkEnd w:id="1248"/>
      <w:r w:rsidRPr="00A0679E">
        <w:t>Electronic Auction</w:t>
      </w:r>
      <w:bookmarkEnd w:id="1249"/>
    </w:p>
    <w:p w:rsidRPr="00A0679E" w:rsidR="00925C9C" w:rsidP="00C83918" w:rsidRDefault="00572BCA" w14:paraId="5080E353" w14:textId="70C8FC64">
      <w:r w:rsidRPr="00A0679E">
        <w:t xml:space="preserve">Electronic Auctions (eAuction) can be used as a part of the process, according to Profile </w:t>
      </w:r>
      <w:r w:rsidRPr="00A0679E">
        <w:rPr>
          <w:u w:val="single"/>
        </w:rPr>
        <w:t>PAPI-11-5: Electronic auctions</w:t>
      </w:r>
      <w:r w:rsidRPr="00A0679E">
        <w:t>.</w:t>
      </w:r>
    </w:p>
    <w:p w:rsidRPr="00A0679E" w:rsidR="00925C9C" w:rsidP="00C05DE8" w:rsidRDefault="00A951C4" w14:paraId="2D6FF041" w14:textId="4102ABC3">
      <w:pPr>
        <w:pStyle w:val="Heading2"/>
        <w:ind w:left="1191"/>
      </w:pPr>
      <w:bookmarkStart w:name="_blugjoglaj6x" w:colFirst="0" w:colLast="0" w:id="1250"/>
      <w:bookmarkStart w:name="_Toc53493447" w:id="1251"/>
      <w:bookmarkEnd w:id="1250"/>
      <w:r w:rsidRPr="00A0679E">
        <w:t>Evaluation</w:t>
      </w:r>
      <w:bookmarkEnd w:id="1251"/>
    </w:p>
    <w:p w:rsidRPr="00A0679E" w:rsidR="00A951C4" w:rsidP="00A951C4" w:rsidRDefault="00A951C4" w14:paraId="6386EF3D" w14:textId="75C49B97">
      <w:pPr>
        <w:pStyle w:val="Heading3"/>
        <w:ind w:left="1644" w:hanging="1644"/>
      </w:pPr>
      <w:bookmarkStart w:name="_Toc53493448" w:id="1252"/>
      <w:r w:rsidRPr="00A0679E">
        <w:rPr>
          <w:color w:val="auto"/>
        </w:rPr>
        <w:t>Disclosure of proposals</w:t>
      </w:r>
      <w:bookmarkEnd w:id="1252"/>
      <w:r w:rsidRPr="00A0679E">
        <w:t xml:space="preserve">  </w:t>
      </w:r>
    </w:p>
    <w:p w:rsidRPr="00A0679E" w:rsidR="00A951C4" w:rsidP="00A951C4" w:rsidRDefault="00A951C4" w14:paraId="7C6A0764" w14:textId="21224A41">
      <w:pPr>
        <w:rPr>
          <w:sz w:val="20"/>
          <w:szCs w:val="20"/>
        </w:rPr>
      </w:pPr>
      <w:r w:rsidRPr="00A0679E">
        <w:t xml:space="preserve">When enough offers have been received, the disclosure of these offers shall be reflected in a bids array according to the following schema: </w:t>
      </w:r>
    </w:p>
    <w:tbl>
      <w:tblPr>
        <w:tblW w:w="0" w:type="auto"/>
        <w:tblLayout w:type="fixed"/>
        <w:tblLook w:val="0600" w:firstRow="0" w:lastRow="0" w:firstColumn="0" w:lastColumn="0" w:noHBand="1" w:noVBand="1"/>
      </w:tblPr>
      <w:tblGrid>
        <w:gridCol w:w="9360"/>
      </w:tblGrid>
      <w:tr w:rsidRPr="00A0679E" w:rsidR="00A951C4" w:rsidTr="7083FD33" w14:paraId="4C3DB138" w14:textId="77777777">
        <w:tc>
          <w:tcPr>
            <w:tcW w:w="9360" w:type="dxa"/>
            <w:shd w:val="clear" w:color="auto" w:fill="F8F8F8"/>
            <w:tcMar>
              <w:top w:w="100" w:type="dxa"/>
              <w:left w:w="100" w:type="dxa"/>
              <w:bottom w:w="100" w:type="dxa"/>
              <w:right w:w="100" w:type="dxa"/>
            </w:tcMar>
            <w:hideMark/>
          </w:tcPr>
          <w:p w:rsidRPr="00A0679E" w:rsidR="00A951C4" w:rsidRDefault="00A951C4" w14:paraId="0AAA8F07" w14:textId="3EA0A9C7">
            <w:pPr>
              <w:widowControl w:val="0"/>
              <w:spacing w:after="0"/>
              <w:rPr>
                <w:rFonts w:ascii="Courier New" w:hAnsi="Courier New" w:eastAsia="Courier New" w:cs="Courier New"/>
                <w:color w:val="172B4D"/>
                <w:sz w:val="16"/>
                <w:szCs w:val="16"/>
                <w:shd w:val="clear" w:color="auto" w:fill="F4F5F7"/>
              </w:rPr>
            </w:pPr>
            <w:r w:rsidRPr="00A0679E">
              <w:rPr>
                <w:rFonts w:ascii="Courier New" w:hAnsi="Courier New" w:eastAsia="Courier New" w:cs="Courier New"/>
                <w:color w:val="333333"/>
                <w:sz w:val="16"/>
                <w:szCs w:val="16"/>
                <w:shd w:val="clear" w:color="auto" w:fill="F8F8F8"/>
              </w:rPr>
              <w:t>{</w:t>
            </w:r>
            <w:r w:rsidRPr="00A0679E">
              <w:rPr>
                <w:rFonts w:ascii="Courier New" w:hAnsi="Courier New" w:eastAsia="Courier New" w:cs="Courier New"/>
                <w:color w:val="333333"/>
                <w:sz w:val="16"/>
                <w:szCs w:val="16"/>
                <w:shd w:val="clear" w:color="auto" w:fill="F8F8F8"/>
              </w:rPr>
              <w:br/>
            </w:r>
            <w:r w:rsidRPr="00A0679E">
              <w:rPr>
                <w:rFonts w:ascii="Courier New" w:hAnsi="Courier New" w:eastAsia="Courier New" w:cs="Courier New"/>
                <w:color w:val="333333"/>
                <w:sz w:val="16"/>
                <w:szCs w:val="16"/>
                <w:shd w:val="clear" w:color="auto" w:fill="F8F8F8"/>
              </w:rPr>
              <w:t xml:space="preserve">  "bids":{</w:t>
            </w:r>
            <w:r w:rsidRPr="00A0679E">
              <w:rPr>
                <w:rFonts w:ascii="Courier New" w:hAnsi="Courier New" w:eastAsia="Courier New" w:cs="Courier New"/>
                <w:color w:val="333333"/>
                <w:sz w:val="16"/>
                <w:szCs w:val="16"/>
                <w:shd w:val="clear" w:color="auto" w:fill="F8F8F8"/>
              </w:rPr>
              <w:br/>
            </w:r>
            <w:r w:rsidRPr="00A0679E">
              <w:rPr>
                <w:rFonts w:ascii="Courier New" w:hAnsi="Courier New" w:eastAsia="Courier New" w:cs="Courier New"/>
                <w:color w:val="333333"/>
                <w:sz w:val="16"/>
                <w:szCs w:val="16"/>
                <w:shd w:val="clear" w:color="auto" w:fill="F8F8F8"/>
              </w:rPr>
              <w:t xml:space="preserve">    "</w:t>
            </w:r>
            <w:commentRangeStart w:id="1253"/>
            <w:commentRangeStart w:id="1254"/>
            <w:r w:rsidRPr="00A0679E">
              <w:rPr>
                <w:rFonts w:ascii="Courier New" w:hAnsi="Courier New" w:eastAsia="Courier New" w:cs="Courier New"/>
                <w:color w:val="333333"/>
                <w:sz w:val="16"/>
                <w:szCs w:val="16"/>
                <w:shd w:val="clear" w:color="auto" w:fill="F8F8F8"/>
              </w:rPr>
              <w:t>details"</w:t>
            </w:r>
            <w:commentRangeEnd w:id="1253"/>
            <w:r w:rsidR="00071623">
              <w:rPr>
                <w:rStyle w:val="CommentReference"/>
              </w:rPr>
              <w:commentReference w:id="1253"/>
            </w:r>
            <w:commentRangeEnd w:id="1254"/>
            <w:r>
              <w:commentReference w:id="1254"/>
            </w:r>
            <w:r w:rsidRPr="00A0679E">
              <w:rPr>
                <w:rFonts w:ascii="Courier New" w:hAnsi="Courier New" w:eastAsia="Courier New" w:cs="Courier New"/>
                <w:color w:val="333333"/>
                <w:sz w:val="16"/>
                <w:szCs w:val="16"/>
                <w:shd w:val="clear" w:color="auto" w:fill="F8F8F8"/>
              </w:rPr>
              <w:t>:[]</w:t>
            </w:r>
            <w:r w:rsidRPr="00A0679E">
              <w:rPr>
                <w:rFonts w:ascii="Courier New" w:hAnsi="Courier New" w:eastAsia="Courier New" w:cs="Courier New"/>
                <w:color w:val="333333"/>
                <w:sz w:val="16"/>
                <w:szCs w:val="16"/>
                <w:shd w:val="clear" w:color="auto" w:fill="F8F8F8"/>
              </w:rPr>
              <w:br/>
            </w:r>
            <w:r w:rsidRPr="00A0679E">
              <w:rPr>
                <w:rFonts w:ascii="Courier New" w:hAnsi="Courier New" w:eastAsia="Courier New" w:cs="Courier New"/>
                <w:color w:val="333333"/>
                <w:sz w:val="16"/>
                <w:szCs w:val="16"/>
                <w:shd w:val="clear" w:color="auto" w:fill="F8F8F8"/>
              </w:rPr>
              <w:t>}</w:t>
            </w:r>
          </w:p>
        </w:tc>
      </w:tr>
    </w:tbl>
    <w:p w:rsidRPr="00A0679E" w:rsidR="00A951C4" w:rsidP="00A951C4" w:rsidRDefault="00A951C4" w14:paraId="4BF469B8" w14:textId="40FA9C72">
      <w:pPr>
        <w:pStyle w:val="Heading3"/>
        <w:ind w:left="1644" w:hanging="1644"/>
      </w:pPr>
      <w:bookmarkStart w:name="_Toc53493449" w:id="1255"/>
      <w:r w:rsidRPr="00A0679E">
        <w:rPr>
          <w:color w:val="auto"/>
        </w:rPr>
        <w:t>Establishment of a period for evaluation</w:t>
      </w:r>
      <w:bookmarkEnd w:id="1255"/>
      <w:r w:rsidRPr="00A0679E">
        <w:t xml:space="preserve">  </w:t>
      </w:r>
    </w:p>
    <w:p w:rsidRPr="00A0679E" w:rsidR="00A951C4" w:rsidP="00A951C4" w:rsidRDefault="00A951C4" w14:paraId="6751BEA9" w14:textId="577A68C7">
      <w:r w:rsidRPr="00A0679E">
        <w:t>A separate object</w:t>
      </w:r>
      <w:r w:rsidRPr="00A0679E">
        <w:rPr>
          <w:sz w:val="21"/>
          <w:szCs w:val="21"/>
        </w:rPr>
        <w:t xml:space="preserve"> </w:t>
      </w:r>
      <w:r w:rsidRPr="00A0679E">
        <w:rPr>
          <w:rFonts w:ascii="Courier New" w:hAnsi="Courier New" w:eastAsia="Courier New" w:cs="Courier New"/>
          <w:color w:val="DD1144"/>
          <w:sz w:val="18"/>
          <w:szCs w:val="18"/>
        </w:rPr>
        <w:t>awardPeriod</w:t>
      </w:r>
      <w:r w:rsidRPr="00A0679E">
        <w:rPr>
          <w:sz w:val="21"/>
          <w:szCs w:val="21"/>
        </w:rPr>
        <w:t xml:space="preserve"> </w:t>
      </w:r>
      <w:r w:rsidRPr="00A0679E">
        <w:t>must be added into a</w:t>
      </w:r>
      <w:r w:rsidRPr="00A0679E">
        <w:rPr>
          <w:sz w:val="21"/>
          <w:szCs w:val="21"/>
        </w:rPr>
        <w:t xml:space="preserve"> </w:t>
      </w:r>
      <w:r w:rsidRPr="00A0679E">
        <w:rPr>
          <w:rFonts w:ascii="Courier New" w:hAnsi="Courier New" w:eastAsia="Courier New" w:cs="Courier New"/>
          <w:color w:val="DD1144"/>
          <w:sz w:val="18"/>
          <w:szCs w:val="18"/>
        </w:rPr>
        <w:t>tender</w:t>
      </w:r>
      <w:r w:rsidRPr="00A0679E">
        <w:rPr>
          <w:sz w:val="21"/>
          <w:szCs w:val="21"/>
        </w:rPr>
        <w:t xml:space="preserve"> </w:t>
      </w:r>
      <w:r w:rsidRPr="00A0679E">
        <w:t xml:space="preserve">when the specific start date for awarding is automatically set: </w:t>
      </w:r>
    </w:p>
    <w:tbl>
      <w:tblPr>
        <w:tblW w:w="0" w:type="auto"/>
        <w:tblLayout w:type="fixed"/>
        <w:tblLook w:val="0600" w:firstRow="0" w:lastRow="0" w:firstColumn="0" w:lastColumn="0" w:noHBand="1" w:noVBand="1"/>
      </w:tblPr>
      <w:tblGrid>
        <w:gridCol w:w="9360"/>
      </w:tblGrid>
      <w:tr w:rsidRPr="00A0679E" w:rsidR="00A951C4" w:rsidTr="7083FD33" w14:paraId="616344EF" w14:textId="77777777">
        <w:tc>
          <w:tcPr>
            <w:tcW w:w="9360" w:type="dxa"/>
            <w:shd w:val="clear" w:color="auto" w:fill="F8F8F8"/>
            <w:tcMar>
              <w:top w:w="100" w:type="dxa"/>
              <w:left w:w="100" w:type="dxa"/>
              <w:bottom w:w="100" w:type="dxa"/>
              <w:right w:w="100" w:type="dxa"/>
            </w:tcMar>
            <w:hideMark/>
          </w:tcPr>
          <w:p w:rsidRPr="00A0679E" w:rsidR="00A951C4" w:rsidRDefault="00A951C4" w14:paraId="460C4FEE" w14:textId="107B0692">
            <w:pPr>
              <w:widowControl w:val="0"/>
              <w:spacing w:after="0"/>
              <w:rPr>
                <w:rFonts w:ascii="Courier New" w:hAnsi="Courier New" w:eastAsia="Courier New" w:cs="Courier New"/>
                <w:color w:val="172B4D"/>
                <w:sz w:val="16"/>
                <w:szCs w:val="16"/>
                <w:shd w:val="clear" w:color="auto" w:fill="F4F5F7"/>
              </w:rPr>
            </w:pPr>
            <w:r w:rsidRPr="00A0679E">
              <w:rPr>
                <w:rFonts w:ascii="Courier New" w:hAnsi="Courier New" w:eastAsia="Courier New" w:cs="Courier New"/>
                <w:color w:val="333333"/>
                <w:sz w:val="16"/>
                <w:szCs w:val="16"/>
                <w:shd w:val="clear" w:color="auto" w:fill="F8F8F8"/>
              </w:rPr>
              <w:t>{</w:t>
            </w:r>
            <w:r w:rsidRPr="00A0679E">
              <w:rPr>
                <w:rFonts w:ascii="Courier New" w:hAnsi="Courier New" w:eastAsia="Courier New" w:cs="Courier New"/>
                <w:color w:val="333333"/>
                <w:sz w:val="16"/>
                <w:szCs w:val="16"/>
                <w:shd w:val="clear" w:color="auto" w:fill="F8F8F8"/>
              </w:rPr>
              <w:br/>
            </w:r>
            <w:r w:rsidRPr="00A0679E">
              <w:rPr>
                <w:rFonts w:ascii="Courier New" w:hAnsi="Courier New" w:eastAsia="Courier New" w:cs="Courier New"/>
                <w:color w:val="333333"/>
                <w:sz w:val="16"/>
                <w:szCs w:val="16"/>
                <w:shd w:val="clear" w:color="auto" w:fill="F8F8F8"/>
              </w:rPr>
              <w:t xml:space="preserve">  "tender":{</w:t>
            </w:r>
            <w:r w:rsidRPr="00A0679E">
              <w:rPr>
                <w:rFonts w:ascii="Courier New" w:hAnsi="Courier New" w:eastAsia="Courier New" w:cs="Courier New"/>
                <w:color w:val="333333"/>
                <w:sz w:val="16"/>
                <w:szCs w:val="16"/>
                <w:shd w:val="clear" w:color="auto" w:fill="F8F8F8"/>
              </w:rPr>
              <w:br/>
            </w:r>
            <w:r w:rsidRPr="00A0679E">
              <w:rPr>
                <w:rFonts w:ascii="Courier New" w:hAnsi="Courier New" w:eastAsia="Courier New" w:cs="Courier New"/>
                <w:color w:val="333333"/>
                <w:sz w:val="16"/>
                <w:szCs w:val="16"/>
                <w:shd w:val="clear" w:color="auto" w:fill="F8F8F8"/>
              </w:rPr>
              <w:t xml:space="preserve">    "awardPeriod":{</w:t>
            </w:r>
            <w:r w:rsidRPr="00A0679E">
              <w:rPr>
                <w:rFonts w:ascii="Courier New" w:hAnsi="Courier New" w:eastAsia="Courier New" w:cs="Courier New"/>
                <w:color w:val="333333"/>
                <w:sz w:val="16"/>
                <w:szCs w:val="16"/>
                <w:shd w:val="clear" w:color="auto" w:fill="F8F8F8"/>
              </w:rPr>
              <w:br/>
            </w:r>
            <w:r w:rsidRPr="00A0679E">
              <w:rPr>
                <w:rFonts w:ascii="Courier New" w:hAnsi="Courier New" w:eastAsia="Courier New" w:cs="Courier New"/>
                <w:color w:val="333333"/>
                <w:sz w:val="16"/>
                <w:szCs w:val="16"/>
                <w:shd w:val="clear" w:color="auto" w:fill="F8F8F8"/>
              </w:rPr>
              <w:t xml:space="preserve">      "</w:t>
            </w:r>
            <w:commentRangeStart w:id="1256"/>
            <w:commentRangeStart w:id="1257"/>
            <w:r w:rsidRPr="00A0679E">
              <w:rPr>
                <w:rFonts w:ascii="Courier New" w:hAnsi="Courier New" w:eastAsia="Courier New" w:cs="Courier New"/>
                <w:color w:val="333333"/>
                <w:sz w:val="16"/>
                <w:szCs w:val="16"/>
                <w:shd w:val="clear" w:color="auto" w:fill="F8F8F8"/>
              </w:rPr>
              <w:t>startDate</w:t>
            </w:r>
            <w:commentRangeEnd w:id="1256"/>
            <w:r w:rsidR="00696B51">
              <w:rPr>
                <w:rStyle w:val="CommentReference"/>
              </w:rPr>
              <w:commentReference w:id="1256"/>
            </w:r>
            <w:commentRangeEnd w:id="1257"/>
            <w:r>
              <w:commentReference w:id="1257"/>
            </w:r>
            <w:r w:rsidRPr="00A0679E">
              <w:rPr>
                <w:rFonts w:ascii="Courier New" w:hAnsi="Courier New" w:eastAsia="Courier New" w:cs="Courier New"/>
                <w:color w:val="333333"/>
                <w:sz w:val="16"/>
                <w:szCs w:val="16"/>
                <w:shd w:val="clear" w:color="auto" w:fill="F8F8F8"/>
              </w:rPr>
              <w:t>":</w:t>
            </w:r>
            <w:r w:rsidRPr="00A0679E">
              <w:rPr>
                <w:rFonts w:ascii="Courier New" w:hAnsi="Courier New" w:eastAsia="Courier New" w:cs="Courier New"/>
                <w:color w:val="DD1144"/>
                <w:sz w:val="16"/>
                <w:szCs w:val="16"/>
                <w:shd w:val="clear" w:color="auto" w:fill="F8F8F8"/>
              </w:rPr>
              <w:t>""</w:t>
            </w:r>
            <w:r w:rsidRPr="00A0679E">
              <w:rPr>
                <w:rFonts w:ascii="Courier New" w:hAnsi="Courier New" w:eastAsia="Courier New" w:cs="Courier New"/>
                <w:color w:val="333333"/>
                <w:sz w:val="16"/>
                <w:szCs w:val="16"/>
                <w:shd w:val="clear" w:color="auto" w:fill="F8F8F8"/>
              </w:rPr>
              <w:br/>
            </w:r>
            <w:r w:rsidRPr="00A0679E">
              <w:rPr>
                <w:rFonts w:ascii="Courier New" w:hAnsi="Courier New" w:eastAsia="Courier New" w:cs="Courier New"/>
                <w:color w:val="333333"/>
                <w:sz w:val="16"/>
                <w:szCs w:val="16"/>
                <w:shd w:val="clear" w:color="auto" w:fill="F8F8F8"/>
              </w:rPr>
              <w:t xml:space="preserve">    }</w:t>
            </w:r>
            <w:r w:rsidRPr="00A0679E">
              <w:rPr>
                <w:rFonts w:ascii="Courier New" w:hAnsi="Courier New" w:eastAsia="Courier New" w:cs="Courier New"/>
                <w:color w:val="333333"/>
                <w:sz w:val="16"/>
                <w:szCs w:val="16"/>
                <w:shd w:val="clear" w:color="auto" w:fill="F8F8F8"/>
              </w:rPr>
              <w:br/>
            </w:r>
            <w:r w:rsidRPr="00A0679E">
              <w:rPr>
                <w:rFonts w:ascii="Courier New" w:hAnsi="Courier New" w:eastAsia="Courier New" w:cs="Courier New"/>
                <w:color w:val="333333"/>
                <w:sz w:val="16"/>
                <w:szCs w:val="16"/>
                <w:shd w:val="clear" w:color="auto" w:fill="F8F8F8"/>
              </w:rPr>
              <w:t xml:space="preserve">  }</w:t>
            </w:r>
            <w:r w:rsidRPr="00A0679E">
              <w:rPr>
                <w:rFonts w:ascii="Courier New" w:hAnsi="Courier New" w:eastAsia="Courier New" w:cs="Courier New"/>
                <w:color w:val="333333"/>
                <w:sz w:val="16"/>
                <w:szCs w:val="16"/>
                <w:shd w:val="clear" w:color="auto" w:fill="F8F8F8"/>
              </w:rPr>
              <w:br/>
            </w:r>
            <w:r w:rsidRPr="00A0679E">
              <w:rPr>
                <w:rFonts w:ascii="Courier New" w:hAnsi="Courier New" w:eastAsia="Courier New" w:cs="Courier New"/>
                <w:color w:val="333333"/>
                <w:sz w:val="16"/>
                <w:szCs w:val="16"/>
                <w:shd w:val="clear" w:color="auto" w:fill="F8F8F8"/>
              </w:rPr>
              <w:t>}</w:t>
            </w:r>
          </w:p>
        </w:tc>
      </w:tr>
    </w:tbl>
    <w:p w:rsidRPr="00A0679E" w:rsidR="00A951C4" w:rsidP="00A951C4" w:rsidRDefault="00A951C4" w14:paraId="67A81172" w14:textId="0AA30933">
      <w:pPr>
        <w:pStyle w:val="Heading3"/>
        <w:ind w:left="1644" w:hanging="1644"/>
      </w:pPr>
      <w:bookmarkStart w:name="_Toc53493450" w:id="1258"/>
      <w:r w:rsidRPr="00A0679E">
        <w:rPr>
          <w:color w:val="auto"/>
        </w:rPr>
        <w:t>Evaluation of offers</w:t>
      </w:r>
      <w:bookmarkEnd w:id="1258"/>
      <w:r w:rsidRPr="00A0679E">
        <w:t xml:space="preserve">  </w:t>
      </w:r>
    </w:p>
    <w:p w:rsidRPr="00A0679E" w:rsidR="00A951C4" w:rsidP="00A951C4" w:rsidRDefault="00A951C4" w14:paraId="06EB7A9D" w14:textId="6CEC22FE">
      <w:pPr>
        <w:spacing w:after="0"/>
        <w:rPr>
          <w:sz w:val="20"/>
          <w:szCs w:val="20"/>
        </w:rPr>
      </w:pPr>
      <w:r w:rsidRPr="00A0679E">
        <w:t>Along with the establishment of</w:t>
      </w:r>
      <w:r w:rsidRPr="00A0679E" w:rsidR="005B5CDD">
        <w:t xml:space="preserve"> the</w:t>
      </w:r>
      <w:r w:rsidRPr="00A0679E">
        <w:t xml:space="preserve"> </w:t>
      </w:r>
      <w:r w:rsidRPr="00A0679E">
        <w:rPr>
          <w:rFonts w:ascii="Courier New" w:hAnsi="Courier New" w:eastAsia="Courier New" w:cs="Courier New"/>
          <w:color w:val="DD1144"/>
          <w:sz w:val="18"/>
          <w:szCs w:val="18"/>
        </w:rPr>
        <w:t>tender.awardPeriod.startDate</w:t>
      </w:r>
      <w:r w:rsidRPr="00A0679E" w:rsidR="005B5CDD">
        <w:t xml:space="preserve">, </w:t>
      </w:r>
      <w:r w:rsidRPr="00A0679E">
        <w:t xml:space="preserve">a set of </w:t>
      </w:r>
      <w:r w:rsidRPr="00A0679E">
        <w:rPr>
          <w:rFonts w:ascii="Courier New" w:hAnsi="Courier New" w:eastAsia="Courier New" w:cs="Courier New"/>
          <w:color w:val="DD1144"/>
          <w:sz w:val="18"/>
          <w:szCs w:val="18"/>
        </w:rPr>
        <w:t>awards</w:t>
      </w:r>
      <w:r w:rsidRPr="00A0679E">
        <w:t xml:space="preserve"> </w:t>
      </w:r>
      <w:r w:rsidRPr="00A0679E" w:rsidR="005B5CDD">
        <w:t>must</w:t>
      </w:r>
      <w:r w:rsidRPr="00A0679E">
        <w:t xml:space="preserve"> be established </w:t>
      </w:r>
      <w:r w:rsidRPr="00A0679E" w:rsidR="005B5CDD">
        <w:t>for</w:t>
      </w:r>
      <w:r w:rsidRPr="00A0679E">
        <w:t xml:space="preserve"> each </w:t>
      </w:r>
      <w:r w:rsidRPr="00A0679E" w:rsidR="005B5CDD">
        <w:t>offer</w:t>
      </w:r>
      <w:r w:rsidRPr="00A0679E">
        <w:t xml:space="preserve"> received in order to allow </w:t>
      </w:r>
      <w:r w:rsidRPr="00A0679E" w:rsidR="005B5CDD">
        <w:t xml:space="preserve">the </w:t>
      </w:r>
      <w:r w:rsidRPr="00A0679E">
        <w:t xml:space="preserve">CA to reflect </w:t>
      </w:r>
      <w:r w:rsidRPr="00A0679E" w:rsidR="005B5CDD">
        <w:t>the</w:t>
      </w:r>
      <w:r w:rsidRPr="00A0679E">
        <w:t xml:space="preserve"> decision </w:t>
      </w:r>
      <w:r w:rsidRPr="00A0679E" w:rsidR="005B5CDD">
        <w:t>taken for these offers</w:t>
      </w:r>
      <w:r w:rsidRPr="00A0679E">
        <w:t>. Such objects are based on</w:t>
      </w:r>
      <w:r w:rsidRPr="00A0679E" w:rsidR="005B5CDD">
        <w:t xml:space="preserve"> the</w:t>
      </w:r>
      <w:r w:rsidRPr="00A0679E">
        <w:t xml:space="preserve"> </w:t>
      </w:r>
      <w:r w:rsidRPr="00A0679E">
        <w:rPr>
          <w:rFonts w:ascii="Courier New" w:hAnsi="Courier New" w:eastAsia="Courier New" w:cs="Courier New"/>
          <w:color w:val="DD1144"/>
          <w:sz w:val="18"/>
          <w:szCs w:val="18"/>
        </w:rPr>
        <w:t>award</w:t>
      </w:r>
      <w:r w:rsidRPr="00A0679E">
        <w:t xml:space="preserve"> schema and </w:t>
      </w:r>
      <w:r w:rsidRPr="00A0679E" w:rsidR="005B5CDD">
        <w:t xml:space="preserve">are </w:t>
      </w:r>
      <w:r w:rsidRPr="00A0679E">
        <w:t xml:space="preserve">initially </w:t>
      </w:r>
      <w:r w:rsidRPr="00A0679E" w:rsidR="005B5CDD">
        <w:t>defined</w:t>
      </w:r>
      <w:r w:rsidRPr="00A0679E">
        <w:t xml:space="preserve"> with </w:t>
      </w:r>
      <w:r w:rsidRPr="00A0679E">
        <w:rPr>
          <w:rFonts w:ascii="Courier New" w:hAnsi="Courier New" w:eastAsia="Courier New" w:cs="Courier New"/>
          <w:color w:val="DD1144"/>
          <w:sz w:val="18"/>
          <w:szCs w:val="18"/>
        </w:rPr>
        <w:t>status:pending</w:t>
      </w:r>
      <w:r w:rsidRPr="00A0679E">
        <w:t xml:space="preserve"> for all. </w:t>
      </w:r>
    </w:p>
    <w:tbl>
      <w:tblPr>
        <w:tblW w:w="0" w:type="auto"/>
        <w:tblLayout w:type="fixed"/>
        <w:tblLook w:val="0600" w:firstRow="0" w:lastRow="0" w:firstColumn="0" w:lastColumn="0" w:noHBand="1" w:noVBand="1"/>
      </w:tblPr>
      <w:tblGrid>
        <w:gridCol w:w="9360"/>
      </w:tblGrid>
      <w:tr w:rsidRPr="00A0679E" w:rsidR="00A951C4" w:rsidTr="00A951C4" w14:paraId="23C0C773" w14:textId="77777777">
        <w:tc>
          <w:tcPr>
            <w:tcW w:w="9360" w:type="dxa"/>
            <w:shd w:val="clear" w:color="auto" w:fill="F8F8F8"/>
            <w:tcMar>
              <w:top w:w="100" w:type="dxa"/>
              <w:left w:w="100" w:type="dxa"/>
              <w:bottom w:w="100" w:type="dxa"/>
              <w:right w:w="100" w:type="dxa"/>
            </w:tcMar>
            <w:hideMark/>
          </w:tcPr>
          <w:p w:rsidRPr="00A0679E" w:rsidR="00A951C4" w:rsidRDefault="00A951C4" w14:paraId="12CB7E81" w14:textId="549407CE">
            <w:pPr>
              <w:widowControl w:val="0"/>
              <w:spacing w:after="0"/>
              <w:rPr>
                <w:rFonts w:ascii="Courier New" w:hAnsi="Courier New" w:eastAsia="Courier New" w:cs="Courier New"/>
                <w:color w:val="172B4D"/>
                <w:sz w:val="16"/>
                <w:szCs w:val="16"/>
                <w:shd w:val="clear" w:color="auto" w:fill="F4F5F7"/>
              </w:rPr>
            </w:pPr>
            <w:r w:rsidRPr="00A0679E">
              <w:rPr>
                <w:rFonts w:ascii="Courier New" w:hAnsi="Courier New" w:eastAsia="Courier New" w:cs="Courier New"/>
                <w:color w:val="333333"/>
                <w:sz w:val="16"/>
                <w:szCs w:val="16"/>
                <w:shd w:val="clear" w:color="auto" w:fill="F8F8F8"/>
              </w:rPr>
              <w:t>{</w:t>
            </w:r>
            <w:r w:rsidRPr="00A0679E" w:rsidR="005864C5">
              <w:rPr>
                <w:rFonts w:ascii="Courier New" w:hAnsi="Courier New" w:eastAsia="Courier New" w:cs="Courier New"/>
                <w:color w:val="333333"/>
                <w:sz w:val="16"/>
                <w:szCs w:val="16"/>
                <w:shd w:val="clear" w:color="auto" w:fill="F8F8F8"/>
              </w:rPr>
              <w:br/>
            </w:r>
            <w:r w:rsidRPr="00A0679E" w:rsidR="005864C5">
              <w:rPr>
                <w:rFonts w:ascii="Courier New" w:hAnsi="Courier New" w:eastAsia="Courier New" w:cs="Courier New"/>
                <w:color w:val="333333"/>
                <w:sz w:val="16"/>
                <w:szCs w:val="16"/>
                <w:shd w:val="clear" w:color="auto" w:fill="F8F8F8"/>
              </w:rPr>
              <w:t xml:space="preserve">  "awards":[</w:t>
            </w:r>
            <w:r w:rsidRPr="00A0679E" w:rsidR="005864C5">
              <w:rPr>
                <w:rFonts w:ascii="Courier New" w:hAnsi="Courier New" w:eastAsia="Courier New" w:cs="Courier New"/>
                <w:color w:val="333333"/>
                <w:sz w:val="16"/>
                <w:szCs w:val="16"/>
                <w:shd w:val="clear" w:color="auto" w:fill="F8F8F8"/>
              </w:rPr>
              <w:br/>
            </w:r>
            <w:r w:rsidRPr="00A0679E" w:rsidR="005864C5">
              <w:rPr>
                <w:rFonts w:ascii="Courier New" w:hAnsi="Courier New" w:eastAsia="Courier New" w:cs="Courier New"/>
                <w:color w:val="333333"/>
                <w:sz w:val="16"/>
                <w:szCs w:val="16"/>
                <w:shd w:val="clear" w:color="auto" w:fill="F8F8F8"/>
              </w:rPr>
              <w:t xml:space="preserve">    {</w:t>
            </w:r>
            <w:r w:rsidRPr="00A0679E" w:rsidR="005864C5">
              <w:rPr>
                <w:rFonts w:ascii="Courier New" w:hAnsi="Courier New" w:eastAsia="Courier New" w:cs="Courier New"/>
                <w:color w:val="333333"/>
                <w:sz w:val="16"/>
                <w:szCs w:val="16"/>
                <w:shd w:val="clear" w:color="auto" w:fill="F8F8F8"/>
              </w:rPr>
              <w:br/>
            </w:r>
            <w:r w:rsidRPr="00A0679E" w:rsidR="005864C5">
              <w:rPr>
                <w:rFonts w:ascii="Courier New" w:hAnsi="Courier New" w:eastAsia="Courier New" w:cs="Courier New"/>
                <w:color w:val="333333"/>
                <w:sz w:val="16"/>
                <w:szCs w:val="16"/>
                <w:shd w:val="clear" w:color="auto" w:fill="F8F8F8"/>
              </w:rPr>
              <w:t xml:space="preserve">      "id":</w:t>
            </w:r>
            <w:r w:rsidRPr="00A0679E">
              <w:rPr>
                <w:rFonts w:ascii="Courier New" w:hAnsi="Courier New" w:eastAsia="Courier New" w:cs="Courier New"/>
                <w:color w:val="DD1144"/>
                <w:sz w:val="16"/>
                <w:szCs w:val="16"/>
                <w:shd w:val="clear" w:color="auto" w:fill="F8F8F8"/>
              </w:rPr>
              <w:t>""</w:t>
            </w:r>
            <w:r w:rsidRPr="00A0679E" w:rsidR="005864C5">
              <w:rPr>
                <w:rFonts w:ascii="Courier New" w:hAnsi="Courier New" w:eastAsia="Courier New" w:cs="Courier New"/>
                <w:color w:val="333333"/>
                <w:sz w:val="16"/>
                <w:szCs w:val="16"/>
                <w:shd w:val="clear" w:color="auto" w:fill="F8F8F8"/>
              </w:rPr>
              <w:t>,</w:t>
            </w:r>
            <w:r w:rsidRPr="00A0679E" w:rsidR="005864C5">
              <w:rPr>
                <w:rFonts w:ascii="Courier New" w:hAnsi="Courier New" w:eastAsia="Courier New" w:cs="Courier New"/>
                <w:color w:val="333333"/>
                <w:sz w:val="16"/>
                <w:szCs w:val="16"/>
                <w:shd w:val="clear" w:color="auto" w:fill="F8F8F8"/>
              </w:rPr>
              <w:br/>
            </w:r>
            <w:r w:rsidRPr="00A0679E" w:rsidR="005864C5">
              <w:rPr>
                <w:rFonts w:ascii="Courier New" w:hAnsi="Courier New" w:eastAsia="Courier New" w:cs="Courier New"/>
                <w:color w:val="333333"/>
                <w:sz w:val="16"/>
                <w:szCs w:val="16"/>
                <w:shd w:val="clear" w:color="auto" w:fill="F8F8F8"/>
              </w:rPr>
              <w:t xml:space="preserve">      "status":</w:t>
            </w:r>
            <w:r w:rsidRPr="00A0679E">
              <w:rPr>
                <w:rFonts w:ascii="Courier New" w:hAnsi="Courier New" w:eastAsia="Courier New" w:cs="Courier New"/>
                <w:color w:val="DD1144"/>
                <w:sz w:val="16"/>
                <w:szCs w:val="16"/>
                <w:shd w:val="clear" w:color="auto" w:fill="F8F8F8"/>
              </w:rPr>
              <w:t>"pending"</w:t>
            </w:r>
            <w:r w:rsidRPr="00A0679E" w:rsidR="005864C5">
              <w:rPr>
                <w:rFonts w:ascii="Courier New" w:hAnsi="Courier New" w:eastAsia="Courier New" w:cs="Courier New"/>
                <w:color w:val="333333"/>
                <w:sz w:val="16"/>
                <w:szCs w:val="16"/>
                <w:shd w:val="clear" w:color="auto" w:fill="F8F8F8"/>
              </w:rPr>
              <w:t>,</w:t>
            </w:r>
            <w:r w:rsidRPr="00A0679E" w:rsidR="005864C5">
              <w:rPr>
                <w:rFonts w:ascii="Courier New" w:hAnsi="Courier New" w:eastAsia="Courier New" w:cs="Courier New"/>
                <w:color w:val="333333"/>
                <w:sz w:val="16"/>
                <w:szCs w:val="16"/>
                <w:shd w:val="clear" w:color="auto" w:fill="F8F8F8"/>
              </w:rPr>
              <w:br/>
            </w:r>
            <w:r w:rsidRPr="00A0679E" w:rsidR="005864C5">
              <w:rPr>
                <w:rFonts w:ascii="Courier New" w:hAnsi="Courier New" w:eastAsia="Courier New" w:cs="Courier New"/>
                <w:color w:val="333333"/>
                <w:sz w:val="16"/>
                <w:szCs w:val="16"/>
                <w:shd w:val="clear" w:color="auto" w:fill="F8F8F8"/>
              </w:rPr>
              <w:t xml:space="preserve">      "suppliers":</w:t>
            </w:r>
            <w:r w:rsidRPr="00A0679E">
              <w:rPr>
                <w:rFonts w:ascii="Courier New" w:hAnsi="Courier New" w:eastAsia="Courier New" w:cs="Courier New"/>
                <w:color w:val="333333"/>
                <w:sz w:val="16"/>
                <w:szCs w:val="16"/>
                <w:shd w:val="clear" w:color="auto" w:fill="F8F8F8"/>
              </w:rPr>
              <w:t>[],</w:t>
            </w:r>
            <w:r w:rsidRPr="00A0679E">
              <w:rPr>
                <w:rFonts w:ascii="Courier New" w:hAnsi="Courier New" w:eastAsia="Courier New" w:cs="Courier New"/>
                <w:color w:val="333333"/>
                <w:sz w:val="16"/>
                <w:szCs w:val="16"/>
                <w:shd w:val="clear" w:color="auto" w:fill="F8F8F8"/>
              </w:rPr>
              <w:br/>
            </w:r>
            <w:r w:rsidRPr="00A0679E">
              <w:rPr>
                <w:rFonts w:ascii="Courier New" w:hAnsi="Courier New" w:eastAsia="Courier New" w:cs="Courier New"/>
                <w:color w:val="333333"/>
                <w:sz w:val="16"/>
                <w:szCs w:val="16"/>
                <w:shd w:val="clear" w:color="auto" w:fill="F8F8F8"/>
              </w:rPr>
              <w:t xml:space="preserve">      "relate</w:t>
            </w:r>
            <w:r w:rsidRPr="00A0679E" w:rsidR="005864C5">
              <w:rPr>
                <w:rFonts w:ascii="Courier New" w:hAnsi="Courier New" w:eastAsia="Courier New" w:cs="Courier New"/>
                <w:color w:val="333333"/>
                <w:sz w:val="16"/>
                <w:szCs w:val="16"/>
                <w:shd w:val="clear" w:color="auto" w:fill="F8F8F8"/>
              </w:rPr>
              <w:t>dLots":[],</w:t>
            </w:r>
            <w:r w:rsidRPr="00A0679E" w:rsidR="005864C5">
              <w:rPr>
                <w:rFonts w:ascii="Courier New" w:hAnsi="Courier New" w:eastAsia="Courier New" w:cs="Courier New"/>
                <w:color w:val="333333"/>
                <w:sz w:val="16"/>
                <w:szCs w:val="16"/>
                <w:shd w:val="clear" w:color="auto" w:fill="F8F8F8"/>
              </w:rPr>
              <w:br/>
            </w:r>
            <w:r w:rsidRPr="00A0679E" w:rsidR="005864C5">
              <w:rPr>
                <w:rFonts w:ascii="Courier New" w:hAnsi="Courier New" w:eastAsia="Courier New" w:cs="Courier New"/>
                <w:color w:val="333333"/>
                <w:sz w:val="16"/>
                <w:szCs w:val="16"/>
                <w:shd w:val="clear" w:color="auto" w:fill="F8F8F8"/>
              </w:rPr>
              <w:t xml:space="preserve">      "relatedBid":</w:t>
            </w:r>
            <w:r w:rsidRPr="00A0679E">
              <w:rPr>
                <w:rFonts w:ascii="Courier New" w:hAnsi="Courier New" w:eastAsia="Courier New" w:cs="Courier New"/>
                <w:color w:val="DD1144"/>
                <w:sz w:val="16"/>
                <w:szCs w:val="16"/>
                <w:shd w:val="clear" w:color="auto" w:fill="F8F8F8"/>
              </w:rPr>
              <w:t>""</w:t>
            </w:r>
            <w:r w:rsidRPr="00A0679E">
              <w:rPr>
                <w:rFonts w:ascii="Courier New" w:hAnsi="Courier New" w:eastAsia="Courier New" w:cs="Courier New"/>
                <w:color w:val="333333"/>
                <w:sz w:val="16"/>
                <w:szCs w:val="16"/>
                <w:shd w:val="clear" w:color="auto" w:fill="F8F8F8"/>
              </w:rPr>
              <w:br/>
            </w:r>
            <w:r w:rsidRPr="00A0679E">
              <w:rPr>
                <w:rFonts w:ascii="Courier New" w:hAnsi="Courier New" w:eastAsia="Courier New" w:cs="Courier New"/>
                <w:color w:val="333333"/>
                <w:sz w:val="16"/>
                <w:szCs w:val="16"/>
                <w:shd w:val="clear" w:color="auto" w:fill="F8F8F8"/>
              </w:rPr>
              <w:t xml:space="preserve">    }</w:t>
            </w:r>
            <w:r w:rsidRPr="00A0679E">
              <w:rPr>
                <w:rFonts w:ascii="Courier New" w:hAnsi="Courier New" w:eastAsia="Courier New" w:cs="Courier New"/>
                <w:color w:val="333333"/>
                <w:sz w:val="16"/>
                <w:szCs w:val="16"/>
                <w:shd w:val="clear" w:color="auto" w:fill="F8F8F8"/>
              </w:rPr>
              <w:br/>
            </w:r>
            <w:r w:rsidRPr="00A0679E">
              <w:rPr>
                <w:rFonts w:ascii="Courier New" w:hAnsi="Courier New" w:eastAsia="Courier New" w:cs="Courier New"/>
                <w:color w:val="333333"/>
                <w:sz w:val="16"/>
                <w:szCs w:val="16"/>
                <w:shd w:val="clear" w:color="auto" w:fill="F8F8F8"/>
              </w:rPr>
              <w:t xml:space="preserve">  ]</w:t>
            </w:r>
            <w:r w:rsidRPr="00A0679E">
              <w:rPr>
                <w:rFonts w:ascii="Courier New" w:hAnsi="Courier New" w:eastAsia="Courier New" w:cs="Courier New"/>
                <w:color w:val="333333"/>
                <w:sz w:val="16"/>
                <w:szCs w:val="16"/>
                <w:shd w:val="clear" w:color="auto" w:fill="F8F8F8"/>
              </w:rPr>
              <w:br/>
            </w:r>
            <w:r w:rsidRPr="00A0679E">
              <w:rPr>
                <w:rFonts w:ascii="Courier New" w:hAnsi="Courier New" w:eastAsia="Courier New" w:cs="Courier New"/>
                <w:color w:val="333333"/>
                <w:sz w:val="16"/>
                <w:szCs w:val="16"/>
                <w:shd w:val="clear" w:color="auto" w:fill="F8F8F8"/>
              </w:rPr>
              <w:t>}</w:t>
            </w:r>
          </w:p>
        </w:tc>
      </w:tr>
    </w:tbl>
    <w:p w:rsidRPr="00A0679E" w:rsidR="00A951C4" w:rsidP="00A951C4" w:rsidRDefault="005864C5" w14:paraId="11598898" w14:textId="29EBB0E8">
      <w:pPr>
        <w:pStyle w:val="Heading3"/>
        <w:ind w:left="1644" w:hanging="1644"/>
      </w:pPr>
      <w:bookmarkStart w:name="_Toc53493451" w:id="1259"/>
      <w:r w:rsidRPr="00A0679E">
        <w:rPr>
          <w:color w:val="auto"/>
        </w:rPr>
        <w:t>Initial ranking based on award criteria</w:t>
      </w:r>
      <w:bookmarkEnd w:id="1259"/>
      <w:r w:rsidRPr="00A0679E" w:rsidR="00A951C4">
        <w:t xml:space="preserve">  </w:t>
      </w:r>
    </w:p>
    <w:p w:rsidRPr="00A0679E" w:rsidR="00A951C4" w:rsidP="00A951C4" w:rsidRDefault="7083FD33" w14:paraId="32D9DE0D" w14:textId="0FF6CD2B">
      <w:pPr>
        <w:rPr>
          <w:sz w:val="20"/>
          <w:szCs w:val="20"/>
        </w:rPr>
      </w:pPr>
      <w:r>
        <w:t xml:space="preserve">Depending on </w:t>
      </w:r>
      <w:r w:rsidRPr="7083FD33">
        <w:rPr>
          <w:rFonts w:ascii="Courier New" w:hAnsi="Courier New" w:eastAsia="Courier New" w:cs="Courier New"/>
          <w:color w:val="DD1144"/>
          <w:sz w:val="18"/>
          <w:szCs w:val="18"/>
        </w:rPr>
        <w:t>tender.awardCriteria</w:t>
      </w:r>
      <w:r>
        <w:t xml:space="preserve"> and </w:t>
      </w:r>
      <w:r w:rsidRPr="7083FD33">
        <w:rPr>
          <w:rFonts w:ascii="Courier New" w:hAnsi="Courier New" w:eastAsia="Courier New" w:cs="Courier New"/>
          <w:color w:val="DD1144"/>
          <w:sz w:val="18"/>
          <w:szCs w:val="18"/>
        </w:rPr>
        <w:t>tenderAwardCriteriaDetails</w:t>
      </w:r>
      <w:r>
        <w:t xml:space="preserve">, offers </w:t>
      </w:r>
      <w:commentRangeStart w:id="1260"/>
      <w:commentRangeStart w:id="1261"/>
      <w:r>
        <w:t xml:space="preserve">can </w:t>
      </w:r>
      <w:commentRangeEnd w:id="1260"/>
      <w:r w:rsidR="005864C5">
        <w:commentReference w:id="1260"/>
      </w:r>
      <w:commentRangeEnd w:id="1261"/>
      <w:r w:rsidR="005864C5">
        <w:commentReference w:id="1261"/>
      </w:r>
      <w:r>
        <w:t xml:space="preserve">or cannot be initially automatically ranked according to Profile </w:t>
      </w:r>
      <w:r w:rsidRPr="7083FD33">
        <w:rPr>
          <w:color w:val="000000" w:themeColor="text1"/>
          <w:u w:val="single"/>
        </w:rPr>
        <w:t>PAPI-7-2: Initial ranking for evaluation</w:t>
      </w:r>
      <w:r>
        <w:t xml:space="preserve">.  </w:t>
      </w:r>
    </w:p>
    <w:p w:rsidRPr="00A0679E" w:rsidR="00A951C4" w:rsidP="00A951C4" w:rsidRDefault="00E22EC1" w14:paraId="6B28605A" w14:textId="6DAB03A6">
      <w:pPr>
        <w:pStyle w:val="Heading3"/>
        <w:ind w:left="1644" w:hanging="1644"/>
      </w:pPr>
      <w:bookmarkStart w:name="_Toc53493452" w:id="1262"/>
      <w:r w:rsidRPr="00A0679E">
        <w:rPr>
          <w:color w:val="auto"/>
        </w:rPr>
        <w:lastRenderedPageBreak/>
        <w:t>Evaluation by the CA</w:t>
      </w:r>
      <w:bookmarkEnd w:id="1262"/>
      <w:r w:rsidRPr="00A0679E" w:rsidR="00A951C4">
        <w:t xml:space="preserve">  </w:t>
      </w:r>
    </w:p>
    <w:p w:rsidRPr="00A0679E" w:rsidR="00A951C4" w:rsidP="00A951C4" w:rsidRDefault="7083FD33" w14:paraId="07054F6A" w14:textId="237C678E">
      <w:pPr>
        <w:rPr>
          <w:sz w:val="20"/>
          <w:szCs w:val="20"/>
        </w:rPr>
      </w:pPr>
      <w:r>
        <w:t xml:space="preserve">Once an initial ranking is available (according to the </w:t>
      </w:r>
      <w:commentRangeStart w:id="1263"/>
      <w:commentRangeStart w:id="1264"/>
      <w:r>
        <w:t xml:space="preserve">awarding methodology </w:t>
      </w:r>
      <w:commentRangeEnd w:id="1263"/>
      <w:r w:rsidR="00E22EC1">
        <w:commentReference w:id="1263"/>
      </w:r>
      <w:commentRangeEnd w:id="1264"/>
      <w:r w:rsidR="00E22EC1">
        <w:commentReference w:id="1264"/>
      </w:r>
      <w:r>
        <w:t xml:space="preserve">applied), the CA can start the manual evaluation of offers according to either </w:t>
      </w:r>
      <w:r w:rsidRPr="7083FD33">
        <w:rPr>
          <w:color w:val="000000" w:themeColor="text1"/>
          <w:u w:val="single"/>
        </w:rPr>
        <w:t>PAPI-7-1: Simple manual evaluation</w:t>
      </w:r>
      <w:r>
        <w:t xml:space="preserve"> or </w:t>
      </w:r>
      <w:r w:rsidRPr="7083FD33">
        <w:rPr>
          <w:color w:val="000000" w:themeColor="text1"/>
          <w:u w:val="single"/>
        </w:rPr>
        <w:t>PAPI-7-3: Scoring function - advanced evaluation</w:t>
      </w:r>
      <w:r>
        <w:t xml:space="preserve">.  </w:t>
      </w:r>
    </w:p>
    <w:p w:rsidRPr="00A0679E" w:rsidR="00A951C4" w:rsidP="00A951C4" w:rsidRDefault="7083FD33" w14:paraId="71C44C94" w14:textId="364C1FFF">
      <w:pPr>
        <w:pStyle w:val="Heading3"/>
        <w:ind w:left="1644" w:hanging="1644"/>
      </w:pPr>
      <w:bookmarkStart w:name="_Toc53493453" w:id="1265"/>
      <w:commentRangeStart w:id="1266"/>
      <w:commentRangeStart w:id="1267"/>
      <w:r w:rsidRPr="7083FD33">
        <w:rPr>
          <w:color w:val="auto"/>
        </w:rPr>
        <w:t>Completion of the procedure</w:t>
      </w:r>
      <w:r>
        <w:t xml:space="preserve">  </w:t>
      </w:r>
      <w:commentRangeEnd w:id="1266"/>
      <w:r w:rsidR="00706864">
        <w:commentReference w:id="1266"/>
      </w:r>
      <w:commentRangeEnd w:id="1267"/>
      <w:r w:rsidR="00706864">
        <w:commentReference w:id="1267"/>
      </w:r>
      <w:bookmarkEnd w:id="1265"/>
    </w:p>
    <w:p w:rsidRPr="00A0679E" w:rsidR="00A951C4" w:rsidP="00A951C4" w:rsidRDefault="00706864" w14:paraId="12BAB704" w14:textId="4C8FE490">
      <w:pPr>
        <w:rPr>
          <w:sz w:val="20"/>
          <w:szCs w:val="20"/>
        </w:rPr>
      </w:pPr>
      <w:r w:rsidRPr="00A0679E">
        <w:t xml:space="preserve">The evaluation process ends with the submission of a protocol that reflects the results of the tendering procedure. Once evaluation is completed and each received offer’s state is updated, the CA submits the evaluation protocol which indicates the publication of the Contract Award Notice (CAN) according to Profile </w:t>
      </w:r>
      <w:r w:rsidRPr="00A0679E">
        <w:rPr>
          <w:color w:val="000000"/>
          <w:u w:val="single"/>
        </w:rPr>
        <w:t>PAPI-9-1: Award decision - contract award notice</w:t>
      </w:r>
      <w:r w:rsidRPr="00A0679E">
        <w:t>. This protocol has to be submitted for each lot separately</w:t>
      </w:r>
      <w:r w:rsidRPr="00A0679E" w:rsidR="00A951C4">
        <w:t xml:space="preserve">.  </w:t>
      </w:r>
    </w:p>
    <w:p w:rsidRPr="00A0679E" w:rsidR="00925C9C" w:rsidP="00C05DE8" w:rsidRDefault="7083FD33" w14:paraId="2DE49DE9" w14:textId="77777777">
      <w:pPr>
        <w:pStyle w:val="Heading2"/>
        <w:ind w:left="1191"/>
      </w:pPr>
      <w:bookmarkStart w:name="_2ehbnkf2h" w:colFirst="0" w:colLast="0" w:id="1268"/>
      <w:bookmarkStart w:name="_Toc53493454" w:id="1269"/>
      <w:bookmarkEnd w:id="1268"/>
      <w:commentRangeStart w:id="1270"/>
      <w:commentRangeStart w:id="1271"/>
      <w:r>
        <w:t>Initiation of a contract</w:t>
      </w:r>
      <w:commentRangeEnd w:id="1270"/>
      <w:r w:rsidR="00925C9C">
        <w:commentReference w:id="1270"/>
      </w:r>
      <w:commentRangeEnd w:id="1271"/>
      <w:r w:rsidR="00925C9C">
        <w:commentReference w:id="1271"/>
      </w:r>
      <w:bookmarkEnd w:id="1269"/>
    </w:p>
    <w:p w:rsidRPr="00A0679E" w:rsidR="00925C9C" w:rsidP="00925C9C" w:rsidRDefault="001B43D9" w14:paraId="368AB030" w14:textId="70D27B68">
      <w:pPr>
        <w:rPr>
          <w:color w:val="000000"/>
          <w:u w:val="single"/>
        </w:rPr>
      </w:pPr>
      <w:r w:rsidRPr="00A0679E">
        <w:t xml:space="preserve">See </w:t>
      </w:r>
      <w:r w:rsidRPr="00040E8A" w:rsidR="0044176F">
        <w:fldChar w:fldCharType="begin"/>
      </w:r>
      <w:r w:rsidRPr="00A0679E" w:rsidR="0044176F">
        <w:instrText xml:space="preserve"> HYPERLINK "http://some" </w:instrText>
      </w:r>
      <w:r w:rsidRPr="00040E8A" w:rsidR="0044176F">
        <w:rPr>
          <w:rPrChange w:author="Chris Smith" w:date="2020-12-19T08:42:00Z" w:id="1272">
            <w:rPr>
              <w:rStyle w:val="Hyperlink"/>
              <w:color w:val="000000"/>
            </w:rPr>
          </w:rPrChange>
        </w:rPr>
        <w:fldChar w:fldCharType="separate"/>
      </w:r>
      <w:r w:rsidRPr="00A0679E">
        <w:rPr>
          <w:rStyle w:val="Hyperlink"/>
          <w:color w:val="000000"/>
        </w:rPr>
        <w:t>PAPI-10-1: Initiation of a contract</w:t>
      </w:r>
      <w:r w:rsidRPr="00040E8A" w:rsidR="0044176F">
        <w:rPr>
          <w:rStyle w:val="Hyperlink"/>
          <w:color w:val="000000"/>
        </w:rPr>
        <w:fldChar w:fldCharType="end"/>
      </w:r>
    </w:p>
    <w:p w:rsidRPr="00A0679E" w:rsidR="00925C9C" w:rsidP="00C05DE8" w:rsidRDefault="7083FD33" w14:paraId="0195F24A" w14:textId="77777777">
      <w:pPr>
        <w:pStyle w:val="Heading2"/>
        <w:ind w:left="1191"/>
      </w:pPr>
      <w:bookmarkStart w:name="_owp9kmmka3i8" w:colFirst="0" w:colLast="0" w:id="1273"/>
      <w:bookmarkStart w:name="_Toc53493455" w:id="1274"/>
      <w:bookmarkEnd w:id="1273"/>
      <w:commentRangeStart w:id="1275"/>
      <w:commentRangeStart w:id="1276"/>
      <w:commentRangeStart w:id="1277"/>
      <w:commentRangeStart w:id="1278"/>
      <w:r>
        <w:t>Cancellation of a procedure</w:t>
      </w:r>
      <w:commentRangeEnd w:id="1275"/>
      <w:r w:rsidR="00925C9C">
        <w:commentReference w:id="1275"/>
      </w:r>
      <w:commentRangeEnd w:id="1276"/>
      <w:r w:rsidR="00925C9C">
        <w:commentReference w:id="1276"/>
      </w:r>
      <w:commentRangeEnd w:id="1277"/>
      <w:r w:rsidR="00925C9C">
        <w:commentReference w:id="1277"/>
      </w:r>
      <w:commentRangeEnd w:id="1278"/>
      <w:r w:rsidR="00925C9C">
        <w:commentReference w:id="1278"/>
      </w:r>
      <w:bookmarkEnd w:id="1274"/>
    </w:p>
    <w:p w:rsidRPr="00A0679E" w:rsidR="00C83918" w:rsidP="00925C9C" w:rsidRDefault="001B43D9" w14:paraId="655C0E3F" w14:textId="32AB14D0">
      <w:pPr>
        <w:rPr>
          <w:color w:val="000000"/>
          <w:u w:val="single"/>
        </w:rPr>
      </w:pPr>
      <w:r w:rsidRPr="00A0679E">
        <w:t xml:space="preserve">See </w:t>
      </w:r>
      <w:r w:rsidRPr="00040E8A" w:rsidR="0044176F">
        <w:fldChar w:fldCharType="begin"/>
      </w:r>
      <w:r w:rsidRPr="00A0679E" w:rsidR="0044176F">
        <w:instrText xml:space="preserve"> HYPERLINK "http://some" </w:instrText>
      </w:r>
      <w:r w:rsidRPr="00040E8A" w:rsidR="0044176F">
        <w:rPr>
          <w:rPrChange w:author="Chris Smith" w:date="2020-12-19T08:42:00Z" w:id="1279">
            <w:rPr>
              <w:rStyle w:val="Hyperlink"/>
              <w:color w:val="000000"/>
            </w:rPr>
          </w:rPrChange>
        </w:rPr>
        <w:fldChar w:fldCharType="separate"/>
      </w:r>
      <w:r w:rsidRPr="00A0679E">
        <w:rPr>
          <w:rStyle w:val="Hyperlink"/>
          <w:color w:val="000000"/>
        </w:rPr>
        <w:t>PAPI-3-3: Termination of a procedure</w:t>
      </w:r>
      <w:r w:rsidRPr="00040E8A" w:rsidR="0044176F">
        <w:rPr>
          <w:rStyle w:val="Hyperlink"/>
          <w:color w:val="000000"/>
        </w:rPr>
        <w:fldChar w:fldCharType="end"/>
      </w:r>
    </w:p>
    <w:p w:rsidRPr="00A0679E" w:rsidR="00925C9C" w:rsidP="00C83918" w:rsidRDefault="00925C9C" w14:paraId="5521C6E1" w14:textId="3B615264">
      <w:pPr>
        <w:pStyle w:val="Heading1"/>
        <w:ind w:left="737" w:hanging="737"/>
        <w:rPr>
          <w:rFonts w:cs="Times New Roman"/>
        </w:rPr>
      </w:pPr>
      <w:bookmarkStart w:name="_Toc51574000" w:id="1280"/>
      <w:bookmarkStart w:name="_sx511er6k3iu" w:colFirst="0" w:colLast="0" w:id="1281"/>
      <w:bookmarkStart w:name="_1y2egrdbzwq3" w:colFirst="0" w:colLast="0" w:id="1282"/>
      <w:bookmarkStart w:name="_Toc53493456" w:id="1283"/>
      <w:bookmarkEnd w:id="1280"/>
      <w:bookmarkEnd w:id="1281"/>
      <w:bookmarkEnd w:id="1282"/>
      <w:r w:rsidRPr="00A0679E">
        <w:rPr>
          <w:rFonts w:cs="Times New Roman"/>
        </w:rPr>
        <w:t>Tutorial</w:t>
      </w:r>
      <w:bookmarkEnd w:id="1283"/>
    </w:p>
    <w:p w:rsidRPr="00A0679E" w:rsidR="00F60BB4" w:rsidP="00925C9C" w:rsidRDefault="006F4C7D" w14:paraId="2CD3F24B" w14:textId="5E8DBFDF">
      <w:r w:rsidRPr="00A0679E">
        <w:t>This</w:t>
      </w:r>
      <w:r w:rsidRPr="00A0679E" w:rsidR="00F60BB4">
        <w:t xml:space="preserve"> tutorial explains step-by-step how to use both </w:t>
      </w:r>
      <w:r w:rsidRPr="00A0679E">
        <w:t>the (Central Database Unit) CDUs’ command and query APIs in order to fulfil all the aforementioned requirements and perform all the functionality covered in</w:t>
      </w:r>
      <w:r w:rsidRPr="00A0679E" w:rsidR="00F60BB4">
        <w:t xml:space="preserve"> this Profile</w:t>
      </w:r>
    </w:p>
    <w:p w:rsidRPr="00A0679E" w:rsidR="00925C9C" w:rsidP="00C83918" w:rsidRDefault="00925C9C" w14:paraId="64699487" w14:textId="77777777">
      <w:pPr>
        <w:pStyle w:val="Heading2"/>
        <w:ind w:left="1191"/>
      </w:pPr>
      <w:bookmarkStart w:name="_17973i2zylv5" w:colFirst="0" w:colLast="0" w:id="1284"/>
      <w:bookmarkStart w:name="_Toc53493457" w:id="1285"/>
      <w:bookmarkEnd w:id="1284"/>
      <w:r w:rsidRPr="00A0679E">
        <w:t>Pre-conditions</w:t>
      </w:r>
      <w:bookmarkEnd w:id="1285"/>
    </w:p>
    <w:p w:rsidRPr="00A0679E" w:rsidR="00925C9C" w:rsidP="00925C9C" w:rsidRDefault="00925C9C" w14:paraId="4173DD87" w14:textId="33A512AE">
      <w:r w:rsidRPr="00A0679E">
        <w:t xml:space="preserve">The </w:t>
      </w:r>
      <w:r w:rsidRPr="00A0679E" w:rsidR="006F4C7D">
        <w:t>procurement</w:t>
      </w:r>
      <w:r w:rsidRPr="00A0679E">
        <w:t xml:space="preserve"> process for </w:t>
      </w:r>
      <w:r w:rsidRPr="00A0679E" w:rsidR="006F4C7D">
        <w:t>online procedures based on a selective method</w:t>
      </w:r>
      <w:r w:rsidRPr="00A0679E">
        <w:t xml:space="preserve"> begins the same way as for any other procurement method: from the line in the annual procurement plan (</w:t>
      </w:r>
      <w:r w:rsidRPr="00A0679E" w:rsidR="006F4C7D">
        <w:t xml:space="preserve">Prior Information Notice (PIN) or simplified Prior Notice (PN) - </w:t>
      </w:r>
      <w:r w:rsidRPr="00040E8A" w:rsidR="0044176F">
        <w:fldChar w:fldCharType="begin"/>
      </w:r>
      <w:r w:rsidRPr="00A0679E" w:rsidR="0044176F">
        <w:instrText xml:space="preserve"> HYPERLINK "http://some" \h </w:instrText>
      </w:r>
      <w:r w:rsidRPr="00040E8A" w:rsidR="0044176F">
        <w:rPr>
          <w:rPrChange w:author="Chris Smith" w:date="2020-12-19T08:42:00Z" w:id="1286">
            <w:rPr>
              <w:color w:val="000000"/>
              <w:u w:val="single"/>
            </w:rPr>
          </w:rPrChange>
        </w:rPr>
        <w:fldChar w:fldCharType="separate"/>
      </w:r>
      <w:r w:rsidRPr="00A0679E" w:rsidR="006F4C7D">
        <w:rPr>
          <w:color w:val="000000"/>
          <w:u w:val="single"/>
        </w:rPr>
        <w:t>PAPI-1-1: Procurement initiation - prior notices</w:t>
      </w:r>
      <w:r w:rsidRPr="00040E8A" w:rsidR="0044176F">
        <w:rPr>
          <w:color w:val="000000"/>
          <w:u w:val="single"/>
        </w:rPr>
        <w:fldChar w:fldCharType="end"/>
      </w:r>
      <w:r w:rsidRPr="00A0679E" w:rsidR="006F4C7D">
        <w:t>)</w:t>
      </w:r>
      <w:r w:rsidRPr="00A0679E">
        <w:t xml:space="preserve"> based on </w:t>
      </w:r>
      <w:r w:rsidRPr="00A0679E" w:rsidR="00AC0109">
        <w:t>the</w:t>
      </w:r>
      <w:r w:rsidRPr="00A0679E">
        <w:t xml:space="preserve"> need </w:t>
      </w:r>
      <w:r w:rsidRPr="00A0679E" w:rsidR="00AC0109">
        <w:t xml:space="preserve">described </w:t>
      </w:r>
      <w:r w:rsidRPr="00A0679E" w:rsidR="006F4C7D">
        <w:t>(</w:t>
      </w:r>
      <w:r w:rsidRPr="00040E8A" w:rsidR="0044176F">
        <w:fldChar w:fldCharType="begin"/>
      </w:r>
      <w:r w:rsidRPr="00A0679E" w:rsidR="0044176F">
        <w:instrText xml:space="preserve"> HYPERLINK "http://some" \h </w:instrText>
      </w:r>
      <w:r w:rsidRPr="00040E8A" w:rsidR="0044176F">
        <w:rPr>
          <w:rPrChange w:author="Chris Smith" w:date="2020-12-19T08:42:00Z" w:id="1287">
            <w:rPr>
              <w:color w:val="000000"/>
              <w:u w:val="single"/>
            </w:rPr>
          </w:rPrChange>
        </w:rPr>
        <w:fldChar w:fldCharType="separate"/>
      </w:r>
      <w:r w:rsidRPr="00A0679E" w:rsidR="006F4C7D">
        <w:rPr>
          <w:color w:val="000000"/>
          <w:u w:val="single"/>
        </w:rPr>
        <w:t>PAPI-0-1: Expenditure Item</w:t>
      </w:r>
      <w:r w:rsidRPr="00040E8A" w:rsidR="0044176F">
        <w:rPr>
          <w:color w:val="000000"/>
          <w:u w:val="single"/>
        </w:rPr>
        <w:fldChar w:fldCharType="end"/>
      </w:r>
      <w:r w:rsidRPr="00A0679E" w:rsidR="006F4C7D">
        <w:t xml:space="preserve">) </w:t>
      </w:r>
      <w:r w:rsidRPr="00A0679E">
        <w:t xml:space="preserve">and the sources of financing </w:t>
      </w:r>
      <w:r w:rsidRPr="00A0679E" w:rsidR="006F4C7D">
        <w:t>(</w:t>
      </w:r>
      <w:r w:rsidRPr="00040E8A" w:rsidR="0044176F">
        <w:fldChar w:fldCharType="begin"/>
      </w:r>
      <w:r w:rsidRPr="00A0679E" w:rsidR="0044176F">
        <w:instrText xml:space="preserve"> HYPERLINK "http://some" \h </w:instrText>
      </w:r>
      <w:r w:rsidRPr="00040E8A" w:rsidR="0044176F">
        <w:rPr>
          <w:rPrChange w:author="Chris Smith" w:date="2020-12-19T08:42:00Z" w:id="1288">
            <w:rPr>
              <w:color w:val="000000"/>
              <w:u w:val="single"/>
            </w:rPr>
          </w:rPrChange>
        </w:rPr>
        <w:fldChar w:fldCharType="separate"/>
      </w:r>
      <w:r w:rsidRPr="00A0679E" w:rsidR="006F4C7D">
        <w:rPr>
          <w:color w:val="000000"/>
          <w:u w:val="single"/>
        </w:rPr>
        <w:t>PAPI-0-2: Funding Source</w:t>
      </w:r>
      <w:r w:rsidRPr="00040E8A" w:rsidR="0044176F">
        <w:rPr>
          <w:color w:val="000000"/>
          <w:u w:val="single"/>
        </w:rPr>
        <w:fldChar w:fldCharType="end"/>
      </w:r>
      <w:r w:rsidRPr="00A0679E" w:rsidR="006F4C7D">
        <w:t xml:space="preserve">) </w:t>
      </w:r>
      <w:r w:rsidRPr="00A0679E">
        <w:t xml:space="preserve">declared for </w:t>
      </w:r>
      <w:r w:rsidRPr="00A0679E" w:rsidR="00AC0109">
        <w:t>this</w:t>
      </w:r>
      <w:r w:rsidRPr="00A0679E">
        <w:t xml:space="preserve"> need.</w:t>
      </w:r>
    </w:p>
    <w:p w:rsidRPr="00A0679E" w:rsidR="00925C9C" w:rsidP="00C05DE8" w:rsidRDefault="00925C9C" w14:paraId="3094558B" w14:textId="77777777">
      <w:pPr>
        <w:pStyle w:val="Heading2"/>
        <w:ind w:left="1191"/>
      </w:pPr>
      <w:bookmarkStart w:name="_5fywej60zfsy" w:colFirst="0" w:colLast="0" w:id="1289"/>
      <w:bookmarkStart w:name="_yyxx52oxmqb1" w:colFirst="0" w:colLast="0" w:id="1290"/>
      <w:bookmarkStart w:name="_Toc53493458" w:id="1291"/>
      <w:bookmarkEnd w:id="1289"/>
      <w:bookmarkEnd w:id="1290"/>
      <w:r w:rsidRPr="00A0679E">
        <w:t>Getting started</w:t>
      </w:r>
      <w:bookmarkEnd w:id="1291"/>
    </w:p>
    <w:p w:rsidRPr="00A0679E" w:rsidR="00925C9C" w:rsidP="00925C9C" w:rsidRDefault="006F4C7D" w14:paraId="45A27496" w14:textId="66CC4E9F">
      <w:r w:rsidRPr="00A0679E">
        <w:t>This</w:t>
      </w:r>
      <w:r w:rsidRPr="00A0679E" w:rsidR="00925C9C">
        <w:t xml:space="preserve"> tutorial shows step-by-step a sequence of </w:t>
      </w:r>
      <w:r w:rsidRPr="00A0679E" w:rsidR="00AC0109">
        <w:t>all</w:t>
      </w:r>
      <w:r w:rsidRPr="00A0679E" w:rsidR="00925C9C">
        <w:t xml:space="preserve"> actions and requests a contributor (NEPP) </w:t>
      </w:r>
      <w:r w:rsidRPr="00A0679E" w:rsidR="00AC0109">
        <w:t>needs to conduct throughout the</w:t>
      </w:r>
      <w:r w:rsidRPr="00A0679E" w:rsidR="00925C9C">
        <w:t xml:space="preserve"> entire process covered by th</w:t>
      </w:r>
      <w:r w:rsidRPr="00A0679E" w:rsidR="00F139B3">
        <w:t>e use-cases</w:t>
      </w:r>
      <w:r w:rsidRPr="00A0679E" w:rsidR="00AC0109">
        <w:t>.</w:t>
      </w:r>
    </w:p>
    <w:p w:rsidRPr="00A0679E" w:rsidR="00925C9C" w:rsidP="00C05DE8" w:rsidRDefault="00925C9C" w14:paraId="045F7616" w14:textId="79917D36">
      <w:pPr>
        <w:pStyle w:val="Heading3"/>
        <w:ind w:left="1644" w:hanging="1644"/>
      </w:pPr>
      <w:bookmarkStart w:name="_6y3hwcxvv2v9" w:colFirst="0" w:colLast="0" w:id="1292"/>
      <w:bookmarkStart w:name="_Toc53493459" w:id="1293"/>
      <w:bookmarkEnd w:id="1292"/>
      <w:r w:rsidRPr="00A0679E">
        <w:t>Create</w:t>
      </w:r>
      <w:r w:rsidRPr="00A0679E" w:rsidR="00AC0109">
        <w:t xml:space="preserve"> a</w:t>
      </w:r>
      <w:r w:rsidRPr="00A0679E">
        <w:t xml:space="preserve"> CN </w:t>
      </w:r>
      <w:r w:rsidRPr="00A0679E" w:rsidR="006F4C7D">
        <w:t>on a PN</w:t>
      </w:r>
      <w:bookmarkEnd w:id="1293"/>
    </w:p>
    <w:p w:rsidRPr="00A0679E" w:rsidR="006F4C7D" w:rsidP="00925C9C" w:rsidRDefault="006F4C7D" w14:paraId="5D7D7235" w14:textId="6F9AD5DB">
      <w:r w:rsidRPr="00A0679E">
        <w:t>To prepare a CN for a procurement procedure based on a limited method previously created cpPhase.PN to be updated with all data according to a relevant command model</w:t>
      </w:r>
      <w:r w:rsidRPr="00A0679E" w:rsidR="005262D6">
        <w:t>.</w:t>
      </w:r>
    </w:p>
    <w:p w:rsidRPr="00A0679E" w:rsidR="00925C9C" w:rsidP="004F4773" w:rsidRDefault="006F4C7D" w14:paraId="44CB5FE4" w14:textId="70FC2A82">
      <w:pPr>
        <w:pStyle w:val="Heading4"/>
        <w:keepNext w:val="0"/>
        <w:keepLines w:val="0"/>
        <w:spacing w:before="200" w:line="360" w:lineRule="auto"/>
        <w:ind w:left="924"/>
        <w:jc w:val="left"/>
      </w:pPr>
      <w:bookmarkStart w:name="_k18sgs3icol" w:colFirst="0" w:colLast="0" w:id="1294"/>
      <w:bookmarkEnd w:id="1294"/>
      <w:r w:rsidRPr="00A0679E">
        <w:t>Get X-OPERATION-ID</w:t>
      </w:r>
      <w:r w:rsidRPr="00A0679E" w:rsidR="00925C9C">
        <w:t xml:space="preserve"> </w:t>
      </w:r>
    </w:p>
    <w:p w:rsidRPr="00A0679E" w:rsidR="006F4C7D" w:rsidP="006F4C7D" w:rsidRDefault="006F4C7D" w14:paraId="62F16A86" w14:textId="1E6C8A8D">
      <w:r w:rsidRPr="00A0679E">
        <w:t xml:space="preserve">According to </w:t>
      </w:r>
      <w:r w:rsidRPr="00040E8A" w:rsidR="0044176F">
        <w:fldChar w:fldCharType="begin"/>
      </w:r>
      <w:r w:rsidRPr="00A0679E" w:rsidR="0044176F">
        <w:instrText xml:space="preserve"> HYPERLINK "http://some" \h </w:instrText>
      </w:r>
      <w:r w:rsidRPr="00040E8A" w:rsidR="0044176F">
        <w:rPr>
          <w:rPrChange w:author="Chris Smith" w:date="2020-12-19T08:42:00Z" w:id="1295">
            <w:rPr>
              <w:color w:val="000000"/>
              <w:u w:val="single"/>
            </w:rPr>
          </w:rPrChange>
        </w:rPr>
        <w:fldChar w:fldCharType="separate"/>
      </w:r>
      <w:r w:rsidRPr="00A0679E">
        <w:rPr>
          <w:color w:val="000000"/>
          <w:u w:val="single"/>
        </w:rPr>
        <w:t>CDUI-2-1: X-OPERATION-ID</w:t>
      </w:r>
      <w:r w:rsidRPr="00040E8A" w:rsidR="0044176F">
        <w:rPr>
          <w:color w:val="000000"/>
          <w:u w:val="single"/>
        </w:rPr>
        <w:fldChar w:fldCharType="end"/>
      </w:r>
      <w:r w:rsidRPr="00A0679E">
        <w:t xml:space="preserve">, for the identification of an operation before starting and, in particular, for the preparation of a CN, a unique operations’ identified, X-OPERATION-ID, shall be requested: </w:t>
      </w:r>
    </w:p>
    <w:tbl>
      <w:tblPr>
        <w:tblW w:w="0" w:type="auto"/>
        <w:tblLayout w:type="fixed"/>
        <w:tblLook w:val="0600" w:firstRow="0" w:lastRow="0" w:firstColumn="0" w:lastColumn="0" w:noHBand="1" w:noVBand="1"/>
      </w:tblPr>
      <w:tblGrid>
        <w:gridCol w:w="9360"/>
      </w:tblGrid>
      <w:tr w:rsidRPr="00A0679E" w:rsidR="006F4C7D" w:rsidTr="7083FD33" w14:paraId="5F2FF6D3" w14:textId="77777777">
        <w:tc>
          <w:tcPr>
            <w:tcW w:w="9360" w:type="dxa"/>
            <w:shd w:val="clear" w:color="auto" w:fill="F8F8F8"/>
            <w:tcMar>
              <w:top w:w="180" w:type="dxa"/>
              <w:left w:w="180" w:type="dxa"/>
              <w:bottom w:w="180" w:type="dxa"/>
              <w:right w:w="180" w:type="dxa"/>
            </w:tcMar>
          </w:tcPr>
          <w:p w:rsidRPr="00A0679E" w:rsidR="006F4C7D" w:rsidP="006F4C7D" w:rsidRDefault="006F4C7D" w14:paraId="629091A3" w14:textId="03028E2C">
            <w:pPr>
              <w:widowControl w:val="0"/>
              <w:spacing w:after="0"/>
              <w:jc w:val="left"/>
              <w:rPr>
                <w:rFonts w:ascii="Courier New" w:hAnsi="Courier New" w:eastAsia="Courier New" w:cs="Courier New"/>
                <w:color w:val="333333"/>
                <w:sz w:val="16"/>
                <w:szCs w:val="16"/>
              </w:rPr>
            </w:pPr>
            <w:commentRangeStart w:id="1296"/>
            <w:commentRangeStart w:id="1297"/>
            <w:r w:rsidRPr="00A0679E">
              <w:rPr>
                <w:rFonts w:ascii="Courier New" w:hAnsi="Courier New" w:eastAsia="Courier New" w:cs="Courier New"/>
                <w:color w:val="333333"/>
                <w:sz w:val="16"/>
                <w:szCs w:val="16"/>
                <w:shd w:val="clear" w:color="auto" w:fill="F8F8F8"/>
              </w:rPr>
              <w:t>POST HTTP/1.1</w:t>
            </w:r>
            <w:r w:rsidRPr="00A0679E">
              <w:rPr>
                <w:rFonts w:ascii="Courier New" w:hAnsi="Courier New" w:eastAsia="Courier New" w:cs="Courier New"/>
                <w:color w:val="333333"/>
                <w:sz w:val="16"/>
                <w:szCs w:val="16"/>
                <w:shd w:val="clear" w:color="auto" w:fill="F8F8F8"/>
              </w:rPr>
              <w:br/>
            </w:r>
            <w:r w:rsidRPr="00A0679E">
              <w:rPr>
                <w:rFonts w:ascii="Courier New" w:hAnsi="Courier New" w:eastAsia="Courier New" w:cs="Courier New"/>
                <w:color w:val="000080"/>
                <w:sz w:val="16"/>
                <w:szCs w:val="16"/>
                <w:shd w:val="clear" w:color="auto" w:fill="F8F8F8"/>
              </w:rPr>
              <w:t>Authorization</w:t>
            </w:r>
            <w:r w:rsidRPr="00A0679E">
              <w:rPr>
                <w:rFonts w:ascii="Courier New" w:hAnsi="Courier New" w:eastAsia="Courier New" w:cs="Courier New"/>
                <w:color w:val="333333"/>
                <w:sz w:val="16"/>
                <w:szCs w:val="16"/>
                <w:shd w:val="clear" w:color="auto" w:fill="F8F8F8"/>
              </w:rPr>
              <w:t>: Bearer QWxhZGRpbjpPcGVuU2VzYW1l</w:t>
            </w:r>
            <w:r w:rsidRPr="00A0679E">
              <w:rPr>
                <w:rFonts w:ascii="Courier New" w:hAnsi="Courier New" w:eastAsia="Courier New" w:cs="Courier New"/>
                <w:color w:val="333333"/>
                <w:sz w:val="16"/>
                <w:szCs w:val="16"/>
                <w:shd w:val="clear" w:color="auto" w:fill="F8F8F8"/>
              </w:rPr>
              <w:br/>
            </w:r>
            <w:r w:rsidRPr="00A0679E">
              <w:rPr>
                <w:rFonts w:ascii="Courier New" w:hAnsi="Courier New" w:eastAsia="Courier New" w:cs="Courier New"/>
                <w:color w:val="000080"/>
                <w:sz w:val="16"/>
                <w:szCs w:val="16"/>
                <w:shd w:val="clear" w:color="auto" w:fill="F8F8F8"/>
              </w:rPr>
              <w:t>Host</w:t>
            </w:r>
            <w:r w:rsidRPr="00A0679E">
              <w:rPr>
                <w:rFonts w:ascii="Courier New" w:hAnsi="Courier New" w:eastAsia="Courier New" w:cs="Courier New"/>
                <w:color w:val="333333"/>
                <w:sz w:val="16"/>
                <w:szCs w:val="16"/>
                <w:shd w:val="clear" w:color="auto" w:fill="F8F8F8"/>
              </w:rPr>
              <w:t>: operation.HOST</w:t>
            </w:r>
            <w:r w:rsidRPr="00A0679E">
              <w:rPr>
                <w:rFonts w:ascii="Courier New" w:hAnsi="Courier New" w:eastAsia="Courier New" w:cs="Courier New"/>
                <w:color w:val="333333"/>
                <w:sz w:val="16"/>
                <w:szCs w:val="16"/>
                <w:shd w:val="clear" w:color="auto" w:fill="F8F8F8"/>
              </w:rPr>
              <w:br/>
            </w:r>
            <w:r w:rsidRPr="00A0679E">
              <w:rPr>
                <w:rFonts w:ascii="Courier New" w:hAnsi="Courier New" w:eastAsia="Courier New" w:cs="Courier New"/>
                <w:color w:val="333333"/>
                <w:sz w:val="16"/>
                <w:szCs w:val="16"/>
                <w:shd w:val="clear" w:color="auto" w:fill="F8F8F8"/>
              </w:rPr>
              <w:lastRenderedPageBreak/>
              <w:br/>
            </w:r>
            <w:r w:rsidRPr="00A0679E">
              <w:rPr>
                <w:rFonts w:ascii="Courier New" w:hAnsi="Courier New" w:eastAsia="Courier New" w:cs="Courier New"/>
                <w:color w:val="333333"/>
                <w:sz w:val="16"/>
                <w:szCs w:val="16"/>
                <w:shd w:val="clear" w:color="auto" w:fill="F8F8F8"/>
              </w:rPr>
              <w:t>201 OK</w:t>
            </w:r>
            <w:r w:rsidRPr="00A0679E">
              <w:rPr>
                <w:rFonts w:ascii="Courier New" w:hAnsi="Courier New" w:eastAsia="Courier New" w:cs="Courier New"/>
                <w:color w:val="333333"/>
                <w:sz w:val="16"/>
                <w:szCs w:val="16"/>
                <w:shd w:val="clear" w:color="auto" w:fill="F8F8F8"/>
              </w:rPr>
              <w:br/>
            </w:r>
            <w:r w:rsidRPr="00A0679E">
              <w:rPr>
                <w:rFonts w:ascii="Courier New" w:hAnsi="Courier New" w:eastAsia="Courier New" w:cs="Courier New"/>
                <w:color w:val="333333"/>
                <w:sz w:val="16"/>
                <w:szCs w:val="16"/>
                <w:shd w:val="clear" w:color="auto" w:fill="F8F8F8"/>
              </w:rPr>
              <w:t>Content-Type: application/json; charset=UTF-8</w:t>
            </w:r>
            <w:r w:rsidRPr="00A0679E">
              <w:rPr>
                <w:rFonts w:ascii="Courier New" w:hAnsi="Courier New" w:eastAsia="Courier New" w:cs="Courier New"/>
                <w:color w:val="333333"/>
                <w:sz w:val="16"/>
                <w:szCs w:val="16"/>
                <w:shd w:val="clear" w:color="auto" w:fill="F8F8F8"/>
              </w:rPr>
              <w:br/>
            </w:r>
            <w:r w:rsidRPr="00A0679E">
              <w:rPr>
                <w:rFonts w:ascii="Courier New" w:hAnsi="Courier New" w:eastAsia="Courier New" w:cs="Courier New"/>
                <w:color w:val="333333"/>
                <w:sz w:val="16"/>
                <w:szCs w:val="16"/>
                <w:shd w:val="clear" w:color="auto" w:fill="F8F8F8"/>
              </w:rPr>
              <w:t>{</w:t>
            </w:r>
            <w:r w:rsidRPr="00A0679E">
              <w:rPr>
                <w:rFonts w:ascii="Courier New" w:hAnsi="Courier New" w:eastAsia="Courier New" w:cs="Courier New"/>
                <w:color w:val="333333"/>
                <w:sz w:val="16"/>
                <w:szCs w:val="16"/>
                <w:shd w:val="clear" w:color="auto" w:fill="F8F8F8"/>
              </w:rPr>
              <w:br/>
            </w:r>
            <w:r w:rsidRPr="00A0679E">
              <w:rPr>
                <w:rFonts w:ascii="Courier New" w:hAnsi="Courier New" w:eastAsia="Courier New" w:cs="Courier New"/>
                <w:color w:val="333333"/>
                <w:sz w:val="16"/>
                <w:szCs w:val="16"/>
                <w:shd w:val="clear" w:color="auto" w:fill="F8F8F8"/>
              </w:rPr>
              <w:t xml:space="preserve">  </w:t>
            </w:r>
            <w:r w:rsidRPr="00A0679E">
              <w:rPr>
                <w:rFonts w:ascii="Courier New" w:hAnsi="Courier New" w:eastAsia="Courier New" w:cs="Courier New"/>
                <w:color w:val="DD1144"/>
                <w:sz w:val="16"/>
                <w:szCs w:val="16"/>
                <w:shd w:val="clear" w:color="auto" w:fill="F8F8F8"/>
              </w:rPr>
              <w:t>"X-OPERATION-ID"</w:t>
            </w:r>
            <w:r w:rsidRPr="00A0679E">
              <w:rPr>
                <w:rFonts w:ascii="Courier New" w:hAnsi="Courier New" w:eastAsia="Courier New" w:cs="Courier New"/>
                <w:color w:val="333333"/>
                <w:sz w:val="16"/>
                <w:szCs w:val="16"/>
                <w:shd w:val="clear" w:color="auto" w:fill="F8F8F8"/>
              </w:rPr>
              <w:t xml:space="preserve">: </w:t>
            </w:r>
            <w:r w:rsidRPr="00A0679E">
              <w:rPr>
                <w:rFonts w:ascii="Courier New" w:hAnsi="Courier New" w:eastAsia="Courier New" w:cs="Courier New"/>
                <w:color w:val="DD1144"/>
                <w:sz w:val="16"/>
                <w:szCs w:val="16"/>
                <w:shd w:val="clear" w:color="auto" w:fill="F8F8F8"/>
              </w:rPr>
              <w:t>"f5c6a3c0-5ff8-463f-9c0c-d4c1f324b7fb"</w:t>
            </w:r>
            <w:r w:rsidRPr="00A0679E">
              <w:rPr>
                <w:rFonts w:ascii="Courier New" w:hAnsi="Courier New" w:eastAsia="Courier New" w:cs="Courier New"/>
                <w:color w:val="333333"/>
                <w:sz w:val="16"/>
                <w:szCs w:val="16"/>
                <w:shd w:val="clear" w:color="auto" w:fill="F8F8F8"/>
              </w:rPr>
              <w:br/>
            </w:r>
            <w:r w:rsidRPr="00A0679E">
              <w:rPr>
                <w:rFonts w:ascii="Courier New" w:hAnsi="Courier New" w:eastAsia="Courier New" w:cs="Courier New"/>
                <w:color w:val="333333"/>
                <w:sz w:val="16"/>
                <w:szCs w:val="16"/>
                <w:shd w:val="clear" w:color="auto" w:fill="F8F8F8"/>
              </w:rPr>
              <w:t>}</w:t>
            </w:r>
            <w:commentRangeEnd w:id="1296"/>
            <w:r w:rsidR="00696B51">
              <w:rPr>
                <w:rStyle w:val="CommentReference"/>
              </w:rPr>
              <w:commentReference w:id="1296"/>
            </w:r>
            <w:commentRangeEnd w:id="1297"/>
            <w:r>
              <w:commentReference w:id="1297"/>
            </w:r>
          </w:p>
        </w:tc>
      </w:tr>
    </w:tbl>
    <w:p w:rsidRPr="00A0679E" w:rsidR="00925C9C" w:rsidP="004F4773" w:rsidRDefault="00925C9C" w14:paraId="7EA553E9" w14:textId="099CDA81">
      <w:pPr>
        <w:pStyle w:val="Heading4"/>
        <w:keepNext w:val="0"/>
        <w:keepLines w:val="0"/>
        <w:spacing w:before="200" w:line="360" w:lineRule="auto"/>
        <w:ind w:left="924"/>
        <w:jc w:val="left"/>
      </w:pPr>
      <w:bookmarkStart w:name="_1s1y2spbd7uf" w:colFirst="0" w:colLast="0" w:id="1298"/>
      <w:bookmarkEnd w:id="1298"/>
      <w:r w:rsidRPr="00A0679E">
        <w:lastRenderedPageBreak/>
        <w:t>Registration</w:t>
      </w:r>
      <w:r w:rsidRPr="00A0679E" w:rsidR="00AC0109">
        <w:t xml:space="preserve"> of</w:t>
      </w:r>
      <w:r w:rsidRPr="00A0679E">
        <w:t xml:space="preserve"> </w:t>
      </w:r>
      <w:r w:rsidRPr="00A0679E" w:rsidR="00AC0109">
        <w:t>d</w:t>
      </w:r>
      <w:r w:rsidRPr="00A0679E">
        <w:t>ocumentation</w:t>
      </w:r>
    </w:p>
    <w:p w:rsidRPr="00A0679E" w:rsidR="0020384E" w:rsidP="0020384E" w:rsidRDefault="006F4C7D" w14:paraId="4E933361" w14:textId="3A938316">
      <w:r w:rsidRPr="00A0679E">
        <w:t xml:space="preserve">According to </w:t>
      </w:r>
      <w:r w:rsidRPr="00040E8A" w:rsidR="0044176F">
        <w:fldChar w:fldCharType="begin"/>
      </w:r>
      <w:r w:rsidRPr="00A0679E" w:rsidR="0044176F">
        <w:instrText xml:space="preserve"> HYPERLINK "http://some" \h </w:instrText>
      </w:r>
      <w:r w:rsidRPr="00040E8A" w:rsidR="0044176F">
        <w:rPr>
          <w:rPrChange w:author="Chris Smith" w:date="2020-12-19T08:42:00Z" w:id="1299">
            <w:rPr>
              <w:color w:val="000000"/>
              <w:u w:val="single"/>
            </w:rPr>
          </w:rPrChange>
        </w:rPr>
        <w:fldChar w:fldCharType="separate"/>
      </w:r>
      <w:r w:rsidRPr="00A0679E">
        <w:rPr>
          <w:color w:val="000000"/>
          <w:u w:val="single"/>
        </w:rPr>
        <w:t>CDUI-3-1: Registration of a document</w:t>
      </w:r>
      <w:r w:rsidRPr="00040E8A" w:rsidR="0044176F">
        <w:rPr>
          <w:color w:val="000000"/>
          <w:u w:val="single"/>
        </w:rPr>
        <w:fldChar w:fldCharType="end"/>
      </w:r>
      <w:r w:rsidRPr="00A0679E">
        <w:t>, the CA can register document for the future cpPhase.CN before it is created</w:t>
      </w:r>
      <w:r w:rsidRPr="00A0679E" w:rsidR="00925C9C">
        <w:t xml:space="preserve">: </w:t>
      </w:r>
      <w:bookmarkStart w:name="_kc0x0o13qpn2" w:colFirst="0" w:colLast="0" w:id="1300"/>
      <w:bookmarkEnd w:id="1300"/>
    </w:p>
    <w:tbl>
      <w:tblPr>
        <w:tblW w:w="9375" w:type="dxa"/>
        <w:tblLayout w:type="fixed"/>
        <w:tblLook w:val="0600" w:firstRow="0" w:lastRow="0" w:firstColumn="0" w:lastColumn="0" w:noHBand="1" w:noVBand="1"/>
      </w:tblPr>
      <w:tblGrid>
        <w:gridCol w:w="9375"/>
      </w:tblGrid>
      <w:tr w:rsidRPr="00A0679E" w:rsidR="0020384E" w:rsidTr="0020384E" w14:paraId="479A5429" w14:textId="77777777">
        <w:trPr>
          <w:trHeight w:val="3148"/>
        </w:trPr>
        <w:tc>
          <w:tcPr>
            <w:tcW w:w="9375" w:type="dxa"/>
            <w:tcBorders>
              <w:top w:val="nil"/>
              <w:left w:val="nil"/>
              <w:bottom w:val="nil"/>
              <w:right w:val="nil"/>
            </w:tcBorders>
            <w:shd w:val="clear" w:color="auto" w:fill="F8F8F8"/>
            <w:tcMar>
              <w:top w:w="180" w:type="dxa"/>
              <w:left w:w="180" w:type="dxa"/>
              <w:bottom w:w="180" w:type="dxa"/>
              <w:right w:w="180" w:type="dxa"/>
            </w:tcMar>
          </w:tcPr>
          <w:p w:rsidRPr="00A0679E" w:rsidR="0020384E" w:rsidP="00507E16" w:rsidRDefault="0020384E" w14:paraId="0026E284" w14:textId="77777777">
            <w:pPr>
              <w:spacing w:after="0"/>
              <w:rPr>
                <w:rFonts w:ascii="Courier New" w:hAnsi="Courier New" w:eastAsia="Courier New" w:cs="Courier New"/>
                <w:color w:val="333333"/>
                <w:sz w:val="16"/>
                <w:szCs w:val="16"/>
              </w:rPr>
            </w:pPr>
            <w:r w:rsidRPr="00A0679E">
              <w:rPr>
                <w:rFonts w:ascii="Courier New" w:hAnsi="Courier New" w:eastAsia="Courier New" w:cs="Courier New"/>
                <w:b/>
                <w:color w:val="333333"/>
                <w:sz w:val="16"/>
                <w:szCs w:val="16"/>
              </w:rPr>
              <w:t>POST</w:t>
            </w:r>
            <w:r w:rsidRPr="00A0679E">
              <w:rPr>
                <w:rFonts w:ascii="Courier New" w:hAnsi="Courier New" w:eastAsia="Courier New" w:cs="Courier New"/>
                <w:color w:val="333333"/>
                <w:sz w:val="16"/>
                <w:szCs w:val="16"/>
              </w:rPr>
              <w:t xml:space="preserve"> </w:t>
            </w:r>
            <w:r w:rsidRPr="00A0679E">
              <w:rPr>
                <w:rFonts w:ascii="Courier New" w:hAnsi="Courier New" w:eastAsia="Courier New" w:cs="Courier New"/>
                <w:color w:val="DD1144"/>
                <w:sz w:val="16"/>
                <w:szCs w:val="16"/>
              </w:rPr>
              <w:t>/registration</w:t>
            </w:r>
            <w:r w:rsidRPr="00A0679E">
              <w:rPr>
                <w:rFonts w:ascii="Courier New" w:hAnsi="Courier New" w:eastAsia="Courier New" w:cs="Courier New"/>
                <w:color w:val="333333"/>
                <w:sz w:val="16"/>
                <w:szCs w:val="16"/>
              </w:rPr>
              <w:t xml:space="preserve"> HTTP/1.1</w:t>
            </w:r>
          </w:p>
          <w:p w:rsidRPr="00A0679E" w:rsidR="0020384E" w:rsidP="00507E16" w:rsidRDefault="0020384E" w14:paraId="6ECC7FFF" w14:textId="77777777">
            <w:pPr>
              <w:spacing w:after="0"/>
              <w:rPr>
                <w:rFonts w:ascii="Courier New" w:hAnsi="Courier New" w:eastAsia="Courier New" w:cs="Courier New"/>
                <w:color w:val="333333"/>
                <w:sz w:val="16"/>
                <w:szCs w:val="16"/>
              </w:rPr>
            </w:pPr>
            <w:r w:rsidRPr="00A0679E">
              <w:rPr>
                <w:rFonts w:ascii="Courier New" w:hAnsi="Courier New" w:eastAsia="Courier New" w:cs="Courier New"/>
                <w:color w:val="000080"/>
                <w:sz w:val="16"/>
                <w:szCs w:val="16"/>
              </w:rPr>
              <w:t>Authorization</w:t>
            </w:r>
            <w:r w:rsidRPr="00A0679E">
              <w:rPr>
                <w:rFonts w:ascii="Courier New" w:hAnsi="Courier New" w:eastAsia="Courier New" w:cs="Courier New"/>
                <w:color w:val="333333"/>
                <w:sz w:val="16"/>
                <w:szCs w:val="16"/>
              </w:rPr>
              <w:t>: Bearer QWxhZGRpbjpPcGVuU2VzYW1l</w:t>
            </w:r>
          </w:p>
          <w:p w:rsidRPr="00A0679E" w:rsidR="0020384E" w:rsidP="00507E16" w:rsidRDefault="0020384E" w14:paraId="3657539F" w14:textId="77777777">
            <w:pPr>
              <w:spacing w:after="0"/>
              <w:rPr>
                <w:rFonts w:ascii="Courier New" w:hAnsi="Courier New" w:eastAsia="Courier New" w:cs="Courier New"/>
                <w:color w:val="333333"/>
                <w:sz w:val="16"/>
                <w:szCs w:val="16"/>
              </w:rPr>
            </w:pPr>
            <w:r w:rsidRPr="00A0679E">
              <w:rPr>
                <w:rFonts w:ascii="Courier New" w:hAnsi="Courier New" w:eastAsia="Courier New" w:cs="Courier New"/>
                <w:color w:val="000080"/>
                <w:sz w:val="16"/>
                <w:szCs w:val="16"/>
              </w:rPr>
              <w:t>Content-Type</w:t>
            </w:r>
            <w:r w:rsidRPr="00A0679E">
              <w:rPr>
                <w:rFonts w:ascii="Courier New" w:hAnsi="Courier New" w:eastAsia="Courier New" w:cs="Courier New"/>
                <w:color w:val="333333"/>
                <w:sz w:val="16"/>
                <w:szCs w:val="16"/>
              </w:rPr>
              <w:t>: application/json</w:t>
            </w:r>
          </w:p>
          <w:p w:rsidRPr="00A0679E" w:rsidR="0020384E" w:rsidP="00507E16" w:rsidRDefault="0020384E" w14:paraId="4F2FD7E6" w14:textId="77777777">
            <w:pPr>
              <w:spacing w:after="0"/>
              <w:rPr>
                <w:sz w:val="16"/>
                <w:szCs w:val="16"/>
              </w:rPr>
            </w:pPr>
            <w:r w:rsidRPr="00A0679E">
              <w:rPr>
                <w:rFonts w:ascii="Courier New" w:hAnsi="Courier New" w:eastAsia="Courier New" w:cs="Courier New"/>
                <w:color w:val="000080"/>
                <w:sz w:val="16"/>
                <w:szCs w:val="16"/>
              </w:rPr>
              <w:t>Host</w:t>
            </w:r>
            <w:r w:rsidRPr="00A0679E">
              <w:rPr>
                <w:rFonts w:ascii="Courier New" w:hAnsi="Courier New" w:eastAsia="Courier New" w:cs="Courier New"/>
                <w:color w:val="333333"/>
                <w:sz w:val="16"/>
                <w:szCs w:val="16"/>
              </w:rPr>
              <w:t>: storage.HOST</w:t>
            </w:r>
          </w:p>
          <w:p w:rsidRPr="00A0679E" w:rsidR="0020384E" w:rsidP="00507E16" w:rsidRDefault="0020384E" w14:paraId="797A63EC" w14:textId="77777777">
            <w:pPr>
              <w:spacing w:after="0"/>
              <w:rPr>
                <w:rFonts w:ascii="Courier New" w:hAnsi="Courier New" w:eastAsia="Courier New" w:cs="Courier New"/>
                <w:color w:val="333333"/>
                <w:sz w:val="16"/>
                <w:szCs w:val="16"/>
              </w:rPr>
            </w:pPr>
            <w:r w:rsidRPr="00A0679E">
              <w:rPr>
                <w:rFonts w:ascii="Courier New" w:hAnsi="Courier New" w:eastAsia="Courier New" w:cs="Courier New"/>
                <w:color w:val="333333"/>
                <w:sz w:val="16"/>
                <w:szCs w:val="16"/>
              </w:rPr>
              <w:t>{</w:t>
            </w:r>
          </w:p>
          <w:p w:rsidRPr="00A0679E" w:rsidR="0020384E" w:rsidP="00507E16" w:rsidRDefault="0020384E" w14:paraId="67585EFA" w14:textId="77777777">
            <w:pPr>
              <w:spacing w:after="0"/>
              <w:rPr>
                <w:rFonts w:ascii="Courier New" w:hAnsi="Courier New" w:eastAsia="Courier New" w:cs="Courier New"/>
                <w:color w:val="333333"/>
                <w:sz w:val="16"/>
                <w:szCs w:val="16"/>
              </w:rPr>
            </w:pPr>
            <w:r w:rsidRPr="00A0679E">
              <w:rPr>
                <w:rFonts w:ascii="Courier New" w:hAnsi="Courier New" w:eastAsia="Courier New" w:cs="Courier New"/>
                <w:color w:val="333333"/>
                <w:sz w:val="16"/>
                <w:szCs w:val="16"/>
              </w:rPr>
              <w:t xml:space="preserve">  "hash": </w:t>
            </w:r>
            <w:r w:rsidRPr="00A0679E">
              <w:rPr>
                <w:rFonts w:ascii="Courier New" w:hAnsi="Courier New" w:eastAsia="Courier New" w:cs="Courier New"/>
                <w:color w:val="DD1144"/>
                <w:sz w:val="16"/>
                <w:szCs w:val="16"/>
              </w:rPr>
              <w:t>"9a0364b9e99bb480dd25e1f0284c8555"</w:t>
            </w:r>
          </w:p>
          <w:p w:rsidRPr="00A0679E" w:rsidR="0020384E" w:rsidP="00507E16" w:rsidRDefault="0020384E" w14:paraId="44407B9B" w14:textId="77777777">
            <w:pPr>
              <w:spacing w:after="0"/>
              <w:rPr>
                <w:sz w:val="16"/>
                <w:szCs w:val="16"/>
              </w:rPr>
            </w:pPr>
            <w:r w:rsidRPr="00A0679E">
              <w:rPr>
                <w:rFonts w:ascii="Courier New" w:hAnsi="Courier New" w:eastAsia="Courier New" w:cs="Courier New"/>
                <w:color w:val="333333"/>
                <w:sz w:val="16"/>
                <w:szCs w:val="16"/>
              </w:rPr>
              <w:t>}</w:t>
            </w:r>
          </w:p>
          <w:p w:rsidRPr="00A0679E" w:rsidR="0020384E" w:rsidP="00507E16" w:rsidRDefault="0020384E" w14:paraId="78D2BA87" w14:textId="77777777">
            <w:pPr>
              <w:spacing w:after="0"/>
              <w:rPr>
                <w:rFonts w:ascii="Courier New" w:hAnsi="Courier New" w:eastAsia="Courier New" w:cs="Courier New"/>
                <w:color w:val="000080"/>
                <w:sz w:val="16"/>
                <w:szCs w:val="16"/>
              </w:rPr>
            </w:pPr>
            <w:r w:rsidRPr="00A0679E">
              <w:rPr>
                <w:rFonts w:ascii="Courier New" w:hAnsi="Courier New" w:eastAsia="Courier New" w:cs="Courier New"/>
                <w:color w:val="000080"/>
                <w:sz w:val="16"/>
                <w:szCs w:val="16"/>
              </w:rPr>
              <w:t>201 Created</w:t>
            </w:r>
          </w:p>
          <w:p w:rsidRPr="00A0679E" w:rsidR="0020384E" w:rsidP="00507E16" w:rsidRDefault="0020384E" w14:paraId="474AC959" w14:textId="77777777">
            <w:pPr>
              <w:spacing w:after="0"/>
              <w:rPr>
                <w:sz w:val="16"/>
                <w:szCs w:val="16"/>
              </w:rPr>
            </w:pPr>
            <w:r w:rsidRPr="00A0679E">
              <w:rPr>
                <w:rFonts w:ascii="Courier New" w:hAnsi="Courier New" w:eastAsia="Courier New" w:cs="Courier New"/>
                <w:color w:val="000080"/>
                <w:sz w:val="16"/>
                <w:szCs w:val="16"/>
              </w:rPr>
              <w:t>Content-Type</w:t>
            </w:r>
            <w:r w:rsidRPr="00A0679E">
              <w:rPr>
                <w:rFonts w:ascii="Courier New" w:hAnsi="Courier New" w:eastAsia="Courier New" w:cs="Courier New"/>
                <w:color w:val="333333"/>
                <w:sz w:val="16"/>
                <w:szCs w:val="16"/>
              </w:rPr>
              <w:t>: application/json; charset=UTF-8</w:t>
            </w:r>
          </w:p>
          <w:p w:rsidRPr="00A0679E" w:rsidR="0020384E" w:rsidP="00507E16" w:rsidRDefault="0020384E" w14:paraId="1B1B425C" w14:textId="77777777">
            <w:pPr>
              <w:spacing w:after="0"/>
              <w:rPr>
                <w:rFonts w:ascii="Courier New" w:hAnsi="Courier New" w:eastAsia="Courier New" w:cs="Courier New"/>
                <w:color w:val="333333"/>
                <w:sz w:val="16"/>
                <w:szCs w:val="16"/>
              </w:rPr>
            </w:pPr>
            <w:r w:rsidRPr="00A0679E">
              <w:rPr>
                <w:rFonts w:ascii="Courier New" w:hAnsi="Courier New" w:eastAsia="Courier New" w:cs="Courier New"/>
                <w:color w:val="333333"/>
                <w:sz w:val="16"/>
                <w:szCs w:val="16"/>
              </w:rPr>
              <w:t>{</w:t>
            </w:r>
          </w:p>
          <w:p w:rsidRPr="00A0679E" w:rsidR="0020384E" w:rsidP="00507E16" w:rsidRDefault="0020384E" w14:paraId="7FCD93E4" w14:textId="77777777">
            <w:pPr>
              <w:spacing w:after="0"/>
              <w:rPr>
                <w:rFonts w:ascii="Courier New" w:hAnsi="Courier New" w:eastAsia="Courier New" w:cs="Courier New"/>
                <w:color w:val="333333"/>
                <w:sz w:val="16"/>
                <w:szCs w:val="16"/>
              </w:rPr>
            </w:pPr>
            <w:r w:rsidRPr="00A0679E">
              <w:rPr>
                <w:rFonts w:ascii="Courier New" w:hAnsi="Courier New" w:eastAsia="Courier New" w:cs="Courier New"/>
                <w:color w:val="333333"/>
                <w:sz w:val="16"/>
                <w:szCs w:val="16"/>
              </w:rPr>
              <w:t xml:space="preserve">  "success": </w:t>
            </w:r>
            <w:r w:rsidRPr="00A0679E">
              <w:rPr>
                <w:rFonts w:ascii="Courier New" w:hAnsi="Courier New" w:eastAsia="Courier New" w:cs="Courier New"/>
                <w:color w:val="008080"/>
                <w:sz w:val="16"/>
                <w:szCs w:val="16"/>
              </w:rPr>
              <w:t>true</w:t>
            </w:r>
            <w:r w:rsidRPr="00A0679E">
              <w:rPr>
                <w:rFonts w:ascii="Courier New" w:hAnsi="Courier New" w:eastAsia="Courier New" w:cs="Courier New"/>
                <w:color w:val="333333"/>
                <w:sz w:val="16"/>
                <w:szCs w:val="16"/>
              </w:rPr>
              <w:t>,</w:t>
            </w:r>
          </w:p>
          <w:p w:rsidRPr="00A0679E" w:rsidR="0020384E" w:rsidP="00507E16" w:rsidRDefault="0020384E" w14:paraId="0CAF952E" w14:textId="77777777">
            <w:pPr>
              <w:spacing w:after="0"/>
              <w:rPr>
                <w:rFonts w:ascii="Courier New" w:hAnsi="Courier New" w:eastAsia="Courier New" w:cs="Courier New"/>
                <w:color w:val="333333"/>
                <w:sz w:val="16"/>
                <w:szCs w:val="16"/>
              </w:rPr>
            </w:pPr>
            <w:r w:rsidRPr="00A0679E">
              <w:rPr>
                <w:rFonts w:ascii="Courier New" w:hAnsi="Courier New" w:eastAsia="Courier New" w:cs="Courier New"/>
                <w:color w:val="333333"/>
                <w:sz w:val="16"/>
                <w:szCs w:val="16"/>
              </w:rPr>
              <w:t xml:space="preserve">  "data": {</w:t>
            </w:r>
          </w:p>
          <w:p w:rsidRPr="00A0679E" w:rsidR="0020384E" w:rsidP="00507E16" w:rsidRDefault="0020384E" w14:paraId="46FAC939" w14:textId="77777777">
            <w:pPr>
              <w:spacing w:after="0"/>
              <w:rPr>
                <w:rFonts w:ascii="Courier New" w:hAnsi="Courier New" w:eastAsia="Courier New" w:cs="Courier New"/>
                <w:color w:val="333333"/>
                <w:sz w:val="16"/>
                <w:szCs w:val="16"/>
              </w:rPr>
            </w:pPr>
            <w:r w:rsidRPr="00A0679E">
              <w:rPr>
                <w:rFonts w:ascii="Courier New" w:hAnsi="Courier New" w:eastAsia="Courier New" w:cs="Courier New"/>
                <w:color w:val="333333"/>
                <w:sz w:val="16"/>
                <w:szCs w:val="16"/>
              </w:rPr>
              <w:t xml:space="preserve">    "id": </w:t>
            </w:r>
            <w:r w:rsidRPr="00A0679E">
              <w:rPr>
                <w:rFonts w:ascii="Courier New" w:hAnsi="Courier New" w:eastAsia="Courier New" w:cs="Courier New"/>
                <w:color w:val="DD1144"/>
                <w:sz w:val="16"/>
                <w:szCs w:val="16"/>
              </w:rPr>
              <w:t>"4c4f5a50-89cd-11e8-b758-dd76462396b0"</w:t>
            </w:r>
            <w:r w:rsidRPr="00A0679E">
              <w:rPr>
                <w:rFonts w:ascii="Courier New" w:hAnsi="Courier New" w:eastAsia="Courier New" w:cs="Courier New"/>
                <w:color w:val="333333"/>
                <w:sz w:val="16"/>
                <w:szCs w:val="16"/>
              </w:rPr>
              <w:t>,</w:t>
            </w:r>
          </w:p>
          <w:p w:rsidRPr="00071623" w:rsidR="0020384E" w:rsidP="00507E16" w:rsidRDefault="0020384E" w14:paraId="1E065C70" w14:textId="77777777">
            <w:pPr>
              <w:spacing w:after="0"/>
              <w:rPr>
                <w:rFonts w:ascii="Courier New" w:hAnsi="Courier New" w:eastAsia="Courier New" w:cs="Courier New"/>
                <w:color w:val="333333"/>
                <w:sz w:val="16"/>
                <w:szCs w:val="16"/>
                <w:lang w:val="pl-PL"/>
                <w:rPrChange w:author="Ekspert Reinvention" w:date="2021-01-20T15:54:00Z" w:id="1301">
                  <w:rPr>
                    <w:rFonts w:ascii="Courier New" w:hAnsi="Courier New" w:eastAsia="Courier New" w:cs="Courier New"/>
                    <w:color w:val="333333"/>
                    <w:sz w:val="16"/>
                    <w:szCs w:val="16"/>
                  </w:rPr>
                </w:rPrChange>
              </w:rPr>
            </w:pPr>
            <w:r w:rsidRPr="00A0679E">
              <w:rPr>
                <w:rFonts w:ascii="Courier New" w:hAnsi="Courier New" w:eastAsia="Courier New" w:cs="Courier New"/>
                <w:color w:val="333333"/>
                <w:sz w:val="16"/>
                <w:szCs w:val="16"/>
              </w:rPr>
              <w:t xml:space="preserve">    </w:t>
            </w:r>
            <w:r w:rsidRPr="00071623">
              <w:rPr>
                <w:rFonts w:ascii="Courier New" w:hAnsi="Courier New" w:eastAsia="Courier New" w:cs="Courier New"/>
                <w:color w:val="333333"/>
                <w:sz w:val="16"/>
                <w:szCs w:val="16"/>
                <w:lang w:val="pl-PL"/>
                <w:rPrChange w:author="Ekspert Reinvention" w:date="2021-01-20T15:54:00Z" w:id="1302">
                  <w:rPr>
                    <w:rFonts w:ascii="Courier New" w:hAnsi="Courier New" w:eastAsia="Courier New" w:cs="Courier New"/>
                    <w:color w:val="333333"/>
                    <w:sz w:val="16"/>
                    <w:szCs w:val="16"/>
                  </w:rPr>
                </w:rPrChange>
              </w:rPr>
              <w:t xml:space="preserve">"url": </w:t>
            </w:r>
            <w:r w:rsidRPr="00071623">
              <w:rPr>
                <w:rFonts w:ascii="Courier New" w:hAnsi="Courier New" w:eastAsia="Courier New" w:cs="Courier New"/>
                <w:color w:val="DD1144"/>
                <w:sz w:val="16"/>
                <w:szCs w:val="16"/>
                <w:lang w:val="pl-PL"/>
                <w:rPrChange w:author="Ekspert Reinvention" w:date="2021-01-20T15:54:00Z" w:id="1303">
                  <w:rPr>
                    <w:rFonts w:ascii="Courier New" w:hAnsi="Courier New" w:eastAsia="Courier New" w:cs="Courier New"/>
                    <w:color w:val="DD1144"/>
                    <w:sz w:val="16"/>
                    <w:szCs w:val="16"/>
                  </w:rPr>
                </w:rPrChange>
              </w:rPr>
              <w:t>"http://storage.HOST/get/4c4f5a50-89cd-11e8"</w:t>
            </w:r>
            <w:r w:rsidRPr="00071623">
              <w:rPr>
                <w:rFonts w:ascii="Courier New" w:hAnsi="Courier New" w:eastAsia="Courier New" w:cs="Courier New"/>
                <w:color w:val="333333"/>
                <w:sz w:val="16"/>
                <w:szCs w:val="16"/>
                <w:lang w:val="pl-PL"/>
                <w:rPrChange w:author="Ekspert Reinvention" w:date="2021-01-20T15:54:00Z" w:id="1304">
                  <w:rPr>
                    <w:rFonts w:ascii="Courier New" w:hAnsi="Courier New" w:eastAsia="Courier New" w:cs="Courier New"/>
                    <w:color w:val="333333"/>
                    <w:sz w:val="16"/>
                    <w:szCs w:val="16"/>
                  </w:rPr>
                </w:rPrChange>
              </w:rPr>
              <w:t>,</w:t>
            </w:r>
          </w:p>
          <w:p w:rsidRPr="00A0679E" w:rsidR="0020384E" w:rsidP="00507E16" w:rsidRDefault="0020384E" w14:paraId="7514E829" w14:textId="77777777">
            <w:pPr>
              <w:spacing w:after="0"/>
              <w:rPr>
                <w:rFonts w:ascii="Courier New" w:hAnsi="Courier New" w:eastAsia="Courier New" w:cs="Courier New"/>
                <w:color w:val="008080"/>
                <w:sz w:val="16"/>
                <w:szCs w:val="16"/>
              </w:rPr>
            </w:pPr>
            <w:r w:rsidRPr="00071623">
              <w:rPr>
                <w:rFonts w:ascii="Courier New" w:hAnsi="Courier New" w:eastAsia="Courier New" w:cs="Courier New"/>
                <w:color w:val="333333"/>
                <w:sz w:val="16"/>
                <w:szCs w:val="16"/>
                <w:lang w:val="pl-PL"/>
                <w:rPrChange w:author="Ekspert Reinvention" w:date="2021-01-20T15:54:00Z" w:id="1305">
                  <w:rPr>
                    <w:rFonts w:ascii="Courier New" w:hAnsi="Courier New" w:eastAsia="Courier New" w:cs="Courier New"/>
                    <w:color w:val="333333"/>
                    <w:sz w:val="16"/>
                    <w:szCs w:val="16"/>
                  </w:rPr>
                </w:rPrChange>
              </w:rPr>
              <w:t xml:space="preserve">    </w:t>
            </w:r>
            <w:r w:rsidRPr="00A0679E">
              <w:rPr>
                <w:rFonts w:ascii="Courier New" w:hAnsi="Courier New" w:eastAsia="Courier New" w:cs="Courier New"/>
                <w:color w:val="333333"/>
                <w:sz w:val="16"/>
                <w:szCs w:val="16"/>
              </w:rPr>
              <w:t xml:space="preserve">"dateModified": </w:t>
            </w:r>
            <w:r w:rsidRPr="00A0679E">
              <w:rPr>
                <w:rFonts w:ascii="Courier New" w:hAnsi="Courier New" w:eastAsia="Courier New" w:cs="Courier New"/>
                <w:color w:val="DD1144"/>
                <w:sz w:val="16"/>
                <w:szCs w:val="16"/>
              </w:rPr>
              <w:t>"2018-07-17T14:25:47Z"</w:t>
            </w:r>
          </w:p>
          <w:p w:rsidRPr="00A0679E" w:rsidR="0020384E" w:rsidP="00507E16" w:rsidRDefault="0020384E" w14:paraId="3E1B64EE" w14:textId="77777777">
            <w:pPr>
              <w:spacing w:after="0"/>
              <w:rPr>
                <w:rFonts w:ascii="Courier New" w:hAnsi="Courier New" w:eastAsia="Courier New" w:cs="Courier New"/>
                <w:color w:val="333333"/>
                <w:sz w:val="16"/>
                <w:szCs w:val="16"/>
              </w:rPr>
            </w:pPr>
            <w:r w:rsidRPr="00A0679E">
              <w:rPr>
                <w:rFonts w:ascii="Courier New" w:hAnsi="Courier New" w:eastAsia="Courier New" w:cs="Courier New"/>
                <w:color w:val="333333"/>
                <w:sz w:val="16"/>
                <w:szCs w:val="16"/>
              </w:rPr>
              <w:t xml:space="preserve">  }</w:t>
            </w:r>
          </w:p>
          <w:p w:rsidRPr="00A0679E" w:rsidR="0020384E" w:rsidP="00507E16" w:rsidRDefault="0020384E" w14:paraId="3BFBD800" w14:textId="77777777">
            <w:pPr>
              <w:spacing w:after="0"/>
              <w:rPr>
                <w:rFonts w:ascii="Courier New" w:hAnsi="Courier New" w:eastAsia="Courier New" w:cs="Courier New"/>
                <w:color w:val="333333"/>
                <w:sz w:val="16"/>
                <w:szCs w:val="16"/>
              </w:rPr>
            </w:pPr>
            <w:r w:rsidRPr="00A0679E">
              <w:rPr>
                <w:rFonts w:ascii="Courier New" w:hAnsi="Courier New" w:eastAsia="Courier New" w:cs="Courier New"/>
                <w:color w:val="333333"/>
                <w:sz w:val="16"/>
                <w:szCs w:val="16"/>
              </w:rPr>
              <w:t>}</w:t>
            </w:r>
          </w:p>
        </w:tc>
      </w:tr>
    </w:tbl>
    <w:p w:rsidRPr="00A0679E" w:rsidR="00925C9C" w:rsidP="004F4773" w:rsidRDefault="00925C9C" w14:paraId="300993CE" w14:textId="5A1D6BC4">
      <w:pPr>
        <w:pStyle w:val="Heading4"/>
        <w:keepNext w:val="0"/>
        <w:keepLines w:val="0"/>
        <w:spacing w:before="200" w:line="360" w:lineRule="auto"/>
        <w:ind w:left="924"/>
        <w:jc w:val="left"/>
      </w:pPr>
      <w:r w:rsidRPr="00A0679E">
        <w:t>Send</w:t>
      </w:r>
      <w:r w:rsidRPr="00A0679E" w:rsidR="00AC0109">
        <w:t xml:space="preserve"> a r</w:t>
      </w:r>
      <w:r w:rsidRPr="00A0679E">
        <w:t xml:space="preserve">equest for </w:t>
      </w:r>
      <w:r w:rsidRPr="00A0679E" w:rsidR="00AC0109">
        <w:t xml:space="preserve">the </w:t>
      </w:r>
      <w:r w:rsidRPr="00A0679E">
        <w:t xml:space="preserve">creation of </w:t>
      </w:r>
      <w:r w:rsidRPr="00A0679E" w:rsidR="00AC0109">
        <w:t xml:space="preserve">a </w:t>
      </w:r>
      <w:r w:rsidRPr="00A0679E">
        <w:t xml:space="preserve">CN </w:t>
      </w:r>
      <w:r w:rsidRPr="00A0679E" w:rsidR="0020384E">
        <w:t>based on a PN</w:t>
      </w:r>
    </w:p>
    <w:p w:rsidRPr="00A0679E" w:rsidR="0020384E" w:rsidP="0020384E" w:rsidRDefault="00925C9C" w14:paraId="4CADCB4C" w14:textId="3A4DD302">
      <w:r w:rsidRPr="00A0679E">
        <w:t xml:space="preserve">To introduce a new </w:t>
      </w:r>
      <w:r w:rsidRPr="00A0679E" w:rsidR="001D6C6C">
        <w:t>CN</w:t>
      </w:r>
      <w:r w:rsidRPr="00A0679E">
        <w:t xml:space="preserve"> for</w:t>
      </w:r>
      <w:r w:rsidRPr="00A0679E" w:rsidR="001D6C6C">
        <w:t xml:space="preserve"> a procurement</w:t>
      </w:r>
      <w:r w:rsidRPr="00A0679E">
        <w:t xml:space="preserve"> procedure based on </w:t>
      </w:r>
      <w:r w:rsidRPr="00A0679E" w:rsidR="001D6C6C">
        <w:t>the</w:t>
      </w:r>
      <w:r w:rsidRPr="00A0679E">
        <w:t xml:space="preserve"> limited method </w:t>
      </w:r>
      <w:r w:rsidRPr="00040E8A" w:rsidR="0044176F">
        <w:fldChar w:fldCharType="begin"/>
      </w:r>
      <w:r w:rsidRPr="00A0679E" w:rsidR="0044176F">
        <w:instrText xml:space="preserve"> HYPERLINK "http://some" \h </w:instrText>
      </w:r>
      <w:r w:rsidRPr="00040E8A" w:rsidR="0044176F">
        <w:rPr>
          <w:rPrChange w:author="Chris Smith" w:date="2020-12-19T08:42:00Z" w:id="1306">
            <w:rPr>
              <w:color w:val="000000"/>
              <w:u w:val="single"/>
            </w:rPr>
          </w:rPrChange>
        </w:rPr>
        <w:fldChar w:fldCharType="separate"/>
      </w:r>
      <w:r w:rsidRPr="00A0679E" w:rsidR="0020384E">
        <w:rPr>
          <w:color w:val="000000"/>
          <w:u w:val="single"/>
        </w:rPr>
        <w:t>createCNonPN.selective</w:t>
      </w:r>
      <w:r w:rsidRPr="00040E8A" w:rsidR="0044176F">
        <w:rPr>
          <w:color w:val="000000"/>
          <w:u w:val="single"/>
        </w:rPr>
        <w:fldChar w:fldCharType="end"/>
      </w:r>
      <w:r w:rsidRPr="00A0679E" w:rsidR="0020384E">
        <w:rPr>
          <w:color w:val="000000"/>
          <w:u w:val="single"/>
        </w:rPr>
        <w:t>-online</w:t>
      </w:r>
      <w:r w:rsidRPr="00A0679E">
        <w:t xml:space="preserve"> command</w:t>
      </w:r>
      <w:r w:rsidRPr="00A0679E" w:rsidR="001D6C6C">
        <w:t xml:space="preserve">, a </w:t>
      </w:r>
      <w:r w:rsidRPr="00A0679E">
        <w:t xml:space="preserve">model should be used for </w:t>
      </w:r>
      <w:r w:rsidRPr="00A0679E" w:rsidR="001D6C6C">
        <w:t xml:space="preserve">the </w:t>
      </w:r>
      <w:r w:rsidRPr="00A0679E">
        <w:t>preparation of POST-request for BPE with the following parameters:</w:t>
      </w:r>
    </w:p>
    <w:tbl>
      <w:tblPr>
        <w:tblW w:w="9360" w:type="dxa"/>
        <w:tblLayout w:type="fixed"/>
        <w:tblLook w:val="0600" w:firstRow="0" w:lastRow="0" w:firstColumn="0" w:lastColumn="0" w:noHBand="1" w:noVBand="1"/>
      </w:tblPr>
      <w:tblGrid>
        <w:gridCol w:w="9360"/>
      </w:tblGrid>
      <w:tr w:rsidRPr="00A0679E" w:rsidR="0020384E" w:rsidTr="00507E16" w14:paraId="050B50EB" w14:textId="77777777">
        <w:tc>
          <w:tcPr>
            <w:tcW w:w="9360" w:type="dxa"/>
            <w:shd w:val="clear" w:color="auto" w:fill="434343"/>
            <w:tcMar>
              <w:top w:w="100" w:type="dxa"/>
              <w:left w:w="100" w:type="dxa"/>
              <w:bottom w:w="100" w:type="dxa"/>
              <w:right w:w="100" w:type="dxa"/>
            </w:tcMar>
          </w:tcPr>
          <w:p w:rsidRPr="00A0679E" w:rsidR="0020384E" w:rsidP="00507E16" w:rsidRDefault="0020384E" w14:paraId="425D0165" w14:textId="77777777">
            <w:pPr>
              <w:widowControl w:val="0"/>
              <w:spacing w:after="0" w:line="276" w:lineRule="auto"/>
              <w:rPr>
                <w:rFonts w:ascii="Courier New" w:hAnsi="Courier New" w:eastAsia="Courier New" w:cs="Courier New"/>
                <w:color w:val="FFFFFF"/>
                <w:sz w:val="18"/>
                <w:szCs w:val="18"/>
              </w:rPr>
            </w:pPr>
            <w:r w:rsidRPr="00A0679E">
              <w:rPr>
                <w:rFonts w:ascii="Courier New" w:hAnsi="Courier New" w:eastAsia="Courier New" w:cs="Courier New"/>
                <w:color w:val="FFFFFF"/>
                <w:sz w:val="18"/>
                <w:szCs w:val="18"/>
              </w:rPr>
              <w:t>/do/cn/cpid/ocid?country=...&amp;pmd=...</w:t>
            </w:r>
          </w:p>
        </w:tc>
      </w:tr>
    </w:tbl>
    <w:p w:rsidRPr="00A0679E" w:rsidR="0020384E" w:rsidP="0020384E" w:rsidRDefault="0020384E" w14:paraId="1E2BF6F4" w14:textId="77777777">
      <w:pPr>
        <w:spacing w:before="200" w:after="0"/>
      </w:pPr>
      <w:r w:rsidRPr="00A0679E">
        <w:t>Where:</w:t>
      </w:r>
    </w:p>
    <w:p w:rsidRPr="00A0679E" w:rsidR="0020384E" w:rsidP="004E695C" w:rsidRDefault="0020384E" w14:paraId="17ADAF3B" w14:textId="77777777">
      <w:pPr>
        <w:numPr>
          <w:ilvl w:val="0"/>
          <w:numId w:val="14"/>
        </w:numPr>
        <w:tabs>
          <w:tab w:val="left" w:pos="1350"/>
          <w:tab w:val="left" w:pos="1080"/>
        </w:tabs>
        <w:spacing w:after="0" w:line="276" w:lineRule="auto"/>
        <w:ind w:left="180"/>
        <w:jc w:val="left"/>
        <w:rPr>
          <w:sz w:val="18"/>
          <w:szCs w:val="18"/>
        </w:rPr>
      </w:pPr>
      <w:r w:rsidRPr="00A0679E">
        <w:rPr>
          <w:rFonts w:ascii="Courier New" w:hAnsi="Courier New" w:eastAsia="Courier New" w:cs="Courier New"/>
          <w:color w:val="DD1144"/>
          <w:sz w:val="16"/>
          <w:szCs w:val="16"/>
        </w:rPr>
        <w:t>cpid</w:t>
      </w:r>
      <w:r w:rsidRPr="00A0679E">
        <w:rPr>
          <w:rFonts w:ascii="Courier New" w:hAnsi="Courier New" w:eastAsia="Courier New" w:cs="Courier New"/>
          <w:sz w:val="18"/>
          <w:szCs w:val="18"/>
        </w:rPr>
        <w:t xml:space="preserve"> </w:t>
      </w:r>
      <w:r w:rsidRPr="00A0679E">
        <w:rPr>
          <w:rFonts w:ascii="Courier New" w:hAnsi="Courier New" w:eastAsia="Courier New" w:cs="Courier New"/>
          <w:sz w:val="18"/>
          <w:szCs w:val="18"/>
        </w:rPr>
        <w:tab/>
      </w:r>
      <w:r w:rsidRPr="00A0679E">
        <w:rPr>
          <w:sz w:val="18"/>
          <w:szCs w:val="18"/>
        </w:rPr>
        <w:t xml:space="preserve">- </w:t>
      </w:r>
      <w:r w:rsidRPr="00A0679E">
        <w:rPr>
          <w:sz w:val="18"/>
          <w:szCs w:val="18"/>
        </w:rPr>
        <w:tab/>
      </w:r>
      <w:r w:rsidRPr="00A0679E">
        <w:rPr>
          <w:sz w:val="18"/>
          <w:szCs w:val="18"/>
        </w:rPr>
        <w:t>OCID of parent Contracting Process (cProcess)</w:t>
      </w:r>
    </w:p>
    <w:p w:rsidRPr="00A0679E" w:rsidR="0020384E" w:rsidP="004E695C" w:rsidRDefault="0020384E" w14:paraId="7D2833EF" w14:textId="77777777">
      <w:pPr>
        <w:numPr>
          <w:ilvl w:val="0"/>
          <w:numId w:val="14"/>
        </w:numPr>
        <w:tabs>
          <w:tab w:val="left" w:pos="1350"/>
          <w:tab w:val="left" w:pos="1080"/>
        </w:tabs>
        <w:spacing w:after="0" w:line="276" w:lineRule="auto"/>
        <w:ind w:left="180"/>
        <w:jc w:val="left"/>
        <w:rPr>
          <w:sz w:val="18"/>
          <w:szCs w:val="18"/>
        </w:rPr>
      </w:pPr>
      <w:r w:rsidRPr="00A0679E">
        <w:rPr>
          <w:rFonts w:ascii="Courier New" w:hAnsi="Courier New" w:eastAsia="Courier New" w:cs="Courier New"/>
          <w:color w:val="DD1144"/>
          <w:sz w:val="16"/>
          <w:szCs w:val="16"/>
        </w:rPr>
        <w:t>ocid</w:t>
      </w:r>
      <w:r w:rsidRPr="00A0679E">
        <w:rPr>
          <w:sz w:val="18"/>
          <w:szCs w:val="18"/>
        </w:rPr>
        <w:t xml:space="preserve"> </w:t>
      </w:r>
      <w:r w:rsidRPr="00A0679E">
        <w:rPr>
          <w:sz w:val="18"/>
          <w:szCs w:val="18"/>
        </w:rPr>
        <w:tab/>
      </w:r>
      <w:r w:rsidRPr="00A0679E">
        <w:rPr>
          <w:sz w:val="18"/>
          <w:szCs w:val="18"/>
        </w:rPr>
        <w:t xml:space="preserve">- </w:t>
      </w:r>
      <w:r w:rsidRPr="00A0679E">
        <w:rPr>
          <w:sz w:val="18"/>
          <w:szCs w:val="18"/>
        </w:rPr>
        <w:tab/>
      </w:r>
      <w:r w:rsidRPr="00A0679E">
        <w:rPr>
          <w:sz w:val="18"/>
          <w:szCs w:val="18"/>
        </w:rPr>
        <w:t>OCID of a prior notice under this contracting process</w:t>
      </w:r>
    </w:p>
    <w:p w:rsidRPr="00A0679E" w:rsidR="0020384E" w:rsidP="004E695C" w:rsidRDefault="0020384E" w14:paraId="0A5D5F4C" w14:textId="55A9F1A1">
      <w:pPr>
        <w:numPr>
          <w:ilvl w:val="0"/>
          <w:numId w:val="14"/>
        </w:numPr>
        <w:tabs>
          <w:tab w:val="left" w:pos="1350"/>
          <w:tab w:val="left" w:pos="1080"/>
        </w:tabs>
        <w:spacing w:after="0" w:line="276" w:lineRule="auto"/>
        <w:ind w:left="180"/>
        <w:jc w:val="left"/>
        <w:rPr>
          <w:sz w:val="18"/>
          <w:szCs w:val="18"/>
        </w:rPr>
      </w:pPr>
      <w:r w:rsidRPr="00A0679E">
        <w:rPr>
          <w:rFonts w:ascii="Courier New" w:hAnsi="Courier New" w:eastAsia="Courier New" w:cs="Courier New"/>
          <w:color w:val="DD1144"/>
          <w:sz w:val="16"/>
          <w:szCs w:val="16"/>
        </w:rPr>
        <w:t>country</w:t>
      </w:r>
      <w:r w:rsidRPr="00A0679E">
        <w:rPr>
          <w:rFonts w:ascii="Courier New" w:hAnsi="Courier New" w:eastAsia="Courier New" w:cs="Courier New"/>
          <w:color w:val="DD1144"/>
          <w:sz w:val="16"/>
          <w:szCs w:val="16"/>
        </w:rPr>
        <w:tab/>
      </w:r>
      <w:r w:rsidRPr="00A0679E">
        <w:rPr>
          <w:sz w:val="18"/>
          <w:szCs w:val="18"/>
        </w:rPr>
        <w:t xml:space="preserve">- </w:t>
      </w:r>
      <w:r w:rsidRPr="00A0679E">
        <w:rPr>
          <w:sz w:val="18"/>
          <w:szCs w:val="18"/>
        </w:rPr>
        <w:tab/>
      </w:r>
      <w:r w:rsidRPr="00A0679E">
        <w:rPr>
          <w:sz w:val="18"/>
          <w:szCs w:val="18"/>
        </w:rPr>
        <w:t>Identifier of country of jurisdiction according to</w:t>
      </w:r>
      <w:commentRangeStart w:id="1307"/>
      <w:r w:rsidRPr="00040E8A" w:rsidR="0044176F">
        <w:fldChar w:fldCharType="begin"/>
      </w:r>
      <w:r w:rsidRPr="00A0679E" w:rsidR="0044176F">
        <w:instrText xml:space="preserve"> HYPERLINK "https://docs.google.com/document/d/1MNLX0QObYfPwFf74iOt1E4VUozTxbKpLcObRymTOrlc/edit" \l "heading=h.bs2kmvk44pui" \h </w:instrText>
      </w:r>
      <w:r w:rsidRPr="00040E8A" w:rsidR="0044176F">
        <w:fldChar w:fldCharType="separate"/>
      </w:r>
      <w:commentRangeStart w:id="1308"/>
      <w:r w:rsidRPr="00A0679E">
        <w:rPr>
          <w:sz w:val="18"/>
          <w:szCs w:val="18"/>
        </w:rPr>
        <w:t xml:space="preserve"> ‘country’ codelis</w:t>
      </w:r>
      <w:ins w:author="Paul Boroday" w:date="2021-01-20T22:00:00Z" w:id="1309">
        <w:r w:rsidRPr="00A0679E">
          <w:rPr>
            <w:sz w:val="18"/>
            <w:szCs w:val="18"/>
          </w:rPr>
          <w:t>t</w:t>
        </w:r>
      </w:ins>
      <w:r w:rsidRPr="00040E8A" w:rsidR="0044176F">
        <w:rPr>
          <w:sz w:val="18"/>
          <w:szCs w:val="18"/>
        </w:rPr>
        <w:fldChar w:fldCharType="end"/>
      </w:r>
      <w:commentRangeEnd w:id="1307"/>
      <w:r w:rsidR="00696B51">
        <w:rPr>
          <w:rStyle w:val="CommentReference"/>
        </w:rPr>
        <w:commentReference w:id="1307"/>
      </w:r>
      <w:commentRangeEnd w:id="1308"/>
      <w:r>
        <w:commentReference w:id="1308"/>
      </w:r>
    </w:p>
    <w:p w:rsidRPr="00A0679E" w:rsidR="0020384E" w:rsidP="004E695C" w:rsidRDefault="0020384E" w14:paraId="3B1DA9AC" w14:textId="77777777">
      <w:pPr>
        <w:numPr>
          <w:ilvl w:val="0"/>
          <w:numId w:val="14"/>
        </w:numPr>
        <w:tabs>
          <w:tab w:val="left" w:pos="1350"/>
          <w:tab w:val="left" w:pos="1080"/>
        </w:tabs>
        <w:spacing w:after="200" w:line="276" w:lineRule="auto"/>
        <w:ind w:left="180"/>
        <w:jc w:val="left"/>
        <w:rPr>
          <w:sz w:val="18"/>
          <w:szCs w:val="18"/>
        </w:rPr>
      </w:pPr>
      <w:r w:rsidRPr="00A0679E">
        <w:rPr>
          <w:rFonts w:ascii="Courier New" w:hAnsi="Courier New" w:eastAsia="Courier New" w:cs="Courier New"/>
          <w:color w:val="DD1144"/>
          <w:sz w:val="16"/>
          <w:szCs w:val="16"/>
        </w:rPr>
        <w:t>pmd</w:t>
      </w:r>
      <w:r w:rsidRPr="00A0679E">
        <w:rPr>
          <w:sz w:val="16"/>
          <w:szCs w:val="16"/>
        </w:rPr>
        <w:t xml:space="preserve"> </w:t>
      </w:r>
      <w:r w:rsidRPr="00A0679E">
        <w:rPr>
          <w:sz w:val="18"/>
          <w:szCs w:val="18"/>
        </w:rPr>
        <w:tab/>
      </w:r>
      <w:r w:rsidRPr="00A0679E">
        <w:rPr>
          <w:sz w:val="18"/>
          <w:szCs w:val="18"/>
        </w:rPr>
        <w:t xml:space="preserve">- </w:t>
      </w:r>
      <w:r w:rsidRPr="00A0679E">
        <w:rPr>
          <w:sz w:val="18"/>
          <w:szCs w:val="18"/>
        </w:rPr>
        <w:tab/>
      </w:r>
      <w:r w:rsidRPr="00A0679E">
        <w:rPr>
          <w:sz w:val="18"/>
          <w:szCs w:val="18"/>
        </w:rPr>
        <w:t>Identifier procurementMethodDetails according to</w:t>
      </w:r>
      <w:r w:rsidRPr="00040E8A" w:rsidR="0044176F">
        <w:fldChar w:fldCharType="begin"/>
      </w:r>
      <w:r w:rsidRPr="00A0679E" w:rsidR="0044176F">
        <w:instrText xml:space="preserve"> HYPERLINK "https://docs.google.com/document/d/1MNLX0QObYfPwFf74iOt1E4VUozTxbKpLcObRymTOrlc/edit" \l "heading=h.aftn7smycjc5" \h </w:instrText>
      </w:r>
      <w:r w:rsidRPr="00040E8A" w:rsidR="0044176F">
        <w:rPr>
          <w:rPrChange w:author="Chris Smith" w:date="2020-12-19T08:42:00Z" w:id="1310">
            <w:rPr>
              <w:sz w:val="18"/>
              <w:szCs w:val="18"/>
            </w:rPr>
          </w:rPrChange>
        </w:rPr>
        <w:fldChar w:fldCharType="separate"/>
      </w:r>
      <w:r w:rsidRPr="00A0679E">
        <w:rPr>
          <w:sz w:val="18"/>
          <w:szCs w:val="18"/>
        </w:rPr>
        <w:t xml:space="preserve"> ‘pmd’ codelist</w:t>
      </w:r>
      <w:r w:rsidRPr="00040E8A" w:rsidR="0044176F">
        <w:rPr>
          <w:sz w:val="18"/>
          <w:szCs w:val="18"/>
        </w:rPr>
        <w:fldChar w:fldCharType="end"/>
      </w:r>
    </w:p>
    <w:tbl>
      <w:tblPr>
        <w:tblW w:w="0" w:type="auto"/>
        <w:tblLayout w:type="fixed"/>
        <w:tblLook w:val="0600" w:firstRow="0" w:lastRow="0" w:firstColumn="0" w:lastColumn="0" w:noHBand="1" w:noVBand="1"/>
      </w:tblPr>
      <w:tblGrid>
        <w:gridCol w:w="9360"/>
      </w:tblGrid>
      <w:tr w:rsidRPr="00A0679E" w:rsidR="0020384E" w:rsidTr="0020384E" w14:paraId="1874CF68" w14:textId="77777777">
        <w:tc>
          <w:tcPr>
            <w:tcW w:w="9360" w:type="dxa"/>
            <w:shd w:val="clear" w:color="auto" w:fill="F8F8F8"/>
            <w:tcMar>
              <w:top w:w="180" w:type="dxa"/>
              <w:left w:w="180" w:type="dxa"/>
              <w:bottom w:w="180" w:type="dxa"/>
              <w:right w:w="180" w:type="dxa"/>
            </w:tcMar>
          </w:tcPr>
          <w:p w:rsidRPr="00A0679E" w:rsidR="0020384E" w:rsidP="0020384E" w:rsidRDefault="0020384E" w14:paraId="7C02F4C3" w14:textId="00DE7DA2">
            <w:pPr>
              <w:widowControl w:val="0"/>
              <w:spacing w:after="0"/>
              <w:jc w:val="left"/>
              <w:rPr>
                <w:rFonts w:ascii="Courier New" w:hAnsi="Courier New" w:eastAsia="Courier New" w:cs="Courier New"/>
                <w:color w:val="333333"/>
                <w:sz w:val="16"/>
                <w:szCs w:val="16"/>
              </w:rPr>
            </w:pPr>
            <w:r w:rsidRPr="00A0679E">
              <w:rPr>
                <w:rFonts w:ascii="Courier New" w:hAnsi="Courier New" w:eastAsia="Courier New" w:cs="Courier New"/>
                <w:b/>
                <w:color w:val="333333"/>
                <w:sz w:val="16"/>
                <w:szCs w:val="16"/>
                <w:shd w:val="clear" w:color="auto" w:fill="F8F8F8"/>
              </w:rPr>
              <w:t>POST</w:t>
            </w:r>
            <w:r w:rsidRPr="00A0679E">
              <w:rPr>
                <w:rFonts w:ascii="Courier New" w:hAnsi="Courier New" w:eastAsia="Courier New" w:cs="Courier New"/>
                <w:color w:val="333333"/>
                <w:sz w:val="16"/>
                <w:szCs w:val="16"/>
                <w:shd w:val="clear" w:color="auto" w:fill="F8F8F8"/>
              </w:rPr>
              <w:t xml:space="preserve"> </w:t>
            </w:r>
            <w:r w:rsidRPr="00A0679E">
              <w:rPr>
                <w:rFonts w:ascii="Courier New" w:hAnsi="Courier New" w:eastAsia="Courier New" w:cs="Courier New"/>
                <w:color w:val="DD1144"/>
                <w:sz w:val="16"/>
                <w:szCs w:val="16"/>
                <w:shd w:val="clear" w:color="auto" w:fill="F8F8F8"/>
              </w:rPr>
              <w:t>/do/cn/ocds-000-00001/ocds-000-00001-pn</w:t>
            </w:r>
            <w:r w:rsidRPr="00A0679E">
              <w:rPr>
                <w:rFonts w:ascii="Courier New" w:hAnsi="Courier New" w:eastAsia="Courier New" w:cs="Courier New"/>
                <w:color w:val="333333"/>
                <w:sz w:val="16"/>
                <w:szCs w:val="16"/>
                <w:shd w:val="clear" w:color="auto" w:fill="F8F8F8"/>
              </w:rPr>
              <w:t xml:space="preserve"> HTTP/1.1</w:t>
            </w:r>
            <w:r w:rsidRPr="00A0679E">
              <w:rPr>
                <w:rFonts w:ascii="Courier New" w:hAnsi="Courier New" w:eastAsia="Courier New" w:cs="Courier New"/>
                <w:color w:val="333333"/>
                <w:sz w:val="16"/>
                <w:szCs w:val="16"/>
                <w:shd w:val="clear" w:color="auto" w:fill="F8F8F8"/>
              </w:rPr>
              <w:br/>
            </w:r>
            <w:r w:rsidRPr="00A0679E">
              <w:rPr>
                <w:rFonts w:ascii="Courier New" w:hAnsi="Courier New" w:eastAsia="Courier New" w:cs="Courier New"/>
                <w:color w:val="000080"/>
                <w:sz w:val="16"/>
                <w:szCs w:val="16"/>
                <w:shd w:val="clear" w:color="auto" w:fill="F8F8F8"/>
              </w:rPr>
              <w:t>Authorization</w:t>
            </w:r>
            <w:r w:rsidRPr="00A0679E">
              <w:rPr>
                <w:rFonts w:ascii="Courier New" w:hAnsi="Courier New" w:eastAsia="Courier New" w:cs="Courier New"/>
                <w:color w:val="333333"/>
                <w:sz w:val="16"/>
                <w:szCs w:val="16"/>
                <w:shd w:val="clear" w:color="auto" w:fill="F8F8F8"/>
              </w:rPr>
              <w:t>: Bearer QWxhZGRpbjpPcGVuU2VzYW1l</w:t>
            </w:r>
            <w:r w:rsidRPr="00A0679E">
              <w:rPr>
                <w:rFonts w:ascii="Courier New" w:hAnsi="Courier New" w:eastAsia="Courier New" w:cs="Courier New"/>
                <w:color w:val="333333"/>
                <w:sz w:val="16"/>
                <w:szCs w:val="16"/>
                <w:shd w:val="clear" w:color="auto" w:fill="F8F8F8"/>
              </w:rPr>
              <w:br/>
            </w:r>
            <w:r w:rsidRPr="00A0679E">
              <w:rPr>
                <w:rFonts w:ascii="Courier New" w:hAnsi="Courier New" w:eastAsia="Courier New" w:cs="Courier New"/>
                <w:color w:val="000080"/>
                <w:sz w:val="16"/>
                <w:szCs w:val="16"/>
                <w:shd w:val="clear" w:color="auto" w:fill="F8F8F8"/>
              </w:rPr>
              <w:t>X-OPERATION-ID</w:t>
            </w:r>
            <w:r w:rsidRPr="00A0679E">
              <w:rPr>
                <w:rFonts w:ascii="Courier New" w:hAnsi="Courier New" w:eastAsia="Courier New" w:cs="Courier New"/>
                <w:color w:val="333333"/>
                <w:sz w:val="16"/>
                <w:szCs w:val="16"/>
                <w:shd w:val="clear" w:color="auto" w:fill="F8F8F8"/>
              </w:rPr>
              <w:t>: f5c6a3c0-5ff8-463f-9c0c-d4c1f324b7fb</w:t>
            </w:r>
            <w:r w:rsidRPr="00A0679E">
              <w:rPr>
                <w:rFonts w:ascii="Courier New" w:hAnsi="Courier New" w:eastAsia="Courier New" w:cs="Courier New"/>
                <w:color w:val="333333"/>
                <w:sz w:val="16"/>
                <w:szCs w:val="16"/>
                <w:shd w:val="clear" w:color="auto" w:fill="F8F8F8"/>
              </w:rPr>
              <w:br/>
            </w:r>
            <w:r w:rsidRPr="00A0679E">
              <w:rPr>
                <w:rFonts w:ascii="Courier New" w:hAnsi="Courier New" w:eastAsia="Courier New" w:cs="Courier New"/>
                <w:color w:val="000080"/>
                <w:sz w:val="16"/>
                <w:szCs w:val="16"/>
                <w:shd w:val="clear" w:color="auto" w:fill="F8F8F8"/>
              </w:rPr>
              <w:t>X-TOKEN</w:t>
            </w:r>
            <w:r w:rsidRPr="00A0679E">
              <w:rPr>
                <w:rFonts w:ascii="Courier New" w:hAnsi="Courier New" w:eastAsia="Courier New" w:cs="Courier New"/>
                <w:color w:val="333333"/>
                <w:sz w:val="16"/>
                <w:szCs w:val="16"/>
                <w:shd w:val="clear" w:color="auto" w:fill="F8F8F8"/>
              </w:rPr>
              <w:t>: 2ef61fa89e8a451ba4149d2f8e31173b</w:t>
            </w:r>
            <w:r w:rsidRPr="00A0679E">
              <w:rPr>
                <w:rFonts w:ascii="Courier New" w:hAnsi="Courier New" w:eastAsia="Courier New" w:cs="Courier New"/>
                <w:color w:val="333333"/>
                <w:sz w:val="16"/>
                <w:szCs w:val="16"/>
                <w:shd w:val="clear" w:color="auto" w:fill="F8F8F8"/>
              </w:rPr>
              <w:br/>
            </w:r>
            <w:r w:rsidRPr="00A0679E">
              <w:rPr>
                <w:rFonts w:ascii="Courier New" w:hAnsi="Courier New" w:eastAsia="Courier New" w:cs="Courier New"/>
                <w:color w:val="000080"/>
                <w:sz w:val="16"/>
                <w:szCs w:val="16"/>
                <w:shd w:val="clear" w:color="auto" w:fill="F8F8F8"/>
              </w:rPr>
              <w:t>Content-Type</w:t>
            </w:r>
            <w:r w:rsidRPr="00A0679E">
              <w:rPr>
                <w:rFonts w:ascii="Courier New" w:hAnsi="Courier New" w:eastAsia="Courier New" w:cs="Courier New"/>
                <w:color w:val="333333"/>
                <w:sz w:val="16"/>
                <w:szCs w:val="16"/>
                <w:shd w:val="clear" w:color="auto" w:fill="F8F8F8"/>
              </w:rPr>
              <w:t>: application/json</w:t>
            </w:r>
            <w:r w:rsidRPr="00A0679E">
              <w:rPr>
                <w:rFonts w:ascii="Courier New" w:hAnsi="Courier New" w:eastAsia="Courier New" w:cs="Courier New"/>
                <w:color w:val="333333"/>
                <w:sz w:val="16"/>
                <w:szCs w:val="16"/>
                <w:shd w:val="clear" w:color="auto" w:fill="F8F8F8"/>
              </w:rPr>
              <w:br/>
            </w:r>
            <w:r w:rsidRPr="00A0679E">
              <w:rPr>
                <w:rFonts w:ascii="Courier New" w:hAnsi="Courier New" w:eastAsia="Courier New" w:cs="Courier New"/>
                <w:color w:val="000080"/>
                <w:sz w:val="16"/>
                <w:szCs w:val="16"/>
                <w:shd w:val="clear" w:color="auto" w:fill="F8F8F8"/>
              </w:rPr>
              <w:t>Host</w:t>
            </w:r>
            <w:r w:rsidRPr="00A0679E">
              <w:rPr>
                <w:rFonts w:ascii="Courier New" w:hAnsi="Courier New" w:eastAsia="Courier New" w:cs="Courier New"/>
                <w:color w:val="333333"/>
                <w:sz w:val="16"/>
                <w:szCs w:val="16"/>
                <w:shd w:val="clear" w:color="auto" w:fill="F8F8F8"/>
              </w:rPr>
              <w:t>: bpe.HOST</w:t>
            </w:r>
            <w:r w:rsidRPr="00A0679E">
              <w:rPr>
                <w:rFonts w:ascii="Courier New" w:hAnsi="Courier New" w:eastAsia="Courier New" w:cs="Courier New"/>
                <w:color w:val="333333"/>
                <w:sz w:val="16"/>
                <w:szCs w:val="16"/>
                <w:shd w:val="clear" w:color="auto" w:fill="F8F8F8"/>
              </w:rPr>
              <w:br/>
            </w:r>
            <w:r w:rsidRPr="00A0679E">
              <w:rPr>
                <w:rFonts w:ascii="Courier New" w:hAnsi="Courier New" w:eastAsia="Courier New" w:cs="Courier New"/>
                <w:color w:val="333333"/>
                <w:sz w:val="16"/>
                <w:szCs w:val="16"/>
                <w:shd w:val="clear" w:color="auto" w:fill="F8F8F8"/>
              </w:rPr>
              <w:br/>
            </w:r>
            <w:r w:rsidRPr="00A0679E">
              <w:rPr>
                <w:rFonts w:ascii="Courier New" w:hAnsi="Courier New" w:eastAsia="Courier New" w:cs="Courier New"/>
                <w:color w:val="333333"/>
                <w:sz w:val="16"/>
                <w:szCs w:val="16"/>
                <w:shd w:val="clear" w:color="auto" w:fill="F8F8F8"/>
              </w:rPr>
              <w:t xml:space="preserve">{} </w:t>
            </w:r>
            <w:r w:rsidRPr="00A0679E">
              <w:rPr>
                <w:rFonts w:ascii="Courier New" w:hAnsi="Courier New" w:eastAsia="Courier New" w:cs="Courier New"/>
                <w:color w:val="999999"/>
                <w:sz w:val="16"/>
                <w:szCs w:val="16"/>
                <w:shd w:val="clear" w:color="auto" w:fill="F8F8F8"/>
              </w:rPr>
              <w:t>// data set based on createCNonPN.selective-online command-model</w:t>
            </w:r>
            <w:r w:rsidRPr="00A0679E">
              <w:rPr>
                <w:rFonts w:ascii="Courier New" w:hAnsi="Courier New" w:eastAsia="Courier New" w:cs="Courier New"/>
                <w:color w:val="999999"/>
                <w:sz w:val="16"/>
                <w:szCs w:val="16"/>
                <w:shd w:val="clear" w:color="auto" w:fill="F8F8F8"/>
              </w:rPr>
              <w:br/>
            </w:r>
            <w:r w:rsidRPr="00A0679E">
              <w:rPr>
                <w:rFonts w:ascii="Courier New" w:hAnsi="Courier New" w:eastAsia="Courier New" w:cs="Courier New"/>
                <w:color w:val="333333"/>
                <w:sz w:val="16"/>
                <w:szCs w:val="16"/>
                <w:shd w:val="clear" w:color="auto" w:fill="F8F8F8"/>
              </w:rPr>
              <w:br/>
            </w:r>
            <w:r w:rsidRPr="00A0679E">
              <w:rPr>
                <w:rFonts w:ascii="Courier New" w:hAnsi="Courier New" w:eastAsia="Courier New" w:cs="Courier New"/>
                <w:color w:val="000080"/>
                <w:sz w:val="16"/>
                <w:szCs w:val="16"/>
              </w:rPr>
              <w:t>202 Accepted</w:t>
            </w:r>
            <w:r w:rsidRPr="00A0679E">
              <w:rPr>
                <w:rFonts w:ascii="Courier New" w:hAnsi="Courier New" w:eastAsia="Courier New" w:cs="Courier New"/>
                <w:color w:val="000080"/>
                <w:sz w:val="16"/>
                <w:szCs w:val="16"/>
              </w:rPr>
              <w:br/>
            </w:r>
            <w:r w:rsidRPr="00A0679E">
              <w:rPr>
                <w:rFonts w:ascii="Courier New" w:hAnsi="Courier New" w:eastAsia="Courier New" w:cs="Courier New"/>
                <w:color w:val="000080"/>
                <w:sz w:val="16"/>
                <w:szCs w:val="16"/>
              </w:rPr>
              <w:t>Content-Type:</w:t>
            </w:r>
            <w:r w:rsidRPr="00A0679E">
              <w:rPr>
                <w:rFonts w:ascii="Courier New" w:hAnsi="Courier New" w:eastAsia="Courier New" w:cs="Courier New"/>
                <w:color w:val="333333"/>
                <w:sz w:val="16"/>
                <w:szCs w:val="16"/>
              </w:rPr>
              <w:t xml:space="preserve"> application/json; charset=UTF-8</w:t>
            </w:r>
          </w:p>
        </w:tc>
      </w:tr>
    </w:tbl>
    <w:p w:rsidRPr="00A0679E" w:rsidR="0020384E" w:rsidP="0020384E" w:rsidRDefault="0020384E" w14:paraId="54459847" w14:textId="77777777">
      <w:pPr>
        <w:spacing w:after="0" w:line="240" w:lineRule="auto"/>
        <w:rPr>
          <w:sz w:val="6"/>
          <w:szCs w:val="6"/>
        </w:rPr>
      </w:pPr>
    </w:p>
    <w:tbl>
      <w:tblPr>
        <w:tblW w:w="9360" w:type="dxa"/>
        <w:tblLayout w:type="fixed"/>
        <w:tblLook w:val="0600" w:firstRow="0" w:lastRow="0" w:firstColumn="0" w:lastColumn="0" w:noHBand="1" w:noVBand="1"/>
      </w:tblPr>
      <w:tblGrid>
        <w:gridCol w:w="9360"/>
      </w:tblGrid>
      <w:tr w:rsidRPr="00A0679E" w:rsidR="0020384E" w:rsidTr="00507E16" w14:paraId="09E637C3" w14:textId="77777777">
        <w:trPr>
          <w:trHeight w:val="2640"/>
        </w:trPr>
        <w:tc>
          <w:tcPr>
            <w:tcW w:w="9360" w:type="dxa"/>
            <w:shd w:val="clear" w:color="auto" w:fill="FFF2CC"/>
            <w:tcMar>
              <w:top w:w="144" w:type="dxa"/>
              <w:left w:w="144" w:type="dxa"/>
              <w:bottom w:w="144" w:type="dxa"/>
              <w:right w:w="144" w:type="dxa"/>
            </w:tcMar>
          </w:tcPr>
          <w:p w:rsidRPr="00A0679E" w:rsidR="0020384E" w:rsidP="00507E16" w:rsidRDefault="0020384E" w14:paraId="0CEFD149" w14:textId="28A3213C">
            <w:pPr>
              <w:spacing w:line="276" w:lineRule="auto"/>
              <w:rPr>
                <w:rFonts w:cs="Times New Roman"/>
              </w:rPr>
            </w:pPr>
            <w:r w:rsidRPr="00A0679E">
              <w:rPr>
                <w:rFonts w:cs="Times New Roman"/>
                <w:b/>
                <w:color w:val="FF0000"/>
              </w:rPr>
              <w:lastRenderedPageBreak/>
              <w:t xml:space="preserve">Important! </w:t>
            </w:r>
            <w:r w:rsidRPr="00A0679E">
              <w:rPr>
                <w:rFonts w:cs="Times New Roman"/>
              </w:rPr>
              <w:t xml:space="preserve">Find below the main differences of a command model between a selective procedure and an open procedure: </w:t>
            </w:r>
          </w:p>
          <w:p w:rsidRPr="00A0679E" w:rsidR="0020384E" w:rsidP="00507E16" w:rsidRDefault="0020384E" w14:paraId="673C89CD" w14:textId="77777777">
            <w:pPr>
              <w:spacing w:after="0"/>
              <w:rPr>
                <w:rFonts w:cs="Times New Roman"/>
                <w:b/>
                <w:color w:val="000000"/>
              </w:rPr>
            </w:pPr>
            <w:r w:rsidRPr="00A0679E">
              <w:rPr>
                <w:rFonts w:cs="Times New Roman"/>
                <w:b/>
                <w:color w:val="000000"/>
              </w:rPr>
              <w:t>Pre-qualification</w:t>
            </w:r>
          </w:p>
          <w:p w:rsidRPr="00A0679E" w:rsidR="0020384E" w:rsidP="00507E16" w:rsidRDefault="0020384E" w14:paraId="187F64BA" w14:textId="1AFD0922">
            <w:pPr>
              <w:spacing w:after="0"/>
              <w:rPr>
                <w:rFonts w:cs="Times New Roman"/>
              </w:rPr>
            </w:pPr>
            <w:r w:rsidRPr="00A0679E">
              <w:rPr>
                <w:rFonts w:cs="Times New Roman"/>
              </w:rPr>
              <w:t xml:space="preserve">A separate </w:t>
            </w:r>
            <w:r w:rsidRPr="00A0679E">
              <w:rPr>
                <w:rFonts w:eastAsia="Courier New" w:cs="Times New Roman"/>
                <w:color w:val="000000"/>
              </w:rPr>
              <w:t>preQualification</w:t>
            </w:r>
            <w:r w:rsidRPr="00A0679E">
              <w:rPr>
                <w:rFonts w:cs="Times New Roman"/>
              </w:rPr>
              <w:t xml:space="preserve"> block shall be included into the CN in order to initiate a call for EoIs:</w:t>
            </w:r>
          </w:p>
          <w:tbl>
            <w:tblPr>
              <w:tblW w:w="9072" w:type="dxa"/>
              <w:tblLayout w:type="fixed"/>
              <w:tblLook w:val="0600" w:firstRow="0" w:lastRow="0" w:firstColumn="0" w:lastColumn="0" w:noHBand="1" w:noVBand="1"/>
            </w:tblPr>
            <w:tblGrid>
              <w:gridCol w:w="9072"/>
            </w:tblGrid>
            <w:tr w:rsidRPr="00A0679E" w:rsidR="0020384E" w:rsidTr="00507E16" w14:paraId="5B90DB8C" w14:textId="77777777">
              <w:tc>
                <w:tcPr>
                  <w:tcW w:w="9072" w:type="dxa"/>
                  <w:shd w:val="clear" w:color="auto" w:fill="434343"/>
                  <w:tcMar>
                    <w:top w:w="100" w:type="dxa"/>
                    <w:left w:w="100" w:type="dxa"/>
                    <w:bottom w:w="100" w:type="dxa"/>
                    <w:right w:w="100" w:type="dxa"/>
                  </w:tcMar>
                </w:tcPr>
                <w:p w:rsidRPr="00A0679E" w:rsidR="0020384E" w:rsidP="00507E16" w:rsidRDefault="0020384E" w14:paraId="6A47F295" w14:textId="77777777">
                  <w:pPr>
                    <w:widowControl w:val="0"/>
                    <w:spacing w:after="0"/>
                    <w:rPr>
                      <w:rFonts w:ascii="Courier New" w:hAnsi="Courier New" w:eastAsia="Courier New" w:cs="Courier New"/>
                      <w:color w:val="FFFFFF"/>
                      <w:sz w:val="16"/>
                      <w:szCs w:val="16"/>
                    </w:rPr>
                  </w:pPr>
                  <w:r w:rsidRPr="00A0679E">
                    <w:rPr>
                      <w:rFonts w:ascii="Courier New" w:hAnsi="Courier New" w:eastAsia="Courier New" w:cs="Courier New"/>
                      <w:color w:val="FFFFFF"/>
                      <w:sz w:val="16"/>
                      <w:szCs w:val="16"/>
                    </w:rPr>
                    <w:t>{</w:t>
                  </w:r>
                </w:p>
                <w:p w:rsidRPr="00A0679E" w:rsidR="0020384E" w:rsidP="00507E16" w:rsidRDefault="0020384E" w14:paraId="6532351D" w14:textId="77777777">
                  <w:pPr>
                    <w:widowControl w:val="0"/>
                    <w:spacing w:after="0"/>
                    <w:rPr>
                      <w:rFonts w:ascii="Courier New" w:hAnsi="Courier New" w:eastAsia="Courier New" w:cs="Courier New"/>
                      <w:color w:val="FFFFFF"/>
                      <w:sz w:val="16"/>
                      <w:szCs w:val="16"/>
                    </w:rPr>
                  </w:pPr>
                  <w:r w:rsidRPr="00A0679E">
                    <w:rPr>
                      <w:rFonts w:ascii="Courier New" w:hAnsi="Courier New" w:eastAsia="Courier New" w:cs="Courier New"/>
                      <w:color w:val="FFFFFF"/>
                      <w:sz w:val="16"/>
                      <w:szCs w:val="16"/>
                    </w:rPr>
                    <w:t xml:space="preserve">  "preQualification": {</w:t>
                  </w:r>
                </w:p>
                <w:p w:rsidRPr="00A0679E" w:rsidR="0020384E" w:rsidP="00507E16" w:rsidRDefault="0020384E" w14:paraId="522C8475" w14:textId="77777777">
                  <w:pPr>
                    <w:widowControl w:val="0"/>
                    <w:spacing w:after="0"/>
                    <w:rPr>
                      <w:rFonts w:ascii="Courier New" w:hAnsi="Courier New" w:eastAsia="Courier New" w:cs="Courier New"/>
                      <w:color w:val="FFFFFF"/>
                      <w:sz w:val="16"/>
                      <w:szCs w:val="16"/>
                    </w:rPr>
                  </w:pPr>
                  <w:r w:rsidRPr="00A0679E">
                    <w:rPr>
                      <w:rFonts w:ascii="Courier New" w:hAnsi="Courier New" w:eastAsia="Courier New" w:cs="Courier New"/>
                      <w:color w:val="FFFFFF"/>
                      <w:sz w:val="16"/>
                      <w:szCs w:val="16"/>
                    </w:rPr>
                    <w:t xml:space="preserve">    "period": {</w:t>
                  </w:r>
                </w:p>
                <w:p w:rsidRPr="00A0679E" w:rsidR="0020384E" w:rsidP="00507E16" w:rsidRDefault="0020384E" w14:paraId="10E25E10" w14:textId="77777777">
                  <w:pPr>
                    <w:widowControl w:val="0"/>
                    <w:spacing w:after="0"/>
                    <w:rPr>
                      <w:rFonts w:ascii="Courier New" w:hAnsi="Courier New" w:eastAsia="Courier New" w:cs="Courier New"/>
                      <w:color w:val="FFFFFF"/>
                      <w:sz w:val="16"/>
                      <w:szCs w:val="16"/>
                    </w:rPr>
                  </w:pPr>
                  <w:r w:rsidRPr="00A0679E">
                    <w:rPr>
                      <w:rFonts w:ascii="Courier New" w:hAnsi="Courier New" w:eastAsia="Courier New" w:cs="Courier New"/>
                      <w:color w:val="FFFFFF"/>
                      <w:sz w:val="16"/>
                      <w:szCs w:val="16"/>
                    </w:rPr>
                    <w:t xml:space="preserve">      "endDate": ""</w:t>
                  </w:r>
                </w:p>
                <w:p w:rsidRPr="00A0679E" w:rsidR="0020384E" w:rsidP="00507E16" w:rsidRDefault="0020384E" w14:paraId="573F5252" w14:textId="77777777">
                  <w:pPr>
                    <w:widowControl w:val="0"/>
                    <w:spacing w:after="0"/>
                    <w:rPr>
                      <w:rFonts w:ascii="Courier New" w:hAnsi="Courier New" w:eastAsia="Courier New" w:cs="Courier New"/>
                      <w:color w:val="FFFFFF"/>
                      <w:sz w:val="16"/>
                      <w:szCs w:val="16"/>
                    </w:rPr>
                  </w:pPr>
                  <w:r w:rsidRPr="00A0679E">
                    <w:rPr>
                      <w:rFonts w:ascii="Courier New" w:hAnsi="Courier New" w:eastAsia="Courier New" w:cs="Courier New"/>
                      <w:color w:val="FFFFFF"/>
                      <w:sz w:val="16"/>
                      <w:szCs w:val="16"/>
                    </w:rPr>
                    <w:t xml:space="preserve">    }</w:t>
                  </w:r>
                </w:p>
                <w:p w:rsidRPr="00A0679E" w:rsidR="0020384E" w:rsidP="00507E16" w:rsidRDefault="0020384E" w14:paraId="3345EAB5" w14:textId="77777777">
                  <w:pPr>
                    <w:widowControl w:val="0"/>
                    <w:spacing w:after="0"/>
                    <w:rPr>
                      <w:rFonts w:ascii="Courier New" w:hAnsi="Courier New" w:eastAsia="Courier New" w:cs="Courier New"/>
                      <w:color w:val="FFFFFF"/>
                      <w:sz w:val="16"/>
                      <w:szCs w:val="16"/>
                    </w:rPr>
                  </w:pPr>
                  <w:r w:rsidRPr="00A0679E">
                    <w:rPr>
                      <w:rFonts w:ascii="Courier New" w:hAnsi="Courier New" w:eastAsia="Courier New" w:cs="Courier New"/>
                      <w:color w:val="FFFFFF"/>
                      <w:sz w:val="16"/>
                      <w:szCs w:val="16"/>
                    </w:rPr>
                    <w:t xml:space="preserve">  }</w:t>
                  </w:r>
                </w:p>
                <w:p w:rsidRPr="00A0679E" w:rsidR="0020384E" w:rsidP="00507E16" w:rsidRDefault="0020384E" w14:paraId="1C49F035" w14:textId="77777777">
                  <w:pPr>
                    <w:widowControl w:val="0"/>
                    <w:spacing w:after="0"/>
                    <w:rPr>
                      <w:color w:val="FFFFFF"/>
                      <w:sz w:val="16"/>
                      <w:szCs w:val="16"/>
                    </w:rPr>
                  </w:pPr>
                  <w:r w:rsidRPr="00A0679E">
                    <w:rPr>
                      <w:rFonts w:ascii="Courier New" w:hAnsi="Courier New" w:eastAsia="Courier New" w:cs="Courier New"/>
                      <w:color w:val="FFFFFF"/>
                      <w:sz w:val="16"/>
                      <w:szCs w:val="16"/>
                    </w:rPr>
                    <w:t>}</w:t>
                  </w:r>
                </w:p>
              </w:tc>
            </w:tr>
          </w:tbl>
          <w:p w:rsidRPr="00A0679E" w:rsidR="0020384E" w:rsidP="00507E16" w:rsidRDefault="0020384E" w14:paraId="5F436FD6" w14:textId="4DD3F2A4">
            <w:pPr>
              <w:spacing w:before="200" w:after="0"/>
              <w:rPr>
                <w:rFonts w:cs="Times New Roman"/>
                <w:b/>
                <w:color w:val="000000"/>
              </w:rPr>
            </w:pPr>
            <w:r w:rsidRPr="00A0679E">
              <w:rPr>
                <w:rFonts w:cs="Times New Roman"/>
                <w:b/>
                <w:color w:val="000000"/>
              </w:rPr>
              <w:t>No tender period</w:t>
            </w:r>
          </w:p>
          <w:p w:rsidRPr="00A0679E" w:rsidR="0020384E" w:rsidP="00507E16" w:rsidRDefault="0020384E" w14:paraId="392646C0" w14:textId="616B378A">
            <w:pPr>
              <w:spacing w:after="0" w:line="276" w:lineRule="auto"/>
              <w:rPr>
                <w:rFonts w:cs="Times New Roman"/>
              </w:rPr>
            </w:pPr>
            <w:r w:rsidRPr="00A0679E">
              <w:rPr>
                <w:rFonts w:cs="Times New Roman"/>
              </w:rPr>
              <w:t xml:space="preserve">Since there is no period for the submission of offers at the first stage of the selective procedure, </w:t>
            </w:r>
            <w:r w:rsidRPr="00A0679E">
              <w:rPr>
                <w:rFonts w:eastAsia="Courier New" w:cs="Times New Roman"/>
                <w:color w:val="000000"/>
              </w:rPr>
              <w:t>tenderPeriod</w:t>
            </w:r>
            <w:r w:rsidRPr="00A0679E">
              <w:rPr>
                <w:rFonts w:cs="Times New Roman"/>
              </w:rPr>
              <w:t xml:space="preserve"> is supposed to be excluded from the request.</w:t>
            </w:r>
          </w:p>
          <w:p w:rsidRPr="00A0679E" w:rsidR="0020384E" w:rsidP="00507E16" w:rsidRDefault="0020384E" w14:paraId="0C74FDB5" w14:textId="77777777">
            <w:pPr>
              <w:spacing w:before="200" w:after="0"/>
              <w:rPr>
                <w:rFonts w:cs="Times New Roman"/>
              </w:rPr>
            </w:pPr>
            <w:r w:rsidRPr="00A0679E">
              <w:rPr>
                <w:rFonts w:cs="Times New Roman"/>
                <w:b/>
                <w:color w:val="000000"/>
              </w:rPr>
              <w:t>Second-stage parameters</w:t>
            </w:r>
          </w:p>
          <w:p w:rsidRPr="00A0679E" w:rsidR="0020384E" w:rsidP="00507E16" w:rsidRDefault="00CC08D8" w14:paraId="7F35C6F1" w14:textId="248D472E">
            <w:pPr>
              <w:spacing w:line="276" w:lineRule="auto"/>
              <w:rPr>
                <w:rFonts w:cs="Times New Roman"/>
              </w:rPr>
            </w:pPr>
            <w:r w:rsidRPr="00A0679E">
              <w:rPr>
                <w:rFonts w:cs="Times New Roman"/>
              </w:rPr>
              <w:t>The CA is</w:t>
            </w:r>
            <w:r w:rsidRPr="00A0679E" w:rsidR="0020384E">
              <w:rPr>
                <w:rFonts w:cs="Times New Roman"/>
              </w:rPr>
              <w:t xml:space="preserve"> allowed to limit </w:t>
            </w:r>
            <w:r w:rsidRPr="00A0679E">
              <w:rPr>
                <w:rFonts w:cs="Times New Roman"/>
              </w:rPr>
              <w:t xml:space="preserve">the </w:t>
            </w:r>
            <w:r w:rsidRPr="00A0679E" w:rsidR="0020384E">
              <w:rPr>
                <w:rFonts w:cs="Times New Roman"/>
              </w:rPr>
              <w:t xml:space="preserve">number of candidates to be invited to submit </w:t>
            </w:r>
            <w:r w:rsidRPr="00A0679E">
              <w:rPr>
                <w:rFonts w:cs="Times New Roman"/>
              </w:rPr>
              <w:t xml:space="preserve">an </w:t>
            </w:r>
            <w:r w:rsidRPr="00A0679E" w:rsidR="0020384E">
              <w:rPr>
                <w:rFonts w:cs="Times New Roman"/>
              </w:rPr>
              <w:t xml:space="preserve">offer </w:t>
            </w:r>
            <w:r w:rsidRPr="00A0679E">
              <w:rPr>
                <w:rFonts w:cs="Times New Roman"/>
              </w:rPr>
              <w:t>in the second stage of the procedure</w:t>
            </w:r>
            <w:r w:rsidRPr="00A0679E" w:rsidR="0020384E">
              <w:rPr>
                <w:rFonts w:cs="Times New Roman"/>
              </w:rPr>
              <w:t xml:space="preserve">. </w:t>
            </w:r>
            <w:r w:rsidRPr="00A0679E">
              <w:rPr>
                <w:rFonts w:cs="Times New Roman"/>
              </w:rPr>
              <w:t>In this</w:t>
            </w:r>
            <w:r w:rsidRPr="00A0679E" w:rsidR="0020384E">
              <w:rPr>
                <w:rFonts w:cs="Times New Roman"/>
              </w:rPr>
              <w:t xml:space="preserve"> case, pre-selection instead of pre-qualification will be applied in order to evaluate </w:t>
            </w:r>
            <w:r w:rsidRPr="00A0679E">
              <w:rPr>
                <w:rFonts w:cs="Times New Roman"/>
              </w:rPr>
              <w:t>the EOs which submit an EoI</w:t>
            </w:r>
            <w:r w:rsidRPr="00A0679E" w:rsidR="0020384E">
              <w:rPr>
                <w:rFonts w:cs="Times New Roman"/>
              </w:rPr>
              <w:t xml:space="preserve">. </w:t>
            </w:r>
            <w:r w:rsidRPr="00A0679E">
              <w:rPr>
                <w:rFonts w:cs="Times New Roman"/>
              </w:rPr>
              <w:t>In order t</w:t>
            </w:r>
            <w:r w:rsidRPr="00A0679E" w:rsidR="0020384E">
              <w:rPr>
                <w:rFonts w:cs="Times New Roman"/>
              </w:rPr>
              <w:t>o limit</w:t>
            </w:r>
            <w:r w:rsidRPr="00A0679E">
              <w:rPr>
                <w:rFonts w:cs="Times New Roman"/>
              </w:rPr>
              <w:t xml:space="preserve"> the</w:t>
            </w:r>
            <w:r w:rsidRPr="00A0679E" w:rsidR="0020384E">
              <w:rPr>
                <w:rFonts w:cs="Times New Roman"/>
              </w:rPr>
              <w:t xml:space="preserve"> number of candidates, </w:t>
            </w:r>
            <w:r w:rsidRPr="00A0679E" w:rsidR="0020384E">
              <w:rPr>
                <w:rFonts w:eastAsia="Courier New" w:cs="Times New Roman"/>
                <w:color w:val="000000"/>
              </w:rPr>
              <w:t>secondStage</w:t>
            </w:r>
            <w:r w:rsidRPr="00A0679E" w:rsidR="0020384E">
              <w:rPr>
                <w:rFonts w:eastAsia="Courier New" w:cs="Times New Roman"/>
              </w:rPr>
              <w:t xml:space="preserve"> </w:t>
            </w:r>
            <w:r w:rsidRPr="00A0679E" w:rsidR="0020384E">
              <w:rPr>
                <w:rFonts w:cs="Times New Roman"/>
              </w:rPr>
              <w:t xml:space="preserve">building block </w:t>
            </w:r>
            <w:r w:rsidRPr="00A0679E">
              <w:rPr>
                <w:rFonts w:cs="Times New Roman"/>
              </w:rPr>
              <w:t>shall</w:t>
            </w:r>
            <w:r w:rsidRPr="00A0679E" w:rsidR="0020384E">
              <w:rPr>
                <w:rFonts w:cs="Times New Roman"/>
              </w:rPr>
              <w:t xml:space="preserve"> be included </w:t>
            </w:r>
            <w:r w:rsidRPr="00A0679E">
              <w:rPr>
                <w:rFonts w:cs="Times New Roman"/>
              </w:rPr>
              <w:t>within</w:t>
            </w:r>
            <w:r w:rsidRPr="00A0679E" w:rsidR="0020384E">
              <w:rPr>
                <w:rFonts w:cs="Times New Roman"/>
              </w:rPr>
              <w:t xml:space="preserve"> the tender</w:t>
            </w:r>
            <w:r w:rsidRPr="00A0679E">
              <w:rPr>
                <w:rFonts w:cs="Times New Roman"/>
              </w:rPr>
              <w:t>:</w:t>
            </w:r>
          </w:p>
          <w:tbl>
            <w:tblPr>
              <w:tblW w:w="9072" w:type="dxa"/>
              <w:tblLayout w:type="fixed"/>
              <w:tblLook w:val="0600" w:firstRow="0" w:lastRow="0" w:firstColumn="0" w:lastColumn="0" w:noHBand="1" w:noVBand="1"/>
            </w:tblPr>
            <w:tblGrid>
              <w:gridCol w:w="9072"/>
            </w:tblGrid>
            <w:tr w:rsidRPr="00A0679E" w:rsidR="0020384E" w:rsidTr="00507E16" w14:paraId="5A049448" w14:textId="77777777">
              <w:tc>
                <w:tcPr>
                  <w:tcW w:w="9072" w:type="dxa"/>
                  <w:shd w:val="clear" w:color="auto" w:fill="434343"/>
                  <w:tcMar>
                    <w:top w:w="100" w:type="dxa"/>
                    <w:left w:w="100" w:type="dxa"/>
                    <w:bottom w:w="100" w:type="dxa"/>
                    <w:right w:w="100" w:type="dxa"/>
                  </w:tcMar>
                </w:tcPr>
                <w:p w:rsidRPr="00A0679E" w:rsidR="0020384E" w:rsidP="00507E16" w:rsidRDefault="0020384E" w14:paraId="4D1E029D" w14:textId="77777777">
                  <w:pPr>
                    <w:spacing w:after="0"/>
                    <w:rPr>
                      <w:rFonts w:ascii="Courier New" w:hAnsi="Courier New" w:eastAsia="Courier New" w:cs="Courier New"/>
                      <w:color w:val="FFFFFF"/>
                      <w:sz w:val="16"/>
                      <w:szCs w:val="16"/>
                    </w:rPr>
                  </w:pPr>
                  <w:r w:rsidRPr="00A0679E">
                    <w:rPr>
                      <w:rFonts w:ascii="Courier New" w:hAnsi="Courier New" w:eastAsia="Courier New" w:cs="Courier New"/>
                      <w:color w:val="FFFFFF"/>
                      <w:sz w:val="16"/>
                      <w:szCs w:val="16"/>
                    </w:rPr>
                    <w:t>{</w:t>
                  </w:r>
                </w:p>
                <w:p w:rsidRPr="00A0679E" w:rsidR="0020384E" w:rsidP="00507E16" w:rsidRDefault="0020384E" w14:paraId="13570CA4" w14:textId="77777777">
                  <w:pPr>
                    <w:spacing w:after="0"/>
                    <w:rPr>
                      <w:rFonts w:ascii="Courier New" w:hAnsi="Courier New" w:eastAsia="Courier New" w:cs="Courier New"/>
                      <w:color w:val="FFFFFF"/>
                      <w:sz w:val="16"/>
                      <w:szCs w:val="16"/>
                    </w:rPr>
                  </w:pPr>
                  <w:r w:rsidRPr="00A0679E">
                    <w:rPr>
                      <w:rFonts w:ascii="Courier New" w:hAnsi="Courier New" w:eastAsia="Courier New" w:cs="Courier New"/>
                      <w:color w:val="FFFFFF"/>
                      <w:sz w:val="16"/>
                      <w:szCs w:val="16"/>
                    </w:rPr>
                    <w:t xml:space="preserve">  "tender": {</w:t>
                  </w:r>
                </w:p>
                <w:p w:rsidRPr="00A0679E" w:rsidR="0020384E" w:rsidP="00507E16" w:rsidRDefault="0020384E" w14:paraId="0D8CAD9F" w14:textId="77777777">
                  <w:pPr>
                    <w:spacing w:after="0"/>
                    <w:rPr>
                      <w:rFonts w:ascii="Courier New" w:hAnsi="Courier New" w:eastAsia="Courier New" w:cs="Courier New"/>
                      <w:color w:val="FFFFFF"/>
                      <w:sz w:val="16"/>
                      <w:szCs w:val="16"/>
                    </w:rPr>
                  </w:pPr>
                  <w:r w:rsidRPr="00A0679E">
                    <w:rPr>
                      <w:rFonts w:ascii="Courier New" w:hAnsi="Courier New" w:eastAsia="Courier New" w:cs="Courier New"/>
                      <w:color w:val="FFFFFF"/>
                      <w:sz w:val="16"/>
                      <w:szCs w:val="16"/>
                    </w:rPr>
                    <w:t xml:space="preserve">    "secondStage": {</w:t>
                  </w:r>
                </w:p>
                <w:p w:rsidRPr="00A0679E" w:rsidR="0020384E" w:rsidP="00507E16" w:rsidRDefault="0020384E" w14:paraId="68ED6F85" w14:textId="77777777">
                  <w:pPr>
                    <w:spacing w:after="0"/>
                    <w:rPr>
                      <w:rFonts w:ascii="Courier New" w:hAnsi="Courier New" w:eastAsia="Courier New" w:cs="Courier New"/>
                      <w:color w:val="FFFFFF"/>
                      <w:sz w:val="16"/>
                      <w:szCs w:val="16"/>
                    </w:rPr>
                  </w:pPr>
                  <w:r w:rsidRPr="00A0679E">
                    <w:rPr>
                      <w:rFonts w:ascii="Courier New" w:hAnsi="Courier New" w:eastAsia="Courier New" w:cs="Courier New"/>
                      <w:color w:val="FFFFFF"/>
                      <w:sz w:val="16"/>
                      <w:szCs w:val="16"/>
                    </w:rPr>
                    <w:t xml:space="preserve">      "minimumCandidates": 2,</w:t>
                  </w:r>
                </w:p>
                <w:p w:rsidRPr="00A0679E" w:rsidR="0020384E" w:rsidP="00507E16" w:rsidRDefault="0020384E" w14:paraId="77DC3B72" w14:textId="77777777">
                  <w:pPr>
                    <w:spacing w:after="0"/>
                    <w:rPr>
                      <w:rFonts w:ascii="Courier New" w:hAnsi="Courier New" w:eastAsia="Courier New" w:cs="Courier New"/>
                      <w:color w:val="FFFFFF"/>
                      <w:sz w:val="16"/>
                      <w:szCs w:val="16"/>
                    </w:rPr>
                  </w:pPr>
                  <w:r w:rsidRPr="00A0679E">
                    <w:rPr>
                      <w:rFonts w:ascii="Courier New" w:hAnsi="Courier New" w:eastAsia="Courier New" w:cs="Courier New"/>
                      <w:color w:val="FFFFFF"/>
                      <w:sz w:val="16"/>
                      <w:szCs w:val="16"/>
                    </w:rPr>
                    <w:t xml:space="preserve">      "maximumCandidates": 5</w:t>
                  </w:r>
                </w:p>
                <w:p w:rsidRPr="00A0679E" w:rsidR="0020384E" w:rsidP="00507E16" w:rsidRDefault="0020384E" w14:paraId="56E18776" w14:textId="77777777">
                  <w:pPr>
                    <w:spacing w:after="0"/>
                    <w:rPr>
                      <w:rFonts w:ascii="Courier New" w:hAnsi="Courier New" w:eastAsia="Courier New" w:cs="Courier New"/>
                      <w:color w:val="FFFFFF"/>
                      <w:sz w:val="16"/>
                      <w:szCs w:val="16"/>
                    </w:rPr>
                  </w:pPr>
                  <w:r w:rsidRPr="00A0679E">
                    <w:rPr>
                      <w:rFonts w:ascii="Courier New" w:hAnsi="Courier New" w:eastAsia="Courier New" w:cs="Courier New"/>
                      <w:color w:val="FFFFFF"/>
                      <w:sz w:val="16"/>
                      <w:szCs w:val="16"/>
                    </w:rPr>
                    <w:t xml:space="preserve">    }</w:t>
                  </w:r>
                </w:p>
                <w:p w:rsidRPr="00A0679E" w:rsidR="0020384E" w:rsidP="00507E16" w:rsidRDefault="0020384E" w14:paraId="2516AE3C" w14:textId="77777777">
                  <w:pPr>
                    <w:spacing w:after="0"/>
                    <w:rPr>
                      <w:rFonts w:ascii="Courier New" w:hAnsi="Courier New" w:eastAsia="Courier New" w:cs="Courier New"/>
                      <w:color w:val="FFFFFF"/>
                      <w:sz w:val="16"/>
                      <w:szCs w:val="16"/>
                    </w:rPr>
                  </w:pPr>
                  <w:r w:rsidRPr="00A0679E">
                    <w:rPr>
                      <w:rFonts w:ascii="Courier New" w:hAnsi="Courier New" w:eastAsia="Courier New" w:cs="Courier New"/>
                      <w:color w:val="FFFFFF"/>
                      <w:sz w:val="16"/>
                      <w:szCs w:val="16"/>
                    </w:rPr>
                    <w:t xml:space="preserve">  }</w:t>
                  </w:r>
                </w:p>
                <w:p w:rsidRPr="00A0679E" w:rsidR="0020384E" w:rsidP="00507E16" w:rsidRDefault="0020384E" w14:paraId="7226EAA4" w14:textId="77777777">
                  <w:pPr>
                    <w:spacing w:after="0"/>
                    <w:rPr>
                      <w:rFonts w:ascii="Courier New" w:hAnsi="Courier New" w:eastAsia="Courier New" w:cs="Courier New"/>
                      <w:color w:val="FFFFFF"/>
                      <w:sz w:val="16"/>
                      <w:szCs w:val="16"/>
                    </w:rPr>
                  </w:pPr>
                  <w:r w:rsidRPr="00A0679E">
                    <w:rPr>
                      <w:rFonts w:ascii="Courier New" w:hAnsi="Courier New" w:eastAsia="Courier New" w:cs="Courier New"/>
                      <w:color w:val="FFFFFF"/>
                      <w:sz w:val="16"/>
                      <w:szCs w:val="16"/>
                    </w:rPr>
                    <w:t>}</w:t>
                  </w:r>
                </w:p>
              </w:tc>
            </w:tr>
          </w:tbl>
          <w:p w:rsidRPr="00A0679E" w:rsidR="0020384E" w:rsidP="00507E16" w:rsidRDefault="0020384E" w14:paraId="7CB96DFC" w14:textId="77777777">
            <w:pPr>
              <w:spacing w:before="200" w:after="0"/>
              <w:rPr>
                <w:rFonts w:cs="Times New Roman"/>
                <w:b/>
                <w:color w:val="000000"/>
              </w:rPr>
            </w:pPr>
            <w:r w:rsidRPr="00A0679E">
              <w:rPr>
                <w:rFonts w:cs="Times New Roman"/>
                <w:b/>
                <w:color w:val="000000"/>
              </w:rPr>
              <w:t>Other criteria</w:t>
            </w:r>
          </w:p>
          <w:p w:rsidRPr="00A0679E" w:rsidR="0020384E" w:rsidP="00507E16" w:rsidRDefault="0020384E" w14:paraId="70BD68F6" w14:textId="6728447D">
            <w:pPr>
              <w:spacing w:after="0"/>
              <w:rPr>
                <w:rFonts w:cs="Times New Roman"/>
              </w:rPr>
            </w:pPr>
            <w:r w:rsidRPr="00A0679E">
              <w:rPr>
                <w:rFonts w:cs="Times New Roman"/>
              </w:rPr>
              <w:t xml:space="preserve">Technique </w:t>
            </w:r>
            <w:r w:rsidRPr="00A0679E" w:rsidR="00CC08D8">
              <w:rPr>
                <w:rFonts w:cs="Times New Roman"/>
              </w:rPr>
              <w:t>for the</w:t>
            </w:r>
            <w:r w:rsidRPr="00A0679E">
              <w:rPr>
                <w:rFonts w:cs="Times New Roman"/>
              </w:rPr>
              <w:t xml:space="preserve"> reduction of the number of candidates according to </w:t>
            </w:r>
            <w:r w:rsidRPr="00A0679E" w:rsidR="00CC08D8">
              <w:rPr>
                <w:rFonts w:cs="Times New Roman"/>
              </w:rPr>
              <w:t>the</w:t>
            </w:r>
            <w:r w:rsidRPr="00A0679E">
              <w:rPr>
                <w:rFonts w:cs="Times New Roman"/>
              </w:rPr>
              <w:t xml:space="preserve"> limits </w:t>
            </w:r>
            <w:r w:rsidRPr="00A0679E" w:rsidR="00CC08D8">
              <w:rPr>
                <w:rFonts w:cs="Times New Roman"/>
              </w:rPr>
              <w:t>of the</w:t>
            </w:r>
            <w:r w:rsidRPr="00A0679E">
              <w:rPr>
                <w:rFonts w:cs="Times New Roman"/>
              </w:rPr>
              <w:t xml:space="preserve"> </w:t>
            </w:r>
            <w:r w:rsidRPr="00A0679E">
              <w:rPr>
                <w:rFonts w:eastAsia="Courier New" w:cs="Times New Roman"/>
                <w:color w:val="000000"/>
              </w:rPr>
              <w:t>secondStage</w:t>
            </w:r>
            <w:r w:rsidRPr="00A0679E">
              <w:rPr>
                <w:rFonts w:cs="Times New Roman"/>
              </w:rPr>
              <w:t xml:space="preserve">: </w:t>
            </w:r>
          </w:p>
          <w:tbl>
            <w:tblPr>
              <w:tblW w:w="9072" w:type="dxa"/>
              <w:tblLayout w:type="fixed"/>
              <w:tblLook w:val="0600" w:firstRow="0" w:lastRow="0" w:firstColumn="0" w:lastColumn="0" w:noHBand="1" w:noVBand="1"/>
            </w:tblPr>
            <w:tblGrid>
              <w:gridCol w:w="9072"/>
            </w:tblGrid>
            <w:tr w:rsidRPr="00A0679E" w:rsidR="0020384E" w:rsidTr="00507E16" w14:paraId="2EB891B6" w14:textId="77777777">
              <w:tc>
                <w:tcPr>
                  <w:tcW w:w="9072" w:type="dxa"/>
                  <w:shd w:val="clear" w:color="auto" w:fill="434343"/>
                  <w:tcMar>
                    <w:top w:w="100" w:type="dxa"/>
                    <w:left w:w="100" w:type="dxa"/>
                    <w:bottom w:w="100" w:type="dxa"/>
                    <w:right w:w="100" w:type="dxa"/>
                  </w:tcMar>
                </w:tcPr>
                <w:p w:rsidRPr="00A0679E" w:rsidR="0020384E" w:rsidP="00507E16" w:rsidRDefault="0020384E" w14:paraId="2D708E7E" w14:textId="77777777">
                  <w:pPr>
                    <w:spacing w:after="0"/>
                    <w:rPr>
                      <w:rFonts w:ascii="Courier New" w:hAnsi="Courier New" w:eastAsia="Courier New" w:cs="Courier New"/>
                      <w:color w:val="FFFFFF"/>
                      <w:sz w:val="16"/>
                      <w:szCs w:val="16"/>
                    </w:rPr>
                  </w:pPr>
                  <w:r w:rsidRPr="00A0679E">
                    <w:rPr>
                      <w:rFonts w:ascii="Courier New" w:hAnsi="Courier New" w:eastAsia="Courier New" w:cs="Courier New"/>
                      <w:color w:val="FFFFFF"/>
                      <w:sz w:val="16"/>
                      <w:szCs w:val="16"/>
                    </w:rPr>
                    <w:t>"tender": {</w:t>
                  </w:r>
                </w:p>
                <w:p w:rsidRPr="00A0679E" w:rsidR="0020384E" w:rsidP="00507E16" w:rsidRDefault="0020384E" w14:paraId="52174B9E" w14:textId="77777777">
                  <w:pPr>
                    <w:spacing w:after="0"/>
                    <w:rPr>
                      <w:rFonts w:ascii="Courier New" w:hAnsi="Courier New" w:eastAsia="Courier New" w:cs="Courier New"/>
                      <w:color w:val="FFFFFF"/>
                      <w:sz w:val="16"/>
                      <w:szCs w:val="16"/>
                    </w:rPr>
                  </w:pPr>
                  <w:r w:rsidRPr="00A0679E">
                    <w:rPr>
                      <w:rFonts w:ascii="Courier New" w:hAnsi="Courier New" w:eastAsia="Courier New" w:cs="Courier New"/>
                      <w:color w:val="FFFFFF"/>
                      <w:sz w:val="16"/>
                      <w:szCs w:val="16"/>
                    </w:rPr>
                    <w:t xml:space="preserve">  "otherCriteria": {</w:t>
                  </w:r>
                </w:p>
                <w:p w:rsidRPr="00A0679E" w:rsidR="0020384E" w:rsidP="00507E16" w:rsidRDefault="0020384E" w14:paraId="62BCD00D" w14:textId="77777777">
                  <w:pPr>
                    <w:spacing w:after="0"/>
                    <w:rPr>
                      <w:rFonts w:ascii="Courier New" w:hAnsi="Courier New" w:eastAsia="Courier New" w:cs="Courier New"/>
                      <w:color w:val="FFFFFF"/>
                      <w:sz w:val="16"/>
                      <w:szCs w:val="16"/>
                    </w:rPr>
                  </w:pPr>
                  <w:r w:rsidRPr="00A0679E">
                    <w:rPr>
                      <w:rFonts w:ascii="Courier New" w:hAnsi="Courier New" w:eastAsia="Courier New" w:cs="Courier New"/>
                      <w:color w:val="FFFFFF"/>
                      <w:sz w:val="16"/>
                      <w:szCs w:val="16"/>
                    </w:rPr>
                    <w:t xml:space="preserve">    "qualificationSystemMethods": [</w:t>
                  </w:r>
                </w:p>
                <w:p w:rsidRPr="00A0679E" w:rsidR="0020384E" w:rsidP="00507E16" w:rsidRDefault="0020384E" w14:paraId="008672E5" w14:textId="77777777">
                  <w:pPr>
                    <w:spacing w:after="0"/>
                    <w:rPr>
                      <w:rFonts w:ascii="Courier New" w:hAnsi="Courier New" w:eastAsia="Courier New" w:cs="Courier New"/>
                      <w:color w:val="FFFFFF"/>
                      <w:sz w:val="16"/>
                      <w:szCs w:val="16"/>
                    </w:rPr>
                  </w:pPr>
                  <w:r w:rsidRPr="00A0679E">
                    <w:rPr>
                      <w:rFonts w:ascii="Courier New" w:hAnsi="Courier New" w:eastAsia="Courier New" w:cs="Courier New"/>
                      <w:color w:val="FFFFFF"/>
                      <w:sz w:val="16"/>
                      <w:szCs w:val="16"/>
                    </w:rPr>
                    <w:t xml:space="preserve">      ""                      </w:t>
                  </w:r>
                  <w:r w:rsidRPr="00A0679E">
                    <w:rPr>
                      <w:rFonts w:ascii="Courier New" w:hAnsi="Courier New" w:eastAsia="Courier New" w:cs="Courier New"/>
                      <w:i/>
                      <w:color w:val="F6B26B"/>
                      <w:sz w:val="16"/>
                      <w:szCs w:val="16"/>
                    </w:rPr>
                    <w:t xml:space="preserve">// </w:t>
                  </w:r>
                  <w:r w:rsidRPr="00A0679E">
                    <w:rPr>
                      <w:i/>
                      <w:color w:val="F6B26B"/>
                      <w:sz w:val="16"/>
                      <w:szCs w:val="16"/>
                    </w:rPr>
                    <w:t>The value from enum [“automated” or “manual” ]</w:t>
                  </w:r>
                </w:p>
                <w:p w:rsidRPr="00A0679E" w:rsidR="0020384E" w:rsidP="00507E16" w:rsidRDefault="0020384E" w14:paraId="40F26B72" w14:textId="77777777">
                  <w:pPr>
                    <w:spacing w:after="0"/>
                    <w:rPr>
                      <w:rFonts w:ascii="Courier New" w:hAnsi="Courier New" w:eastAsia="Courier New" w:cs="Courier New"/>
                      <w:color w:val="FFFFFF"/>
                      <w:sz w:val="16"/>
                      <w:szCs w:val="16"/>
                    </w:rPr>
                  </w:pPr>
                  <w:r w:rsidRPr="00A0679E">
                    <w:rPr>
                      <w:rFonts w:ascii="Courier New" w:hAnsi="Courier New" w:eastAsia="Courier New" w:cs="Courier New"/>
                      <w:color w:val="FFFFFF"/>
                      <w:sz w:val="16"/>
                      <w:szCs w:val="16"/>
                    </w:rPr>
                    <w:t xml:space="preserve">    ],</w:t>
                  </w:r>
                </w:p>
                <w:p w:rsidRPr="00A0679E" w:rsidR="0020384E" w:rsidP="00507E16" w:rsidRDefault="0020384E" w14:paraId="2F10CD5B" w14:textId="77777777">
                  <w:pPr>
                    <w:spacing w:after="0"/>
                    <w:rPr>
                      <w:rFonts w:ascii="Courier New" w:hAnsi="Courier New" w:eastAsia="Courier New" w:cs="Courier New"/>
                      <w:i/>
                      <w:color w:val="F6B26B"/>
                      <w:sz w:val="16"/>
                      <w:szCs w:val="16"/>
                    </w:rPr>
                  </w:pPr>
                  <w:r w:rsidRPr="00A0679E">
                    <w:rPr>
                      <w:rFonts w:ascii="Courier New" w:hAnsi="Courier New" w:eastAsia="Courier New" w:cs="Courier New"/>
                      <w:color w:val="FFFFFF"/>
                      <w:sz w:val="16"/>
                      <w:szCs w:val="16"/>
                    </w:rPr>
                    <w:t xml:space="preserve">    "reductionCriteria": ""   </w:t>
                  </w:r>
                  <w:r w:rsidRPr="00A0679E">
                    <w:rPr>
                      <w:rFonts w:ascii="Courier New" w:hAnsi="Courier New" w:eastAsia="Courier New" w:cs="Courier New"/>
                      <w:i/>
                      <w:color w:val="F6B26B"/>
                      <w:sz w:val="16"/>
                      <w:szCs w:val="16"/>
                    </w:rPr>
                    <w:t xml:space="preserve">// </w:t>
                  </w:r>
                  <w:r w:rsidRPr="00A0679E">
                    <w:rPr>
                      <w:i/>
                      <w:color w:val="F6B26B"/>
                      <w:sz w:val="16"/>
                      <w:szCs w:val="16"/>
                    </w:rPr>
                    <w:t>The value from enum [“scoring” or “none” ]</w:t>
                  </w:r>
                </w:p>
                <w:p w:rsidRPr="00A0679E" w:rsidR="0020384E" w:rsidP="00507E16" w:rsidRDefault="0020384E" w14:paraId="32A2F24D" w14:textId="77777777">
                  <w:pPr>
                    <w:spacing w:after="0"/>
                    <w:rPr>
                      <w:rFonts w:ascii="Courier New" w:hAnsi="Courier New" w:eastAsia="Courier New" w:cs="Courier New"/>
                      <w:color w:val="FFFFFF"/>
                      <w:sz w:val="16"/>
                      <w:szCs w:val="16"/>
                    </w:rPr>
                  </w:pPr>
                  <w:r w:rsidRPr="00A0679E">
                    <w:rPr>
                      <w:rFonts w:ascii="Courier New" w:hAnsi="Courier New" w:eastAsia="Courier New" w:cs="Courier New"/>
                      <w:color w:val="FFFFFF"/>
                      <w:sz w:val="16"/>
                      <w:szCs w:val="16"/>
                    </w:rPr>
                    <w:t xml:space="preserve">  }</w:t>
                  </w:r>
                </w:p>
                <w:p w:rsidRPr="00A0679E" w:rsidR="0020384E" w:rsidP="00507E16" w:rsidRDefault="0020384E" w14:paraId="3036506F" w14:textId="77777777">
                  <w:pPr>
                    <w:spacing w:after="0"/>
                    <w:rPr>
                      <w:sz w:val="18"/>
                      <w:szCs w:val="18"/>
                    </w:rPr>
                  </w:pPr>
                  <w:r w:rsidRPr="00A0679E">
                    <w:rPr>
                      <w:rFonts w:ascii="Courier New" w:hAnsi="Courier New" w:eastAsia="Courier New" w:cs="Courier New"/>
                      <w:color w:val="FFFFFF"/>
                      <w:sz w:val="16"/>
                      <w:szCs w:val="16"/>
                    </w:rPr>
                    <w:t>}</w:t>
                  </w:r>
                </w:p>
              </w:tc>
            </w:tr>
          </w:tbl>
          <w:p w:rsidRPr="00A0679E" w:rsidR="0020384E" w:rsidP="00507E16" w:rsidRDefault="0020384E" w14:paraId="79BAAF5B" w14:textId="77777777">
            <w:pPr>
              <w:spacing w:after="0" w:line="276" w:lineRule="auto"/>
              <w:rPr>
                <w:sz w:val="18"/>
                <w:szCs w:val="18"/>
              </w:rPr>
            </w:pPr>
          </w:p>
        </w:tc>
      </w:tr>
    </w:tbl>
    <w:p w:rsidRPr="00A0679E" w:rsidR="0020384E" w:rsidP="0020384E" w:rsidRDefault="0020384E" w14:paraId="5FF5F780" w14:textId="77777777">
      <w:pPr>
        <w:spacing w:after="0" w:line="431" w:lineRule="auto"/>
      </w:pPr>
    </w:p>
    <w:tbl>
      <w:tblPr>
        <w:tblW w:w="9360" w:type="dxa"/>
        <w:tblLayout w:type="fixed"/>
        <w:tblLook w:val="0600" w:firstRow="0" w:lastRow="0" w:firstColumn="0" w:lastColumn="0" w:noHBand="1" w:noVBand="1"/>
      </w:tblPr>
      <w:tblGrid>
        <w:gridCol w:w="9360"/>
      </w:tblGrid>
      <w:tr w:rsidRPr="00A0679E" w:rsidR="0020384E" w:rsidTr="00507E16" w14:paraId="5A6F94F9" w14:textId="77777777">
        <w:tc>
          <w:tcPr>
            <w:tcW w:w="9360" w:type="dxa"/>
            <w:shd w:val="clear" w:color="auto" w:fill="FFF2CC"/>
            <w:tcMar>
              <w:top w:w="100" w:type="dxa"/>
              <w:left w:w="100" w:type="dxa"/>
              <w:bottom w:w="100" w:type="dxa"/>
              <w:right w:w="100" w:type="dxa"/>
            </w:tcMar>
          </w:tcPr>
          <w:p w:rsidRPr="00A0679E" w:rsidR="0020384E" w:rsidP="00507E16" w:rsidRDefault="00FE3902" w14:paraId="7A24C429" w14:textId="6DF34030">
            <w:pPr>
              <w:spacing w:after="0" w:line="480" w:lineRule="auto"/>
            </w:pPr>
            <w:r w:rsidRPr="00A0679E">
              <w:t>Together with the</w:t>
            </w:r>
            <w:r w:rsidRPr="00A0679E" w:rsidR="0020384E">
              <w:t xml:space="preserve"> request</w:t>
            </w:r>
            <w:r w:rsidRPr="00A0679E">
              <w:t>,</w:t>
            </w:r>
            <w:r w:rsidRPr="00A0679E" w:rsidR="0020384E">
              <w:t xml:space="preserve"> information needed for future automated evaluation can be expressed</w:t>
            </w:r>
            <w:r w:rsidRPr="00A0679E">
              <w:t>:</w:t>
            </w:r>
          </w:p>
          <w:p w:rsidRPr="00A0679E" w:rsidR="0020384E" w:rsidP="00507E16" w:rsidRDefault="0020384E" w14:paraId="6F8650DA" w14:textId="77777777">
            <w:pPr>
              <w:spacing w:after="0"/>
              <w:rPr>
                <w:b/>
              </w:rPr>
            </w:pPr>
            <w:r w:rsidRPr="00A0679E">
              <w:rPr>
                <w:b/>
                <w:color w:val="000000"/>
              </w:rPr>
              <w:t>PAPI-2-5: Evaluation panel</w:t>
            </w:r>
          </w:p>
          <w:p w:rsidRPr="00A0679E" w:rsidR="0020384E" w:rsidP="00507E16" w:rsidRDefault="00CC08D8" w14:paraId="0ED8B40F" w14:textId="37A41501">
            <w:pPr>
              <w:spacing w:line="276" w:lineRule="auto"/>
            </w:pPr>
            <w:r w:rsidRPr="00A0679E">
              <w:rPr>
                <w:rFonts w:cs="Times New Roman"/>
              </w:rPr>
              <w:t>A set of CA evaluation panel could be announced</w:t>
            </w:r>
            <w:r w:rsidRPr="00A0679E" w:rsidR="0020384E">
              <w:t xml:space="preserve">. </w:t>
            </w:r>
          </w:p>
          <w:p w:rsidRPr="00A0679E" w:rsidR="0020384E" w:rsidP="00507E16" w:rsidRDefault="0020384E" w14:paraId="2A80567A" w14:textId="77777777">
            <w:pPr>
              <w:spacing w:after="0"/>
              <w:rPr>
                <w:b/>
                <w:color w:val="000000"/>
              </w:rPr>
            </w:pPr>
            <w:r w:rsidRPr="00A0679E">
              <w:rPr>
                <w:b/>
                <w:color w:val="000000"/>
              </w:rPr>
              <w:t>PAPI-11-1: Award criteria</w:t>
            </w:r>
          </w:p>
          <w:p w:rsidRPr="00A0679E" w:rsidR="0020384E" w:rsidP="00507E16" w:rsidRDefault="00CC08D8" w14:paraId="1882548C" w14:textId="54BCB74E">
            <w:pPr>
              <w:spacing w:line="276" w:lineRule="auto"/>
            </w:pPr>
            <w:r w:rsidRPr="00A0679E">
              <w:rPr>
                <w:rFonts w:cs="Times New Roman"/>
              </w:rPr>
              <w:t>The set of criteria may include different types of requirements, used in different ways and for different reasons</w:t>
            </w:r>
            <w:r w:rsidRPr="00A0679E" w:rsidR="0020384E">
              <w:t xml:space="preserve">. </w:t>
            </w:r>
          </w:p>
          <w:p w:rsidRPr="00A0679E" w:rsidR="0020384E" w:rsidP="00507E16" w:rsidRDefault="0020384E" w14:paraId="5AF24A9C" w14:textId="77777777">
            <w:pPr>
              <w:spacing w:after="0"/>
            </w:pPr>
            <w:r w:rsidRPr="00A0679E">
              <w:rPr>
                <w:b/>
                <w:color w:val="000000"/>
              </w:rPr>
              <w:lastRenderedPageBreak/>
              <w:t>PAPI-11-4: Conversions</w:t>
            </w:r>
          </w:p>
          <w:p w:rsidRPr="00A0679E" w:rsidR="0020384E" w:rsidP="0086795C" w:rsidRDefault="00CC08D8" w14:paraId="1C253504" w14:textId="67342A9C">
            <w:pPr>
              <w:spacing w:after="0" w:line="276" w:lineRule="auto"/>
              <w:rPr>
                <w:color w:val="3D85C6"/>
              </w:rPr>
            </w:pPr>
            <w:r w:rsidRPr="00A0679E">
              <w:t xml:space="preserve">When a scoring function is </w:t>
            </w:r>
            <w:r w:rsidRPr="00A0679E" w:rsidR="0086795C">
              <w:t>used</w:t>
            </w:r>
            <w:r w:rsidRPr="00A0679E">
              <w:t>, a set of verifiable conversions might be needed for future ranking and evaluation of offers</w:t>
            </w:r>
            <w:r w:rsidRPr="00A0679E" w:rsidR="0020384E">
              <w:t>.</w:t>
            </w:r>
            <w:r w:rsidRPr="00A0679E" w:rsidR="0020384E">
              <w:rPr>
                <w:sz w:val="18"/>
                <w:szCs w:val="18"/>
              </w:rPr>
              <w:t xml:space="preserve"> </w:t>
            </w:r>
          </w:p>
        </w:tc>
      </w:tr>
    </w:tbl>
    <w:p w:rsidRPr="00A0679E" w:rsidR="0020384E" w:rsidP="00925C9C" w:rsidRDefault="0020384E" w14:paraId="0D9047AB" w14:textId="77777777"/>
    <w:p w:rsidRPr="00A0679E" w:rsidR="00925C9C" w:rsidP="004F4773" w:rsidRDefault="00925C9C" w14:paraId="45A969A8" w14:textId="77777777">
      <w:pPr>
        <w:pStyle w:val="Heading4"/>
        <w:keepNext w:val="0"/>
        <w:keepLines w:val="0"/>
        <w:spacing w:before="200" w:line="360" w:lineRule="auto"/>
        <w:ind w:left="924"/>
        <w:jc w:val="left"/>
      </w:pPr>
      <w:bookmarkStart w:name="_6z5ndrhy8qqa" w:colFirst="0" w:colLast="0" w:id="1311"/>
      <w:bookmarkEnd w:id="1311"/>
      <w:r w:rsidRPr="00A0679E">
        <w:t>Feed Point Response</w:t>
      </w:r>
    </w:p>
    <w:p w:rsidRPr="00A0679E" w:rsidR="00D341D4" w:rsidP="00D341D4" w:rsidRDefault="00925C9C" w14:paraId="64F5E0D1" w14:textId="66F62C68">
      <w:r w:rsidRPr="00A0679E">
        <w:t>As a result of the command execution</w:t>
      </w:r>
      <w:r w:rsidRPr="00A0679E" w:rsidR="001D6C6C">
        <w:t>,</w:t>
      </w:r>
      <w:r w:rsidRPr="00A0679E">
        <w:t xml:space="preserve"> a separate ocds-record is formed in the system describing the Contract Notice created. </w:t>
      </w:r>
      <w:r w:rsidRPr="00A0679E" w:rsidR="00A655F8">
        <w:t>The s</w:t>
      </w:r>
      <w:r w:rsidRPr="00A0679E">
        <w:t xml:space="preserve">ystem will inform </w:t>
      </w:r>
      <w:r w:rsidRPr="00A0679E" w:rsidR="00A655F8">
        <w:t xml:space="preserve">the </w:t>
      </w:r>
      <w:r w:rsidRPr="00A0679E">
        <w:t xml:space="preserve">contributor (according to </w:t>
      </w:r>
      <w:r w:rsidRPr="00A0679E" w:rsidR="00A655F8">
        <w:t>the</w:t>
      </w:r>
      <w:r w:rsidRPr="00A0679E">
        <w:t xml:space="preserve"> </w:t>
      </w:r>
      <w:r w:rsidRPr="00040E8A" w:rsidR="0044176F">
        <w:fldChar w:fldCharType="begin"/>
      </w:r>
      <w:r w:rsidRPr="00A0679E" w:rsidR="0044176F">
        <w:instrText xml:space="preserve"> HYPERLINK "http://some" \h </w:instrText>
      </w:r>
      <w:r w:rsidRPr="00040E8A" w:rsidR="0044176F">
        <w:rPr>
          <w:rPrChange w:author="Chris Smith" w:date="2020-12-19T08:42:00Z" w:id="1312">
            <w:rPr>
              <w:color w:val="000000"/>
              <w:u w:val="single"/>
            </w:rPr>
          </w:rPrChange>
        </w:rPr>
        <w:fldChar w:fldCharType="separate"/>
      </w:r>
      <w:r w:rsidRPr="00A0679E" w:rsidR="00D341D4">
        <w:rPr>
          <w:color w:val="000000"/>
          <w:u w:val="single"/>
        </w:rPr>
        <w:t>CDUI-5-1: Backward notification</w:t>
      </w:r>
      <w:r w:rsidRPr="00040E8A" w:rsidR="0044176F">
        <w:rPr>
          <w:color w:val="000000"/>
          <w:u w:val="single"/>
        </w:rPr>
        <w:fldChar w:fldCharType="end"/>
      </w:r>
      <w:r w:rsidRPr="00A0679E" w:rsidR="00D341D4">
        <w:t>)</w:t>
      </w:r>
      <w:r w:rsidRPr="00A0679E">
        <w:t xml:space="preserve"> with </w:t>
      </w:r>
      <w:r w:rsidRPr="00A0679E" w:rsidR="00A655F8">
        <w:t>the</w:t>
      </w:r>
      <w:r w:rsidRPr="00A0679E">
        <w:t xml:space="preserve"> following message:</w:t>
      </w:r>
    </w:p>
    <w:tbl>
      <w:tblPr>
        <w:tblW w:w="9330" w:type="dxa"/>
        <w:tblBorders>
          <w:top w:val="nil"/>
          <w:left w:val="nil"/>
          <w:bottom w:val="nil"/>
          <w:right w:val="nil"/>
          <w:insideH w:val="nil"/>
          <w:insideV w:val="nil"/>
        </w:tblBorders>
        <w:tblLayout w:type="fixed"/>
        <w:tblLook w:val="0600" w:firstRow="0" w:lastRow="0" w:firstColumn="0" w:lastColumn="0" w:noHBand="1" w:noVBand="1"/>
      </w:tblPr>
      <w:tblGrid>
        <w:gridCol w:w="9330"/>
      </w:tblGrid>
      <w:tr w:rsidRPr="00A0679E" w:rsidR="00D341D4" w:rsidTr="00507E16" w14:paraId="786FB850" w14:textId="77777777">
        <w:trPr>
          <w:trHeight w:val="3390"/>
        </w:trPr>
        <w:tc>
          <w:tcPr>
            <w:tcW w:w="9330" w:type="dxa"/>
            <w:tcBorders>
              <w:top w:val="nil"/>
              <w:left w:val="nil"/>
              <w:bottom w:val="nil"/>
              <w:right w:val="nil"/>
            </w:tcBorders>
            <w:shd w:val="clear" w:color="auto" w:fill="F8F8F8"/>
            <w:tcMar>
              <w:top w:w="180" w:type="dxa"/>
              <w:left w:w="180" w:type="dxa"/>
              <w:bottom w:w="180" w:type="dxa"/>
              <w:right w:w="180" w:type="dxa"/>
            </w:tcMar>
          </w:tcPr>
          <w:p w:rsidRPr="00A0679E" w:rsidR="00D341D4" w:rsidP="00507E16" w:rsidRDefault="00D341D4" w14:paraId="47BE97D4" w14:textId="77777777">
            <w:pPr>
              <w:spacing w:after="0"/>
              <w:rPr>
                <w:rFonts w:ascii="Courier New" w:hAnsi="Courier New" w:eastAsia="Courier New" w:cs="Courier New"/>
                <w:color w:val="333333"/>
                <w:sz w:val="16"/>
                <w:szCs w:val="16"/>
              </w:rPr>
            </w:pPr>
            <w:r w:rsidRPr="00A0679E">
              <w:rPr>
                <w:rFonts w:ascii="Courier New" w:hAnsi="Courier New" w:eastAsia="Courier New" w:cs="Courier New"/>
                <w:color w:val="333333"/>
                <w:sz w:val="16"/>
                <w:szCs w:val="16"/>
              </w:rPr>
              <w:t>{</w:t>
            </w:r>
          </w:p>
          <w:p w:rsidRPr="00A0679E" w:rsidR="00D341D4" w:rsidP="00507E16" w:rsidRDefault="00D341D4" w14:paraId="75D37B0D" w14:textId="77777777">
            <w:pPr>
              <w:spacing w:after="0"/>
              <w:rPr>
                <w:rFonts w:ascii="Courier New" w:hAnsi="Courier New" w:eastAsia="Courier New" w:cs="Courier New"/>
                <w:color w:val="333333"/>
                <w:sz w:val="16"/>
                <w:szCs w:val="16"/>
              </w:rPr>
            </w:pPr>
            <w:r w:rsidRPr="00A0679E">
              <w:rPr>
                <w:rFonts w:ascii="Courier New" w:hAnsi="Courier New" w:eastAsia="Courier New" w:cs="Courier New"/>
                <w:color w:val="333333"/>
                <w:sz w:val="16"/>
                <w:szCs w:val="16"/>
              </w:rPr>
              <w:t xml:space="preserve">  "initiator": </w:t>
            </w:r>
            <w:r w:rsidRPr="00A0679E">
              <w:rPr>
                <w:rFonts w:ascii="Courier New" w:hAnsi="Courier New" w:eastAsia="Courier New" w:cs="Courier New"/>
                <w:color w:val="DD1144"/>
                <w:sz w:val="16"/>
                <w:szCs w:val="16"/>
              </w:rPr>
              <w:t>"platform"</w:t>
            </w:r>
            <w:r w:rsidRPr="00A0679E">
              <w:rPr>
                <w:rFonts w:ascii="Courier New" w:hAnsi="Courier New" w:eastAsia="Courier New" w:cs="Courier New"/>
                <w:color w:val="333333"/>
                <w:sz w:val="16"/>
                <w:szCs w:val="16"/>
              </w:rPr>
              <w:t>,</w:t>
            </w:r>
          </w:p>
          <w:p w:rsidRPr="00A0679E" w:rsidR="00D341D4" w:rsidP="00507E16" w:rsidRDefault="00D341D4" w14:paraId="4D249629" w14:textId="77777777">
            <w:pPr>
              <w:spacing w:after="0"/>
              <w:rPr>
                <w:rFonts w:ascii="Courier New" w:hAnsi="Courier New" w:eastAsia="Courier New" w:cs="Courier New"/>
                <w:color w:val="333333"/>
                <w:sz w:val="16"/>
                <w:szCs w:val="16"/>
              </w:rPr>
            </w:pPr>
            <w:r w:rsidRPr="00A0679E">
              <w:rPr>
                <w:rFonts w:ascii="Courier New" w:hAnsi="Courier New" w:eastAsia="Courier New" w:cs="Courier New"/>
                <w:color w:val="333333"/>
                <w:sz w:val="16"/>
                <w:szCs w:val="16"/>
              </w:rPr>
              <w:t xml:space="preserve">  "X-OPERATION-ID": </w:t>
            </w:r>
            <w:r w:rsidRPr="00A0679E">
              <w:rPr>
                <w:rFonts w:ascii="Courier New" w:hAnsi="Courier New" w:eastAsia="Courier New" w:cs="Courier New"/>
                <w:color w:val="DD1144"/>
                <w:sz w:val="16"/>
                <w:szCs w:val="16"/>
              </w:rPr>
              <w:t>"f5c6a3c0-5ff8-463f-9c0c-d4c1f324b7fb"</w:t>
            </w:r>
            <w:r w:rsidRPr="00A0679E">
              <w:rPr>
                <w:rFonts w:ascii="Courier New" w:hAnsi="Courier New" w:eastAsia="Courier New" w:cs="Courier New"/>
                <w:color w:val="333333"/>
                <w:sz w:val="16"/>
                <w:szCs w:val="16"/>
              </w:rPr>
              <w:t>,</w:t>
            </w:r>
          </w:p>
          <w:p w:rsidRPr="00A0679E" w:rsidR="00D341D4" w:rsidP="00507E16" w:rsidRDefault="00D341D4" w14:paraId="0FA1873A" w14:textId="77777777">
            <w:pPr>
              <w:spacing w:after="0"/>
              <w:rPr>
                <w:rFonts w:ascii="Courier New" w:hAnsi="Courier New" w:eastAsia="Courier New" w:cs="Courier New"/>
                <w:color w:val="333333"/>
                <w:sz w:val="16"/>
                <w:szCs w:val="16"/>
              </w:rPr>
            </w:pPr>
            <w:r w:rsidRPr="00A0679E">
              <w:rPr>
                <w:rFonts w:ascii="Courier New" w:hAnsi="Courier New" w:eastAsia="Courier New" w:cs="Courier New"/>
                <w:color w:val="333333"/>
                <w:sz w:val="16"/>
                <w:szCs w:val="16"/>
              </w:rPr>
              <w:t xml:space="preserve">  "X-RESPONSE-ID": </w:t>
            </w:r>
            <w:r w:rsidRPr="00A0679E">
              <w:rPr>
                <w:rFonts w:ascii="Courier New" w:hAnsi="Courier New" w:eastAsia="Courier New" w:cs="Courier New"/>
                <w:color w:val="DD1144"/>
                <w:sz w:val="16"/>
                <w:szCs w:val="16"/>
              </w:rPr>
              <w:t>"f5c6a3c1-5ff8-463f-9c0c-d4c1f324b7fb"</w:t>
            </w:r>
            <w:r w:rsidRPr="00A0679E">
              <w:rPr>
                <w:rFonts w:ascii="Courier New" w:hAnsi="Courier New" w:eastAsia="Courier New" w:cs="Courier New"/>
                <w:color w:val="333333"/>
                <w:sz w:val="16"/>
                <w:szCs w:val="16"/>
              </w:rPr>
              <w:t>,</w:t>
            </w:r>
          </w:p>
          <w:p w:rsidRPr="00A0679E" w:rsidR="00D341D4" w:rsidP="00507E16" w:rsidRDefault="00D341D4" w14:paraId="42CD77DD" w14:textId="77777777">
            <w:pPr>
              <w:spacing w:after="0"/>
              <w:rPr>
                <w:rFonts w:ascii="Courier New" w:hAnsi="Courier New" w:eastAsia="Courier New" w:cs="Courier New"/>
                <w:color w:val="333333"/>
                <w:sz w:val="16"/>
                <w:szCs w:val="16"/>
              </w:rPr>
            </w:pPr>
            <w:r w:rsidRPr="00A0679E">
              <w:rPr>
                <w:rFonts w:ascii="Courier New" w:hAnsi="Courier New" w:eastAsia="Courier New" w:cs="Courier New"/>
                <w:color w:val="333333"/>
                <w:sz w:val="16"/>
                <w:szCs w:val="16"/>
              </w:rPr>
              <w:t xml:space="preserve">  "data": {</w:t>
            </w:r>
          </w:p>
          <w:p w:rsidRPr="00A0679E" w:rsidR="00D341D4" w:rsidP="00507E16" w:rsidRDefault="00D341D4" w14:paraId="5F7C312D" w14:textId="77777777">
            <w:pPr>
              <w:spacing w:after="0"/>
              <w:rPr>
                <w:rFonts w:ascii="Courier New" w:hAnsi="Courier New" w:eastAsia="Courier New" w:cs="Courier New"/>
                <w:color w:val="333333"/>
                <w:sz w:val="16"/>
                <w:szCs w:val="16"/>
              </w:rPr>
            </w:pPr>
            <w:r w:rsidRPr="00A0679E">
              <w:rPr>
                <w:rFonts w:ascii="Courier New" w:hAnsi="Courier New" w:eastAsia="Courier New" w:cs="Courier New"/>
                <w:color w:val="333333"/>
                <w:sz w:val="16"/>
                <w:szCs w:val="16"/>
              </w:rPr>
              <w:t xml:space="preserve">    "ocid": </w:t>
            </w:r>
            <w:r w:rsidRPr="00A0679E">
              <w:rPr>
                <w:rFonts w:ascii="Courier New" w:hAnsi="Courier New" w:eastAsia="Courier New" w:cs="Courier New"/>
                <w:color w:val="DD1144"/>
                <w:sz w:val="16"/>
                <w:szCs w:val="16"/>
              </w:rPr>
              <w:t>"ocds-t1s2t3-TEST"</w:t>
            </w:r>
            <w:r w:rsidRPr="00A0679E">
              <w:rPr>
                <w:rFonts w:ascii="Courier New" w:hAnsi="Courier New" w:eastAsia="Courier New" w:cs="Courier New"/>
                <w:color w:val="333333"/>
                <w:sz w:val="16"/>
                <w:szCs w:val="16"/>
              </w:rPr>
              <w:t>,</w:t>
            </w:r>
          </w:p>
          <w:p w:rsidRPr="00071623" w:rsidR="00D341D4" w:rsidP="00507E16" w:rsidRDefault="00D341D4" w14:paraId="3A7767A9" w14:textId="77777777">
            <w:pPr>
              <w:spacing w:after="0"/>
              <w:rPr>
                <w:rFonts w:ascii="Courier New" w:hAnsi="Courier New" w:eastAsia="Courier New" w:cs="Courier New"/>
                <w:color w:val="333333"/>
                <w:sz w:val="16"/>
                <w:szCs w:val="16"/>
                <w:lang w:val="pl-PL"/>
                <w:rPrChange w:author="Ekspert Reinvention" w:date="2021-01-20T15:54:00Z" w:id="1313">
                  <w:rPr>
                    <w:rFonts w:ascii="Courier New" w:hAnsi="Courier New" w:eastAsia="Courier New" w:cs="Courier New"/>
                    <w:color w:val="333333"/>
                    <w:sz w:val="16"/>
                    <w:szCs w:val="16"/>
                  </w:rPr>
                </w:rPrChange>
              </w:rPr>
            </w:pPr>
            <w:r w:rsidRPr="00A0679E">
              <w:rPr>
                <w:rFonts w:ascii="Courier New" w:hAnsi="Courier New" w:eastAsia="Courier New" w:cs="Courier New"/>
                <w:color w:val="333333"/>
                <w:sz w:val="16"/>
                <w:szCs w:val="16"/>
              </w:rPr>
              <w:t xml:space="preserve">    </w:t>
            </w:r>
            <w:r w:rsidRPr="00071623">
              <w:rPr>
                <w:rFonts w:ascii="Courier New" w:hAnsi="Courier New" w:eastAsia="Courier New" w:cs="Courier New"/>
                <w:color w:val="333333"/>
                <w:sz w:val="16"/>
                <w:szCs w:val="16"/>
                <w:lang w:val="pl-PL"/>
                <w:rPrChange w:author="Ekspert Reinvention" w:date="2021-01-20T15:54:00Z" w:id="1314">
                  <w:rPr>
                    <w:rFonts w:ascii="Courier New" w:hAnsi="Courier New" w:eastAsia="Courier New" w:cs="Courier New"/>
                    <w:color w:val="333333"/>
                    <w:sz w:val="16"/>
                    <w:szCs w:val="16"/>
                  </w:rPr>
                </w:rPrChange>
              </w:rPr>
              <w:t xml:space="preserve">"url": </w:t>
            </w:r>
            <w:r w:rsidRPr="00071623">
              <w:rPr>
                <w:rFonts w:ascii="Courier New" w:hAnsi="Courier New" w:eastAsia="Courier New" w:cs="Courier New"/>
                <w:color w:val="DD1144"/>
                <w:sz w:val="16"/>
                <w:szCs w:val="16"/>
                <w:lang w:val="pl-PL"/>
                <w:rPrChange w:author="Ekspert Reinvention" w:date="2021-01-20T15:54:00Z" w:id="1315">
                  <w:rPr>
                    <w:rFonts w:ascii="Courier New" w:hAnsi="Courier New" w:eastAsia="Courier New" w:cs="Courier New"/>
                    <w:color w:val="DD1144"/>
                    <w:sz w:val="16"/>
                    <w:szCs w:val="16"/>
                  </w:rPr>
                </w:rPrChange>
              </w:rPr>
              <w:t>"http://public.HOST/tenders/ocds-000-00001/ocds-000-00001-sp"</w:t>
            </w:r>
            <w:r w:rsidRPr="00071623">
              <w:rPr>
                <w:rFonts w:ascii="Courier New" w:hAnsi="Courier New" w:eastAsia="Courier New" w:cs="Courier New"/>
                <w:color w:val="333333"/>
                <w:sz w:val="16"/>
                <w:szCs w:val="16"/>
                <w:lang w:val="pl-PL"/>
                <w:rPrChange w:author="Ekspert Reinvention" w:date="2021-01-20T15:54:00Z" w:id="1316">
                  <w:rPr>
                    <w:rFonts w:ascii="Courier New" w:hAnsi="Courier New" w:eastAsia="Courier New" w:cs="Courier New"/>
                    <w:color w:val="333333"/>
                    <w:sz w:val="16"/>
                    <w:szCs w:val="16"/>
                  </w:rPr>
                </w:rPrChange>
              </w:rPr>
              <w:t>,</w:t>
            </w:r>
          </w:p>
          <w:p w:rsidRPr="00A0679E" w:rsidR="00D341D4" w:rsidP="00507E16" w:rsidRDefault="00D341D4" w14:paraId="11D08FD8" w14:textId="77777777">
            <w:pPr>
              <w:spacing w:after="0"/>
              <w:rPr>
                <w:rFonts w:ascii="Courier New" w:hAnsi="Courier New" w:eastAsia="Courier New" w:cs="Courier New"/>
                <w:color w:val="333333"/>
                <w:sz w:val="16"/>
                <w:szCs w:val="16"/>
              </w:rPr>
            </w:pPr>
            <w:r w:rsidRPr="00071623">
              <w:rPr>
                <w:rFonts w:ascii="Courier New" w:hAnsi="Courier New" w:eastAsia="Courier New" w:cs="Courier New"/>
                <w:color w:val="333333"/>
                <w:sz w:val="16"/>
                <w:szCs w:val="16"/>
                <w:lang w:val="pl-PL"/>
                <w:rPrChange w:author="Ekspert Reinvention" w:date="2021-01-20T15:54:00Z" w:id="1317">
                  <w:rPr>
                    <w:rFonts w:ascii="Courier New" w:hAnsi="Courier New" w:eastAsia="Courier New" w:cs="Courier New"/>
                    <w:color w:val="333333"/>
                    <w:sz w:val="16"/>
                    <w:szCs w:val="16"/>
                  </w:rPr>
                </w:rPrChange>
              </w:rPr>
              <w:t xml:space="preserve">    </w:t>
            </w:r>
            <w:r w:rsidRPr="00A0679E">
              <w:rPr>
                <w:rFonts w:ascii="Courier New" w:hAnsi="Courier New" w:eastAsia="Courier New" w:cs="Courier New"/>
                <w:color w:val="333333"/>
                <w:sz w:val="16"/>
                <w:szCs w:val="16"/>
              </w:rPr>
              <w:t xml:space="preserve">"operationDate": </w:t>
            </w:r>
            <w:r w:rsidRPr="00A0679E">
              <w:rPr>
                <w:rFonts w:ascii="Courier New" w:hAnsi="Courier New" w:eastAsia="Courier New" w:cs="Courier New"/>
                <w:color w:val="DD1144"/>
                <w:sz w:val="16"/>
                <w:szCs w:val="16"/>
              </w:rPr>
              <w:t>"2018-08-14T13:51:06Z"</w:t>
            </w:r>
            <w:r w:rsidRPr="00A0679E">
              <w:rPr>
                <w:rFonts w:ascii="Courier New" w:hAnsi="Courier New" w:eastAsia="Courier New" w:cs="Courier New"/>
                <w:color w:val="333333"/>
                <w:sz w:val="16"/>
                <w:szCs w:val="16"/>
              </w:rPr>
              <w:t>,</w:t>
            </w:r>
          </w:p>
          <w:p w:rsidRPr="00A0679E" w:rsidR="00D341D4" w:rsidP="00507E16" w:rsidRDefault="00D341D4" w14:paraId="092B15F5" w14:textId="77777777">
            <w:pPr>
              <w:spacing w:after="0"/>
              <w:rPr>
                <w:rFonts w:ascii="Courier New" w:hAnsi="Courier New" w:eastAsia="Courier New" w:cs="Courier New"/>
                <w:color w:val="333333"/>
                <w:sz w:val="16"/>
                <w:szCs w:val="16"/>
              </w:rPr>
            </w:pPr>
            <w:r w:rsidRPr="00A0679E">
              <w:rPr>
                <w:rFonts w:ascii="Courier New" w:hAnsi="Courier New" w:eastAsia="Courier New" w:cs="Courier New"/>
                <w:color w:val="333333"/>
                <w:sz w:val="16"/>
                <w:szCs w:val="16"/>
              </w:rPr>
              <w:t xml:space="preserve">    "outcomes": {</w:t>
            </w:r>
          </w:p>
          <w:p w:rsidRPr="00A0679E" w:rsidR="00D341D4" w:rsidP="00507E16" w:rsidRDefault="00D341D4" w14:paraId="54F60C3A" w14:textId="77777777">
            <w:pPr>
              <w:spacing w:after="0"/>
              <w:rPr>
                <w:rFonts w:ascii="Courier New" w:hAnsi="Courier New" w:eastAsia="Courier New" w:cs="Courier New"/>
                <w:color w:val="333333"/>
                <w:sz w:val="16"/>
                <w:szCs w:val="16"/>
              </w:rPr>
            </w:pPr>
            <w:r w:rsidRPr="00A0679E">
              <w:rPr>
                <w:rFonts w:ascii="Courier New" w:hAnsi="Courier New" w:eastAsia="Courier New" w:cs="Courier New"/>
                <w:color w:val="333333"/>
                <w:sz w:val="16"/>
                <w:szCs w:val="16"/>
              </w:rPr>
              <w:t xml:space="preserve">      "ev": [       </w:t>
            </w:r>
          </w:p>
          <w:p w:rsidRPr="00A0679E" w:rsidR="00D341D4" w:rsidP="00507E16" w:rsidRDefault="00D341D4" w14:paraId="7E3FFE0F" w14:textId="77777777">
            <w:pPr>
              <w:spacing w:after="0"/>
              <w:rPr>
                <w:rFonts w:ascii="Courier New" w:hAnsi="Courier New" w:eastAsia="Courier New" w:cs="Courier New"/>
                <w:color w:val="333333"/>
                <w:sz w:val="16"/>
                <w:szCs w:val="16"/>
              </w:rPr>
            </w:pPr>
            <w:r w:rsidRPr="00A0679E">
              <w:rPr>
                <w:rFonts w:ascii="Courier New" w:hAnsi="Courier New" w:eastAsia="Courier New" w:cs="Courier New"/>
                <w:color w:val="333333"/>
                <w:sz w:val="16"/>
                <w:szCs w:val="16"/>
              </w:rPr>
              <w:t xml:space="preserve">        {</w:t>
            </w:r>
          </w:p>
          <w:p w:rsidRPr="00A0679E" w:rsidR="00D341D4" w:rsidP="00507E16" w:rsidRDefault="00D341D4" w14:paraId="7802825A" w14:textId="77777777">
            <w:pPr>
              <w:spacing w:after="0"/>
              <w:rPr>
                <w:rFonts w:ascii="Courier New" w:hAnsi="Courier New" w:eastAsia="Courier New" w:cs="Courier New"/>
                <w:color w:val="DD1144"/>
                <w:sz w:val="16"/>
                <w:szCs w:val="16"/>
              </w:rPr>
            </w:pPr>
            <w:r w:rsidRPr="00A0679E">
              <w:rPr>
                <w:rFonts w:ascii="Courier New" w:hAnsi="Courier New" w:eastAsia="Courier New" w:cs="Courier New"/>
                <w:color w:val="333333"/>
                <w:sz w:val="16"/>
                <w:szCs w:val="16"/>
              </w:rPr>
              <w:t xml:space="preserve">          "id": </w:t>
            </w:r>
            <w:r w:rsidRPr="00A0679E">
              <w:rPr>
                <w:rFonts w:ascii="Courier New" w:hAnsi="Courier New" w:eastAsia="Courier New" w:cs="Courier New"/>
                <w:color w:val="DD1144"/>
                <w:sz w:val="16"/>
                <w:szCs w:val="16"/>
              </w:rPr>
              <w:t>"ocds-000-00001-sp"</w:t>
            </w:r>
          </w:p>
          <w:p w:rsidRPr="00A0679E" w:rsidR="00D341D4" w:rsidP="00507E16" w:rsidRDefault="00D341D4" w14:paraId="134FAF1C" w14:textId="77777777">
            <w:pPr>
              <w:spacing w:after="0"/>
              <w:rPr>
                <w:rFonts w:ascii="Courier New" w:hAnsi="Courier New" w:eastAsia="Courier New" w:cs="Courier New"/>
                <w:color w:val="333333"/>
                <w:sz w:val="16"/>
                <w:szCs w:val="16"/>
              </w:rPr>
            </w:pPr>
            <w:r w:rsidRPr="00A0679E">
              <w:rPr>
                <w:rFonts w:ascii="Courier New" w:hAnsi="Courier New" w:eastAsia="Courier New" w:cs="Courier New"/>
                <w:color w:val="333333"/>
                <w:sz w:val="16"/>
                <w:szCs w:val="16"/>
              </w:rPr>
              <w:t xml:space="preserve">        }</w:t>
            </w:r>
          </w:p>
          <w:p w:rsidRPr="00A0679E" w:rsidR="00D341D4" w:rsidP="00507E16" w:rsidRDefault="00D341D4" w14:paraId="72FD74C0" w14:textId="77777777">
            <w:pPr>
              <w:spacing w:after="0"/>
              <w:rPr>
                <w:rFonts w:ascii="Courier New" w:hAnsi="Courier New" w:eastAsia="Courier New" w:cs="Courier New"/>
                <w:color w:val="333333"/>
                <w:sz w:val="16"/>
                <w:szCs w:val="16"/>
              </w:rPr>
            </w:pPr>
            <w:r w:rsidRPr="00A0679E">
              <w:rPr>
                <w:rFonts w:ascii="Courier New" w:hAnsi="Courier New" w:eastAsia="Courier New" w:cs="Courier New"/>
                <w:color w:val="333333"/>
                <w:sz w:val="16"/>
                <w:szCs w:val="16"/>
              </w:rPr>
              <w:t xml:space="preserve">      ]</w:t>
            </w:r>
          </w:p>
          <w:p w:rsidRPr="00A0679E" w:rsidR="00D341D4" w:rsidP="00507E16" w:rsidRDefault="00D341D4" w14:paraId="0074D0B5" w14:textId="77777777">
            <w:pPr>
              <w:spacing w:after="0"/>
              <w:rPr>
                <w:rFonts w:ascii="Courier New" w:hAnsi="Courier New" w:eastAsia="Courier New" w:cs="Courier New"/>
                <w:color w:val="333333"/>
                <w:sz w:val="16"/>
                <w:szCs w:val="16"/>
              </w:rPr>
            </w:pPr>
            <w:r w:rsidRPr="00A0679E">
              <w:rPr>
                <w:rFonts w:ascii="Courier New" w:hAnsi="Courier New" w:eastAsia="Courier New" w:cs="Courier New"/>
                <w:color w:val="333333"/>
                <w:sz w:val="16"/>
                <w:szCs w:val="16"/>
              </w:rPr>
              <w:t xml:space="preserve">    }</w:t>
            </w:r>
          </w:p>
          <w:p w:rsidRPr="00A0679E" w:rsidR="00D341D4" w:rsidP="00507E16" w:rsidRDefault="00D341D4" w14:paraId="1C77530C" w14:textId="77777777">
            <w:pPr>
              <w:spacing w:after="0"/>
              <w:rPr>
                <w:rFonts w:ascii="Courier New" w:hAnsi="Courier New" w:eastAsia="Courier New" w:cs="Courier New"/>
                <w:color w:val="333333"/>
                <w:sz w:val="16"/>
                <w:szCs w:val="16"/>
              </w:rPr>
            </w:pPr>
            <w:r w:rsidRPr="00A0679E">
              <w:rPr>
                <w:rFonts w:ascii="Courier New" w:hAnsi="Courier New" w:eastAsia="Courier New" w:cs="Courier New"/>
                <w:color w:val="333333"/>
                <w:sz w:val="16"/>
                <w:szCs w:val="16"/>
              </w:rPr>
              <w:t xml:space="preserve">  }</w:t>
            </w:r>
          </w:p>
          <w:p w:rsidRPr="00A0679E" w:rsidR="00D341D4" w:rsidP="00507E16" w:rsidRDefault="00D341D4" w14:paraId="28B9BC0B" w14:textId="77777777">
            <w:pPr>
              <w:spacing w:after="0"/>
              <w:rPr>
                <w:rFonts w:ascii="Courier New" w:hAnsi="Courier New" w:eastAsia="Courier New" w:cs="Courier New"/>
                <w:color w:val="333333"/>
                <w:sz w:val="16"/>
                <w:szCs w:val="16"/>
              </w:rPr>
            </w:pPr>
            <w:r w:rsidRPr="00A0679E">
              <w:rPr>
                <w:rFonts w:ascii="Courier New" w:hAnsi="Courier New" w:eastAsia="Courier New" w:cs="Courier New"/>
                <w:color w:val="333333"/>
                <w:sz w:val="16"/>
                <w:szCs w:val="16"/>
              </w:rPr>
              <w:t>}</w:t>
            </w:r>
          </w:p>
        </w:tc>
      </w:tr>
    </w:tbl>
    <w:p w:rsidRPr="00A0679E" w:rsidR="00925C9C" w:rsidP="004F4773" w:rsidRDefault="7083FD33" w14:paraId="156B9BCA" w14:textId="136F12A3">
      <w:pPr>
        <w:pStyle w:val="Heading4"/>
        <w:keepNext w:val="0"/>
        <w:keepLines w:val="0"/>
        <w:spacing w:before="200" w:line="360" w:lineRule="auto"/>
        <w:ind w:left="924"/>
        <w:jc w:val="left"/>
      </w:pPr>
      <w:bookmarkStart w:name="_npbtqk33qezr" w:colFirst="0" w:colLast="0" w:id="1318"/>
      <w:bookmarkEnd w:id="1318"/>
      <w:commentRangeStart w:id="1319"/>
      <w:commentRangeStart w:id="1320"/>
      <w:r>
        <w:t>Upload documentation</w:t>
      </w:r>
      <w:commentRangeEnd w:id="1319"/>
      <w:r w:rsidR="00A655F8">
        <w:commentReference w:id="1319"/>
      </w:r>
      <w:commentRangeEnd w:id="1320"/>
      <w:r w:rsidR="00A655F8">
        <w:commentReference w:id="1320"/>
      </w:r>
    </w:p>
    <w:p w:rsidRPr="00A0679E" w:rsidR="00D341D4" w:rsidP="00D341D4" w:rsidRDefault="00D341D4" w14:paraId="1785694E" w14:textId="27F25EAF">
      <w:r w:rsidRPr="00A0679E">
        <w:t xml:space="preserve">Having both the documents registered and the cpPhase.CN created, the CA can upload documents according to </w:t>
      </w:r>
      <w:r w:rsidRPr="00040E8A" w:rsidR="0044176F">
        <w:fldChar w:fldCharType="begin"/>
      </w:r>
      <w:r w:rsidRPr="00A0679E" w:rsidR="0044176F">
        <w:instrText xml:space="preserve"> HYPERLINK "http://some" \h </w:instrText>
      </w:r>
      <w:r w:rsidRPr="00040E8A" w:rsidR="0044176F">
        <w:rPr>
          <w:rPrChange w:author="Chris Smith" w:date="2020-12-19T08:42:00Z" w:id="1321">
            <w:rPr>
              <w:color w:val="000000"/>
              <w:u w:val="single"/>
            </w:rPr>
          </w:rPrChange>
        </w:rPr>
        <w:fldChar w:fldCharType="separate"/>
      </w:r>
      <w:r w:rsidRPr="00A0679E">
        <w:rPr>
          <w:color w:val="000000"/>
          <w:u w:val="single"/>
        </w:rPr>
        <w:t>CDUI-3-2: Upload of a document</w:t>
      </w:r>
      <w:r w:rsidRPr="00040E8A" w:rsidR="0044176F">
        <w:rPr>
          <w:color w:val="000000"/>
          <w:u w:val="single"/>
        </w:rPr>
        <w:fldChar w:fldCharType="end"/>
      </w:r>
      <w:r w:rsidRPr="00A0679E">
        <w:t>. Document uploading is an iterative process.</w:t>
      </w:r>
    </w:p>
    <w:tbl>
      <w:tblPr>
        <w:tblW w:w="9345" w:type="dxa"/>
        <w:tblLayout w:type="fixed"/>
        <w:tblLook w:val="0600" w:firstRow="0" w:lastRow="0" w:firstColumn="0" w:lastColumn="0" w:noHBand="1" w:noVBand="1"/>
      </w:tblPr>
      <w:tblGrid>
        <w:gridCol w:w="9345"/>
      </w:tblGrid>
      <w:tr w:rsidRPr="00A0679E" w:rsidR="00D341D4" w:rsidTr="00507E16" w14:paraId="0BD58C0B" w14:textId="77777777">
        <w:trPr>
          <w:trHeight w:val="3570"/>
        </w:trPr>
        <w:tc>
          <w:tcPr>
            <w:tcW w:w="9345" w:type="dxa"/>
            <w:tcBorders>
              <w:top w:val="nil"/>
              <w:left w:val="nil"/>
              <w:bottom w:val="nil"/>
              <w:right w:val="nil"/>
            </w:tcBorders>
            <w:shd w:val="clear" w:color="auto" w:fill="F8F8F8"/>
            <w:tcMar>
              <w:top w:w="180" w:type="dxa"/>
              <w:left w:w="180" w:type="dxa"/>
              <w:bottom w:w="180" w:type="dxa"/>
              <w:right w:w="180" w:type="dxa"/>
            </w:tcMar>
          </w:tcPr>
          <w:p w:rsidRPr="00A0679E" w:rsidR="00D341D4" w:rsidP="00507E16" w:rsidRDefault="00D341D4" w14:paraId="742595A0" w14:textId="77777777">
            <w:pPr>
              <w:spacing w:after="0"/>
              <w:rPr>
                <w:rFonts w:ascii="Courier New" w:hAnsi="Courier New" w:eastAsia="Courier New" w:cs="Courier New"/>
                <w:color w:val="333333"/>
                <w:sz w:val="16"/>
                <w:szCs w:val="16"/>
              </w:rPr>
            </w:pPr>
            <w:r w:rsidRPr="00A0679E">
              <w:rPr>
                <w:rFonts w:ascii="Courier New" w:hAnsi="Courier New" w:eastAsia="Courier New" w:cs="Courier New"/>
                <w:b/>
                <w:color w:val="333333"/>
                <w:sz w:val="16"/>
                <w:szCs w:val="16"/>
              </w:rPr>
              <w:t>POST</w:t>
            </w:r>
            <w:r w:rsidRPr="00A0679E">
              <w:rPr>
                <w:rFonts w:ascii="Courier New" w:hAnsi="Courier New" w:eastAsia="Courier New" w:cs="Courier New"/>
                <w:color w:val="333333"/>
                <w:sz w:val="16"/>
                <w:szCs w:val="16"/>
              </w:rPr>
              <w:t xml:space="preserve"> </w:t>
            </w:r>
            <w:r w:rsidRPr="00A0679E">
              <w:rPr>
                <w:rFonts w:ascii="Courier New" w:hAnsi="Courier New" w:eastAsia="Courier New" w:cs="Courier New"/>
                <w:color w:val="DD1144"/>
                <w:sz w:val="16"/>
                <w:szCs w:val="16"/>
              </w:rPr>
              <w:t>/upload/389684cc28c242b79c97c56be5142e25</w:t>
            </w:r>
            <w:r w:rsidRPr="00A0679E">
              <w:rPr>
                <w:rFonts w:ascii="Courier New" w:hAnsi="Courier New" w:eastAsia="Courier New" w:cs="Courier New"/>
                <w:color w:val="333333"/>
                <w:sz w:val="16"/>
                <w:szCs w:val="16"/>
              </w:rPr>
              <w:t xml:space="preserve"> HTTP/1.0</w:t>
            </w:r>
          </w:p>
          <w:p w:rsidRPr="00A0679E" w:rsidR="00D341D4" w:rsidP="00507E16" w:rsidRDefault="00D341D4" w14:paraId="60EA061F" w14:textId="77777777">
            <w:pPr>
              <w:spacing w:after="0"/>
              <w:rPr>
                <w:rFonts w:ascii="Courier New" w:hAnsi="Courier New" w:eastAsia="Courier New" w:cs="Courier New"/>
                <w:color w:val="333333"/>
                <w:sz w:val="16"/>
                <w:szCs w:val="16"/>
              </w:rPr>
            </w:pPr>
            <w:r w:rsidRPr="00A0679E">
              <w:rPr>
                <w:rFonts w:ascii="Courier New" w:hAnsi="Courier New" w:eastAsia="Courier New" w:cs="Courier New"/>
                <w:color w:val="000080"/>
                <w:sz w:val="16"/>
                <w:szCs w:val="16"/>
              </w:rPr>
              <w:t>Authorization</w:t>
            </w:r>
            <w:r w:rsidRPr="00A0679E">
              <w:rPr>
                <w:rFonts w:ascii="Courier New" w:hAnsi="Courier New" w:eastAsia="Courier New" w:cs="Courier New"/>
                <w:color w:val="333333"/>
                <w:sz w:val="16"/>
                <w:szCs w:val="16"/>
              </w:rPr>
              <w:t xml:space="preserve">: </w:t>
            </w:r>
            <w:r w:rsidRPr="00A0679E">
              <w:rPr>
                <w:rFonts w:ascii="Courier New" w:hAnsi="Courier New" w:eastAsia="Courier New" w:cs="Courier New"/>
                <w:color w:val="333333"/>
                <w:sz w:val="16"/>
                <w:szCs w:val="16"/>
                <w:shd w:val="clear" w:color="auto" w:fill="F8F8F8"/>
              </w:rPr>
              <w:t>Bearer QWxhZGRpbjpPcGVuU2VzYW1l</w:t>
            </w:r>
          </w:p>
          <w:p w:rsidRPr="00A0679E" w:rsidR="00D341D4" w:rsidP="00507E16" w:rsidRDefault="00D341D4" w14:paraId="0CF9BBCA" w14:textId="77777777">
            <w:pPr>
              <w:spacing w:after="0"/>
              <w:rPr>
                <w:rFonts w:ascii="Courier New" w:hAnsi="Courier New" w:eastAsia="Courier New" w:cs="Courier New"/>
                <w:color w:val="333333"/>
                <w:sz w:val="16"/>
                <w:szCs w:val="16"/>
              </w:rPr>
            </w:pPr>
            <w:r w:rsidRPr="00A0679E">
              <w:rPr>
                <w:rFonts w:ascii="Courier New" w:hAnsi="Courier New" w:eastAsia="Courier New" w:cs="Courier New"/>
                <w:color w:val="000080"/>
                <w:sz w:val="16"/>
                <w:szCs w:val="16"/>
              </w:rPr>
              <w:t>Content-Length</w:t>
            </w:r>
            <w:r w:rsidRPr="00A0679E">
              <w:rPr>
                <w:rFonts w:ascii="Courier New" w:hAnsi="Courier New" w:eastAsia="Courier New" w:cs="Courier New"/>
                <w:color w:val="333333"/>
                <w:sz w:val="16"/>
                <w:szCs w:val="16"/>
              </w:rPr>
              <w:t>: 58</w:t>
            </w:r>
          </w:p>
          <w:p w:rsidRPr="00A0679E" w:rsidR="00D341D4" w:rsidP="00507E16" w:rsidRDefault="00D341D4" w14:paraId="63A5F6C4" w14:textId="77777777">
            <w:pPr>
              <w:spacing w:after="0"/>
              <w:rPr>
                <w:rFonts w:ascii="Courier New" w:hAnsi="Courier New" w:eastAsia="Courier New" w:cs="Courier New"/>
                <w:color w:val="333333"/>
                <w:sz w:val="16"/>
                <w:szCs w:val="16"/>
              </w:rPr>
            </w:pPr>
            <w:r w:rsidRPr="00A0679E">
              <w:rPr>
                <w:rFonts w:ascii="Courier New" w:hAnsi="Courier New" w:eastAsia="Courier New" w:cs="Courier New"/>
                <w:color w:val="000080"/>
                <w:sz w:val="16"/>
                <w:szCs w:val="16"/>
              </w:rPr>
              <w:t>Content-Type</w:t>
            </w:r>
            <w:r w:rsidRPr="00A0679E">
              <w:rPr>
                <w:rFonts w:ascii="Courier New" w:hAnsi="Courier New" w:eastAsia="Courier New" w:cs="Courier New"/>
                <w:color w:val="333333"/>
                <w:sz w:val="16"/>
                <w:szCs w:val="16"/>
              </w:rPr>
              <w:t>: multipart/form-data; boundary=----------a_BoUnDaRy572732436472$</w:t>
            </w:r>
          </w:p>
          <w:p w:rsidRPr="00A0679E" w:rsidR="00D341D4" w:rsidP="00507E16" w:rsidRDefault="00D341D4" w14:paraId="70F8BADB" w14:textId="77777777">
            <w:pPr>
              <w:spacing w:after="0"/>
              <w:rPr>
                <w:rFonts w:ascii="Courier New" w:hAnsi="Courier New" w:eastAsia="Courier New" w:cs="Courier New"/>
                <w:color w:val="333333"/>
                <w:sz w:val="16"/>
                <w:szCs w:val="16"/>
              </w:rPr>
            </w:pPr>
            <w:r w:rsidRPr="00A0679E">
              <w:rPr>
                <w:rFonts w:ascii="Courier New" w:hAnsi="Courier New" w:eastAsia="Courier New" w:cs="Courier New"/>
                <w:color w:val="000080"/>
                <w:sz w:val="16"/>
                <w:szCs w:val="16"/>
              </w:rPr>
              <w:t>Host</w:t>
            </w:r>
            <w:r w:rsidRPr="00A0679E">
              <w:rPr>
                <w:rFonts w:ascii="Courier New" w:hAnsi="Courier New" w:eastAsia="Courier New" w:cs="Courier New"/>
                <w:color w:val="333333"/>
                <w:sz w:val="16"/>
                <w:szCs w:val="16"/>
              </w:rPr>
              <w:t>: storage.HOST</w:t>
            </w:r>
          </w:p>
          <w:p w:rsidRPr="00A0679E" w:rsidR="00D341D4" w:rsidP="00507E16" w:rsidRDefault="00D341D4" w14:paraId="112554DA" w14:textId="77777777">
            <w:pPr>
              <w:spacing w:after="0"/>
              <w:rPr>
                <w:rFonts w:ascii="Courier New" w:hAnsi="Courier New" w:eastAsia="Courier New" w:cs="Courier New"/>
                <w:color w:val="333333"/>
                <w:sz w:val="16"/>
                <w:szCs w:val="16"/>
              </w:rPr>
            </w:pPr>
          </w:p>
          <w:p w:rsidRPr="00A0679E" w:rsidR="00D341D4" w:rsidP="00507E16" w:rsidRDefault="00D341D4" w14:paraId="6034FB3F" w14:textId="77777777">
            <w:pPr>
              <w:spacing w:after="0"/>
              <w:rPr>
                <w:rFonts w:ascii="Courier New" w:hAnsi="Courier New" w:eastAsia="Courier New" w:cs="Courier New"/>
                <w:color w:val="333333"/>
                <w:sz w:val="16"/>
                <w:szCs w:val="16"/>
              </w:rPr>
            </w:pPr>
            <w:r w:rsidRPr="00A0679E">
              <w:rPr>
                <w:rFonts w:ascii="Courier New" w:hAnsi="Courier New" w:eastAsia="Courier New" w:cs="Courier New"/>
                <w:color w:val="333333"/>
                <w:sz w:val="16"/>
                <w:szCs w:val="16"/>
              </w:rPr>
              <w:t>------------a_BoUnDaRy572732436472$</w:t>
            </w:r>
          </w:p>
          <w:p w:rsidRPr="00A0679E" w:rsidR="00D341D4" w:rsidP="00507E16" w:rsidRDefault="00D341D4" w14:paraId="6B9787BC" w14:textId="77777777">
            <w:pPr>
              <w:spacing w:after="0"/>
              <w:rPr>
                <w:rFonts w:ascii="Courier New" w:hAnsi="Courier New" w:eastAsia="Courier New" w:cs="Courier New"/>
                <w:color w:val="333333"/>
                <w:sz w:val="16"/>
                <w:szCs w:val="16"/>
              </w:rPr>
            </w:pPr>
            <w:r w:rsidRPr="00A0679E">
              <w:rPr>
                <w:rFonts w:ascii="Courier New" w:hAnsi="Courier New" w:eastAsia="Courier New" w:cs="Courier New"/>
                <w:color w:val="333333"/>
                <w:sz w:val="16"/>
                <w:szCs w:val="16"/>
              </w:rPr>
              <w:t>content</w:t>
            </w:r>
          </w:p>
          <w:p w:rsidRPr="00A0679E" w:rsidR="00D341D4" w:rsidP="00507E16" w:rsidRDefault="00D341D4" w14:paraId="2F3F2E0F" w14:textId="77777777">
            <w:pPr>
              <w:spacing w:after="0"/>
              <w:rPr>
                <w:rFonts w:ascii="Courier New" w:hAnsi="Courier New" w:eastAsia="Courier New" w:cs="Courier New"/>
                <w:color w:val="333333"/>
                <w:sz w:val="16"/>
                <w:szCs w:val="16"/>
              </w:rPr>
            </w:pPr>
            <w:r w:rsidRPr="00A0679E">
              <w:rPr>
                <w:rFonts w:ascii="Courier New" w:hAnsi="Courier New" w:eastAsia="Courier New" w:cs="Courier New"/>
                <w:color w:val="333333"/>
                <w:sz w:val="16"/>
                <w:szCs w:val="16"/>
              </w:rPr>
              <w:t>------------a_BoUnDaRy572732436472$--</w:t>
            </w:r>
          </w:p>
          <w:p w:rsidRPr="00A0679E" w:rsidR="00D341D4" w:rsidP="00507E16" w:rsidRDefault="00D341D4" w14:paraId="25D6CB8B" w14:textId="77777777">
            <w:pPr>
              <w:spacing w:after="0"/>
              <w:rPr>
                <w:rFonts w:ascii="Courier New" w:hAnsi="Courier New" w:eastAsia="Courier New" w:cs="Courier New"/>
                <w:color w:val="000080"/>
                <w:sz w:val="16"/>
                <w:szCs w:val="16"/>
              </w:rPr>
            </w:pPr>
          </w:p>
          <w:p w:rsidRPr="00A0679E" w:rsidR="00D341D4" w:rsidP="00507E16" w:rsidRDefault="00D341D4" w14:paraId="3C4B6206" w14:textId="77777777">
            <w:pPr>
              <w:spacing w:after="0"/>
              <w:rPr>
                <w:rFonts w:ascii="Courier New" w:hAnsi="Courier New" w:eastAsia="Courier New" w:cs="Courier New"/>
                <w:color w:val="000080"/>
                <w:sz w:val="16"/>
                <w:szCs w:val="16"/>
              </w:rPr>
            </w:pPr>
            <w:r w:rsidRPr="00A0679E">
              <w:rPr>
                <w:rFonts w:ascii="Courier New" w:hAnsi="Courier New" w:eastAsia="Courier New" w:cs="Courier New"/>
                <w:color w:val="000080"/>
                <w:sz w:val="16"/>
                <w:szCs w:val="16"/>
              </w:rPr>
              <w:t>201 Created</w:t>
            </w:r>
          </w:p>
          <w:p w:rsidRPr="00A0679E" w:rsidR="00D341D4" w:rsidP="00507E16" w:rsidRDefault="00D341D4" w14:paraId="32FC4171" w14:textId="77777777">
            <w:pPr>
              <w:spacing w:after="0"/>
              <w:rPr>
                <w:rFonts w:ascii="Courier New" w:hAnsi="Courier New" w:eastAsia="Courier New" w:cs="Courier New"/>
                <w:color w:val="333333"/>
                <w:sz w:val="16"/>
                <w:szCs w:val="16"/>
              </w:rPr>
            </w:pPr>
            <w:r w:rsidRPr="00A0679E">
              <w:rPr>
                <w:rFonts w:ascii="Courier New" w:hAnsi="Courier New" w:eastAsia="Courier New" w:cs="Courier New"/>
                <w:color w:val="000080"/>
                <w:sz w:val="16"/>
                <w:szCs w:val="16"/>
              </w:rPr>
              <w:t>Content-Type</w:t>
            </w:r>
            <w:r w:rsidRPr="00A0679E">
              <w:rPr>
                <w:rFonts w:ascii="Courier New" w:hAnsi="Courier New" w:eastAsia="Courier New" w:cs="Courier New"/>
                <w:color w:val="333333"/>
                <w:sz w:val="16"/>
                <w:szCs w:val="16"/>
              </w:rPr>
              <w:t>: application/json; charset=UTF-8</w:t>
            </w:r>
          </w:p>
          <w:p w:rsidRPr="00A0679E" w:rsidR="00D341D4" w:rsidP="00507E16" w:rsidRDefault="00D341D4" w14:paraId="12676DE9" w14:textId="77777777">
            <w:pPr>
              <w:spacing w:after="0"/>
              <w:rPr>
                <w:rFonts w:ascii="Courier New" w:hAnsi="Courier New" w:eastAsia="Courier New" w:cs="Courier New"/>
                <w:color w:val="333333"/>
                <w:sz w:val="16"/>
                <w:szCs w:val="16"/>
              </w:rPr>
            </w:pPr>
          </w:p>
          <w:p w:rsidRPr="00A0679E" w:rsidR="00D341D4" w:rsidP="00507E16" w:rsidRDefault="00D341D4" w14:paraId="24F03FAA" w14:textId="77777777">
            <w:pPr>
              <w:spacing w:after="0"/>
              <w:rPr>
                <w:rFonts w:ascii="Courier New" w:hAnsi="Courier New" w:eastAsia="Courier New" w:cs="Courier New"/>
                <w:color w:val="333333"/>
                <w:sz w:val="16"/>
                <w:szCs w:val="16"/>
              </w:rPr>
            </w:pPr>
            <w:r w:rsidRPr="00A0679E">
              <w:rPr>
                <w:rFonts w:ascii="Courier New" w:hAnsi="Courier New" w:eastAsia="Courier New" w:cs="Courier New"/>
                <w:color w:val="333333"/>
                <w:sz w:val="16"/>
                <w:szCs w:val="16"/>
              </w:rPr>
              <w:t>{</w:t>
            </w:r>
          </w:p>
          <w:p w:rsidRPr="00A0679E" w:rsidR="00D341D4" w:rsidP="00507E16" w:rsidRDefault="00D341D4" w14:paraId="2FC72331" w14:textId="77777777">
            <w:pPr>
              <w:spacing w:after="0"/>
              <w:rPr>
                <w:rFonts w:ascii="Courier New" w:hAnsi="Courier New" w:eastAsia="Courier New" w:cs="Courier New"/>
                <w:color w:val="333333"/>
                <w:sz w:val="16"/>
                <w:szCs w:val="16"/>
              </w:rPr>
            </w:pPr>
            <w:r w:rsidRPr="00A0679E">
              <w:rPr>
                <w:rFonts w:ascii="Courier New" w:hAnsi="Courier New" w:eastAsia="Courier New" w:cs="Courier New"/>
                <w:color w:val="333333"/>
                <w:sz w:val="16"/>
                <w:szCs w:val="16"/>
              </w:rPr>
              <w:t xml:space="preserve">  "data": {</w:t>
            </w:r>
          </w:p>
          <w:p w:rsidRPr="00A0679E" w:rsidR="00D341D4" w:rsidP="00507E16" w:rsidRDefault="00D341D4" w14:paraId="059DDEC1" w14:textId="77777777">
            <w:pPr>
              <w:spacing w:after="0"/>
              <w:rPr>
                <w:rFonts w:ascii="Courier New" w:hAnsi="Courier New" w:eastAsia="Courier New" w:cs="Courier New"/>
                <w:color w:val="DD1144"/>
                <w:sz w:val="16"/>
                <w:szCs w:val="16"/>
              </w:rPr>
            </w:pPr>
            <w:r w:rsidRPr="00A0679E">
              <w:rPr>
                <w:rFonts w:ascii="Courier New" w:hAnsi="Courier New" w:eastAsia="Courier New" w:cs="Courier New"/>
                <w:color w:val="333333"/>
                <w:sz w:val="16"/>
                <w:szCs w:val="16"/>
              </w:rPr>
              <w:t xml:space="preserve">    "url": </w:t>
            </w:r>
            <w:r w:rsidRPr="00A0679E">
              <w:rPr>
                <w:rFonts w:ascii="Courier New" w:hAnsi="Courier New" w:eastAsia="Courier New" w:cs="Courier New"/>
                <w:color w:val="DD1144"/>
                <w:sz w:val="16"/>
                <w:szCs w:val="16"/>
              </w:rPr>
              <w:t>"https://storage.HOST/get/389684cc28c242b79c97c56be5142e25"</w:t>
            </w:r>
          </w:p>
          <w:p w:rsidRPr="00A0679E" w:rsidR="00D341D4" w:rsidP="00507E16" w:rsidRDefault="00D341D4" w14:paraId="14773E53" w14:textId="77777777">
            <w:pPr>
              <w:spacing w:after="0"/>
              <w:rPr>
                <w:rFonts w:ascii="Courier New" w:hAnsi="Courier New" w:eastAsia="Courier New" w:cs="Courier New"/>
                <w:color w:val="333333"/>
                <w:sz w:val="16"/>
                <w:szCs w:val="16"/>
              </w:rPr>
            </w:pPr>
            <w:r w:rsidRPr="00A0679E">
              <w:rPr>
                <w:rFonts w:ascii="Courier New" w:hAnsi="Courier New" w:eastAsia="Courier New" w:cs="Courier New"/>
                <w:color w:val="333333"/>
                <w:sz w:val="16"/>
                <w:szCs w:val="16"/>
              </w:rPr>
              <w:t xml:space="preserve">  }</w:t>
            </w:r>
          </w:p>
          <w:p w:rsidRPr="00A0679E" w:rsidR="00D341D4" w:rsidP="00507E16" w:rsidRDefault="00D341D4" w14:paraId="3D9EB013" w14:textId="77777777">
            <w:pPr>
              <w:spacing w:after="0"/>
              <w:rPr>
                <w:rFonts w:ascii="Courier New" w:hAnsi="Courier New" w:eastAsia="Courier New" w:cs="Courier New"/>
                <w:color w:val="333333"/>
                <w:sz w:val="16"/>
                <w:szCs w:val="16"/>
              </w:rPr>
            </w:pPr>
            <w:r w:rsidRPr="00A0679E">
              <w:rPr>
                <w:rFonts w:ascii="Courier New" w:hAnsi="Courier New" w:eastAsia="Courier New" w:cs="Courier New"/>
                <w:color w:val="333333"/>
                <w:sz w:val="16"/>
                <w:szCs w:val="16"/>
              </w:rPr>
              <w:t>}</w:t>
            </w:r>
          </w:p>
        </w:tc>
      </w:tr>
    </w:tbl>
    <w:p w:rsidRPr="00A0679E" w:rsidR="00925C9C" w:rsidP="004F4773" w:rsidRDefault="00925C9C" w14:paraId="150F6197" w14:textId="77777777">
      <w:pPr>
        <w:pStyle w:val="Heading4"/>
        <w:keepNext w:val="0"/>
        <w:keepLines w:val="0"/>
        <w:spacing w:before="200" w:line="360" w:lineRule="auto"/>
        <w:ind w:left="924"/>
        <w:jc w:val="left"/>
      </w:pPr>
      <w:bookmarkStart w:name="_6hke6rycjymz" w:colFirst="0" w:colLast="0" w:id="1322"/>
      <w:bookmarkEnd w:id="1322"/>
      <w:r w:rsidRPr="00A0679E">
        <w:t>Request full result</w:t>
      </w:r>
    </w:p>
    <w:p w:rsidRPr="00A0679E" w:rsidR="00925C9C" w:rsidP="00925C9C" w:rsidRDefault="00925C9C" w14:paraId="0A1FA8A3" w14:textId="4837531B">
      <w:r w:rsidRPr="00A0679E">
        <w:t xml:space="preserve">Once all </w:t>
      </w:r>
      <w:r w:rsidRPr="00A0679E" w:rsidR="00A655F8">
        <w:t>previous</w:t>
      </w:r>
      <w:r w:rsidRPr="00A0679E">
        <w:t xml:space="preserve"> actions are </w:t>
      </w:r>
      <w:r w:rsidRPr="00A0679E" w:rsidR="00A655F8">
        <w:t>finalised</w:t>
      </w:r>
      <w:r w:rsidRPr="00A0679E">
        <w:t xml:space="preserve">, </w:t>
      </w:r>
      <w:r w:rsidRPr="00A0679E" w:rsidR="00A655F8">
        <w:t>the newly</w:t>
      </w:r>
      <w:r w:rsidRPr="00A0679E">
        <w:t xml:space="preserve"> created </w:t>
      </w:r>
      <w:r w:rsidRPr="00A0679E" w:rsidR="00A655F8">
        <w:t>CN</w:t>
      </w:r>
      <w:r w:rsidRPr="00A0679E">
        <w:t xml:space="preserve"> is now available in a Public Point:</w:t>
      </w:r>
    </w:p>
    <w:tbl>
      <w:tblPr>
        <w:tblW w:w="9330" w:type="dxa"/>
        <w:tblLayout w:type="fixed"/>
        <w:tblLook w:val="0600" w:firstRow="0" w:lastRow="0" w:firstColumn="0" w:lastColumn="0" w:noHBand="1" w:noVBand="1"/>
      </w:tblPr>
      <w:tblGrid>
        <w:gridCol w:w="9330"/>
      </w:tblGrid>
      <w:tr w:rsidRPr="00A0679E" w:rsidR="00D341D4" w:rsidTr="00507E16" w14:paraId="23B8A82E" w14:textId="77777777">
        <w:trPr>
          <w:trHeight w:val="1590"/>
        </w:trPr>
        <w:tc>
          <w:tcPr>
            <w:tcW w:w="9330" w:type="dxa"/>
            <w:tcBorders>
              <w:top w:val="nil"/>
              <w:left w:val="nil"/>
              <w:bottom w:val="nil"/>
              <w:right w:val="nil"/>
            </w:tcBorders>
            <w:shd w:val="clear" w:color="auto" w:fill="F8F8F8"/>
            <w:tcMar>
              <w:top w:w="180" w:type="dxa"/>
              <w:left w:w="180" w:type="dxa"/>
              <w:bottom w:w="180" w:type="dxa"/>
              <w:right w:w="180" w:type="dxa"/>
            </w:tcMar>
          </w:tcPr>
          <w:p w:rsidRPr="00A0679E" w:rsidR="00D341D4" w:rsidP="00507E16" w:rsidRDefault="00D341D4" w14:paraId="4E7194AD" w14:textId="77777777">
            <w:pPr>
              <w:spacing w:after="0"/>
              <w:rPr>
                <w:rFonts w:ascii="Courier New" w:hAnsi="Courier New" w:eastAsia="Courier New" w:cs="Courier New"/>
                <w:color w:val="333333"/>
                <w:sz w:val="16"/>
                <w:szCs w:val="16"/>
              </w:rPr>
            </w:pPr>
            <w:r w:rsidRPr="00A0679E">
              <w:rPr>
                <w:rFonts w:ascii="Courier New" w:hAnsi="Courier New" w:eastAsia="Courier New" w:cs="Courier New"/>
                <w:b/>
                <w:color w:val="333333"/>
                <w:sz w:val="16"/>
                <w:szCs w:val="16"/>
              </w:rPr>
              <w:lastRenderedPageBreak/>
              <w:t>GET</w:t>
            </w:r>
            <w:r w:rsidRPr="00A0679E">
              <w:rPr>
                <w:rFonts w:ascii="Courier New" w:hAnsi="Courier New" w:eastAsia="Courier New" w:cs="Courier New"/>
                <w:color w:val="333333"/>
                <w:sz w:val="16"/>
                <w:szCs w:val="16"/>
              </w:rPr>
              <w:t xml:space="preserve"> </w:t>
            </w:r>
            <w:r w:rsidRPr="00A0679E">
              <w:rPr>
                <w:rFonts w:ascii="Courier New" w:hAnsi="Courier New" w:eastAsia="Courier New" w:cs="Courier New"/>
                <w:color w:val="DD1144"/>
                <w:sz w:val="16"/>
                <w:szCs w:val="16"/>
              </w:rPr>
              <w:t>/get/tenders/ocds-000-00001/ocds-000-00001-sp?offset=</w:t>
            </w:r>
            <w:r w:rsidRPr="00A0679E">
              <w:rPr>
                <w:rFonts w:ascii="Courier New" w:hAnsi="Courier New" w:eastAsia="Courier New" w:cs="Courier New"/>
                <w:color w:val="333333"/>
                <w:sz w:val="16"/>
                <w:szCs w:val="16"/>
              </w:rPr>
              <w:t xml:space="preserve"> HTTP/1.1</w:t>
            </w:r>
          </w:p>
          <w:p w:rsidRPr="00A0679E" w:rsidR="00D341D4" w:rsidP="00507E16" w:rsidRDefault="00D341D4" w14:paraId="76618969" w14:textId="77777777">
            <w:pPr>
              <w:spacing w:after="0"/>
              <w:rPr>
                <w:rFonts w:ascii="Courier New" w:hAnsi="Courier New" w:eastAsia="Courier New" w:cs="Courier New"/>
                <w:color w:val="333333"/>
                <w:sz w:val="16"/>
                <w:szCs w:val="16"/>
              </w:rPr>
            </w:pPr>
            <w:r w:rsidRPr="00A0679E">
              <w:rPr>
                <w:rFonts w:ascii="Courier New" w:hAnsi="Courier New" w:eastAsia="Courier New" w:cs="Courier New"/>
                <w:color w:val="000080"/>
                <w:sz w:val="16"/>
                <w:szCs w:val="16"/>
              </w:rPr>
              <w:t>Host</w:t>
            </w:r>
            <w:r w:rsidRPr="00A0679E">
              <w:rPr>
                <w:rFonts w:ascii="Courier New" w:hAnsi="Courier New" w:eastAsia="Courier New" w:cs="Courier New"/>
                <w:color w:val="333333"/>
                <w:sz w:val="16"/>
                <w:szCs w:val="16"/>
              </w:rPr>
              <w:t>: public.HOST</w:t>
            </w:r>
          </w:p>
          <w:p w:rsidRPr="00A0679E" w:rsidR="00D341D4" w:rsidP="00507E16" w:rsidRDefault="00D341D4" w14:paraId="16E175D0" w14:textId="77777777">
            <w:pPr>
              <w:spacing w:after="0"/>
              <w:rPr>
                <w:rFonts w:ascii="Courier New" w:hAnsi="Courier New" w:eastAsia="Courier New" w:cs="Courier New"/>
                <w:color w:val="333333"/>
                <w:sz w:val="16"/>
                <w:szCs w:val="16"/>
              </w:rPr>
            </w:pPr>
          </w:p>
          <w:p w:rsidRPr="00A0679E" w:rsidR="00D341D4" w:rsidP="00507E16" w:rsidRDefault="00D341D4" w14:paraId="627158FE" w14:textId="77777777">
            <w:pPr>
              <w:spacing w:after="0"/>
              <w:rPr>
                <w:rFonts w:ascii="Courier New" w:hAnsi="Courier New" w:eastAsia="Courier New" w:cs="Courier New"/>
                <w:color w:val="000080"/>
                <w:sz w:val="16"/>
                <w:szCs w:val="16"/>
              </w:rPr>
            </w:pPr>
            <w:r w:rsidRPr="00A0679E">
              <w:rPr>
                <w:rFonts w:ascii="Courier New" w:hAnsi="Courier New" w:eastAsia="Courier New" w:cs="Courier New"/>
                <w:color w:val="000080"/>
                <w:sz w:val="16"/>
                <w:szCs w:val="16"/>
              </w:rPr>
              <w:t>200 OK</w:t>
            </w:r>
          </w:p>
          <w:p w:rsidRPr="00A0679E" w:rsidR="00D341D4" w:rsidP="00507E16" w:rsidRDefault="00D341D4" w14:paraId="316FFD76" w14:textId="77777777">
            <w:pPr>
              <w:spacing w:after="0"/>
              <w:rPr>
                <w:rFonts w:ascii="Courier New" w:hAnsi="Courier New" w:eastAsia="Courier New" w:cs="Courier New"/>
                <w:color w:val="333333"/>
                <w:sz w:val="16"/>
                <w:szCs w:val="16"/>
              </w:rPr>
            </w:pPr>
            <w:r w:rsidRPr="00A0679E">
              <w:rPr>
                <w:rFonts w:ascii="Courier New" w:hAnsi="Courier New" w:eastAsia="Courier New" w:cs="Courier New"/>
                <w:color w:val="000080"/>
                <w:sz w:val="16"/>
                <w:szCs w:val="16"/>
              </w:rPr>
              <w:t>Content-Type</w:t>
            </w:r>
            <w:r w:rsidRPr="00A0679E">
              <w:rPr>
                <w:rFonts w:ascii="Courier New" w:hAnsi="Courier New" w:eastAsia="Courier New" w:cs="Courier New"/>
                <w:color w:val="333333"/>
                <w:sz w:val="16"/>
                <w:szCs w:val="16"/>
              </w:rPr>
              <w:t>: application/json; charset=UTF-8</w:t>
            </w:r>
          </w:p>
          <w:p w:rsidRPr="00A0679E" w:rsidR="00D341D4" w:rsidP="00507E16" w:rsidRDefault="00D341D4" w14:paraId="305B7501" w14:textId="77777777">
            <w:pPr>
              <w:spacing w:after="0"/>
              <w:rPr>
                <w:rFonts w:ascii="Courier New" w:hAnsi="Courier New" w:eastAsia="Courier New" w:cs="Courier New"/>
                <w:color w:val="333333"/>
                <w:sz w:val="16"/>
                <w:szCs w:val="16"/>
              </w:rPr>
            </w:pPr>
          </w:p>
          <w:p w:rsidRPr="00A0679E" w:rsidR="00D341D4" w:rsidP="00507E16" w:rsidRDefault="00D341D4" w14:paraId="3FA478BC" w14:textId="77777777">
            <w:pPr>
              <w:spacing w:after="0"/>
              <w:rPr>
                <w:rFonts w:ascii="Courier New" w:hAnsi="Courier New" w:eastAsia="Courier New" w:cs="Courier New"/>
                <w:color w:val="6AA84F"/>
                <w:sz w:val="16"/>
                <w:szCs w:val="16"/>
              </w:rPr>
            </w:pPr>
            <w:r w:rsidRPr="00A0679E">
              <w:rPr>
                <w:rFonts w:ascii="Courier New" w:hAnsi="Courier New" w:eastAsia="Courier New" w:cs="Courier New"/>
                <w:color w:val="333333"/>
                <w:sz w:val="16"/>
                <w:szCs w:val="16"/>
              </w:rPr>
              <w:t xml:space="preserve">{} </w:t>
            </w:r>
            <w:r w:rsidRPr="00A0679E">
              <w:rPr>
                <w:rFonts w:ascii="Courier New" w:hAnsi="Courier New" w:eastAsia="Courier New" w:cs="Courier New"/>
                <w:color w:val="6AA84F"/>
                <w:sz w:val="16"/>
                <w:szCs w:val="16"/>
              </w:rPr>
              <w:t>// data set based on CN query-model</w:t>
            </w:r>
          </w:p>
        </w:tc>
      </w:tr>
    </w:tbl>
    <w:p w:rsidRPr="00A0679E" w:rsidR="00A90FF0" w:rsidP="00A90FF0" w:rsidRDefault="00D341D4" w14:paraId="0A45F4D4" w14:textId="77777777">
      <w:pPr>
        <w:pStyle w:val="Heading3"/>
        <w:ind w:left="1644" w:hanging="1644"/>
      </w:pPr>
      <w:bookmarkStart w:name="_qetatv51juna" w:colFirst="0" w:colLast="0" w:id="1323"/>
      <w:bookmarkStart w:name="_Toc53493460" w:id="1324"/>
      <w:bookmarkEnd w:id="1323"/>
      <w:r w:rsidRPr="00A0679E">
        <w:t>Amend a CN</w:t>
      </w:r>
      <w:bookmarkEnd w:id="1324"/>
    </w:p>
    <w:p w:rsidRPr="00A0679E" w:rsidR="00925C9C" w:rsidP="00A90FF0" w:rsidRDefault="00A90FF0" w14:paraId="3ED013CB" w14:textId="69195886">
      <w:r w:rsidRPr="00A0679E">
        <w:t xml:space="preserve">Once a CN is published, only non-significant changes and amendments are available according to </w:t>
      </w:r>
      <w:r w:rsidRPr="00040E8A" w:rsidR="0044176F">
        <w:fldChar w:fldCharType="begin"/>
      </w:r>
      <w:r w:rsidRPr="00A0679E" w:rsidR="0044176F">
        <w:instrText xml:space="preserve"> HYPERLINK "http://some" \h </w:instrText>
      </w:r>
      <w:r w:rsidRPr="00040E8A" w:rsidR="0044176F">
        <w:rPr>
          <w:rPrChange w:author="Chris Smith" w:date="2020-12-19T08:42:00Z" w:id="1325">
            <w:rPr>
              <w:u w:val="single"/>
            </w:rPr>
          </w:rPrChange>
        </w:rPr>
        <w:fldChar w:fldCharType="separate"/>
      </w:r>
      <w:r w:rsidRPr="00A0679E">
        <w:rPr>
          <w:u w:val="single"/>
        </w:rPr>
        <w:t>PAPI-3-1: Corrigendum notice - amendment of initial conditions</w:t>
      </w:r>
      <w:r w:rsidRPr="00040E8A" w:rsidR="0044176F">
        <w:rPr>
          <w:u w:val="single"/>
        </w:rPr>
        <w:fldChar w:fldCharType="end"/>
      </w:r>
      <w:r w:rsidRPr="00A0679E">
        <w:t>.</w:t>
      </w:r>
      <w:r w:rsidRPr="00A0679E" w:rsidR="00925C9C">
        <w:t xml:space="preserve"> </w:t>
      </w:r>
    </w:p>
    <w:p w:rsidRPr="00A0679E" w:rsidR="00A90FF0" w:rsidP="004F4773" w:rsidRDefault="00A90FF0" w14:paraId="6223F184" w14:textId="77777777">
      <w:pPr>
        <w:pStyle w:val="Heading4"/>
        <w:keepNext w:val="0"/>
        <w:keepLines w:val="0"/>
        <w:spacing w:before="200" w:line="360" w:lineRule="auto"/>
        <w:ind w:left="924"/>
        <w:jc w:val="left"/>
      </w:pPr>
      <w:bookmarkStart w:name="_1pf9vnltysu1" w:colFirst="0" w:colLast="0" w:id="1326"/>
      <w:bookmarkStart w:name="_wivh4aofrhum" w:colFirst="0" w:colLast="0" w:id="1327"/>
      <w:bookmarkEnd w:id="1326"/>
      <w:bookmarkEnd w:id="1327"/>
      <w:r w:rsidRPr="00A0679E">
        <w:t>Get X-OPERATION-ID</w:t>
      </w:r>
    </w:p>
    <w:p w:rsidRPr="00A0679E" w:rsidR="00A90FF0" w:rsidP="00A90FF0" w:rsidRDefault="00A90FF0" w14:paraId="39077A42" w14:textId="749F0076">
      <w:r w:rsidRPr="00A0679E">
        <w:t xml:space="preserve">According to </w:t>
      </w:r>
      <w:r w:rsidRPr="00040E8A" w:rsidR="0044176F">
        <w:fldChar w:fldCharType="begin"/>
      </w:r>
      <w:r w:rsidRPr="00A0679E" w:rsidR="0044176F">
        <w:instrText xml:space="preserve"> HYPERLINK "http://some" \h </w:instrText>
      </w:r>
      <w:r w:rsidRPr="00040E8A" w:rsidR="0044176F">
        <w:rPr>
          <w:rPrChange w:author="Chris Smith" w:date="2020-12-19T08:42:00Z" w:id="1328">
            <w:rPr>
              <w:color w:val="000000"/>
              <w:u w:val="single"/>
            </w:rPr>
          </w:rPrChange>
        </w:rPr>
        <w:fldChar w:fldCharType="separate"/>
      </w:r>
      <w:r w:rsidRPr="00A0679E">
        <w:rPr>
          <w:color w:val="000000"/>
          <w:u w:val="single"/>
        </w:rPr>
        <w:t>CDUI-2-1: X-OPERATION-ID</w:t>
      </w:r>
      <w:r w:rsidRPr="00040E8A" w:rsidR="0044176F">
        <w:rPr>
          <w:color w:val="000000"/>
          <w:u w:val="single"/>
        </w:rPr>
        <w:fldChar w:fldCharType="end"/>
      </w:r>
      <w:r w:rsidRPr="00A0679E">
        <w:t xml:space="preserve">, the identification of an operation before it starts is required and, in particular, for the preparation of an amendment, a unique operations’ identifier X-OPERATION-ID shall be requested: </w:t>
      </w:r>
    </w:p>
    <w:tbl>
      <w:tblPr>
        <w:tblW w:w="9330" w:type="dxa"/>
        <w:tblLayout w:type="fixed"/>
        <w:tblLook w:val="0600" w:firstRow="0" w:lastRow="0" w:firstColumn="0" w:lastColumn="0" w:noHBand="1" w:noVBand="1"/>
      </w:tblPr>
      <w:tblGrid>
        <w:gridCol w:w="9330"/>
      </w:tblGrid>
      <w:tr w:rsidRPr="00A0679E" w:rsidR="00A90FF0" w:rsidTr="00507E16" w14:paraId="21993731" w14:textId="77777777">
        <w:tc>
          <w:tcPr>
            <w:tcW w:w="9330" w:type="dxa"/>
            <w:shd w:val="clear" w:color="auto" w:fill="F8F8F8"/>
            <w:tcMar>
              <w:top w:w="180" w:type="dxa"/>
              <w:left w:w="180" w:type="dxa"/>
              <w:bottom w:w="180" w:type="dxa"/>
              <w:right w:w="180" w:type="dxa"/>
            </w:tcMar>
          </w:tcPr>
          <w:p w:rsidRPr="00A0679E" w:rsidR="00A90FF0" w:rsidP="00A90FF0" w:rsidRDefault="00A90FF0" w14:paraId="6EE9FCEE" w14:textId="77777777">
            <w:pPr>
              <w:widowControl w:val="0"/>
              <w:spacing w:after="0"/>
              <w:jc w:val="left"/>
              <w:rPr>
                <w:rFonts w:ascii="Courier New" w:hAnsi="Courier New" w:eastAsia="Courier New" w:cs="Courier New"/>
                <w:color w:val="333333"/>
                <w:sz w:val="16"/>
                <w:szCs w:val="16"/>
              </w:rPr>
            </w:pPr>
            <w:r w:rsidRPr="00A0679E">
              <w:rPr>
                <w:rFonts w:ascii="Courier New" w:hAnsi="Courier New" w:eastAsia="Courier New" w:cs="Courier New"/>
                <w:color w:val="333333"/>
                <w:sz w:val="16"/>
                <w:szCs w:val="16"/>
                <w:shd w:val="clear" w:color="auto" w:fill="F8F8F8"/>
              </w:rPr>
              <w:t>POST HTTP/1.1</w:t>
            </w:r>
            <w:r w:rsidRPr="00A0679E">
              <w:rPr>
                <w:rFonts w:ascii="Courier New" w:hAnsi="Courier New" w:eastAsia="Courier New" w:cs="Courier New"/>
                <w:color w:val="333333"/>
                <w:sz w:val="16"/>
                <w:szCs w:val="16"/>
                <w:shd w:val="clear" w:color="auto" w:fill="F8F8F8"/>
              </w:rPr>
              <w:br/>
            </w:r>
            <w:r w:rsidRPr="00A0679E">
              <w:rPr>
                <w:rFonts w:ascii="Courier New" w:hAnsi="Courier New" w:eastAsia="Courier New" w:cs="Courier New"/>
                <w:color w:val="000080"/>
                <w:sz w:val="16"/>
                <w:szCs w:val="16"/>
                <w:shd w:val="clear" w:color="auto" w:fill="F8F8F8"/>
              </w:rPr>
              <w:t>Authorization</w:t>
            </w:r>
            <w:r w:rsidRPr="00A0679E">
              <w:rPr>
                <w:rFonts w:ascii="Courier New" w:hAnsi="Courier New" w:eastAsia="Courier New" w:cs="Courier New"/>
                <w:color w:val="333333"/>
                <w:sz w:val="16"/>
                <w:szCs w:val="16"/>
                <w:shd w:val="clear" w:color="auto" w:fill="F8F8F8"/>
              </w:rPr>
              <w:t>: Bearer QWxhZGRpbjpPcGVuU2VzYW1l</w:t>
            </w:r>
            <w:r w:rsidRPr="00A0679E">
              <w:rPr>
                <w:rFonts w:ascii="Courier New" w:hAnsi="Courier New" w:eastAsia="Courier New" w:cs="Courier New"/>
                <w:color w:val="333333"/>
                <w:sz w:val="16"/>
                <w:szCs w:val="16"/>
                <w:shd w:val="clear" w:color="auto" w:fill="F8F8F8"/>
              </w:rPr>
              <w:br/>
            </w:r>
            <w:r w:rsidRPr="00A0679E">
              <w:rPr>
                <w:rFonts w:ascii="Courier New" w:hAnsi="Courier New" w:eastAsia="Courier New" w:cs="Courier New"/>
                <w:color w:val="000080"/>
                <w:sz w:val="16"/>
                <w:szCs w:val="16"/>
                <w:shd w:val="clear" w:color="auto" w:fill="F8F8F8"/>
              </w:rPr>
              <w:t>Host</w:t>
            </w:r>
            <w:r w:rsidRPr="00A0679E">
              <w:rPr>
                <w:rFonts w:ascii="Courier New" w:hAnsi="Courier New" w:eastAsia="Courier New" w:cs="Courier New"/>
                <w:color w:val="333333"/>
                <w:sz w:val="16"/>
                <w:szCs w:val="16"/>
                <w:shd w:val="clear" w:color="auto" w:fill="F8F8F8"/>
              </w:rPr>
              <w:t>: operation.HOST</w:t>
            </w:r>
            <w:r w:rsidRPr="00A0679E">
              <w:rPr>
                <w:rFonts w:ascii="Courier New" w:hAnsi="Courier New" w:eastAsia="Courier New" w:cs="Courier New"/>
                <w:color w:val="333333"/>
                <w:sz w:val="16"/>
                <w:szCs w:val="16"/>
                <w:shd w:val="clear" w:color="auto" w:fill="F8F8F8"/>
              </w:rPr>
              <w:br/>
            </w:r>
            <w:r w:rsidRPr="00A0679E">
              <w:rPr>
                <w:rFonts w:ascii="Courier New" w:hAnsi="Courier New" w:eastAsia="Courier New" w:cs="Courier New"/>
                <w:color w:val="333333"/>
                <w:sz w:val="16"/>
                <w:szCs w:val="16"/>
                <w:shd w:val="clear" w:color="auto" w:fill="F8F8F8"/>
              </w:rPr>
              <w:br/>
            </w:r>
            <w:r w:rsidRPr="00A0679E">
              <w:rPr>
                <w:rFonts w:ascii="Courier New" w:hAnsi="Courier New" w:eastAsia="Courier New" w:cs="Courier New"/>
                <w:color w:val="333333"/>
                <w:sz w:val="16"/>
                <w:szCs w:val="16"/>
                <w:shd w:val="clear" w:color="auto" w:fill="F8F8F8"/>
              </w:rPr>
              <w:t>201 OK</w:t>
            </w:r>
            <w:r w:rsidRPr="00A0679E">
              <w:rPr>
                <w:rFonts w:ascii="Courier New" w:hAnsi="Courier New" w:eastAsia="Courier New" w:cs="Courier New"/>
                <w:color w:val="333333"/>
                <w:sz w:val="16"/>
                <w:szCs w:val="16"/>
                <w:shd w:val="clear" w:color="auto" w:fill="F8F8F8"/>
              </w:rPr>
              <w:br/>
            </w:r>
            <w:r w:rsidRPr="00A0679E">
              <w:rPr>
                <w:rFonts w:ascii="Courier New" w:hAnsi="Courier New" w:eastAsia="Courier New" w:cs="Courier New"/>
                <w:color w:val="333333"/>
                <w:sz w:val="16"/>
                <w:szCs w:val="16"/>
                <w:shd w:val="clear" w:color="auto" w:fill="F8F8F8"/>
              </w:rPr>
              <w:t xml:space="preserve">Content-Type: application/json; </w:t>
            </w:r>
            <w:r w:rsidRPr="00A0679E">
              <w:rPr>
                <w:rFonts w:ascii="Courier New" w:hAnsi="Courier New" w:eastAsia="Courier New" w:cs="Courier New"/>
                <w:color w:val="000080"/>
                <w:sz w:val="16"/>
                <w:szCs w:val="16"/>
                <w:shd w:val="clear" w:color="auto" w:fill="F8F8F8"/>
              </w:rPr>
              <w:t>charset</w:t>
            </w:r>
            <w:r w:rsidRPr="00A0679E">
              <w:rPr>
                <w:rFonts w:ascii="Courier New" w:hAnsi="Courier New" w:eastAsia="Courier New" w:cs="Courier New"/>
                <w:color w:val="333333"/>
                <w:sz w:val="16"/>
                <w:szCs w:val="16"/>
                <w:shd w:val="clear" w:color="auto" w:fill="F8F8F8"/>
              </w:rPr>
              <w:t>=UTF-8</w:t>
            </w:r>
            <w:r w:rsidRPr="00A0679E">
              <w:rPr>
                <w:rFonts w:ascii="Courier New" w:hAnsi="Courier New" w:eastAsia="Courier New" w:cs="Courier New"/>
                <w:color w:val="333333"/>
                <w:sz w:val="16"/>
                <w:szCs w:val="16"/>
                <w:shd w:val="clear" w:color="auto" w:fill="F8F8F8"/>
              </w:rPr>
              <w:br/>
            </w:r>
            <w:r w:rsidRPr="00A0679E">
              <w:rPr>
                <w:rFonts w:ascii="Courier New" w:hAnsi="Courier New" w:eastAsia="Courier New" w:cs="Courier New"/>
                <w:color w:val="333333"/>
                <w:sz w:val="16"/>
                <w:szCs w:val="16"/>
                <w:shd w:val="clear" w:color="auto" w:fill="F8F8F8"/>
              </w:rPr>
              <w:t>{</w:t>
            </w:r>
            <w:r w:rsidRPr="00A0679E">
              <w:rPr>
                <w:rFonts w:ascii="Courier New" w:hAnsi="Courier New" w:eastAsia="Courier New" w:cs="Courier New"/>
                <w:color w:val="333333"/>
                <w:sz w:val="16"/>
                <w:szCs w:val="16"/>
                <w:shd w:val="clear" w:color="auto" w:fill="F8F8F8"/>
              </w:rPr>
              <w:br/>
            </w:r>
            <w:r w:rsidRPr="00A0679E">
              <w:rPr>
                <w:rFonts w:ascii="Courier New" w:hAnsi="Courier New" w:eastAsia="Courier New" w:cs="Courier New"/>
                <w:color w:val="333333"/>
                <w:sz w:val="16"/>
                <w:szCs w:val="16"/>
                <w:shd w:val="clear" w:color="auto" w:fill="F8F8F8"/>
              </w:rPr>
              <w:t xml:space="preserve">  </w:t>
            </w:r>
            <w:r w:rsidRPr="00A0679E">
              <w:rPr>
                <w:rFonts w:ascii="Courier New" w:hAnsi="Courier New" w:eastAsia="Courier New" w:cs="Courier New"/>
                <w:color w:val="DD1144"/>
                <w:sz w:val="16"/>
                <w:szCs w:val="16"/>
                <w:shd w:val="clear" w:color="auto" w:fill="F8F8F8"/>
              </w:rPr>
              <w:t>"X-OPERATION-ID"</w:t>
            </w:r>
            <w:r w:rsidRPr="00A0679E">
              <w:rPr>
                <w:rFonts w:ascii="Courier New" w:hAnsi="Courier New" w:eastAsia="Courier New" w:cs="Courier New"/>
                <w:color w:val="333333"/>
                <w:sz w:val="16"/>
                <w:szCs w:val="16"/>
                <w:shd w:val="clear" w:color="auto" w:fill="F8F8F8"/>
              </w:rPr>
              <w:t xml:space="preserve">: </w:t>
            </w:r>
            <w:r w:rsidRPr="00A0679E">
              <w:rPr>
                <w:rFonts w:ascii="Courier New" w:hAnsi="Courier New" w:eastAsia="Courier New" w:cs="Courier New"/>
                <w:color w:val="DD1144"/>
                <w:sz w:val="16"/>
                <w:szCs w:val="16"/>
                <w:shd w:val="clear" w:color="auto" w:fill="F8F8F8"/>
              </w:rPr>
              <w:t>"f5c6a3c0-5ff8-463f-9c0c-d4c1f324b7fb"</w:t>
            </w:r>
            <w:r w:rsidRPr="00A0679E">
              <w:rPr>
                <w:rFonts w:ascii="Courier New" w:hAnsi="Courier New" w:eastAsia="Courier New" w:cs="Courier New"/>
                <w:color w:val="333333"/>
                <w:sz w:val="16"/>
                <w:szCs w:val="16"/>
                <w:shd w:val="clear" w:color="auto" w:fill="F8F8F8"/>
              </w:rPr>
              <w:br/>
            </w:r>
            <w:r w:rsidRPr="00A0679E">
              <w:rPr>
                <w:rFonts w:ascii="Courier New" w:hAnsi="Courier New" w:eastAsia="Courier New" w:cs="Courier New"/>
                <w:color w:val="333333"/>
                <w:sz w:val="16"/>
                <w:szCs w:val="16"/>
                <w:shd w:val="clear" w:color="auto" w:fill="F8F8F8"/>
              </w:rPr>
              <w:t>}</w:t>
            </w:r>
          </w:p>
        </w:tc>
      </w:tr>
    </w:tbl>
    <w:p w:rsidRPr="00A0679E" w:rsidR="00925C9C" w:rsidP="004F4773" w:rsidRDefault="00A90FF0" w14:paraId="1DA843D5" w14:textId="76FD7799">
      <w:pPr>
        <w:pStyle w:val="Heading4"/>
        <w:keepNext w:val="0"/>
        <w:keepLines w:val="0"/>
        <w:spacing w:before="200" w:line="360" w:lineRule="auto"/>
        <w:ind w:left="924"/>
        <w:jc w:val="left"/>
      </w:pPr>
      <w:bookmarkStart w:name="_6j22w7b77opu" w:colFirst="0" w:colLast="0" w:id="1329"/>
      <w:bookmarkEnd w:id="1329"/>
      <w:r w:rsidRPr="00A0679E">
        <w:t>Registration of documentation</w:t>
      </w:r>
    </w:p>
    <w:p w:rsidRPr="00A0679E" w:rsidR="00A90FF0" w:rsidP="00A90FF0" w:rsidRDefault="00A90FF0" w14:paraId="7067BE5C" w14:textId="2A454A7C">
      <w:bookmarkStart w:name="_2rav1tw4vxat" w:colFirst="0" w:colLast="0" w:id="1330"/>
      <w:bookmarkEnd w:id="1330"/>
      <w:r w:rsidRPr="00A0679E">
        <w:t xml:space="preserve">According to a </w:t>
      </w:r>
      <w:r w:rsidRPr="00040E8A" w:rsidR="0044176F">
        <w:fldChar w:fldCharType="begin"/>
      </w:r>
      <w:r w:rsidRPr="00A0679E" w:rsidR="0044176F">
        <w:instrText xml:space="preserve"> HYPERLINK "http://some" \h </w:instrText>
      </w:r>
      <w:r w:rsidRPr="00040E8A" w:rsidR="0044176F">
        <w:rPr>
          <w:rPrChange w:author="Chris Smith" w:date="2020-12-19T08:42:00Z" w:id="1331">
            <w:rPr>
              <w:color w:val="000000"/>
              <w:u w:val="single"/>
            </w:rPr>
          </w:rPrChange>
        </w:rPr>
        <w:fldChar w:fldCharType="separate"/>
      </w:r>
      <w:r w:rsidRPr="00A0679E">
        <w:rPr>
          <w:color w:val="000000"/>
          <w:u w:val="single"/>
        </w:rPr>
        <w:t>CDUI-3-1: Registration of a document</w:t>
      </w:r>
      <w:r w:rsidRPr="00040E8A" w:rsidR="0044176F">
        <w:rPr>
          <w:color w:val="000000"/>
          <w:u w:val="single"/>
        </w:rPr>
        <w:fldChar w:fldCharType="end"/>
      </w:r>
      <w:r w:rsidRPr="00A0679E">
        <w:t xml:space="preserve">, the CA can register documents related to an amendment. </w:t>
      </w:r>
    </w:p>
    <w:tbl>
      <w:tblPr>
        <w:tblW w:w="9345" w:type="dxa"/>
        <w:tblLayout w:type="fixed"/>
        <w:tblLook w:val="0600" w:firstRow="0" w:lastRow="0" w:firstColumn="0" w:lastColumn="0" w:noHBand="1" w:noVBand="1"/>
      </w:tblPr>
      <w:tblGrid>
        <w:gridCol w:w="9345"/>
      </w:tblGrid>
      <w:tr w:rsidRPr="00A0679E" w:rsidR="00A90FF0" w:rsidTr="00A90FF0" w14:paraId="486EBD3C" w14:textId="77777777">
        <w:trPr>
          <w:trHeight w:val="3011"/>
        </w:trPr>
        <w:tc>
          <w:tcPr>
            <w:tcW w:w="9345" w:type="dxa"/>
            <w:tcBorders>
              <w:top w:val="nil"/>
              <w:left w:val="nil"/>
              <w:bottom w:val="nil"/>
              <w:right w:val="nil"/>
            </w:tcBorders>
            <w:shd w:val="clear" w:color="auto" w:fill="F8F8F8"/>
            <w:tcMar>
              <w:top w:w="180" w:type="dxa"/>
              <w:left w:w="180" w:type="dxa"/>
              <w:bottom w:w="180" w:type="dxa"/>
              <w:right w:w="180" w:type="dxa"/>
            </w:tcMar>
          </w:tcPr>
          <w:p w:rsidRPr="00A0679E" w:rsidR="00A90FF0" w:rsidP="00507E16" w:rsidRDefault="00A90FF0" w14:paraId="56FED5D8" w14:textId="77777777">
            <w:pPr>
              <w:spacing w:after="0"/>
              <w:rPr>
                <w:rFonts w:ascii="Courier New" w:hAnsi="Courier New" w:eastAsia="Courier New" w:cs="Courier New"/>
                <w:color w:val="333333"/>
                <w:sz w:val="16"/>
                <w:szCs w:val="16"/>
              </w:rPr>
            </w:pPr>
            <w:r w:rsidRPr="00A0679E">
              <w:rPr>
                <w:rFonts w:ascii="Courier New" w:hAnsi="Courier New" w:eastAsia="Courier New" w:cs="Courier New"/>
                <w:b/>
                <w:color w:val="333333"/>
                <w:sz w:val="16"/>
                <w:szCs w:val="16"/>
              </w:rPr>
              <w:t>POST</w:t>
            </w:r>
            <w:r w:rsidRPr="00A0679E">
              <w:rPr>
                <w:rFonts w:ascii="Courier New" w:hAnsi="Courier New" w:eastAsia="Courier New" w:cs="Courier New"/>
                <w:color w:val="333333"/>
                <w:sz w:val="16"/>
                <w:szCs w:val="16"/>
              </w:rPr>
              <w:t xml:space="preserve"> </w:t>
            </w:r>
            <w:r w:rsidRPr="00A0679E">
              <w:rPr>
                <w:rFonts w:ascii="Courier New" w:hAnsi="Courier New" w:eastAsia="Courier New" w:cs="Courier New"/>
                <w:color w:val="DD1144"/>
                <w:sz w:val="16"/>
                <w:szCs w:val="16"/>
              </w:rPr>
              <w:t>/registration</w:t>
            </w:r>
            <w:r w:rsidRPr="00A0679E">
              <w:rPr>
                <w:rFonts w:ascii="Courier New" w:hAnsi="Courier New" w:eastAsia="Courier New" w:cs="Courier New"/>
                <w:color w:val="333333"/>
                <w:sz w:val="16"/>
                <w:szCs w:val="16"/>
              </w:rPr>
              <w:t xml:space="preserve"> HTTP/1.1</w:t>
            </w:r>
          </w:p>
          <w:p w:rsidRPr="00A0679E" w:rsidR="00A90FF0" w:rsidP="00507E16" w:rsidRDefault="00A90FF0" w14:paraId="095E9437" w14:textId="77777777">
            <w:pPr>
              <w:spacing w:after="0"/>
              <w:rPr>
                <w:rFonts w:ascii="Courier New" w:hAnsi="Courier New" w:eastAsia="Courier New" w:cs="Courier New"/>
                <w:color w:val="333333"/>
                <w:sz w:val="16"/>
                <w:szCs w:val="16"/>
              </w:rPr>
            </w:pPr>
            <w:r w:rsidRPr="00A0679E">
              <w:rPr>
                <w:rFonts w:ascii="Courier New" w:hAnsi="Courier New" w:eastAsia="Courier New" w:cs="Courier New"/>
                <w:color w:val="000080"/>
                <w:sz w:val="16"/>
                <w:szCs w:val="16"/>
              </w:rPr>
              <w:t>Authorization</w:t>
            </w:r>
            <w:r w:rsidRPr="00A0679E">
              <w:rPr>
                <w:rFonts w:ascii="Courier New" w:hAnsi="Courier New" w:eastAsia="Courier New" w:cs="Courier New"/>
                <w:color w:val="333333"/>
                <w:sz w:val="16"/>
                <w:szCs w:val="16"/>
              </w:rPr>
              <w:t>: Bearer QWxhZGRpbjpPcGVuU2VzYW1l</w:t>
            </w:r>
          </w:p>
          <w:p w:rsidRPr="00A0679E" w:rsidR="00A90FF0" w:rsidP="00507E16" w:rsidRDefault="00A90FF0" w14:paraId="0C68C62B" w14:textId="77777777">
            <w:pPr>
              <w:spacing w:after="0"/>
              <w:rPr>
                <w:rFonts w:ascii="Courier New" w:hAnsi="Courier New" w:eastAsia="Courier New" w:cs="Courier New"/>
                <w:color w:val="333333"/>
                <w:sz w:val="16"/>
                <w:szCs w:val="16"/>
              </w:rPr>
            </w:pPr>
            <w:r w:rsidRPr="00A0679E">
              <w:rPr>
                <w:rFonts w:ascii="Courier New" w:hAnsi="Courier New" w:eastAsia="Courier New" w:cs="Courier New"/>
                <w:color w:val="000080"/>
                <w:sz w:val="16"/>
                <w:szCs w:val="16"/>
              </w:rPr>
              <w:t>Content-Type</w:t>
            </w:r>
            <w:r w:rsidRPr="00A0679E">
              <w:rPr>
                <w:rFonts w:ascii="Courier New" w:hAnsi="Courier New" w:eastAsia="Courier New" w:cs="Courier New"/>
                <w:color w:val="333333"/>
                <w:sz w:val="16"/>
                <w:szCs w:val="16"/>
              </w:rPr>
              <w:t>: application/json</w:t>
            </w:r>
          </w:p>
          <w:p w:rsidRPr="00A0679E" w:rsidR="00A90FF0" w:rsidP="00507E16" w:rsidRDefault="00A90FF0" w14:paraId="2A871E56" w14:textId="77777777">
            <w:pPr>
              <w:spacing w:after="0"/>
              <w:rPr>
                <w:sz w:val="16"/>
                <w:szCs w:val="16"/>
              </w:rPr>
            </w:pPr>
            <w:r w:rsidRPr="00A0679E">
              <w:rPr>
                <w:rFonts w:ascii="Courier New" w:hAnsi="Courier New" w:eastAsia="Courier New" w:cs="Courier New"/>
                <w:color w:val="000080"/>
                <w:sz w:val="16"/>
                <w:szCs w:val="16"/>
              </w:rPr>
              <w:t>Host</w:t>
            </w:r>
            <w:r w:rsidRPr="00A0679E">
              <w:rPr>
                <w:rFonts w:ascii="Courier New" w:hAnsi="Courier New" w:eastAsia="Courier New" w:cs="Courier New"/>
                <w:color w:val="333333"/>
                <w:sz w:val="16"/>
                <w:szCs w:val="16"/>
              </w:rPr>
              <w:t>: storage.HOST</w:t>
            </w:r>
          </w:p>
          <w:p w:rsidRPr="00A0679E" w:rsidR="00A90FF0" w:rsidP="00507E16" w:rsidRDefault="00A90FF0" w14:paraId="1CA3A45C" w14:textId="77777777">
            <w:pPr>
              <w:spacing w:after="0"/>
              <w:rPr>
                <w:rFonts w:ascii="Courier New" w:hAnsi="Courier New" w:eastAsia="Courier New" w:cs="Courier New"/>
                <w:color w:val="333333"/>
                <w:sz w:val="16"/>
                <w:szCs w:val="16"/>
              </w:rPr>
            </w:pPr>
            <w:r w:rsidRPr="00A0679E">
              <w:rPr>
                <w:rFonts w:ascii="Courier New" w:hAnsi="Courier New" w:eastAsia="Courier New" w:cs="Courier New"/>
                <w:color w:val="333333"/>
                <w:sz w:val="16"/>
                <w:szCs w:val="16"/>
              </w:rPr>
              <w:t>{</w:t>
            </w:r>
          </w:p>
          <w:p w:rsidRPr="00A0679E" w:rsidR="00A90FF0" w:rsidP="00507E16" w:rsidRDefault="00A90FF0" w14:paraId="4CE50C1A" w14:textId="77777777">
            <w:pPr>
              <w:spacing w:after="0"/>
              <w:rPr>
                <w:rFonts w:ascii="Courier New" w:hAnsi="Courier New" w:eastAsia="Courier New" w:cs="Courier New"/>
                <w:color w:val="333333"/>
                <w:sz w:val="16"/>
                <w:szCs w:val="16"/>
              </w:rPr>
            </w:pPr>
            <w:r w:rsidRPr="00A0679E">
              <w:rPr>
                <w:rFonts w:ascii="Courier New" w:hAnsi="Courier New" w:eastAsia="Courier New" w:cs="Courier New"/>
                <w:color w:val="333333"/>
                <w:sz w:val="16"/>
                <w:szCs w:val="16"/>
              </w:rPr>
              <w:t xml:space="preserve">  "hash": </w:t>
            </w:r>
            <w:r w:rsidRPr="00A0679E">
              <w:rPr>
                <w:rFonts w:ascii="Courier New" w:hAnsi="Courier New" w:eastAsia="Courier New" w:cs="Courier New"/>
                <w:color w:val="DD1144"/>
                <w:sz w:val="16"/>
                <w:szCs w:val="16"/>
              </w:rPr>
              <w:t>"9a0364b9e99bb480dd25e1f0284c8555"</w:t>
            </w:r>
          </w:p>
          <w:p w:rsidRPr="00A0679E" w:rsidR="00A90FF0" w:rsidP="00507E16" w:rsidRDefault="00A90FF0" w14:paraId="0A0E2182" w14:textId="77777777">
            <w:pPr>
              <w:spacing w:after="0"/>
              <w:rPr>
                <w:sz w:val="16"/>
                <w:szCs w:val="16"/>
              </w:rPr>
            </w:pPr>
            <w:r w:rsidRPr="00A0679E">
              <w:rPr>
                <w:rFonts w:ascii="Courier New" w:hAnsi="Courier New" w:eastAsia="Courier New" w:cs="Courier New"/>
                <w:color w:val="333333"/>
                <w:sz w:val="16"/>
                <w:szCs w:val="16"/>
              </w:rPr>
              <w:t>}</w:t>
            </w:r>
          </w:p>
          <w:p w:rsidRPr="00A0679E" w:rsidR="00A90FF0" w:rsidP="00507E16" w:rsidRDefault="00A90FF0" w14:paraId="5B282675" w14:textId="77777777">
            <w:pPr>
              <w:spacing w:after="0"/>
              <w:rPr>
                <w:rFonts w:ascii="Courier New" w:hAnsi="Courier New" w:eastAsia="Courier New" w:cs="Courier New"/>
                <w:color w:val="000080"/>
                <w:sz w:val="16"/>
                <w:szCs w:val="16"/>
              </w:rPr>
            </w:pPr>
            <w:r w:rsidRPr="00A0679E">
              <w:rPr>
                <w:rFonts w:ascii="Courier New" w:hAnsi="Courier New" w:eastAsia="Courier New" w:cs="Courier New"/>
                <w:color w:val="000080"/>
                <w:sz w:val="16"/>
                <w:szCs w:val="16"/>
              </w:rPr>
              <w:t>201 Created</w:t>
            </w:r>
          </w:p>
          <w:p w:rsidRPr="00A0679E" w:rsidR="00A90FF0" w:rsidP="00507E16" w:rsidRDefault="00A90FF0" w14:paraId="2E58331E" w14:textId="77777777">
            <w:pPr>
              <w:spacing w:after="0"/>
              <w:rPr>
                <w:sz w:val="16"/>
                <w:szCs w:val="16"/>
              </w:rPr>
            </w:pPr>
            <w:r w:rsidRPr="00A0679E">
              <w:rPr>
                <w:rFonts w:ascii="Courier New" w:hAnsi="Courier New" w:eastAsia="Courier New" w:cs="Courier New"/>
                <w:color w:val="000080"/>
                <w:sz w:val="16"/>
                <w:szCs w:val="16"/>
              </w:rPr>
              <w:t>Content-Type</w:t>
            </w:r>
            <w:r w:rsidRPr="00A0679E">
              <w:rPr>
                <w:rFonts w:ascii="Courier New" w:hAnsi="Courier New" w:eastAsia="Courier New" w:cs="Courier New"/>
                <w:color w:val="333333"/>
                <w:sz w:val="16"/>
                <w:szCs w:val="16"/>
              </w:rPr>
              <w:t>: application/json; charset=UTF-8</w:t>
            </w:r>
          </w:p>
          <w:p w:rsidRPr="00A0679E" w:rsidR="00A90FF0" w:rsidP="00507E16" w:rsidRDefault="00A90FF0" w14:paraId="08ADCCDC" w14:textId="77777777">
            <w:pPr>
              <w:spacing w:after="0"/>
              <w:rPr>
                <w:rFonts w:ascii="Courier New" w:hAnsi="Courier New" w:eastAsia="Courier New" w:cs="Courier New"/>
                <w:color w:val="333333"/>
                <w:sz w:val="16"/>
                <w:szCs w:val="16"/>
              </w:rPr>
            </w:pPr>
            <w:r w:rsidRPr="00A0679E">
              <w:rPr>
                <w:rFonts w:ascii="Courier New" w:hAnsi="Courier New" w:eastAsia="Courier New" w:cs="Courier New"/>
                <w:color w:val="333333"/>
                <w:sz w:val="16"/>
                <w:szCs w:val="16"/>
              </w:rPr>
              <w:t>{</w:t>
            </w:r>
          </w:p>
          <w:p w:rsidRPr="00A0679E" w:rsidR="00A90FF0" w:rsidP="00507E16" w:rsidRDefault="00A90FF0" w14:paraId="0E98C7ED" w14:textId="77777777">
            <w:pPr>
              <w:spacing w:after="0"/>
              <w:rPr>
                <w:rFonts w:ascii="Courier New" w:hAnsi="Courier New" w:eastAsia="Courier New" w:cs="Courier New"/>
                <w:color w:val="333333"/>
                <w:sz w:val="16"/>
                <w:szCs w:val="16"/>
              </w:rPr>
            </w:pPr>
            <w:r w:rsidRPr="00A0679E">
              <w:rPr>
                <w:rFonts w:ascii="Courier New" w:hAnsi="Courier New" w:eastAsia="Courier New" w:cs="Courier New"/>
                <w:color w:val="333333"/>
                <w:sz w:val="16"/>
                <w:szCs w:val="16"/>
              </w:rPr>
              <w:t xml:space="preserve">  "success": </w:t>
            </w:r>
            <w:r w:rsidRPr="00A0679E">
              <w:rPr>
                <w:rFonts w:ascii="Courier New" w:hAnsi="Courier New" w:eastAsia="Courier New" w:cs="Courier New"/>
                <w:color w:val="008080"/>
                <w:sz w:val="16"/>
                <w:szCs w:val="16"/>
              </w:rPr>
              <w:t>true</w:t>
            </w:r>
            <w:r w:rsidRPr="00A0679E">
              <w:rPr>
                <w:rFonts w:ascii="Courier New" w:hAnsi="Courier New" w:eastAsia="Courier New" w:cs="Courier New"/>
                <w:color w:val="333333"/>
                <w:sz w:val="16"/>
                <w:szCs w:val="16"/>
              </w:rPr>
              <w:t>,</w:t>
            </w:r>
          </w:p>
          <w:p w:rsidRPr="00A0679E" w:rsidR="00A90FF0" w:rsidP="00507E16" w:rsidRDefault="00A90FF0" w14:paraId="163A84D3" w14:textId="77777777">
            <w:pPr>
              <w:spacing w:after="0"/>
              <w:rPr>
                <w:rFonts w:ascii="Courier New" w:hAnsi="Courier New" w:eastAsia="Courier New" w:cs="Courier New"/>
                <w:color w:val="333333"/>
                <w:sz w:val="16"/>
                <w:szCs w:val="16"/>
              </w:rPr>
            </w:pPr>
            <w:r w:rsidRPr="00A0679E">
              <w:rPr>
                <w:rFonts w:ascii="Courier New" w:hAnsi="Courier New" w:eastAsia="Courier New" w:cs="Courier New"/>
                <w:color w:val="333333"/>
                <w:sz w:val="16"/>
                <w:szCs w:val="16"/>
              </w:rPr>
              <w:t xml:space="preserve">  "data": {</w:t>
            </w:r>
          </w:p>
          <w:p w:rsidRPr="00A0679E" w:rsidR="00A90FF0" w:rsidP="00507E16" w:rsidRDefault="00A90FF0" w14:paraId="5E064F31" w14:textId="77777777">
            <w:pPr>
              <w:spacing w:after="0"/>
              <w:rPr>
                <w:rFonts w:ascii="Courier New" w:hAnsi="Courier New" w:eastAsia="Courier New" w:cs="Courier New"/>
                <w:color w:val="333333"/>
                <w:sz w:val="16"/>
                <w:szCs w:val="16"/>
              </w:rPr>
            </w:pPr>
            <w:r w:rsidRPr="00A0679E">
              <w:rPr>
                <w:rFonts w:ascii="Courier New" w:hAnsi="Courier New" w:eastAsia="Courier New" w:cs="Courier New"/>
                <w:color w:val="333333"/>
                <w:sz w:val="16"/>
                <w:szCs w:val="16"/>
              </w:rPr>
              <w:t xml:space="preserve">    "id": </w:t>
            </w:r>
            <w:r w:rsidRPr="00A0679E">
              <w:rPr>
                <w:rFonts w:ascii="Courier New" w:hAnsi="Courier New" w:eastAsia="Courier New" w:cs="Courier New"/>
                <w:color w:val="DD1144"/>
                <w:sz w:val="16"/>
                <w:szCs w:val="16"/>
              </w:rPr>
              <w:t>"4c4f5a50-89cd-11e8-b758-dd76462396b0"</w:t>
            </w:r>
            <w:r w:rsidRPr="00A0679E">
              <w:rPr>
                <w:rFonts w:ascii="Courier New" w:hAnsi="Courier New" w:eastAsia="Courier New" w:cs="Courier New"/>
                <w:color w:val="333333"/>
                <w:sz w:val="16"/>
                <w:szCs w:val="16"/>
              </w:rPr>
              <w:t>,</w:t>
            </w:r>
          </w:p>
          <w:p w:rsidRPr="00071623" w:rsidR="00A90FF0" w:rsidP="00507E16" w:rsidRDefault="00A90FF0" w14:paraId="33190203" w14:textId="77777777">
            <w:pPr>
              <w:spacing w:after="0"/>
              <w:rPr>
                <w:rFonts w:ascii="Courier New" w:hAnsi="Courier New" w:eastAsia="Courier New" w:cs="Courier New"/>
                <w:color w:val="333333"/>
                <w:sz w:val="16"/>
                <w:szCs w:val="16"/>
                <w:lang w:val="pl-PL"/>
                <w:rPrChange w:author="Ekspert Reinvention" w:date="2021-01-20T15:54:00Z" w:id="1332">
                  <w:rPr>
                    <w:rFonts w:ascii="Courier New" w:hAnsi="Courier New" w:eastAsia="Courier New" w:cs="Courier New"/>
                    <w:color w:val="333333"/>
                    <w:sz w:val="16"/>
                    <w:szCs w:val="16"/>
                  </w:rPr>
                </w:rPrChange>
              </w:rPr>
            </w:pPr>
            <w:r w:rsidRPr="00A0679E">
              <w:rPr>
                <w:rFonts w:ascii="Courier New" w:hAnsi="Courier New" w:eastAsia="Courier New" w:cs="Courier New"/>
                <w:color w:val="333333"/>
                <w:sz w:val="16"/>
                <w:szCs w:val="16"/>
              </w:rPr>
              <w:t xml:space="preserve">    </w:t>
            </w:r>
            <w:r w:rsidRPr="00071623">
              <w:rPr>
                <w:rFonts w:ascii="Courier New" w:hAnsi="Courier New" w:eastAsia="Courier New" w:cs="Courier New"/>
                <w:color w:val="333333"/>
                <w:sz w:val="16"/>
                <w:szCs w:val="16"/>
                <w:lang w:val="pl-PL"/>
                <w:rPrChange w:author="Ekspert Reinvention" w:date="2021-01-20T15:54:00Z" w:id="1333">
                  <w:rPr>
                    <w:rFonts w:ascii="Courier New" w:hAnsi="Courier New" w:eastAsia="Courier New" w:cs="Courier New"/>
                    <w:color w:val="333333"/>
                    <w:sz w:val="16"/>
                    <w:szCs w:val="16"/>
                  </w:rPr>
                </w:rPrChange>
              </w:rPr>
              <w:t xml:space="preserve">"url": </w:t>
            </w:r>
            <w:r w:rsidRPr="00071623">
              <w:rPr>
                <w:rFonts w:ascii="Courier New" w:hAnsi="Courier New" w:eastAsia="Courier New" w:cs="Courier New"/>
                <w:color w:val="DD1144"/>
                <w:sz w:val="16"/>
                <w:szCs w:val="16"/>
                <w:lang w:val="pl-PL"/>
                <w:rPrChange w:author="Ekspert Reinvention" w:date="2021-01-20T15:54:00Z" w:id="1334">
                  <w:rPr>
                    <w:rFonts w:ascii="Courier New" w:hAnsi="Courier New" w:eastAsia="Courier New" w:cs="Courier New"/>
                    <w:color w:val="DD1144"/>
                    <w:sz w:val="16"/>
                    <w:szCs w:val="16"/>
                  </w:rPr>
                </w:rPrChange>
              </w:rPr>
              <w:t>"http://storage.HOST/get/4c4f5a50-89cd-11e8"</w:t>
            </w:r>
            <w:r w:rsidRPr="00071623">
              <w:rPr>
                <w:rFonts w:ascii="Courier New" w:hAnsi="Courier New" w:eastAsia="Courier New" w:cs="Courier New"/>
                <w:color w:val="333333"/>
                <w:sz w:val="16"/>
                <w:szCs w:val="16"/>
                <w:lang w:val="pl-PL"/>
                <w:rPrChange w:author="Ekspert Reinvention" w:date="2021-01-20T15:54:00Z" w:id="1335">
                  <w:rPr>
                    <w:rFonts w:ascii="Courier New" w:hAnsi="Courier New" w:eastAsia="Courier New" w:cs="Courier New"/>
                    <w:color w:val="333333"/>
                    <w:sz w:val="16"/>
                    <w:szCs w:val="16"/>
                  </w:rPr>
                </w:rPrChange>
              </w:rPr>
              <w:t>,</w:t>
            </w:r>
          </w:p>
          <w:p w:rsidRPr="00A0679E" w:rsidR="00A90FF0" w:rsidP="00507E16" w:rsidRDefault="00A90FF0" w14:paraId="616F068D" w14:textId="77777777">
            <w:pPr>
              <w:spacing w:after="0"/>
              <w:rPr>
                <w:rFonts w:ascii="Courier New" w:hAnsi="Courier New" w:eastAsia="Courier New" w:cs="Courier New"/>
                <w:color w:val="008080"/>
                <w:sz w:val="16"/>
                <w:szCs w:val="16"/>
              </w:rPr>
            </w:pPr>
            <w:r w:rsidRPr="00071623">
              <w:rPr>
                <w:rFonts w:ascii="Courier New" w:hAnsi="Courier New" w:eastAsia="Courier New" w:cs="Courier New"/>
                <w:color w:val="333333"/>
                <w:sz w:val="16"/>
                <w:szCs w:val="16"/>
                <w:lang w:val="pl-PL"/>
                <w:rPrChange w:author="Ekspert Reinvention" w:date="2021-01-20T15:54:00Z" w:id="1336">
                  <w:rPr>
                    <w:rFonts w:ascii="Courier New" w:hAnsi="Courier New" w:eastAsia="Courier New" w:cs="Courier New"/>
                    <w:color w:val="333333"/>
                    <w:sz w:val="16"/>
                    <w:szCs w:val="16"/>
                  </w:rPr>
                </w:rPrChange>
              </w:rPr>
              <w:t xml:space="preserve">    </w:t>
            </w:r>
            <w:r w:rsidRPr="00A0679E">
              <w:rPr>
                <w:rFonts w:ascii="Courier New" w:hAnsi="Courier New" w:eastAsia="Courier New" w:cs="Courier New"/>
                <w:color w:val="333333"/>
                <w:sz w:val="16"/>
                <w:szCs w:val="16"/>
              </w:rPr>
              <w:t xml:space="preserve">"dateModified": </w:t>
            </w:r>
            <w:r w:rsidRPr="00A0679E">
              <w:rPr>
                <w:rFonts w:ascii="Courier New" w:hAnsi="Courier New" w:eastAsia="Courier New" w:cs="Courier New"/>
                <w:color w:val="DD1144"/>
                <w:sz w:val="16"/>
                <w:szCs w:val="16"/>
              </w:rPr>
              <w:t>"2018-07-17T14:25:47Z"</w:t>
            </w:r>
          </w:p>
          <w:p w:rsidRPr="00A0679E" w:rsidR="00A90FF0" w:rsidP="00507E16" w:rsidRDefault="00A90FF0" w14:paraId="7B5B4AC7" w14:textId="77777777">
            <w:pPr>
              <w:spacing w:after="0"/>
              <w:rPr>
                <w:rFonts w:ascii="Courier New" w:hAnsi="Courier New" w:eastAsia="Courier New" w:cs="Courier New"/>
                <w:color w:val="333333"/>
                <w:sz w:val="16"/>
                <w:szCs w:val="16"/>
              </w:rPr>
            </w:pPr>
            <w:r w:rsidRPr="00A0679E">
              <w:rPr>
                <w:rFonts w:ascii="Courier New" w:hAnsi="Courier New" w:eastAsia="Courier New" w:cs="Courier New"/>
                <w:color w:val="333333"/>
                <w:sz w:val="16"/>
                <w:szCs w:val="16"/>
              </w:rPr>
              <w:t xml:space="preserve">  }</w:t>
            </w:r>
          </w:p>
          <w:p w:rsidRPr="00A0679E" w:rsidR="00A90FF0" w:rsidP="00507E16" w:rsidRDefault="00A90FF0" w14:paraId="7850A249" w14:textId="77777777">
            <w:pPr>
              <w:spacing w:after="0"/>
              <w:rPr>
                <w:rFonts w:ascii="Courier New" w:hAnsi="Courier New" w:eastAsia="Courier New" w:cs="Courier New"/>
                <w:color w:val="333333"/>
                <w:sz w:val="16"/>
                <w:szCs w:val="16"/>
              </w:rPr>
            </w:pPr>
            <w:r w:rsidRPr="00A0679E">
              <w:rPr>
                <w:rFonts w:ascii="Courier New" w:hAnsi="Courier New" w:eastAsia="Courier New" w:cs="Courier New"/>
                <w:color w:val="333333"/>
                <w:sz w:val="16"/>
                <w:szCs w:val="16"/>
              </w:rPr>
              <w:t>}</w:t>
            </w:r>
          </w:p>
        </w:tc>
      </w:tr>
    </w:tbl>
    <w:p w:rsidRPr="00A0679E" w:rsidR="00925C9C" w:rsidP="004F4773" w:rsidRDefault="00A90FF0" w14:paraId="1F321F2B" w14:textId="22C5EFC2">
      <w:pPr>
        <w:pStyle w:val="Heading4"/>
        <w:keepNext w:val="0"/>
        <w:keepLines w:val="0"/>
        <w:spacing w:before="200" w:line="360" w:lineRule="auto"/>
        <w:ind w:left="924"/>
        <w:jc w:val="left"/>
      </w:pPr>
      <w:r w:rsidRPr="00A0679E">
        <w:t xml:space="preserve">Send </w:t>
      </w:r>
      <w:r w:rsidRPr="00A0679E" w:rsidR="005262D6">
        <w:t>a r</w:t>
      </w:r>
      <w:r w:rsidRPr="00A0679E">
        <w:t xml:space="preserve">equest </w:t>
      </w:r>
      <w:r w:rsidRPr="00A0679E" w:rsidR="005262D6">
        <w:t>for the</w:t>
      </w:r>
      <w:r w:rsidRPr="00A0679E">
        <w:t xml:space="preserve"> </w:t>
      </w:r>
      <w:r w:rsidRPr="00A0679E" w:rsidR="005262D6">
        <w:t>amendment</w:t>
      </w:r>
      <w:r w:rsidRPr="00A0679E">
        <w:t xml:space="preserve"> of </w:t>
      </w:r>
      <w:r w:rsidRPr="00A0679E" w:rsidR="005262D6">
        <w:t xml:space="preserve">a </w:t>
      </w:r>
      <w:r w:rsidRPr="00A0679E">
        <w:t>CN</w:t>
      </w:r>
    </w:p>
    <w:p w:rsidRPr="00A0679E" w:rsidR="00A90FF0" w:rsidP="00A90FF0" w:rsidRDefault="00A90FF0" w14:paraId="0C4E8FE5" w14:textId="572FBC3B">
      <w:bookmarkStart w:name="_ldc7xy7ct5w8" w:colFirst="0" w:colLast="0" w:id="1337"/>
      <w:bookmarkEnd w:id="1337"/>
      <w:r w:rsidRPr="00A0679E">
        <w:t xml:space="preserve">To amend a CN using an </w:t>
      </w:r>
      <w:r w:rsidRPr="00040E8A" w:rsidR="0044176F">
        <w:fldChar w:fldCharType="begin"/>
      </w:r>
      <w:r w:rsidRPr="00A0679E" w:rsidR="0044176F">
        <w:instrText xml:space="preserve"> HYPERLINK "http://some" \h </w:instrText>
      </w:r>
      <w:r w:rsidRPr="00040E8A" w:rsidR="0044176F">
        <w:rPr>
          <w:rPrChange w:author="Chris Smith" w:date="2020-12-19T08:42:00Z" w:id="1338">
            <w:rPr>
              <w:color w:val="000000"/>
              <w:u w:val="single"/>
            </w:rPr>
          </w:rPrChange>
        </w:rPr>
        <w:fldChar w:fldCharType="separate"/>
      </w:r>
      <w:r w:rsidRPr="00A0679E">
        <w:rPr>
          <w:color w:val="000000"/>
          <w:u w:val="single"/>
        </w:rPr>
        <w:t>amendPhase</w:t>
      </w:r>
      <w:r w:rsidRPr="00040E8A" w:rsidR="0044176F">
        <w:rPr>
          <w:color w:val="000000"/>
          <w:u w:val="single"/>
        </w:rPr>
        <w:fldChar w:fldCharType="end"/>
      </w:r>
      <w:r w:rsidRPr="00A0679E">
        <w:rPr>
          <w:color w:val="000000"/>
        </w:rPr>
        <w:t xml:space="preserve"> </w:t>
      </w:r>
      <w:r w:rsidRPr="00A0679E">
        <w:t>command</w:t>
      </w:r>
      <w:r w:rsidRPr="00A0679E" w:rsidR="005262D6">
        <w:t xml:space="preserve">, a </w:t>
      </w:r>
      <w:r w:rsidRPr="00A0679E">
        <w:t>model should be used for the preparation of a POST-request for BPE with the following parameters:</w:t>
      </w:r>
    </w:p>
    <w:tbl>
      <w:tblPr>
        <w:tblW w:w="9360" w:type="dxa"/>
        <w:tblLayout w:type="fixed"/>
        <w:tblLook w:val="0600" w:firstRow="0" w:lastRow="0" w:firstColumn="0" w:lastColumn="0" w:noHBand="1" w:noVBand="1"/>
      </w:tblPr>
      <w:tblGrid>
        <w:gridCol w:w="9360"/>
      </w:tblGrid>
      <w:tr w:rsidRPr="00A0679E" w:rsidR="00A90FF0" w:rsidTr="00507E16" w14:paraId="37024F0A" w14:textId="77777777">
        <w:tc>
          <w:tcPr>
            <w:tcW w:w="9360" w:type="dxa"/>
            <w:shd w:val="clear" w:color="auto" w:fill="434343"/>
            <w:tcMar>
              <w:top w:w="100" w:type="dxa"/>
              <w:left w:w="100" w:type="dxa"/>
              <w:bottom w:w="100" w:type="dxa"/>
              <w:right w:w="100" w:type="dxa"/>
            </w:tcMar>
          </w:tcPr>
          <w:p w:rsidRPr="00A0679E" w:rsidR="00A90FF0" w:rsidP="00507E16" w:rsidRDefault="00A90FF0" w14:paraId="77E21310" w14:textId="77777777">
            <w:pPr>
              <w:widowControl w:val="0"/>
              <w:spacing w:after="0" w:line="276" w:lineRule="auto"/>
              <w:rPr>
                <w:rFonts w:ascii="Courier New" w:hAnsi="Courier New" w:eastAsia="Courier New" w:cs="Courier New"/>
                <w:color w:val="FFFFFF"/>
                <w:sz w:val="18"/>
                <w:szCs w:val="18"/>
              </w:rPr>
            </w:pPr>
            <w:r w:rsidRPr="00A0679E">
              <w:rPr>
                <w:rFonts w:ascii="Courier New" w:hAnsi="Courier New" w:eastAsia="Courier New" w:cs="Courier New"/>
                <w:color w:val="FFFFFF"/>
                <w:sz w:val="18"/>
                <w:szCs w:val="18"/>
              </w:rPr>
              <w:lastRenderedPageBreak/>
              <w:t>/do/cn/cpid/ocid</w:t>
            </w:r>
          </w:p>
        </w:tc>
      </w:tr>
    </w:tbl>
    <w:p w:rsidRPr="00A0679E" w:rsidR="00A90FF0" w:rsidP="00A90FF0" w:rsidRDefault="00A90FF0" w14:paraId="6E9F00C8" w14:textId="77777777">
      <w:pPr>
        <w:spacing w:before="200" w:after="0"/>
      </w:pPr>
      <w:r w:rsidRPr="00A0679E">
        <w:t>Where:</w:t>
      </w:r>
    </w:p>
    <w:p w:rsidRPr="00A0679E" w:rsidR="00A90FF0" w:rsidP="004E695C" w:rsidRDefault="00A90FF0" w14:paraId="64EDE3CD" w14:textId="77777777">
      <w:pPr>
        <w:numPr>
          <w:ilvl w:val="0"/>
          <w:numId w:val="14"/>
        </w:numPr>
        <w:tabs>
          <w:tab w:val="left" w:pos="1350"/>
          <w:tab w:val="left" w:pos="1080"/>
        </w:tabs>
        <w:spacing w:after="0" w:line="276" w:lineRule="auto"/>
        <w:ind w:left="180"/>
        <w:jc w:val="left"/>
        <w:rPr>
          <w:sz w:val="18"/>
          <w:szCs w:val="18"/>
        </w:rPr>
      </w:pPr>
      <w:r w:rsidRPr="00A0679E">
        <w:rPr>
          <w:rFonts w:ascii="Courier New" w:hAnsi="Courier New" w:eastAsia="Courier New" w:cs="Courier New"/>
          <w:color w:val="DD1144"/>
          <w:sz w:val="16"/>
          <w:szCs w:val="16"/>
        </w:rPr>
        <w:t>cpid</w:t>
      </w:r>
      <w:r w:rsidRPr="00A0679E">
        <w:rPr>
          <w:rFonts w:ascii="Courier New" w:hAnsi="Courier New" w:eastAsia="Courier New" w:cs="Courier New"/>
          <w:sz w:val="18"/>
          <w:szCs w:val="18"/>
        </w:rPr>
        <w:t xml:space="preserve"> </w:t>
      </w:r>
      <w:r w:rsidRPr="00A0679E">
        <w:rPr>
          <w:rFonts w:ascii="Courier New" w:hAnsi="Courier New" w:eastAsia="Courier New" w:cs="Courier New"/>
          <w:sz w:val="18"/>
          <w:szCs w:val="18"/>
        </w:rPr>
        <w:tab/>
      </w:r>
      <w:r w:rsidRPr="00A0679E">
        <w:rPr>
          <w:sz w:val="18"/>
          <w:szCs w:val="18"/>
        </w:rPr>
        <w:t xml:space="preserve">- </w:t>
      </w:r>
      <w:r w:rsidRPr="00A0679E">
        <w:rPr>
          <w:sz w:val="18"/>
          <w:szCs w:val="18"/>
        </w:rPr>
        <w:tab/>
      </w:r>
      <w:r w:rsidRPr="00A0679E">
        <w:rPr>
          <w:sz w:val="18"/>
          <w:szCs w:val="18"/>
        </w:rPr>
        <w:t>OCID of parent Contracting Process (cProcess)</w:t>
      </w:r>
    </w:p>
    <w:p w:rsidRPr="00A0679E" w:rsidR="00A90FF0" w:rsidP="004E695C" w:rsidRDefault="00A90FF0" w14:paraId="15492616" w14:textId="77777777">
      <w:pPr>
        <w:numPr>
          <w:ilvl w:val="0"/>
          <w:numId w:val="14"/>
        </w:numPr>
        <w:tabs>
          <w:tab w:val="left" w:pos="1350"/>
          <w:tab w:val="left" w:pos="1080"/>
        </w:tabs>
        <w:spacing w:after="200" w:line="276" w:lineRule="auto"/>
        <w:ind w:left="180"/>
        <w:jc w:val="left"/>
        <w:rPr>
          <w:sz w:val="18"/>
          <w:szCs w:val="18"/>
        </w:rPr>
      </w:pPr>
      <w:r w:rsidRPr="00A0679E">
        <w:rPr>
          <w:rFonts w:ascii="Courier New" w:hAnsi="Courier New" w:eastAsia="Courier New" w:cs="Courier New"/>
          <w:color w:val="DD1144"/>
          <w:sz w:val="16"/>
          <w:szCs w:val="16"/>
        </w:rPr>
        <w:t>ocid</w:t>
      </w:r>
      <w:r w:rsidRPr="00A0679E">
        <w:rPr>
          <w:sz w:val="18"/>
          <w:szCs w:val="18"/>
        </w:rPr>
        <w:t xml:space="preserve"> </w:t>
      </w:r>
      <w:r w:rsidRPr="00A0679E">
        <w:rPr>
          <w:sz w:val="18"/>
          <w:szCs w:val="18"/>
        </w:rPr>
        <w:tab/>
      </w:r>
      <w:r w:rsidRPr="00A0679E">
        <w:rPr>
          <w:sz w:val="18"/>
          <w:szCs w:val="18"/>
        </w:rPr>
        <w:t xml:space="preserve">- </w:t>
      </w:r>
      <w:r w:rsidRPr="00A0679E">
        <w:rPr>
          <w:sz w:val="18"/>
          <w:szCs w:val="18"/>
        </w:rPr>
        <w:tab/>
      </w:r>
      <w:r w:rsidRPr="00A0679E">
        <w:rPr>
          <w:sz w:val="18"/>
          <w:szCs w:val="18"/>
        </w:rPr>
        <w:t>OCID of a phase of contracting process to be amended</w:t>
      </w:r>
    </w:p>
    <w:tbl>
      <w:tblPr>
        <w:tblW w:w="9360" w:type="dxa"/>
        <w:tblLayout w:type="fixed"/>
        <w:tblLook w:val="0600" w:firstRow="0" w:lastRow="0" w:firstColumn="0" w:lastColumn="0" w:noHBand="1" w:noVBand="1"/>
      </w:tblPr>
      <w:tblGrid>
        <w:gridCol w:w="9360"/>
      </w:tblGrid>
      <w:tr w:rsidRPr="00A0679E" w:rsidR="00A90FF0" w:rsidTr="005262D6" w14:paraId="645BC2B3" w14:textId="77777777">
        <w:tc>
          <w:tcPr>
            <w:tcW w:w="9360" w:type="dxa"/>
            <w:shd w:val="clear" w:color="auto" w:fill="F8F8F8"/>
            <w:tcMar>
              <w:top w:w="180" w:type="dxa"/>
              <w:left w:w="180" w:type="dxa"/>
              <w:bottom w:w="180" w:type="dxa"/>
              <w:right w:w="180" w:type="dxa"/>
            </w:tcMar>
          </w:tcPr>
          <w:p w:rsidRPr="00A0679E" w:rsidR="00A90FF0" w:rsidP="005262D6" w:rsidRDefault="00A90FF0" w14:paraId="3246E213" w14:textId="77777777">
            <w:pPr>
              <w:widowControl w:val="0"/>
              <w:spacing w:after="0" w:line="312" w:lineRule="auto"/>
              <w:jc w:val="left"/>
              <w:rPr>
                <w:rFonts w:ascii="Courier New" w:hAnsi="Courier New" w:eastAsia="Courier New" w:cs="Courier New"/>
                <w:color w:val="666666"/>
                <w:sz w:val="16"/>
                <w:szCs w:val="16"/>
                <w:shd w:val="clear" w:color="auto" w:fill="F8F8F8"/>
              </w:rPr>
            </w:pPr>
            <w:r w:rsidRPr="00A0679E">
              <w:rPr>
                <w:rFonts w:ascii="Courier New" w:hAnsi="Courier New" w:eastAsia="Courier New" w:cs="Courier New"/>
                <w:b/>
                <w:color w:val="333333"/>
                <w:sz w:val="16"/>
                <w:szCs w:val="16"/>
                <w:shd w:val="clear" w:color="auto" w:fill="F8F8F8"/>
              </w:rPr>
              <w:t>POST</w:t>
            </w:r>
            <w:r w:rsidRPr="00A0679E">
              <w:rPr>
                <w:rFonts w:ascii="Courier New" w:hAnsi="Courier New" w:eastAsia="Courier New" w:cs="Courier New"/>
                <w:color w:val="333333"/>
                <w:sz w:val="16"/>
                <w:szCs w:val="16"/>
                <w:shd w:val="clear" w:color="auto" w:fill="F8F8F8"/>
              </w:rPr>
              <w:t xml:space="preserve"> </w:t>
            </w:r>
            <w:r w:rsidRPr="00A0679E">
              <w:rPr>
                <w:rFonts w:ascii="Courier New" w:hAnsi="Courier New" w:eastAsia="Courier New" w:cs="Courier New"/>
                <w:color w:val="DD1144"/>
                <w:sz w:val="16"/>
                <w:szCs w:val="16"/>
                <w:shd w:val="clear" w:color="auto" w:fill="F8F8F8"/>
              </w:rPr>
              <w:t>/do/cn/ocds-000-00001/ocds-000-00001-sp</w:t>
            </w:r>
            <w:r w:rsidRPr="00A0679E">
              <w:rPr>
                <w:rFonts w:ascii="Courier New" w:hAnsi="Courier New" w:eastAsia="Courier New" w:cs="Courier New"/>
                <w:color w:val="333333"/>
                <w:sz w:val="16"/>
                <w:szCs w:val="16"/>
                <w:shd w:val="clear" w:color="auto" w:fill="F8F8F8"/>
              </w:rPr>
              <w:t xml:space="preserve"> HTTP/1.1</w:t>
            </w:r>
            <w:r w:rsidRPr="00A0679E">
              <w:rPr>
                <w:rFonts w:ascii="Courier New" w:hAnsi="Courier New" w:eastAsia="Courier New" w:cs="Courier New"/>
                <w:color w:val="333333"/>
                <w:sz w:val="16"/>
                <w:szCs w:val="16"/>
                <w:shd w:val="clear" w:color="auto" w:fill="F8F8F8"/>
              </w:rPr>
              <w:br/>
            </w:r>
            <w:r w:rsidRPr="00A0679E">
              <w:rPr>
                <w:rFonts w:ascii="Courier New" w:hAnsi="Courier New" w:eastAsia="Courier New" w:cs="Courier New"/>
                <w:color w:val="000080"/>
                <w:sz w:val="16"/>
                <w:szCs w:val="16"/>
                <w:shd w:val="clear" w:color="auto" w:fill="F8F8F8"/>
              </w:rPr>
              <w:t>Authorization</w:t>
            </w:r>
            <w:r w:rsidRPr="00A0679E">
              <w:rPr>
                <w:rFonts w:ascii="Courier New" w:hAnsi="Courier New" w:eastAsia="Courier New" w:cs="Courier New"/>
                <w:color w:val="333333"/>
                <w:sz w:val="16"/>
                <w:szCs w:val="16"/>
                <w:shd w:val="clear" w:color="auto" w:fill="F8F8F8"/>
              </w:rPr>
              <w:t>: Bearer QWxhZGRpbjpPcGVuU2VzYW1l</w:t>
            </w:r>
            <w:r w:rsidRPr="00A0679E">
              <w:rPr>
                <w:rFonts w:ascii="Courier New" w:hAnsi="Courier New" w:eastAsia="Courier New" w:cs="Courier New"/>
                <w:color w:val="333333"/>
                <w:sz w:val="16"/>
                <w:szCs w:val="16"/>
                <w:shd w:val="clear" w:color="auto" w:fill="F8F8F8"/>
              </w:rPr>
              <w:br/>
            </w:r>
            <w:r w:rsidRPr="00A0679E">
              <w:rPr>
                <w:rFonts w:ascii="Courier New" w:hAnsi="Courier New" w:eastAsia="Courier New" w:cs="Courier New"/>
                <w:color w:val="000080"/>
                <w:sz w:val="16"/>
                <w:szCs w:val="16"/>
                <w:shd w:val="clear" w:color="auto" w:fill="F8F8F8"/>
              </w:rPr>
              <w:t>X-OPERATION-ID</w:t>
            </w:r>
            <w:r w:rsidRPr="00A0679E">
              <w:rPr>
                <w:rFonts w:ascii="Courier New" w:hAnsi="Courier New" w:eastAsia="Courier New" w:cs="Courier New"/>
                <w:color w:val="333333"/>
                <w:sz w:val="16"/>
                <w:szCs w:val="16"/>
                <w:shd w:val="clear" w:color="auto" w:fill="F8F8F8"/>
              </w:rPr>
              <w:t>: f5c6a3c0-5ff8-463f-9c0c-d4c1f324b7fb</w:t>
            </w:r>
            <w:r w:rsidRPr="00A0679E">
              <w:rPr>
                <w:rFonts w:ascii="Courier New" w:hAnsi="Courier New" w:eastAsia="Courier New" w:cs="Courier New"/>
                <w:color w:val="333333"/>
                <w:sz w:val="16"/>
                <w:szCs w:val="16"/>
                <w:shd w:val="clear" w:color="auto" w:fill="F8F8F8"/>
              </w:rPr>
              <w:br/>
            </w:r>
            <w:r w:rsidRPr="00A0679E">
              <w:rPr>
                <w:rFonts w:ascii="Courier New" w:hAnsi="Courier New" w:eastAsia="Courier New" w:cs="Courier New"/>
                <w:color w:val="000080"/>
                <w:sz w:val="16"/>
                <w:szCs w:val="16"/>
                <w:shd w:val="clear" w:color="auto" w:fill="F8F8F8"/>
              </w:rPr>
              <w:t>X-TOKEN</w:t>
            </w:r>
            <w:r w:rsidRPr="00A0679E">
              <w:rPr>
                <w:rFonts w:ascii="Courier New" w:hAnsi="Courier New" w:eastAsia="Courier New" w:cs="Courier New"/>
                <w:color w:val="333333"/>
                <w:sz w:val="16"/>
                <w:szCs w:val="16"/>
                <w:shd w:val="clear" w:color="auto" w:fill="F8F8F8"/>
              </w:rPr>
              <w:t>: 2ef61fa89e8a451ba4149d2f8e31173b</w:t>
            </w:r>
            <w:r w:rsidRPr="00A0679E">
              <w:rPr>
                <w:rFonts w:ascii="Courier New" w:hAnsi="Courier New" w:eastAsia="Courier New" w:cs="Courier New"/>
                <w:color w:val="333333"/>
                <w:sz w:val="16"/>
                <w:szCs w:val="16"/>
                <w:shd w:val="clear" w:color="auto" w:fill="F8F8F8"/>
              </w:rPr>
              <w:br/>
            </w:r>
            <w:r w:rsidRPr="00A0679E">
              <w:rPr>
                <w:rFonts w:ascii="Courier New" w:hAnsi="Courier New" w:eastAsia="Courier New" w:cs="Courier New"/>
                <w:color w:val="000080"/>
                <w:sz w:val="16"/>
                <w:szCs w:val="16"/>
                <w:shd w:val="clear" w:color="auto" w:fill="F8F8F8"/>
              </w:rPr>
              <w:t>Content-Type</w:t>
            </w:r>
            <w:r w:rsidRPr="00A0679E">
              <w:rPr>
                <w:rFonts w:ascii="Courier New" w:hAnsi="Courier New" w:eastAsia="Courier New" w:cs="Courier New"/>
                <w:color w:val="333333"/>
                <w:sz w:val="16"/>
                <w:szCs w:val="16"/>
                <w:shd w:val="clear" w:color="auto" w:fill="F8F8F8"/>
              </w:rPr>
              <w:t>: application/json</w:t>
            </w:r>
            <w:r w:rsidRPr="00A0679E">
              <w:rPr>
                <w:rFonts w:ascii="Courier New" w:hAnsi="Courier New" w:eastAsia="Courier New" w:cs="Courier New"/>
                <w:color w:val="333333"/>
                <w:sz w:val="16"/>
                <w:szCs w:val="16"/>
                <w:shd w:val="clear" w:color="auto" w:fill="F8F8F8"/>
              </w:rPr>
              <w:br/>
            </w:r>
            <w:r w:rsidRPr="00A0679E">
              <w:rPr>
                <w:rFonts w:ascii="Courier New" w:hAnsi="Courier New" w:eastAsia="Courier New" w:cs="Courier New"/>
                <w:color w:val="000080"/>
                <w:sz w:val="16"/>
                <w:szCs w:val="16"/>
                <w:shd w:val="clear" w:color="auto" w:fill="F8F8F8"/>
              </w:rPr>
              <w:t>Host</w:t>
            </w:r>
            <w:r w:rsidRPr="00A0679E">
              <w:rPr>
                <w:rFonts w:ascii="Courier New" w:hAnsi="Courier New" w:eastAsia="Courier New" w:cs="Courier New"/>
                <w:color w:val="333333"/>
                <w:sz w:val="16"/>
                <w:szCs w:val="16"/>
                <w:shd w:val="clear" w:color="auto" w:fill="F8F8F8"/>
              </w:rPr>
              <w:t>: bpe.HOST</w:t>
            </w:r>
            <w:r w:rsidRPr="00A0679E">
              <w:rPr>
                <w:rFonts w:ascii="Courier New" w:hAnsi="Courier New" w:eastAsia="Courier New" w:cs="Courier New"/>
                <w:color w:val="333333"/>
                <w:sz w:val="16"/>
                <w:szCs w:val="16"/>
                <w:shd w:val="clear" w:color="auto" w:fill="F8F8F8"/>
              </w:rPr>
              <w:br/>
            </w:r>
            <w:r w:rsidRPr="00A0679E">
              <w:rPr>
                <w:rFonts w:ascii="Courier New" w:hAnsi="Courier New" w:eastAsia="Courier New" w:cs="Courier New"/>
                <w:color w:val="333333"/>
                <w:sz w:val="16"/>
                <w:szCs w:val="16"/>
                <w:shd w:val="clear" w:color="auto" w:fill="F8F8F8"/>
              </w:rPr>
              <w:br/>
            </w:r>
            <w:r w:rsidRPr="00A0679E">
              <w:rPr>
                <w:rFonts w:ascii="Courier New" w:hAnsi="Courier New" w:eastAsia="Courier New" w:cs="Courier New"/>
                <w:color w:val="333333"/>
                <w:sz w:val="16"/>
                <w:szCs w:val="16"/>
                <w:shd w:val="clear" w:color="auto" w:fill="F8F8F8"/>
              </w:rPr>
              <w:t xml:space="preserve">{} </w:t>
            </w:r>
            <w:r w:rsidRPr="00A0679E">
              <w:rPr>
                <w:rFonts w:ascii="Courier New" w:hAnsi="Courier New" w:eastAsia="Courier New" w:cs="Courier New"/>
                <w:color w:val="666666"/>
                <w:sz w:val="16"/>
                <w:szCs w:val="16"/>
                <w:shd w:val="clear" w:color="auto" w:fill="F8F8F8"/>
              </w:rPr>
              <w:t>// data set based on amendPhase command-model</w:t>
            </w:r>
            <w:r w:rsidRPr="00A0679E">
              <w:rPr>
                <w:rFonts w:ascii="Courier New" w:hAnsi="Courier New" w:eastAsia="Courier New" w:cs="Courier New"/>
                <w:color w:val="333333"/>
                <w:sz w:val="16"/>
                <w:szCs w:val="16"/>
                <w:shd w:val="clear" w:color="auto" w:fill="F8F8F8"/>
              </w:rPr>
              <w:br/>
            </w:r>
            <w:r w:rsidRPr="00A0679E">
              <w:rPr>
                <w:rFonts w:ascii="Courier New" w:hAnsi="Courier New" w:eastAsia="Courier New" w:cs="Courier New"/>
                <w:color w:val="333333"/>
                <w:sz w:val="16"/>
                <w:szCs w:val="16"/>
                <w:shd w:val="clear" w:color="auto" w:fill="F8F8F8"/>
              </w:rPr>
              <w:br/>
            </w:r>
            <w:r w:rsidRPr="00A0679E">
              <w:rPr>
                <w:rFonts w:ascii="Courier New" w:hAnsi="Courier New" w:eastAsia="Courier New" w:cs="Courier New"/>
                <w:color w:val="000080"/>
                <w:sz w:val="16"/>
                <w:szCs w:val="16"/>
                <w:shd w:val="clear" w:color="auto" w:fill="F8F8F8"/>
              </w:rPr>
              <w:t>202 Accepted</w:t>
            </w:r>
            <w:r w:rsidRPr="00A0679E">
              <w:rPr>
                <w:rFonts w:ascii="Courier New" w:hAnsi="Courier New" w:eastAsia="Courier New" w:cs="Courier New"/>
                <w:color w:val="000080"/>
                <w:sz w:val="16"/>
                <w:szCs w:val="16"/>
                <w:shd w:val="clear" w:color="auto" w:fill="F8F8F8"/>
              </w:rPr>
              <w:br/>
            </w:r>
            <w:r w:rsidRPr="00A0679E">
              <w:rPr>
                <w:rFonts w:ascii="Courier New" w:hAnsi="Courier New" w:eastAsia="Courier New" w:cs="Courier New"/>
                <w:color w:val="000080"/>
                <w:sz w:val="16"/>
                <w:szCs w:val="16"/>
                <w:shd w:val="clear" w:color="auto" w:fill="F8F8F8"/>
              </w:rPr>
              <w:t>Content-Type:</w:t>
            </w:r>
            <w:r w:rsidRPr="00A0679E">
              <w:rPr>
                <w:rFonts w:ascii="Courier New" w:hAnsi="Courier New" w:eastAsia="Courier New" w:cs="Courier New"/>
                <w:color w:val="333333"/>
                <w:sz w:val="16"/>
                <w:szCs w:val="16"/>
                <w:shd w:val="clear" w:color="auto" w:fill="F8F8F8"/>
              </w:rPr>
              <w:t xml:space="preserve"> application/json; charset=UTF-8</w:t>
            </w:r>
          </w:p>
        </w:tc>
      </w:tr>
    </w:tbl>
    <w:p w:rsidRPr="00A0679E" w:rsidR="00925C9C" w:rsidP="004F4773" w:rsidRDefault="005262D6" w14:paraId="27185FC5" w14:textId="63B711E0">
      <w:pPr>
        <w:pStyle w:val="Heading4"/>
        <w:keepNext w:val="0"/>
        <w:keepLines w:val="0"/>
        <w:spacing w:before="200" w:line="360" w:lineRule="auto"/>
        <w:ind w:left="924"/>
        <w:jc w:val="left"/>
      </w:pPr>
      <w:r w:rsidRPr="00A0679E">
        <w:t>Feed Point Response</w:t>
      </w:r>
    </w:p>
    <w:p w:rsidRPr="00A0679E" w:rsidR="005262D6" w:rsidP="005262D6" w:rsidRDefault="005262D6" w14:paraId="1EC78DBD" w14:textId="4D7E2368">
      <w:pPr>
        <w:spacing w:after="0"/>
      </w:pPr>
      <w:bookmarkStart w:name="_4gibua827pra" w:colFirst="0" w:colLast="0" w:id="1339"/>
      <w:bookmarkEnd w:id="1339"/>
      <w:r w:rsidRPr="00A0679E">
        <w:t xml:space="preserve">As a result of the command execution a separate ocds-release is formed in the system describing the CN together with amendment. The System will inform the contributor (according to </w:t>
      </w:r>
      <w:r w:rsidRPr="00040E8A" w:rsidR="0044176F">
        <w:fldChar w:fldCharType="begin"/>
      </w:r>
      <w:r w:rsidRPr="00A0679E" w:rsidR="0044176F">
        <w:instrText xml:space="preserve"> HYPERLINK "http://some" \h </w:instrText>
      </w:r>
      <w:r w:rsidRPr="00040E8A" w:rsidR="0044176F">
        <w:rPr>
          <w:rPrChange w:author="Chris Smith" w:date="2020-12-19T08:42:00Z" w:id="1340">
            <w:rPr>
              <w:color w:val="000000"/>
              <w:u w:val="single"/>
            </w:rPr>
          </w:rPrChange>
        </w:rPr>
        <w:fldChar w:fldCharType="separate"/>
      </w:r>
      <w:r w:rsidRPr="00A0679E">
        <w:rPr>
          <w:color w:val="000000"/>
          <w:u w:val="single"/>
        </w:rPr>
        <w:t>CDUI-5-1: Backward notification</w:t>
      </w:r>
      <w:r w:rsidRPr="00040E8A" w:rsidR="0044176F">
        <w:rPr>
          <w:color w:val="000000"/>
          <w:u w:val="single"/>
        </w:rPr>
        <w:fldChar w:fldCharType="end"/>
      </w:r>
      <w:r w:rsidRPr="00A0679E">
        <w:t>) with the following message:</w:t>
      </w:r>
    </w:p>
    <w:p w:rsidRPr="00A0679E" w:rsidR="005262D6" w:rsidP="005262D6" w:rsidRDefault="005262D6" w14:paraId="1D888007" w14:textId="77777777">
      <w:pPr>
        <w:spacing w:after="0"/>
      </w:pPr>
    </w:p>
    <w:tbl>
      <w:tblPr>
        <w:tblW w:w="9315" w:type="dxa"/>
        <w:tblBorders>
          <w:top w:val="nil"/>
          <w:left w:val="nil"/>
          <w:bottom w:val="nil"/>
          <w:right w:val="nil"/>
          <w:insideH w:val="nil"/>
          <w:insideV w:val="nil"/>
        </w:tblBorders>
        <w:tblLayout w:type="fixed"/>
        <w:tblLook w:val="0600" w:firstRow="0" w:lastRow="0" w:firstColumn="0" w:lastColumn="0" w:noHBand="1" w:noVBand="1"/>
      </w:tblPr>
      <w:tblGrid>
        <w:gridCol w:w="9315"/>
      </w:tblGrid>
      <w:tr w:rsidRPr="00A0679E" w:rsidR="005262D6" w:rsidTr="00507E16" w14:paraId="18E55638" w14:textId="77777777">
        <w:trPr>
          <w:trHeight w:val="3390"/>
        </w:trPr>
        <w:tc>
          <w:tcPr>
            <w:tcW w:w="9315" w:type="dxa"/>
            <w:tcBorders>
              <w:top w:val="nil"/>
              <w:left w:val="nil"/>
              <w:bottom w:val="nil"/>
              <w:right w:val="nil"/>
            </w:tcBorders>
            <w:shd w:val="clear" w:color="auto" w:fill="F8F8F8"/>
            <w:tcMar>
              <w:top w:w="180" w:type="dxa"/>
              <w:left w:w="180" w:type="dxa"/>
              <w:bottom w:w="180" w:type="dxa"/>
              <w:right w:w="180" w:type="dxa"/>
            </w:tcMar>
          </w:tcPr>
          <w:p w:rsidRPr="00A0679E" w:rsidR="005262D6" w:rsidP="00507E16" w:rsidRDefault="005262D6" w14:paraId="68954E0B" w14:textId="77777777">
            <w:pPr>
              <w:spacing w:after="0" w:line="312" w:lineRule="auto"/>
              <w:rPr>
                <w:rFonts w:ascii="Courier New" w:hAnsi="Courier New" w:eastAsia="Courier New" w:cs="Courier New"/>
                <w:color w:val="333333"/>
                <w:sz w:val="16"/>
                <w:szCs w:val="16"/>
              </w:rPr>
            </w:pPr>
            <w:r w:rsidRPr="00A0679E">
              <w:rPr>
                <w:rFonts w:ascii="Courier New" w:hAnsi="Courier New" w:eastAsia="Courier New" w:cs="Courier New"/>
                <w:color w:val="333333"/>
                <w:sz w:val="16"/>
                <w:szCs w:val="16"/>
              </w:rPr>
              <w:t>{</w:t>
            </w:r>
          </w:p>
          <w:p w:rsidRPr="00A0679E" w:rsidR="005262D6" w:rsidP="00507E16" w:rsidRDefault="005262D6" w14:paraId="42DFF9A7" w14:textId="77777777">
            <w:pPr>
              <w:spacing w:after="0" w:line="312" w:lineRule="auto"/>
              <w:rPr>
                <w:rFonts w:ascii="Courier New" w:hAnsi="Courier New" w:eastAsia="Courier New" w:cs="Courier New"/>
                <w:color w:val="333333"/>
                <w:sz w:val="16"/>
                <w:szCs w:val="16"/>
              </w:rPr>
            </w:pPr>
            <w:r w:rsidRPr="00A0679E">
              <w:rPr>
                <w:rFonts w:ascii="Courier New" w:hAnsi="Courier New" w:eastAsia="Courier New" w:cs="Courier New"/>
                <w:color w:val="333333"/>
                <w:sz w:val="16"/>
                <w:szCs w:val="16"/>
              </w:rPr>
              <w:t xml:space="preserve">  "initiator": </w:t>
            </w:r>
            <w:r w:rsidRPr="00A0679E">
              <w:rPr>
                <w:rFonts w:ascii="Courier New" w:hAnsi="Courier New" w:eastAsia="Courier New" w:cs="Courier New"/>
                <w:color w:val="DD1144"/>
                <w:sz w:val="16"/>
                <w:szCs w:val="16"/>
              </w:rPr>
              <w:t>"platform"</w:t>
            </w:r>
            <w:r w:rsidRPr="00A0679E">
              <w:rPr>
                <w:rFonts w:ascii="Courier New" w:hAnsi="Courier New" w:eastAsia="Courier New" w:cs="Courier New"/>
                <w:color w:val="333333"/>
                <w:sz w:val="16"/>
                <w:szCs w:val="16"/>
              </w:rPr>
              <w:t>,</w:t>
            </w:r>
          </w:p>
          <w:p w:rsidRPr="00A0679E" w:rsidR="005262D6" w:rsidP="00507E16" w:rsidRDefault="005262D6" w14:paraId="25794699" w14:textId="77777777">
            <w:pPr>
              <w:spacing w:after="0" w:line="312" w:lineRule="auto"/>
              <w:rPr>
                <w:rFonts w:ascii="Courier New" w:hAnsi="Courier New" w:eastAsia="Courier New" w:cs="Courier New"/>
                <w:color w:val="333333"/>
                <w:sz w:val="16"/>
                <w:szCs w:val="16"/>
              </w:rPr>
            </w:pPr>
            <w:r w:rsidRPr="00A0679E">
              <w:rPr>
                <w:rFonts w:ascii="Courier New" w:hAnsi="Courier New" w:eastAsia="Courier New" w:cs="Courier New"/>
                <w:color w:val="333333"/>
                <w:sz w:val="16"/>
                <w:szCs w:val="16"/>
              </w:rPr>
              <w:t xml:space="preserve">  "X-OPERATION-ID": </w:t>
            </w:r>
            <w:r w:rsidRPr="00A0679E">
              <w:rPr>
                <w:rFonts w:ascii="Courier New" w:hAnsi="Courier New" w:eastAsia="Courier New" w:cs="Courier New"/>
                <w:color w:val="DD1144"/>
                <w:sz w:val="16"/>
                <w:szCs w:val="16"/>
              </w:rPr>
              <w:t>"f5c6a3c0-5ff8-463f-9c0c-d4c1f324b7fb"</w:t>
            </w:r>
            <w:r w:rsidRPr="00A0679E">
              <w:rPr>
                <w:rFonts w:ascii="Courier New" w:hAnsi="Courier New" w:eastAsia="Courier New" w:cs="Courier New"/>
                <w:color w:val="333333"/>
                <w:sz w:val="16"/>
                <w:szCs w:val="16"/>
              </w:rPr>
              <w:t>,</w:t>
            </w:r>
          </w:p>
          <w:p w:rsidRPr="00A0679E" w:rsidR="005262D6" w:rsidP="00507E16" w:rsidRDefault="005262D6" w14:paraId="389627A3" w14:textId="77777777">
            <w:pPr>
              <w:spacing w:after="0" w:line="312" w:lineRule="auto"/>
              <w:rPr>
                <w:rFonts w:ascii="Courier New" w:hAnsi="Courier New" w:eastAsia="Courier New" w:cs="Courier New"/>
                <w:color w:val="333333"/>
                <w:sz w:val="16"/>
                <w:szCs w:val="16"/>
              </w:rPr>
            </w:pPr>
            <w:r w:rsidRPr="00A0679E">
              <w:rPr>
                <w:rFonts w:ascii="Courier New" w:hAnsi="Courier New" w:eastAsia="Courier New" w:cs="Courier New"/>
                <w:color w:val="333333"/>
                <w:sz w:val="16"/>
                <w:szCs w:val="16"/>
              </w:rPr>
              <w:t xml:space="preserve">  "X-RESPONSE-ID": </w:t>
            </w:r>
            <w:r w:rsidRPr="00A0679E">
              <w:rPr>
                <w:rFonts w:ascii="Courier New" w:hAnsi="Courier New" w:eastAsia="Courier New" w:cs="Courier New"/>
                <w:color w:val="DD1144"/>
                <w:sz w:val="16"/>
                <w:szCs w:val="16"/>
              </w:rPr>
              <w:t>"f5c6a3c1-5ff8-463f-9c0c-d4c1f324b7fb"</w:t>
            </w:r>
            <w:r w:rsidRPr="00A0679E">
              <w:rPr>
                <w:rFonts w:ascii="Courier New" w:hAnsi="Courier New" w:eastAsia="Courier New" w:cs="Courier New"/>
                <w:color w:val="333333"/>
                <w:sz w:val="16"/>
                <w:szCs w:val="16"/>
              </w:rPr>
              <w:t>,</w:t>
            </w:r>
          </w:p>
          <w:p w:rsidRPr="00A0679E" w:rsidR="005262D6" w:rsidP="00507E16" w:rsidRDefault="005262D6" w14:paraId="737B59B3" w14:textId="77777777">
            <w:pPr>
              <w:spacing w:after="0" w:line="312" w:lineRule="auto"/>
              <w:rPr>
                <w:rFonts w:ascii="Courier New" w:hAnsi="Courier New" w:eastAsia="Courier New" w:cs="Courier New"/>
                <w:color w:val="333333"/>
                <w:sz w:val="16"/>
                <w:szCs w:val="16"/>
              </w:rPr>
            </w:pPr>
            <w:r w:rsidRPr="00A0679E">
              <w:rPr>
                <w:rFonts w:ascii="Courier New" w:hAnsi="Courier New" w:eastAsia="Courier New" w:cs="Courier New"/>
                <w:color w:val="333333"/>
                <w:sz w:val="16"/>
                <w:szCs w:val="16"/>
              </w:rPr>
              <w:t xml:space="preserve">  "data": {</w:t>
            </w:r>
          </w:p>
          <w:p w:rsidRPr="00A0679E" w:rsidR="005262D6" w:rsidP="00507E16" w:rsidRDefault="005262D6" w14:paraId="5E2D1ECA" w14:textId="77777777">
            <w:pPr>
              <w:spacing w:after="0" w:line="312" w:lineRule="auto"/>
              <w:rPr>
                <w:rFonts w:ascii="Courier New" w:hAnsi="Courier New" w:eastAsia="Courier New" w:cs="Courier New"/>
                <w:color w:val="333333"/>
                <w:sz w:val="16"/>
                <w:szCs w:val="16"/>
              </w:rPr>
            </w:pPr>
            <w:r w:rsidRPr="00A0679E">
              <w:rPr>
                <w:rFonts w:ascii="Courier New" w:hAnsi="Courier New" w:eastAsia="Courier New" w:cs="Courier New"/>
                <w:color w:val="333333"/>
                <w:sz w:val="16"/>
                <w:szCs w:val="16"/>
              </w:rPr>
              <w:t xml:space="preserve">    "ocid": </w:t>
            </w:r>
            <w:r w:rsidRPr="00A0679E">
              <w:rPr>
                <w:rFonts w:ascii="Courier New" w:hAnsi="Courier New" w:eastAsia="Courier New" w:cs="Courier New"/>
                <w:color w:val="DD1144"/>
                <w:sz w:val="16"/>
                <w:szCs w:val="16"/>
              </w:rPr>
              <w:t>"ocds-000-00001-cn"</w:t>
            </w:r>
            <w:r w:rsidRPr="00A0679E">
              <w:rPr>
                <w:rFonts w:ascii="Courier New" w:hAnsi="Courier New" w:eastAsia="Courier New" w:cs="Courier New"/>
                <w:color w:val="333333"/>
                <w:sz w:val="16"/>
                <w:szCs w:val="16"/>
              </w:rPr>
              <w:t>,</w:t>
            </w:r>
          </w:p>
          <w:p w:rsidRPr="00A0679E" w:rsidR="005262D6" w:rsidP="00507E16" w:rsidRDefault="005262D6" w14:paraId="0403017B" w14:textId="77777777">
            <w:pPr>
              <w:spacing w:after="0" w:line="312" w:lineRule="auto"/>
              <w:rPr>
                <w:rFonts w:ascii="Courier New" w:hAnsi="Courier New" w:eastAsia="Courier New" w:cs="Courier New"/>
                <w:color w:val="333333"/>
                <w:sz w:val="16"/>
                <w:szCs w:val="16"/>
              </w:rPr>
            </w:pPr>
            <w:r w:rsidRPr="00A0679E">
              <w:rPr>
                <w:rFonts w:ascii="Courier New" w:hAnsi="Courier New" w:eastAsia="Courier New" w:cs="Courier New"/>
                <w:color w:val="333333"/>
                <w:sz w:val="16"/>
                <w:szCs w:val="16"/>
              </w:rPr>
              <w:t xml:space="preserve">    "url": </w:t>
            </w:r>
            <w:r w:rsidRPr="00A0679E">
              <w:rPr>
                <w:rFonts w:ascii="Courier New" w:hAnsi="Courier New" w:eastAsia="Courier New" w:cs="Courier New"/>
                <w:color w:val="DD1144"/>
                <w:sz w:val="16"/>
                <w:szCs w:val="16"/>
              </w:rPr>
              <w:t>"http://public.HOST/tenders/ocds-000-00001/ocds-000-0000-sp"</w:t>
            </w:r>
            <w:r w:rsidRPr="00A0679E">
              <w:rPr>
                <w:rFonts w:ascii="Courier New" w:hAnsi="Courier New" w:eastAsia="Courier New" w:cs="Courier New"/>
                <w:color w:val="333333"/>
                <w:sz w:val="16"/>
                <w:szCs w:val="16"/>
              </w:rPr>
              <w:t>,</w:t>
            </w:r>
          </w:p>
          <w:p w:rsidRPr="00A0679E" w:rsidR="005262D6" w:rsidP="00507E16" w:rsidRDefault="005262D6" w14:paraId="025C73D9" w14:textId="77777777">
            <w:pPr>
              <w:spacing w:after="0" w:line="312" w:lineRule="auto"/>
              <w:rPr>
                <w:rFonts w:ascii="Courier New" w:hAnsi="Courier New" w:eastAsia="Courier New" w:cs="Courier New"/>
                <w:color w:val="333333"/>
                <w:sz w:val="16"/>
                <w:szCs w:val="16"/>
              </w:rPr>
            </w:pPr>
            <w:r w:rsidRPr="00A0679E">
              <w:rPr>
                <w:rFonts w:ascii="Courier New" w:hAnsi="Courier New" w:eastAsia="Courier New" w:cs="Courier New"/>
                <w:color w:val="333333"/>
                <w:sz w:val="16"/>
                <w:szCs w:val="16"/>
              </w:rPr>
              <w:t xml:space="preserve">    "operationDate": </w:t>
            </w:r>
            <w:r w:rsidRPr="00A0679E">
              <w:rPr>
                <w:rFonts w:ascii="Courier New" w:hAnsi="Courier New" w:eastAsia="Courier New" w:cs="Courier New"/>
                <w:color w:val="DD1144"/>
                <w:sz w:val="16"/>
                <w:szCs w:val="16"/>
              </w:rPr>
              <w:t>"2018-08-14T13:51:06Z"</w:t>
            </w:r>
            <w:r w:rsidRPr="00A0679E">
              <w:rPr>
                <w:rFonts w:ascii="Courier New" w:hAnsi="Courier New" w:eastAsia="Courier New" w:cs="Courier New"/>
                <w:color w:val="333333"/>
                <w:sz w:val="16"/>
                <w:szCs w:val="16"/>
              </w:rPr>
              <w:t>,</w:t>
            </w:r>
          </w:p>
          <w:p w:rsidRPr="00A0679E" w:rsidR="005262D6" w:rsidP="00507E16" w:rsidRDefault="005262D6" w14:paraId="2FD50D19" w14:textId="77777777">
            <w:pPr>
              <w:spacing w:after="0" w:line="312" w:lineRule="auto"/>
              <w:rPr>
                <w:rFonts w:ascii="Courier New" w:hAnsi="Courier New" w:eastAsia="Courier New" w:cs="Courier New"/>
                <w:color w:val="333333"/>
                <w:sz w:val="16"/>
                <w:szCs w:val="16"/>
              </w:rPr>
            </w:pPr>
            <w:r w:rsidRPr="00A0679E">
              <w:rPr>
                <w:rFonts w:ascii="Courier New" w:hAnsi="Courier New" w:eastAsia="Courier New" w:cs="Courier New"/>
                <w:color w:val="333333"/>
                <w:sz w:val="16"/>
                <w:szCs w:val="16"/>
              </w:rPr>
              <w:t xml:space="preserve">    "outcomes": {</w:t>
            </w:r>
          </w:p>
          <w:p w:rsidRPr="00A0679E" w:rsidR="005262D6" w:rsidP="00507E16" w:rsidRDefault="005262D6" w14:paraId="1B643394" w14:textId="77777777">
            <w:pPr>
              <w:spacing w:after="0" w:line="312" w:lineRule="auto"/>
              <w:rPr>
                <w:rFonts w:ascii="Courier New" w:hAnsi="Courier New" w:eastAsia="Courier New" w:cs="Courier New"/>
                <w:color w:val="333333"/>
                <w:sz w:val="16"/>
                <w:szCs w:val="16"/>
              </w:rPr>
            </w:pPr>
            <w:r w:rsidRPr="00A0679E">
              <w:rPr>
                <w:rFonts w:ascii="Courier New" w:hAnsi="Courier New" w:eastAsia="Courier New" w:cs="Courier New"/>
                <w:color w:val="333333"/>
                <w:sz w:val="16"/>
                <w:szCs w:val="16"/>
              </w:rPr>
              <w:t xml:space="preserve">      "amendment": {</w:t>
            </w:r>
          </w:p>
          <w:p w:rsidRPr="00A0679E" w:rsidR="005262D6" w:rsidP="00507E16" w:rsidRDefault="005262D6" w14:paraId="6E1B87C9" w14:textId="77777777">
            <w:pPr>
              <w:spacing w:after="0" w:line="312" w:lineRule="auto"/>
              <w:rPr>
                <w:rFonts w:ascii="Courier New" w:hAnsi="Courier New" w:eastAsia="Courier New" w:cs="Courier New"/>
                <w:color w:val="DD1144"/>
                <w:sz w:val="16"/>
                <w:szCs w:val="16"/>
              </w:rPr>
            </w:pPr>
            <w:r w:rsidRPr="00A0679E">
              <w:rPr>
                <w:rFonts w:ascii="Courier New" w:hAnsi="Courier New" w:eastAsia="Courier New" w:cs="Courier New"/>
                <w:color w:val="333333"/>
                <w:sz w:val="16"/>
                <w:szCs w:val="16"/>
              </w:rPr>
              <w:t xml:space="preserve">        "id": </w:t>
            </w:r>
            <w:r w:rsidRPr="00A0679E">
              <w:rPr>
                <w:rFonts w:ascii="Courier New" w:hAnsi="Courier New" w:eastAsia="Courier New" w:cs="Courier New"/>
                <w:color w:val="DD1144"/>
                <w:sz w:val="16"/>
                <w:szCs w:val="16"/>
              </w:rPr>
              <w:t>"ocds-000-00001-cn-amendment-1"</w:t>
            </w:r>
          </w:p>
          <w:p w:rsidRPr="00A0679E" w:rsidR="005262D6" w:rsidP="00507E16" w:rsidRDefault="005262D6" w14:paraId="31350DC0" w14:textId="77777777">
            <w:pPr>
              <w:spacing w:after="0" w:line="312" w:lineRule="auto"/>
              <w:rPr>
                <w:rFonts w:ascii="Courier New" w:hAnsi="Courier New" w:eastAsia="Courier New" w:cs="Courier New"/>
                <w:color w:val="333333"/>
                <w:sz w:val="16"/>
                <w:szCs w:val="16"/>
              </w:rPr>
            </w:pPr>
            <w:r w:rsidRPr="00A0679E">
              <w:rPr>
                <w:rFonts w:ascii="Courier New" w:hAnsi="Courier New" w:eastAsia="Courier New" w:cs="Courier New"/>
                <w:color w:val="333333"/>
                <w:sz w:val="16"/>
                <w:szCs w:val="16"/>
              </w:rPr>
              <w:t xml:space="preserve">      }</w:t>
            </w:r>
          </w:p>
          <w:p w:rsidRPr="00A0679E" w:rsidR="005262D6" w:rsidP="00507E16" w:rsidRDefault="005262D6" w14:paraId="5B5D4F99" w14:textId="77777777">
            <w:pPr>
              <w:spacing w:after="0" w:line="312" w:lineRule="auto"/>
              <w:rPr>
                <w:rFonts w:ascii="Courier New" w:hAnsi="Courier New" w:eastAsia="Courier New" w:cs="Courier New"/>
                <w:color w:val="333333"/>
                <w:sz w:val="16"/>
                <w:szCs w:val="16"/>
              </w:rPr>
            </w:pPr>
            <w:r w:rsidRPr="00A0679E">
              <w:rPr>
                <w:rFonts w:ascii="Courier New" w:hAnsi="Courier New" w:eastAsia="Courier New" w:cs="Courier New"/>
                <w:color w:val="333333"/>
                <w:sz w:val="16"/>
                <w:szCs w:val="16"/>
              </w:rPr>
              <w:t xml:space="preserve">    }</w:t>
            </w:r>
          </w:p>
          <w:p w:rsidRPr="00A0679E" w:rsidR="005262D6" w:rsidP="00507E16" w:rsidRDefault="005262D6" w14:paraId="25C37A0C" w14:textId="77777777">
            <w:pPr>
              <w:spacing w:after="0" w:line="312" w:lineRule="auto"/>
              <w:rPr>
                <w:rFonts w:ascii="Courier New" w:hAnsi="Courier New" w:eastAsia="Courier New" w:cs="Courier New"/>
                <w:color w:val="333333"/>
                <w:sz w:val="16"/>
                <w:szCs w:val="16"/>
              </w:rPr>
            </w:pPr>
            <w:r w:rsidRPr="00A0679E">
              <w:rPr>
                <w:rFonts w:ascii="Courier New" w:hAnsi="Courier New" w:eastAsia="Courier New" w:cs="Courier New"/>
                <w:color w:val="333333"/>
                <w:sz w:val="16"/>
                <w:szCs w:val="16"/>
              </w:rPr>
              <w:t xml:space="preserve">  }</w:t>
            </w:r>
          </w:p>
          <w:p w:rsidRPr="00A0679E" w:rsidR="005262D6" w:rsidP="00507E16" w:rsidRDefault="005262D6" w14:paraId="572DF38D" w14:textId="77777777">
            <w:pPr>
              <w:spacing w:after="0" w:line="312" w:lineRule="auto"/>
              <w:rPr>
                <w:rFonts w:ascii="Courier New" w:hAnsi="Courier New" w:eastAsia="Courier New" w:cs="Courier New"/>
                <w:color w:val="333333"/>
                <w:sz w:val="16"/>
                <w:szCs w:val="16"/>
              </w:rPr>
            </w:pPr>
            <w:r w:rsidRPr="00A0679E">
              <w:rPr>
                <w:rFonts w:ascii="Courier New" w:hAnsi="Courier New" w:eastAsia="Courier New" w:cs="Courier New"/>
                <w:color w:val="333333"/>
                <w:sz w:val="16"/>
                <w:szCs w:val="16"/>
              </w:rPr>
              <w:t>}</w:t>
            </w:r>
          </w:p>
        </w:tc>
      </w:tr>
    </w:tbl>
    <w:p w:rsidRPr="00A0679E" w:rsidR="005262D6" w:rsidP="005262D6" w:rsidRDefault="005262D6" w14:paraId="177CE73C" w14:textId="77777777">
      <w:pPr>
        <w:pStyle w:val="Heading4"/>
        <w:keepNext w:val="0"/>
        <w:keepLines w:val="0"/>
        <w:spacing w:before="200" w:line="360" w:lineRule="auto"/>
        <w:ind w:left="924"/>
        <w:jc w:val="left"/>
      </w:pPr>
      <w:bookmarkStart w:name="_General_tasks" w:id="1341"/>
      <w:bookmarkEnd w:id="1341"/>
      <w:r w:rsidRPr="00A0679E">
        <w:t>Upload documentation</w:t>
      </w:r>
    </w:p>
    <w:p w:rsidRPr="00A0679E" w:rsidR="005262D6" w:rsidP="005262D6" w:rsidRDefault="005262D6" w14:paraId="4A5FA30D" w14:textId="35C8CF7D">
      <w:pPr>
        <w:spacing w:after="0"/>
        <w:rPr>
          <w:color w:val="666666"/>
          <w:sz w:val="18"/>
          <w:szCs w:val="18"/>
        </w:rPr>
      </w:pPr>
      <w:r w:rsidRPr="00A0679E">
        <w:t>Now the CA can upload new documents related to the CN, according to</w:t>
      </w:r>
      <w:r w:rsidRPr="00A0679E">
        <w:rPr>
          <w:color w:val="000000"/>
        </w:rPr>
        <w:t xml:space="preserve"> </w:t>
      </w:r>
      <w:r w:rsidRPr="00040E8A" w:rsidR="0044176F">
        <w:fldChar w:fldCharType="begin"/>
      </w:r>
      <w:r w:rsidRPr="00A0679E" w:rsidR="0044176F">
        <w:instrText xml:space="preserve"> HYPERLINK "http://some" \h </w:instrText>
      </w:r>
      <w:r w:rsidRPr="00040E8A" w:rsidR="0044176F">
        <w:rPr>
          <w:rPrChange w:author="Chris Smith" w:date="2020-12-19T08:42:00Z" w:id="1342">
            <w:rPr>
              <w:color w:val="000000"/>
              <w:u w:val="single"/>
            </w:rPr>
          </w:rPrChange>
        </w:rPr>
        <w:fldChar w:fldCharType="separate"/>
      </w:r>
      <w:r w:rsidRPr="00A0679E">
        <w:rPr>
          <w:color w:val="000000"/>
          <w:u w:val="single"/>
        </w:rPr>
        <w:t>CDUI-3-2: Upload of a document</w:t>
      </w:r>
      <w:r w:rsidRPr="00040E8A" w:rsidR="0044176F">
        <w:rPr>
          <w:color w:val="000000"/>
          <w:u w:val="single"/>
        </w:rPr>
        <w:fldChar w:fldCharType="end"/>
      </w:r>
      <w:r w:rsidRPr="00A0679E">
        <w:t xml:space="preserve">. </w:t>
      </w:r>
    </w:p>
    <w:tbl>
      <w:tblPr>
        <w:tblW w:w="9345" w:type="dxa"/>
        <w:tblBorders>
          <w:top w:val="nil"/>
          <w:left w:val="nil"/>
          <w:bottom w:val="nil"/>
          <w:right w:val="nil"/>
          <w:insideH w:val="nil"/>
          <w:insideV w:val="nil"/>
        </w:tblBorders>
        <w:tblLayout w:type="fixed"/>
        <w:tblLook w:val="0600" w:firstRow="0" w:lastRow="0" w:firstColumn="0" w:lastColumn="0" w:noHBand="1" w:noVBand="1"/>
      </w:tblPr>
      <w:tblGrid>
        <w:gridCol w:w="9345"/>
      </w:tblGrid>
      <w:tr w:rsidRPr="00A0679E" w:rsidR="005262D6" w:rsidTr="00507E16" w14:paraId="5D53DBAF" w14:textId="77777777">
        <w:trPr>
          <w:trHeight w:val="3570"/>
        </w:trPr>
        <w:tc>
          <w:tcPr>
            <w:tcW w:w="9345" w:type="dxa"/>
            <w:tcBorders>
              <w:top w:val="nil"/>
              <w:left w:val="nil"/>
              <w:bottom w:val="nil"/>
              <w:right w:val="nil"/>
            </w:tcBorders>
            <w:shd w:val="clear" w:color="auto" w:fill="F8F8F8"/>
            <w:tcMar>
              <w:top w:w="180" w:type="dxa"/>
              <w:left w:w="180" w:type="dxa"/>
              <w:bottom w:w="180" w:type="dxa"/>
              <w:right w:w="180" w:type="dxa"/>
            </w:tcMar>
          </w:tcPr>
          <w:p w:rsidRPr="00A0679E" w:rsidR="005262D6" w:rsidP="00507E16" w:rsidRDefault="005262D6" w14:paraId="51FEFB65" w14:textId="77777777">
            <w:pPr>
              <w:spacing w:after="0"/>
              <w:rPr>
                <w:rFonts w:ascii="Courier New" w:hAnsi="Courier New" w:eastAsia="Courier New" w:cs="Courier New"/>
                <w:color w:val="333333"/>
                <w:sz w:val="16"/>
                <w:szCs w:val="16"/>
              </w:rPr>
            </w:pPr>
            <w:r w:rsidRPr="00A0679E">
              <w:rPr>
                <w:rFonts w:ascii="Courier New" w:hAnsi="Courier New" w:eastAsia="Courier New" w:cs="Courier New"/>
                <w:b/>
                <w:color w:val="333333"/>
                <w:sz w:val="16"/>
                <w:szCs w:val="16"/>
              </w:rPr>
              <w:lastRenderedPageBreak/>
              <w:t>POST</w:t>
            </w:r>
            <w:r w:rsidRPr="00A0679E">
              <w:rPr>
                <w:rFonts w:ascii="Courier New" w:hAnsi="Courier New" w:eastAsia="Courier New" w:cs="Courier New"/>
                <w:color w:val="333333"/>
                <w:sz w:val="16"/>
                <w:szCs w:val="16"/>
              </w:rPr>
              <w:t xml:space="preserve"> </w:t>
            </w:r>
            <w:r w:rsidRPr="00A0679E">
              <w:rPr>
                <w:rFonts w:ascii="Courier New" w:hAnsi="Courier New" w:eastAsia="Courier New" w:cs="Courier New"/>
                <w:color w:val="DD1144"/>
                <w:sz w:val="16"/>
                <w:szCs w:val="16"/>
              </w:rPr>
              <w:t>/upload/389684cc28c242b79c97c56be5142e25</w:t>
            </w:r>
            <w:r w:rsidRPr="00A0679E">
              <w:rPr>
                <w:rFonts w:ascii="Courier New" w:hAnsi="Courier New" w:eastAsia="Courier New" w:cs="Courier New"/>
                <w:color w:val="333333"/>
                <w:sz w:val="16"/>
                <w:szCs w:val="16"/>
              </w:rPr>
              <w:t xml:space="preserve"> HTTP/1.0</w:t>
            </w:r>
          </w:p>
          <w:p w:rsidRPr="00A0679E" w:rsidR="005262D6" w:rsidP="00507E16" w:rsidRDefault="005262D6" w14:paraId="3DFF2B15" w14:textId="77777777">
            <w:pPr>
              <w:spacing w:after="0"/>
              <w:rPr>
                <w:rFonts w:ascii="Courier New" w:hAnsi="Courier New" w:eastAsia="Courier New" w:cs="Courier New"/>
                <w:color w:val="333333"/>
                <w:sz w:val="16"/>
                <w:szCs w:val="16"/>
              </w:rPr>
            </w:pPr>
            <w:r w:rsidRPr="00A0679E">
              <w:rPr>
                <w:rFonts w:ascii="Courier New" w:hAnsi="Courier New" w:eastAsia="Courier New" w:cs="Courier New"/>
                <w:color w:val="000080"/>
                <w:sz w:val="16"/>
                <w:szCs w:val="16"/>
              </w:rPr>
              <w:t>Authorization</w:t>
            </w:r>
            <w:r w:rsidRPr="00A0679E">
              <w:rPr>
                <w:rFonts w:ascii="Courier New" w:hAnsi="Courier New" w:eastAsia="Courier New" w:cs="Courier New"/>
                <w:color w:val="333333"/>
                <w:sz w:val="16"/>
                <w:szCs w:val="16"/>
              </w:rPr>
              <w:t>:</w:t>
            </w:r>
          </w:p>
          <w:p w:rsidRPr="00A0679E" w:rsidR="005262D6" w:rsidP="00507E16" w:rsidRDefault="005262D6" w14:paraId="012492DC" w14:textId="77777777">
            <w:pPr>
              <w:spacing w:after="0"/>
              <w:rPr>
                <w:rFonts w:ascii="Courier New" w:hAnsi="Courier New" w:eastAsia="Courier New" w:cs="Courier New"/>
                <w:color w:val="333333"/>
                <w:sz w:val="16"/>
                <w:szCs w:val="16"/>
              </w:rPr>
            </w:pPr>
            <w:r w:rsidRPr="00A0679E">
              <w:rPr>
                <w:rFonts w:ascii="Courier New" w:hAnsi="Courier New" w:eastAsia="Courier New" w:cs="Courier New"/>
                <w:color w:val="000080"/>
                <w:sz w:val="16"/>
                <w:szCs w:val="16"/>
              </w:rPr>
              <w:t>Content-Length</w:t>
            </w:r>
            <w:r w:rsidRPr="00A0679E">
              <w:rPr>
                <w:rFonts w:ascii="Courier New" w:hAnsi="Courier New" w:eastAsia="Courier New" w:cs="Courier New"/>
                <w:color w:val="333333"/>
                <w:sz w:val="16"/>
                <w:szCs w:val="16"/>
              </w:rPr>
              <w:t>: 58</w:t>
            </w:r>
          </w:p>
          <w:p w:rsidRPr="00A0679E" w:rsidR="005262D6" w:rsidP="00507E16" w:rsidRDefault="005262D6" w14:paraId="7322A74F" w14:textId="77777777">
            <w:pPr>
              <w:spacing w:after="0"/>
              <w:rPr>
                <w:rFonts w:ascii="Courier New" w:hAnsi="Courier New" w:eastAsia="Courier New" w:cs="Courier New"/>
                <w:color w:val="333333"/>
                <w:sz w:val="16"/>
                <w:szCs w:val="16"/>
              </w:rPr>
            </w:pPr>
            <w:r w:rsidRPr="00A0679E">
              <w:rPr>
                <w:rFonts w:ascii="Courier New" w:hAnsi="Courier New" w:eastAsia="Courier New" w:cs="Courier New"/>
                <w:color w:val="000080"/>
                <w:sz w:val="16"/>
                <w:szCs w:val="16"/>
              </w:rPr>
              <w:t>Content-Type</w:t>
            </w:r>
            <w:r w:rsidRPr="00A0679E">
              <w:rPr>
                <w:rFonts w:ascii="Courier New" w:hAnsi="Courier New" w:eastAsia="Courier New" w:cs="Courier New"/>
                <w:color w:val="333333"/>
                <w:sz w:val="16"/>
                <w:szCs w:val="16"/>
              </w:rPr>
              <w:t>: multipart/form-data; boundary=----------a_BoUnDaRy572732436472$</w:t>
            </w:r>
          </w:p>
          <w:p w:rsidRPr="00A0679E" w:rsidR="005262D6" w:rsidP="00507E16" w:rsidRDefault="005262D6" w14:paraId="1379740B" w14:textId="77777777">
            <w:pPr>
              <w:spacing w:after="0"/>
              <w:rPr>
                <w:rFonts w:ascii="Courier New" w:hAnsi="Courier New" w:eastAsia="Courier New" w:cs="Courier New"/>
                <w:color w:val="333333"/>
                <w:sz w:val="16"/>
                <w:szCs w:val="16"/>
              </w:rPr>
            </w:pPr>
            <w:r w:rsidRPr="00A0679E">
              <w:rPr>
                <w:rFonts w:ascii="Courier New" w:hAnsi="Courier New" w:eastAsia="Courier New" w:cs="Courier New"/>
                <w:color w:val="000080"/>
                <w:sz w:val="16"/>
                <w:szCs w:val="16"/>
              </w:rPr>
              <w:t>Host</w:t>
            </w:r>
            <w:r w:rsidRPr="00A0679E">
              <w:rPr>
                <w:rFonts w:ascii="Courier New" w:hAnsi="Courier New" w:eastAsia="Courier New" w:cs="Courier New"/>
                <w:color w:val="333333"/>
                <w:sz w:val="16"/>
                <w:szCs w:val="16"/>
              </w:rPr>
              <w:t>: storage.eprocurement.systems</w:t>
            </w:r>
          </w:p>
          <w:p w:rsidRPr="00A0679E" w:rsidR="005262D6" w:rsidP="00507E16" w:rsidRDefault="005262D6" w14:paraId="3565900E" w14:textId="77777777">
            <w:pPr>
              <w:spacing w:after="0"/>
              <w:rPr>
                <w:rFonts w:ascii="Courier New" w:hAnsi="Courier New" w:eastAsia="Courier New" w:cs="Courier New"/>
                <w:color w:val="333333"/>
                <w:sz w:val="16"/>
                <w:szCs w:val="16"/>
              </w:rPr>
            </w:pPr>
          </w:p>
          <w:p w:rsidRPr="00A0679E" w:rsidR="005262D6" w:rsidP="00507E16" w:rsidRDefault="005262D6" w14:paraId="14543C8F" w14:textId="77777777">
            <w:pPr>
              <w:spacing w:after="0"/>
              <w:rPr>
                <w:rFonts w:ascii="Courier New" w:hAnsi="Courier New" w:eastAsia="Courier New" w:cs="Courier New"/>
                <w:color w:val="000080"/>
                <w:sz w:val="16"/>
                <w:szCs w:val="16"/>
              </w:rPr>
            </w:pPr>
            <w:r w:rsidRPr="00A0679E">
              <w:rPr>
                <w:rFonts w:ascii="Courier New" w:hAnsi="Courier New" w:eastAsia="Courier New" w:cs="Courier New"/>
                <w:color w:val="333333"/>
                <w:sz w:val="16"/>
                <w:szCs w:val="16"/>
              </w:rPr>
              <w:t>------------</w:t>
            </w:r>
            <w:r w:rsidRPr="00A0679E">
              <w:rPr>
                <w:rFonts w:ascii="Courier New" w:hAnsi="Courier New" w:eastAsia="Courier New" w:cs="Courier New"/>
                <w:color w:val="000080"/>
                <w:sz w:val="16"/>
                <w:szCs w:val="16"/>
              </w:rPr>
              <w:t>a_BoUnDaRy572732436472$</w:t>
            </w:r>
          </w:p>
          <w:p w:rsidRPr="00A0679E" w:rsidR="005262D6" w:rsidP="00507E16" w:rsidRDefault="005262D6" w14:paraId="7EA3FAC2" w14:textId="77777777">
            <w:pPr>
              <w:spacing w:after="0"/>
              <w:rPr>
                <w:rFonts w:ascii="Courier New" w:hAnsi="Courier New" w:eastAsia="Courier New" w:cs="Courier New"/>
                <w:color w:val="000080"/>
                <w:sz w:val="16"/>
                <w:szCs w:val="16"/>
              </w:rPr>
            </w:pPr>
            <w:r w:rsidRPr="00A0679E">
              <w:rPr>
                <w:rFonts w:ascii="Courier New" w:hAnsi="Courier New" w:eastAsia="Courier New" w:cs="Courier New"/>
                <w:color w:val="000080"/>
                <w:sz w:val="16"/>
                <w:szCs w:val="16"/>
              </w:rPr>
              <w:t>content</w:t>
            </w:r>
          </w:p>
          <w:p w:rsidRPr="00A0679E" w:rsidR="005262D6" w:rsidP="00507E16" w:rsidRDefault="005262D6" w14:paraId="73D7E93F" w14:textId="77777777">
            <w:pPr>
              <w:spacing w:after="0"/>
              <w:rPr>
                <w:rFonts w:ascii="Courier New" w:hAnsi="Courier New" w:eastAsia="Courier New" w:cs="Courier New"/>
                <w:color w:val="000080"/>
                <w:sz w:val="16"/>
                <w:szCs w:val="16"/>
              </w:rPr>
            </w:pPr>
            <w:r w:rsidRPr="00A0679E">
              <w:rPr>
                <w:rFonts w:ascii="Courier New" w:hAnsi="Courier New" w:eastAsia="Courier New" w:cs="Courier New"/>
                <w:color w:val="000080"/>
                <w:sz w:val="16"/>
                <w:szCs w:val="16"/>
              </w:rPr>
              <w:t>------------a_BoUnDaRy572732436472$--</w:t>
            </w:r>
          </w:p>
          <w:p w:rsidRPr="00A0679E" w:rsidR="005262D6" w:rsidP="00507E16" w:rsidRDefault="005262D6" w14:paraId="3D1C10FF" w14:textId="77777777">
            <w:pPr>
              <w:spacing w:after="0"/>
              <w:rPr>
                <w:rFonts w:ascii="Courier New" w:hAnsi="Courier New" w:eastAsia="Courier New" w:cs="Courier New"/>
                <w:color w:val="000080"/>
                <w:sz w:val="16"/>
                <w:szCs w:val="16"/>
              </w:rPr>
            </w:pPr>
          </w:p>
          <w:p w:rsidRPr="00A0679E" w:rsidR="005262D6" w:rsidP="00507E16" w:rsidRDefault="005262D6" w14:paraId="78C4CAE5" w14:textId="77777777">
            <w:pPr>
              <w:spacing w:after="0"/>
              <w:rPr>
                <w:rFonts w:ascii="Courier New" w:hAnsi="Courier New" w:eastAsia="Courier New" w:cs="Courier New"/>
                <w:color w:val="000080"/>
                <w:sz w:val="16"/>
                <w:szCs w:val="16"/>
              </w:rPr>
            </w:pPr>
            <w:r w:rsidRPr="00A0679E">
              <w:rPr>
                <w:rFonts w:ascii="Courier New" w:hAnsi="Courier New" w:eastAsia="Courier New" w:cs="Courier New"/>
                <w:color w:val="000080"/>
                <w:sz w:val="16"/>
                <w:szCs w:val="16"/>
              </w:rPr>
              <w:t>201 Created</w:t>
            </w:r>
          </w:p>
          <w:p w:rsidRPr="00A0679E" w:rsidR="005262D6" w:rsidP="00507E16" w:rsidRDefault="005262D6" w14:paraId="30A89F3D" w14:textId="77777777">
            <w:pPr>
              <w:spacing w:after="0"/>
              <w:rPr>
                <w:rFonts w:ascii="Courier New" w:hAnsi="Courier New" w:eastAsia="Courier New" w:cs="Courier New"/>
                <w:color w:val="333333"/>
                <w:sz w:val="16"/>
                <w:szCs w:val="16"/>
              </w:rPr>
            </w:pPr>
            <w:r w:rsidRPr="00A0679E">
              <w:rPr>
                <w:rFonts w:ascii="Courier New" w:hAnsi="Courier New" w:eastAsia="Courier New" w:cs="Courier New"/>
                <w:color w:val="000080"/>
                <w:sz w:val="16"/>
                <w:szCs w:val="16"/>
              </w:rPr>
              <w:t>Content-Type</w:t>
            </w:r>
            <w:r w:rsidRPr="00A0679E">
              <w:rPr>
                <w:rFonts w:ascii="Courier New" w:hAnsi="Courier New" w:eastAsia="Courier New" w:cs="Courier New"/>
                <w:color w:val="333333"/>
                <w:sz w:val="16"/>
                <w:szCs w:val="16"/>
              </w:rPr>
              <w:t>: application/json; charset=UTF-8</w:t>
            </w:r>
          </w:p>
          <w:p w:rsidRPr="00A0679E" w:rsidR="005262D6" w:rsidP="00507E16" w:rsidRDefault="005262D6" w14:paraId="4FF1BE4D" w14:textId="77777777">
            <w:pPr>
              <w:spacing w:after="0"/>
              <w:rPr>
                <w:rFonts w:ascii="Courier New" w:hAnsi="Courier New" w:eastAsia="Courier New" w:cs="Courier New"/>
                <w:color w:val="333333"/>
                <w:sz w:val="16"/>
                <w:szCs w:val="16"/>
              </w:rPr>
            </w:pPr>
          </w:p>
          <w:p w:rsidRPr="00A0679E" w:rsidR="005262D6" w:rsidP="00507E16" w:rsidRDefault="005262D6" w14:paraId="081E7355" w14:textId="77777777">
            <w:pPr>
              <w:spacing w:after="0"/>
              <w:rPr>
                <w:rFonts w:ascii="Courier New" w:hAnsi="Courier New" w:eastAsia="Courier New" w:cs="Courier New"/>
                <w:color w:val="333333"/>
                <w:sz w:val="16"/>
                <w:szCs w:val="16"/>
              </w:rPr>
            </w:pPr>
            <w:r w:rsidRPr="00A0679E">
              <w:rPr>
                <w:rFonts w:ascii="Courier New" w:hAnsi="Courier New" w:eastAsia="Courier New" w:cs="Courier New"/>
                <w:color w:val="333333"/>
                <w:sz w:val="16"/>
                <w:szCs w:val="16"/>
              </w:rPr>
              <w:t>{</w:t>
            </w:r>
          </w:p>
          <w:p w:rsidRPr="00A0679E" w:rsidR="005262D6" w:rsidP="00507E16" w:rsidRDefault="005262D6" w14:paraId="133B31D0" w14:textId="77777777">
            <w:pPr>
              <w:spacing w:after="0"/>
              <w:rPr>
                <w:rFonts w:ascii="Courier New" w:hAnsi="Courier New" w:eastAsia="Courier New" w:cs="Courier New"/>
                <w:color w:val="333333"/>
                <w:sz w:val="16"/>
                <w:szCs w:val="16"/>
              </w:rPr>
            </w:pPr>
            <w:r w:rsidRPr="00A0679E">
              <w:rPr>
                <w:rFonts w:ascii="Courier New" w:hAnsi="Courier New" w:eastAsia="Courier New" w:cs="Courier New"/>
                <w:color w:val="333333"/>
                <w:sz w:val="16"/>
                <w:szCs w:val="16"/>
              </w:rPr>
              <w:t xml:space="preserve">  "data": {</w:t>
            </w:r>
          </w:p>
          <w:p w:rsidRPr="00A0679E" w:rsidR="005262D6" w:rsidP="00507E16" w:rsidRDefault="005262D6" w14:paraId="60F2B94D" w14:textId="77777777">
            <w:pPr>
              <w:spacing w:after="0"/>
              <w:rPr>
                <w:rFonts w:ascii="Courier New" w:hAnsi="Courier New" w:eastAsia="Courier New" w:cs="Courier New"/>
                <w:color w:val="DD1144"/>
                <w:sz w:val="16"/>
                <w:szCs w:val="16"/>
              </w:rPr>
            </w:pPr>
            <w:r w:rsidRPr="00A0679E">
              <w:rPr>
                <w:rFonts w:ascii="Courier New" w:hAnsi="Courier New" w:eastAsia="Courier New" w:cs="Courier New"/>
                <w:color w:val="333333"/>
                <w:sz w:val="16"/>
                <w:szCs w:val="16"/>
              </w:rPr>
              <w:t xml:space="preserve">    "url": </w:t>
            </w:r>
            <w:r w:rsidRPr="00A0679E">
              <w:rPr>
                <w:rFonts w:ascii="Courier New" w:hAnsi="Courier New" w:eastAsia="Courier New" w:cs="Courier New"/>
                <w:color w:val="DD1144"/>
                <w:sz w:val="16"/>
                <w:szCs w:val="16"/>
              </w:rPr>
              <w:t>".../get/389684cc28c242b79c97c56be5142e25"</w:t>
            </w:r>
          </w:p>
          <w:p w:rsidRPr="00A0679E" w:rsidR="005262D6" w:rsidP="00507E16" w:rsidRDefault="005262D6" w14:paraId="5ABB966A" w14:textId="77777777">
            <w:pPr>
              <w:spacing w:after="0"/>
              <w:rPr>
                <w:rFonts w:ascii="Courier New" w:hAnsi="Courier New" w:eastAsia="Courier New" w:cs="Courier New"/>
                <w:color w:val="333333"/>
                <w:sz w:val="16"/>
                <w:szCs w:val="16"/>
              </w:rPr>
            </w:pPr>
            <w:r w:rsidRPr="00A0679E">
              <w:rPr>
                <w:rFonts w:ascii="Courier New" w:hAnsi="Courier New" w:eastAsia="Courier New" w:cs="Courier New"/>
                <w:color w:val="333333"/>
                <w:sz w:val="16"/>
                <w:szCs w:val="16"/>
              </w:rPr>
              <w:t xml:space="preserve">  }</w:t>
            </w:r>
          </w:p>
          <w:p w:rsidRPr="00A0679E" w:rsidR="005262D6" w:rsidP="00507E16" w:rsidRDefault="005262D6" w14:paraId="6986395F" w14:textId="77777777">
            <w:pPr>
              <w:spacing w:after="0"/>
              <w:rPr>
                <w:rFonts w:ascii="Courier New" w:hAnsi="Courier New" w:eastAsia="Courier New" w:cs="Courier New"/>
                <w:color w:val="333333"/>
                <w:sz w:val="16"/>
                <w:szCs w:val="16"/>
              </w:rPr>
            </w:pPr>
            <w:r w:rsidRPr="00A0679E">
              <w:rPr>
                <w:rFonts w:ascii="Courier New" w:hAnsi="Courier New" w:eastAsia="Courier New" w:cs="Courier New"/>
                <w:color w:val="333333"/>
                <w:sz w:val="16"/>
                <w:szCs w:val="16"/>
              </w:rPr>
              <w:t>}</w:t>
            </w:r>
          </w:p>
        </w:tc>
      </w:tr>
    </w:tbl>
    <w:p w:rsidRPr="00A0679E" w:rsidR="005262D6" w:rsidP="005262D6" w:rsidRDefault="005262D6" w14:paraId="731D8ADB" w14:textId="7E4B9489">
      <w:pPr>
        <w:pStyle w:val="Heading4"/>
        <w:keepNext w:val="0"/>
        <w:keepLines w:val="0"/>
        <w:spacing w:before="200" w:line="360" w:lineRule="auto"/>
        <w:ind w:left="924"/>
        <w:jc w:val="left"/>
      </w:pPr>
      <w:r w:rsidRPr="00A0679E">
        <w:t>Request full result</w:t>
      </w:r>
    </w:p>
    <w:p w:rsidRPr="00A0679E" w:rsidR="005262D6" w:rsidP="005262D6" w:rsidRDefault="005262D6" w14:paraId="063D64D3" w14:textId="2234D732">
      <w:r w:rsidRPr="00A0679E">
        <w:t>Once all previous actions are finalised, the amended CN is now available in a Public Point:</w:t>
      </w:r>
    </w:p>
    <w:tbl>
      <w:tblPr>
        <w:tblW w:w="9330" w:type="dxa"/>
        <w:tblBorders>
          <w:top w:val="nil"/>
          <w:left w:val="nil"/>
          <w:bottom w:val="nil"/>
          <w:right w:val="nil"/>
          <w:insideH w:val="nil"/>
          <w:insideV w:val="nil"/>
        </w:tblBorders>
        <w:tblLayout w:type="fixed"/>
        <w:tblLook w:val="0600" w:firstRow="0" w:lastRow="0" w:firstColumn="0" w:lastColumn="0" w:noHBand="1" w:noVBand="1"/>
      </w:tblPr>
      <w:tblGrid>
        <w:gridCol w:w="9330"/>
      </w:tblGrid>
      <w:tr w:rsidRPr="00A0679E" w:rsidR="005262D6" w:rsidTr="00507E16" w14:paraId="547765D6" w14:textId="77777777">
        <w:trPr>
          <w:trHeight w:val="1590"/>
        </w:trPr>
        <w:tc>
          <w:tcPr>
            <w:tcW w:w="9330" w:type="dxa"/>
            <w:tcBorders>
              <w:top w:val="nil"/>
              <w:left w:val="nil"/>
              <w:bottom w:val="nil"/>
              <w:right w:val="nil"/>
            </w:tcBorders>
            <w:shd w:val="clear" w:color="auto" w:fill="F8F8F8"/>
            <w:tcMar>
              <w:top w:w="180" w:type="dxa"/>
              <w:left w:w="180" w:type="dxa"/>
              <w:bottom w:w="180" w:type="dxa"/>
              <w:right w:w="180" w:type="dxa"/>
            </w:tcMar>
          </w:tcPr>
          <w:p w:rsidRPr="00A0679E" w:rsidR="005262D6" w:rsidP="00507E16" w:rsidRDefault="005262D6" w14:paraId="6FC1C4F5" w14:textId="77777777">
            <w:pPr>
              <w:spacing w:after="0"/>
              <w:rPr>
                <w:rFonts w:ascii="Courier New" w:hAnsi="Courier New" w:eastAsia="Courier New" w:cs="Courier New"/>
                <w:color w:val="333333"/>
                <w:sz w:val="16"/>
                <w:szCs w:val="16"/>
              </w:rPr>
            </w:pPr>
            <w:r w:rsidRPr="00A0679E">
              <w:rPr>
                <w:rFonts w:ascii="Courier New" w:hAnsi="Courier New" w:eastAsia="Courier New" w:cs="Courier New"/>
                <w:b/>
                <w:color w:val="333333"/>
                <w:sz w:val="16"/>
                <w:szCs w:val="16"/>
              </w:rPr>
              <w:t>GET</w:t>
            </w:r>
            <w:r w:rsidRPr="00A0679E">
              <w:rPr>
                <w:rFonts w:ascii="Courier New" w:hAnsi="Courier New" w:eastAsia="Courier New" w:cs="Courier New"/>
                <w:color w:val="333333"/>
                <w:sz w:val="16"/>
                <w:szCs w:val="16"/>
              </w:rPr>
              <w:t xml:space="preserve"> </w:t>
            </w:r>
            <w:r w:rsidRPr="00A0679E">
              <w:rPr>
                <w:rFonts w:ascii="Courier New" w:hAnsi="Courier New" w:eastAsia="Courier New" w:cs="Courier New"/>
                <w:color w:val="DD1144"/>
                <w:sz w:val="16"/>
                <w:szCs w:val="16"/>
              </w:rPr>
              <w:t>/get/tenders/ocds-000-00001/ocds-000-00001-sp?offset=</w:t>
            </w:r>
            <w:r w:rsidRPr="00A0679E">
              <w:rPr>
                <w:rFonts w:ascii="Courier New" w:hAnsi="Courier New" w:eastAsia="Courier New" w:cs="Courier New"/>
                <w:color w:val="333333"/>
                <w:sz w:val="16"/>
                <w:szCs w:val="16"/>
              </w:rPr>
              <w:t xml:space="preserve"> HTTP/1.1</w:t>
            </w:r>
          </w:p>
          <w:p w:rsidRPr="00A0679E" w:rsidR="005262D6" w:rsidP="00507E16" w:rsidRDefault="005262D6" w14:paraId="77ADCB35" w14:textId="77777777">
            <w:pPr>
              <w:spacing w:after="0"/>
              <w:rPr>
                <w:rFonts w:ascii="Courier New" w:hAnsi="Courier New" w:eastAsia="Courier New" w:cs="Courier New"/>
                <w:color w:val="333333"/>
                <w:sz w:val="16"/>
                <w:szCs w:val="16"/>
              </w:rPr>
            </w:pPr>
            <w:r w:rsidRPr="00A0679E">
              <w:rPr>
                <w:rFonts w:ascii="Courier New" w:hAnsi="Courier New" w:eastAsia="Courier New" w:cs="Courier New"/>
                <w:color w:val="000080"/>
                <w:sz w:val="16"/>
                <w:szCs w:val="16"/>
              </w:rPr>
              <w:t>Host</w:t>
            </w:r>
            <w:r w:rsidRPr="00A0679E">
              <w:rPr>
                <w:rFonts w:ascii="Courier New" w:hAnsi="Courier New" w:eastAsia="Courier New" w:cs="Courier New"/>
                <w:color w:val="333333"/>
                <w:sz w:val="16"/>
                <w:szCs w:val="16"/>
              </w:rPr>
              <w:t>: public.HOST</w:t>
            </w:r>
          </w:p>
          <w:p w:rsidRPr="00A0679E" w:rsidR="005262D6" w:rsidP="00507E16" w:rsidRDefault="005262D6" w14:paraId="6159B925" w14:textId="77777777">
            <w:pPr>
              <w:spacing w:after="0"/>
              <w:rPr>
                <w:rFonts w:ascii="Courier New" w:hAnsi="Courier New" w:eastAsia="Courier New" w:cs="Courier New"/>
                <w:color w:val="333333"/>
                <w:sz w:val="16"/>
                <w:szCs w:val="16"/>
              </w:rPr>
            </w:pPr>
          </w:p>
          <w:p w:rsidRPr="00A0679E" w:rsidR="005262D6" w:rsidP="00507E16" w:rsidRDefault="005262D6" w14:paraId="4A20BB40" w14:textId="77777777">
            <w:pPr>
              <w:spacing w:after="0"/>
              <w:rPr>
                <w:rFonts w:ascii="Courier New" w:hAnsi="Courier New" w:eastAsia="Courier New" w:cs="Courier New"/>
                <w:color w:val="000080"/>
                <w:sz w:val="16"/>
                <w:szCs w:val="16"/>
              </w:rPr>
            </w:pPr>
            <w:r w:rsidRPr="00A0679E">
              <w:rPr>
                <w:rFonts w:ascii="Courier New" w:hAnsi="Courier New" w:eastAsia="Courier New" w:cs="Courier New"/>
                <w:color w:val="000080"/>
                <w:sz w:val="16"/>
                <w:szCs w:val="16"/>
              </w:rPr>
              <w:t>200 OK</w:t>
            </w:r>
          </w:p>
          <w:p w:rsidRPr="00A0679E" w:rsidR="005262D6" w:rsidP="00507E16" w:rsidRDefault="005262D6" w14:paraId="64BC54EC" w14:textId="77777777">
            <w:pPr>
              <w:spacing w:after="0"/>
              <w:rPr>
                <w:rFonts w:ascii="Courier New" w:hAnsi="Courier New" w:eastAsia="Courier New" w:cs="Courier New"/>
                <w:color w:val="333333"/>
                <w:sz w:val="16"/>
                <w:szCs w:val="16"/>
              </w:rPr>
            </w:pPr>
            <w:r w:rsidRPr="00A0679E">
              <w:rPr>
                <w:rFonts w:ascii="Courier New" w:hAnsi="Courier New" w:eastAsia="Courier New" w:cs="Courier New"/>
                <w:color w:val="000080"/>
                <w:sz w:val="16"/>
                <w:szCs w:val="16"/>
              </w:rPr>
              <w:t>Content-Type</w:t>
            </w:r>
            <w:r w:rsidRPr="00A0679E">
              <w:rPr>
                <w:rFonts w:ascii="Courier New" w:hAnsi="Courier New" w:eastAsia="Courier New" w:cs="Courier New"/>
                <w:color w:val="333333"/>
                <w:sz w:val="16"/>
                <w:szCs w:val="16"/>
              </w:rPr>
              <w:t>: application/json; charset=UTF-8</w:t>
            </w:r>
          </w:p>
          <w:p w:rsidRPr="00A0679E" w:rsidR="005262D6" w:rsidP="00507E16" w:rsidRDefault="005262D6" w14:paraId="2812D74C" w14:textId="77777777">
            <w:pPr>
              <w:spacing w:after="0"/>
              <w:rPr>
                <w:rFonts w:ascii="Courier New" w:hAnsi="Courier New" w:eastAsia="Courier New" w:cs="Courier New"/>
                <w:color w:val="333333"/>
                <w:sz w:val="16"/>
                <w:szCs w:val="16"/>
              </w:rPr>
            </w:pPr>
          </w:p>
          <w:p w:rsidRPr="00A0679E" w:rsidR="005262D6" w:rsidP="00507E16" w:rsidRDefault="005262D6" w14:paraId="75DA5838" w14:textId="77777777">
            <w:pPr>
              <w:spacing w:after="0"/>
              <w:rPr>
                <w:rFonts w:ascii="Courier New" w:hAnsi="Courier New" w:eastAsia="Courier New" w:cs="Courier New"/>
                <w:color w:val="6AA84F"/>
                <w:sz w:val="16"/>
                <w:szCs w:val="16"/>
              </w:rPr>
            </w:pPr>
            <w:r w:rsidRPr="00A0679E">
              <w:rPr>
                <w:rFonts w:ascii="Courier New" w:hAnsi="Courier New" w:eastAsia="Courier New" w:cs="Courier New"/>
                <w:color w:val="333333"/>
                <w:sz w:val="16"/>
                <w:szCs w:val="16"/>
              </w:rPr>
              <w:t xml:space="preserve">{} </w:t>
            </w:r>
            <w:r w:rsidRPr="00A0679E">
              <w:rPr>
                <w:rFonts w:ascii="Courier New" w:hAnsi="Courier New" w:eastAsia="Courier New" w:cs="Courier New"/>
                <w:color w:val="6AA84F"/>
                <w:sz w:val="16"/>
                <w:szCs w:val="16"/>
              </w:rPr>
              <w:t>// data set based on CN query-model</w:t>
            </w:r>
          </w:p>
        </w:tc>
      </w:tr>
    </w:tbl>
    <w:p w:rsidRPr="00A0679E" w:rsidR="005262D6" w:rsidP="005262D6" w:rsidRDefault="005262D6" w14:paraId="4947A975" w14:textId="72445A8C">
      <w:pPr>
        <w:pStyle w:val="Heading3"/>
        <w:ind w:left="1644" w:hanging="1644"/>
      </w:pPr>
      <w:bookmarkStart w:name="_Toc53493461" w:id="1343"/>
      <w:r w:rsidRPr="00A0679E">
        <w:t>Clarification</w:t>
      </w:r>
      <w:bookmarkEnd w:id="1343"/>
    </w:p>
    <w:p w:rsidRPr="00A0679E" w:rsidR="005262D6" w:rsidP="005262D6" w:rsidRDefault="005262D6" w14:paraId="5D3CD19C" w14:textId="340BA970">
      <w:r w:rsidRPr="00A0679E">
        <w:t xml:space="preserve">The clarification activities conducted during the </w:t>
      </w:r>
      <w:r w:rsidRPr="00A0679E">
        <w:rPr>
          <w:rFonts w:ascii="Courier New" w:hAnsi="Courier New" w:eastAsia="Courier New" w:cs="Courier New"/>
          <w:color w:val="DD1144"/>
          <w:sz w:val="18"/>
          <w:szCs w:val="18"/>
        </w:rPr>
        <w:t>enquiryPeriod</w:t>
      </w:r>
      <w:r w:rsidRPr="00A0679E">
        <w:t xml:space="preserve"> must be performed according to common Profile </w:t>
      </w:r>
      <w:r w:rsidRPr="00A0679E">
        <w:rPr>
          <w:color w:val="000000"/>
          <w:u w:val="single"/>
        </w:rPr>
        <w:t>PAPI-12-1: Clarification of conditions.</w:t>
      </w:r>
    </w:p>
    <w:p w:rsidRPr="00A0679E" w:rsidR="005262D6" w:rsidP="005262D6" w:rsidRDefault="005262D6" w14:paraId="63822C49" w14:textId="0280EC2B">
      <w:pPr>
        <w:pStyle w:val="Heading3"/>
        <w:ind w:left="1644" w:hanging="1644"/>
      </w:pPr>
      <w:bookmarkStart w:name="_Toc53493462" w:id="1344"/>
      <w:r w:rsidRPr="00A0679E">
        <w:t>Submission of an EoI</w:t>
      </w:r>
      <w:bookmarkEnd w:id="1344"/>
    </w:p>
    <w:p w:rsidRPr="00A0679E" w:rsidR="00217D67" w:rsidP="00217D67" w:rsidRDefault="00217D67" w14:paraId="77B4FC0E" w14:textId="57179140">
      <w:pPr>
        <w:spacing w:line="331" w:lineRule="auto"/>
      </w:pPr>
      <w:r w:rsidRPr="00A0679E">
        <w:t>In order to submit a new EoI for pre-qualification, the actions described in the following sections must be performed.</w:t>
      </w:r>
    </w:p>
    <w:p w:rsidRPr="00A0679E" w:rsidR="00217D67" w:rsidP="00217D67" w:rsidRDefault="00217D67" w14:paraId="3062F3E2" w14:textId="77777777">
      <w:pPr>
        <w:pStyle w:val="Heading4"/>
        <w:keepNext w:val="0"/>
        <w:keepLines w:val="0"/>
        <w:spacing w:before="200" w:line="360" w:lineRule="auto"/>
        <w:ind w:left="924"/>
        <w:jc w:val="left"/>
      </w:pPr>
      <w:r w:rsidRPr="00A0679E">
        <w:t>Get X-OPERATION-ID</w:t>
      </w:r>
    </w:p>
    <w:p w:rsidRPr="00A0679E" w:rsidR="00217D67" w:rsidP="00217D67" w:rsidRDefault="00217D67" w14:paraId="345EB141" w14:textId="0BE4A73F">
      <w:r w:rsidRPr="00A0679E">
        <w:t xml:space="preserve">According to </w:t>
      </w:r>
      <w:r w:rsidRPr="00040E8A" w:rsidR="0044176F">
        <w:fldChar w:fldCharType="begin"/>
      </w:r>
      <w:r w:rsidRPr="00A0679E" w:rsidR="0044176F">
        <w:instrText xml:space="preserve"> HYPERLINK "http://some" \h </w:instrText>
      </w:r>
      <w:r w:rsidRPr="00040E8A" w:rsidR="0044176F">
        <w:rPr>
          <w:rPrChange w:author="Chris Smith" w:date="2020-12-19T08:42:00Z" w:id="1345">
            <w:rPr>
              <w:color w:val="000000"/>
              <w:u w:val="single"/>
            </w:rPr>
          </w:rPrChange>
        </w:rPr>
        <w:fldChar w:fldCharType="separate"/>
      </w:r>
      <w:r w:rsidRPr="00A0679E">
        <w:rPr>
          <w:color w:val="000000"/>
          <w:u w:val="single"/>
        </w:rPr>
        <w:t>CDUI-2-1: X-OPERATION-ID</w:t>
      </w:r>
      <w:r w:rsidRPr="00040E8A" w:rsidR="0044176F">
        <w:rPr>
          <w:color w:val="000000"/>
          <w:u w:val="single"/>
        </w:rPr>
        <w:fldChar w:fldCharType="end"/>
      </w:r>
      <w:r w:rsidRPr="00A0679E">
        <w:t xml:space="preserve">, the identification of an operation before it starts is required and, in particular, for the preparation of the submission of an EoI, a unique operations’ identifier X-OPERATION-ID shall be requested:  </w:t>
      </w:r>
    </w:p>
    <w:tbl>
      <w:tblPr>
        <w:tblW w:w="9330" w:type="dxa"/>
        <w:tblLayout w:type="fixed"/>
        <w:tblLook w:val="0600" w:firstRow="0" w:lastRow="0" w:firstColumn="0" w:lastColumn="0" w:noHBand="1" w:noVBand="1"/>
      </w:tblPr>
      <w:tblGrid>
        <w:gridCol w:w="9330"/>
      </w:tblGrid>
      <w:tr w:rsidRPr="00A0679E" w:rsidR="00217D67" w:rsidTr="00507E16" w14:paraId="5EA6F725" w14:textId="77777777">
        <w:tc>
          <w:tcPr>
            <w:tcW w:w="9330" w:type="dxa"/>
            <w:shd w:val="clear" w:color="auto" w:fill="F8F8F8"/>
            <w:tcMar>
              <w:top w:w="180" w:type="dxa"/>
              <w:left w:w="180" w:type="dxa"/>
              <w:bottom w:w="180" w:type="dxa"/>
              <w:right w:w="180" w:type="dxa"/>
            </w:tcMar>
          </w:tcPr>
          <w:p w:rsidRPr="00A0679E" w:rsidR="00217D67" w:rsidP="00217D67" w:rsidRDefault="00217D67" w14:paraId="2FC2C908" w14:textId="77777777">
            <w:pPr>
              <w:widowControl w:val="0"/>
              <w:spacing w:after="0"/>
              <w:jc w:val="left"/>
              <w:rPr>
                <w:rFonts w:ascii="Courier New" w:hAnsi="Courier New" w:eastAsia="Courier New" w:cs="Courier New"/>
                <w:color w:val="333333"/>
                <w:sz w:val="16"/>
                <w:szCs w:val="16"/>
              </w:rPr>
            </w:pPr>
            <w:r w:rsidRPr="00A0679E">
              <w:rPr>
                <w:rFonts w:ascii="Courier New" w:hAnsi="Courier New" w:eastAsia="Courier New" w:cs="Courier New"/>
                <w:color w:val="333333"/>
                <w:sz w:val="16"/>
                <w:szCs w:val="16"/>
                <w:shd w:val="clear" w:color="auto" w:fill="F8F8F8"/>
              </w:rPr>
              <w:t>POST HTTP/1.1</w:t>
            </w:r>
            <w:r w:rsidRPr="00A0679E">
              <w:rPr>
                <w:rFonts w:ascii="Courier New" w:hAnsi="Courier New" w:eastAsia="Courier New" w:cs="Courier New"/>
                <w:color w:val="333333"/>
                <w:sz w:val="16"/>
                <w:szCs w:val="16"/>
                <w:shd w:val="clear" w:color="auto" w:fill="F8F8F8"/>
              </w:rPr>
              <w:br/>
            </w:r>
            <w:r w:rsidRPr="00A0679E">
              <w:rPr>
                <w:rFonts w:ascii="Courier New" w:hAnsi="Courier New" w:eastAsia="Courier New" w:cs="Courier New"/>
                <w:color w:val="000080"/>
                <w:sz w:val="16"/>
                <w:szCs w:val="16"/>
                <w:shd w:val="clear" w:color="auto" w:fill="F8F8F8"/>
              </w:rPr>
              <w:t>Authorization</w:t>
            </w:r>
            <w:r w:rsidRPr="00A0679E">
              <w:rPr>
                <w:rFonts w:ascii="Courier New" w:hAnsi="Courier New" w:eastAsia="Courier New" w:cs="Courier New"/>
                <w:color w:val="333333"/>
                <w:sz w:val="16"/>
                <w:szCs w:val="16"/>
                <w:shd w:val="clear" w:color="auto" w:fill="F8F8F8"/>
              </w:rPr>
              <w:t>: Bearer QWxhZGRpbjpPcGVuU2VzYW1l</w:t>
            </w:r>
            <w:r w:rsidRPr="00A0679E">
              <w:rPr>
                <w:rFonts w:ascii="Courier New" w:hAnsi="Courier New" w:eastAsia="Courier New" w:cs="Courier New"/>
                <w:color w:val="333333"/>
                <w:sz w:val="16"/>
                <w:szCs w:val="16"/>
                <w:shd w:val="clear" w:color="auto" w:fill="F8F8F8"/>
              </w:rPr>
              <w:br/>
            </w:r>
            <w:r w:rsidRPr="00A0679E">
              <w:rPr>
                <w:rFonts w:ascii="Courier New" w:hAnsi="Courier New" w:eastAsia="Courier New" w:cs="Courier New"/>
                <w:color w:val="000080"/>
                <w:sz w:val="16"/>
                <w:szCs w:val="16"/>
                <w:shd w:val="clear" w:color="auto" w:fill="F8F8F8"/>
              </w:rPr>
              <w:t>Host</w:t>
            </w:r>
            <w:r w:rsidRPr="00A0679E">
              <w:rPr>
                <w:rFonts w:ascii="Courier New" w:hAnsi="Courier New" w:eastAsia="Courier New" w:cs="Courier New"/>
                <w:color w:val="333333"/>
                <w:sz w:val="16"/>
                <w:szCs w:val="16"/>
                <w:shd w:val="clear" w:color="auto" w:fill="F8F8F8"/>
              </w:rPr>
              <w:t>: operation.HOST</w:t>
            </w:r>
            <w:r w:rsidRPr="00A0679E">
              <w:rPr>
                <w:rFonts w:ascii="Courier New" w:hAnsi="Courier New" w:eastAsia="Courier New" w:cs="Courier New"/>
                <w:color w:val="333333"/>
                <w:sz w:val="16"/>
                <w:szCs w:val="16"/>
                <w:shd w:val="clear" w:color="auto" w:fill="F8F8F8"/>
              </w:rPr>
              <w:br/>
            </w:r>
            <w:r w:rsidRPr="00A0679E">
              <w:rPr>
                <w:rFonts w:ascii="Courier New" w:hAnsi="Courier New" w:eastAsia="Courier New" w:cs="Courier New"/>
                <w:color w:val="333333"/>
                <w:sz w:val="16"/>
                <w:szCs w:val="16"/>
                <w:shd w:val="clear" w:color="auto" w:fill="F8F8F8"/>
              </w:rPr>
              <w:br/>
            </w:r>
            <w:r w:rsidRPr="00A0679E">
              <w:rPr>
                <w:rFonts w:ascii="Courier New" w:hAnsi="Courier New" w:eastAsia="Courier New" w:cs="Courier New"/>
                <w:color w:val="333333"/>
                <w:sz w:val="16"/>
                <w:szCs w:val="16"/>
                <w:shd w:val="clear" w:color="auto" w:fill="F8F8F8"/>
              </w:rPr>
              <w:t>201 OK</w:t>
            </w:r>
            <w:r w:rsidRPr="00A0679E">
              <w:rPr>
                <w:rFonts w:ascii="Courier New" w:hAnsi="Courier New" w:eastAsia="Courier New" w:cs="Courier New"/>
                <w:color w:val="333333"/>
                <w:sz w:val="16"/>
                <w:szCs w:val="16"/>
                <w:shd w:val="clear" w:color="auto" w:fill="F8F8F8"/>
              </w:rPr>
              <w:br/>
            </w:r>
            <w:r w:rsidRPr="00A0679E">
              <w:rPr>
                <w:rFonts w:ascii="Courier New" w:hAnsi="Courier New" w:eastAsia="Courier New" w:cs="Courier New"/>
                <w:color w:val="333333"/>
                <w:sz w:val="16"/>
                <w:szCs w:val="16"/>
                <w:shd w:val="clear" w:color="auto" w:fill="F8F8F8"/>
              </w:rPr>
              <w:t xml:space="preserve">Content-Type: application/json; </w:t>
            </w:r>
            <w:r w:rsidRPr="00A0679E">
              <w:rPr>
                <w:rFonts w:ascii="Courier New" w:hAnsi="Courier New" w:eastAsia="Courier New" w:cs="Courier New"/>
                <w:color w:val="000080"/>
                <w:sz w:val="16"/>
                <w:szCs w:val="16"/>
                <w:shd w:val="clear" w:color="auto" w:fill="F8F8F8"/>
              </w:rPr>
              <w:t>charset</w:t>
            </w:r>
            <w:r w:rsidRPr="00A0679E">
              <w:rPr>
                <w:rFonts w:ascii="Courier New" w:hAnsi="Courier New" w:eastAsia="Courier New" w:cs="Courier New"/>
                <w:color w:val="333333"/>
                <w:sz w:val="16"/>
                <w:szCs w:val="16"/>
                <w:shd w:val="clear" w:color="auto" w:fill="F8F8F8"/>
              </w:rPr>
              <w:t>=UTF-8</w:t>
            </w:r>
            <w:r w:rsidRPr="00A0679E">
              <w:rPr>
                <w:rFonts w:ascii="Courier New" w:hAnsi="Courier New" w:eastAsia="Courier New" w:cs="Courier New"/>
                <w:color w:val="333333"/>
                <w:sz w:val="16"/>
                <w:szCs w:val="16"/>
                <w:shd w:val="clear" w:color="auto" w:fill="F8F8F8"/>
              </w:rPr>
              <w:br/>
            </w:r>
            <w:r w:rsidRPr="00A0679E">
              <w:rPr>
                <w:rFonts w:ascii="Courier New" w:hAnsi="Courier New" w:eastAsia="Courier New" w:cs="Courier New"/>
                <w:color w:val="333333"/>
                <w:sz w:val="16"/>
                <w:szCs w:val="16"/>
                <w:shd w:val="clear" w:color="auto" w:fill="F8F8F8"/>
              </w:rPr>
              <w:t>{</w:t>
            </w:r>
            <w:r w:rsidRPr="00A0679E">
              <w:rPr>
                <w:rFonts w:ascii="Courier New" w:hAnsi="Courier New" w:eastAsia="Courier New" w:cs="Courier New"/>
                <w:color w:val="333333"/>
                <w:sz w:val="16"/>
                <w:szCs w:val="16"/>
                <w:shd w:val="clear" w:color="auto" w:fill="F8F8F8"/>
              </w:rPr>
              <w:br/>
            </w:r>
            <w:r w:rsidRPr="00A0679E">
              <w:rPr>
                <w:rFonts w:ascii="Courier New" w:hAnsi="Courier New" w:eastAsia="Courier New" w:cs="Courier New"/>
                <w:color w:val="333333"/>
                <w:sz w:val="16"/>
                <w:szCs w:val="16"/>
                <w:shd w:val="clear" w:color="auto" w:fill="F8F8F8"/>
              </w:rPr>
              <w:t xml:space="preserve">  </w:t>
            </w:r>
            <w:r w:rsidRPr="00A0679E">
              <w:rPr>
                <w:rFonts w:ascii="Courier New" w:hAnsi="Courier New" w:eastAsia="Courier New" w:cs="Courier New"/>
                <w:color w:val="DD1144"/>
                <w:sz w:val="16"/>
                <w:szCs w:val="16"/>
                <w:shd w:val="clear" w:color="auto" w:fill="F8F8F8"/>
              </w:rPr>
              <w:t>"X-OPERATION-ID"</w:t>
            </w:r>
            <w:r w:rsidRPr="00A0679E">
              <w:rPr>
                <w:rFonts w:ascii="Courier New" w:hAnsi="Courier New" w:eastAsia="Courier New" w:cs="Courier New"/>
                <w:color w:val="333333"/>
                <w:sz w:val="16"/>
                <w:szCs w:val="16"/>
                <w:shd w:val="clear" w:color="auto" w:fill="F8F8F8"/>
              </w:rPr>
              <w:t xml:space="preserve">: </w:t>
            </w:r>
            <w:r w:rsidRPr="00A0679E">
              <w:rPr>
                <w:rFonts w:ascii="Courier New" w:hAnsi="Courier New" w:eastAsia="Courier New" w:cs="Courier New"/>
                <w:color w:val="DD1144"/>
                <w:sz w:val="16"/>
                <w:szCs w:val="16"/>
                <w:shd w:val="clear" w:color="auto" w:fill="F8F8F8"/>
              </w:rPr>
              <w:t>"f5c6a3c0-5ff8-463f-9c0c-d4c1f324b7fb"</w:t>
            </w:r>
            <w:r w:rsidRPr="00A0679E">
              <w:rPr>
                <w:rFonts w:ascii="Courier New" w:hAnsi="Courier New" w:eastAsia="Courier New" w:cs="Courier New"/>
                <w:color w:val="333333"/>
                <w:sz w:val="16"/>
                <w:szCs w:val="16"/>
                <w:shd w:val="clear" w:color="auto" w:fill="F8F8F8"/>
              </w:rPr>
              <w:br/>
            </w:r>
            <w:r w:rsidRPr="00A0679E">
              <w:rPr>
                <w:rFonts w:ascii="Courier New" w:hAnsi="Courier New" w:eastAsia="Courier New" w:cs="Courier New"/>
                <w:color w:val="333333"/>
                <w:sz w:val="16"/>
                <w:szCs w:val="16"/>
                <w:shd w:val="clear" w:color="auto" w:fill="F8F8F8"/>
              </w:rPr>
              <w:t>}</w:t>
            </w:r>
          </w:p>
        </w:tc>
      </w:tr>
    </w:tbl>
    <w:p w:rsidRPr="00A0679E" w:rsidR="00217D67" w:rsidP="00217D67" w:rsidRDefault="00217D67" w14:paraId="15E1692F" w14:textId="77777777">
      <w:pPr>
        <w:pStyle w:val="Heading4"/>
        <w:keepNext w:val="0"/>
        <w:keepLines w:val="0"/>
        <w:spacing w:before="200" w:line="360" w:lineRule="auto"/>
        <w:ind w:left="924"/>
        <w:jc w:val="left"/>
      </w:pPr>
      <w:r w:rsidRPr="00A0679E">
        <w:lastRenderedPageBreak/>
        <w:t>Registration of documentation</w:t>
      </w:r>
    </w:p>
    <w:p w:rsidRPr="00A0679E" w:rsidR="00217D67" w:rsidP="00217D67" w:rsidRDefault="00217D67" w14:paraId="304E04F0" w14:textId="707F885B">
      <w:r w:rsidRPr="00A0679E">
        <w:t xml:space="preserve">According to a </w:t>
      </w:r>
      <w:r w:rsidRPr="00040E8A" w:rsidR="0044176F">
        <w:fldChar w:fldCharType="begin"/>
      </w:r>
      <w:r w:rsidRPr="00A0679E" w:rsidR="0044176F">
        <w:instrText xml:space="preserve"> HYPERLINK "http://some" \h </w:instrText>
      </w:r>
      <w:r w:rsidRPr="00040E8A" w:rsidR="0044176F">
        <w:rPr>
          <w:rPrChange w:author="Chris Smith" w:date="2020-12-19T08:42:00Z" w:id="1346">
            <w:rPr>
              <w:color w:val="000000"/>
              <w:u w:val="single"/>
            </w:rPr>
          </w:rPrChange>
        </w:rPr>
        <w:fldChar w:fldCharType="separate"/>
      </w:r>
      <w:r w:rsidRPr="00A0679E">
        <w:rPr>
          <w:color w:val="000000"/>
          <w:u w:val="single"/>
        </w:rPr>
        <w:t>CDUI-3-1: Registration of a document</w:t>
      </w:r>
      <w:r w:rsidRPr="00040E8A" w:rsidR="0044176F">
        <w:rPr>
          <w:color w:val="000000"/>
          <w:u w:val="single"/>
        </w:rPr>
        <w:fldChar w:fldCharType="end"/>
      </w:r>
      <w:r w:rsidRPr="00A0679E">
        <w:t xml:space="preserve">, the EO can register documents related to the submission of an EoI. </w:t>
      </w:r>
    </w:p>
    <w:tbl>
      <w:tblPr>
        <w:tblW w:w="9345" w:type="dxa"/>
        <w:tblLayout w:type="fixed"/>
        <w:tblLook w:val="0600" w:firstRow="0" w:lastRow="0" w:firstColumn="0" w:lastColumn="0" w:noHBand="1" w:noVBand="1"/>
      </w:tblPr>
      <w:tblGrid>
        <w:gridCol w:w="9345"/>
      </w:tblGrid>
      <w:tr w:rsidRPr="00A0679E" w:rsidR="00217D67" w:rsidTr="00217D67" w14:paraId="66A890A9" w14:textId="77777777">
        <w:trPr>
          <w:trHeight w:val="3029"/>
        </w:trPr>
        <w:tc>
          <w:tcPr>
            <w:tcW w:w="9345" w:type="dxa"/>
            <w:tcBorders>
              <w:top w:val="nil"/>
              <w:left w:val="nil"/>
              <w:bottom w:val="nil"/>
              <w:right w:val="nil"/>
            </w:tcBorders>
            <w:shd w:val="clear" w:color="auto" w:fill="F8F8F8"/>
            <w:tcMar>
              <w:top w:w="180" w:type="dxa"/>
              <w:left w:w="180" w:type="dxa"/>
              <w:bottom w:w="180" w:type="dxa"/>
              <w:right w:w="180" w:type="dxa"/>
            </w:tcMar>
          </w:tcPr>
          <w:p w:rsidRPr="00A0679E" w:rsidR="00217D67" w:rsidP="00507E16" w:rsidRDefault="00217D67" w14:paraId="3C203B47" w14:textId="77777777">
            <w:pPr>
              <w:spacing w:after="0"/>
              <w:rPr>
                <w:rFonts w:ascii="Courier New" w:hAnsi="Courier New" w:eastAsia="Courier New" w:cs="Courier New"/>
                <w:color w:val="333333"/>
                <w:sz w:val="16"/>
                <w:szCs w:val="16"/>
              </w:rPr>
            </w:pPr>
            <w:r w:rsidRPr="00A0679E">
              <w:rPr>
                <w:rFonts w:ascii="Courier New" w:hAnsi="Courier New" w:eastAsia="Courier New" w:cs="Courier New"/>
                <w:b/>
                <w:color w:val="333333"/>
                <w:sz w:val="16"/>
                <w:szCs w:val="16"/>
              </w:rPr>
              <w:t>POST</w:t>
            </w:r>
            <w:r w:rsidRPr="00A0679E">
              <w:rPr>
                <w:rFonts w:ascii="Courier New" w:hAnsi="Courier New" w:eastAsia="Courier New" w:cs="Courier New"/>
                <w:color w:val="333333"/>
                <w:sz w:val="16"/>
                <w:szCs w:val="16"/>
              </w:rPr>
              <w:t xml:space="preserve"> </w:t>
            </w:r>
            <w:r w:rsidRPr="00A0679E">
              <w:rPr>
                <w:rFonts w:ascii="Courier New" w:hAnsi="Courier New" w:eastAsia="Courier New" w:cs="Courier New"/>
                <w:color w:val="DD1144"/>
                <w:sz w:val="16"/>
                <w:szCs w:val="16"/>
              </w:rPr>
              <w:t>/registration</w:t>
            </w:r>
            <w:r w:rsidRPr="00A0679E">
              <w:rPr>
                <w:rFonts w:ascii="Courier New" w:hAnsi="Courier New" w:eastAsia="Courier New" w:cs="Courier New"/>
                <w:color w:val="333333"/>
                <w:sz w:val="16"/>
                <w:szCs w:val="16"/>
              </w:rPr>
              <w:t xml:space="preserve"> HTTP/1.1</w:t>
            </w:r>
          </w:p>
          <w:p w:rsidRPr="00A0679E" w:rsidR="00217D67" w:rsidP="00507E16" w:rsidRDefault="00217D67" w14:paraId="3B8EE40E" w14:textId="77777777">
            <w:pPr>
              <w:spacing w:after="0"/>
              <w:rPr>
                <w:rFonts w:ascii="Courier New" w:hAnsi="Courier New" w:eastAsia="Courier New" w:cs="Courier New"/>
                <w:color w:val="333333"/>
                <w:sz w:val="16"/>
                <w:szCs w:val="16"/>
              </w:rPr>
            </w:pPr>
            <w:r w:rsidRPr="00A0679E">
              <w:rPr>
                <w:rFonts w:ascii="Courier New" w:hAnsi="Courier New" w:eastAsia="Courier New" w:cs="Courier New"/>
                <w:color w:val="000080"/>
                <w:sz w:val="16"/>
                <w:szCs w:val="16"/>
              </w:rPr>
              <w:t>Authorization</w:t>
            </w:r>
            <w:r w:rsidRPr="00A0679E">
              <w:rPr>
                <w:rFonts w:ascii="Courier New" w:hAnsi="Courier New" w:eastAsia="Courier New" w:cs="Courier New"/>
                <w:color w:val="333333"/>
                <w:sz w:val="16"/>
                <w:szCs w:val="16"/>
              </w:rPr>
              <w:t>: Bearer QWxhZGRpbjpPcGVuU2VzYW1l</w:t>
            </w:r>
          </w:p>
          <w:p w:rsidRPr="00A0679E" w:rsidR="00217D67" w:rsidP="00507E16" w:rsidRDefault="00217D67" w14:paraId="73CFB35E" w14:textId="77777777">
            <w:pPr>
              <w:spacing w:after="0"/>
              <w:rPr>
                <w:rFonts w:ascii="Courier New" w:hAnsi="Courier New" w:eastAsia="Courier New" w:cs="Courier New"/>
                <w:color w:val="333333"/>
                <w:sz w:val="16"/>
                <w:szCs w:val="16"/>
              </w:rPr>
            </w:pPr>
            <w:r w:rsidRPr="00A0679E">
              <w:rPr>
                <w:rFonts w:ascii="Courier New" w:hAnsi="Courier New" w:eastAsia="Courier New" w:cs="Courier New"/>
                <w:color w:val="000080"/>
                <w:sz w:val="16"/>
                <w:szCs w:val="16"/>
              </w:rPr>
              <w:t>Content-Type</w:t>
            </w:r>
            <w:r w:rsidRPr="00A0679E">
              <w:rPr>
                <w:rFonts w:ascii="Courier New" w:hAnsi="Courier New" w:eastAsia="Courier New" w:cs="Courier New"/>
                <w:color w:val="333333"/>
                <w:sz w:val="16"/>
                <w:szCs w:val="16"/>
              </w:rPr>
              <w:t>: application/json</w:t>
            </w:r>
          </w:p>
          <w:p w:rsidRPr="00A0679E" w:rsidR="00217D67" w:rsidP="00507E16" w:rsidRDefault="00217D67" w14:paraId="02210587" w14:textId="77777777">
            <w:pPr>
              <w:spacing w:after="0"/>
              <w:rPr>
                <w:sz w:val="16"/>
                <w:szCs w:val="16"/>
              </w:rPr>
            </w:pPr>
            <w:r w:rsidRPr="00A0679E">
              <w:rPr>
                <w:rFonts w:ascii="Courier New" w:hAnsi="Courier New" w:eastAsia="Courier New" w:cs="Courier New"/>
                <w:color w:val="000080"/>
                <w:sz w:val="16"/>
                <w:szCs w:val="16"/>
              </w:rPr>
              <w:t>Host</w:t>
            </w:r>
            <w:r w:rsidRPr="00A0679E">
              <w:rPr>
                <w:rFonts w:ascii="Courier New" w:hAnsi="Courier New" w:eastAsia="Courier New" w:cs="Courier New"/>
                <w:color w:val="333333"/>
                <w:sz w:val="16"/>
                <w:szCs w:val="16"/>
              </w:rPr>
              <w:t>: storage.HOST</w:t>
            </w:r>
          </w:p>
          <w:p w:rsidRPr="00A0679E" w:rsidR="00217D67" w:rsidP="00507E16" w:rsidRDefault="00217D67" w14:paraId="47DDC091" w14:textId="77777777">
            <w:pPr>
              <w:spacing w:after="0"/>
              <w:rPr>
                <w:rFonts w:ascii="Courier New" w:hAnsi="Courier New" w:eastAsia="Courier New" w:cs="Courier New"/>
                <w:color w:val="333333"/>
                <w:sz w:val="16"/>
                <w:szCs w:val="16"/>
              </w:rPr>
            </w:pPr>
            <w:r w:rsidRPr="00A0679E">
              <w:rPr>
                <w:rFonts w:ascii="Courier New" w:hAnsi="Courier New" w:eastAsia="Courier New" w:cs="Courier New"/>
                <w:color w:val="333333"/>
                <w:sz w:val="16"/>
                <w:szCs w:val="16"/>
              </w:rPr>
              <w:t>{</w:t>
            </w:r>
          </w:p>
          <w:p w:rsidRPr="00A0679E" w:rsidR="00217D67" w:rsidP="00507E16" w:rsidRDefault="00217D67" w14:paraId="2131612F" w14:textId="77777777">
            <w:pPr>
              <w:spacing w:after="0"/>
              <w:rPr>
                <w:rFonts w:ascii="Courier New" w:hAnsi="Courier New" w:eastAsia="Courier New" w:cs="Courier New"/>
                <w:color w:val="333333"/>
                <w:sz w:val="16"/>
                <w:szCs w:val="16"/>
              </w:rPr>
            </w:pPr>
            <w:r w:rsidRPr="00A0679E">
              <w:rPr>
                <w:rFonts w:ascii="Courier New" w:hAnsi="Courier New" w:eastAsia="Courier New" w:cs="Courier New"/>
                <w:color w:val="333333"/>
                <w:sz w:val="16"/>
                <w:szCs w:val="16"/>
              </w:rPr>
              <w:t xml:space="preserve">  "hash": </w:t>
            </w:r>
            <w:r w:rsidRPr="00A0679E">
              <w:rPr>
                <w:rFonts w:ascii="Courier New" w:hAnsi="Courier New" w:eastAsia="Courier New" w:cs="Courier New"/>
                <w:color w:val="DD1144"/>
                <w:sz w:val="16"/>
                <w:szCs w:val="16"/>
              </w:rPr>
              <w:t>"9a0364b9e99bb480dd25e1f0284c8555"</w:t>
            </w:r>
          </w:p>
          <w:p w:rsidRPr="00A0679E" w:rsidR="00217D67" w:rsidP="00507E16" w:rsidRDefault="00217D67" w14:paraId="7E69FEC5" w14:textId="77777777">
            <w:pPr>
              <w:spacing w:after="0"/>
              <w:rPr>
                <w:sz w:val="16"/>
                <w:szCs w:val="16"/>
              </w:rPr>
            </w:pPr>
            <w:r w:rsidRPr="00A0679E">
              <w:rPr>
                <w:rFonts w:ascii="Courier New" w:hAnsi="Courier New" w:eastAsia="Courier New" w:cs="Courier New"/>
                <w:color w:val="333333"/>
                <w:sz w:val="16"/>
                <w:szCs w:val="16"/>
              </w:rPr>
              <w:t>}</w:t>
            </w:r>
          </w:p>
          <w:p w:rsidRPr="00A0679E" w:rsidR="00217D67" w:rsidP="00507E16" w:rsidRDefault="00217D67" w14:paraId="435FBC55" w14:textId="77777777">
            <w:pPr>
              <w:spacing w:after="0"/>
              <w:rPr>
                <w:rFonts w:ascii="Courier New" w:hAnsi="Courier New" w:eastAsia="Courier New" w:cs="Courier New"/>
                <w:color w:val="000080"/>
                <w:sz w:val="16"/>
                <w:szCs w:val="16"/>
              </w:rPr>
            </w:pPr>
            <w:r w:rsidRPr="00A0679E">
              <w:rPr>
                <w:rFonts w:ascii="Courier New" w:hAnsi="Courier New" w:eastAsia="Courier New" w:cs="Courier New"/>
                <w:color w:val="000080"/>
                <w:sz w:val="16"/>
                <w:szCs w:val="16"/>
              </w:rPr>
              <w:t>201 Created</w:t>
            </w:r>
          </w:p>
          <w:p w:rsidRPr="00A0679E" w:rsidR="00217D67" w:rsidP="00507E16" w:rsidRDefault="00217D67" w14:paraId="4AC8F0F4" w14:textId="77777777">
            <w:pPr>
              <w:spacing w:after="0"/>
              <w:rPr>
                <w:sz w:val="16"/>
                <w:szCs w:val="16"/>
              </w:rPr>
            </w:pPr>
            <w:r w:rsidRPr="00A0679E">
              <w:rPr>
                <w:rFonts w:ascii="Courier New" w:hAnsi="Courier New" w:eastAsia="Courier New" w:cs="Courier New"/>
                <w:color w:val="000080"/>
                <w:sz w:val="16"/>
                <w:szCs w:val="16"/>
              </w:rPr>
              <w:t>Content-Type</w:t>
            </w:r>
            <w:r w:rsidRPr="00A0679E">
              <w:rPr>
                <w:rFonts w:ascii="Courier New" w:hAnsi="Courier New" w:eastAsia="Courier New" w:cs="Courier New"/>
                <w:color w:val="333333"/>
                <w:sz w:val="16"/>
                <w:szCs w:val="16"/>
              </w:rPr>
              <w:t>: application/json; charset=UTF-8</w:t>
            </w:r>
          </w:p>
          <w:p w:rsidRPr="00A0679E" w:rsidR="00217D67" w:rsidP="00507E16" w:rsidRDefault="00217D67" w14:paraId="19D0A5F2" w14:textId="77777777">
            <w:pPr>
              <w:spacing w:after="0"/>
              <w:rPr>
                <w:rFonts w:ascii="Courier New" w:hAnsi="Courier New" w:eastAsia="Courier New" w:cs="Courier New"/>
                <w:color w:val="333333"/>
                <w:sz w:val="16"/>
                <w:szCs w:val="16"/>
              </w:rPr>
            </w:pPr>
            <w:r w:rsidRPr="00A0679E">
              <w:rPr>
                <w:rFonts w:ascii="Courier New" w:hAnsi="Courier New" w:eastAsia="Courier New" w:cs="Courier New"/>
                <w:color w:val="333333"/>
                <w:sz w:val="16"/>
                <w:szCs w:val="16"/>
              </w:rPr>
              <w:t>{</w:t>
            </w:r>
          </w:p>
          <w:p w:rsidRPr="00A0679E" w:rsidR="00217D67" w:rsidP="00507E16" w:rsidRDefault="00217D67" w14:paraId="747AFE91" w14:textId="77777777">
            <w:pPr>
              <w:spacing w:after="0"/>
              <w:rPr>
                <w:rFonts w:ascii="Courier New" w:hAnsi="Courier New" w:eastAsia="Courier New" w:cs="Courier New"/>
                <w:color w:val="333333"/>
                <w:sz w:val="16"/>
                <w:szCs w:val="16"/>
              </w:rPr>
            </w:pPr>
            <w:r w:rsidRPr="00A0679E">
              <w:rPr>
                <w:rFonts w:ascii="Courier New" w:hAnsi="Courier New" w:eastAsia="Courier New" w:cs="Courier New"/>
                <w:color w:val="333333"/>
                <w:sz w:val="16"/>
                <w:szCs w:val="16"/>
              </w:rPr>
              <w:t xml:space="preserve">  "success": </w:t>
            </w:r>
            <w:r w:rsidRPr="00A0679E">
              <w:rPr>
                <w:rFonts w:ascii="Courier New" w:hAnsi="Courier New" w:eastAsia="Courier New" w:cs="Courier New"/>
                <w:color w:val="008080"/>
                <w:sz w:val="16"/>
                <w:szCs w:val="16"/>
              </w:rPr>
              <w:t>true</w:t>
            </w:r>
            <w:r w:rsidRPr="00A0679E">
              <w:rPr>
                <w:rFonts w:ascii="Courier New" w:hAnsi="Courier New" w:eastAsia="Courier New" w:cs="Courier New"/>
                <w:color w:val="333333"/>
                <w:sz w:val="16"/>
                <w:szCs w:val="16"/>
              </w:rPr>
              <w:t>,</w:t>
            </w:r>
          </w:p>
          <w:p w:rsidRPr="00A0679E" w:rsidR="00217D67" w:rsidP="00507E16" w:rsidRDefault="00217D67" w14:paraId="2D84EFB9" w14:textId="77777777">
            <w:pPr>
              <w:spacing w:after="0"/>
              <w:rPr>
                <w:rFonts w:ascii="Courier New" w:hAnsi="Courier New" w:eastAsia="Courier New" w:cs="Courier New"/>
                <w:color w:val="333333"/>
                <w:sz w:val="16"/>
                <w:szCs w:val="16"/>
              </w:rPr>
            </w:pPr>
            <w:r w:rsidRPr="00A0679E">
              <w:rPr>
                <w:rFonts w:ascii="Courier New" w:hAnsi="Courier New" w:eastAsia="Courier New" w:cs="Courier New"/>
                <w:color w:val="333333"/>
                <w:sz w:val="16"/>
                <w:szCs w:val="16"/>
              </w:rPr>
              <w:t xml:space="preserve">  "data": {</w:t>
            </w:r>
          </w:p>
          <w:p w:rsidRPr="00A0679E" w:rsidR="00217D67" w:rsidP="00507E16" w:rsidRDefault="00217D67" w14:paraId="5FED472D" w14:textId="77777777">
            <w:pPr>
              <w:spacing w:after="0"/>
              <w:rPr>
                <w:rFonts w:ascii="Courier New" w:hAnsi="Courier New" w:eastAsia="Courier New" w:cs="Courier New"/>
                <w:color w:val="333333"/>
                <w:sz w:val="16"/>
                <w:szCs w:val="16"/>
              </w:rPr>
            </w:pPr>
            <w:r w:rsidRPr="00A0679E">
              <w:rPr>
                <w:rFonts w:ascii="Courier New" w:hAnsi="Courier New" w:eastAsia="Courier New" w:cs="Courier New"/>
                <w:color w:val="333333"/>
                <w:sz w:val="16"/>
                <w:szCs w:val="16"/>
              </w:rPr>
              <w:t xml:space="preserve">    "id": </w:t>
            </w:r>
            <w:r w:rsidRPr="00A0679E">
              <w:rPr>
                <w:rFonts w:ascii="Courier New" w:hAnsi="Courier New" w:eastAsia="Courier New" w:cs="Courier New"/>
                <w:color w:val="DD1144"/>
                <w:sz w:val="16"/>
                <w:szCs w:val="16"/>
              </w:rPr>
              <w:t>"4c4f5a50-89cd-11e8-b758-dd76462396b0"</w:t>
            </w:r>
            <w:r w:rsidRPr="00A0679E">
              <w:rPr>
                <w:rFonts w:ascii="Courier New" w:hAnsi="Courier New" w:eastAsia="Courier New" w:cs="Courier New"/>
                <w:color w:val="333333"/>
                <w:sz w:val="16"/>
                <w:szCs w:val="16"/>
              </w:rPr>
              <w:t>,</w:t>
            </w:r>
          </w:p>
          <w:p w:rsidRPr="00071623" w:rsidR="00217D67" w:rsidP="00507E16" w:rsidRDefault="00217D67" w14:paraId="2CD06151" w14:textId="77777777">
            <w:pPr>
              <w:spacing w:after="0"/>
              <w:rPr>
                <w:rFonts w:ascii="Courier New" w:hAnsi="Courier New" w:eastAsia="Courier New" w:cs="Courier New"/>
                <w:color w:val="333333"/>
                <w:sz w:val="16"/>
                <w:szCs w:val="16"/>
                <w:lang w:val="pl-PL"/>
                <w:rPrChange w:author="Ekspert Reinvention" w:date="2021-01-20T15:54:00Z" w:id="1347">
                  <w:rPr>
                    <w:rFonts w:ascii="Courier New" w:hAnsi="Courier New" w:eastAsia="Courier New" w:cs="Courier New"/>
                    <w:color w:val="333333"/>
                    <w:sz w:val="16"/>
                    <w:szCs w:val="16"/>
                  </w:rPr>
                </w:rPrChange>
              </w:rPr>
            </w:pPr>
            <w:r w:rsidRPr="00A0679E">
              <w:rPr>
                <w:rFonts w:ascii="Courier New" w:hAnsi="Courier New" w:eastAsia="Courier New" w:cs="Courier New"/>
                <w:color w:val="333333"/>
                <w:sz w:val="16"/>
                <w:szCs w:val="16"/>
              </w:rPr>
              <w:t xml:space="preserve">    </w:t>
            </w:r>
            <w:r w:rsidRPr="00071623">
              <w:rPr>
                <w:rFonts w:ascii="Courier New" w:hAnsi="Courier New" w:eastAsia="Courier New" w:cs="Courier New"/>
                <w:color w:val="333333"/>
                <w:sz w:val="16"/>
                <w:szCs w:val="16"/>
                <w:lang w:val="pl-PL"/>
                <w:rPrChange w:author="Ekspert Reinvention" w:date="2021-01-20T15:54:00Z" w:id="1348">
                  <w:rPr>
                    <w:rFonts w:ascii="Courier New" w:hAnsi="Courier New" w:eastAsia="Courier New" w:cs="Courier New"/>
                    <w:color w:val="333333"/>
                    <w:sz w:val="16"/>
                    <w:szCs w:val="16"/>
                  </w:rPr>
                </w:rPrChange>
              </w:rPr>
              <w:t xml:space="preserve">"url": </w:t>
            </w:r>
            <w:r w:rsidRPr="00071623">
              <w:rPr>
                <w:rFonts w:ascii="Courier New" w:hAnsi="Courier New" w:eastAsia="Courier New" w:cs="Courier New"/>
                <w:color w:val="DD1144"/>
                <w:sz w:val="16"/>
                <w:szCs w:val="16"/>
                <w:lang w:val="pl-PL"/>
                <w:rPrChange w:author="Ekspert Reinvention" w:date="2021-01-20T15:54:00Z" w:id="1349">
                  <w:rPr>
                    <w:rFonts w:ascii="Courier New" w:hAnsi="Courier New" w:eastAsia="Courier New" w:cs="Courier New"/>
                    <w:color w:val="DD1144"/>
                    <w:sz w:val="16"/>
                    <w:szCs w:val="16"/>
                  </w:rPr>
                </w:rPrChange>
              </w:rPr>
              <w:t>"http://storage.HOST/get/4c4f5a50-89cd-11e8"</w:t>
            </w:r>
            <w:r w:rsidRPr="00071623">
              <w:rPr>
                <w:rFonts w:ascii="Courier New" w:hAnsi="Courier New" w:eastAsia="Courier New" w:cs="Courier New"/>
                <w:color w:val="333333"/>
                <w:sz w:val="16"/>
                <w:szCs w:val="16"/>
                <w:lang w:val="pl-PL"/>
                <w:rPrChange w:author="Ekspert Reinvention" w:date="2021-01-20T15:54:00Z" w:id="1350">
                  <w:rPr>
                    <w:rFonts w:ascii="Courier New" w:hAnsi="Courier New" w:eastAsia="Courier New" w:cs="Courier New"/>
                    <w:color w:val="333333"/>
                    <w:sz w:val="16"/>
                    <w:szCs w:val="16"/>
                  </w:rPr>
                </w:rPrChange>
              </w:rPr>
              <w:t>,</w:t>
            </w:r>
          </w:p>
          <w:p w:rsidRPr="00A0679E" w:rsidR="00217D67" w:rsidP="00507E16" w:rsidRDefault="00217D67" w14:paraId="51321D57" w14:textId="77777777">
            <w:pPr>
              <w:spacing w:after="0"/>
              <w:rPr>
                <w:rFonts w:ascii="Courier New" w:hAnsi="Courier New" w:eastAsia="Courier New" w:cs="Courier New"/>
                <w:color w:val="008080"/>
                <w:sz w:val="16"/>
                <w:szCs w:val="16"/>
              </w:rPr>
            </w:pPr>
            <w:r w:rsidRPr="00071623">
              <w:rPr>
                <w:rFonts w:ascii="Courier New" w:hAnsi="Courier New" w:eastAsia="Courier New" w:cs="Courier New"/>
                <w:color w:val="333333"/>
                <w:sz w:val="16"/>
                <w:szCs w:val="16"/>
                <w:lang w:val="pl-PL"/>
                <w:rPrChange w:author="Ekspert Reinvention" w:date="2021-01-20T15:54:00Z" w:id="1351">
                  <w:rPr>
                    <w:rFonts w:ascii="Courier New" w:hAnsi="Courier New" w:eastAsia="Courier New" w:cs="Courier New"/>
                    <w:color w:val="333333"/>
                    <w:sz w:val="16"/>
                    <w:szCs w:val="16"/>
                  </w:rPr>
                </w:rPrChange>
              </w:rPr>
              <w:t xml:space="preserve">    </w:t>
            </w:r>
            <w:r w:rsidRPr="00A0679E">
              <w:rPr>
                <w:rFonts w:ascii="Courier New" w:hAnsi="Courier New" w:eastAsia="Courier New" w:cs="Courier New"/>
                <w:color w:val="333333"/>
                <w:sz w:val="16"/>
                <w:szCs w:val="16"/>
              </w:rPr>
              <w:t xml:space="preserve">"dateModified": </w:t>
            </w:r>
            <w:r w:rsidRPr="00A0679E">
              <w:rPr>
                <w:rFonts w:ascii="Courier New" w:hAnsi="Courier New" w:eastAsia="Courier New" w:cs="Courier New"/>
                <w:color w:val="DD1144"/>
                <w:sz w:val="16"/>
                <w:szCs w:val="16"/>
              </w:rPr>
              <w:t>"2018-07-17T14:25:47Z"</w:t>
            </w:r>
          </w:p>
          <w:p w:rsidRPr="00A0679E" w:rsidR="00217D67" w:rsidP="00507E16" w:rsidRDefault="00217D67" w14:paraId="0A9C864C" w14:textId="77777777">
            <w:pPr>
              <w:spacing w:after="0"/>
              <w:rPr>
                <w:rFonts w:ascii="Courier New" w:hAnsi="Courier New" w:eastAsia="Courier New" w:cs="Courier New"/>
                <w:color w:val="333333"/>
                <w:sz w:val="16"/>
                <w:szCs w:val="16"/>
              </w:rPr>
            </w:pPr>
            <w:r w:rsidRPr="00A0679E">
              <w:rPr>
                <w:rFonts w:ascii="Courier New" w:hAnsi="Courier New" w:eastAsia="Courier New" w:cs="Courier New"/>
                <w:color w:val="333333"/>
                <w:sz w:val="16"/>
                <w:szCs w:val="16"/>
              </w:rPr>
              <w:t xml:space="preserve">  }</w:t>
            </w:r>
          </w:p>
          <w:p w:rsidRPr="00A0679E" w:rsidR="00217D67" w:rsidP="00507E16" w:rsidRDefault="00217D67" w14:paraId="31D8D678" w14:textId="77777777">
            <w:pPr>
              <w:spacing w:after="0"/>
              <w:rPr>
                <w:rFonts w:ascii="Courier New" w:hAnsi="Courier New" w:eastAsia="Courier New" w:cs="Courier New"/>
                <w:color w:val="333333"/>
                <w:sz w:val="16"/>
                <w:szCs w:val="16"/>
              </w:rPr>
            </w:pPr>
            <w:r w:rsidRPr="00A0679E">
              <w:rPr>
                <w:rFonts w:ascii="Courier New" w:hAnsi="Courier New" w:eastAsia="Courier New" w:cs="Courier New"/>
                <w:color w:val="333333"/>
                <w:sz w:val="16"/>
                <w:szCs w:val="16"/>
              </w:rPr>
              <w:t>}</w:t>
            </w:r>
          </w:p>
        </w:tc>
      </w:tr>
    </w:tbl>
    <w:p w:rsidRPr="00A0679E" w:rsidR="00217D67" w:rsidP="00217D67" w:rsidRDefault="00217D67" w14:paraId="0A3BFDFE" w14:textId="23D9DD17">
      <w:pPr>
        <w:pStyle w:val="Heading4"/>
        <w:keepNext w:val="0"/>
        <w:keepLines w:val="0"/>
        <w:spacing w:before="200" w:line="360" w:lineRule="auto"/>
        <w:ind w:left="924"/>
        <w:jc w:val="left"/>
      </w:pPr>
      <w:r w:rsidRPr="00A0679E">
        <w:t xml:space="preserve">Send a request for the </w:t>
      </w:r>
      <w:r w:rsidRPr="00A0679E" w:rsidR="00507E16">
        <w:t>submission</w:t>
      </w:r>
      <w:r w:rsidRPr="00A0679E">
        <w:t xml:space="preserve"> of </w:t>
      </w:r>
      <w:r w:rsidRPr="00A0679E" w:rsidR="00507E16">
        <w:t>an EoI</w:t>
      </w:r>
    </w:p>
    <w:p w:rsidRPr="00A0679E" w:rsidR="00507E16" w:rsidP="00507E16" w:rsidRDefault="00507E16" w14:paraId="485C09DE" w14:textId="71381F10">
      <w:r w:rsidRPr="00A0679E">
        <w:t xml:space="preserve">To submit an EoI within an online procedure based on a selective method using a </w:t>
      </w:r>
      <w:r w:rsidRPr="00A0679E">
        <w:rPr>
          <w:color w:val="000000"/>
          <w:u w:val="single"/>
        </w:rPr>
        <w:t>createSubmission</w:t>
      </w:r>
      <w:r w:rsidRPr="00A0679E">
        <w:rPr>
          <w:color w:val="000000"/>
        </w:rPr>
        <w:t xml:space="preserve"> </w:t>
      </w:r>
      <w:r w:rsidRPr="00A0679E">
        <w:t>command, a model should be used for the preparation of a POST-request for BPE with the following parameters:</w:t>
      </w:r>
    </w:p>
    <w:tbl>
      <w:tblPr>
        <w:tblW w:w="9360" w:type="dxa"/>
        <w:tblLayout w:type="fixed"/>
        <w:tblLook w:val="0600" w:firstRow="0" w:lastRow="0" w:firstColumn="0" w:lastColumn="0" w:noHBand="1" w:noVBand="1"/>
      </w:tblPr>
      <w:tblGrid>
        <w:gridCol w:w="9360"/>
      </w:tblGrid>
      <w:tr w:rsidRPr="00A0679E" w:rsidR="00507E16" w:rsidTr="00507E16" w14:paraId="4C454F34" w14:textId="77777777">
        <w:tc>
          <w:tcPr>
            <w:tcW w:w="9360" w:type="dxa"/>
            <w:shd w:val="clear" w:color="auto" w:fill="434343"/>
            <w:tcMar>
              <w:top w:w="100" w:type="dxa"/>
              <w:left w:w="100" w:type="dxa"/>
              <w:bottom w:w="100" w:type="dxa"/>
              <w:right w:w="100" w:type="dxa"/>
            </w:tcMar>
          </w:tcPr>
          <w:p w:rsidRPr="00A0679E" w:rsidR="00507E16" w:rsidP="00507E16" w:rsidRDefault="00507E16" w14:paraId="0DF35D0C" w14:textId="77777777">
            <w:pPr>
              <w:widowControl w:val="0"/>
              <w:spacing w:after="0" w:line="276" w:lineRule="auto"/>
              <w:rPr>
                <w:rFonts w:ascii="Courier New" w:hAnsi="Courier New" w:eastAsia="Courier New" w:cs="Courier New"/>
                <w:color w:val="FFFFFF"/>
                <w:sz w:val="18"/>
                <w:szCs w:val="18"/>
              </w:rPr>
            </w:pPr>
            <w:r w:rsidRPr="00A0679E">
              <w:rPr>
                <w:rFonts w:ascii="Courier New" w:hAnsi="Courier New" w:eastAsia="Courier New" w:cs="Courier New"/>
                <w:color w:val="FFFFFF"/>
                <w:sz w:val="18"/>
                <w:szCs w:val="18"/>
              </w:rPr>
              <w:t>/do/submission/cpid/ocid</w:t>
            </w:r>
          </w:p>
        </w:tc>
      </w:tr>
    </w:tbl>
    <w:p w:rsidRPr="00A0679E" w:rsidR="00507E16" w:rsidP="00507E16" w:rsidRDefault="00507E16" w14:paraId="19FC606D" w14:textId="77777777">
      <w:pPr>
        <w:spacing w:before="200" w:after="0"/>
      </w:pPr>
      <w:r w:rsidRPr="00A0679E">
        <w:t>Where:</w:t>
      </w:r>
    </w:p>
    <w:p w:rsidRPr="00A0679E" w:rsidR="00507E16" w:rsidP="004E695C" w:rsidRDefault="00507E16" w14:paraId="020BE39C" w14:textId="77777777">
      <w:pPr>
        <w:numPr>
          <w:ilvl w:val="0"/>
          <w:numId w:val="14"/>
        </w:numPr>
        <w:tabs>
          <w:tab w:val="left" w:pos="1350"/>
          <w:tab w:val="left" w:pos="1080"/>
        </w:tabs>
        <w:spacing w:after="0" w:line="276" w:lineRule="auto"/>
        <w:ind w:left="180"/>
        <w:jc w:val="left"/>
        <w:rPr>
          <w:sz w:val="18"/>
          <w:szCs w:val="18"/>
        </w:rPr>
      </w:pPr>
      <w:commentRangeStart w:id="1352"/>
      <w:commentRangeStart w:id="1353"/>
      <w:r w:rsidRPr="00A0679E">
        <w:rPr>
          <w:rFonts w:ascii="Courier New" w:hAnsi="Courier New" w:eastAsia="Courier New" w:cs="Courier New"/>
          <w:color w:val="DD1144"/>
          <w:sz w:val="16"/>
          <w:szCs w:val="16"/>
        </w:rPr>
        <w:t>cpid</w:t>
      </w:r>
      <w:r w:rsidRPr="00A0679E">
        <w:rPr>
          <w:rFonts w:ascii="Courier New" w:hAnsi="Courier New" w:eastAsia="Courier New" w:cs="Courier New"/>
          <w:sz w:val="18"/>
          <w:szCs w:val="18"/>
        </w:rPr>
        <w:t xml:space="preserve"> </w:t>
      </w:r>
      <w:r w:rsidRPr="00A0679E">
        <w:rPr>
          <w:rFonts w:ascii="Courier New" w:hAnsi="Courier New" w:eastAsia="Courier New" w:cs="Courier New"/>
          <w:sz w:val="18"/>
          <w:szCs w:val="18"/>
        </w:rPr>
        <w:tab/>
      </w:r>
      <w:r w:rsidRPr="00A0679E">
        <w:rPr>
          <w:sz w:val="18"/>
          <w:szCs w:val="18"/>
        </w:rPr>
        <w:t xml:space="preserve">- </w:t>
      </w:r>
      <w:r w:rsidRPr="00A0679E">
        <w:rPr>
          <w:sz w:val="18"/>
          <w:szCs w:val="18"/>
        </w:rPr>
        <w:tab/>
      </w:r>
      <w:r w:rsidRPr="00A0679E">
        <w:rPr>
          <w:sz w:val="18"/>
          <w:szCs w:val="18"/>
        </w:rPr>
        <w:t>OCID of parent Contracting Process (cProcess)</w:t>
      </w:r>
    </w:p>
    <w:p w:rsidRPr="00A0679E" w:rsidR="00507E16" w:rsidP="004E695C" w:rsidRDefault="00507E16" w14:paraId="1D277904" w14:textId="77777777">
      <w:pPr>
        <w:numPr>
          <w:ilvl w:val="0"/>
          <w:numId w:val="14"/>
        </w:numPr>
        <w:tabs>
          <w:tab w:val="left" w:pos="1350"/>
          <w:tab w:val="left" w:pos="1080"/>
        </w:tabs>
        <w:spacing w:after="200" w:line="276" w:lineRule="auto"/>
        <w:ind w:left="180"/>
        <w:jc w:val="left"/>
        <w:rPr>
          <w:sz w:val="18"/>
          <w:szCs w:val="18"/>
        </w:rPr>
      </w:pPr>
      <w:r w:rsidRPr="00A0679E">
        <w:rPr>
          <w:rFonts w:ascii="Courier New" w:hAnsi="Courier New" w:eastAsia="Courier New" w:cs="Courier New"/>
          <w:color w:val="DD1144"/>
          <w:sz w:val="16"/>
          <w:szCs w:val="16"/>
        </w:rPr>
        <w:t>ocid</w:t>
      </w:r>
      <w:r w:rsidRPr="00A0679E">
        <w:rPr>
          <w:sz w:val="18"/>
          <w:szCs w:val="18"/>
        </w:rPr>
        <w:t xml:space="preserve"> </w:t>
      </w:r>
      <w:r w:rsidRPr="00A0679E">
        <w:rPr>
          <w:sz w:val="18"/>
          <w:szCs w:val="18"/>
        </w:rPr>
        <w:tab/>
      </w:r>
      <w:r w:rsidRPr="00A0679E">
        <w:rPr>
          <w:sz w:val="18"/>
          <w:szCs w:val="18"/>
        </w:rPr>
        <w:t xml:space="preserve">- </w:t>
      </w:r>
      <w:r w:rsidRPr="00A0679E">
        <w:rPr>
          <w:sz w:val="18"/>
          <w:szCs w:val="18"/>
        </w:rPr>
        <w:tab/>
      </w:r>
      <w:r w:rsidRPr="00A0679E">
        <w:rPr>
          <w:sz w:val="18"/>
          <w:szCs w:val="18"/>
        </w:rPr>
        <w:t>OCID of a phase of contracting process</w:t>
      </w:r>
      <w:commentRangeEnd w:id="1352"/>
      <w:r w:rsidR="00696B51">
        <w:rPr>
          <w:rStyle w:val="CommentReference"/>
        </w:rPr>
        <w:commentReference w:id="1352"/>
      </w:r>
      <w:commentRangeEnd w:id="1353"/>
      <w:r>
        <w:commentReference w:id="1353"/>
      </w:r>
    </w:p>
    <w:tbl>
      <w:tblPr>
        <w:tblW w:w="9015" w:type="dxa"/>
        <w:tblBorders>
          <w:top w:val="nil"/>
          <w:left w:val="nil"/>
          <w:bottom w:val="nil"/>
          <w:right w:val="nil"/>
          <w:insideH w:val="nil"/>
          <w:insideV w:val="nil"/>
        </w:tblBorders>
        <w:tblLayout w:type="fixed"/>
        <w:tblLook w:val="0600" w:firstRow="0" w:lastRow="0" w:firstColumn="0" w:lastColumn="0" w:noHBand="1" w:noVBand="1"/>
      </w:tblPr>
      <w:tblGrid>
        <w:gridCol w:w="9015"/>
      </w:tblGrid>
      <w:tr w:rsidRPr="00A0679E" w:rsidR="00507E16" w:rsidTr="00507E16" w14:paraId="35CB7221" w14:textId="77777777">
        <w:trPr>
          <w:trHeight w:val="176"/>
        </w:trPr>
        <w:tc>
          <w:tcPr>
            <w:tcW w:w="9015" w:type="dxa"/>
            <w:tcBorders>
              <w:top w:val="nil"/>
              <w:left w:val="nil"/>
              <w:bottom w:val="nil"/>
              <w:right w:val="nil"/>
            </w:tcBorders>
            <w:shd w:val="clear" w:color="auto" w:fill="F8F8F8"/>
            <w:tcMar>
              <w:top w:w="180" w:type="dxa"/>
              <w:left w:w="180" w:type="dxa"/>
              <w:bottom w:w="180" w:type="dxa"/>
              <w:right w:w="180" w:type="dxa"/>
            </w:tcMar>
          </w:tcPr>
          <w:p w:rsidRPr="00A0679E" w:rsidR="00507E16" w:rsidP="00507E16" w:rsidRDefault="00507E16" w14:paraId="0E5A61C7" w14:textId="77777777">
            <w:pPr>
              <w:spacing w:after="0"/>
              <w:rPr>
                <w:rFonts w:ascii="Courier New" w:hAnsi="Courier New" w:eastAsia="Courier New" w:cs="Courier New"/>
                <w:color w:val="333333"/>
                <w:sz w:val="16"/>
                <w:szCs w:val="16"/>
              </w:rPr>
            </w:pPr>
            <w:r w:rsidRPr="00A0679E">
              <w:rPr>
                <w:rFonts w:ascii="Courier New" w:hAnsi="Courier New" w:eastAsia="Courier New" w:cs="Courier New"/>
                <w:b/>
                <w:color w:val="333333"/>
                <w:sz w:val="16"/>
                <w:szCs w:val="16"/>
              </w:rPr>
              <w:t>POST</w:t>
            </w:r>
            <w:r w:rsidRPr="00A0679E">
              <w:rPr>
                <w:rFonts w:ascii="Courier New" w:hAnsi="Courier New" w:eastAsia="Courier New" w:cs="Courier New"/>
                <w:color w:val="333333"/>
                <w:sz w:val="16"/>
                <w:szCs w:val="16"/>
              </w:rPr>
              <w:t xml:space="preserve"> </w:t>
            </w:r>
            <w:r w:rsidRPr="00A0679E">
              <w:rPr>
                <w:rFonts w:ascii="Courier New" w:hAnsi="Courier New" w:eastAsia="Courier New" w:cs="Courier New"/>
                <w:color w:val="DD1144"/>
                <w:sz w:val="16"/>
                <w:szCs w:val="16"/>
              </w:rPr>
              <w:t>/do/submission/ocds-000-00001/ocds-000-00001-sp</w:t>
            </w:r>
            <w:r w:rsidRPr="00A0679E">
              <w:rPr>
                <w:rFonts w:ascii="Courier New" w:hAnsi="Courier New" w:eastAsia="Courier New" w:cs="Courier New"/>
                <w:color w:val="333333"/>
                <w:sz w:val="16"/>
                <w:szCs w:val="16"/>
              </w:rPr>
              <w:t xml:space="preserve"> HTTP/1.1</w:t>
            </w:r>
          </w:p>
          <w:p w:rsidRPr="00A0679E" w:rsidR="00507E16" w:rsidP="00507E16" w:rsidRDefault="00507E16" w14:paraId="3C65D92C" w14:textId="77777777">
            <w:pPr>
              <w:spacing w:after="0"/>
              <w:rPr>
                <w:rFonts w:ascii="Courier New" w:hAnsi="Courier New" w:eastAsia="Courier New" w:cs="Courier New"/>
                <w:color w:val="333333"/>
                <w:sz w:val="16"/>
                <w:szCs w:val="16"/>
              </w:rPr>
            </w:pPr>
            <w:r w:rsidRPr="00A0679E">
              <w:rPr>
                <w:rFonts w:ascii="Courier New" w:hAnsi="Courier New" w:eastAsia="Courier New" w:cs="Courier New"/>
                <w:color w:val="000080"/>
                <w:sz w:val="16"/>
                <w:szCs w:val="16"/>
              </w:rPr>
              <w:t>Authorization</w:t>
            </w:r>
            <w:r w:rsidRPr="00A0679E">
              <w:rPr>
                <w:rFonts w:ascii="Courier New" w:hAnsi="Courier New" w:eastAsia="Courier New" w:cs="Courier New"/>
                <w:color w:val="333333"/>
                <w:sz w:val="16"/>
                <w:szCs w:val="16"/>
              </w:rPr>
              <w:t>: Bearer QWxhZGRpbjpPcGVuU2VzYW1l</w:t>
            </w:r>
          </w:p>
          <w:p w:rsidRPr="00A0679E" w:rsidR="00507E16" w:rsidP="00507E16" w:rsidRDefault="00507E16" w14:paraId="2A494A92" w14:textId="77777777">
            <w:pPr>
              <w:spacing w:after="0"/>
              <w:rPr>
                <w:rFonts w:ascii="Courier New" w:hAnsi="Courier New" w:eastAsia="Courier New" w:cs="Courier New"/>
                <w:color w:val="333333"/>
                <w:sz w:val="16"/>
                <w:szCs w:val="16"/>
              </w:rPr>
            </w:pPr>
            <w:r w:rsidRPr="00A0679E">
              <w:rPr>
                <w:rFonts w:ascii="Courier New" w:hAnsi="Courier New" w:eastAsia="Courier New" w:cs="Courier New"/>
                <w:color w:val="000080"/>
                <w:sz w:val="16"/>
                <w:szCs w:val="16"/>
              </w:rPr>
              <w:t>X-OPERATION-ID</w:t>
            </w:r>
            <w:r w:rsidRPr="00A0679E">
              <w:rPr>
                <w:rFonts w:ascii="Courier New" w:hAnsi="Courier New" w:eastAsia="Courier New" w:cs="Courier New"/>
                <w:color w:val="333333"/>
                <w:sz w:val="16"/>
                <w:szCs w:val="16"/>
              </w:rPr>
              <w:t>: f5c6a3c0-5ff8-463f-9c0c-d4c1f324b7fb</w:t>
            </w:r>
          </w:p>
          <w:p w:rsidRPr="00A0679E" w:rsidR="00507E16" w:rsidP="00507E16" w:rsidRDefault="00507E16" w14:paraId="58BE97DB" w14:textId="77777777">
            <w:pPr>
              <w:spacing w:after="0"/>
              <w:rPr>
                <w:rFonts w:ascii="Courier New" w:hAnsi="Courier New" w:eastAsia="Courier New" w:cs="Courier New"/>
                <w:color w:val="333333"/>
                <w:sz w:val="16"/>
                <w:szCs w:val="16"/>
              </w:rPr>
            </w:pPr>
            <w:r w:rsidRPr="00A0679E">
              <w:rPr>
                <w:rFonts w:ascii="Courier New" w:hAnsi="Courier New" w:eastAsia="Courier New" w:cs="Courier New"/>
                <w:color w:val="000080"/>
                <w:sz w:val="16"/>
                <w:szCs w:val="16"/>
              </w:rPr>
              <w:t>Content-Type</w:t>
            </w:r>
            <w:r w:rsidRPr="00A0679E">
              <w:rPr>
                <w:rFonts w:ascii="Courier New" w:hAnsi="Courier New" w:eastAsia="Courier New" w:cs="Courier New"/>
                <w:color w:val="333333"/>
                <w:sz w:val="16"/>
                <w:szCs w:val="16"/>
              </w:rPr>
              <w:t>: application/json</w:t>
            </w:r>
          </w:p>
          <w:p w:rsidRPr="00A0679E" w:rsidR="00507E16" w:rsidP="00507E16" w:rsidRDefault="00507E16" w14:paraId="22D49E14" w14:textId="77777777">
            <w:pPr>
              <w:spacing w:after="0"/>
              <w:rPr>
                <w:rFonts w:ascii="Courier New" w:hAnsi="Courier New" w:eastAsia="Courier New" w:cs="Courier New"/>
                <w:color w:val="333333"/>
                <w:sz w:val="16"/>
                <w:szCs w:val="16"/>
              </w:rPr>
            </w:pPr>
            <w:r w:rsidRPr="00A0679E">
              <w:rPr>
                <w:rFonts w:ascii="Courier New" w:hAnsi="Courier New" w:eastAsia="Courier New" w:cs="Courier New"/>
                <w:color w:val="000080"/>
                <w:sz w:val="16"/>
                <w:szCs w:val="16"/>
              </w:rPr>
              <w:t>Host</w:t>
            </w:r>
            <w:r w:rsidRPr="00A0679E">
              <w:rPr>
                <w:rFonts w:ascii="Courier New" w:hAnsi="Courier New" w:eastAsia="Courier New" w:cs="Courier New"/>
                <w:color w:val="333333"/>
                <w:sz w:val="16"/>
                <w:szCs w:val="16"/>
              </w:rPr>
              <w:t>: bpe.HOST</w:t>
            </w:r>
          </w:p>
          <w:p w:rsidRPr="00A0679E" w:rsidR="00507E16" w:rsidP="00507E16" w:rsidRDefault="00507E16" w14:paraId="51C11FDC" w14:textId="77777777">
            <w:pPr>
              <w:spacing w:after="0"/>
              <w:rPr>
                <w:sz w:val="16"/>
                <w:szCs w:val="16"/>
              </w:rPr>
            </w:pPr>
          </w:p>
          <w:p w:rsidRPr="00A0679E" w:rsidR="00507E16" w:rsidP="00507E16" w:rsidRDefault="00507E16" w14:paraId="78F01668" w14:textId="77777777">
            <w:pPr>
              <w:spacing w:after="0"/>
              <w:rPr>
                <w:rFonts w:ascii="Courier New" w:hAnsi="Courier New" w:eastAsia="Courier New" w:cs="Courier New"/>
                <w:color w:val="333333"/>
                <w:sz w:val="16"/>
                <w:szCs w:val="16"/>
                <w:shd w:val="clear" w:color="auto" w:fill="F8F8F8"/>
              </w:rPr>
            </w:pPr>
            <w:r w:rsidRPr="00A0679E">
              <w:rPr>
                <w:rFonts w:ascii="Courier New" w:hAnsi="Courier New" w:eastAsia="Courier New" w:cs="Courier New"/>
                <w:color w:val="333333"/>
                <w:sz w:val="16"/>
                <w:szCs w:val="16"/>
                <w:shd w:val="clear" w:color="auto" w:fill="F8F8F8"/>
              </w:rPr>
              <w:t>{</w:t>
            </w:r>
          </w:p>
          <w:p w:rsidRPr="00A0679E" w:rsidR="00507E16" w:rsidP="00507E16" w:rsidRDefault="00507E16" w14:paraId="2D988BAB" w14:textId="77777777">
            <w:pPr>
              <w:spacing w:after="0"/>
              <w:rPr>
                <w:rFonts w:ascii="Courier New" w:hAnsi="Courier New" w:eastAsia="Courier New" w:cs="Courier New"/>
                <w:color w:val="333333"/>
                <w:sz w:val="16"/>
                <w:szCs w:val="16"/>
                <w:shd w:val="clear" w:color="auto" w:fill="F8F8F8"/>
              </w:rPr>
            </w:pPr>
            <w:r w:rsidRPr="00A0679E">
              <w:rPr>
                <w:rFonts w:ascii="Courier New" w:hAnsi="Courier New" w:eastAsia="Courier New" w:cs="Courier New"/>
                <w:color w:val="333333"/>
                <w:sz w:val="16"/>
                <w:szCs w:val="16"/>
                <w:shd w:val="clear" w:color="auto" w:fill="F8F8F8"/>
              </w:rPr>
              <w:t xml:space="preserve">  "submission": {</w:t>
            </w:r>
          </w:p>
          <w:p w:rsidRPr="00A0679E" w:rsidR="00507E16" w:rsidP="00507E16" w:rsidRDefault="00507E16" w14:paraId="5032EA93" w14:textId="77777777">
            <w:pPr>
              <w:spacing w:after="0"/>
              <w:rPr>
                <w:rFonts w:ascii="Courier New" w:hAnsi="Courier New" w:eastAsia="Courier New" w:cs="Courier New"/>
                <w:color w:val="333333"/>
                <w:sz w:val="16"/>
                <w:szCs w:val="16"/>
                <w:shd w:val="clear" w:color="auto" w:fill="F8F8F8"/>
              </w:rPr>
            </w:pPr>
            <w:r w:rsidRPr="00A0679E">
              <w:rPr>
                <w:rFonts w:ascii="Courier New" w:hAnsi="Courier New" w:eastAsia="Courier New" w:cs="Courier New"/>
                <w:color w:val="333333"/>
                <w:sz w:val="16"/>
                <w:szCs w:val="16"/>
                <w:shd w:val="clear" w:color="auto" w:fill="F8F8F8"/>
              </w:rPr>
              <w:t xml:space="preserve">    "id": ""</w:t>
            </w:r>
          </w:p>
          <w:p w:rsidRPr="00A0679E" w:rsidR="00507E16" w:rsidP="00507E16" w:rsidRDefault="00507E16" w14:paraId="4C5DDFDF" w14:textId="77777777">
            <w:pPr>
              <w:spacing w:after="0"/>
              <w:rPr>
                <w:rFonts w:ascii="Courier New" w:hAnsi="Courier New" w:eastAsia="Courier New" w:cs="Courier New"/>
                <w:color w:val="333333"/>
                <w:sz w:val="16"/>
                <w:szCs w:val="16"/>
                <w:shd w:val="clear" w:color="auto" w:fill="F8F8F8"/>
              </w:rPr>
            </w:pPr>
            <w:r w:rsidRPr="00A0679E">
              <w:rPr>
                <w:rFonts w:ascii="Courier New" w:hAnsi="Courier New" w:eastAsia="Courier New" w:cs="Courier New"/>
                <w:color w:val="333333"/>
                <w:sz w:val="16"/>
                <w:szCs w:val="16"/>
                <w:shd w:val="clear" w:color="auto" w:fill="F8F8F8"/>
              </w:rPr>
              <w:t xml:space="preserve">    "candidates": [</w:t>
            </w:r>
          </w:p>
          <w:p w:rsidRPr="00A0679E" w:rsidR="00507E16" w:rsidP="00507E16" w:rsidRDefault="00507E16" w14:paraId="48623904" w14:textId="77777777">
            <w:pPr>
              <w:spacing w:after="0"/>
              <w:rPr>
                <w:rFonts w:ascii="Courier New" w:hAnsi="Courier New" w:eastAsia="Courier New" w:cs="Courier New"/>
                <w:color w:val="333333"/>
                <w:sz w:val="16"/>
                <w:szCs w:val="16"/>
                <w:shd w:val="clear" w:color="auto" w:fill="F8F8F8"/>
              </w:rPr>
            </w:pPr>
            <w:r w:rsidRPr="00A0679E">
              <w:rPr>
                <w:rFonts w:ascii="Courier New" w:hAnsi="Courier New" w:eastAsia="Courier New" w:cs="Courier New"/>
                <w:color w:val="333333"/>
                <w:sz w:val="16"/>
                <w:szCs w:val="16"/>
                <w:shd w:val="clear" w:color="auto" w:fill="F8F8F8"/>
              </w:rPr>
              <w:t xml:space="preserve">      { "$ref": </w:t>
            </w:r>
            <w:r w:rsidRPr="00A0679E">
              <w:rPr>
                <w:rFonts w:ascii="Courier New" w:hAnsi="Courier New" w:eastAsia="Courier New" w:cs="Courier New"/>
                <w:color w:val="DD1144"/>
                <w:sz w:val="16"/>
                <w:szCs w:val="16"/>
                <w:shd w:val="clear" w:color="auto" w:fill="F8F8F8"/>
              </w:rPr>
              <w:t xml:space="preserve">"#/definitions/Organization" </w:t>
            </w:r>
            <w:r w:rsidRPr="00A0679E">
              <w:rPr>
                <w:rFonts w:ascii="Courier New" w:hAnsi="Courier New" w:eastAsia="Courier New" w:cs="Courier New"/>
                <w:color w:val="333333"/>
                <w:sz w:val="16"/>
                <w:szCs w:val="16"/>
                <w:shd w:val="clear" w:color="auto" w:fill="F8F8F8"/>
              </w:rPr>
              <w:t>}</w:t>
            </w:r>
          </w:p>
          <w:p w:rsidRPr="00A0679E" w:rsidR="00507E16" w:rsidP="00507E16" w:rsidRDefault="00507E16" w14:paraId="7B322178" w14:textId="77777777">
            <w:pPr>
              <w:spacing w:after="0"/>
              <w:rPr>
                <w:rFonts w:ascii="Courier New" w:hAnsi="Courier New" w:eastAsia="Courier New" w:cs="Courier New"/>
                <w:color w:val="333333"/>
                <w:sz w:val="16"/>
                <w:szCs w:val="16"/>
                <w:shd w:val="clear" w:color="auto" w:fill="F8F8F8"/>
              </w:rPr>
            </w:pPr>
            <w:r w:rsidRPr="00A0679E">
              <w:rPr>
                <w:rFonts w:ascii="Courier New" w:hAnsi="Courier New" w:eastAsia="Courier New" w:cs="Courier New"/>
                <w:color w:val="333333"/>
                <w:sz w:val="16"/>
                <w:szCs w:val="16"/>
                <w:shd w:val="clear" w:color="auto" w:fill="F8F8F8"/>
              </w:rPr>
              <w:t xml:space="preserve">    ]</w:t>
            </w:r>
          </w:p>
          <w:p w:rsidRPr="00A0679E" w:rsidR="00507E16" w:rsidP="00507E16" w:rsidRDefault="00507E16" w14:paraId="4D3B02B0" w14:textId="77777777">
            <w:pPr>
              <w:spacing w:after="0"/>
              <w:rPr>
                <w:rFonts w:ascii="Courier New" w:hAnsi="Courier New" w:eastAsia="Courier New" w:cs="Courier New"/>
                <w:color w:val="333333"/>
                <w:sz w:val="16"/>
                <w:szCs w:val="16"/>
                <w:shd w:val="clear" w:color="auto" w:fill="F8F8F8"/>
              </w:rPr>
            </w:pPr>
            <w:r w:rsidRPr="00A0679E">
              <w:rPr>
                <w:rFonts w:ascii="Courier New" w:hAnsi="Courier New" w:eastAsia="Courier New" w:cs="Courier New"/>
                <w:color w:val="333333"/>
                <w:sz w:val="16"/>
                <w:szCs w:val="16"/>
                <w:shd w:val="clear" w:color="auto" w:fill="F8F8F8"/>
              </w:rPr>
              <w:t xml:space="preserve">    "documents": [</w:t>
            </w:r>
          </w:p>
          <w:p w:rsidRPr="00A0679E" w:rsidR="00507E16" w:rsidP="00507E16" w:rsidRDefault="00507E16" w14:paraId="6BE2EAC8" w14:textId="77777777">
            <w:pPr>
              <w:spacing w:after="0"/>
              <w:rPr>
                <w:rFonts w:ascii="Courier New" w:hAnsi="Courier New" w:eastAsia="Courier New" w:cs="Courier New"/>
                <w:color w:val="333333"/>
                <w:sz w:val="16"/>
                <w:szCs w:val="16"/>
                <w:shd w:val="clear" w:color="auto" w:fill="F8F8F8"/>
              </w:rPr>
            </w:pPr>
            <w:r w:rsidRPr="00A0679E">
              <w:rPr>
                <w:rFonts w:ascii="Courier New" w:hAnsi="Courier New" w:eastAsia="Courier New" w:cs="Courier New"/>
                <w:color w:val="333333"/>
                <w:sz w:val="16"/>
                <w:szCs w:val="16"/>
                <w:shd w:val="clear" w:color="auto" w:fill="F8F8F8"/>
              </w:rPr>
              <w:t xml:space="preserve">      { "$ref": </w:t>
            </w:r>
            <w:r w:rsidRPr="00A0679E">
              <w:rPr>
                <w:rFonts w:ascii="Courier New" w:hAnsi="Courier New" w:eastAsia="Courier New" w:cs="Courier New"/>
                <w:color w:val="DD1144"/>
                <w:sz w:val="16"/>
                <w:szCs w:val="16"/>
                <w:shd w:val="clear" w:color="auto" w:fill="F8F8F8"/>
              </w:rPr>
              <w:t>"#/definitions/Document"</w:t>
            </w:r>
            <w:r w:rsidRPr="00A0679E">
              <w:rPr>
                <w:rFonts w:ascii="Courier New" w:hAnsi="Courier New" w:eastAsia="Courier New" w:cs="Courier New"/>
                <w:color w:val="333333"/>
                <w:sz w:val="16"/>
                <w:szCs w:val="16"/>
                <w:shd w:val="clear" w:color="auto" w:fill="F8F8F8"/>
              </w:rPr>
              <w:t xml:space="preserve"> }</w:t>
            </w:r>
          </w:p>
          <w:p w:rsidRPr="00A0679E" w:rsidR="00507E16" w:rsidP="00507E16" w:rsidRDefault="00507E16" w14:paraId="7B55FA7B" w14:textId="77777777">
            <w:pPr>
              <w:spacing w:after="0"/>
              <w:rPr>
                <w:rFonts w:ascii="Courier New" w:hAnsi="Courier New" w:eastAsia="Courier New" w:cs="Courier New"/>
                <w:color w:val="333333"/>
                <w:sz w:val="16"/>
                <w:szCs w:val="16"/>
                <w:shd w:val="clear" w:color="auto" w:fill="F8F8F8"/>
              </w:rPr>
            </w:pPr>
            <w:r w:rsidRPr="00A0679E">
              <w:rPr>
                <w:rFonts w:ascii="Courier New" w:hAnsi="Courier New" w:eastAsia="Courier New" w:cs="Courier New"/>
                <w:color w:val="333333"/>
                <w:sz w:val="16"/>
                <w:szCs w:val="16"/>
                <w:shd w:val="clear" w:color="auto" w:fill="F8F8F8"/>
              </w:rPr>
              <w:t xml:space="preserve">    ],</w:t>
            </w:r>
          </w:p>
          <w:p w:rsidRPr="00A0679E" w:rsidR="00507E16" w:rsidP="00507E16" w:rsidRDefault="00507E16" w14:paraId="2C773C64" w14:textId="77777777">
            <w:pPr>
              <w:spacing w:after="0"/>
              <w:rPr>
                <w:rFonts w:ascii="Courier New" w:hAnsi="Courier New" w:eastAsia="Courier New" w:cs="Courier New"/>
                <w:color w:val="333333"/>
                <w:sz w:val="16"/>
                <w:szCs w:val="16"/>
                <w:shd w:val="clear" w:color="auto" w:fill="F8F8F8"/>
              </w:rPr>
            </w:pPr>
            <w:r w:rsidRPr="00A0679E">
              <w:rPr>
                <w:rFonts w:ascii="Courier New" w:hAnsi="Courier New" w:eastAsia="Courier New" w:cs="Courier New"/>
                <w:color w:val="333333"/>
                <w:sz w:val="16"/>
                <w:szCs w:val="16"/>
                <w:shd w:val="clear" w:color="auto" w:fill="F8F8F8"/>
              </w:rPr>
              <w:t xml:space="preserve">    "requirementResponses":[</w:t>
            </w:r>
          </w:p>
          <w:p w:rsidRPr="00A0679E" w:rsidR="00507E16" w:rsidP="00507E16" w:rsidRDefault="00507E16" w14:paraId="75549DF8" w14:textId="77777777">
            <w:pPr>
              <w:spacing w:after="0"/>
              <w:rPr>
                <w:rFonts w:ascii="Courier New" w:hAnsi="Courier New" w:eastAsia="Courier New" w:cs="Courier New"/>
                <w:color w:val="333333"/>
                <w:sz w:val="16"/>
                <w:szCs w:val="16"/>
                <w:shd w:val="clear" w:color="auto" w:fill="F8F8F8"/>
              </w:rPr>
            </w:pPr>
            <w:r w:rsidRPr="00A0679E">
              <w:rPr>
                <w:rFonts w:ascii="Courier New" w:hAnsi="Courier New" w:eastAsia="Courier New" w:cs="Courier New"/>
                <w:color w:val="333333"/>
                <w:sz w:val="16"/>
                <w:szCs w:val="16"/>
                <w:shd w:val="clear" w:color="auto" w:fill="F8F8F8"/>
              </w:rPr>
              <w:t xml:space="preserve">      { "$ref": "</w:t>
            </w:r>
            <w:r w:rsidRPr="00A0679E">
              <w:rPr>
                <w:rFonts w:ascii="Courier New" w:hAnsi="Courier New" w:eastAsia="Courier New" w:cs="Courier New"/>
                <w:color w:val="DD1144"/>
                <w:sz w:val="16"/>
                <w:szCs w:val="16"/>
                <w:shd w:val="clear" w:color="auto" w:fill="F8F8F8"/>
              </w:rPr>
              <w:t>#/definitions/requirementResponse</w:t>
            </w:r>
            <w:r w:rsidRPr="00A0679E">
              <w:rPr>
                <w:rFonts w:ascii="Courier New" w:hAnsi="Courier New" w:eastAsia="Courier New" w:cs="Courier New"/>
                <w:color w:val="333333"/>
                <w:sz w:val="16"/>
                <w:szCs w:val="16"/>
                <w:shd w:val="clear" w:color="auto" w:fill="F8F8F8"/>
              </w:rPr>
              <w:t>" }</w:t>
            </w:r>
          </w:p>
          <w:p w:rsidRPr="00A0679E" w:rsidR="00507E16" w:rsidP="00507E16" w:rsidRDefault="00507E16" w14:paraId="4A3D2489" w14:textId="77777777">
            <w:pPr>
              <w:spacing w:after="0"/>
              <w:rPr>
                <w:rFonts w:ascii="Courier New" w:hAnsi="Courier New" w:eastAsia="Courier New" w:cs="Courier New"/>
                <w:color w:val="333333"/>
                <w:sz w:val="16"/>
                <w:szCs w:val="16"/>
                <w:shd w:val="clear" w:color="auto" w:fill="F8F8F8"/>
              </w:rPr>
            </w:pPr>
            <w:r w:rsidRPr="00A0679E">
              <w:rPr>
                <w:rFonts w:ascii="Courier New" w:hAnsi="Courier New" w:eastAsia="Courier New" w:cs="Courier New"/>
                <w:color w:val="333333"/>
                <w:sz w:val="16"/>
                <w:szCs w:val="16"/>
                <w:shd w:val="clear" w:color="auto" w:fill="F8F8F8"/>
              </w:rPr>
              <w:t xml:space="preserve">    ]</w:t>
            </w:r>
          </w:p>
          <w:p w:rsidRPr="00A0679E" w:rsidR="00507E16" w:rsidP="00507E16" w:rsidRDefault="00507E16" w14:paraId="26AF75E9" w14:textId="77777777">
            <w:pPr>
              <w:spacing w:after="0"/>
              <w:rPr>
                <w:rFonts w:ascii="Courier New" w:hAnsi="Courier New" w:eastAsia="Courier New" w:cs="Courier New"/>
                <w:color w:val="333333"/>
                <w:sz w:val="16"/>
                <w:szCs w:val="16"/>
                <w:shd w:val="clear" w:color="auto" w:fill="F8F8F8"/>
              </w:rPr>
            </w:pPr>
            <w:r w:rsidRPr="00A0679E">
              <w:rPr>
                <w:rFonts w:ascii="Courier New" w:hAnsi="Courier New" w:eastAsia="Courier New" w:cs="Courier New"/>
                <w:color w:val="333333"/>
                <w:sz w:val="16"/>
                <w:szCs w:val="16"/>
                <w:shd w:val="clear" w:color="auto" w:fill="F8F8F8"/>
              </w:rPr>
              <w:t xml:space="preserve">  }</w:t>
            </w:r>
          </w:p>
          <w:p w:rsidRPr="00A0679E" w:rsidR="00507E16" w:rsidP="00507E16" w:rsidRDefault="00507E16" w14:paraId="344B32D4" w14:textId="77777777">
            <w:pPr>
              <w:spacing w:after="0"/>
              <w:rPr>
                <w:sz w:val="16"/>
                <w:szCs w:val="16"/>
              </w:rPr>
            </w:pPr>
            <w:r w:rsidRPr="00A0679E">
              <w:rPr>
                <w:rFonts w:ascii="Courier New" w:hAnsi="Courier New" w:eastAsia="Courier New" w:cs="Courier New"/>
                <w:color w:val="333333"/>
                <w:sz w:val="16"/>
                <w:szCs w:val="16"/>
                <w:shd w:val="clear" w:color="auto" w:fill="F8F8F8"/>
              </w:rPr>
              <w:t>}</w:t>
            </w:r>
          </w:p>
          <w:p w:rsidRPr="00A0679E" w:rsidR="00507E16" w:rsidP="00507E16" w:rsidRDefault="00507E16" w14:paraId="43E9B7EC" w14:textId="77777777">
            <w:pPr>
              <w:pStyle w:val="Heading3"/>
              <w:spacing w:before="0" w:after="0"/>
              <w:ind w:left="0"/>
              <w:rPr>
                <w:rFonts w:ascii="Courier New" w:hAnsi="Courier New" w:eastAsia="Courier New" w:cs="Courier New"/>
                <w:color w:val="333333"/>
                <w:sz w:val="16"/>
                <w:szCs w:val="16"/>
              </w:rPr>
            </w:pPr>
            <w:bookmarkStart w:name="_Toc53493463" w:id="1354"/>
            <w:bookmarkEnd w:id="1354"/>
          </w:p>
          <w:p w:rsidRPr="00A0679E" w:rsidR="00507E16" w:rsidP="00507E16" w:rsidRDefault="00507E16" w14:paraId="7841A874" w14:textId="77777777">
            <w:pPr>
              <w:spacing w:after="0"/>
              <w:rPr>
                <w:rFonts w:ascii="Courier New" w:hAnsi="Courier New" w:eastAsia="Courier New" w:cs="Courier New"/>
                <w:sz w:val="16"/>
                <w:szCs w:val="16"/>
              </w:rPr>
            </w:pPr>
            <w:r w:rsidRPr="00A0679E">
              <w:rPr>
                <w:rFonts w:ascii="Courier New" w:hAnsi="Courier New" w:eastAsia="Courier New" w:cs="Courier New"/>
                <w:sz w:val="16"/>
                <w:szCs w:val="16"/>
              </w:rPr>
              <w:t>202 Accepted</w:t>
            </w:r>
          </w:p>
          <w:p w:rsidRPr="00A0679E" w:rsidR="00507E16" w:rsidP="00507E16" w:rsidRDefault="00507E16" w14:paraId="09E87489" w14:textId="77777777">
            <w:pPr>
              <w:spacing w:after="0"/>
              <w:rPr>
                <w:rFonts w:ascii="Courier New" w:hAnsi="Courier New" w:eastAsia="Courier New" w:cs="Courier New"/>
                <w:color w:val="333333"/>
                <w:sz w:val="16"/>
                <w:szCs w:val="16"/>
              </w:rPr>
            </w:pPr>
            <w:r w:rsidRPr="00A0679E">
              <w:rPr>
                <w:rFonts w:ascii="Courier New" w:hAnsi="Courier New" w:eastAsia="Courier New" w:cs="Courier New"/>
                <w:color w:val="000080"/>
                <w:sz w:val="16"/>
                <w:szCs w:val="16"/>
              </w:rPr>
              <w:t>Content-Type</w:t>
            </w:r>
            <w:r w:rsidRPr="00A0679E">
              <w:rPr>
                <w:rFonts w:ascii="Courier New" w:hAnsi="Courier New" w:eastAsia="Courier New" w:cs="Courier New"/>
                <w:color w:val="333333"/>
                <w:sz w:val="16"/>
                <w:szCs w:val="16"/>
              </w:rPr>
              <w:t>: application/json; charset=UTF-8</w:t>
            </w:r>
          </w:p>
        </w:tc>
      </w:tr>
    </w:tbl>
    <w:p w:rsidRPr="00A0679E" w:rsidR="00507E16" w:rsidP="00507E16" w:rsidRDefault="00507E16" w14:paraId="58E624F8" w14:textId="77777777">
      <w:pPr>
        <w:spacing w:line="240" w:lineRule="auto"/>
      </w:pPr>
    </w:p>
    <w:tbl>
      <w:tblPr>
        <w:tblW w:w="9000" w:type="dxa"/>
        <w:tblLayout w:type="fixed"/>
        <w:tblLook w:val="0600" w:firstRow="0" w:lastRow="0" w:firstColumn="0" w:lastColumn="0" w:noHBand="1" w:noVBand="1"/>
      </w:tblPr>
      <w:tblGrid>
        <w:gridCol w:w="8085"/>
        <w:gridCol w:w="915"/>
      </w:tblGrid>
      <w:tr w:rsidRPr="00A0679E" w:rsidR="00507E16" w:rsidTr="00507E16" w14:paraId="023D8C32" w14:textId="77777777">
        <w:trPr>
          <w:trHeight w:val="1770"/>
        </w:trPr>
        <w:tc>
          <w:tcPr>
            <w:tcW w:w="8085" w:type="dxa"/>
            <w:tcBorders>
              <w:top w:val="nil"/>
              <w:left w:val="nil"/>
              <w:bottom w:val="nil"/>
              <w:right w:val="nil"/>
            </w:tcBorders>
            <w:shd w:val="clear" w:color="auto" w:fill="FFF2CC"/>
            <w:tcMar>
              <w:top w:w="180" w:type="dxa"/>
              <w:left w:w="180" w:type="dxa"/>
              <w:bottom w:w="180" w:type="dxa"/>
              <w:right w:w="180" w:type="dxa"/>
            </w:tcMar>
            <w:vAlign w:val="center"/>
          </w:tcPr>
          <w:p w:rsidRPr="00A0679E" w:rsidR="00507E16" w:rsidP="00507E16" w:rsidRDefault="00507E16" w14:paraId="102514CA" w14:textId="77777777">
            <w:pPr>
              <w:spacing w:line="331" w:lineRule="auto"/>
              <w:rPr>
                <w:b/>
              </w:rPr>
            </w:pPr>
            <w:r w:rsidRPr="00A0679E">
              <w:rPr>
                <w:b/>
              </w:rPr>
              <w:lastRenderedPageBreak/>
              <w:t>Requirement Responses</w:t>
            </w:r>
          </w:p>
          <w:p w:rsidRPr="00A0679E" w:rsidR="00507E16" w:rsidP="00507E16" w:rsidRDefault="00507E16" w14:paraId="799B42ED" w14:textId="43AE147E">
            <w:pPr>
              <w:spacing w:line="331" w:lineRule="auto"/>
              <w:rPr>
                <w:rFonts w:ascii="Courier New" w:hAnsi="Courier New" w:eastAsia="Courier New" w:cs="Courier New"/>
                <w:color w:val="000000"/>
                <w:sz w:val="18"/>
                <w:szCs w:val="18"/>
              </w:rPr>
            </w:pPr>
            <w:r w:rsidRPr="00A0679E">
              <w:t>An EoI shall include relevant</w:t>
            </w:r>
            <w:r w:rsidRPr="00A0679E">
              <w:rPr>
                <w:color w:val="666666"/>
                <w:sz w:val="18"/>
                <w:szCs w:val="18"/>
              </w:rPr>
              <w:t xml:space="preserve"> </w:t>
            </w:r>
            <w:r w:rsidRPr="00A0679E">
              <w:rPr>
                <w:rFonts w:ascii="Courier New" w:hAnsi="Courier New" w:eastAsia="Courier New" w:cs="Courier New"/>
                <w:color w:val="000000"/>
                <w:sz w:val="18"/>
                <w:szCs w:val="18"/>
              </w:rPr>
              <w:t xml:space="preserve">requirementResponse </w:t>
            </w:r>
            <w:r w:rsidRPr="00A0679E">
              <w:t>for each</w:t>
            </w:r>
            <w:r w:rsidRPr="00A0679E">
              <w:rPr>
                <w:color w:val="666666"/>
                <w:sz w:val="18"/>
                <w:szCs w:val="18"/>
              </w:rPr>
              <w:t xml:space="preserve"> </w:t>
            </w:r>
            <w:r w:rsidRPr="00A0679E">
              <w:rPr>
                <w:rFonts w:ascii="Courier New" w:hAnsi="Courier New" w:eastAsia="Courier New" w:cs="Courier New"/>
                <w:color w:val="000000"/>
                <w:sz w:val="18"/>
                <w:szCs w:val="18"/>
              </w:rPr>
              <w:t xml:space="preserve">requirement </w:t>
            </w:r>
            <w:r w:rsidRPr="00A0679E">
              <w:t>expressed through criteria, where</w:t>
            </w:r>
            <w:r w:rsidRPr="00A0679E">
              <w:rPr>
                <w:color w:val="666666"/>
                <w:sz w:val="18"/>
                <w:szCs w:val="18"/>
              </w:rPr>
              <w:t xml:space="preserve"> </w:t>
            </w:r>
            <w:r w:rsidRPr="00A0679E">
              <w:rPr>
                <w:rFonts w:ascii="Courier New" w:hAnsi="Courier New" w:eastAsia="Courier New" w:cs="Courier New"/>
                <w:color w:val="000000"/>
                <w:sz w:val="18"/>
                <w:szCs w:val="18"/>
              </w:rPr>
              <w:t>criterion.source: tenderer</w:t>
            </w:r>
          </w:p>
          <w:p w:rsidRPr="00A0679E" w:rsidR="00507E16" w:rsidP="00507E16" w:rsidRDefault="00507E16" w14:paraId="54636B1E" w14:textId="77777777">
            <w:pPr>
              <w:spacing w:after="0" w:line="288" w:lineRule="auto"/>
              <w:rPr>
                <w:color w:val="000000"/>
                <w:sz w:val="18"/>
                <w:szCs w:val="18"/>
                <w:u w:val="single"/>
              </w:rPr>
            </w:pPr>
            <w:r w:rsidRPr="00A0679E">
              <w:t>Read more about</w:t>
            </w:r>
            <w:r w:rsidRPr="00040E8A" w:rsidR="0044176F">
              <w:fldChar w:fldCharType="begin"/>
            </w:r>
            <w:r w:rsidRPr="00A0679E" w:rsidR="0044176F">
              <w:instrText xml:space="preserve"> HYPERLINK "https://docs.google.com/document/d/1MNLX0QObYfPwFf74iOt1E4VUozTxbKpLcObRymTOrlc/edit" \l "heading=h.h30oqui81uz8" \h </w:instrText>
            </w:r>
            <w:r w:rsidRPr="00040E8A" w:rsidR="0044176F">
              <w:fldChar w:fldCharType="separate"/>
            </w:r>
            <w:r w:rsidRPr="00A0679E">
              <w:t xml:space="preserve"> </w:t>
            </w:r>
            <w:r w:rsidRPr="00040E8A" w:rsidR="0044176F">
              <w:fldChar w:fldCharType="end"/>
            </w:r>
            <w:r w:rsidRPr="00040E8A" w:rsidR="0044176F">
              <w:fldChar w:fldCharType="begin"/>
            </w:r>
            <w:r w:rsidRPr="00A0679E" w:rsidR="0044176F">
              <w:instrText xml:space="preserve"> HYPERLINK "https://docs.google.com/document/d/1MNLX0QObYfPwFf74iOt1E4VUozTxbKpLcObRymTOrlc/edit" \l "heading=h.h30oqui81uz8" \h </w:instrText>
            </w:r>
            <w:r w:rsidRPr="00040E8A" w:rsidR="0044176F">
              <w:rPr>
                <w:rPrChange w:author="Chris Smith" w:date="2020-12-19T08:42:00Z" w:id="1355">
                  <w:rPr>
                    <w:color w:val="000000"/>
                    <w:sz w:val="18"/>
                    <w:szCs w:val="18"/>
                    <w:u w:val="single"/>
                  </w:rPr>
                </w:rPrChange>
              </w:rPr>
              <w:fldChar w:fldCharType="separate"/>
            </w:r>
            <w:r w:rsidRPr="00A0679E">
              <w:rPr>
                <w:color w:val="000000"/>
                <w:sz w:val="18"/>
                <w:szCs w:val="18"/>
                <w:u w:val="single"/>
              </w:rPr>
              <w:t>requirement responses for automated ranking and evaluation</w:t>
            </w:r>
            <w:r w:rsidRPr="00040E8A" w:rsidR="0044176F">
              <w:rPr>
                <w:color w:val="000000"/>
                <w:sz w:val="18"/>
                <w:szCs w:val="18"/>
                <w:u w:val="single"/>
              </w:rPr>
              <w:fldChar w:fldCharType="end"/>
            </w:r>
          </w:p>
        </w:tc>
        <w:tc>
          <w:tcPr>
            <w:tcW w:w="915" w:type="dxa"/>
            <w:tcBorders>
              <w:top w:val="nil"/>
              <w:left w:val="nil"/>
              <w:bottom w:val="nil"/>
              <w:right w:val="nil"/>
            </w:tcBorders>
            <w:shd w:val="clear" w:color="auto" w:fill="FFF2CC"/>
            <w:tcMar>
              <w:top w:w="80" w:type="dxa"/>
              <w:left w:w="80" w:type="dxa"/>
              <w:bottom w:w="80" w:type="dxa"/>
              <w:right w:w="80" w:type="dxa"/>
            </w:tcMar>
          </w:tcPr>
          <w:p w:rsidRPr="00A0679E" w:rsidR="00507E16" w:rsidP="00507E16" w:rsidRDefault="00507E16" w14:paraId="051142D5" w14:textId="0BC0E191">
            <w:pPr>
              <w:pStyle w:val="Heading3"/>
              <w:spacing w:before="200" w:after="0" w:line="288" w:lineRule="auto"/>
              <w:ind w:left="0"/>
              <w:jc w:val="center"/>
            </w:pPr>
            <w:bookmarkStart w:name="_Toc53493464" w:id="1356"/>
            <w:bookmarkEnd w:id="1356"/>
          </w:p>
        </w:tc>
      </w:tr>
    </w:tbl>
    <w:p w:rsidRPr="00A0679E" w:rsidR="00217D67" w:rsidP="00217D67" w:rsidRDefault="00217D67" w14:paraId="42272184" w14:textId="77777777">
      <w:pPr>
        <w:pStyle w:val="Heading4"/>
        <w:keepNext w:val="0"/>
        <w:keepLines w:val="0"/>
        <w:spacing w:before="200" w:line="360" w:lineRule="auto"/>
        <w:ind w:left="924"/>
        <w:jc w:val="left"/>
      </w:pPr>
      <w:r w:rsidRPr="00A0679E">
        <w:t>Feed Point Response</w:t>
      </w:r>
    </w:p>
    <w:p w:rsidRPr="00A0679E" w:rsidR="00507E16" w:rsidP="00507E16" w:rsidRDefault="00507E16" w14:paraId="2C640E73" w14:textId="4F491930">
      <w:r w:rsidRPr="00A0679E">
        <w:t xml:space="preserve">As a result of the command execution, a separate ocds-release is formed in the system describing the submitted EoI. The System will inform the contributor (according to a </w:t>
      </w:r>
      <w:r w:rsidRPr="00040E8A" w:rsidR="0044176F">
        <w:fldChar w:fldCharType="begin"/>
      </w:r>
      <w:r w:rsidRPr="00A0679E" w:rsidR="0044176F">
        <w:instrText xml:space="preserve"> HYPERLINK "http://some" \h </w:instrText>
      </w:r>
      <w:r w:rsidRPr="00040E8A" w:rsidR="0044176F">
        <w:rPr>
          <w:rPrChange w:author="Chris Smith" w:date="2020-12-19T08:42:00Z" w:id="1357">
            <w:rPr>
              <w:color w:val="000000"/>
              <w:u w:val="single"/>
            </w:rPr>
          </w:rPrChange>
        </w:rPr>
        <w:fldChar w:fldCharType="separate"/>
      </w:r>
      <w:r w:rsidRPr="00A0679E">
        <w:rPr>
          <w:color w:val="000000"/>
          <w:u w:val="single"/>
        </w:rPr>
        <w:t>CDUI-5-1: Backward notification</w:t>
      </w:r>
      <w:r w:rsidRPr="00040E8A" w:rsidR="0044176F">
        <w:rPr>
          <w:color w:val="000000"/>
          <w:u w:val="single"/>
        </w:rPr>
        <w:fldChar w:fldCharType="end"/>
      </w:r>
      <w:r w:rsidRPr="00A0679E">
        <w:t>) with a following message:</w:t>
      </w:r>
    </w:p>
    <w:tbl>
      <w:tblPr>
        <w:tblW w:w="9015" w:type="dxa"/>
        <w:tblBorders>
          <w:top w:val="nil"/>
          <w:left w:val="nil"/>
          <w:bottom w:val="nil"/>
          <w:right w:val="nil"/>
          <w:insideH w:val="nil"/>
          <w:insideV w:val="nil"/>
        </w:tblBorders>
        <w:tblLayout w:type="fixed"/>
        <w:tblLook w:val="0600" w:firstRow="0" w:lastRow="0" w:firstColumn="0" w:lastColumn="0" w:noHBand="1" w:noVBand="1"/>
      </w:tblPr>
      <w:tblGrid>
        <w:gridCol w:w="9015"/>
      </w:tblGrid>
      <w:tr w:rsidRPr="00A0679E" w:rsidR="00507E16" w:rsidTr="00507E16" w14:paraId="6A44DB72" w14:textId="77777777">
        <w:trPr>
          <w:trHeight w:val="3570"/>
        </w:trPr>
        <w:tc>
          <w:tcPr>
            <w:tcW w:w="9015" w:type="dxa"/>
            <w:tcBorders>
              <w:top w:val="nil"/>
              <w:left w:val="nil"/>
              <w:bottom w:val="nil"/>
              <w:right w:val="nil"/>
            </w:tcBorders>
            <w:shd w:val="clear" w:color="auto" w:fill="F8F8F8"/>
            <w:tcMar>
              <w:top w:w="180" w:type="dxa"/>
              <w:left w:w="180" w:type="dxa"/>
              <w:bottom w:w="180" w:type="dxa"/>
              <w:right w:w="180" w:type="dxa"/>
            </w:tcMar>
          </w:tcPr>
          <w:p w:rsidRPr="00A0679E" w:rsidR="00507E16" w:rsidP="00507E16" w:rsidRDefault="00507E16" w14:paraId="158B0A0D" w14:textId="77777777">
            <w:pPr>
              <w:spacing w:after="0"/>
              <w:rPr>
                <w:rFonts w:ascii="Courier New" w:hAnsi="Courier New" w:eastAsia="Courier New" w:cs="Courier New"/>
                <w:sz w:val="16"/>
                <w:szCs w:val="16"/>
              </w:rPr>
            </w:pPr>
            <w:r w:rsidRPr="00A0679E">
              <w:rPr>
                <w:rFonts w:ascii="Courier New" w:hAnsi="Courier New" w:eastAsia="Courier New" w:cs="Courier New"/>
                <w:sz w:val="16"/>
                <w:szCs w:val="16"/>
              </w:rPr>
              <w:t>{</w:t>
            </w:r>
          </w:p>
          <w:p w:rsidRPr="00A0679E" w:rsidR="00507E16" w:rsidP="00507E16" w:rsidRDefault="00507E16" w14:paraId="120D5803" w14:textId="77777777">
            <w:pPr>
              <w:spacing w:after="0"/>
              <w:rPr>
                <w:rFonts w:ascii="Courier New" w:hAnsi="Courier New" w:eastAsia="Courier New" w:cs="Courier New"/>
                <w:color w:val="333333"/>
                <w:sz w:val="16"/>
                <w:szCs w:val="16"/>
              </w:rPr>
            </w:pPr>
            <w:r w:rsidRPr="00A0679E">
              <w:rPr>
                <w:rFonts w:ascii="Courier New" w:hAnsi="Courier New" w:eastAsia="Courier New" w:cs="Courier New"/>
                <w:color w:val="333333"/>
                <w:sz w:val="16"/>
                <w:szCs w:val="16"/>
              </w:rPr>
              <w:t xml:space="preserve">  "initiator": </w:t>
            </w:r>
            <w:r w:rsidRPr="00A0679E">
              <w:rPr>
                <w:rFonts w:ascii="Courier New" w:hAnsi="Courier New" w:eastAsia="Courier New" w:cs="Courier New"/>
                <w:color w:val="DD1144"/>
                <w:sz w:val="16"/>
                <w:szCs w:val="16"/>
              </w:rPr>
              <w:t>"platform"</w:t>
            </w:r>
            <w:r w:rsidRPr="00A0679E">
              <w:rPr>
                <w:rFonts w:ascii="Courier New" w:hAnsi="Courier New" w:eastAsia="Courier New" w:cs="Courier New"/>
                <w:color w:val="333333"/>
                <w:sz w:val="16"/>
                <w:szCs w:val="16"/>
              </w:rPr>
              <w:t>,</w:t>
            </w:r>
          </w:p>
          <w:p w:rsidRPr="00A0679E" w:rsidR="00507E16" w:rsidP="00507E16" w:rsidRDefault="00507E16" w14:paraId="24F622EA" w14:textId="77777777">
            <w:pPr>
              <w:spacing w:after="0"/>
              <w:rPr>
                <w:rFonts w:ascii="Courier New" w:hAnsi="Courier New" w:eastAsia="Courier New" w:cs="Courier New"/>
                <w:color w:val="333333"/>
                <w:sz w:val="16"/>
                <w:szCs w:val="16"/>
              </w:rPr>
            </w:pPr>
            <w:r w:rsidRPr="00A0679E">
              <w:rPr>
                <w:rFonts w:ascii="Courier New" w:hAnsi="Courier New" w:eastAsia="Courier New" w:cs="Courier New"/>
                <w:color w:val="333333"/>
                <w:sz w:val="16"/>
                <w:szCs w:val="16"/>
              </w:rPr>
              <w:t xml:space="preserve">  "X-OPERATION-ID": </w:t>
            </w:r>
            <w:r w:rsidRPr="00A0679E">
              <w:rPr>
                <w:rFonts w:ascii="Courier New" w:hAnsi="Courier New" w:eastAsia="Courier New" w:cs="Courier New"/>
                <w:color w:val="DD1144"/>
                <w:sz w:val="16"/>
                <w:szCs w:val="16"/>
              </w:rPr>
              <w:t>"f5c6a3c0-5ff8-463f-9c0c-d4c1f324b7fb"</w:t>
            </w:r>
            <w:r w:rsidRPr="00A0679E">
              <w:rPr>
                <w:rFonts w:ascii="Courier New" w:hAnsi="Courier New" w:eastAsia="Courier New" w:cs="Courier New"/>
                <w:color w:val="333333"/>
                <w:sz w:val="16"/>
                <w:szCs w:val="16"/>
              </w:rPr>
              <w:t>,</w:t>
            </w:r>
          </w:p>
          <w:p w:rsidRPr="00A0679E" w:rsidR="00507E16" w:rsidP="00507E16" w:rsidRDefault="00507E16" w14:paraId="11A62ADA" w14:textId="77777777">
            <w:pPr>
              <w:spacing w:after="0"/>
              <w:rPr>
                <w:rFonts w:ascii="Courier New" w:hAnsi="Courier New" w:eastAsia="Courier New" w:cs="Courier New"/>
                <w:color w:val="333333"/>
                <w:sz w:val="16"/>
                <w:szCs w:val="16"/>
              </w:rPr>
            </w:pPr>
            <w:r w:rsidRPr="00A0679E">
              <w:rPr>
                <w:rFonts w:ascii="Courier New" w:hAnsi="Courier New" w:eastAsia="Courier New" w:cs="Courier New"/>
                <w:color w:val="333333"/>
                <w:sz w:val="16"/>
                <w:szCs w:val="16"/>
              </w:rPr>
              <w:t xml:space="preserve">  "X-RESPONSE-ID": </w:t>
            </w:r>
            <w:r w:rsidRPr="00A0679E">
              <w:rPr>
                <w:rFonts w:ascii="Courier New" w:hAnsi="Courier New" w:eastAsia="Courier New" w:cs="Courier New"/>
                <w:color w:val="DD1144"/>
                <w:sz w:val="16"/>
                <w:szCs w:val="16"/>
              </w:rPr>
              <w:t>"f5c6a3c1-5ff8-463f-9c0c-d4c1f324b7fb"</w:t>
            </w:r>
            <w:r w:rsidRPr="00A0679E">
              <w:rPr>
                <w:rFonts w:ascii="Courier New" w:hAnsi="Courier New" w:eastAsia="Courier New" w:cs="Courier New"/>
                <w:color w:val="333333"/>
                <w:sz w:val="16"/>
                <w:szCs w:val="16"/>
              </w:rPr>
              <w:t>,</w:t>
            </w:r>
          </w:p>
          <w:p w:rsidRPr="00A0679E" w:rsidR="00507E16" w:rsidP="00507E16" w:rsidRDefault="00507E16" w14:paraId="2EC69762" w14:textId="77777777">
            <w:pPr>
              <w:spacing w:after="0"/>
              <w:rPr>
                <w:rFonts w:ascii="Courier New" w:hAnsi="Courier New" w:eastAsia="Courier New" w:cs="Courier New"/>
                <w:sz w:val="16"/>
                <w:szCs w:val="16"/>
              </w:rPr>
            </w:pPr>
            <w:r w:rsidRPr="00A0679E">
              <w:rPr>
                <w:rFonts w:ascii="Courier New" w:hAnsi="Courier New" w:eastAsia="Courier New" w:cs="Courier New"/>
                <w:sz w:val="16"/>
                <w:szCs w:val="16"/>
              </w:rPr>
              <w:t xml:space="preserve">  "data": {</w:t>
            </w:r>
          </w:p>
          <w:p w:rsidRPr="00A0679E" w:rsidR="00507E16" w:rsidP="00507E16" w:rsidRDefault="00507E16" w14:paraId="13AA4832" w14:textId="77777777">
            <w:pPr>
              <w:spacing w:after="0"/>
              <w:rPr>
                <w:rFonts w:ascii="Courier New" w:hAnsi="Courier New" w:eastAsia="Courier New" w:cs="Courier New"/>
                <w:color w:val="333333"/>
                <w:sz w:val="16"/>
                <w:szCs w:val="16"/>
              </w:rPr>
            </w:pPr>
            <w:r w:rsidRPr="00A0679E">
              <w:rPr>
                <w:rFonts w:ascii="Courier New" w:hAnsi="Courier New" w:eastAsia="Courier New" w:cs="Courier New"/>
                <w:color w:val="333333"/>
                <w:sz w:val="16"/>
                <w:szCs w:val="16"/>
              </w:rPr>
              <w:t xml:space="preserve">    "ocid": </w:t>
            </w:r>
            <w:r w:rsidRPr="00A0679E">
              <w:rPr>
                <w:rFonts w:ascii="Courier New" w:hAnsi="Courier New" w:eastAsia="Courier New" w:cs="Courier New"/>
                <w:color w:val="DD1144"/>
                <w:sz w:val="16"/>
                <w:szCs w:val="16"/>
              </w:rPr>
              <w:t>"ocds-000-00001-sp"</w:t>
            </w:r>
            <w:r w:rsidRPr="00A0679E">
              <w:rPr>
                <w:rFonts w:ascii="Courier New" w:hAnsi="Courier New" w:eastAsia="Courier New" w:cs="Courier New"/>
                <w:color w:val="333333"/>
                <w:sz w:val="16"/>
                <w:szCs w:val="16"/>
              </w:rPr>
              <w:t>,</w:t>
            </w:r>
          </w:p>
          <w:p w:rsidRPr="00A0679E" w:rsidR="00507E16" w:rsidP="00507E16" w:rsidRDefault="00507E16" w14:paraId="06A0657B" w14:textId="77777777">
            <w:pPr>
              <w:spacing w:after="0"/>
              <w:rPr>
                <w:rFonts w:ascii="Courier New" w:hAnsi="Courier New" w:eastAsia="Courier New" w:cs="Courier New"/>
                <w:color w:val="333333"/>
                <w:sz w:val="16"/>
                <w:szCs w:val="16"/>
              </w:rPr>
            </w:pPr>
            <w:r w:rsidRPr="00A0679E">
              <w:rPr>
                <w:rFonts w:ascii="Courier New" w:hAnsi="Courier New" w:eastAsia="Courier New" w:cs="Courier New"/>
                <w:color w:val="333333"/>
                <w:sz w:val="16"/>
                <w:szCs w:val="16"/>
              </w:rPr>
              <w:t xml:space="preserve">    "url": </w:t>
            </w:r>
            <w:r w:rsidRPr="00A0679E">
              <w:rPr>
                <w:rFonts w:ascii="Courier New" w:hAnsi="Courier New" w:eastAsia="Courier New" w:cs="Courier New"/>
                <w:color w:val="DD1144"/>
                <w:sz w:val="16"/>
                <w:szCs w:val="16"/>
              </w:rPr>
              <w:t>"http://public.HOST/tenders/ocds-000-00001/ocds-000-00001-sp"</w:t>
            </w:r>
            <w:r w:rsidRPr="00A0679E">
              <w:rPr>
                <w:rFonts w:ascii="Courier New" w:hAnsi="Courier New" w:eastAsia="Courier New" w:cs="Courier New"/>
                <w:color w:val="333333"/>
                <w:sz w:val="16"/>
                <w:szCs w:val="16"/>
              </w:rPr>
              <w:t>,</w:t>
            </w:r>
          </w:p>
          <w:p w:rsidRPr="00A0679E" w:rsidR="00507E16" w:rsidP="00507E16" w:rsidRDefault="00507E16" w14:paraId="5261E5D1" w14:textId="77777777">
            <w:pPr>
              <w:spacing w:after="0"/>
              <w:rPr>
                <w:rFonts w:ascii="Courier New" w:hAnsi="Courier New" w:eastAsia="Courier New" w:cs="Courier New"/>
                <w:color w:val="333333"/>
                <w:sz w:val="16"/>
                <w:szCs w:val="16"/>
              </w:rPr>
            </w:pPr>
            <w:r w:rsidRPr="00A0679E">
              <w:rPr>
                <w:rFonts w:ascii="Courier New" w:hAnsi="Courier New" w:eastAsia="Courier New" w:cs="Courier New"/>
                <w:color w:val="333333"/>
                <w:sz w:val="16"/>
                <w:szCs w:val="16"/>
              </w:rPr>
              <w:t xml:space="preserve">    "operationDate": </w:t>
            </w:r>
            <w:r w:rsidRPr="00A0679E">
              <w:rPr>
                <w:rFonts w:ascii="Courier New" w:hAnsi="Courier New" w:eastAsia="Courier New" w:cs="Courier New"/>
                <w:color w:val="DD1144"/>
                <w:sz w:val="16"/>
                <w:szCs w:val="16"/>
              </w:rPr>
              <w:t>"2018-08-14T13:51:06Z"</w:t>
            </w:r>
            <w:r w:rsidRPr="00A0679E">
              <w:rPr>
                <w:rFonts w:ascii="Courier New" w:hAnsi="Courier New" w:eastAsia="Courier New" w:cs="Courier New"/>
                <w:color w:val="333333"/>
                <w:sz w:val="16"/>
                <w:szCs w:val="16"/>
              </w:rPr>
              <w:t>,</w:t>
            </w:r>
          </w:p>
          <w:p w:rsidRPr="00A0679E" w:rsidR="00507E16" w:rsidP="00507E16" w:rsidRDefault="00507E16" w14:paraId="10BA5D5E" w14:textId="77777777">
            <w:pPr>
              <w:spacing w:after="0"/>
              <w:rPr>
                <w:rFonts w:ascii="Courier New" w:hAnsi="Courier New" w:eastAsia="Courier New" w:cs="Courier New"/>
                <w:sz w:val="16"/>
                <w:szCs w:val="16"/>
              </w:rPr>
            </w:pPr>
            <w:r w:rsidRPr="00A0679E">
              <w:rPr>
                <w:rFonts w:ascii="Courier New" w:hAnsi="Courier New" w:eastAsia="Courier New" w:cs="Courier New"/>
                <w:sz w:val="16"/>
                <w:szCs w:val="16"/>
              </w:rPr>
              <w:t xml:space="preserve">    "outcomes": {</w:t>
            </w:r>
          </w:p>
          <w:p w:rsidRPr="00A0679E" w:rsidR="00507E16" w:rsidP="00507E16" w:rsidRDefault="00507E16" w14:paraId="589C9BD7" w14:textId="77777777">
            <w:pPr>
              <w:spacing w:after="0"/>
              <w:rPr>
                <w:rFonts w:ascii="Courier New" w:hAnsi="Courier New" w:eastAsia="Courier New" w:cs="Courier New"/>
                <w:sz w:val="16"/>
                <w:szCs w:val="16"/>
              </w:rPr>
            </w:pPr>
            <w:r w:rsidRPr="00A0679E">
              <w:rPr>
                <w:rFonts w:ascii="Courier New" w:hAnsi="Courier New" w:eastAsia="Courier New" w:cs="Courier New"/>
                <w:sz w:val="16"/>
                <w:szCs w:val="16"/>
              </w:rPr>
              <w:t xml:space="preserve">      "submissions": [</w:t>
            </w:r>
          </w:p>
          <w:p w:rsidRPr="00A0679E" w:rsidR="00507E16" w:rsidP="00507E16" w:rsidRDefault="00507E16" w14:paraId="0B1365E5" w14:textId="77777777">
            <w:pPr>
              <w:spacing w:after="0"/>
              <w:rPr>
                <w:rFonts w:ascii="Courier New" w:hAnsi="Courier New" w:eastAsia="Courier New" w:cs="Courier New"/>
                <w:sz w:val="16"/>
                <w:szCs w:val="16"/>
              </w:rPr>
            </w:pPr>
            <w:r w:rsidRPr="00A0679E">
              <w:rPr>
                <w:rFonts w:ascii="Courier New" w:hAnsi="Courier New" w:eastAsia="Courier New" w:cs="Courier New"/>
                <w:sz w:val="16"/>
                <w:szCs w:val="16"/>
              </w:rPr>
              <w:t xml:space="preserve">        {</w:t>
            </w:r>
          </w:p>
          <w:p w:rsidRPr="00A0679E" w:rsidR="00507E16" w:rsidP="00507E16" w:rsidRDefault="00507E16" w14:paraId="0238AD0E" w14:textId="77777777">
            <w:pPr>
              <w:spacing w:after="0"/>
              <w:rPr>
                <w:rFonts w:ascii="Courier New" w:hAnsi="Courier New" w:eastAsia="Courier New" w:cs="Courier New"/>
                <w:color w:val="333333"/>
                <w:sz w:val="16"/>
                <w:szCs w:val="16"/>
              </w:rPr>
            </w:pPr>
            <w:r w:rsidRPr="00A0679E">
              <w:rPr>
                <w:rFonts w:ascii="Courier New" w:hAnsi="Courier New" w:eastAsia="Courier New" w:cs="Courier New"/>
                <w:color w:val="333333"/>
                <w:sz w:val="16"/>
                <w:szCs w:val="16"/>
              </w:rPr>
              <w:t xml:space="preserve">          "id": </w:t>
            </w:r>
            <w:r w:rsidRPr="00A0679E">
              <w:rPr>
                <w:rFonts w:ascii="Courier New" w:hAnsi="Courier New" w:eastAsia="Courier New" w:cs="Courier New"/>
                <w:color w:val="DD1144"/>
                <w:sz w:val="16"/>
                <w:szCs w:val="16"/>
              </w:rPr>
              <w:t>"333-submission-id-3344"</w:t>
            </w:r>
            <w:r w:rsidRPr="00A0679E">
              <w:rPr>
                <w:rFonts w:ascii="Courier New" w:hAnsi="Courier New" w:eastAsia="Courier New" w:cs="Courier New"/>
                <w:color w:val="333333"/>
                <w:sz w:val="16"/>
                <w:szCs w:val="16"/>
              </w:rPr>
              <w:t>,</w:t>
            </w:r>
          </w:p>
          <w:p w:rsidRPr="00A0679E" w:rsidR="00507E16" w:rsidP="00507E16" w:rsidRDefault="00507E16" w14:paraId="5353A1AA" w14:textId="77777777">
            <w:pPr>
              <w:spacing w:after="0"/>
              <w:rPr>
                <w:rFonts w:ascii="Courier New" w:hAnsi="Courier New" w:eastAsia="Courier New" w:cs="Courier New"/>
                <w:color w:val="333333"/>
                <w:sz w:val="16"/>
                <w:szCs w:val="16"/>
              </w:rPr>
            </w:pPr>
            <w:r w:rsidRPr="00A0679E">
              <w:rPr>
                <w:rFonts w:ascii="Courier New" w:hAnsi="Courier New" w:eastAsia="Courier New" w:cs="Courier New"/>
                <w:color w:val="333333"/>
                <w:sz w:val="16"/>
                <w:szCs w:val="16"/>
              </w:rPr>
              <w:t xml:space="preserve">          "X-TOKEN": </w:t>
            </w:r>
            <w:r w:rsidRPr="00A0679E">
              <w:rPr>
                <w:rFonts w:ascii="Courier New" w:hAnsi="Courier New" w:eastAsia="Courier New" w:cs="Courier New"/>
                <w:color w:val="DD1144"/>
                <w:sz w:val="16"/>
                <w:szCs w:val="16"/>
              </w:rPr>
              <w:t>"c3bdd497-ac2d-4e25-bd7f-cd55111aa7b4"</w:t>
            </w:r>
            <w:r w:rsidRPr="00A0679E">
              <w:rPr>
                <w:rFonts w:ascii="Courier New" w:hAnsi="Courier New" w:eastAsia="Courier New" w:cs="Courier New"/>
                <w:color w:val="333333"/>
                <w:sz w:val="16"/>
                <w:szCs w:val="16"/>
              </w:rPr>
              <w:t>,</w:t>
            </w:r>
          </w:p>
          <w:p w:rsidRPr="00A0679E" w:rsidR="00507E16" w:rsidP="00507E16" w:rsidRDefault="00507E16" w14:paraId="4A6DDDB6" w14:textId="77777777">
            <w:pPr>
              <w:spacing w:after="0"/>
              <w:rPr>
                <w:rFonts w:ascii="Courier New" w:hAnsi="Courier New" w:eastAsia="Courier New" w:cs="Courier New"/>
                <w:sz w:val="16"/>
                <w:szCs w:val="16"/>
              </w:rPr>
            </w:pPr>
            <w:r w:rsidRPr="00A0679E">
              <w:rPr>
                <w:rFonts w:ascii="Courier New" w:hAnsi="Courier New" w:eastAsia="Courier New" w:cs="Courier New"/>
                <w:sz w:val="16"/>
                <w:szCs w:val="16"/>
              </w:rPr>
              <w:t xml:space="preserve">        }</w:t>
            </w:r>
          </w:p>
          <w:p w:rsidRPr="00A0679E" w:rsidR="00507E16" w:rsidP="00507E16" w:rsidRDefault="00507E16" w14:paraId="73DF6F9F" w14:textId="77777777">
            <w:pPr>
              <w:spacing w:after="0"/>
              <w:rPr>
                <w:rFonts w:ascii="Courier New" w:hAnsi="Courier New" w:eastAsia="Courier New" w:cs="Courier New"/>
                <w:sz w:val="16"/>
                <w:szCs w:val="16"/>
              </w:rPr>
            </w:pPr>
            <w:r w:rsidRPr="00A0679E">
              <w:rPr>
                <w:rFonts w:ascii="Courier New" w:hAnsi="Courier New" w:eastAsia="Courier New" w:cs="Courier New"/>
                <w:sz w:val="16"/>
                <w:szCs w:val="16"/>
              </w:rPr>
              <w:t xml:space="preserve">      ]</w:t>
            </w:r>
          </w:p>
          <w:p w:rsidRPr="00A0679E" w:rsidR="00507E16" w:rsidP="00507E16" w:rsidRDefault="00507E16" w14:paraId="5DCA252A" w14:textId="77777777">
            <w:pPr>
              <w:spacing w:after="0"/>
              <w:rPr>
                <w:rFonts w:ascii="Courier New" w:hAnsi="Courier New" w:eastAsia="Courier New" w:cs="Courier New"/>
                <w:sz w:val="16"/>
                <w:szCs w:val="16"/>
              </w:rPr>
            </w:pPr>
            <w:r w:rsidRPr="00A0679E">
              <w:rPr>
                <w:rFonts w:ascii="Courier New" w:hAnsi="Courier New" w:eastAsia="Courier New" w:cs="Courier New"/>
                <w:sz w:val="16"/>
                <w:szCs w:val="16"/>
              </w:rPr>
              <w:t xml:space="preserve">    }</w:t>
            </w:r>
          </w:p>
          <w:p w:rsidRPr="00A0679E" w:rsidR="00507E16" w:rsidP="00507E16" w:rsidRDefault="00507E16" w14:paraId="2F00A695" w14:textId="77777777">
            <w:pPr>
              <w:spacing w:after="0"/>
              <w:rPr>
                <w:rFonts w:ascii="Courier New" w:hAnsi="Courier New" w:eastAsia="Courier New" w:cs="Courier New"/>
                <w:sz w:val="16"/>
                <w:szCs w:val="16"/>
              </w:rPr>
            </w:pPr>
            <w:r w:rsidRPr="00A0679E">
              <w:rPr>
                <w:rFonts w:ascii="Courier New" w:hAnsi="Courier New" w:eastAsia="Courier New" w:cs="Courier New"/>
                <w:sz w:val="16"/>
                <w:szCs w:val="16"/>
              </w:rPr>
              <w:t xml:space="preserve">  }</w:t>
            </w:r>
          </w:p>
          <w:p w:rsidRPr="00A0679E" w:rsidR="00507E16" w:rsidP="00507E16" w:rsidRDefault="00507E16" w14:paraId="4703724D" w14:textId="77777777">
            <w:pPr>
              <w:spacing w:after="0"/>
              <w:rPr>
                <w:rFonts w:ascii="Courier New" w:hAnsi="Courier New" w:eastAsia="Courier New" w:cs="Courier New"/>
                <w:sz w:val="16"/>
                <w:szCs w:val="16"/>
              </w:rPr>
            </w:pPr>
            <w:r w:rsidRPr="00A0679E">
              <w:rPr>
                <w:rFonts w:ascii="Courier New" w:hAnsi="Courier New" w:eastAsia="Courier New" w:cs="Courier New"/>
                <w:sz w:val="16"/>
                <w:szCs w:val="16"/>
              </w:rPr>
              <w:t>}</w:t>
            </w:r>
          </w:p>
        </w:tc>
      </w:tr>
    </w:tbl>
    <w:p w:rsidRPr="00A0679E" w:rsidR="00217D67" w:rsidP="00217D67" w:rsidRDefault="00217D67" w14:paraId="5F6D6C72" w14:textId="77777777">
      <w:pPr>
        <w:pStyle w:val="Heading4"/>
        <w:keepNext w:val="0"/>
        <w:keepLines w:val="0"/>
        <w:spacing w:before="200" w:line="360" w:lineRule="auto"/>
        <w:ind w:left="924"/>
        <w:jc w:val="left"/>
      </w:pPr>
      <w:r w:rsidRPr="00A0679E">
        <w:t>Upload documentation</w:t>
      </w:r>
    </w:p>
    <w:p w:rsidRPr="00A0679E" w:rsidR="00507E16" w:rsidP="00507E16" w:rsidRDefault="00507E16" w14:paraId="505C0DCE" w14:textId="4F35A46E">
      <w:r w:rsidRPr="00A0679E">
        <w:t>Now</w:t>
      </w:r>
      <w:r w:rsidRPr="00A0679E" w:rsidR="00D950A6">
        <w:t>,</w:t>
      </w:r>
      <w:r w:rsidRPr="00A0679E">
        <w:t xml:space="preserve"> having both the documents registered and the </w:t>
      </w:r>
      <w:r w:rsidRPr="00A0679E" w:rsidR="00D950A6">
        <w:t>EoI submitted, the</w:t>
      </w:r>
      <w:r w:rsidRPr="00A0679E">
        <w:t xml:space="preserve"> EO can upload documents according to </w:t>
      </w:r>
      <w:r w:rsidRPr="00040E8A" w:rsidR="0044176F">
        <w:fldChar w:fldCharType="begin"/>
      </w:r>
      <w:r w:rsidRPr="00A0679E" w:rsidR="0044176F">
        <w:instrText xml:space="preserve"> HYPERLINK "http://some" \h </w:instrText>
      </w:r>
      <w:r w:rsidRPr="00040E8A" w:rsidR="0044176F">
        <w:rPr>
          <w:rPrChange w:author="Chris Smith" w:date="2020-12-19T08:42:00Z" w:id="1358">
            <w:rPr>
              <w:color w:val="000000"/>
              <w:u w:val="single"/>
            </w:rPr>
          </w:rPrChange>
        </w:rPr>
        <w:fldChar w:fldCharType="separate"/>
      </w:r>
      <w:r w:rsidRPr="00A0679E">
        <w:rPr>
          <w:color w:val="000000"/>
          <w:u w:val="single"/>
        </w:rPr>
        <w:t>CDUI-3-2: Upload of a document</w:t>
      </w:r>
      <w:r w:rsidRPr="00040E8A" w:rsidR="0044176F">
        <w:rPr>
          <w:color w:val="000000"/>
          <w:u w:val="single"/>
        </w:rPr>
        <w:fldChar w:fldCharType="end"/>
      </w:r>
      <w:r w:rsidRPr="00A0679E">
        <w:t>. Document uploading is an iterative process.</w:t>
      </w:r>
    </w:p>
    <w:tbl>
      <w:tblPr>
        <w:tblW w:w="9000" w:type="dxa"/>
        <w:tblLayout w:type="fixed"/>
        <w:tblLook w:val="0600" w:firstRow="0" w:lastRow="0" w:firstColumn="0" w:lastColumn="0" w:noHBand="1" w:noVBand="1"/>
      </w:tblPr>
      <w:tblGrid>
        <w:gridCol w:w="8085"/>
        <w:gridCol w:w="915"/>
      </w:tblGrid>
      <w:tr w:rsidRPr="00A0679E" w:rsidR="00507E16" w:rsidTr="00507E16" w14:paraId="107AF8BE" w14:textId="77777777">
        <w:trPr>
          <w:trHeight w:val="810"/>
        </w:trPr>
        <w:tc>
          <w:tcPr>
            <w:tcW w:w="8085" w:type="dxa"/>
            <w:tcBorders>
              <w:top w:val="nil"/>
              <w:left w:val="nil"/>
              <w:bottom w:val="nil"/>
              <w:right w:val="nil"/>
            </w:tcBorders>
            <w:shd w:val="clear" w:color="auto" w:fill="FFF2CC"/>
            <w:tcMar>
              <w:top w:w="180" w:type="dxa"/>
              <w:left w:w="180" w:type="dxa"/>
              <w:bottom w:w="180" w:type="dxa"/>
              <w:right w:w="180" w:type="dxa"/>
            </w:tcMar>
            <w:vAlign w:val="center"/>
          </w:tcPr>
          <w:p w:rsidRPr="00A0679E" w:rsidR="00507E16" w:rsidP="00D950A6" w:rsidRDefault="00507E16" w14:paraId="768A7305" w14:textId="78CB6977">
            <w:r w:rsidRPr="00A0679E">
              <w:t xml:space="preserve">Note that there will be no updated information in a </w:t>
            </w:r>
            <w:r w:rsidRPr="00A0679E" w:rsidR="00D950A6">
              <w:t>Public P</w:t>
            </w:r>
            <w:r w:rsidRPr="00A0679E">
              <w:t>oint after</w:t>
            </w:r>
            <w:r w:rsidRPr="00A0679E" w:rsidR="00D950A6">
              <w:t xml:space="preserve"> the</w:t>
            </w:r>
            <w:r w:rsidRPr="00A0679E">
              <w:t xml:space="preserve"> submission of </w:t>
            </w:r>
            <w:r w:rsidRPr="00A0679E" w:rsidR="00D950A6">
              <w:t>an offer</w:t>
            </w:r>
            <w:r w:rsidRPr="00A0679E">
              <w:t xml:space="preserve"> since all the </w:t>
            </w:r>
            <w:r w:rsidRPr="00A0679E" w:rsidR="00D950A6">
              <w:t>offers</w:t>
            </w:r>
            <w:r w:rsidRPr="00A0679E">
              <w:t xml:space="preserve"> remain confidential until </w:t>
            </w:r>
            <w:r w:rsidRPr="00A0679E" w:rsidR="00D950A6">
              <w:t xml:space="preserve">the </w:t>
            </w:r>
            <w:r w:rsidRPr="00A0679E">
              <w:t xml:space="preserve">deadline for submission (tender.tenderPeriod.endDate) </w:t>
            </w:r>
            <w:r w:rsidRPr="00A0679E" w:rsidR="00D950A6">
              <w:t>.</w:t>
            </w:r>
          </w:p>
        </w:tc>
        <w:tc>
          <w:tcPr>
            <w:tcW w:w="915" w:type="dxa"/>
            <w:tcBorders>
              <w:top w:val="nil"/>
              <w:left w:val="nil"/>
              <w:bottom w:val="nil"/>
              <w:right w:val="nil"/>
            </w:tcBorders>
            <w:shd w:val="clear" w:color="auto" w:fill="FFF2CC"/>
            <w:tcMar>
              <w:top w:w="80" w:type="dxa"/>
              <w:left w:w="80" w:type="dxa"/>
              <w:bottom w:w="80" w:type="dxa"/>
              <w:right w:w="80" w:type="dxa"/>
            </w:tcMar>
            <w:vAlign w:val="center"/>
          </w:tcPr>
          <w:p w:rsidRPr="00A0679E" w:rsidR="00507E16" w:rsidP="00507E16" w:rsidRDefault="00507E16" w14:paraId="386B8931" w14:textId="57F1F6B0">
            <w:pPr>
              <w:pStyle w:val="Heading3"/>
              <w:spacing w:before="200" w:after="0" w:line="288" w:lineRule="auto"/>
              <w:ind w:left="0"/>
              <w:jc w:val="center"/>
            </w:pPr>
            <w:bookmarkStart w:name="_5wxw9rbrzisj" w:colFirst="0" w:colLast="0" w:id="1359"/>
            <w:bookmarkStart w:name="_Toc53493465" w:id="1360"/>
            <w:bookmarkEnd w:id="1359"/>
            <w:bookmarkEnd w:id="1360"/>
          </w:p>
        </w:tc>
      </w:tr>
    </w:tbl>
    <w:p w:rsidRPr="00A0679E" w:rsidR="00D950A6" w:rsidP="00D950A6" w:rsidRDefault="00D950A6" w14:paraId="4B5AB5D2" w14:textId="5AA0CB4E">
      <w:pPr>
        <w:pStyle w:val="Heading3"/>
        <w:numPr>
          <w:ilvl w:val="0"/>
          <w:numId w:val="0"/>
        </w:numPr>
        <w:ind w:left="925" w:hanging="925"/>
      </w:pPr>
      <w:bookmarkStart w:name="_Toc53493466" w:id="1361"/>
      <w:r w:rsidRPr="00A0679E">
        <w:t>5.2.5 Withdrawal of an EoI</w:t>
      </w:r>
      <w:bookmarkEnd w:id="1361"/>
    </w:p>
    <w:p w:rsidRPr="00A0679E" w:rsidR="00D950A6" w:rsidP="00D950A6" w:rsidRDefault="00D950A6" w14:paraId="71FE1D3E" w14:textId="7DBADB8F">
      <w:pPr>
        <w:spacing w:line="331" w:lineRule="auto"/>
      </w:pPr>
      <w:r w:rsidRPr="00A0679E">
        <w:t xml:space="preserve">In order to </w:t>
      </w:r>
      <w:r w:rsidRPr="00A0679E" w:rsidR="00FE3902">
        <w:t>withdraw an</w:t>
      </w:r>
      <w:r w:rsidRPr="00A0679E">
        <w:t xml:space="preserve"> EoI, the actions described in the following sections must be performed.</w:t>
      </w:r>
    </w:p>
    <w:p w:rsidRPr="00A0679E" w:rsidR="00D950A6" w:rsidP="00D950A6" w:rsidRDefault="00D950A6" w14:paraId="287F3C7B" w14:textId="77777777">
      <w:pPr>
        <w:pStyle w:val="Heading4"/>
        <w:keepNext w:val="0"/>
        <w:keepLines w:val="0"/>
        <w:spacing w:before="200" w:line="360" w:lineRule="auto"/>
        <w:ind w:left="924"/>
        <w:jc w:val="left"/>
      </w:pPr>
      <w:r w:rsidRPr="00A0679E">
        <w:t>Get X-OPERATION-ID</w:t>
      </w:r>
    </w:p>
    <w:p w:rsidRPr="00A0679E" w:rsidR="00D950A6" w:rsidP="00D950A6" w:rsidRDefault="00D950A6" w14:paraId="70B18C95" w14:textId="69416DCF">
      <w:r w:rsidRPr="00A0679E">
        <w:t xml:space="preserve">According to </w:t>
      </w:r>
      <w:r w:rsidRPr="00040E8A" w:rsidR="0044176F">
        <w:fldChar w:fldCharType="begin"/>
      </w:r>
      <w:r w:rsidRPr="00A0679E" w:rsidR="0044176F">
        <w:instrText xml:space="preserve"> HYPERLINK "http://some" \h </w:instrText>
      </w:r>
      <w:r w:rsidRPr="00040E8A" w:rsidR="0044176F">
        <w:rPr>
          <w:rPrChange w:author="Chris Smith" w:date="2020-12-19T08:42:00Z" w:id="1362">
            <w:rPr>
              <w:color w:val="000000"/>
              <w:u w:val="single"/>
            </w:rPr>
          </w:rPrChange>
        </w:rPr>
        <w:fldChar w:fldCharType="separate"/>
      </w:r>
      <w:r w:rsidRPr="00A0679E">
        <w:rPr>
          <w:color w:val="000000"/>
          <w:u w:val="single"/>
        </w:rPr>
        <w:t>CDUI-2-1: X-OPERATION-ID</w:t>
      </w:r>
      <w:r w:rsidRPr="00040E8A" w:rsidR="0044176F">
        <w:rPr>
          <w:color w:val="000000"/>
          <w:u w:val="single"/>
        </w:rPr>
        <w:fldChar w:fldCharType="end"/>
      </w:r>
      <w:r w:rsidRPr="00A0679E">
        <w:t xml:space="preserve">, the identification of an operation before it starts is required and, in particular, for the preparation of the withdrawal of an EoI, a unique operations’ identifier X-OPERATION-ID shall be requested: </w:t>
      </w:r>
    </w:p>
    <w:tbl>
      <w:tblPr>
        <w:tblW w:w="9330" w:type="dxa"/>
        <w:tblLayout w:type="fixed"/>
        <w:tblLook w:val="0600" w:firstRow="0" w:lastRow="0" w:firstColumn="0" w:lastColumn="0" w:noHBand="1" w:noVBand="1"/>
      </w:tblPr>
      <w:tblGrid>
        <w:gridCol w:w="9330"/>
      </w:tblGrid>
      <w:tr w:rsidRPr="00A0679E" w:rsidR="00D950A6" w:rsidTr="00EE72BE" w14:paraId="35476B60" w14:textId="77777777">
        <w:tc>
          <w:tcPr>
            <w:tcW w:w="9330" w:type="dxa"/>
            <w:shd w:val="clear" w:color="auto" w:fill="F8F8F8"/>
            <w:tcMar>
              <w:top w:w="180" w:type="dxa"/>
              <w:left w:w="180" w:type="dxa"/>
              <w:bottom w:w="180" w:type="dxa"/>
              <w:right w:w="180" w:type="dxa"/>
            </w:tcMar>
          </w:tcPr>
          <w:p w:rsidRPr="00A0679E" w:rsidR="00D950A6" w:rsidP="00D950A6" w:rsidRDefault="00D950A6" w14:paraId="666B1667" w14:textId="77777777">
            <w:pPr>
              <w:widowControl w:val="0"/>
              <w:spacing w:after="0"/>
              <w:jc w:val="left"/>
              <w:rPr>
                <w:rFonts w:ascii="Courier New" w:hAnsi="Courier New" w:eastAsia="Courier New" w:cs="Courier New"/>
                <w:color w:val="333333"/>
                <w:sz w:val="16"/>
                <w:szCs w:val="16"/>
              </w:rPr>
            </w:pPr>
            <w:r w:rsidRPr="00A0679E">
              <w:rPr>
                <w:rFonts w:ascii="Courier New" w:hAnsi="Courier New" w:eastAsia="Courier New" w:cs="Courier New"/>
                <w:color w:val="333333"/>
                <w:sz w:val="16"/>
                <w:szCs w:val="16"/>
                <w:shd w:val="clear" w:color="auto" w:fill="F8F8F8"/>
              </w:rPr>
              <w:t>POST HTTP/1.1</w:t>
            </w:r>
            <w:r w:rsidRPr="00A0679E">
              <w:rPr>
                <w:rFonts w:ascii="Courier New" w:hAnsi="Courier New" w:eastAsia="Courier New" w:cs="Courier New"/>
                <w:color w:val="333333"/>
                <w:sz w:val="16"/>
                <w:szCs w:val="16"/>
                <w:shd w:val="clear" w:color="auto" w:fill="F8F8F8"/>
              </w:rPr>
              <w:br/>
            </w:r>
            <w:r w:rsidRPr="00A0679E">
              <w:rPr>
                <w:rFonts w:ascii="Courier New" w:hAnsi="Courier New" w:eastAsia="Courier New" w:cs="Courier New"/>
                <w:color w:val="000080"/>
                <w:sz w:val="16"/>
                <w:szCs w:val="16"/>
                <w:shd w:val="clear" w:color="auto" w:fill="F8F8F8"/>
              </w:rPr>
              <w:lastRenderedPageBreak/>
              <w:t>Authorization</w:t>
            </w:r>
            <w:r w:rsidRPr="00A0679E">
              <w:rPr>
                <w:rFonts w:ascii="Courier New" w:hAnsi="Courier New" w:eastAsia="Courier New" w:cs="Courier New"/>
                <w:color w:val="333333"/>
                <w:sz w:val="16"/>
                <w:szCs w:val="16"/>
                <w:shd w:val="clear" w:color="auto" w:fill="F8F8F8"/>
              </w:rPr>
              <w:t>: Bearer QWxhZGRpbjpPcGVuU2VzYW1l</w:t>
            </w:r>
            <w:r w:rsidRPr="00A0679E">
              <w:rPr>
                <w:rFonts w:ascii="Courier New" w:hAnsi="Courier New" w:eastAsia="Courier New" w:cs="Courier New"/>
                <w:color w:val="333333"/>
                <w:sz w:val="16"/>
                <w:szCs w:val="16"/>
                <w:shd w:val="clear" w:color="auto" w:fill="F8F8F8"/>
              </w:rPr>
              <w:br/>
            </w:r>
            <w:r w:rsidRPr="00A0679E">
              <w:rPr>
                <w:rFonts w:ascii="Courier New" w:hAnsi="Courier New" w:eastAsia="Courier New" w:cs="Courier New"/>
                <w:color w:val="000080"/>
                <w:sz w:val="16"/>
                <w:szCs w:val="16"/>
                <w:shd w:val="clear" w:color="auto" w:fill="F8F8F8"/>
              </w:rPr>
              <w:t>Host</w:t>
            </w:r>
            <w:r w:rsidRPr="00A0679E">
              <w:rPr>
                <w:rFonts w:ascii="Courier New" w:hAnsi="Courier New" w:eastAsia="Courier New" w:cs="Courier New"/>
                <w:color w:val="333333"/>
                <w:sz w:val="16"/>
                <w:szCs w:val="16"/>
                <w:shd w:val="clear" w:color="auto" w:fill="F8F8F8"/>
              </w:rPr>
              <w:t>: operation.HOST</w:t>
            </w:r>
            <w:r w:rsidRPr="00A0679E">
              <w:rPr>
                <w:rFonts w:ascii="Courier New" w:hAnsi="Courier New" w:eastAsia="Courier New" w:cs="Courier New"/>
                <w:color w:val="333333"/>
                <w:sz w:val="16"/>
                <w:szCs w:val="16"/>
                <w:shd w:val="clear" w:color="auto" w:fill="F8F8F8"/>
              </w:rPr>
              <w:br/>
            </w:r>
            <w:r w:rsidRPr="00A0679E">
              <w:rPr>
                <w:rFonts w:ascii="Courier New" w:hAnsi="Courier New" w:eastAsia="Courier New" w:cs="Courier New"/>
                <w:color w:val="333333"/>
                <w:sz w:val="16"/>
                <w:szCs w:val="16"/>
                <w:shd w:val="clear" w:color="auto" w:fill="F8F8F8"/>
              </w:rPr>
              <w:br/>
            </w:r>
            <w:r w:rsidRPr="00A0679E">
              <w:rPr>
                <w:rFonts w:ascii="Courier New" w:hAnsi="Courier New" w:eastAsia="Courier New" w:cs="Courier New"/>
                <w:color w:val="333333"/>
                <w:sz w:val="16"/>
                <w:szCs w:val="16"/>
                <w:shd w:val="clear" w:color="auto" w:fill="F8F8F8"/>
              </w:rPr>
              <w:t>201 OK</w:t>
            </w:r>
            <w:r w:rsidRPr="00A0679E">
              <w:rPr>
                <w:rFonts w:ascii="Courier New" w:hAnsi="Courier New" w:eastAsia="Courier New" w:cs="Courier New"/>
                <w:color w:val="333333"/>
                <w:sz w:val="16"/>
                <w:szCs w:val="16"/>
                <w:shd w:val="clear" w:color="auto" w:fill="F8F8F8"/>
              </w:rPr>
              <w:br/>
            </w:r>
            <w:r w:rsidRPr="00A0679E">
              <w:rPr>
                <w:rFonts w:ascii="Courier New" w:hAnsi="Courier New" w:eastAsia="Courier New" w:cs="Courier New"/>
                <w:color w:val="333333"/>
                <w:sz w:val="16"/>
                <w:szCs w:val="16"/>
                <w:shd w:val="clear" w:color="auto" w:fill="F8F8F8"/>
              </w:rPr>
              <w:t xml:space="preserve">Content-Type: application/json; </w:t>
            </w:r>
            <w:r w:rsidRPr="00A0679E">
              <w:rPr>
                <w:rFonts w:ascii="Courier New" w:hAnsi="Courier New" w:eastAsia="Courier New" w:cs="Courier New"/>
                <w:color w:val="000080"/>
                <w:sz w:val="16"/>
                <w:szCs w:val="16"/>
                <w:shd w:val="clear" w:color="auto" w:fill="F8F8F8"/>
              </w:rPr>
              <w:t>charset</w:t>
            </w:r>
            <w:r w:rsidRPr="00A0679E">
              <w:rPr>
                <w:rFonts w:ascii="Courier New" w:hAnsi="Courier New" w:eastAsia="Courier New" w:cs="Courier New"/>
                <w:color w:val="333333"/>
                <w:sz w:val="16"/>
                <w:szCs w:val="16"/>
                <w:shd w:val="clear" w:color="auto" w:fill="F8F8F8"/>
              </w:rPr>
              <w:t>=UTF-8</w:t>
            </w:r>
            <w:r w:rsidRPr="00A0679E">
              <w:rPr>
                <w:rFonts w:ascii="Courier New" w:hAnsi="Courier New" w:eastAsia="Courier New" w:cs="Courier New"/>
                <w:color w:val="333333"/>
                <w:sz w:val="16"/>
                <w:szCs w:val="16"/>
                <w:shd w:val="clear" w:color="auto" w:fill="F8F8F8"/>
              </w:rPr>
              <w:br/>
            </w:r>
            <w:r w:rsidRPr="00A0679E">
              <w:rPr>
                <w:rFonts w:ascii="Courier New" w:hAnsi="Courier New" w:eastAsia="Courier New" w:cs="Courier New"/>
                <w:color w:val="333333"/>
                <w:sz w:val="16"/>
                <w:szCs w:val="16"/>
                <w:shd w:val="clear" w:color="auto" w:fill="F8F8F8"/>
              </w:rPr>
              <w:t>{</w:t>
            </w:r>
            <w:r w:rsidRPr="00A0679E">
              <w:rPr>
                <w:rFonts w:ascii="Courier New" w:hAnsi="Courier New" w:eastAsia="Courier New" w:cs="Courier New"/>
                <w:color w:val="333333"/>
                <w:sz w:val="16"/>
                <w:szCs w:val="16"/>
                <w:shd w:val="clear" w:color="auto" w:fill="F8F8F8"/>
              </w:rPr>
              <w:br/>
            </w:r>
            <w:r w:rsidRPr="00A0679E">
              <w:rPr>
                <w:rFonts w:ascii="Courier New" w:hAnsi="Courier New" w:eastAsia="Courier New" w:cs="Courier New"/>
                <w:color w:val="333333"/>
                <w:sz w:val="16"/>
                <w:szCs w:val="16"/>
                <w:shd w:val="clear" w:color="auto" w:fill="F8F8F8"/>
              </w:rPr>
              <w:t xml:space="preserve">  </w:t>
            </w:r>
            <w:r w:rsidRPr="00A0679E">
              <w:rPr>
                <w:rFonts w:ascii="Courier New" w:hAnsi="Courier New" w:eastAsia="Courier New" w:cs="Courier New"/>
                <w:color w:val="DD1144"/>
                <w:sz w:val="16"/>
                <w:szCs w:val="16"/>
                <w:shd w:val="clear" w:color="auto" w:fill="F8F8F8"/>
              </w:rPr>
              <w:t>"X-OPERATION-ID"</w:t>
            </w:r>
            <w:r w:rsidRPr="00A0679E">
              <w:rPr>
                <w:rFonts w:ascii="Courier New" w:hAnsi="Courier New" w:eastAsia="Courier New" w:cs="Courier New"/>
                <w:color w:val="333333"/>
                <w:sz w:val="16"/>
                <w:szCs w:val="16"/>
                <w:shd w:val="clear" w:color="auto" w:fill="F8F8F8"/>
              </w:rPr>
              <w:t xml:space="preserve">: </w:t>
            </w:r>
            <w:r w:rsidRPr="00A0679E">
              <w:rPr>
                <w:rFonts w:ascii="Courier New" w:hAnsi="Courier New" w:eastAsia="Courier New" w:cs="Courier New"/>
                <w:color w:val="DD1144"/>
                <w:sz w:val="16"/>
                <w:szCs w:val="16"/>
                <w:shd w:val="clear" w:color="auto" w:fill="F8F8F8"/>
              </w:rPr>
              <w:t>"f5c6a3c0-5ff8-463f-9c0c-d4c1f324b7fb"</w:t>
            </w:r>
            <w:r w:rsidRPr="00A0679E">
              <w:rPr>
                <w:rFonts w:ascii="Courier New" w:hAnsi="Courier New" w:eastAsia="Courier New" w:cs="Courier New"/>
                <w:color w:val="333333"/>
                <w:sz w:val="16"/>
                <w:szCs w:val="16"/>
                <w:shd w:val="clear" w:color="auto" w:fill="F8F8F8"/>
              </w:rPr>
              <w:br/>
            </w:r>
            <w:r w:rsidRPr="00A0679E">
              <w:rPr>
                <w:rFonts w:ascii="Courier New" w:hAnsi="Courier New" w:eastAsia="Courier New" w:cs="Courier New"/>
                <w:color w:val="333333"/>
                <w:sz w:val="16"/>
                <w:szCs w:val="16"/>
                <w:shd w:val="clear" w:color="auto" w:fill="F8F8F8"/>
              </w:rPr>
              <w:t>}</w:t>
            </w:r>
          </w:p>
        </w:tc>
      </w:tr>
    </w:tbl>
    <w:p w:rsidRPr="00A0679E" w:rsidR="00D950A6" w:rsidP="00D950A6" w:rsidRDefault="00D950A6" w14:paraId="3071C39F" w14:textId="77777777">
      <w:pPr>
        <w:pStyle w:val="Heading4"/>
        <w:keepNext w:val="0"/>
        <w:keepLines w:val="0"/>
        <w:spacing w:before="200" w:line="360" w:lineRule="auto"/>
        <w:ind w:left="924"/>
        <w:jc w:val="left"/>
      </w:pPr>
      <w:r w:rsidRPr="00A0679E">
        <w:lastRenderedPageBreak/>
        <w:t>Send a request for the submission of an EoI</w:t>
      </w:r>
    </w:p>
    <w:p w:rsidRPr="00A0679E" w:rsidR="00D950A6" w:rsidP="00D950A6" w:rsidRDefault="00D950A6" w14:paraId="1AF3E523" w14:textId="19C87C85">
      <w:r w:rsidRPr="00A0679E">
        <w:t xml:space="preserve">To withdraw an EoI, a request shall be send to BPE with the following parameters: </w:t>
      </w:r>
    </w:p>
    <w:tbl>
      <w:tblPr>
        <w:tblW w:w="9360" w:type="dxa"/>
        <w:tblLayout w:type="fixed"/>
        <w:tblLook w:val="0600" w:firstRow="0" w:lastRow="0" w:firstColumn="0" w:lastColumn="0" w:noHBand="1" w:noVBand="1"/>
      </w:tblPr>
      <w:tblGrid>
        <w:gridCol w:w="9360"/>
      </w:tblGrid>
      <w:tr w:rsidRPr="00A0679E" w:rsidR="00D950A6" w:rsidTr="00EE72BE" w14:paraId="3009357B" w14:textId="77777777">
        <w:tc>
          <w:tcPr>
            <w:tcW w:w="9360" w:type="dxa"/>
            <w:shd w:val="clear" w:color="auto" w:fill="434343"/>
            <w:tcMar>
              <w:top w:w="100" w:type="dxa"/>
              <w:left w:w="100" w:type="dxa"/>
              <w:bottom w:w="100" w:type="dxa"/>
              <w:right w:w="100" w:type="dxa"/>
            </w:tcMar>
          </w:tcPr>
          <w:p w:rsidRPr="00A0679E" w:rsidR="00D950A6" w:rsidP="00EE72BE" w:rsidRDefault="00D950A6" w14:paraId="19AA2990" w14:textId="77777777">
            <w:pPr>
              <w:widowControl w:val="0"/>
              <w:spacing w:after="0" w:line="276" w:lineRule="auto"/>
              <w:rPr>
                <w:rFonts w:ascii="Courier New" w:hAnsi="Courier New" w:eastAsia="Courier New" w:cs="Courier New"/>
                <w:color w:val="FFFFFF"/>
                <w:sz w:val="18"/>
                <w:szCs w:val="18"/>
              </w:rPr>
            </w:pPr>
            <w:r w:rsidRPr="00A0679E">
              <w:rPr>
                <w:rFonts w:ascii="Courier New" w:hAnsi="Courier New" w:eastAsia="Courier New" w:cs="Courier New"/>
                <w:color w:val="FFFFFF"/>
                <w:sz w:val="18"/>
                <w:szCs w:val="18"/>
              </w:rPr>
              <w:t>/cancel/submission/cpid/ocid/id</w:t>
            </w:r>
          </w:p>
        </w:tc>
      </w:tr>
    </w:tbl>
    <w:p w:rsidRPr="00A0679E" w:rsidR="00D950A6" w:rsidP="00D950A6" w:rsidRDefault="00D950A6" w14:paraId="6C55840D" w14:textId="77777777">
      <w:pPr>
        <w:spacing w:before="200" w:after="0"/>
      </w:pPr>
      <w:r w:rsidRPr="00A0679E">
        <w:t>Where:</w:t>
      </w:r>
    </w:p>
    <w:p w:rsidRPr="00A0679E" w:rsidR="00D950A6" w:rsidP="004E695C" w:rsidRDefault="00D950A6" w14:paraId="27B7D4CB" w14:textId="77777777">
      <w:pPr>
        <w:numPr>
          <w:ilvl w:val="0"/>
          <w:numId w:val="14"/>
        </w:numPr>
        <w:tabs>
          <w:tab w:val="left" w:pos="1350"/>
          <w:tab w:val="left" w:pos="1080"/>
        </w:tabs>
        <w:spacing w:after="0" w:line="276" w:lineRule="auto"/>
        <w:ind w:left="180"/>
        <w:jc w:val="left"/>
        <w:rPr>
          <w:sz w:val="18"/>
          <w:szCs w:val="18"/>
        </w:rPr>
      </w:pPr>
      <w:r w:rsidRPr="00A0679E">
        <w:rPr>
          <w:rFonts w:ascii="Courier New" w:hAnsi="Courier New" w:eastAsia="Courier New" w:cs="Courier New"/>
          <w:color w:val="DD1144"/>
          <w:sz w:val="16"/>
          <w:szCs w:val="16"/>
        </w:rPr>
        <w:t>cpid</w:t>
      </w:r>
      <w:r w:rsidRPr="00A0679E">
        <w:rPr>
          <w:rFonts w:ascii="Courier New" w:hAnsi="Courier New" w:eastAsia="Courier New" w:cs="Courier New"/>
          <w:sz w:val="18"/>
          <w:szCs w:val="18"/>
        </w:rPr>
        <w:t xml:space="preserve"> </w:t>
      </w:r>
      <w:r w:rsidRPr="00A0679E">
        <w:rPr>
          <w:rFonts w:ascii="Courier New" w:hAnsi="Courier New" w:eastAsia="Courier New" w:cs="Courier New"/>
          <w:sz w:val="18"/>
          <w:szCs w:val="18"/>
        </w:rPr>
        <w:tab/>
      </w:r>
      <w:r w:rsidRPr="00A0679E">
        <w:rPr>
          <w:sz w:val="18"/>
          <w:szCs w:val="18"/>
        </w:rPr>
        <w:t xml:space="preserve">- </w:t>
      </w:r>
      <w:r w:rsidRPr="00A0679E">
        <w:rPr>
          <w:sz w:val="18"/>
          <w:szCs w:val="18"/>
        </w:rPr>
        <w:tab/>
      </w:r>
      <w:r w:rsidRPr="00A0679E">
        <w:rPr>
          <w:sz w:val="18"/>
          <w:szCs w:val="18"/>
        </w:rPr>
        <w:t>OCID of parent Contracting Process (cProcess)</w:t>
      </w:r>
    </w:p>
    <w:p w:rsidRPr="00A0679E" w:rsidR="00D950A6" w:rsidP="004E695C" w:rsidRDefault="00D950A6" w14:paraId="526B4324" w14:textId="77777777">
      <w:pPr>
        <w:numPr>
          <w:ilvl w:val="0"/>
          <w:numId w:val="14"/>
        </w:numPr>
        <w:tabs>
          <w:tab w:val="left" w:pos="1350"/>
          <w:tab w:val="left" w:pos="1080"/>
        </w:tabs>
        <w:spacing w:after="0" w:line="276" w:lineRule="auto"/>
        <w:ind w:left="180"/>
        <w:jc w:val="left"/>
        <w:rPr>
          <w:sz w:val="18"/>
          <w:szCs w:val="18"/>
        </w:rPr>
      </w:pPr>
      <w:r w:rsidRPr="00A0679E">
        <w:rPr>
          <w:rFonts w:ascii="Courier New" w:hAnsi="Courier New" w:eastAsia="Courier New" w:cs="Courier New"/>
          <w:color w:val="DD1144"/>
          <w:sz w:val="16"/>
          <w:szCs w:val="16"/>
        </w:rPr>
        <w:t>ocid</w:t>
      </w:r>
      <w:r w:rsidRPr="00A0679E">
        <w:rPr>
          <w:sz w:val="18"/>
          <w:szCs w:val="18"/>
        </w:rPr>
        <w:t xml:space="preserve"> </w:t>
      </w:r>
      <w:r w:rsidRPr="00A0679E">
        <w:rPr>
          <w:sz w:val="18"/>
          <w:szCs w:val="18"/>
        </w:rPr>
        <w:tab/>
      </w:r>
      <w:r w:rsidRPr="00A0679E">
        <w:rPr>
          <w:sz w:val="18"/>
          <w:szCs w:val="18"/>
        </w:rPr>
        <w:t xml:space="preserve">- </w:t>
      </w:r>
      <w:r w:rsidRPr="00A0679E">
        <w:rPr>
          <w:sz w:val="18"/>
          <w:szCs w:val="18"/>
        </w:rPr>
        <w:tab/>
      </w:r>
      <w:r w:rsidRPr="00A0679E">
        <w:rPr>
          <w:sz w:val="18"/>
          <w:szCs w:val="18"/>
        </w:rPr>
        <w:t>OCID of a phase of contracting process</w:t>
      </w:r>
    </w:p>
    <w:p w:rsidRPr="00A0679E" w:rsidR="00D950A6" w:rsidP="004E695C" w:rsidRDefault="00D950A6" w14:paraId="77FB9C48" w14:textId="77777777">
      <w:pPr>
        <w:numPr>
          <w:ilvl w:val="0"/>
          <w:numId w:val="14"/>
        </w:numPr>
        <w:tabs>
          <w:tab w:val="left" w:pos="1350"/>
          <w:tab w:val="left" w:pos="1080"/>
        </w:tabs>
        <w:spacing w:after="200" w:line="276" w:lineRule="auto"/>
        <w:ind w:left="180"/>
        <w:jc w:val="left"/>
        <w:rPr>
          <w:sz w:val="18"/>
          <w:szCs w:val="18"/>
        </w:rPr>
      </w:pPr>
      <w:r w:rsidRPr="00A0679E">
        <w:rPr>
          <w:rFonts w:ascii="Courier New" w:hAnsi="Courier New" w:eastAsia="Courier New" w:cs="Courier New"/>
          <w:color w:val="DD1144"/>
          <w:sz w:val="16"/>
          <w:szCs w:val="16"/>
        </w:rPr>
        <w:t>id</w:t>
      </w:r>
      <w:r w:rsidRPr="00A0679E">
        <w:rPr>
          <w:sz w:val="18"/>
          <w:szCs w:val="18"/>
        </w:rPr>
        <w:t xml:space="preserve"> </w:t>
      </w:r>
      <w:r w:rsidRPr="00A0679E">
        <w:rPr>
          <w:sz w:val="18"/>
          <w:szCs w:val="18"/>
        </w:rPr>
        <w:tab/>
      </w:r>
      <w:r w:rsidRPr="00A0679E">
        <w:rPr>
          <w:sz w:val="18"/>
          <w:szCs w:val="18"/>
        </w:rPr>
        <w:t xml:space="preserve">- </w:t>
      </w:r>
      <w:r w:rsidRPr="00A0679E">
        <w:rPr>
          <w:sz w:val="18"/>
          <w:szCs w:val="18"/>
        </w:rPr>
        <w:tab/>
      </w:r>
      <w:r w:rsidRPr="00A0679E">
        <w:rPr>
          <w:sz w:val="18"/>
          <w:szCs w:val="18"/>
        </w:rPr>
        <w:t>an identifier of submission to be withdrawn</w:t>
      </w:r>
    </w:p>
    <w:tbl>
      <w:tblPr>
        <w:tblW w:w="9015" w:type="dxa"/>
        <w:tblBorders>
          <w:top w:val="nil"/>
          <w:left w:val="nil"/>
          <w:bottom w:val="nil"/>
          <w:right w:val="nil"/>
          <w:insideH w:val="nil"/>
          <w:insideV w:val="nil"/>
        </w:tblBorders>
        <w:tblLayout w:type="fixed"/>
        <w:tblLook w:val="0600" w:firstRow="0" w:lastRow="0" w:firstColumn="0" w:lastColumn="0" w:noHBand="1" w:noVBand="1"/>
      </w:tblPr>
      <w:tblGrid>
        <w:gridCol w:w="9015"/>
      </w:tblGrid>
      <w:tr w:rsidRPr="00A0679E" w:rsidR="00D950A6" w:rsidTr="00EE72BE" w14:paraId="226C4BC3" w14:textId="77777777">
        <w:trPr>
          <w:trHeight w:val="2130"/>
        </w:trPr>
        <w:tc>
          <w:tcPr>
            <w:tcW w:w="9015" w:type="dxa"/>
            <w:tcBorders>
              <w:top w:val="nil"/>
              <w:left w:val="nil"/>
              <w:bottom w:val="nil"/>
              <w:right w:val="nil"/>
            </w:tcBorders>
            <w:shd w:val="clear" w:color="auto" w:fill="F8F8F8"/>
            <w:tcMar>
              <w:top w:w="180" w:type="dxa"/>
              <w:left w:w="180" w:type="dxa"/>
              <w:bottom w:w="180" w:type="dxa"/>
              <w:right w:w="180" w:type="dxa"/>
            </w:tcMar>
          </w:tcPr>
          <w:p w:rsidRPr="00A0679E" w:rsidR="00D950A6" w:rsidP="00EE72BE" w:rsidRDefault="00D950A6" w14:paraId="0AA77F0E" w14:textId="77777777">
            <w:pPr>
              <w:spacing w:after="0"/>
              <w:rPr>
                <w:rFonts w:ascii="Courier New" w:hAnsi="Courier New" w:eastAsia="Courier New" w:cs="Courier New"/>
                <w:color w:val="333333"/>
                <w:sz w:val="16"/>
                <w:szCs w:val="16"/>
              </w:rPr>
            </w:pPr>
            <w:r w:rsidRPr="00A0679E">
              <w:rPr>
                <w:rFonts w:ascii="Courier New" w:hAnsi="Courier New" w:eastAsia="Courier New" w:cs="Courier New"/>
                <w:b/>
                <w:color w:val="333333"/>
                <w:sz w:val="16"/>
                <w:szCs w:val="16"/>
              </w:rPr>
              <w:t>POST</w:t>
            </w:r>
            <w:r w:rsidRPr="00A0679E">
              <w:rPr>
                <w:rFonts w:ascii="Courier New" w:hAnsi="Courier New" w:eastAsia="Courier New" w:cs="Courier New"/>
                <w:color w:val="333333"/>
                <w:sz w:val="16"/>
                <w:szCs w:val="16"/>
              </w:rPr>
              <w:t xml:space="preserve"> </w:t>
            </w:r>
            <w:r w:rsidRPr="00A0679E">
              <w:rPr>
                <w:rFonts w:ascii="Courier New" w:hAnsi="Courier New" w:eastAsia="Courier New" w:cs="Courier New"/>
                <w:color w:val="DD1144"/>
                <w:sz w:val="16"/>
                <w:szCs w:val="16"/>
              </w:rPr>
              <w:t>/cancel/submission/ocds-000-00001/ocds-000-00001-sp/333-submission-id-3344</w:t>
            </w:r>
            <w:r w:rsidRPr="00A0679E">
              <w:rPr>
                <w:rFonts w:ascii="Courier New" w:hAnsi="Courier New" w:eastAsia="Courier New" w:cs="Courier New"/>
                <w:color w:val="333333"/>
                <w:sz w:val="16"/>
                <w:szCs w:val="16"/>
              </w:rPr>
              <w:t xml:space="preserve"> HTTP/1.1</w:t>
            </w:r>
          </w:p>
          <w:p w:rsidRPr="00A0679E" w:rsidR="00D950A6" w:rsidP="00EE72BE" w:rsidRDefault="00D950A6" w14:paraId="56C1EA2A" w14:textId="77777777">
            <w:pPr>
              <w:spacing w:after="0"/>
              <w:rPr>
                <w:rFonts w:ascii="Courier New" w:hAnsi="Courier New" w:eastAsia="Courier New" w:cs="Courier New"/>
                <w:color w:val="333333"/>
                <w:sz w:val="16"/>
                <w:szCs w:val="16"/>
              </w:rPr>
            </w:pPr>
            <w:r w:rsidRPr="00A0679E">
              <w:rPr>
                <w:rFonts w:ascii="Courier New" w:hAnsi="Courier New" w:eastAsia="Courier New" w:cs="Courier New"/>
                <w:color w:val="000080"/>
                <w:sz w:val="16"/>
                <w:szCs w:val="16"/>
              </w:rPr>
              <w:t>Authorization</w:t>
            </w:r>
            <w:r w:rsidRPr="00A0679E">
              <w:rPr>
                <w:rFonts w:ascii="Courier New" w:hAnsi="Courier New" w:eastAsia="Courier New" w:cs="Courier New"/>
                <w:color w:val="333333"/>
                <w:sz w:val="16"/>
                <w:szCs w:val="16"/>
              </w:rPr>
              <w:t>: Bearer QWxhZGRpbjpPcGVuU2VzYW1l</w:t>
            </w:r>
          </w:p>
          <w:p w:rsidRPr="00A0679E" w:rsidR="00D950A6" w:rsidP="00EE72BE" w:rsidRDefault="00D950A6" w14:paraId="6841424B" w14:textId="77777777">
            <w:pPr>
              <w:spacing w:after="0"/>
              <w:rPr>
                <w:rFonts w:ascii="Courier New" w:hAnsi="Courier New" w:eastAsia="Courier New" w:cs="Courier New"/>
                <w:color w:val="333333"/>
                <w:sz w:val="16"/>
                <w:szCs w:val="16"/>
              </w:rPr>
            </w:pPr>
            <w:r w:rsidRPr="00A0679E">
              <w:rPr>
                <w:rFonts w:ascii="Courier New" w:hAnsi="Courier New" w:eastAsia="Courier New" w:cs="Courier New"/>
                <w:color w:val="000080"/>
                <w:sz w:val="16"/>
                <w:szCs w:val="16"/>
              </w:rPr>
              <w:t>X-OPERATION-ID</w:t>
            </w:r>
            <w:r w:rsidRPr="00A0679E">
              <w:rPr>
                <w:rFonts w:ascii="Courier New" w:hAnsi="Courier New" w:eastAsia="Courier New" w:cs="Courier New"/>
                <w:color w:val="333333"/>
                <w:sz w:val="16"/>
                <w:szCs w:val="16"/>
              </w:rPr>
              <w:t>: f5c6a3c0-5ff8-463f-9c0c-d4c1f324b7fb</w:t>
            </w:r>
          </w:p>
          <w:p w:rsidRPr="00A0679E" w:rsidR="00D950A6" w:rsidP="00EE72BE" w:rsidRDefault="00D950A6" w14:paraId="2A992CCF" w14:textId="77777777">
            <w:pPr>
              <w:spacing w:after="0"/>
              <w:rPr>
                <w:rFonts w:ascii="Courier New" w:hAnsi="Courier New" w:eastAsia="Courier New" w:cs="Courier New"/>
                <w:color w:val="333333"/>
                <w:sz w:val="16"/>
                <w:szCs w:val="16"/>
              </w:rPr>
            </w:pPr>
            <w:r w:rsidRPr="00A0679E">
              <w:rPr>
                <w:rFonts w:ascii="Courier New" w:hAnsi="Courier New" w:eastAsia="Courier New" w:cs="Courier New"/>
                <w:color w:val="000080"/>
                <w:sz w:val="16"/>
                <w:szCs w:val="16"/>
              </w:rPr>
              <w:t>Content-Type</w:t>
            </w:r>
            <w:r w:rsidRPr="00A0679E">
              <w:rPr>
                <w:rFonts w:ascii="Courier New" w:hAnsi="Courier New" w:eastAsia="Courier New" w:cs="Courier New"/>
                <w:color w:val="333333"/>
                <w:sz w:val="16"/>
                <w:szCs w:val="16"/>
              </w:rPr>
              <w:t>: application/json</w:t>
            </w:r>
          </w:p>
          <w:p w:rsidRPr="00A0679E" w:rsidR="00D950A6" w:rsidP="00EE72BE" w:rsidRDefault="00D950A6" w14:paraId="5158DAD0" w14:textId="77777777">
            <w:pPr>
              <w:spacing w:after="0"/>
              <w:rPr>
                <w:rFonts w:ascii="Courier New" w:hAnsi="Courier New" w:eastAsia="Courier New" w:cs="Courier New"/>
                <w:color w:val="333333"/>
                <w:sz w:val="16"/>
                <w:szCs w:val="16"/>
              </w:rPr>
            </w:pPr>
            <w:r w:rsidRPr="00A0679E">
              <w:rPr>
                <w:rFonts w:ascii="Courier New" w:hAnsi="Courier New" w:eastAsia="Courier New" w:cs="Courier New"/>
                <w:color w:val="000080"/>
                <w:sz w:val="16"/>
                <w:szCs w:val="16"/>
              </w:rPr>
              <w:t>Host</w:t>
            </w:r>
            <w:r w:rsidRPr="00A0679E">
              <w:rPr>
                <w:rFonts w:ascii="Courier New" w:hAnsi="Courier New" w:eastAsia="Courier New" w:cs="Courier New"/>
                <w:color w:val="333333"/>
                <w:sz w:val="16"/>
                <w:szCs w:val="16"/>
              </w:rPr>
              <w:t>: bpe.HOST</w:t>
            </w:r>
          </w:p>
          <w:p w:rsidRPr="00A0679E" w:rsidR="00D950A6" w:rsidP="00EE72BE" w:rsidRDefault="00D950A6" w14:paraId="58CF40B1" w14:textId="77777777">
            <w:pPr>
              <w:spacing w:after="0"/>
              <w:rPr>
                <w:rFonts w:ascii="Courier New" w:hAnsi="Courier New" w:eastAsia="Courier New" w:cs="Courier New"/>
                <w:sz w:val="16"/>
                <w:szCs w:val="16"/>
              </w:rPr>
            </w:pPr>
          </w:p>
          <w:p w:rsidRPr="00A0679E" w:rsidR="00D950A6" w:rsidP="00EE72BE" w:rsidRDefault="00D950A6" w14:paraId="21F1AC0E" w14:textId="77777777">
            <w:pPr>
              <w:spacing w:after="0"/>
              <w:rPr>
                <w:rFonts w:ascii="Courier New" w:hAnsi="Courier New" w:eastAsia="Courier New" w:cs="Courier New"/>
                <w:sz w:val="16"/>
                <w:szCs w:val="16"/>
              </w:rPr>
            </w:pPr>
            <w:r w:rsidRPr="00A0679E">
              <w:rPr>
                <w:rFonts w:ascii="Courier New" w:hAnsi="Courier New" w:eastAsia="Courier New" w:cs="Courier New"/>
                <w:sz w:val="16"/>
                <w:szCs w:val="16"/>
              </w:rPr>
              <w:t>{}</w:t>
            </w:r>
          </w:p>
          <w:p w:rsidRPr="00A0679E" w:rsidR="00D950A6" w:rsidP="00EE72BE" w:rsidRDefault="00D950A6" w14:paraId="4F626230" w14:textId="77777777">
            <w:pPr>
              <w:spacing w:after="0"/>
              <w:rPr>
                <w:rFonts w:ascii="Courier New" w:hAnsi="Courier New" w:eastAsia="Courier New" w:cs="Courier New"/>
                <w:sz w:val="16"/>
                <w:szCs w:val="16"/>
              </w:rPr>
            </w:pPr>
          </w:p>
          <w:p w:rsidRPr="00A0679E" w:rsidR="00D950A6" w:rsidP="00EE72BE" w:rsidRDefault="00D950A6" w14:paraId="0C5DA1C2" w14:textId="77777777">
            <w:pPr>
              <w:spacing w:after="0"/>
              <w:rPr>
                <w:rFonts w:ascii="Courier New" w:hAnsi="Courier New" w:eastAsia="Courier New" w:cs="Courier New"/>
                <w:sz w:val="16"/>
                <w:szCs w:val="16"/>
              </w:rPr>
            </w:pPr>
            <w:r w:rsidRPr="00A0679E">
              <w:rPr>
                <w:rFonts w:ascii="Courier New" w:hAnsi="Courier New" w:eastAsia="Courier New" w:cs="Courier New"/>
                <w:sz w:val="16"/>
                <w:szCs w:val="16"/>
              </w:rPr>
              <w:t>202 Accepted</w:t>
            </w:r>
          </w:p>
          <w:p w:rsidRPr="00A0679E" w:rsidR="00D950A6" w:rsidP="00EE72BE" w:rsidRDefault="00D950A6" w14:paraId="7F134C8A" w14:textId="77777777">
            <w:pPr>
              <w:spacing w:after="0"/>
              <w:rPr>
                <w:rFonts w:ascii="Courier New" w:hAnsi="Courier New" w:eastAsia="Courier New" w:cs="Courier New"/>
                <w:color w:val="333333"/>
                <w:sz w:val="16"/>
                <w:szCs w:val="16"/>
              </w:rPr>
            </w:pPr>
            <w:r w:rsidRPr="00A0679E">
              <w:rPr>
                <w:rFonts w:ascii="Courier New" w:hAnsi="Courier New" w:eastAsia="Courier New" w:cs="Courier New"/>
                <w:color w:val="000080"/>
                <w:sz w:val="16"/>
                <w:szCs w:val="16"/>
              </w:rPr>
              <w:t>Content-Type</w:t>
            </w:r>
            <w:r w:rsidRPr="00A0679E">
              <w:rPr>
                <w:rFonts w:ascii="Courier New" w:hAnsi="Courier New" w:eastAsia="Courier New" w:cs="Courier New"/>
                <w:color w:val="333333"/>
                <w:sz w:val="16"/>
                <w:szCs w:val="16"/>
              </w:rPr>
              <w:t>: application/json; charset=UTF-8</w:t>
            </w:r>
          </w:p>
        </w:tc>
      </w:tr>
    </w:tbl>
    <w:p w:rsidRPr="00A0679E" w:rsidR="00D950A6" w:rsidP="00D950A6" w:rsidRDefault="00D950A6" w14:paraId="5E1E1B41" w14:textId="77777777">
      <w:pPr>
        <w:pStyle w:val="Heading4"/>
        <w:keepNext w:val="0"/>
        <w:keepLines w:val="0"/>
        <w:spacing w:before="200" w:line="360" w:lineRule="auto"/>
        <w:ind w:left="924"/>
        <w:jc w:val="left"/>
      </w:pPr>
      <w:r w:rsidRPr="00A0679E">
        <w:t>Feed Point Response</w:t>
      </w:r>
    </w:p>
    <w:p w:rsidRPr="00A0679E" w:rsidR="00D950A6" w:rsidP="00D950A6" w:rsidRDefault="00D950A6" w14:paraId="4A47A39C" w14:textId="1792873F">
      <w:r w:rsidRPr="00A0679E">
        <w:t xml:space="preserve">As a result of the command execution, the System will inform the contributor (according to </w:t>
      </w:r>
      <w:r w:rsidRPr="00040E8A" w:rsidR="0044176F">
        <w:fldChar w:fldCharType="begin"/>
      </w:r>
      <w:r w:rsidRPr="00A0679E" w:rsidR="0044176F">
        <w:instrText xml:space="preserve"> HYPERLINK "http://some" \h </w:instrText>
      </w:r>
      <w:r w:rsidRPr="00040E8A" w:rsidR="0044176F">
        <w:rPr>
          <w:rPrChange w:author="Chris Smith" w:date="2020-12-19T08:42:00Z" w:id="1363">
            <w:rPr>
              <w:color w:val="000000"/>
              <w:u w:val="single"/>
            </w:rPr>
          </w:rPrChange>
        </w:rPr>
        <w:fldChar w:fldCharType="separate"/>
      </w:r>
      <w:r w:rsidRPr="00A0679E">
        <w:rPr>
          <w:color w:val="000000"/>
          <w:u w:val="single"/>
        </w:rPr>
        <w:t>CDUI-5-1: Backward notification</w:t>
      </w:r>
      <w:r w:rsidRPr="00040E8A" w:rsidR="0044176F">
        <w:rPr>
          <w:color w:val="000000"/>
          <w:u w:val="single"/>
        </w:rPr>
        <w:fldChar w:fldCharType="end"/>
      </w:r>
      <w:r w:rsidRPr="00A0679E">
        <w:t>) with a relevant message.</w:t>
      </w:r>
    </w:p>
    <w:p w:rsidRPr="00A0679E" w:rsidR="00D950A6" w:rsidP="00D950A6" w:rsidRDefault="00D950A6" w14:paraId="73136647" w14:textId="77777777"/>
    <w:p w:rsidRPr="00A0679E" w:rsidR="00D950A6" w:rsidP="005262D6" w:rsidRDefault="00D950A6" w14:paraId="061E93F0" w14:textId="77777777">
      <w:pPr>
        <w:rPr>
          <w:rFonts w:eastAsia="Times New Roman"/>
          <w:bCs/>
          <w:lang w:eastAsia="en-GB"/>
        </w:rPr>
      </w:pPr>
    </w:p>
    <w:sectPr w:rsidRPr="00A0679E" w:rsidR="00D950A6" w:rsidSect="00071623">
      <w:headerReference w:type="default" r:id="rId20"/>
      <w:footerReference w:type="default" r:id="rId21"/>
      <w:footerReference w:type="first" r:id="rId22"/>
      <w:pgSz w:w="11906" w:h="16838" w:orient="portrait"/>
      <w:pgMar w:top="1440" w:right="1440" w:bottom="1440" w:left="1440" w:header="720" w:footer="720" w:gutter="0"/>
      <w:cols w:space="720"/>
      <w:titlePg w:val="0"/>
      <w:docGrid w:linePitch="360"/>
      <w:sectPrChange w:author="Ekspert Reinvention" w:date="2021-01-20T15:52:00Z" w:id="1370">
        <w:sectPr w:rsidRPr="00A0679E" w:rsidR="00D950A6" w:rsidSect="00071623">
          <w:pgMar w:top="1440" w:right="1440" w:bottom="1440" w:left="1440" w:header="720" w:footer="720" w:gutter="0"/>
          <w:titlePg/>
        </w:sectPr>
      </w:sectPrChange>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nitials="ER" w:author="Ekspert Reinvention" w:date="2021-01-20T12:49:00Z" w:id="1111">
    <w:p w:rsidR="00040E8A" w:rsidRDefault="00040E8A" w14:paraId="3DF40799" w14:textId="6896FD75">
      <w:pPr>
        <w:pStyle w:val="CommentText"/>
      </w:pPr>
      <w:r>
        <w:rPr>
          <w:rStyle w:val="CommentReference"/>
        </w:rPr>
        <w:annotationRef/>
      </w:r>
      <w:r w:rsidR="00BE2646">
        <w:rPr>
          <w:noProof/>
        </w:rPr>
        <w:t>Please add one sentence</w:t>
      </w:r>
      <w:r w:rsidR="008F6B0D">
        <w:rPr>
          <w:noProof/>
        </w:rPr>
        <w:t>,</w:t>
      </w:r>
      <w:r w:rsidR="00BE2646">
        <w:rPr>
          <w:noProof/>
        </w:rPr>
        <w:t xml:space="preserve"> what is purpose of this document and who is a main receiver/reader of this document.</w:t>
      </w:r>
      <w:r w:rsidR="008F6B0D">
        <w:rPr>
          <w:noProof/>
        </w:rPr>
        <w:t xml:space="preserve"> </w:t>
      </w:r>
    </w:p>
  </w:comment>
  <w:comment w:initials="ACP" w:author="Alba Colomer Padrosa" w:date="2021-01-21T09:15:00Z" w:id="1112">
    <w:p w:rsidR="00107F67" w:rsidRDefault="00107F67" w14:paraId="7571BCA9" w14:textId="5D5B5B83">
      <w:pPr>
        <w:pStyle w:val="CommentText"/>
      </w:pPr>
      <w:r>
        <w:rPr>
          <w:rStyle w:val="CommentReference"/>
        </w:rPr>
        <w:annotationRef/>
      </w:r>
      <w:r>
        <w:t>Added (last paragraph of this section)</w:t>
      </w:r>
    </w:p>
  </w:comment>
  <w:comment w:initials="ER" w:author="Ekspert Reinvention" w:date="2021-01-20T13:02:00Z" w:id="1125">
    <w:p w:rsidR="008F6B0D" w:rsidRDefault="008F6B0D" w14:paraId="791E8070" w14:textId="323ABB7C">
      <w:pPr>
        <w:pStyle w:val="CommentText"/>
      </w:pPr>
      <w:r>
        <w:rPr>
          <w:rStyle w:val="CommentReference"/>
        </w:rPr>
        <w:annotationRef/>
      </w:r>
      <w:r>
        <w:t>Both terms coming from formal, legal regulations. Could you point out of given provisions in order to confirm, that in the scope we strictly follow formal EU requirements?</w:t>
      </w:r>
    </w:p>
  </w:comment>
  <w:comment w:initials="ER" w:author="Ekspert Reinvention" w:date="2021-01-20T13:02:00Z" w:id="1128">
    <w:p w:rsidR="008F6B0D" w:rsidRDefault="008F6B0D" w14:paraId="13C98C6F" w14:textId="3DC7184D">
      <w:pPr>
        <w:pStyle w:val="CommentText"/>
      </w:pPr>
      <w:r>
        <w:rPr>
          <w:rStyle w:val="CommentReference"/>
        </w:rPr>
        <w:annotationRef/>
      </w:r>
      <w:r>
        <w:t>What profile means in this context?</w:t>
      </w:r>
    </w:p>
  </w:comment>
  <w:comment w:initials="PB" w:author="Paul Boroday" w:date="2021-01-20T22:51:00Z" w:id="1129">
    <w:p w:rsidR="7083FD33" w:rsidRDefault="7083FD33" w14:paraId="5180533E" w14:textId="0F17A316">
      <w:r>
        <w:t xml:space="preserve">We have a historical API document contains initial scope of MTenders' API - </w:t>
      </w:r>
      <w:hyperlink r:id="rId1">
        <w:r w:rsidRPr="7083FD33">
          <w:rPr>
            <w:rStyle w:val="Hyperlink"/>
          </w:rPr>
          <w:t>http://my.hdle.it/72098466</w:t>
        </w:r>
      </w:hyperlink>
      <w:r>
        <w:t xml:space="preserve"> (not sure thats the final-final version since somehow now its duplicated on Huddle a plenty of times). </w:t>
      </w:r>
      <w:r>
        <w:annotationRef/>
      </w:r>
      <w:r>
        <w:rPr>
          <w:rStyle w:val="CommentReference"/>
        </w:rPr>
        <w:annotationRef/>
      </w:r>
    </w:p>
    <w:p w:rsidR="7083FD33" w:rsidRDefault="7083FD33" w14:paraId="326732CF" w14:textId="668C6418"/>
    <w:p w:rsidR="7083FD33" w:rsidRDefault="7083FD33" w14:paraId="4175A657" w14:textId="24CB7881">
      <w:r>
        <w:t xml:space="preserve">Once this historical was initially produced, it only covered the first scope of functionality, was circulated with a stakeholders in almost printed version and there was no way to, sort of, amend it. So it was decided to prepare an extensions to that historical one as a separate doc for each separate new functionality (and this is exactly what this particular document does) </w:t>
      </w:r>
    </w:p>
    <w:p w:rsidR="7083FD33" w:rsidRDefault="7083FD33" w14:paraId="18B8733F" w14:textId="3AD79441"/>
    <w:p w:rsidR="7083FD33" w:rsidRDefault="7083FD33" w14:paraId="79A30D5C" w14:textId="572EAD68">
      <w:r>
        <w:t>So the references like "PAPI-X-X" (acronyms from "Public API") are links to different chapters of historical document, Each chapter conditionally considered as a 'profile' (like "profile of general contract notice" or "profile of awarding methodologies") and in a future is supposed to be extracted from this historical doc as a separate documents (something similar to BIS-profiles). And we expect to be able to do it within a following project of implementation of the system</w:t>
      </w:r>
    </w:p>
  </w:comment>
  <w:comment w:initials="ER" w:author="Ekspert Reinvention" w:date="2021-01-20T13:06:00Z" w:id="1151">
    <w:p w:rsidR="008F6B0D" w:rsidRDefault="008F6B0D" w14:paraId="570E8C49" w14:textId="64C6BD3D">
      <w:pPr>
        <w:pStyle w:val="CommentText"/>
      </w:pPr>
      <w:r>
        <w:rPr>
          <w:rStyle w:val="CommentReference"/>
        </w:rPr>
        <w:annotationRef/>
      </w:r>
      <w:r>
        <w:t>Have we got in documentation something like User Stories list? We could not find it, but it is possible tha we are looking for not in proper places in Huddle ora Github.</w:t>
      </w:r>
    </w:p>
  </w:comment>
  <w:comment w:initials="PB" w:author="Paul Boroday" w:date="2021-01-20T22:36:00Z" w:id="1152">
    <w:p w:rsidR="5EDD4835" w:rsidRDefault="5EDD4835" w14:paraId="5217614F" w14:textId="19C35AA6">
      <w:r>
        <w:t xml:space="preserve">There are no user stories described yet since the common design of the eProcurement system is a networking model, It means that all the logic is concentrated and kept by the Central Unit and the user flows and operations performed by the NEPPs. Therefore, User stories and are supposed to be prescribed for the NEPPs as an acceptance scenarios (and we have already started to produce it for another profile of Framework Agreements: </w:t>
      </w:r>
      <w:hyperlink r:id="rId2">
        <w:r w:rsidRPr="5EDD4835">
          <w:rPr>
            <w:rStyle w:val="Hyperlink"/>
          </w:rPr>
          <w:t>http://my.hdle.it/85039750).</w:t>
        </w:r>
      </w:hyperlink>
      <w:r>
        <w:t xml:space="preserve"> And for CDU it is better to describe use cases from the API and business logic perspectives  </w:t>
      </w:r>
      <w:r>
        <w:annotationRef/>
      </w:r>
      <w:r>
        <w:annotationRef/>
      </w:r>
      <w:r>
        <w:rPr>
          <w:rStyle w:val="CommentReference"/>
        </w:rPr>
        <w:annotationRef/>
      </w:r>
    </w:p>
  </w:comment>
  <w:comment w:initials="ER" w:author="Ekspert Reinvention" w:date="2021-01-20T13:04:00Z" w:id="1154">
    <w:p w:rsidR="008F6B0D" w:rsidRDefault="008F6B0D" w14:paraId="550B2622" w14:textId="420A24D2">
      <w:pPr>
        <w:pStyle w:val="CommentText"/>
      </w:pPr>
      <w:r>
        <w:rPr>
          <w:rStyle w:val="CommentReference"/>
        </w:rPr>
        <w:annotationRef/>
      </w:r>
      <w:r>
        <w:t>For clarity we propose to add: procurement model processed expressed in BPMN.</w:t>
      </w:r>
    </w:p>
  </w:comment>
  <w:comment w:initials="ACP" w:author="Alba Colomer Padrosa" w:date="2021-01-21T09:18:00Z" w:id="1155">
    <w:p w:rsidR="00107F67" w:rsidRDefault="00107F67" w14:paraId="6B06F1CB" w14:textId="6105ED5F">
      <w:pPr>
        <w:pStyle w:val="CommentText"/>
      </w:pPr>
      <w:r>
        <w:rPr>
          <w:rStyle w:val="CommentReference"/>
        </w:rPr>
        <w:annotationRef/>
      </w:r>
      <w:r>
        <w:t>added</w:t>
      </w:r>
    </w:p>
  </w:comment>
  <w:comment w:initials="ER" w:author="Ekspert Reinvention" w:date="2021-01-20T13:17:00Z" w:id="1158">
    <w:p w:rsidR="008F6B0D" w:rsidRDefault="008F6B0D" w14:paraId="0ED8BC0D" w14:textId="45CBDFE4">
      <w:pPr>
        <w:pStyle w:val="CommentText"/>
      </w:pPr>
      <w:r>
        <w:rPr>
          <w:rStyle w:val="CommentReference"/>
        </w:rPr>
        <w:annotationRef/>
      </w:r>
      <w:r>
        <w:t>Where this documents are avaiable?</w:t>
      </w:r>
    </w:p>
  </w:comment>
  <w:comment w:initials="PB" w:author="Paul Boroday" w:date="2021-01-20T22:47:00Z" w:id="1159">
    <w:p w:rsidR="7083FD33" w:rsidRDefault="7083FD33" w14:paraId="36B49FB7" w14:textId="31FE7741">
      <w:r>
        <w:t>See explanation of a "profile" concept above</w:t>
      </w:r>
      <w:r>
        <w:annotationRef/>
      </w:r>
      <w:r>
        <w:rPr>
          <w:rStyle w:val="CommentReference"/>
        </w:rPr>
        <w:annotationRef/>
      </w:r>
    </w:p>
  </w:comment>
  <w:comment w:initials="ER" w:author="Ekspert Reinvention" w:date="2021-01-20T13:25:00Z" w:id="1160">
    <w:p w:rsidR="008F6B0D" w:rsidRDefault="008F6B0D" w14:paraId="27D007FF" w14:textId="0EFEE479">
      <w:pPr>
        <w:pStyle w:val="CommentText"/>
      </w:pPr>
      <w:r>
        <w:rPr>
          <w:rStyle w:val="CommentReference"/>
        </w:rPr>
        <w:annotationRef/>
      </w:r>
      <w:r>
        <w:t>Presentation of required parameters are clear and understable. But for the potential programmer who will want to use API the first information should be how to call initial API web service together with parameter list</w:t>
      </w:r>
    </w:p>
  </w:comment>
  <w:comment w:initials="PB" w:author="Paul Boroday" w:date="2021-01-20T22:55:00Z" w:id="1161">
    <w:p w:rsidR="7083FD33" w:rsidRDefault="7083FD33" w14:paraId="1BA5E545" w14:textId="19D754AF">
      <w:r>
        <w:t xml:space="preserve">True. And we have such an approach applied in a tutorial section below. But this one is rather description for system analysis not development and the main idea here is to show a logic of how all the previous architecture is used in order to fulfill this specific profile of competitive procedures </w:t>
      </w:r>
      <w:r>
        <w:annotationRef/>
      </w:r>
      <w:r>
        <w:rPr>
          <w:rStyle w:val="CommentReference"/>
        </w:rPr>
        <w:annotationRef/>
      </w:r>
    </w:p>
  </w:comment>
  <w:comment w:initials="ER" w:author="Ekspert Reinvention" w:date="2021-01-20T13:27:00Z" w:id="1165">
    <w:p w:rsidRPr="008F6B0D" w:rsidR="008F6B0D" w:rsidRDefault="008F6B0D" w14:paraId="3224F89A" w14:textId="5F27B0AC">
      <w:pPr>
        <w:pStyle w:val="CommentText"/>
      </w:pPr>
      <w:r>
        <w:rPr>
          <w:rStyle w:val="CommentReference"/>
        </w:rPr>
        <w:annotationRef/>
      </w:r>
      <w:r>
        <w:t xml:space="preserve">What </w:t>
      </w:r>
      <w:r w:rsidRPr="008F6B0D">
        <w:rPr>
          <w:i/>
        </w:rPr>
        <w:t>cPhase</w:t>
      </w:r>
      <w:r>
        <w:t xml:space="preserve"> means?</w:t>
      </w:r>
    </w:p>
  </w:comment>
  <w:comment w:initials="ACP" w:author="Alba Colomer Padrosa" w:date="2021-01-21T09:19:00Z" w:id="1166">
    <w:p w:rsidR="00C248AE" w:rsidRDefault="00C248AE" w14:paraId="77E32ADA" w14:textId="6BC45E38">
      <w:pPr>
        <w:pStyle w:val="CommentText"/>
      </w:pPr>
      <w:r>
        <w:rPr>
          <w:rStyle w:val="CommentReference"/>
        </w:rPr>
        <w:annotationRef/>
      </w:r>
      <w:r>
        <w:t>I understand it refers to the phases of a competitive procedure. Paul, can you confirm?</w:t>
      </w:r>
    </w:p>
  </w:comment>
  <w:comment w:initials="ER" w:author="Ekspert Reinvention" w:date="2021-01-20T15:15:00Z" w:id="1167">
    <w:p w:rsidR="008F6B0D" w:rsidRDefault="008F6B0D" w14:paraId="361BAF95" w14:textId="7CFAA906">
      <w:pPr>
        <w:pStyle w:val="CommentText"/>
      </w:pPr>
      <w:r>
        <w:rPr>
          <w:rStyle w:val="CommentReference"/>
        </w:rPr>
        <w:annotationRef/>
      </w:r>
      <w:r>
        <w:t xml:space="preserve">Why </w:t>
      </w:r>
      <w:bookmarkStart w:name="_GoBack" w:id="1171"/>
      <w:bookmarkEnd w:id="1171"/>
      <w:r>
        <w:t>some intermediate states before state7 have numbering State8.1 not State1.2, state3.1 instead 8.2</w:t>
      </w:r>
    </w:p>
  </w:comment>
  <w:comment w:initials="ER" w:author="Ekspert Reinvention" w:date="2021-01-20T13:29:00Z" w:id="1168">
    <w:p w:rsidR="008F6B0D" w:rsidRDefault="008F6B0D" w14:paraId="3945F39F" w14:textId="4A8BE02A">
      <w:pPr>
        <w:pStyle w:val="CommentText"/>
      </w:pPr>
      <w:r>
        <w:rPr>
          <w:rStyle w:val="CommentReference"/>
        </w:rPr>
        <w:annotationRef/>
      </w:r>
      <w:r>
        <w:t>Main flow in duagram is quite clear and logical. But it is probably mistake in the State 1.1. Lower line should include as description statusDetails not status. Are we right?</w:t>
      </w:r>
    </w:p>
  </w:comment>
  <w:comment w:initials="PB" w:author="Paul Boroday" w:date="2021-01-20T22:58:00Z" w:id="1169">
    <w:p w:rsidR="7083FD33" w:rsidRDefault="7083FD33" w14:paraId="01D46F5F" w14:textId="77287210">
      <w:r>
        <w:t>Its a matter of direction of how you read this diagram. If you will do it based on "happy flow" ill see that the numbering is correct :)</w:t>
      </w:r>
      <w:r>
        <w:annotationRef/>
      </w:r>
      <w:r>
        <w:rPr>
          <w:rStyle w:val="CommentReference"/>
        </w:rPr>
        <w:annotationRef/>
      </w:r>
    </w:p>
  </w:comment>
  <w:comment w:initials="PB" w:author="Paul Boroday" w:date="2021-01-20T23:00:00Z" w:id="1170">
    <w:p w:rsidR="7083FD33" w:rsidRDefault="7083FD33" w14:paraId="49603F00" w14:textId="7AC08E59">
      <w:r>
        <w:t>Absolutely! Thanks</w:t>
      </w:r>
      <w:r>
        <w:annotationRef/>
      </w:r>
      <w:r>
        <w:rPr>
          <w:rStyle w:val="CommentReference"/>
        </w:rPr>
        <w:annotationRef/>
      </w:r>
    </w:p>
  </w:comment>
  <w:comment w:initials="ER" w:author="Ekspert Reinvention" w:date="2021-01-20T15:18:00Z" w:id="1175">
    <w:p w:rsidR="008F6B0D" w:rsidRDefault="008F6B0D" w14:paraId="33841AC4" w14:textId="77777777">
      <w:pPr>
        <w:pStyle w:val="CommentText"/>
      </w:pPr>
      <w:r>
        <w:rPr>
          <w:rStyle w:val="CommentReference"/>
        </w:rPr>
        <w:annotationRef/>
      </w:r>
      <w:r>
        <w:t>Please consider to defined precisely required variable type and format for all requested data. For example:</w:t>
      </w:r>
    </w:p>
    <w:p w:rsidR="008F6B0D" w:rsidRDefault="008F6B0D" w14:paraId="338ACE90" w14:textId="4876D10C">
      <w:pPr>
        <w:pStyle w:val="CommentText"/>
      </w:pPr>
      <w:r>
        <w:t>“startDate”: type: datetime, format” YYYY.MM.DD</w:t>
      </w:r>
    </w:p>
  </w:comment>
  <w:comment w:initials="PB" w:author="Paul Boroday" w:date="2021-01-20T23:02:00Z" w:id="1176">
    <w:p w:rsidR="7083FD33" w:rsidP="7083FD33" w:rsidRDefault="7083FD33" w14:paraId="2F2348C5" w14:textId="3B40A06D">
      <w:pPr>
        <w:rPr>
          <w:rStyle w:val="Hyperlink"/>
        </w:rPr>
      </w:pPr>
      <w:r>
        <w:t>All this particularities are described in a historical API document in a "Data Standard" chapter and just inherited here (</w:t>
      </w:r>
      <w:hyperlink r:id="rId3">
        <w:r w:rsidRPr="7083FD33">
          <w:rPr>
            <w:rStyle w:val="Hyperlink"/>
          </w:rPr>
          <w:t>http://my.hdle.it/72098466</w:t>
        </w:r>
      </w:hyperlink>
      <w:r>
        <w:annotationRef/>
      </w:r>
      <w:r>
        <w:rPr>
          <w:rStyle w:val="CommentReference"/>
        </w:rPr>
        <w:annotationRef/>
      </w:r>
    </w:p>
  </w:comment>
  <w:comment w:initials="ER" w:author="Ekspert Reinvention" w:date="2021-01-20T17:44:00Z" w:id="1181">
    <w:p w:rsidR="00071623" w:rsidRDefault="00071623" w14:paraId="2C1AD1D6" w14:textId="1FBA653A">
      <w:pPr>
        <w:pStyle w:val="CommentText"/>
      </w:pPr>
      <w:r>
        <w:rPr>
          <w:rStyle w:val="CommentReference"/>
        </w:rPr>
        <w:annotationRef/>
      </w:r>
      <w:r>
        <w:t>What this attribute means?</w:t>
      </w:r>
    </w:p>
  </w:comment>
  <w:comment w:initials="ER" w:author="Ekspert Reinvention" w:date="2021-01-20T15:28:00Z" w:id="1179">
    <w:p w:rsidR="008F6B0D" w:rsidRDefault="008F6B0D" w14:paraId="5FB1573A" w14:textId="77777777">
      <w:pPr>
        <w:pStyle w:val="CommentText"/>
      </w:pPr>
      <w:r>
        <w:rPr>
          <w:rStyle w:val="CommentReference"/>
        </w:rPr>
        <w:annotationRef/>
      </w:r>
      <w:r>
        <w:t>It is not clearly described but we guess that Eos fill the array: requirementResponses previously populated in CN. Are we right? Format of passed information?</w:t>
      </w:r>
    </w:p>
    <w:p w:rsidRPr="008F6B0D" w:rsidR="008F6B0D" w:rsidRDefault="008F6B0D" w14:paraId="40A7EF84" w14:textId="07D1F1CF">
      <w:pPr>
        <w:pStyle w:val="CommentText"/>
      </w:pPr>
      <w:r>
        <w:t xml:space="preserve">What about validation of passed parameters (business rules) like” </w:t>
      </w:r>
      <w:r w:rsidRPr="008F6B0D">
        <w:rPr>
          <w:i/>
        </w:rPr>
        <w:t xml:space="preserve">” “candidates” list must has at least candidate </w:t>
      </w:r>
      <w:r>
        <w:t>?</w:t>
      </w:r>
    </w:p>
  </w:comment>
  <w:comment w:initials="ER" w:author="Ekspert Reinvention" w:date="2021-01-20T15:41:00Z" w:id="1189">
    <w:p w:rsidR="008F6B0D" w:rsidRDefault="008F6B0D" w14:paraId="12E24F60" w14:textId="10971A50">
      <w:pPr>
        <w:pStyle w:val="CommentText"/>
      </w:pPr>
      <w:r>
        <w:rPr>
          <w:rStyle w:val="CommentReference"/>
        </w:rPr>
        <w:annotationRef/>
      </w:r>
      <w:r>
        <w:t>What values in “details” arrays are accepted?</w:t>
      </w:r>
    </w:p>
  </w:comment>
  <w:comment w:initials="PB" w:author="Paul Boroday" w:date="2021-01-20T23:04:00Z" w:id="1190">
    <w:p w:rsidR="7083FD33" w:rsidRDefault="7083FD33" w14:paraId="424924B7" w14:textId="32D5C795">
      <w:r>
        <w:t>This is a semantic of OCDS. Deserves for a separate explanation</w:t>
      </w:r>
      <w:r>
        <w:annotationRef/>
      </w:r>
      <w:r>
        <w:rPr>
          <w:rStyle w:val="CommentReference"/>
        </w:rPr>
        <w:annotationRef/>
      </w:r>
    </w:p>
  </w:comment>
  <w:comment w:initials="ER" w:author="Ekspert Reinvention" w:date="2021-01-20T15:37:00Z" w:id="1192">
    <w:p w:rsidR="008F6B0D" w:rsidRDefault="008F6B0D" w14:paraId="74F70B3F" w14:textId="25176AD0">
      <w:pPr>
        <w:pStyle w:val="CommentText"/>
      </w:pPr>
      <w:r>
        <w:rPr>
          <w:rStyle w:val="CommentReference"/>
        </w:rPr>
        <w:annotationRef/>
      </w:r>
      <w:r>
        <w:t>Is it correct? Context shows that it is pre-qualification phase not qualification per-se. Are we right?</w:t>
      </w:r>
    </w:p>
  </w:comment>
  <w:comment w:initials="PB" w:author="Paul Boroday" w:date="2021-01-20T23:07:00Z" w:id="1193">
    <w:p w:rsidR="7083FD33" w:rsidRDefault="7083FD33" w14:paraId="2F550E78" w14:textId="07EE5094">
      <w:r>
        <w:t xml:space="preserve">Generally - yes, technically - not exactly. Period for qualification (technical concept) is a part of preQualification (business concept) and included inside as an attribute. </w:t>
      </w:r>
      <w:r>
        <w:annotationRef/>
      </w:r>
      <w:r>
        <w:rPr>
          <w:rStyle w:val="CommentReference"/>
        </w:rPr>
        <w:annotationRef/>
      </w:r>
    </w:p>
  </w:comment>
  <w:comment w:initials="ER" w:author="Ekspert Reinvention" w:date="2021-01-20T15:35:00Z" w:id="1194">
    <w:p w:rsidR="008F6B0D" w:rsidRDefault="008F6B0D" w14:paraId="4C7558DF" w14:textId="3EB83CF4">
      <w:pPr>
        <w:pStyle w:val="CommentText"/>
      </w:pPr>
      <w:r>
        <w:rPr>
          <w:rStyle w:val="CommentReference"/>
        </w:rPr>
        <w:annotationRef/>
      </w:r>
      <w:r>
        <w:t>Why we do not set the endDate for closing qualification (CA)</w:t>
      </w:r>
      <w:r w:rsidR="00560A3B">
        <w:t xml:space="preserve"> </w:t>
      </w:r>
      <w:r>
        <w:t>?</w:t>
      </w:r>
    </w:p>
  </w:comment>
  <w:comment w:initials="PB" w:author="Paul Boroday" w:date="2021-01-20T23:09:00Z" w:id="1195">
    <w:p w:rsidR="7083FD33" w:rsidRDefault="7083FD33" w14:paraId="13A80834" w14:textId="73D08E52">
      <w:r>
        <w:t>Because we don't know it upfront. This endDate will be added automatically once relevant stand-still period will expire and the preQualification session will be closed according to BPMN above</w:t>
      </w:r>
      <w:r>
        <w:annotationRef/>
      </w:r>
      <w:r>
        <w:rPr>
          <w:rStyle w:val="CommentReference"/>
        </w:rPr>
        <w:annotationRef/>
      </w:r>
    </w:p>
  </w:comment>
  <w:comment w:initials="ER" w:author="Ekspert Reinvention" w:date="2021-01-20T17:10:00Z" w:id="1199">
    <w:p w:rsidR="00071623" w:rsidRDefault="00071623" w14:paraId="7538B28C" w14:textId="131771E6">
      <w:pPr>
        <w:pStyle w:val="CommentText"/>
      </w:pPr>
      <w:r>
        <w:rPr>
          <w:rStyle w:val="CommentReference"/>
        </w:rPr>
        <w:annotationRef/>
      </w:r>
      <w:r>
        <w:t>“pending” because pre-qualification has status active?</w:t>
      </w:r>
    </w:p>
  </w:comment>
  <w:comment w:initials="PB" w:author="Paul Boroday" w:date="2021-01-20T23:14:00Z" w:id="1200">
    <w:p w:rsidR="7083FD33" w:rsidRDefault="7083FD33" w14:paraId="76A40A5A" w14:textId="67651FC2">
      <w:r>
        <w:t>No, because specific submission related to this qualification (as an envelope) is pending for consideration</w:t>
      </w:r>
      <w:r>
        <w:annotationRef/>
      </w:r>
      <w:r>
        <w:rPr>
          <w:rStyle w:val="CommentReference"/>
        </w:rPr>
        <w:annotationRef/>
      </w:r>
    </w:p>
  </w:comment>
  <w:comment w:initials="ER" w:author="Ekspert Reinvention" w:date="2021-01-20T15:43:00Z" w:id="1197">
    <w:p w:rsidR="008F6B0D" w:rsidRDefault="008F6B0D" w14:paraId="2CFD72AF" w14:textId="2F806586">
      <w:pPr>
        <w:pStyle w:val="CommentText"/>
      </w:pPr>
      <w:r>
        <w:rPr>
          <w:rStyle w:val="CommentReference"/>
        </w:rPr>
        <w:annotationRef/>
      </w:r>
      <w:r>
        <w:t>“pending” and “awaiting” seems to be synonymes. What states (sub-states) are allowed and what is distinction between them from the point of process workflow control?</w:t>
      </w:r>
    </w:p>
  </w:comment>
  <w:comment w:initials="PB" w:author="Paul Boroday" w:date="2021-01-20T23:13:00Z" w:id="1198">
    <w:p w:rsidR="7083FD33" w:rsidRDefault="7083FD33" w14:paraId="2F33DCF3" w14:textId="1391AA63">
      <w:r>
        <w:t xml:space="preserve">You should start from this blueprint in order to understand these things: </w:t>
      </w:r>
      <w:hyperlink r:id="rId4">
        <w:r w:rsidRPr="7083FD33">
          <w:rPr>
            <w:rStyle w:val="Hyperlink"/>
          </w:rPr>
          <w:t>http://my.hdle.it/84227480</w:t>
        </w:r>
      </w:hyperlink>
      <w:r>
        <w:annotationRef/>
      </w:r>
      <w:r>
        <w:rPr>
          <w:rStyle w:val="CommentReference"/>
        </w:rPr>
        <w:annotationRef/>
      </w:r>
    </w:p>
    <w:p w:rsidR="7083FD33" w:rsidRDefault="7083FD33" w14:paraId="383BCFEA" w14:textId="6AC3D88A">
      <w:r>
        <w:t xml:space="preserve">Here in 2.3.4.1 State-chart diagram - qualifications you'll find a separate state-chart for this data-entity together with all the statuses and states </w:t>
      </w:r>
    </w:p>
  </w:comment>
  <w:comment w:initials="ER" w:author="Ekspert Reinvention" w:date="2021-01-20T15:46:00Z" w:id="1201">
    <w:p w:rsidR="008F6B0D" w:rsidRDefault="008F6B0D" w14:paraId="0396A104" w14:textId="77777777">
      <w:pPr>
        <w:pStyle w:val="CommentText"/>
      </w:pPr>
      <w:r>
        <w:rPr>
          <w:rStyle w:val="CommentReference"/>
        </w:rPr>
        <w:annotationRef/>
      </w:r>
      <w:r>
        <w:t xml:space="preserve">Is it really correct from the legal point of view? </w:t>
      </w:r>
    </w:p>
    <w:p w:rsidR="008F6B0D" w:rsidRDefault="008F6B0D" w14:paraId="42332930" w14:textId="26980599">
      <w:pPr>
        <w:pStyle w:val="CommentText"/>
      </w:pPr>
      <w:r>
        <w:t>We could be wrong, but usually in procurement practice we follow the rule FIFO (First-In-First-Out) especially when the numbers of Eos must be limited….</w:t>
      </w:r>
    </w:p>
  </w:comment>
  <w:comment w:initials="PB" w:author="Paul Boroday" w:date="2021-01-20T23:19:00Z" w:id="1202">
    <w:p w:rsidR="7083FD33" w:rsidRDefault="7083FD33" w14:paraId="73784C54" w14:textId="51845C66">
      <w:r>
        <w:t xml:space="preserve">Lets distinguish these two cases. If reduction of number of candidates is the case, this statement is not applicable since a different technique  to be applied - pre-selection (scoring function). And the simple "pass/fail" case allows this "random" mode just because in any case CA shall check all the submissions disclosed and make a decision against each such submission. And the qualification protocol will be issued once for all the decisions made. Thus, sequence is not that important from that perspective. </w:t>
      </w:r>
      <w:r>
        <w:annotationRef/>
      </w:r>
      <w:r>
        <w:rPr>
          <w:rStyle w:val="CommentReference"/>
        </w:rPr>
        <w:annotationRef/>
      </w:r>
    </w:p>
    <w:p w:rsidR="7083FD33" w:rsidRDefault="7083FD33" w14:paraId="6D2332BB" w14:textId="4634570A"/>
    <w:p w:rsidR="7083FD33" w:rsidRDefault="7083FD33" w14:paraId="1B2E7362" w14:textId="23A14809">
      <w:r>
        <w:t>But methodologically speaking, perhaps FIFO makes sense here. Not sure</w:t>
      </w:r>
    </w:p>
  </w:comment>
  <w:comment w:initials="ER" w:author="Ekspert Reinvention" w:date="2021-01-20T15:49:00Z" w:id="1205">
    <w:p w:rsidR="008F6B0D" w:rsidRDefault="008F6B0D" w14:paraId="768A982D" w14:textId="2655A2E2">
      <w:pPr>
        <w:pStyle w:val="CommentText"/>
      </w:pPr>
      <w:r>
        <w:rPr>
          <w:rStyle w:val="CommentReference"/>
        </w:rPr>
        <w:annotationRef/>
      </w:r>
      <w:r>
        <w:t>MainStatus is still: ”pending”? We guess properly?</w:t>
      </w:r>
    </w:p>
  </w:comment>
  <w:comment w:initials="PB" w:author="Paul Boroday" w:date="2021-01-20T23:22:00Z" w:id="1206">
    <w:p w:rsidR="7083FD33" w:rsidRDefault="7083FD33" w14:paraId="1F2DB714" w14:textId="5BED848E">
      <w:r>
        <w:t>Yep. Because its not yet terminal state. There might be a complain and decision by review body to qualify/disqualify related submission. For this reason, system keeps decisions in a pending status until expiration of a stand-still period and only afterwords moves these decisions (together with related submissions) to the relevant terminal statuses (described in details in a blueprint)</w:t>
      </w:r>
      <w:r>
        <w:annotationRef/>
      </w:r>
      <w:r>
        <w:rPr>
          <w:rStyle w:val="CommentReference"/>
        </w:rPr>
        <w:annotationRef/>
      </w:r>
    </w:p>
  </w:comment>
  <w:comment w:initials="ER" w:author="Ekspert Reinvention" w:date="2021-01-20T16:58:00Z" w:id="1208">
    <w:p w:rsidR="00071623" w:rsidRDefault="00071623" w14:paraId="285077C3" w14:textId="57619B6A">
      <w:pPr>
        <w:pStyle w:val="CommentText"/>
      </w:pPr>
      <w:r>
        <w:rPr>
          <w:rStyle w:val="CommentReference"/>
        </w:rPr>
        <w:annotationRef/>
      </w:r>
      <w:r>
        <w:t>It looks as a set parameter used in internal workflow. Are we right? What information is publicly avaiable via API?</w:t>
      </w:r>
    </w:p>
  </w:comment>
  <w:comment w:initials="PB" w:author="Paul Boroday" w:date="2021-01-20T23:23:00Z" w:id="1209">
    <w:p w:rsidR="7083FD33" w:rsidRDefault="7083FD33" w14:paraId="45668A37" w14:textId="34C2C533">
      <w:r>
        <w:t>These are an attributes of 'qualification' as an object. and in fact all of them become available publicly once contributed by CA</w:t>
      </w:r>
      <w:r>
        <w:annotationRef/>
      </w:r>
      <w:r>
        <w:rPr>
          <w:rStyle w:val="CommentReference"/>
        </w:rPr>
        <w:annotationRef/>
      </w:r>
    </w:p>
  </w:comment>
  <w:comment w:initials="ER" w:author="Ekspert Reinvention" w:date="2021-01-20T17:00:00Z" w:id="1211">
    <w:p w:rsidR="00071623" w:rsidRDefault="00071623" w14:paraId="6C93CF14" w14:textId="77777777">
      <w:pPr>
        <w:pStyle w:val="CommentText"/>
      </w:pPr>
      <w:r>
        <w:rPr>
          <w:rStyle w:val="CommentReference"/>
        </w:rPr>
        <w:annotationRef/>
      </w:r>
      <w:r>
        <w:t>Names of statutes are bit confiussing. Maybe in future purposes use the name mutually exclusive, e.g. InvitedToSubmitOffer and NotInvitedToSubmitOffer.</w:t>
      </w:r>
    </w:p>
    <w:p w:rsidR="00071623" w:rsidRDefault="00071623" w14:paraId="1F24B0F0" w14:textId="70AAE9DB">
      <w:pPr>
        <w:pStyle w:val="CommentText"/>
      </w:pPr>
      <w:r>
        <w:t xml:space="preserve">It could be easer from the point of view of defining control rules for universal workflow execution engine… </w:t>
      </w:r>
    </w:p>
  </w:comment>
  <w:comment w:initials="PB" w:author="Paul Boroday" w:date="2021-01-20T23:25:00Z" w:id="1212">
    <w:p w:rsidR="7083FD33" w:rsidRDefault="7083FD33" w14:paraId="76B11EB5" w14:textId="59107E07">
      <w:r>
        <w:t>Good point, but again, we have to consider OCDS semantic, logic and "traditions". Even producing our own extensions and features. Separate discussion</w:t>
      </w:r>
      <w:r>
        <w:annotationRef/>
      </w:r>
      <w:r>
        <w:rPr>
          <w:rStyle w:val="CommentReference"/>
        </w:rPr>
        <w:annotationRef/>
      </w:r>
    </w:p>
  </w:comment>
  <w:comment w:initials="ER" w:author="Ekspert Reinvention" w:date="2021-01-20T17:04:00Z" w:id="1214">
    <w:p w:rsidR="00071623" w:rsidRDefault="00071623" w14:paraId="523389E0" w14:textId="3EC5B955">
      <w:pPr>
        <w:pStyle w:val="CommentText"/>
      </w:pPr>
      <w:r>
        <w:rPr>
          <w:rStyle w:val="CommentReference"/>
        </w:rPr>
        <w:annotationRef/>
      </w:r>
      <w:r>
        <w:t>It means, that end date of prequalification-phaase have been not defined previously?</w:t>
      </w:r>
    </w:p>
  </w:comment>
  <w:comment w:initials="PB" w:author="Paul Boroday" w:date="2021-01-20T23:26:00Z" w:id="1215">
    <w:p w:rsidR="7083FD33" w:rsidRDefault="7083FD33" w14:paraId="15E46B8A" w14:textId="70C5A026">
      <w:r>
        <w:t>Exactly. See my comment above</w:t>
      </w:r>
      <w:r>
        <w:annotationRef/>
      </w:r>
      <w:r>
        <w:rPr>
          <w:rStyle w:val="CommentReference"/>
        </w:rPr>
        <w:annotationRef/>
      </w:r>
    </w:p>
  </w:comment>
  <w:comment w:initials="ER" w:author="Ekspert Reinvention" w:date="2021-01-20T17:06:00Z" w:id="1218">
    <w:p w:rsidR="00071623" w:rsidRDefault="00071623" w14:paraId="7E8B127F" w14:textId="3D4DA9D9">
      <w:pPr>
        <w:pStyle w:val="CommentText"/>
      </w:pPr>
      <w:r>
        <w:rPr>
          <w:rStyle w:val="CommentReference"/>
        </w:rPr>
        <w:annotationRef/>
      </w:r>
      <w:r>
        <w:t>Probably according to diagrams this status shall be set before issuing message about “tenderPeriod”. If so It would be better to move this paragraph up.</w:t>
      </w:r>
    </w:p>
  </w:comment>
  <w:comment w:initials="PB" w:author="Paul Boroday" w:date="2021-01-20T23:34:00Z" w:id="1219">
    <w:p w:rsidR="7083FD33" w:rsidRDefault="7083FD33" w14:paraId="2E1C52F1" w14:textId="308839BA">
      <w:r>
        <w:t>Not exactly. This completion of preQualification by adding an 'endDate' is an automated action by system once second-stage is initiated by CA, Like "ok, now we know that there is no blockers and CA wants to start with tendering and this means we can close a pre-qualification"</w:t>
      </w:r>
      <w:r>
        <w:annotationRef/>
      </w:r>
      <w:r>
        <w:rPr>
          <w:rStyle w:val="CommentReference"/>
        </w:rPr>
        <w:annotationRef/>
      </w:r>
    </w:p>
  </w:comment>
  <w:comment w:initials="ER" w:author="Ekspert Reinvention" w:date="2021-01-20T17:09:00Z" w:id="1221">
    <w:p w:rsidR="00071623" w:rsidRDefault="00071623" w14:paraId="362A2925" w14:textId="3F688D04">
      <w:pPr>
        <w:pStyle w:val="CommentText"/>
      </w:pPr>
      <w:r>
        <w:rPr>
          <w:rStyle w:val="CommentReference"/>
        </w:rPr>
        <w:annotationRef/>
      </w:r>
      <w:r>
        <w:t>It means: status is changed from pending to active, does not it?</w:t>
      </w:r>
    </w:p>
  </w:comment>
  <w:comment w:initials="PB" w:author="Paul Boroday" w:date="2021-01-20T23:34:00Z" w:id="1222">
    <w:p w:rsidR="7083FD33" w:rsidRDefault="7083FD33" w14:paraId="4356F5E9" w14:textId="4930341D">
      <w:r>
        <w:t>yes</w:t>
      </w:r>
      <w:r>
        <w:annotationRef/>
      </w:r>
      <w:r>
        <w:rPr>
          <w:rStyle w:val="CommentReference"/>
        </w:rPr>
        <w:annotationRef/>
      </w:r>
    </w:p>
  </w:comment>
  <w:comment w:initials="ER" w:author="Ekspert Reinvention" w:date="2021-01-20T17:11:00Z" w:id="1223">
    <w:p w:rsidR="00071623" w:rsidRDefault="00071623" w14:paraId="0F95A9E0" w14:textId="247DE80E">
      <w:pPr>
        <w:pStyle w:val="CommentText"/>
      </w:pPr>
      <w:r>
        <w:rPr>
          <w:rStyle w:val="CommentReference"/>
        </w:rPr>
        <w:annotationRef/>
      </w:r>
      <w:r>
        <w:t>In our model non-commercial offer are also allowed? We met such situations in procurement, when offere was issued by NGO, but is it this case?</w:t>
      </w:r>
    </w:p>
  </w:comment>
  <w:comment w:initials="PB" w:author="Paul Boroday" w:date="2021-01-20T23:36:00Z" w:id="1224">
    <w:p w:rsidR="7083FD33" w:rsidRDefault="7083FD33" w14:paraId="7294F451" w14:textId="32C8C7A5">
      <w:r>
        <w:t>Perhaps its better to reword it. But the sense of  'commercial offer' here is a financial offer+technical offer which only expected to be submitted by the invited candidates</w:t>
      </w:r>
      <w:r>
        <w:annotationRef/>
      </w:r>
      <w:r>
        <w:rPr>
          <w:rStyle w:val="CommentReference"/>
        </w:rPr>
        <w:annotationRef/>
      </w:r>
    </w:p>
  </w:comment>
  <w:comment w:initials="ER" w:author="Ekspert Reinvention" w:date="2021-01-20T17:13:00Z" w:id="1225">
    <w:p w:rsidR="00071623" w:rsidRDefault="00071623" w14:paraId="7C7224A2" w14:textId="4A10F198">
      <w:pPr>
        <w:pStyle w:val="CommentText"/>
      </w:pPr>
      <w:r>
        <w:rPr>
          <w:rStyle w:val="CommentReference"/>
        </w:rPr>
        <w:annotationRef/>
      </w:r>
      <w:r>
        <w:t>Logic is not clear. Status is probably active (because qualification phase is active, but offerer is unsuccessful. Are we right?</w:t>
      </w:r>
    </w:p>
  </w:comment>
  <w:comment w:initials="PB" w:author="Paul Boroday" w:date="2021-01-20T23:39:00Z" w:id="1226">
    <w:p w:rsidR="7083FD33" w:rsidRDefault="7083FD33" w14:paraId="5A0E8E69" w14:textId="6E6A2972">
      <w:r>
        <w:t>No. If EoI was disqualified by CA it marked with statusDetail: unsuccessful. And while completing pre-qualification, system changes this temporary state into relevant terminal status, In the end, we have to somehow distinguish positive decisions from those negative, right?</w:t>
      </w:r>
      <w:r>
        <w:annotationRef/>
      </w:r>
      <w:r>
        <w:rPr>
          <w:rStyle w:val="CommentReference"/>
        </w:rPr>
        <w:annotationRef/>
      </w:r>
    </w:p>
  </w:comment>
  <w:comment w:initials="ER" w:author="Ekspert Reinvention" w:date="2021-01-20T17:18:00Z" w:id="1227">
    <w:p w:rsidR="00071623" w:rsidRDefault="00071623" w14:paraId="5561DD67" w14:textId="6FA5B045">
      <w:pPr>
        <w:pStyle w:val="CommentText"/>
      </w:pPr>
      <w:r>
        <w:rPr>
          <w:rStyle w:val="CommentReference"/>
        </w:rPr>
        <w:annotationRef/>
      </w:r>
      <w:r>
        <w:t>Rather accepted, isn’t it?</w:t>
      </w:r>
    </w:p>
  </w:comment>
  <w:comment w:initials="PB" w:author="Paul Boroday" w:date="2021-01-20T23:41:00Z" w:id="1228">
    <w:p w:rsidR="7083FD33" w:rsidRDefault="7083FD33" w14:paraId="0B171E32" w14:textId="027FA173">
      <w:r>
        <w:t>Firstly, this 'valid' is a native terminology by OCDS. And secondly, 'accepted' is rather for financial offers and its evaluation. And here we are dealing with self-declarations. And these declarations either valid (against qualification criteria) or not and thus - disqualified</w:t>
      </w:r>
      <w:r>
        <w:annotationRef/>
      </w:r>
      <w:r>
        <w:rPr>
          <w:rStyle w:val="CommentReference"/>
        </w:rPr>
        <w:annotationRef/>
      </w:r>
    </w:p>
  </w:comment>
  <w:comment w:initials="ER" w:author="Ekspert Reinvention" w:date="2021-01-20T17:19:00Z" w:id="1230">
    <w:p w:rsidR="00071623" w:rsidRDefault="00071623" w14:paraId="79AACA1D" w14:textId="2B751D18">
      <w:pPr>
        <w:pStyle w:val="CommentText"/>
      </w:pPr>
      <w:r>
        <w:rPr>
          <w:rStyle w:val="CommentReference"/>
        </w:rPr>
        <w:annotationRef/>
      </w:r>
      <w:r>
        <w:t>In which point of the proccess reqired number of offers has been defined?</w:t>
      </w:r>
    </w:p>
  </w:comment>
  <w:comment w:initials="PB" w:author="Paul Boroday" w:date="2021-01-20T23:43:00Z" w:id="1231">
    <w:p w:rsidR="7083FD33" w:rsidRDefault="7083FD33" w14:paraId="1867B8DA" w14:textId="2ACC63CF">
      <w:r>
        <w:t>Its either law or "secondStage" object (see below in a tutorial or the blueprint)</w:t>
      </w:r>
      <w:r>
        <w:annotationRef/>
      </w:r>
      <w:r>
        <w:rPr>
          <w:rStyle w:val="CommentReference"/>
        </w:rPr>
        <w:annotationRef/>
      </w:r>
    </w:p>
  </w:comment>
  <w:comment w:initials="ER" w:author="Ekspert Reinvention" w:date="2021-01-20T17:21:00Z" w:id="1235">
    <w:p w:rsidR="00071623" w:rsidRDefault="00071623" w14:paraId="5DA09518" w14:textId="0D5E361A">
      <w:pPr>
        <w:pStyle w:val="CommentText"/>
      </w:pPr>
      <w:r>
        <w:rPr>
          <w:rStyle w:val="CommentReference"/>
        </w:rPr>
        <w:annotationRef/>
      </w:r>
      <w:r>
        <w:t>We guess that this expresses how Long List of Eos is converted in Short List? Question: if it is not done manually by picking tenderesrs from the Long List, where the rule of automatic selection are implemented? If implemented, rules are avaiable via API (of course in read-only mode) in order to keep transparency?</w:t>
      </w:r>
    </w:p>
  </w:comment>
  <w:comment w:initials="PB" w:author="Paul Boroday" w:date="2021-01-20T23:45:00Z" w:id="1236">
    <w:p w:rsidR="7083FD33" w:rsidRDefault="7083FD33" w14:paraId="378FA824" w14:textId="3CBE9973">
      <w:r>
        <w:t>Not exactly. It is a short-list itself. And these invitation are generated automatically based on results of pre-qualification: separate invitation will be issued for each valid submission</w:t>
      </w:r>
      <w:r>
        <w:annotationRef/>
      </w:r>
      <w:r>
        <w:rPr>
          <w:rStyle w:val="CommentReference"/>
        </w:rPr>
        <w:annotationRef/>
      </w:r>
    </w:p>
  </w:comment>
  <w:comment w:initials="ER" w:author="Ekspert Reinvention" w:date="2021-01-20T17:32:00Z" w:id="1238">
    <w:p w:rsidR="00071623" w:rsidRDefault="00071623" w14:paraId="648FD2C0" w14:textId="4D834937">
      <w:pPr>
        <w:pStyle w:val="CommentText"/>
      </w:pPr>
      <w:r>
        <w:rPr>
          <w:rStyle w:val="CommentReference"/>
        </w:rPr>
        <w:annotationRef/>
      </w:r>
      <w:r>
        <w:t>What is a for of documents? Passive like pdf or active as a records in 3</w:t>
      </w:r>
      <w:r w:rsidRPr="00071623">
        <w:rPr>
          <w:vertAlign w:val="superscript"/>
        </w:rPr>
        <w:t>rd</w:t>
      </w:r>
      <w:r>
        <w:t xml:space="preserve"> normal form with separate attributes ready for processing? Defined by “bid” schema?</w:t>
      </w:r>
    </w:p>
    <w:p w:rsidR="00071623" w:rsidRDefault="00071623" w14:paraId="3AA842B6" w14:textId="60494707">
      <w:pPr>
        <w:pStyle w:val="CommentText"/>
      </w:pPr>
      <w:r>
        <w:t>If they are passive, where meta-data with types are set and stored – it is not mentioned erlier in API description in this document?</w:t>
      </w:r>
    </w:p>
  </w:comment>
  <w:comment w:initials="PB" w:author="Paul Boroday" w:date="2021-01-20T23:47:00Z" w:id="1239">
    <w:p w:rsidR="7083FD33" w:rsidRDefault="7083FD33" w14:paraId="0ECCE6C1" w14:textId="344CCEFE">
      <w:r>
        <w:t>These are rather passive docs like schemes, spreadsheets and so on. We have a list of the available types prescribed by OCDS for this specific data-objects' (bid) documents</w:t>
      </w:r>
      <w:r>
        <w:annotationRef/>
      </w:r>
      <w:r>
        <w:rPr>
          <w:rStyle w:val="CommentReference"/>
        </w:rPr>
        <w:annotationRef/>
      </w:r>
    </w:p>
  </w:comment>
  <w:comment w:initials="ER" w:author="Ekspert Reinvention" w:date="2021-01-20T17:45:00Z" w:id="1240">
    <w:p w:rsidR="00071623" w:rsidRDefault="00071623" w14:paraId="11C48C68" w14:textId="2246AA20">
      <w:pPr>
        <w:pStyle w:val="CommentText"/>
      </w:pPr>
      <w:r>
        <w:rPr>
          <w:rStyle w:val="CommentReference"/>
        </w:rPr>
        <w:annotationRef/>
      </w:r>
      <w:r>
        <w:t>Purpose of this attribute?</w:t>
      </w:r>
    </w:p>
  </w:comment>
  <w:comment w:initials="PB" w:author="Paul Boroday" w:date="2021-01-20T23:50:00Z" w:id="1241">
    <w:p w:rsidR="7083FD33" w:rsidRDefault="7083FD33" w14:paraId="5C35E4C9" w14:textId="38017360">
      <w:r>
        <w:t>Each bid supposed to be related to one of lots as per contract notice. Since each lot means separate contract, invited candidate is allowed to bid agains each lot independently, Therefore, we have to have precise indication of particular lot, where this particular bid is related to</w:t>
      </w:r>
      <w:r>
        <w:annotationRef/>
      </w:r>
      <w:r>
        <w:rPr>
          <w:rStyle w:val="CommentReference"/>
        </w:rPr>
        <w:annotationRef/>
      </w:r>
    </w:p>
  </w:comment>
  <w:comment w:initials="ER" w:author="Ekspert Reinvention" w:date="2021-01-20T17:46:00Z" w:id="1242">
    <w:p w:rsidR="00071623" w:rsidRDefault="00071623" w14:paraId="56D6A8A3" w14:textId="2D611D96">
      <w:pPr>
        <w:pStyle w:val="CommentText"/>
      </w:pPr>
      <w:r>
        <w:rPr>
          <w:rStyle w:val="CommentReference"/>
        </w:rPr>
        <w:annotationRef/>
      </w:r>
      <w:r>
        <w:t>Description or the name of item like in shiping manifests?</w:t>
      </w:r>
    </w:p>
  </w:comment>
  <w:comment w:initials="PB" w:author="Paul Boroday" w:date="2021-01-20T23:50:00Z" w:id="1243">
    <w:p w:rsidR="7083FD33" w:rsidRDefault="7083FD33" w14:paraId="3A217A26" w14:textId="1E731CAD">
      <w:r>
        <w:t>Any items' description</w:t>
      </w:r>
      <w:r>
        <w:annotationRef/>
      </w:r>
      <w:r>
        <w:rPr>
          <w:rStyle w:val="CommentReference"/>
        </w:rPr>
        <w:annotationRef/>
      </w:r>
    </w:p>
  </w:comment>
  <w:comment w:initials="ER" w:author="Ekspert Reinvention" w:date="2021-01-20T17:47:00Z" w:id="1244">
    <w:p w:rsidR="00071623" w:rsidRDefault="00071623" w14:paraId="1C799050" w14:textId="2EA5435C">
      <w:pPr>
        <w:pStyle w:val="CommentText"/>
      </w:pPr>
      <w:r>
        <w:rPr>
          <w:rStyle w:val="CommentReference"/>
        </w:rPr>
        <w:annotationRef/>
      </w:r>
      <w:r>
        <w:t>There are no prices in bid schema. Intentionally? Or maybe they are placed in other “envelope”? What logic is implemented?</w:t>
      </w:r>
    </w:p>
  </w:comment>
  <w:comment w:initials="ER" w:author="Ekspert Reinvention" w:date="2021-01-20T19:15:00Z" w:id="1245">
    <w:p w:rsidR="00696B51" w:rsidRDefault="00696B51" w14:paraId="67CC2A74" w14:textId="0CBDE9B7">
      <w:pPr>
        <w:pStyle w:val="CommentText"/>
      </w:pPr>
      <w:r>
        <w:rPr>
          <w:rStyle w:val="CommentReference"/>
        </w:rPr>
        <w:annotationRef/>
      </w:r>
      <w:r>
        <w:t>What is a data model relating to the term Lot and Quantity? Total quatity is expressed as number of Lots multiply by Quantity per Lot? How flexible is implemented model?</w:t>
      </w:r>
    </w:p>
    <w:p w:rsidR="00696B51" w:rsidRDefault="00696B51" w14:paraId="6CBBBC00" w14:textId="07E9486C">
      <w:pPr>
        <w:pStyle w:val="CommentText"/>
      </w:pPr>
      <w:r>
        <w:t xml:space="preserve">For example: in tenders for defence sector some time total periodical delivery is divided into “pilot deliveries” (limited quantity lots) and “main deliveries”) performed within one tender contract. </w:t>
      </w:r>
    </w:p>
  </w:comment>
  <w:comment w:initials="ER" w:author="Ekspert Reinvention" w:date="2021-01-20T17:49:00Z" w:id="1246">
    <w:p w:rsidR="00071623" w:rsidRDefault="00071623" w14:paraId="0552D178" w14:textId="434F1674">
      <w:pPr>
        <w:pStyle w:val="CommentText"/>
      </w:pPr>
      <w:r>
        <w:rPr>
          <w:rStyle w:val="CommentReference"/>
        </w:rPr>
        <w:annotationRef/>
      </w:r>
      <w:r>
        <w:t>How it is communicate via API interface to potential tenderers?</w:t>
      </w:r>
    </w:p>
  </w:comment>
  <w:comment w:initials="PB" w:author="Paul Boroday" w:date="2021-01-20T23:51:00Z" w:id="1247">
    <w:p w:rsidR="7083FD33" w:rsidRDefault="7083FD33" w14:paraId="76033CDB" w14:textId="0B37B50C">
      <w:r>
        <w:t xml:space="preserve">With a relevant exception if tenderer is trying to submit something afterwords </w:t>
      </w:r>
      <w:r>
        <w:annotationRef/>
      </w:r>
      <w:r>
        <w:rPr>
          <w:rStyle w:val="CommentReference"/>
        </w:rPr>
        <w:annotationRef/>
      </w:r>
    </w:p>
  </w:comment>
  <w:comment w:initials="ER" w:author="Ekspert Reinvention" w:date="2021-01-20T17:52:00Z" w:id="1253">
    <w:p w:rsidR="00071623" w:rsidRDefault="00071623" w14:paraId="3F922341" w14:textId="5DADB41C">
      <w:pPr>
        <w:pStyle w:val="CommentText"/>
      </w:pPr>
      <w:r>
        <w:rPr>
          <w:rStyle w:val="CommentReference"/>
        </w:rPr>
        <w:annotationRef/>
      </w:r>
      <w:r>
        <w:t>Details have the same eaning like in 4.2.3.1 paragraph?</w:t>
      </w:r>
    </w:p>
  </w:comment>
  <w:comment w:initials="PB" w:author="Paul Boroday" w:date="2021-01-20T23:52:00Z" w:id="1254">
    <w:p w:rsidR="7083FD33" w:rsidRDefault="7083FD33" w14:paraId="4CAC31E4" w14:textId="6951BD4D">
      <w:r>
        <w:t>yes</w:t>
      </w:r>
      <w:r>
        <w:annotationRef/>
      </w:r>
      <w:r>
        <w:rPr>
          <w:rStyle w:val="CommentReference"/>
        </w:rPr>
        <w:annotationRef/>
      </w:r>
    </w:p>
  </w:comment>
  <w:comment w:initials="ER" w:author="Ekspert Reinvention" w:date="2021-01-20T17:58:00Z" w:id="1256">
    <w:p w:rsidR="00696B51" w:rsidRDefault="00696B51" w14:paraId="1F45AC9E" w14:textId="60F4BFE5">
      <w:pPr>
        <w:pStyle w:val="CommentText"/>
      </w:pPr>
      <w:r>
        <w:rPr>
          <w:rStyle w:val="CommentReference"/>
        </w:rPr>
        <w:annotationRef/>
      </w:r>
      <w:r>
        <w:t>Not “endDate” or “LengthOf AwardPeriod”?</w:t>
      </w:r>
    </w:p>
  </w:comment>
  <w:comment w:initials="PB" w:author="Paul Boroday" w:date="2021-01-20T23:52:00Z" w:id="1257">
    <w:p w:rsidR="7083FD33" w:rsidRDefault="7083FD33" w14:paraId="417D52CA" w14:textId="27D8200A">
      <w:r>
        <w:t>same reason, we don't know when evaluation will be completed by CA</w:t>
      </w:r>
      <w:r>
        <w:annotationRef/>
      </w:r>
      <w:r>
        <w:rPr>
          <w:rStyle w:val="CommentReference"/>
        </w:rPr>
        <w:annotationRef/>
      </w:r>
    </w:p>
  </w:comment>
  <w:comment w:initials="ER" w:author="Ekspert Reinvention" w:date="2021-01-20T19:23:00Z" w:id="1260">
    <w:p w:rsidR="00696B51" w:rsidRDefault="00696B51" w14:paraId="58D6253A" w14:textId="2AD7A3D1">
      <w:pPr>
        <w:pStyle w:val="CommentText"/>
      </w:pPr>
      <w:r>
        <w:rPr>
          <w:rStyle w:val="CommentReference"/>
        </w:rPr>
        <w:annotationRef/>
      </w:r>
      <w:r>
        <w:t>Where and how ranking rules are implemented? Have we got some support for formulating ranking criteria by system administrator or they are hard codded as methods and properties in predefined set of internal objects?</w:t>
      </w:r>
    </w:p>
  </w:comment>
  <w:comment w:initials="PB" w:author="Paul Boroday" w:date="2021-01-20T23:54:00Z" w:id="1261">
    <w:p w:rsidR="7083FD33" w:rsidP="7083FD33" w:rsidRDefault="7083FD33" w14:paraId="7153D9CE" w14:textId="4A1A97A4">
      <w:pPr>
        <w:rPr>
          <w:rStyle w:val="Hyperlink"/>
        </w:rPr>
      </w:pPr>
      <w:r>
        <w:t xml:space="preserve">All the scoring criteria described by CA in a contract notice, Together with a relevant conversions. More details here: </w:t>
      </w:r>
      <w:hyperlink r:id="rId5">
        <w:r w:rsidRPr="7083FD33">
          <w:rPr>
            <w:rStyle w:val="Hyperlink"/>
          </w:rPr>
          <w:t>http://my.hdle.it/82465261</w:t>
        </w:r>
      </w:hyperlink>
      <w:r>
        <w:annotationRef/>
      </w:r>
      <w:r>
        <w:rPr>
          <w:rStyle w:val="CommentReference"/>
        </w:rPr>
        <w:annotationRef/>
      </w:r>
    </w:p>
  </w:comment>
  <w:comment w:initials="ER" w:author="Ekspert Reinvention" w:date="2021-01-20T19:38:00Z" w:id="1263">
    <w:p w:rsidR="00696B51" w:rsidRDefault="00696B51" w14:paraId="4F4E6F75" w14:textId="0E38387A">
      <w:pPr>
        <w:pStyle w:val="CommentText"/>
      </w:pPr>
      <w:r>
        <w:rPr>
          <w:rStyle w:val="CommentReference"/>
        </w:rPr>
        <w:annotationRef/>
      </w:r>
      <w:r>
        <w:t>Is awarding methodology is formaly described in the system as a set of statements evaluating according boolean logic (e.g. in the form of decision tables) or is it external dociment prepared by CA and used internally in the tender process?</w:t>
      </w:r>
    </w:p>
  </w:comment>
  <w:comment w:initials="PB" w:author="Paul Boroday" w:date="2021-01-20T23:55:00Z" w:id="1264">
    <w:p w:rsidR="7083FD33" w:rsidP="7083FD33" w:rsidRDefault="7083FD33" w14:paraId="6D45928D" w14:textId="0172F5C3">
      <w:pPr>
        <w:rPr>
          <w:rStyle w:val="Hyperlink"/>
        </w:rPr>
      </w:pPr>
      <w:r>
        <w:t xml:space="preserve">it is. Again, take a look here: </w:t>
      </w:r>
      <w:hyperlink r:id="rId6">
        <w:r w:rsidRPr="7083FD33">
          <w:rPr>
            <w:rStyle w:val="Hyperlink"/>
          </w:rPr>
          <w:t>http://my.hdle.it/82465261</w:t>
        </w:r>
      </w:hyperlink>
      <w:r>
        <w:annotationRef/>
      </w:r>
      <w:r>
        <w:rPr>
          <w:rStyle w:val="CommentReference"/>
        </w:rPr>
        <w:annotationRef/>
      </w:r>
    </w:p>
  </w:comment>
  <w:comment w:initials="ER" w:author="Ekspert Reinvention" w:date="2021-01-20T19:40:00Z" w:id="1266">
    <w:p w:rsidR="00696B51" w:rsidRDefault="00696B51" w14:paraId="6B7A894A" w14:textId="3EC9DC88">
      <w:pPr>
        <w:pStyle w:val="CommentText"/>
      </w:pPr>
      <w:r>
        <w:rPr>
          <w:rStyle w:val="CommentReference"/>
        </w:rPr>
        <w:annotationRef/>
      </w:r>
      <w:r>
        <w:t>Are some information are passed within API as a dedicated schema (like bid) or not?</w:t>
      </w:r>
    </w:p>
  </w:comment>
  <w:comment w:initials="PB" w:author="Paul Boroday" w:date="2021-01-20T23:56:00Z" w:id="1267">
    <w:p w:rsidR="7083FD33" w:rsidRDefault="7083FD33" w14:paraId="684D5973" w14:textId="1EE0D032">
      <w:r>
        <w:t>No. Its a matter of changing of status of procedure. Nothing more</w:t>
      </w:r>
      <w:r>
        <w:annotationRef/>
      </w:r>
      <w:r>
        <w:rPr>
          <w:rStyle w:val="CommentReference"/>
        </w:rPr>
        <w:annotationRef/>
      </w:r>
    </w:p>
  </w:comment>
  <w:comment w:initials="ER" w:author="Ekspert Reinvention" w:date="2021-01-20T19:42:00Z" w:id="1270">
    <w:p w:rsidR="00696B51" w:rsidRDefault="00696B51" w14:paraId="1061687E" w14:textId="543DE186">
      <w:pPr>
        <w:pStyle w:val="CommentText"/>
      </w:pPr>
      <w:r>
        <w:rPr>
          <w:rStyle w:val="CommentReference"/>
        </w:rPr>
        <w:annotationRef/>
      </w:r>
      <w:r>
        <w:t>Message passed to interest parties within API?</w:t>
      </w:r>
    </w:p>
  </w:comment>
  <w:comment w:initials="PB" w:author="Paul Boroday" w:date="2021-01-20T23:58:00Z" w:id="1271">
    <w:p w:rsidR="7083FD33" w:rsidRDefault="7083FD33" w14:paraId="1840000F" w14:textId="1105D164">
      <w:r>
        <w:t xml:space="preserve">Of course. Managing NEPPs (the one where contracting process was initiated by CA) receives the credentials for a new data-entity issued (contract). But the data-entity itself becomes available in public API immediately </w:t>
      </w:r>
      <w:r>
        <w:annotationRef/>
      </w:r>
      <w:r>
        <w:rPr>
          <w:rStyle w:val="CommentReference"/>
        </w:rPr>
        <w:annotationRef/>
      </w:r>
    </w:p>
  </w:comment>
  <w:comment w:initials="ER" w:author="Ekspert Reinvention" w:date="2021-01-20T19:42:00Z" w:id="1275">
    <w:p w:rsidR="00696B51" w:rsidRDefault="00696B51" w14:paraId="34B7DEEA" w14:textId="3A8EE3A5">
      <w:pPr>
        <w:pStyle w:val="CommentText"/>
      </w:pPr>
      <w:r>
        <w:rPr>
          <w:rStyle w:val="CommentReference"/>
        </w:rPr>
        <w:annotationRef/>
      </w:r>
      <w:r>
        <w:t>As above</w:t>
      </w:r>
    </w:p>
  </w:comment>
  <w:comment w:initials="ER" w:author="Ekspert Reinvention" w:date="2021-01-20T19:43:00Z" w:id="1276">
    <w:p w:rsidR="00696B51" w:rsidRDefault="00696B51" w14:paraId="6278E75F" w14:textId="28206F53">
      <w:pPr>
        <w:pStyle w:val="CommentText"/>
      </w:pPr>
      <w:r>
        <w:rPr>
          <w:rStyle w:val="CommentReference"/>
        </w:rPr>
        <w:annotationRef/>
      </w:r>
      <w:r>
        <w:t>As above</w:t>
      </w:r>
    </w:p>
  </w:comment>
  <w:comment w:initials="PB" w:author="Paul Boroday" w:date="2021-01-20T23:58:00Z" w:id="1277">
    <w:p w:rsidR="7083FD33" w:rsidRDefault="7083FD33" w14:paraId="2F9736EE" w14:textId="595FED34">
      <w:r>
        <w:t>as above )</w:t>
      </w:r>
      <w:r>
        <w:annotationRef/>
      </w:r>
      <w:r>
        <w:rPr>
          <w:rStyle w:val="CommentReference"/>
        </w:rPr>
        <w:annotationRef/>
      </w:r>
    </w:p>
  </w:comment>
  <w:comment w:initials="PB" w:author="Paul Boroday" w:date="2021-01-20T23:58:00Z" w:id="1278">
    <w:p w:rsidR="7083FD33" w:rsidRDefault="7083FD33" w14:paraId="4298CD7E" w14:textId="58CF6AE1">
      <w:r>
        <w:t>as above</w:t>
      </w:r>
      <w:r>
        <w:annotationRef/>
      </w:r>
      <w:r>
        <w:rPr>
          <w:rStyle w:val="CommentReference"/>
        </w:rPr>
        <w:annotationRef/>
      </w:r>
    </w:p>
  </w:comment>
  <w:comment w:initials="ER" w:author="Ekspert Reinvention" w:date="2021-01-20T19:48:00Z" w:id="1296">
    <w:p w:rsidR="00696B51" w:rsidRDefault="00696B51" w14:paraId="4B14911D" w14:textId="77777777">
      <w:pPr>
        <w:pStyle w:val="CommentText"/>
      </w:pPr>
      <w:r>
        <w:rPr>
          <w:rStyle w:val="CommentReference"/>
        </w:rPr>
        <w:annotationRef/>
      </w:r>
      <w:r>
        <w:t>We assumed that preparing a CN for a procurement procedure are browser agnostic? Are we right?</w:t>
      </w:r>
    </w:p>
    <w:p w:rsidR="00696B51" w:rsidRDefault="00696B51" w14:paraId="7FBE587A" w14:textId="7981DB73">
      <w:pPr>
        <w:pStyle w:val="CommentText"/>
      </w:pPr>
      <w:r>
        <w:t>What about implementation on other platform like Android or iOS? Every solution is accepted but please consider to add this information here.</w:t>
      </w:r>
    </w:p>
  </w:comment>
  <w:comment w:initials="PB" w:author="Paul Boroday" w:date="2021-01-21T00:00:00Z" w:id="1297">
    <w:p w:rsidR="7083FD33" w:rsidRDefault="7083FD33" w14:paraId="25F56307" w14:textId="62E00E85">
      <w:r>
        <w:t>To be honest its quite hard to imagine Contracting Authority preparing a contract notice from iPhone ). But technically this API can be also used for mobile native applications</w:t>
      </w:r>
      <w:r>
        <w:annotationRef/>
      </w:r>
      <w:r>
        <w:rPr>
          <w:rStyle w:val="CommentReference"/>
        </w:rPr>
        <w:annotationRef/>
      </w:r>
    </w:p>
  </w:comment>
  <w:comment w:initials="ER" w:author="Ekspert Reinvention" w:date="2021-01-20T19:55:00Z" w:id="1307">
    <w:p w:rsidR="00696B51" w:rsidP="00696B51" w:rsidRDefault="00696B51" w14:paraId="132C85C2" w14:textId="6E81A1F8">
      <w:pPr>
        <w:pStyle w:val="CommentText"/>
      </w:pPr>
      <w:r>
        <w:rPr>
          <w:rStyle w:val="CommentReference"/>
        </w:rPr>
        <w:annotationRef/>
      </w:r>
      <w:r>
        <w:t>Should be “codelist” as it is enumerated in MTender Pilot Public API Guide</w:t>
      </w:r>
    </w:p>
    <w:p w:rsidR="00696B51" w:rsidP="00696B51" w:rsidRDefault="00696B51" w14:paraId="438BFE9E" w14:textId="08B746A8">
      <w:pPr>
        <w:pStyle w:val="CommentText"/>
      </w:pPr>
      <w:r>
        <w:t>Release 1.0.2, last modified - 31.01.20</w:t>
      </w:r>
    </w:p>
  </w:comment>
  <w:comment w:initials="PB" w:author="Paul Boroday" w:date="2021-01-21T00:01:00Z" w:id="1308">
    <w:p w:rsidR="7083FD33" w:rsidRDefault="7083FD33" w14:paraId="58A5D353" w14:textId="0FED9347">
      <w:r>
        <w:t>Didn't get but seems like agree</w:t>
      </w:r>
      <w:r>
        <w:annotationRef/>
      </w:r>
      <w:r>
        <w:rPr>
          <w:rStyle w:val="CommentReference"/>
        </w:rPr>
        <w:annotationRef/>
      </w:r>
    </w:p>
  </w:comment>
  <w:comment w:initials="ER" w:author="Ekspert Reinvention" w:date="2021-01-20T20:04:00Z" w:id="1319">
    <w:p w:rsidR="00696B51" w:rsidRDefault="00696B51" w14:paraId="252239F6" w14:textId="201F63B4">
      <w:pPr>
        <w:pStyle w:val="CommentText"/>
      </w:pPr>
      <w:r>
        <w:rPr>
          <w:rStyle w:val="CommentReference"/>
        </w:rPr>
        <w:annotationRef/>
      </w:r>
      <w:r>
        <w:t>It is not clear how the number of uploaded documents are controled (limited) in order to prevent overload attack.</w:t>
      </w:r>
    </w:p>
  </w:comment>
  <w:comment w:initials="PB" w:author="Paul Boroday" w:date="2021-01-21T00:02:00Z" w:id="1320">
    <w:p w:rsidR="7083FD33" w:rsidRDefault="7083FD33" w14:paraId="4731A951" w14:textId="55D26142">
      <w:r>
        <w:t xml:space="preserve">On a firewall level. From a business logic point of view there should be no restrictions. But of course, system environment controls abnormal behavior </w:t>
      </w:r>
      <w:r>
        <w:annotationRef/>
      </w:r>
      <w:r>
        <w:rPr>
          <w:rStyle w:val="CommentReference"/>
        </w:rPr>
        <w:annotationRef/>
      </w:r>
    </w:p>
  </w:comment>
  <w:comment w:initials="ER" w:author="Ekspert Reinvention" w:date="2021-01-20T20:08:00Z" w:id="1352">
    <w:p w:rsidR="00696B51" w:rsidRDefault="00696B51" w14:paraId="0BA579CE" w14:textId="3FB6D27C">
      <w:pPr>
        <w:pStyle w:val="CommentText"/>
      </w:pPr>
      <w:r>
        <w:rPr>
          <w:rStyle w:val="CommentReference"/>
        </w:rPr>
        <w:annotationRef/>
      </w:r>
      <w:r>
        <w:t>We like the flexibility implemented. It is not only clear where we defined tha given contract is one or multi phase contract (with repeated deliveries)</w:t>
      </w:r>
    </w:p>
  </w:comment>
  <w:comment w:initials="PB" w:author="Paul Boroday" w:date="2021-01-21T00:04:00Z" w:id="1353">
    <w:p w:rsidR="7083FD33" w:rsidRDefault="7083FD33" w14:paraId="1E3A61F8" w14:textId="50260DF8">
      <w:r>
        <w:t xml:space="preserve">This particularity is a particularity of procurement method and techniques, Topic for separate explanation, but believe me, its there ) </w:t>
      </w:r>
      <w:r>
        <w:annotationRef/>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3DF40799"/>
  <w15:commentEx w15:done="0" w15:paraId="7571BCA9" w15:paraIdParent="3DF40799"/>
  <w15:commentEx w15:done="0" w15:paraId="791E8070"/>
  <w15:commentEx w15:done="0" w15:paraId="13C98C6F"/>
  <w15:commentEx w15:done="0" w15:paraId="79A30D5C" w15:paraIdParent="13C98C6F"/>
  <w15:commentEx w15:done="0" w15:paraId="570E8C49"/>
  <w15:commentEx w15:done="0" w15:paraId="5217614F" w15:paraIdParent="570E8C49"/>
  <w15:commentEx w15:done="0" w15:paraId="550B2622"/>
  <w15:commentEx w15:done="0" w15:paraId="6B06F1CB" w15:paraIdParent="550B2622"/>
  <w15:commentEx w15:done="0" w15:paraId="0ED8BC0D"/>
  <w15:commentEx w15:done="0" w15:paraId="36B49FB7" w15:paraIdParent="0ED8BC0D"/>
  <w15:commentEx w15:done="0" w15:paraId="27D007FF"/>
  <w15:commentEx w15:done="0" w15:paraId="1BA5E545" w15:paraIdParent="27D007FF"/>
  <w15:commentEx w15:done="0" w15:paraId="3224F89A"/>
  <w15:commentEx w15:done="0" w15:paraId="77E32ADA" w15:paraIdParent="3224F89A"/>
  <w15:commentEx w15:done="0" w15:paraId="361BAF95"/>
  <w15:commentEx w15:done="0" w15:paraId="3945F39F"/>
  <w15:commentEx w15:done="0" w15:paraId="01D46F5F"/>
  <w15:commentEx w15:done="0" w15:paraId="49603F00"/>
  <w15:commentEx w15:done="0" w15:paraId="338ACE90"/>
  <w15:commentEx w15:done="0" w15:paraId="2F2348C5" w15:paraIdParent="338ACE90"/>
  <w15:commentEx w15:done="0" w15:paraId="2C1AD1D6"/>
  <w15:commentEx w15:done="0" w15:paraId="40A7EF84"/>
  <w15:commentEx w15:done="0" w15:paraId="12E24F60"/>
  <w15:commentEx w15:done="0" w15:paraId="424924B7" w15:paraIdParent="12E24F60"/>
  <w15:commentEx w15:done="0" w15:paraId="74F70B3F"/>
  <w15:commentEx w15:done="0" w15:paraId="2F550E78" w15:paraIdParent="74F70B3F"/>
  <w15:commentEx w15:done="0" w15:paraId="4C7558DF"/>
  <w15:commentEx w15:done="0" w15:paraId="13A80834" w15:paraIdParent="4C7558DF"/>
  <w15:commentEx w15:done="0" w15:paraId="7538B28C"/>
  <w15:commentEx w15:done="0" w15:paraId="76A40A5A" w15:paraIdParent="7538B28C"/>
  <w15:commentEx w15:done="0" w15:paraId="2CFD72AF"/>
  <w15:commentEx w15:done="0" w15:paraId="383BCFEA" w15:paraIdParent="2CFD72AF"/>
  <w15:commentEx w15:done="0" w15:paraId="42332930"/>
  <w15:commentEx w15:done="0" w15:paraId="1B2E7362" w15:paraIdParent="42332930"/>
  <w15:commentEx w15:done="0" w15:paraId="768A982D"/>
  <w15:commentEx w15:done="0" w15:paraId="1F2DB714" w15:paraIdParent="768A982D"/>
  <w15:commentEx w15:done="0" w15:paraId="285077C3"/>
  <w15:commentEx w15:done="0" w15:paraId="45668A37" w15:paraIdParent="285077C3"/>
  <w15:commentEx w15:done="0" w15:paraId="1F24B0F0"/>
  <w15:commentEx w15:done="0" w15:paraId="76B11EB5" w15:paraIdParent="1F24B0F0"/>
  <w15:commentEx w15:done="0" w15:paraId="523389E0"/>
  <w15:commentEx w15:done="0" w15:paraId="15E46B8A" w15:paraIdParent="523389E0"/>
  <w15:commentEx w15:done="0" w15:paraId="7E8B127F"/>
  <w15:commentEx w15:done="0" w15:paraId="2E1C52F1" w15:paraIdParent="7E8B127F"/>
  <w15:commentEx w15:done="0" w15:paraId="362A2925"/>
  <w15:commentEx w15:done="0" w15:paraId="4356F5E9" w15:paraIdParent="362A2925"/>
  <w15:commentEx w15:done="0" w15:paraId="0F95A9E0"/>
  <w15:commentEx w15:done="0" w15:paraId="7294F451" w15:paraIdParent="0F95A9E0"/>
  <w15:commentEx w15:done="0" w15:paraId="7C7224A2"/>
  <w15:commentEx w15:done="0" w15:paraId="5A0E8E69" w15:paraIdParent="7C7224A2"/>
  <w15:commentEx w15:done="0" w15:paraId="5561DD67"/>
  <w15:commentEx w15:done="0" w15:paraId="0B171E32" w15:paraIdParent="5561DD67"/>
  <w15:commentEx w15:done="0" w15:paraId="79AACA1D"/>
  <w15:commentEx w15:done="0" w15:paraId="1867B8DA" w15:paraIdParent="79AACA1D"/>
  <w15:commentEx w15:done="0" w15:paraId="5DA09518"/>
  <w15:commentEx w15:done="0" w15:paraId="378FA824" w15:paraIdParent="5DA09518"/>
  <w15:commentEx w15:done="0" w15:paraId="3AA842B6"/>
  <w15:commentEx w15:done="0" w15:paraId="0ECCE6C1" w15:paraIdParent="3AA842B6"/>
  <w15:commentEx w15:done="0" w15:paraId="11C48C68"/>
  <w15:commentEx w15:done="0" w15:paraId="5C35E4C9" w15:paraIdParent="11C48C68"/>
  <w15:commentEx w15:done="0" w15:paraId="56D6A8A3"/>
  <w15:commentEx w15:done="0" w15:paraId="3A217A26" w15:paraIdParent="56D6A8A3"/>
  <w15:commentEx w15:done="0" w15:paraId="1C799050"/>
  <w15:commentEx w15:done="0" w15:paraId="6CBBBC00"/>
  <w15:commentEx w15:done="0" w15:paraId="0552D178"/>
  <w15:commentEx w15:done="0" w15:paraId="76033CDB" w15:paraIdParent="0552D178"/>
  <w15:commentEx w15:done="0" w15:paraId="3F922341"/>
  <w15:commentEx w15:done="0" w15:paraId="4CAC31E4" w15:paraIdParent="3F922341"/>
  <w15:commentEx w15:done="0" w15:paraId="1F45AC9E"/>
  <w15:commentEx w15:done="0" w15:paraId="417D52CA" w15:paraIdParent="1F45AC9E"/>
  <w15:commentEx w15:done="0" w15:paraId="58D6253A"/>
  <w15:commentEx w15:done="0" w15:paraId="7153D9CE" w15:paraIdParent="58D6253A"/>
  <w15:commentEx w15:done="0" w15:paraId="4F4E6F75"/>
  <w15:commentEx w15:done="0" w15:paraId="6D45928D" w15:paraIdParent="4F4E6F75"/>
  <w15:commentEx w15:done="0" w15:paraId="6B7A894A"/>
  <w15:commentEx w15:done="0" w15:paraId="684D5973" w15:paraIdParent="6B7A894A"/>
  <w15:commentEx w15:done="0" w15:paraId="1061687E"/>
  <w15:commentEx w15:done="0" w15:paraId="1840000F" w15:paraIdParent="1061687E"/>
  <w15:commentEx w15:done="0" w15:paraId="34B7DEEA"/>
  <w15:commentEx w15:done="0" w15:paraId="6278E75F"/>
  <w15:commentEx w15:done="0" w15:paraId="2F9736EE"/>
  <w15:commentEx w15:done="0" w15:paraId="4298CD7E"/>
  <w15:commentEx w15:done="0" w15:paraId="7FBE587A"/>
  <w15:commentEx w15:done="0" w15:paraId="25F56307" w15:paraIdParent="7FBE587A"/>
  <w15:commentEx w15:done="0" w15:paraId="438BFE9E"/>
  <w15:commentEx w15:done="0" w15:paraId="58A5D353" w15:paraIdParent="438BFE9E"/>
  <w15:commentEx w15:done="0" w15:paraId="252239F6"/>
  <w15:commentEx w15:done="0" w15:paraId="4731A951" w15:paraIdParent="252239F6"/>
  <w15:commentEx w15:done="0" w15:paraId="0BA579CE"/>
  <w15:commentEx w15:done="0" w15:paraId="1E3A61F8" w15:paraIdParent="0BA579CE"/>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66DE84A3" w16cex:dateUtc="2021-01-20T20:36:53.341Z"/>
  <w16cex:commentExtensible w16cex:durableId="184CFEA8" w16cex:dateUtc="2021-01-20T20:47:35.905Z"/>
  <w16cex:commentExtensible w16cex:durableId="52BE217A" w16cex:dateUtc="2021-01-20T20:51:44.228Z"/>
  <w16cex:commentExtensible w16cex:durableId="6B6A34AC" w16cex:dateUtc="2021-01-20T20:55:54.001Z"/>
  <w16cex:commentExtensible w16cex:durableId="7E12B2FC" w16cex:dateUtc="2021-01-20T20:58:59.755Z"/>
  <w16cex:commentExtensible w16cex:durableId="216E0457" w16cex:dateUtc="2021-01-20T21:00:00.274Z"/>
  <w16cex:commentExtensible w16cex:durableId="32C4F3D3" w16cex:dateUtc="2021-01-20T21:02:36.297Z"/>
  <w16cex:commentExtensible w16cex:durableId="0E8B6A03" w16cex:dateUtc="2021-01-20T21:04:53.97Z"/>
  <w16cex:commentExtensible w16cex:durableId="624AE258" w16cex:dateUtc="2021-01-20T21:07:04.452Z"/>
  <w16cex:commentExtensible w16cex:durableId="090413CC" w16cex:dateUtc="2021-01-20T21:09:05.211Z"/>
  <w16cex:commentExtensible w16cex:durableId="6E26504B" w16cex:dateUtc="2021-01-20T21:13:34.3Z"/>
  <w16cex:commentExtensible w16cex:durableId="70D7E753" w16cex:dateUtc="2021-01-20T21:14:41.74Z"/>
  <w16cex:commentExtensible w16cex:durableId="3198E0AF" w16cex:dateUtc="2021-01-20T21:19:30.09Z"/>
  <w16cex:commentExtensible w16cex:durableId="0FB2BB33" w16cex:dateUtc="2021-01-20T21:22:21.967Z"/>
  <w16cex:commentExtensible w16cex:durableId="024C42E5" w16cex:dateUtc="2021-01-20T21:23:52.957Z"/>
  <w16cex:commentExtensible w16cex:durableId="584DF88A" w16cex:dateUtc="2021-01-20T21:25:22.929Z"/>
  <w16cex:commentExtensible w16cex:durableId="39533799" w16cex:dateUtc="2021-01-20T21:26:02.423Z"/>
  <w16cex:commentExtensible w16cex:durableId="1E3867C0" w16cex:dateUtc="2021-01-20T21:34:01.424Z"/>
  <w16cex:commentExtensible w16cex:durableId="586D4852" w16cex:dateUtc="2021-01-20T21:34:15.404Z"/>
  <w16cex:commentExtensible w16cex:durableId="45812622" w16cex:dateUtc="2021-01-20T21:36:38.222Z"/>
  <w16cex:commentExtensible w16cex:durableId="0E2BB7C9" w16cex:dateUtc="2021-01-20T21:39:27.766Z"/>
  <w16cex:commentExtensible w16cex:durableId="1C504468" w16cex:dateUtc="2021-01-20T21:41:16.943Z"/>
  <w16cex:commentExtensible w16cex:durableId="16AF8FC3" w16cex:dateUtc="2021-01-20T21:43:42.677Z"/>
  <w16cex:commentExtensible w16cex:durableId="3F12C2E0" w16cex:dateUtc="2021-01-20T21:45:23.155Z"/>
  <w16cex:commentExtensible w16cex:durableId="38633BC5" w16cex:dateUtc="2021-01-20T21:47:56.966Z"/>
  <w16cex:commentExtensible w16cex:durableId="09FAD92B" w16cex:dateUtc="2021-01-20T21:50:31.688Z"/>
  <w16cex:commentExtensible w16cex:durableId="0010823F" w16cex:dateUtc="2021-01-20T21:50:58.737Z"/>
  <w16cex:commentExtensible w16cex:durableId="09DE9C99" w16cex:dateUtc="2021-01-20T21:51:45.493Z"/>
  <w16cex:commentExtensible w16cex:durableId="6E5C5036" w16cex:dateUtc="2021-01-20T21:52:15.818Z"/>
  <w16cex:commentExtensible w16cex:durableId="7836863B" w16cex:dateUtc="2021-01-20T21:52:47.928Z"/>
  <w16cex:commentExtensible w16cex:durableId="4796E392" w16cex:dateUtc="2021-01-20T21:54:54.719Z"/>
  <w16cex:commentExtensible w16cex:durableId="6CD229F1" w16cex:dateUtc="2021-01-20T21:55:22.756Z"/>
  <w16cex:commentExtensible w16cex:durableId="5699486B" w16cex:dateUtc="2021-01-20T21:56:24.746Z"/>
  <w16cex:commentExtensible w16cex:durableId="010739AE" w16cex:dateUtc="2021-01-20T21:58:10.9Z"/>
  <w16cex:commentExtensible w16cex:durableId="0CBF1417" w16cex:dateUtc="2021-01-20T21:58:22.951Z"/>
  <w16cex:commentExtensible w16cex:durableId="3E70FE02" w16cex:dateUtc="2021-01-20T21:58:46.57Z"/>
  <w16cex:commentExtensible w16cex:durableId="73130D7A" w16cex:dateUtc="2021-01-20T22:00:33.643Z"/>
  <w16cex:commentExtensible w16cex:durableId="316FC458" w16cex:dateUtc="2021-01-20T22:01:26.413Z"/>
  <w16cex:commentExtensible w16cex:durableId="1F8A2D3D" w16cex:dateUtc="2021-01-20T22:02:40.311Z"/>
  <w16cex:commentExtensible w16cex:durableId="51BCF088" w16cex:dateUtc="2021-01-20T22:04:12.409Z"/>
</w16cex:commentsExtensible>
</file>

<file path=word/commentsIds.xml><?xml version="1.0" encoding="utf-8"?>
<w16cid:commentsIds xmlns:mc="http://schemas.openxmlformats.org/markup-compatibility/2006" xmlns:w16cid="http://schemas.microsoft.com/office/word/2016/wordml/cid" mc:Ignorable="w16cid">
  <w16cid:commentId w16cid:paraId="3DF40799" w16cid:durableId="0666FF2C"/>
  <w16cid:commentId w16cid:paraId="791E8070" w16cid:durableId="4B277782"/>
  <w16cid:commentId w16cid:paraId="13C98C6F" w16cid:durableId="7B4BBE25"/>
  <w16cid:commentId w16cid:paraId="570E8C49" w16cid:durableId="705E9A7B"/>
  <w16cid:commentId w16cid:paraId="550B2622" w16cid:durableId="4CBB5D73"/>
  <w16cid:commentId w16cid:paraId="0ED8BC0D" w16cid:durableId="28391BAA"/>
  <w16cid:commentId w16cid:paraId="27D007FF" w16cid:durableId="730AA5A3"/>
  <w16cid:commentId w16cid:paraId="3224F89A" w16cid:durableId="6755CFC0"/>
  <w16cid:commentId w16cid:paraId="361BAF95" w16cid:durableId="22DE8F06"/>
  <w16cid:commentId w16cid:paraId="3945F39F" w16cid:durableId="3FE77695"/>
  <w16cid:commentId w16cid:paraId="338ACE90" w16cid:durableId="2CD9C684"/>
  <w16cid:commentId w16cid:paraId="2C1AD1D6" w16cid:durableId="2216E5BC"/>
  <w16cid:commentId w16cid:paraId="40A7EF84" w16cid:durableId="4A1EACC0"/>
  <w16cid:commentId w16cid:paraId="12E24F60" w16cid:durableId="6A0FB287"/>
  <w16cid:commentId w16cid:paraId="74F70B3F" w16cid:durableId="3EC653D3"/>
  <w16cid:commentId w16cid:paraId="4C7558DF" w16cid:durableId="1CB8865E"/>
  <w16cid:commentId w16cid:paraId="7538B28C" w16cid:durableId="345B9110"/>
  <w16cid:commentId w16cid:paraId="2CFD72AF" w16cid:durableId="361D2D30"/>
  <w16cid:commentId w16cid:paraId="42332930" w16cid:durableId="2F450D17"/>
  <w16cid:commentId w16cid:paraId="768A982D" w16cid:durableId="4E8ECBD6"/>
  <w16cid:commentId w16cid:paraId="285077C3" w16cid:durableId="603392EB"/>
  <w16cid:commentId w16cid:paraId="1F24B0F0" w16cid:durableId="252DD688"/>
  <w16cid:commentId w16cid:paraId="523389E0" w16cid:durableId="013D57BA"/>
  <w16cid:commentId w16cid:paraId="7E8B127F" w16cid:durableId="7BE53719"/>
  <w16cid:commentId w16cid:paraId="362A2925" w16cid:durableId="076FCFAE"/>
  <w16cid:commentId w16cid:paraId="0F95A9E0" w16cid:durableId="4AE1BFFE"/>
  <w16cid:commentId w16cid:paraId="7C7224A2" w16cid:durableId="53C74964"/>
  <w16cid:commentId w16cid:paraId="5561DD67" w16cid:durableId="45525C6C"/>
  <w16cid:commentId w16cid:paraId="79AACA1D" w16cid:durableId="62FAF2AF"/>
  <w16cid:commentId w16cid:paraId="5DA09518" w16cid:durableId="754DA8C6"/>
  <w16cid:commentId w16cid:paraId="3AA842B6" w16cid:durableId="2F51B5DB"/>
  <w16cid:commentId w16cid:paraId="11C48C68" w16cid:durableId="4EF28847"/>
  <w16cid:commentId w16cid:paraId="56D6A8A3" w16cid:durableId="5336F23D"/>
  <w16cid:commentId w16cid:paraId="1C799050" w16cid:durableId="57CE4D4B"/>
  <w16cid:commentId w16cid:paraId="6CBBBC00" w16cid:durableId="411C52C4"/>
  <w16cid:commentId w16cid:paraId="0552D178" w16cid:durableId="38C5B4CC"/>
  <w16cid:commentId w16cid:paraId="3F922341" w16cid:durableId="440D9881"/>
  <w16cid:commentId w16cid:paraId="1F45AC9E" w16cid:durableId="6E2E5F3D"/>
  <w16cid:commentId w16cid:paraId="58D6253A" w16cid:durableId="50915232"/>
  <w16cid:commentId w16cid:paraId="4F4E6F75" w16cid:durableId="64EBE048"/>
  <w16cid:commentId w16cid:paraId="6B7A894A" w16cid:durableId="31A2E7E9"/>
  <w16cid:commentId w16cid:paraId="1061687E" w16cid:durableId="6D0DA1C2"/>
  <w16cid:commentId w16cid:paraId="34B7DEEA" w16cid:durableId="60635790"/>
  <w16cid:commentId w16cid:paraId="6278E75F" w16cid:durableId="7822C1A7"/>
  <w16cid:commentId w16cid:paraId="7FBE587A" w16cid:durableId="583DEF63"/>
  <w16cid:commentId w16cid:paraId="438BFE9E" w16cid:durableId="1A478A5C"/>
  <w16cid:commentId w16cid:paraId="252239F6" w16cid:durableId="32BC615C"/>
  <w16cid:commentId w16cid:paraId="0BA579CE" w16cid:durableId="35201A1E"/>
  <w16cid:commentId w16cid:paraId="5217614F" w16cid:durableId="66DE84A3"/>
  <w16cid:commentId w16cid:paraId="36B49FB7" w16cid:durableId="184CFEA8"/>
  <w16cid:commentId w16cid:paraId="79A30D5C" w16cid:durableId="52BE217A"/>
  <w16cid:commentId w16cid:paraId="1BA5E545" w16cid:durableId="6B6A34AC"/>
  <w16cid:commentId w16cid:paraId="01D46F5F" w16cid:durableId="7E12B2FC"/>
  <w16cid:commentId w16cid:paraId="49603F00" w16cid:durableId="216E0457"/>
  <w16cid:commentId w16cid:paraId="2F2348C5" w16cid:durableId="32C4F3D3"/>
  <w16cid:commentId w16cid:paraId="424924B7" w16cid:durableId="0E8B6A03"/>
  <w16cid:commentId w16cid:paraId="2F550E78" w16cid:durableId="624AE258"/>
  <w16cid:commentId w16cid:paraId="13A80834" w16cid:durableId="090413CC"/>
  <w16cid:commentId w16cid:paraId="383BCFEA" w16cid:durableId="6E26504B"/>
  <w16cid:commentId w16cid:paraId="76A40A5A" w16cid:durableId="70D7E753"/>
  <w16cid:commentId w16cid:paraId="1B2E7362" w16cid:durableId="3198E0AF"/>
  <w16cid:commentId w16cid:paraId="1F2DB714" w16cid:durableId="0FB2BB33"/>
  <w16cid:commentId w16cid:paraId="45668A37" w16cid:durableId="024C42E5"/>
  <w16cid:commentId w16cid:paraId="76B11EB5" w16cid:durableId="584DF88A"/>
  <w16cid:commentId w16cid:paraId="15E46B8A" w16cid:durableId="39533799"/>
  <w16cid:commentId w16cid:paraId="2E1C52F1" w16cid:durableId="1E3867C0"/>
  <w16cid:commentId w16cid:paraId="4356F5E9" w16cid:durableId="586D4852"/>
  <w16cid:commentId w16cid:paraId="7294F451" w16cid:durableId="45812622"/>
  <w16cid:commentId w16cid:paraId="5A0E8E69" w16cid:durableId="0E2BB7C9"/>
  <w16cid:commentId w16cid:paraId="0B171E32" w16cid:durableId="1C504468"/>
  <w16cid:commentId w16cid:paraId="1867B8DA" w16cid:durableId="16AF8FC3"/>
  <w16cid:commentId w16cid:paraId="378FA824" w16cid:durableId="3F12C2E0"/>
  <w16cid:commentId w16cid:paraId="0ECCE6C1" w16cid:durableId="38633BC5"/>
  <w16cid:commentId w16cid:paraId="5C35E4C9" w16cid:durableId="09FAD92B"/>
  <w16cid:commentId w16cid:paraId="3A217A26" w16cid:durableId="0010823F"/>
  <w16cid:commentId w16cid:paraId="76033CDB" w16cid:durableId="09DE9C99"/>
  <w16cid:commentId w16cid:paraId="4CAC31E4" w16cid:durableId="6E5C5036"/>
  <w16cid:commentId w16cid:paraId="417D52CA" w16cid:durableId="7836863B"/>
  <w16cid:commentId w16cid:paraId="7153D9CE" w16cid:durableId="4796E392"/>
  <w16cid:commentId w16cid:paraId="6D45928D" w16cid:durableId="6CD229F1"/>
  <w16cid:commentId w16cid:paraId="684D5973" w16cid:durableId="5699486B"/>
  <w16cid:commentId w16cid:paraId="1840000F" w16cid:durableId="010739AE"/>
  <w16cid:commentId w16cid:paraId="2F9736EE" w16cid:durableId="0CBF1417"/>
  <w16cid:commentId w16cid:paraId="4298CD7E" w16cid:durableId="3E70FE02"/>
  <w16cid:commentId w16cid:paraId="25F56307" w16cid:durableId="73130D7A"/>
  <w16cid:commentId w16cid:paraId="58A5D353" w16cid:durableId="316FC458"/>
  <w16cid:commentId w16cid:paraId="4731A951" w16cid:durableId="1F8A2D3D"/>
  <w16cid:commentId w16cid:paraId="1E3A61F8" w16cid:durableId="51BCF088"/>
  <w16cid:commentId w16cid:paraId="7571BCA9" w16cid:durableId="59354EEE"/>
  <w16cid:commentId w16cid:paraId="6B06F1CB" w16cid:durableId="73C807FE"/>
  <w16cid:commentId w16cid:paraId="77E32ADA" w16cid:durableId="15486964"/>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3D21" w:rsidRDefault="008A3D21" w14:paraId="5E009056" w14:textId="77777777">
      <w:pPr>
        <w:spacing w:after="0" w:line="240" w:lineRule="auto"/>
      </w:pPr>
      <w:r>
        <w:separator/>
      </w:r>
    </w:p>
  </w:endnote>
  <w:endnote w:type="continuationSeparator" w:id="0">
    <w:p w:rsidR="008A3D21" w:rsidRDefault="008A3D21" w14:paraId="6E556F01"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alliard BT">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Fira Mono">
    <w:altName w:val="Times New Roman"/>
    <w:charset w:val="00"/>
    <w:family w:val="auto"/>
    <w:pitch w:val="default"/>
  </w:font>
  <w:font w:name="Roboto">
    <w:altName w:val="Times New Roman"/>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36592991"/>
      <w:docPartObj>
        <w:docPartGallery w:val="Page Numbers (Bottom of Page)"/>
        <w:docPartUnique/>
      </w:docPartObj>
    </w:sdtPr>
    <w:sdtEndPr/>
    <w:sdtContent>
      <w:p w:rsidR="00071623" w:rsidRDefault="00071623" w14:paraId="47794C6E" w14:textId="282823A2">
        <w:pPr>
          <w:pStyle w:val="Footer"/>
          <w:jc w:val="right"/>
          <w:rPr>
            <w:ins w:author="Ekspert Reinvention" w:date="2021-01-20T15:53:00Z" w:id="1364"/>
          </w:rPr>
        </w:pPr>
        <w:ins w:author="Ekspert Reinvention" w:date="2021-01-20T15:53:00Z" w:id="1365">
          <w:r>
            <w:fldChar w:fldCharType="begin"/>
          </w:r>
          <w:r>
            <w:instrText>PAGE   \* MERGEFORMAT</w:instrText>
          </w:r>
          <w:r>
            <w:fldChar w:fldCharType="separate"/>
          </w:r>
        </w:ins>
        <w:r w:rsidRPr="00C248AE" w:rsidR="00C248AE">
          <w:rPr>
            <w:noProof/>
            <w:lang w:val="pl-PL"/>
          </w:rPr>
          <w:t>25</w:t>
        </w:r>
        <w:ins w:author="Ekspert Reinvention" w:date="2021-01-20T15:53:00Z" w:id="1366">
          <w:r>
            <w:fldChar w:fldCharType="end"/>
          </w:r>
        </w:ins>
      </w:p>
    </w:sdtContent>
  </w:sdt>
  <w:p w:rsidR="00071623" w:rsidRDefault="00071623" w14:paraId="4FF99F50" w14:textId="7777777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44236284"/>
      <w:docPartObj>
        <w:docPartGallery w:val="Page Numbers (Bottom of Page)"/>
        <w:docPartUnique/>
      </w:docPartObj>
    </w:sdtPr>
    <w:sdtEndPr/>
    <w:sdtContent>
      <w:p w:rsidR="00071623" w:rsidRDefault="00071623" w14:paraId="143E5CDF" w14:textId="0D963E62">
        <w:pPr>
          <w:pStyle w:val="Footer"/>
          <w:jc w:val="right"/>
          <w:rPr>
            <w:ins w:author="Ekspert Reinvention" w:date="2021-01-20T15:52:00Z" w:id="1367"/>
          </w:rPr>
        </w:pPr>
        <w:ins w:author="Ekspert Reinvention" w:date="2021-01-20T15:52:00Z" w:id="1368">
          <w:r>
            <w:fldChar w:fldCharType="begin"/>
          </w:r>
          <w:r>
            <w:instrText>PAGE   \* MERGEFORMAT</w:instrText>
          </w:r>
          <w:r>
            <w:fldChar w:fldCharType="separate"/>
          </w:r>
        </w:ins>
        <w:r w:rsidRPr="00071623">
          <w:rPr>
            <w:noProof/>
            <w:lang w:val="pl-PL"/>
          </w:rPr>
          <w:t>1</w:t>
        </w:r>
        <w:ins w:author="Ekspert Reinvention" w:date="2021-01-20T15:52:00Z" w:id="1369">
          <w:r>
            <w:fldChar w:fldCharType="end"/>
          </w:r>
        </w:ins>
      </w:p>
    </w:sdtContent>
  </w:sdt>
  <w:p w:rsidR="00071623" w:rsidRDefault="00071623" w14:paraId="4EC2490F" w14:textId="7777777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3D21" w:rsidRDefault="008A3D21" w14:paraId="5C88E69F" w14:textId="77777777">
      <w:pPr>
        <w:spacing w:after="0" w:line="240" w:lineRule="auto"/>
      </w:pPr>
      <w:r>
        <w:separator/>
      </w:r>
    </w:p>
  </w:footnote>
  <w:footnote w:type="continuationSeparator" w:id="0">
    <w:p w:rsidR="008A3D21" w:rsidRDefault="008A3D21" w14:paraId="3C2497FB" w14:textId="77777777">
      <w:pPr>
        <w:spacing w:after="0" w:line="240" w:lineRule="auto"/>
      </w:pPr>
      <w:r>
        <w:continuationSeparator/>
      </w:r>
    </w:p>
  </w:footnote>
  <w:footnote w:id="1">
    <w:p w:rsidRPr="00F3217B" w:rsidR="00EE72BE" w:rsidRDefault="00EE72BE" w14:paraId="0F1A95E3" w14:textId="403726B0">
      <w:pPr>
        <w:pStyle w:val="FootnoteText"/>
        <w:rPr>
          <w:lang w:val="ca-ES"/>
        </w:rPr>
      </w:pPr>
      <w:r>
        <w:rPr>
          <w:rStyle w:val="FootnoteReference"/>
        </w:rPr>
        <w:footnoteRef/>
      </w:r>
      <w:r>
        <w:t xml:space="preserve"> </w:t>
      </w:r>
      <w:hyperlink w:history="1" r:id="rId1">
        <w:r w:rsidRPr="00F3217B">
          <w:rPr>
            <w:rStyle w:val="Hyperlink"/>
            <w:sz w:val="20"/>
          </w:rPr>
          <w:t>https://ec.europa.eu/environment/gpp/eu_public_directives_en.htm</w:t>
        </w:r>
      </w:hyperlink>
    </w:p>
  </w:footnote>
  <w:footnote w:id="14174">
    <w:p w:rsidR="28E231BF" w:rsidP="15126BE0" w:rsidRDefault="28E231BF" w14:paraId="0F5521BD" w14:textId="7AE5358C">
      <w:pPr>
        <w:pStyle w:val="FootnoteText"/>
        <w:bidi w:val="0"/>
        <w:pPrChange w:author="Paul Boroday" w:date="2021-02-16T16:19:39.039Z">
          <w:pPr>
            <w:bidi w:val="0"/>
          </w:pPr>
        </w:pPrChange>
      </w:pPr>
      <w:r w:rsidRPr="28E231BF">
        <w:rPr>
          <w:rStyle w:val="FootnoteReference"/>
        </w:rPr>
        <w:footnoteRef/>
      </w:r>
      <w:r w:rsidR="28E231BF">
        <w:rPr/>
        <w:t xml:space="preserve"> </w:t>
      </w:r>
      <w:ins w:author="Paul Boroday" w:date="2021-02-16T16:19:42.309Z" w:id="1053610286">
        <w:r w:rsidR="15126BE0">
          <w:t>https://cawemo.com/share/5c740c57-0089-4ca6-bbd3-81dfb7df673e</w:t>
        </w:r>
      </w:ins>
    </w:p>
  </w:footnote>
  <w:footnote w:id="23423">
    <w:p w:rsidR="28E231BF" w:rsidP="15126BE0" w:rsidRDefault="28E231BF" w14:paraId="15D2FB02" w14:textId="5633BB15">
      <w:pPr>
        <w:pStyle w:val="FootnoteText"/>
        <w:bidi w:val="0"/>
        <w:pPrChange w:author="Paul Boroday" w:date="2021-02-16T16:20:20.048Z">
          <w:pPr>
            <w:bidi w:val="0"/>
          </w:pPr>
        </w:pPrChange>
      </w:pPr>
      <w:r w:rsidRPr="28E231BF">
        <w:rPr>
          <w:rStyle w:val="FootnoteReference"/>
        </w:rPr>
        <w:footnoteRef/>
      </w:r>
      <w:r w:rsidR="28E231BF">
        <w:rPr/>
        <w:t xml:space="preserve"> </w:t>
      </w:r>
      <w:ins w:author="Paul Boroday" w:date="2021-02-16T16:20:22.394Z" w:id="676735390">
        <w:r w:rsidR="28E231BF">
          <w:rPr/>
          <w:t xml:space="preserve">https://cawemo.com/share/69ce87fa-e520-4868-bee8-82022d0bac70</w:t>
        </w:r>
      </w:ins>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tbl>
    <w:tblPr>
      <w:tblW w:w="9948" w:type="dxa"/>
      <w:tblLook w:val="04A0" w:firstRow="1" w:lastRow="0" w:firstColumn="1" w:lastColumn="0" w:noHBand="0" w:noVBand="1"/>
    </w:tblPr>
    <w:tblGrid>
      <w:gridCol w:w="1688"/>
      <w:gridCol w:w="5671"/>
      <w:gridCol w:w="2589"/>
    </w:tblGrid>
    <w:tr w:rsidRPr="00903A56" w:rsidR="00EE72BE" w:rsidTr="0E227B03" w14:paraId="48AFBC5E" w14:textId="77777777">
      <w:trPr>
        <w:trHeight w:val="429"/>
      </w:trPr>
      <w:tc>
        <w:tcPr>
          <w:tcW w:w="1688" w:type="dxa"/>
          <w:vMerge w:val="restart"/>
        </w:tcPr>
        <w:p w:rsidRPr="00745673" w:rsidR="00EE72BE" w:rsidP="00B3508E" w:rsidRDefault="00EE72BE" w14:paraId="05FC8954" w14:textId="77777777">
          <w:pPr>
            <w:pStyle w:val="Header"/>
            <w:ind w:left="-709" w:firstLine="709"/>
            <w:jc w:val="center"/>
            <w:rPr>
              <w:rFonts w:ascii="Arial" w:hAnsi="Arial" w:cs="Arial"/>
              <w:b/>
              <w:i/>
            </w:rPr>
          </w:pPr>
        </w:p>
      </w:tc>
      <w:tc>
        <w:tcPr>
          <w:tcW w:w="5671" w:type="dxa"/>
        </w:tcPr>
        <w:p w:rsidRPr="00555D68" w:rsidR="00EE72BE" w:rsidP="009C2166" w:rsidRDefault="00EE72BE" w14:paraId="442D11B0" w14:textId="1501B1C3">
          <w:pPr>
            <w:jc w:val="center"/>
            <w:rPr>
              <w:b/>
              <w:bCs/>
              <w:i/>
              <w:sz w:val="18"/>
              <w:szCs w:val="16"/>
            </w:rPr>
          </w:pPr>
          <w:r w:rsidRPr="00B254F5">
            <w:rPr>
              <w:b/>
              <w:sz w:val="18"/>
              <w:szCs w:val="16"/>
            </w:rPr>
            <w:t>Moldova: Policy advice, legislative drafting and on-going support to the MTender Pilot in 2020</w:t>
          </w:r>
          <w:r>
            <w:rPr>
              <w:rFonts w:eastAsia="Calibri"/>
              <w:b/>
              <w:bCs/>
              <w:i/>
              <w:sz w:val="18"/>
              <w:szCs w:val="16"/>
              <w:bdr w:val="single" w:color="auto" w:sz="4" w:space="0"/>
            </w:rPr>
            <w:t xml:space="preserve">  </w:t>
          </w:r>
          <w:r w:rsidRPr="00555D68">
            <w:rPr>
              <w:rFonts w:eastAsia="Calibri"/>
              <w:b/>
              <w:bCs/>
              <w:i/>
              <w:sz w:val="18"/>
              <w:szCs w:val="16"/>
            </w:rPr>
            <w:t xml:space="preserve"> </w:t>
          </w:r>
        </w:p>
      </w:tc>
      <w:tc>
        <w:tcPr>
          <w:tcW w:w="2589" w:type="dxa"/>
          <w:vMerge w:val="restart"/>
          <w:tcBorders>
            <w:left w:val="nil"/>
          </w:tcBorders>
        </w:tcPr>
        <w:p w:rsidRPr="00745673" w:rsidR="00EE72BE" w:rsidP="00B3508E" w:rsidRDefault="00EE72BE" w14:paraId="100C734B" w14:textId="77777777">
          <w:pPr>
            <w:pStyle w:val="Header"/>
            <w:tabs>
              <w:tab w:val="left" w:pos="2372"/>
            </w:tabs>
            <w:ind w:left="-709" w:firstLine="709"/>
            <w:rPr>
              <w:rFonts w:ascii="Arial" w:hAnsi="Arial" w:cs="Arial"/>
              <w:b/>
              <w:i/>
            </w:rPr>
          </w:pPr>
          <w:r w:rsidRPr="00745673">
            <w:rPr>
              <w:rFonts w:ascii="Arial" w:hAnsi="Arial" w:cs="Arial"/>
              <w:i/>
              <w:noProof/>
              <w:lang w:val="es-ES" w:eastAsia="es-ES"/>
            </w:rPr>
            <w:drawing>
              <wp:anchor distT="0" distB="0" distL="114300" distR="114300" simplePos="0" relativeHeight="251658240" behindDoc="0" locked="0" layoutInCell="1" allowOverlap="1" wp14:anchorId="3868B2D6" wp14:editId="38D0D0B1">
                <wp:simplePos x="603250" y="445135"/>
                <wp:positionH relativeFrom="margin">
                  <wp:posOffset>6310630</wp:posOffset>
                </wp:positionH>
                <wp:positionV relativeFrom="margin">
                  <wp:align>top</wp:align>
                </wp:positionV>
                <wp:extent cx="1000125" cy="523875"/>
                <wp:effectExtent l="0" t="0" r="9525" b="9525"/>
                <wp:wrapSquare wrapText="bothSides"/>
                <wp:docPr id="5" name="Picture 5" descr="logo EBRD_2NcFAqFnH.jpg (1323×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 descr="logo EBRD_2NcFAqFnH.jpg (1323×69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00125" cy="523875"/>
                        </a:xfrm>
                        <a:prstGeom prst="rect">
                          <a:avLst/>
                        </a:prstGeom>
                        <a:noFill/>
                      </pic:spPr>
                    </pic:pic>
                  </a:graphicData>
                </a:graphic>
              </wp:anchor>
            </w:drawing>
          </w:r>
          <w:r w:rsidRPr="00745673">
            <w:rPr>
              <w:rFonts w:ascii="Arial" w:hAnsi="Arial" w:cs="Arial"/>
              <w:b/>
              <w:i/>
            </w:rPr>
            <w:tab/>
          </w:r>
        </w:p>
      </w:tc>
    </w:tr>
    <w:tr w:rsidRPr="00FC3460" w:rsidR="00EE72BE" w:rsidTr="0E227B03" w14:paraId="7148E49C" w14:textId="77777777">
      <w:trPr>
        <w:trHeight w:val="385"/>
      </w:trPr>
      <w:tc>
        <w:tcPr>
          <w:tcW w:w="1688" w:type="dxa"/>
          <w:vMerge/>
        </w:tcPr>
        <w:p w:rsidRPr="00745673" w:rsidR="00EE72BE" w:rsidP="00B3508E" w:rsidRDefault="00EE72BE" w14:paraId="18DA3DDD" w14:textId="77777777">
          <w:pPr>
            <w:pStyle w:val="Header"/>
            <w:jc w:val="center"/>
            <w:rPr>
              <w:rFonts w:ascii="Arial" w:hAnsi="Arial" w:cs="Arial"/>
              <w:b/>
              <w:i/>
            </w:rPr>
          </w:pPr>
        </w:p>
      </w:tc>
      <w:tc>
        <w:tcPr>
          <w:tcW w:w="5671" w:type="dxa"/>
        </w:tcPr>
        <w:p w:rsidRPr="00A768D4" w:rsidR="00EE72BE" w:rsidP="00925C9C" w:rsidRDefault="00EE72BE" w14:paraId="0784075A" w14:textId="00D886CD">
          <w:pPr>
            <w:pStyle w:val="Header"/>
            <w:jc w:val="center"/>
            <w:rPr>
              <w:b/>
              <w:sz w:val="18"/>
              <w:szCs w:val="16"/>
            </w:rPr>
          </w:pPr>
          <w:r>
            <w:rPr>
              <w:rFonts w:eastAsia="Arial"/>
              <w:b/>
              <w:iCs/>
              <w:sz w:val="18"/>
              <w:szCs w:val="16"/>
              <w:lang w:val="en-US"/>
            </w:rPr>
            <w:t xml:space="preserve">MTender – </w:t>
          </w:r>
          <w:r w:rsidRPr="00F54BA1">
            <w:rPr>
              <w:rFonts w:eastAsia="Arial"/>
              <w:b/>
              <w:iCs/>
              <w:sz w:val="18"/>
              <w:szCs w:val="16"/>
              <w:lang w:val="en-US"/>
            </w:rPr>
            <w:t xml:space="preserve">API for Competitive Procedures  </w:t>
          </w:r>
        </w:p>
      </w:tc>
      <w:tc>
        <w:tcPr>
          <w:tcW w:w="2589" w:type="dxa"/>
          <w:vMerge/>
        </w:tcPr>
        <w:p w:rsidRPr="00745673" w:rsidR="00EE72BE" w:rsidP="00B3508E" w:rsidRDefault="00EE72BE" w14:paraId="6F1AC6C8" w14:textId="77777777">
          <w:pPr>
            <w:pStyle w:val="Header"/>
            <w:jc w:val="center"/>
            <w:rPr>
              <w:rFonts w:ascii="Arial" w:hAnsi="Arial" w:cs="Arial"/>
              <w:b/>
              <w:i/>
            </w:rPr>
          </w:pPr>
        </w:p>
      </w:tc>
    </w:tr>
  </w:tbl>
  <w:p w:rsidRPr="00245FD2" w:rsidR="00EE72BE" w:rsidRDefault="00EE72BE" w14:paraId="14771B8D" w14:textId="77777777">
    <w:pPr>
      <w:pStyle w:val="Header"/>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136BCD"/>
    <w:multiLevelType w:val="multilevel"/>
    <w:tmpl w:val="C2BE82DE"/>
    <w:lvl w:ilvl="0">
      <w:start w:val="1"/>
      <w:numFmt w:val="decimal"/>
      <w:lvlText w:val="%1."/>
      <w:lvlJc w:val="left"/>
      <w:pPr>
        <w:ind w:left="720" w:hanging="360"/>
      </w:pPr>
      <w:rPr>
        <w:u w:val="none"/>
      </w:rPr>
    </w:lvl>
    <w:lvl w:ilvl="1">
      <w:start w:val="1"/>
      <w:numFmt w:val="decimal"/>
      <w:lvlText w:val="%1.%2."/>
      <w:lvlJc w:val="left"/>
      <w:pPr>
        <w:ind w:left="1440" w:hanging="360"/>
      </w:pPr>
      <w:rPr>
        <w:u w:val="none"/>
      </w:rPr>
    </w:lvl>
    <w:lvl w:ilvl="2">
      <w:start w:val="1"/>
      <w:numFmt w:val="decimal"/>
      <w:lvlText w:val="%1.%2.%3."/>
      <w:lvlJc w:val="lef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 w15:restartNumberingAfterBreak="0">
    <w:nsid w:val="13E611BA"/>
    <w:multiLevelType w:val="multilevel"/>
    <w:tmpl w:val="7F6A7CC4"/>
    <w:lvl w:ilvl="0">
      <w:start w:val="1"/>
      <w:numFmt w:val="decimal"/>
      <w:suff w:val="nothing"/>
      <w:lvlText w:val="Section %1: "/>
      <w:lvlJc w:val="left"/>
      <w:pPr>
        <w:ind w:left="331" w:hanging="511"/>
      </w:pPr>
      <w:rPr>
        <w:rFonts w:hint="default" w:asciiTheme="minorHAnsi" w:hAnsiTheme="minorHAnsi"/>
        <w:sz w:val="32"/>
      </w:rPr>
    </w:lvl>
    <w:lvl w:ilvl="1">
      <w:start w:val="1"/>
      <w:numFmt w:val="decimal"/>
      <w:lvlRestart w:val="0"/>
      <w:pStyle w:val="Heading1"/>
      <w:suff w:val="space"/>
      <w:lvlText w:val="%2."/>
      <w:lvlJc w:val="left"/>
      <w:pPr>
        <w:ind w:left="738" w:hanging="738"/>
      </w:pPr>
      <w:rPr>
        <w:rFonts w:hint="default"/>
        <w:color w:val="00539B"/>
      </w:rPr>
    </w:lvl>
    <w:lvl w:ilvl="2">
      <w:start w:val="1"/>
      <w:numFmt w:val="decimal"/>
      <w:pStyle w:val="Heading2"/>
      <w:suff w:val="space"/>
      <w:lvlText w:val="%2.%3"/>
      <w:lvlJc w:val="left"/>
      <w:pPr>
        <w:ind w:left="4168" w:hanging="1191"/>
      </w:pPr>
      <w:rPr>
        <w:rFonts w:hint="default"/>
        <w:color w:val="00539B"/>
        <w:u w:val="none"/>
      </w:rPr>
    </w:lvl>
    <w:lvl w:ilvl="3">
      <w:start w:val="1"/>
      <w:numFmt w:val="decimal"/>
      <w:pStyle w:val="Heading3"/>
      <w:suff w:val="space"/>
      <w:lvlText w:val="%2.%3.%4"/>
      <w:lvlJc w:val="left"/>
      <w:pPr>
        <w:ind w:left="925" w:hanging="1645"/>
      </w:pPr>
      <w:rPr>
        <w:rFonts w:hint="default"/>
        <w:color w:val="000000" w:themeColor="text1"/>
        <w:sz w:val="24"/>
      </w:rPr>
    </w:lvl>
    <w:lvl w:ilvl="4">
      <w:start w:val="1"/>
      <w:numFmt w:val="decimal"/>
      <w:suff w:val="space"/>
      <w:lvlText w:val="%2.%3.%4.%5"/>
      <w:lvlJc w:val="left"/>
      <w:pPr>
        <w:ind w:left="1322" w:hanging="2042"/>
      </w:pPr>
      <w:rPr>
        <w:rFonts w:hint="default" w:asciiTheme="minorHAnsi" w:hAnsiTheme="minorHAnsi"/>
        <w:b/>
        <w:i w:val="0"/>
        <w:color w:val="E64A3A"/>
        <w:sz w:val="22"/>
      </w:rPr>
    </w:lvl>
    <w:lvl w:ilvl="5">
      <w:start w:val="1"/>
      <w:numFmt w:val="lowerLetter"/>
      <w:lvlText w:val="%6"/>
      <w:lvlJc w:val="left"/>
      <w:pPr>
        <w:tabs>
          <w:tab w:val="num" w:pos="-473"/>
        </w:tabs>
        <w:ind w:left="-545" w:hanging="288"/>
      </w:pPr>
      <w:rPr>
        <w:rFonts w:hint="default" w:ascii="Galliard BT" w:hAnsi="Galliard BT"/>
        <w:sz w:val="20"/>
      </w:rPr>
    </w:lvl>
    <w:lvl w:ilvl="6">
      <w:start w:val="2"/>
      <w:numFmt w:val="lowerLetter"/>
      <w:pStyle w:val="Heading7"/>
      <w:lvlText w:val="%7"/>
      <w:lvlJc w:val="left"/>
      <w:pPr>
        <w:tabs>
          <w:tab w:val="num" w:pos="-833"/>
        </w:tabs>
        <w:ind w:left="-257" w:hanging="288"/>
      </w:pPr>
      <w:rPr>
        <w:rFonts w:hint="default" w:ascii="Galliard BT" w:hAnsi="Galliard BT"/>
        <w:sz w:val="20"/>
      </w:rPr>
    </w:lvl>
    <w:lvl w:ilvl="7">
      <w:start w:val="3"/>
      <w:numFmt w:val="lowerLetter"/>
      <w:pStyle w:val="Heading8"/>
      <w:lvlText w:val="%8"/>
      <w:lvlJc w:val="left"/>
      <w:pPr>
        <w:tabs>
          <w:tab w:val="num" w:pos="-833"/>
        </w:tabs>
        <w:ind w:left="31" w:hanging="288"/>
      </w:pPr>
      <w:rPr>
        <w:rFonts w:hint="default" w:ascii="Galliard BT" w:hAnsi="Galliard BT"/>
        <w:sz w:val="20"/>
      </w:rPr>
    </w:lvl>
    <w:lvl w:ilvl="8">
      <w:start w:val="4"/>
      <w:numFmt w:val="lowerLetter"/>
      <w:pStyle w:val="Heading9"/>
      <w:lvlText w:val="%9"/>
      <w:lvlJc w:val="left"/>
      <w:pPr>
        <w:tabs>
          <w:tab w:val="num" w:pos="-833"/>
        </w:tabs>
        <w:ind w:left="319" w:hanging="288"/>
      </w:pPr>
      <w:rPr>
        <w:rFonts w:hint="default" w:ascii="Galliard BT" w:hAnsi="Galliard BT"/>
        <w:sz w:val="20"/>
      </w:rPr>
    </w:lvl>
  </w:abstractNum>
  <w:abstractNum w:abstractNumId="2" w15:restartNumberingAfterBreak="0">
    <w:nsid w:val="18D857AB"/>
    <w:multiLevelType w:val="hybridMultilevel"/>
    <w:tmpl w:val="FEF22478"/>
    <w:lvl w:ilvl="0" w:tplc="483C927E">
      <w:start w:val="1"/>
      <w:numFmt w:val="bullet"/>
      <w:lvlText w:val=""/>
      <w:lvlJc w:val="left"/>
      <w:pPr>
        <w:ind w:left="720" w:hanging="360"/>
      </w:pPr>
      <w:rPr>
        <w:rFonts w:hint="default" w:ascii="Symbol" w:hAnsi="Symbol"/>
        <w:strike w:val="0"/>
        <w:dstrike w:val="0"/>
        <w:u w:val="none"/>
        <w:effect w:val="none"/>
      </w:rPr>
    </w:lvl>
    <w:lvl w:ilvl="1" w:tplc="7D18A590">
      <w:start w:val="1"/>
      <w:numFmt w:val="bullet"/>
      <w:lvlText w:val="○"/>
      <w:lvlJc w:val="left"/>
      <w:pPr>
        <w:ind w:left="1440" w:hanging="360"/>
      </w:pPr>
      <w:rPr>
        <w:strike w:val="0"/>
        <w:dstrike w:val="0"/>
        <w:u w:val="none"/>
        <w:effect w:val="none"/>
      </w:rPr>
    </w:lvl>
    <w:lvl w:ilvl="2" w:tplc="EF0650C2">
      <w:start w:val="1"/>
      <w:numFmt w:val="bullet"/>
      <w:lvlText w:val="■"/>
      <w:lvlJc w:val="left"/>
      <w:pPr>
        <w:ind w:left="2160" w:hanging="360"/>
      </w:pPr>
      <w:rPr>
        <w:strike w:val="0"/>
        <w:dstrike w:val="0"/>
        <w:u w:val="none"/>
        <w:effect w:val="none"/>
      </w:rPr>
    </w:lvl>
    <w:lvl w:ilvl="3" w:tplc="7E8C4E78">
      <w:start w:val="1"/>
      <w:numFmt w:val="bullet"/>
      <w:lvlText w:val="●"/>
      <w:lvlJc w:val="left"/>
      <w:pPr>
        <w:ind w:left="2880" w:hanging="360"/>
      </w:pPr>
      <w:rPr>
        <w:strike w:val="0"/>
        <w:dstrike w:val="0"/>
        <w:u w:val="none"/>
        <w:effect w:val="none"/>
      </w:rPr>
    </w:lvl>
    <w:lvl w:ilvl="4" w:tplc="C59A4BF2">
      <w:start w:val="1"/>
      <w:numFmt w:val="bullet"/>
      <w:lvlText w:val="○"/>
      <w:lvlJc w:val="left"/>
      <w:pPr>
        <w:ind w:left="3600" w:hanging="360"/>
      </w:pPr>
      <w:rPr>
        <w:strike w:val="0"/>
        <w:dstrike w:val="0"/>
        <w:u w:val="none"/>
        <w:effect w:val="none"/>
      </w:rPr>
    </w:lvl>
    <w:lvl w:ilvl="5" w:tplc="E2265E48">
      <w:start w:val="1"/>
      <w:numFmt w:val="bullet"/>
      <w:lvlText w:val="■"/>
      <w:lvlJc w:val="left"/>
      <w:pPr>
        <w:ind w:left="4320" w:hanging="360"/>
      </w:pPr>
      <w:rPr>
        <w:strike w:val="0"/>
        <w:dstrike w:val="0"/>
        <w:u w:val="none"/>
        <w:effect w:val="none"/>
      </w:rPr>
    </w:lvl>
    <w:lvl w:ilvl="6" w:tplc="7FF8D3DE">
      <w:start w:val="1"/>
      <w:numFmt w:val="bullet"/>
      <w:lvlText w:val="●"/>
      <w:lvlJc w:val="left"/>
      <w:pPr>
        <w:ind w:left="5040" w:hanging="360"/>
      </w:pPr>
      <w:rPr>
        <w:strike w:val="0"/>
        <w:dstrike w:val="0"/>
        <w:u w:val="none"/>
        <w:effect w:val="none"/>
      </w:rPr>
    </w:lvl>
    <w:lvl w:ilvl="7" w:tplc="A3B0281C">
      <w:start w:val="1"/>
      <w:numFmt w:val="bullet"/>
      <w:lvlText w:val="○"/>
      <w:lvlJc w:val="left"/>
      <w:pPr>
        <w:ind w:left="5760" w:hanging="360"/>
      </w:pPr>
      <w:rPr>
        <w:strike w:val="0"/>
        <w:dstrike w:val="0"/>
        <w:u w:val="none"/>
        <w:effect w:val="none"/>
      </w:rPr>
    </w:lvl>
    <w:lvl w:ilvl="8" w:tplc="4198D266">
      <w:start w:val="1"/>
      <w:numFmt w:val="bullet"/>
      <w:lvlText w:val="■"/>
      <w:lvlJc w:val="left"/>
      <w:pPr>
        <w:ind w:left="6480" w:hanging="360"/>
      </w:pPr>
      <w:rPr>
        <w:strike w:val="0"/>
        <w:dstrike w:val="0"/>
        <w:u w:val="none"/>
        <w:effect w:val="none"/>
      </w:rPr>
    </w:lvl>
  </w:abstractNum>
  <w:abstractNum w:abstractNumId="3" w15:restartNumberingAfterBreak="0">
    <w:nsid w:val="1E764F2C"/>
    <w:multiLevelType w:val="multilevel"/>
    <w:tmpl w:val="A13CEFA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05E6202"/>
    <w:multiLevelType w:val="multilevel"/>
    <w:tmpl w:val="649E6542"/>
    <w:lvl w:ilvl="0">
      <w:start w:val="1"/>
      <w:numFmt w:val="bullet"/>
      <w:lvlText w:val=""/>
      <w:lvlJc w:val="left"/>
      <w:pPr>
        <w:ind w:left="720" w:hanging="360"/>
      </w:pPr>
      <w:rPr>
        <w:rFonts w:hint="default" w:ascii="Symbol" w:hAnsi="Symbol"/>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 w15:restartNumberingAfterBreak="0">
    <w:nsid w:val="2BC44728"/>
    <w:multiLevelType w:val="hybridMultilevel"/>
    <w:tmpl w:val="C46C130C"/>
    <w:lvl w:ilvl="0" w:tplc="FFFFFFFF">
      <w:start w:val="1"/>
      <w:numFmt w:val="decimal"/>
      <w:pStyle w:val="Listintable"/>
      <w:lvlText w:val="%1)"/>
      <w:lvlJc w:val="left"/>
      <w:pPr>
        <w:ind w:left="349" w:hanging="360"/>
      </w:pPr>
    </w:lvl>
    <w:lvl w:ilvl="1" w:tplc="08090019">
      <w:start w:val="1"/>
      <w:numFmt w:val="lowerLetter"/>
      <w:lvlText w:val="%2."/>
      <w:lvlJc w:val="left"/>
      <w:pPr>
        <w:ind w:left="1069" w:hanging="360"/>
      </w:pPr>
    </w:lvl>
    <w:lvl w:ilvl="2" w:tplc="0809001B" w:tentative="1">
      <w:start w:val="1"/>
      <w:numFmt w:val="lowerRoman"/>
      <w:lvlText w:val="%3."/>
      <w:lvlJc w:val="right"/>
      <w:pPr>
        <w:ind w:left="1789" w:hanging="180"/>
      </w:pPr>
    </w:lvl>
    <w:lvl w:ilvl="3" w:tplc="0809000F" w:tentative="1">
      <w:start w:val="1"/>
      <w:numFmt w:val="decimal"/>
      <w:lvlText w:val="%4."/>
      <w:lvlJc w:val="left"/>
      <w:pPr>
        <w:ind w:left="2509" w:hanging="360"/>
      </w:pPr>
    </w:lvl>
    <w:lvl w:ilvl="4" w:tplc="08090019" w:tentative="1">
      <w:start w:val="1"/>
      <w:numFmt w:val="lowerLetter"/>
      <w:lvlText w:val="%5."/>
      <w:lvlJc w:val="left"/>
      <w:pPr>
        <w:ind w:left="3229" w:hanging="360"/>
      </w:pPr>
    </w:lvl>
    <w:lvl w:ilvl="5" w:tplc="0809001B" w:tentative="1">
      <w:start w:val="1"/>
      <w:numFmt w:val="lowerRoman"/>
      <w:lvlText w:val="%6."/>
      <w:lvlJc w:val="right"/>
      <w:pPr>
        <w:ind w:left="3949" w:hanging="180"/>
      </w:pPr>
    </w:lvl>
    <w:lvl w:ilvl="6" w:tplc="0809000F" w:tentative="1">
      <w:start w:val="1"/>
      <w:numFmt w:val="decimal"/>
      <w:lvlText w:val="%7."/>
      <w:lvlJc w:val="left"/>
      <w:pPr>
        <w:ind w:left="4669" w:hanging="360"/>
      </w:pPr>
    </w:lvl>
    <w:lvl w:ilvl="7" w:tplc="08090019" w:tentative="1">
      <w:start w:val="1"/>
      <w:numFmt w:val="lowerLetter"/>
      <w:lvlText w:val="%8."/>
      <w:lvlJc w:val="left"/>
      <w:pPr>
        <w:ind w:left="5389" w:hanging="360"/>
      </w:pPr>
    </w:lvl>
    <w:lvl w:ilvl="8" w:tplc="0809001B" w:tentative="1">
      <w:start w:val="1"/>
      <w:numFmt w:val="lowerRoman"/>
      <w:lvlText w:val="%9."/>
      <w:lvlJc w:val="right"/>
      <w:pPr>
        <w:ind w:left="6109" w:hanging="180"/>
      </w:pPr>
    </w:lvl>
  </w:abstractNum>
  <w:abstractNum w:abstractNumId="6" w15:restartNumberingAfterBreak="0">
    <w:nsid w:val="2F0C1A49"/>
    <w:multiLevelType w:val="multilevel"/>
    <w:tmpl w:val="25B61624"/>
    <w:lvl w:ilvl="0" w:tplc="5582B324">
      <w:start w:val="1"/>
      <w:numFmt w:val="bullet"/>
      <w:lvlText w:val="○"/>
      <w:lvlJc w:val="left"/>
      <w:pPr>
        <w:ind w:left="720" w:hanging="360"/>
      </w:pPr>
      <w:rPr>
        <w:u w:val="none"/>
      </w:rPr>
    </w:lvl>
    <w:lvl w:ilvl="1" w:tplc="097C2212">
      <w:start w:val="1"/>
      <w:numFmt w:val="bullet"/>
      <w:lvlText w:val="○"/>
      <w:lvlJc w:val="left"/>
      <w:pPr>
        <w:ind w:left="1440" w:hanging="360"/>
      </w:pPr>
      <w:rPr>
        <w:u w:val="none"/>
      </w:rPr>
    </w:lvl>
    <w:lvl w:ilvl="2" w:tplc="727A337C">
      <w:start w:val="1"/>
      <w:numFmt w:val="bullet"/>
      <w:lvlText w:val="■"/>
      <w:lvlJc w:val="left"/>
      <w:pPr>
        <w:ind w:left="2160" w:hanging="360"/>
      </w:pPr>
      <w:rPr>
        <w:u w:val="none"/>
      </w:rPr>
    </w:lvl>
    <w:lvl w:ilvl="3" w:tplc="84645F8C">
      <w:start w:val="1"/>
      <w:numFmt w:val="bullet"/>
      <w:lvlText w:val="●"/>
      <w:lvlJc w:val="left"/>
      <w:pPr>
        <w:ind w:left="2880" w:hanging="360"/>
      </w:pPr>
      <w:rPr>
        <w:u w:val="none"/>
      </w:rPr>
    </w:lvl>
    <w:lvl w:ilvl="4" w:tplc="102EF734">
      <w:start w:val="1"/>
      <w:numFmt w:val="bullet"/>
      <w:lvlText w:val="○"/>
      <w:lvlJc w:val="left"/>
      <w:pPr>
        <w:ind w:left="3600" w:hanging="360"/>
      </w:pPr>
      <w:rPr>
        <w:u w:val="none"/>
      </w:rPr>
    </w:lvl>
    <w:lvl w:ilvl="5" w:tplc="16EEF2C6">
      <w:start w:val="1"/>
      <w:numFmt w:val="bullet"/>
      <w:lvlText w:val="■"/>
      <w:lvlJc w:val="left"/>
      <w:pPr>
        <w:ind w:left="4320" w:hanging="360"/>
      </w:pPr>
      <w:rPr>
        <w:u w:val="none"/>
      </w:rPr>
    </w:lvl>
    <w:lvl w:ilvl="6" w:tplc="57E0B456">
      <w:start w:val="1"/>
      <w:numFmt w:val="bullet"/>
      <w:lvlText w:val="●"/>
      <w:lvlJc w:val="left"/>
      <w:pPr>
        <w:ind w:left="5040" w:hanging="360"/>
      </w:pPr>
      <w:rPr>
        <w:u w:val="none"/>
      </w:rPr>
    </w:lvl>
    <w:lvl w:ilvl="7" w:tplc="BD0647CC">
      <w:start w:val="1"/>
      <w:numFmt w:val="bullet"/>
      <w:lvlText w:val="○"/>
      <w:lvlJc w:val="left"/>
      <w:pPr>
        <w:ind w:left="5760" w:hanging="360"/>
      </w:pPr>
      <w:rPr>
        <w:u w:val="none"/>
      </w:rPr>
    </w:lvl>
    <w:lvl w:ilvl="8" w:tplc="F056AC50">
      <w:start w:val="1"/>
      <w:numFmt w:val="bullet"/>
      <w:lvlText w:val="■"/>
      <w:lvlJc w:val="left"/>
      <w:pPr>
        <w:ind w:left="6480" w:hanging="360"/>
      </w:pPr>
      <w:rPr>
        <w:u w:val="none"/>
      </w:rPr>
    </w:lvl>
  </w:abstractNum>
  <w:abstractNum w:abstractNumId="7" w15:restartNumberingAfterBreak="0">
    <w:nsid w:val="450D516E"/>
    <w:multiLevelType w:val="hybridMultilevel"/>
    <w:tmpl w:val="54B86DF4"/>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8" w15:restartNumberingAfterBreak="0">
    <w:nsid w:val="48CD24C8"/>
    <w:multiLevelType w:val="hybridMultilevel"/>
    <w:tmpl w:val="75FCB6AE"/>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9" w15:restartNumberingAfterBreak="0">
    <w:nsid w:val="5BE120C6"/>
    <w:multiLevelType w:val="hybridMultilevel"/>
    <w:tmpl w:val="04C43D96"/>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10" w15:restartNumberingAfterBreak="0">
    <w:nsid w:val="6A3D6E54"/>
    <w:multiLevelType w:val="hybridMultilevel"/>
    <w:tmpl w:val="AACE4E34"/>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11" w15:restartNumberingAfterBreak="0">
    <w:nsid w:val="6DB928FC"/>
    <w:multiLevelType w:val="multilevel"/>
    <w:tmpl w:val="ECCCF9BA"/>
    <w:lvl w:ilvl="0" w:tplc="19589670">
      <w:start w:val="1"/>
      <w:numFmt w:val="bullet"/>
      <w:pStyle w:val="Bullets1"/>
      <w:lvlText w:val=""/>
      <w:lvlJc w:val="left"/>
      <w:pPr>
        <w:ind w:left="360" w:hanging="360"/>
      </w:pPr>
      <w:rPr>
        <w:rFonts w:hint="default" w:ascii="Symbol" w:hAnsi="Symbol"/>
      </w:rPr>
    </w:lvl>
    <w:lvl w:ilvl="1" w:tplc="08090003">
      <w:start w:val="1"/>
      <w:numFmt w:val="bullet"/>
      <w:lvlText w:val="o"/>
      <w:lvlJc w:val="left"/>
      <w:pPr>
        <w:ind w:left="1080" w:hanging="360"/>
      </w:pPr>
      <w:rPr>
        <w:rFonts w:hint="default" w:ascii="Courier New" w:hAnsi="Courier New" w:cs="Courier New"/>
      </w:rPr>
    </w:lvl>
    <w:lvl w:ilvl="2" w:tplc="BC7A4E30">
      <w:start w:val="1"/>
      <w:numFmt w:val="bullet"/>
      <w:lvlText w:val=""/>
      <w:lvlJc w:val="left"/>
      <w:pPr>
        <w:ind w:left="1800" w:hanging="360"/>
      </w:pPr>
      <w:rPr>
        <w:rFonts w:hint="default" w:ascii="Symbol" w:hAnsi="Symbol"/>
      </w:rPr>
    </w:lvl>
    <w:lvl w:ilvl="3" w:tplc="08090001">
      <w:start w:val="1"/>
      <w:numFmt w:val="bullet"/>
      <w:lvlText w:val=""/>
      <w:lvlJc w:val="left"/>
      <w:pPr>
        <w:ind w:left="2520" w:hanging="360"/>
      </w:pPr>
      <w:rPr>
        <w:rFonts w:hint="default" w:ascii="Symbol" w:hAnsi="Symbol"/>
      </w:rPr>
    </w:lvl>
    <w:lvl w:ilvl="4" w:tplc="08090003">
      <w:start w:val="1"/>
      <w:numFmt w:val="bullet"/>
      <w:lvlText w:val="o"/>
      <w:lvlJc w:val="left"/>
      <w:pPr>
        <w:ind w:left="3240" w:hanging="360"/>
      </w:pPr>
      <w:rPr>
        <w:rFonts w:hint="default" w:ascii="Courier New" w:hAnsi="Courier New" w:cs="Courier New"/>
      </w:rPr>
    </w:lvl>
    <w:lvl w:ilvl="5" w:tplc="08090005">
      <w:start w:val="1"/>
      <w:numFmt w:val="bullet"/>
      <w:lvlText w:val=""/>
      <w:lvlJc w:val="left"/>
      <w:pPr>
        <w:ind w:left="3960" w:hanging="360"/>
      </w:pPr>
      <w:rPr>
        <w:rFonts w:hint="default" w:ascii="Wingdings" w:hAnsi="Wingdings"/>
      </w:rPr>
    </w:lvl>
    <w:lvl w:ilvl="6" w:tplc="08090001">
      <w:start w:val="1"/>
      <w:numFmt w:val="bullet"/>
      <w:lvlText w:val=""/>
      <w:lvlJc w:val="left"/>
      <w:pPr>
        <w:ind w:left="4680" w:hanging="360"/>
      </w:pPr>
      <w:rPr>
        <w:rFonts w:hint="default" w:ascii="Symbol" w:hAnsi="Symbol"/>
      </w:rPr>
    </w:lvl>
    <w:lvl w:ilvl="7" w:tplc="08090003">
      <w:start w:val="1"/>
      <w:numFmt w:val="bullet"/>
      <w:lvlText w:val="o"/>
      <w:lvlJc w:val="left"/>
      <w:pPr>
        <w:ind w:left="5400" w:hanging="360"/>
      </w:pPr>
      <w:rPr>
        <w:rFonts w:hint="default" w:ascii="Courier New" w:hAnsi="Courier New" w:cs="Courier New"/>
      </w:rPr>
    </w:lvl>
    <w:lvl w:ilvl="8" w:tplc="08090005">
      <w:start w:val="1"/>
      <w:numFmt w:val="bullet"/>
      <w:lvlText w:val=""/>
      <w:lvlJc w:val="left"/>
      <w:pPr>
        <w:ind w:left="6120" w:hanging="360"/>
      </w:pPr>
      <w:rPr>
        <w:rFonts w:hint="default" w:ascii="Wingdings" w:hAnsi="Wingdings"/>
      </w:rPr>
    </w:lvl>
  </w:abstractNum>
  <w:abstractNum w:abstractNumId="12" w15:restartNumberingAfterBreak="0">
    <w:nsid w:val="6E870120"/>
    <w:multiLevelType w:val="hybridMultilevel"/>
    <w:tmpl w:val="8E3AAE5A"/>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13" w15:restartNumberingAfterBreak="0">
    <w:nsid w:val="7A9C765D"/>
    <w:multiLevelType w:val="multilevel"/>
    <w:tmpl w:val="232813E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abstractNumId w:val="1"/>
  </w:num>
  <w:num w:numId="2">
    <w:abstractNumId w:val="5"/>
  </w:num>
  <w:num w:numId="3">
    <w:abstractNumId w:val="11"/>
  </w:num>
  <w:num w:numId="4">
    <w:abstractNumId w:val="0"/>
  </w:num>
  <w:num w:numId="5">
    <w:abstractNumId w:val="7"/>
  </w:num>
  <w:num w:numId="6">
    <w:abstractNumId w:val="3"/>
  </w:num>
  <w:num w:numId="7">
    <w:abstractNumId w:val="10"/>
  </w:num>
  <w:num w:numId="8">
    <w:abstractNumId w:val="8"/>
  </w:num>
  <w:num w:numId="9">
    <w:abstractNumId w:val="9"/>
  </w:num>
  <w:num w:numId="10">
    <w:abstractNumId w:val="12"/>
  </w:num>
  <w:num w:numId="11">
    <w:abstractNumId w:val="13"/>
  </w:num>
  <w:num w:numId="12">
    <w:abstractNumId w:val="2"/>
  </w:num>
  <w:num w:numId="13">
    <w:abstractNumId w:val="4"/>
  </w:num>
  <w:num w:numId="14">
    <w:abstractNumId w:val="6"/>
  </w:num>
  <w:num w:numId="15">
    <w:abstractNumId w:val="1"/>
  </w:num>
  <w:numIdMacAtCleanup w:val="14"/>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kspert Reinvention">
    <w15:presenceInfo w15:providerId="None" w15:userId="Ekspert Reinvention"/>
  </w15:person>
  <w15:person w15:author="Alba Colomer Padrosa">
    <w15:presenceInfo w15:providerId="AD" w15:userId="S-1-5-21-2915997116-4131603029-1789207793-14614"/>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00"/>
  <w:trackRevisions w:val="true"/>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LK0sDQwNDU1tTAxsDRW0lEKTi0uzszPAykwqgUAv+NdqSwAAAA="/>
  </w:docVars>
  <w:rsids>
    <w:rsidRoot w:val="00C566A2"/>
    <w:rsid w:val="000022F1"/>
    <w:rsid w:val="00003E46"/>
    <w:rsid w:val="00005102"/>
    <w:rsid w:val="000259BB"/>
    <w:rsid w:val="00030E57"/>
    <w:rsid w:val="000328B0"/>
    <w:rsid w:val="00033F61"/>
    <w:rsid w:val="00040E8A"/>
    <w:rsid w:val="000435C7"/>
    <w:rsid w:val="00047419"/>
    <w:rsid w:val="00050200"/>
    <w:rsid w:val="00061199"/>
    <w:rsid w:val="0006298B"/>
    <w:rsid w:val="0006400E"/>
    <w:rsid w:val="00071623"/>
    <w:rsid w:val="00084CA2"/>
    <w:rsid w:val="000A4BF2"/>
    <w:rsid w:val="000A66C5"/>
    <w:rsid w:val="000B4429"/>
    <w:rsid w:val="000C46F7"/>
    <w:rsid w:val="000C63E4"/>
    <w:rsid w:val="000C6C5C"/>
    <w:rsid w:val="00105317"/>
    <w:rsid w:val="00107F67"/>
    <w:rsid w:val="00116467"/>
    <w:rsid w:val="00155C0C"/>
    <w:rsid w:val="001564EB"/>
    <w:rsid w:val="00160223"/>
    <w:rsid w:val="00183EA9"/>
    <w:rsid w:val="0018779F"/>
    <w:rsid w:val="00187CFB"/>
    <w:rsid w:val="00191576"/>
    <w:rsid w:val="00191A83"/>
    <w:rsid w:val="001A11EF"/>
    <w:rsid w:val="001B1211"/>
    <w:rsid w:val="001B384A"/>
    <w:rsid w:val="001B43D9"/>
    <w:rsid w:val="001C315C"/>
    <w:rsid w:val="001D6C6C"/>
    <w:rsid w:val="001E1E35"/>
    <w:rsid w:val="001E65C1"/>
    <w:rsid w:val="002004B8"/>
    <w:rsid w:val="0020384E"/>
    <w:rsid w:val="00211D20"/>
    <w:rsid w:val="00217D67"/>
    <w:rsid w:val="00221E3B"/>
    <w:rsid w:val="00222014"/>
    <w:rsid w:val="002223C2"/>
    <w:rsid w:val="00256759"/>
    <w:rsid w:val="00257C91"/>
    <w:rsid w:val="00284C54"/>
    <w:rsid w:val="002861C5"/>
    <w:rsid w:val="0029762A"/>
    <w:rsid w:val="002A4E3B"/>
    <w:rsid w:val="002C2417"/>
    <w:rsid w:val="002D0099"/>
    <w:rsid w:val="002D2D4D"/>
    <w:rsid w:val="002D5E1B"/>
    <w:rsid w:val="002E6D59"/>
    <w:rsid w:val="002F7816"/>
    <w:rsid w:val="00310C85"/>
    <w:rsid w:val="00314882"/>
    <w:rsid w:val="00317E04"/>
    <w:rsid w:val="00324DBC"/>
    <w:rsid w:val="00333B90"/>
    <w:rsid w:val="0033610C"/>
    <w:rsid w:val="00337F0B"/>
    <w:rsid w:val="003421E8"/>
    <w:rsid w:val="00344CCD"/>
    <w:rsid w:val="003469C5"/>
    <w:rsid w:val="003518AC"/>
    <w:rsid w:val="00355183"/>
    <w:rsid w:val="00356E5B"/>
    <w:rsid w:val="00362ACE"/>
    <w:rsid w:val="00362CC2"/>
    <w:rsid w:val="00364D18"/>
    <w:rsid w:val="00380202"/>
    <w:rsid w:val="00383773"/>
    <w:rsid w:val="0039126C"/>
    <w:rsid w:val="003A602C"/>
    <w:rsid w:val="003B0AB7"/>
    <w:rsid w:val="003B37F1"/>
    <w:rsid w:val="003B4081"/>
    <w:rsid w:val="003C321E"/>
    <w:rsid w:val="003C692B"/>
    <w:rsid w:val="003D45A9"/>
    <w:rsid w:val="003F0817"/>
    <w:rsid w:val="003F378E"/>
    <w:rsid w:val="003F661F"/>
    <w:rsid w:val="00405E48"/>
    <w:rsid w:val="00406269"/>
    <w:rsid w:val="00415FC6"/>
    <w:rsid w:val="0042654F"/>
    <w:rsid w:val="004268D0"/>
    <w:rsid w:val="0044176F"/>
    <w:rsid w:val="00446C73"/>
    <w:rsid w:val="00450313"/>
    <w:rsid w:val="00454A92"/>
    <w:rsid w:val="004679AF"/>
    <w:rsid w:val="00480B1C"/>
    <w:rsid w:val="00487F38"/>
    <w:rsid w:val="00492448"/>
    <w:rsid w:val="004A33FA"/>
    <w:rsid w:val="004B0B7C"/>
    <w:rsid w:val="004B64BA"/>
    <w:rsid w:val="004C3EFD"/>
    <w:rsid w:val="004C6247"/>
    <w:rsid w:val="004D643A"/>
    <w:rsid w:val="004E695C"/>
    <w:rsid w:val="004F4773"/>
    <w:rsid w:val="00501147"/>
    <w:rsid w:val="00507E16"/>
    <w:rsid w:val="0051508C"/>
    <w:rsid w:val="005262D6"/>
    <w:rsid w:val="005361CC"/>
    <w:rsid w:val="00555D68"/>
    <w:rsid w:val="00560A3B"/>
    <w:rsid w:val="00563D6C"/>
    <w:rsid w:val="005651E4"/>
    <w:rsid w:val="00572BCA"/>
    <w:rsid w:val="0057458E"/>
    <w:rsid w:val="00580D98"/>
    <w:rsid w:val="00581534"/>
    <w:rsid w:val="005864C5"/>
    <w:rsid w:val="005941AF"/>
    <w:rsid w:val="005B2E7B"/>
    <w:rsid w:val="005B5CDD"/>
    <w:rsid w:val="005D4461"/>
    <w:rsid w:val="005E42D8"/>
    <w:rsid w:val="005E454A"/>
    <w:rsid w:val="005E5618"/>
    <w:rsid w:val="00602919"/>
    <w:rsid w:val="006124A2"/>
    <w:rsid w:val="00616DC7"/>
    <w:rsid w:val="006229D4"/>
    <w:rsid w:val="00623E6E"/>
    <w:rsid w:val="006252D2"/>
    <w:rsid w:val="0062778A"/>
    <w:rsid w:val="006356F8"/>
    <w:rsid w:val="00640192"/>
    <w:rsid w:val="00643176"/>
    <w:rsid w:val="00650121"/>
    <w:rsid w:val="006539AF"/>
    <w:rsid w:val="006570AC"/>
    <w:rsid w:val="006745A8"/>
    <w:rsid w:val="00681750"/>
    <w:rsid w:val="00685192"/>
    <w:rsid w:val="00693204"/>
    <w:rsid w:val="00696B51"/>
    <w:rsid w:val="00697F48"/>
    <w:rsid w:val="006A7434"/>
    <w:rsid w:val="006B79D6"/>
    <w:rsid w:val="006C04B0"/>
    <w:rsid w:val="006C12D9"/>
    <w:rsid w:val="006C5F67"/>
    <w:rsid w:val="006D0EA5"/>
    <w:rsid w:val="006E142A"/>
    <w:rsid w:val="006F037C"/>
    <w:rsid w:val="006F3B61"/>
    <w:rsid w:val="006F4C7D"/>
    <w:rsid w:val="006F5346"/>
    <w:rsid w:val="00704308"/>
    <w:rsid w:val="00706864"/>
    <w:rsid w:val="0071585A"/>
    <w:rsid w:val="00717664"/>
    <w:rsid w:val="00722AE4"/>
    <w:rsid w:val="007230C3"/>
    <w:rsid w:val="00756CB7"/>
    <w:rsid w:val="00774CD7"/>
    <w:rsid w:val="00777074"/>
    <w:rsid w:val="00781003"/>
    <w:rsid w:val="007822A7"/>
    <w:rsid w:val="0078507F"/>
    <w:rsid w:val="007922DC"/>
    <w:rsid w:val="007A21AA"/>
    <w:rsid w:val="007A5D47"/>
    <w:rsid w:val="007A616D"/>
    <w:rsid w:val="007B470A"/>
    <w:rsid w:val="007B75B2"/>
    <w:rsid w:val="007F2B11"/>
    <w:rsid w:val="0080013A"/>
    <w:rsid w:val="008055A4"/>
    <w:rsid w:val="008075AD"/>
    <w:rsid w:val="00807846"/>
    <w:rsid w:val="00812ED9"/>
    <w:rsid w:val="00813C0B"/>
    <w:rsid w:val="008149CD"/>
    <w:rsid w:val="00822799"/>
    <w:rsid w:val="008228CC"/>
    <w:rsid w:val="0082671B"/>
    <w:rsid w:val="008267F9"/>
    <w:rsid w:val="008276D8"/>
    <w:rsid w:val="00833D51"/>
    <w:rsid w:val="00836E9B"/>
    <w:rsid w:val="0084544E"/>
    <w:rsid w:val="0086016E"/>
    <w:rsid w:val="0086795C"/>
    <w:rsid w:val="00880B0F"/>
    <w:rsid w:val="00881F47"/>
    <w:rsid w:val="0088540E"/>
    <w:rsid w:val="00887156"/>
    <w:rsid w:val="008A3D21"/>
    <w:rsid w:val="008B3E6F"/>
    <w:rsid w:val="008B5A89"/>
    <w:rsid w:val="008B6957"/>
    <w:rsid w:val="008D7D79"/>
    <w:rsid w:val="008E0B13"/>
    <w:rsid w:val="008E7AAB"/>
    <w:rsid w:val="008EE8FF"/>
    <w:rsid w:val="008F6B0D"/>
    <w:rsid w:val="0090186E"/>
    <w:rsid w:val="00903096"/>
    <w:rsid w:val="00905E1C"/>
    <w:rsid w:val="00906FCB"/>
    <w:rsid w:val="0091769B"/>
    <w:rsid w:val="00920C30"/>
    <w:rsid w:val="00922C9D"/>
    <w:rsid w:val="00925C9C"/>
    <w:rsid w:val="009455F3"/>
    <w:rsid w:val="00947857"/>
    <w:rsid w:val="00950C13"/>
    <w:rsid w:val="00953116"/>
    <w:rsid w:val="00967364"/>
    <w:rsid w:val="0097771F"/>
    <w:rsid w:val="00996FF7"/>
    <w:rsid w:val="009A30D7"/>
    <w:rsid w:val="009B43D6"/>
    <w:rsid w:val="009B51BB"/>
    <w:rsid w:val="009B5C55"/>
    <w:rsid w:val="009C043A"/>
    <w:rsid w:val="009C2166"/>
    <w:rsid w:val="009D4C98"/>
    <w:rsid w:val="009D5C0C"/>
    <w:rsid w:val="009D61A1"/>
    <w:rsid w:val="009D6BBC"/>
    <w:rsid w:val="00A017CE"/>
    <w:rsid w:val="00A0679E"/>
    <w:rsid w:val="00A15FBD"/>
    <w:rsid w:val="00A2668A"/>
    <w:rsid w:val="00A42BDE"/>
    <w:rsid w:val="00A46D03"/>
    <w:rsid w:val="00A655F8"/>
    <w:rsid w:val="00A71F39"/>
    <w:rsid w:val="00A84DDC"/>
    <w:rsid w:val="00A86938"/>
    <w:rsid w:val="00A90FF0"/>
    <w:rsid w:val="00A951C4"/>
    <w:rsid w:val="00AA4A59"/>
    <w:rsid w:val="00AB5629"/>
    <w:rsid w:val="00AC0109"/>
    <w:rsid w:val="00AD0B4C"/>
    <w:rsid w:val="00AD1E03"/>
    <w:rsid w:val="00AE01A9"/>
    <w:rsid w:val="00AE098D"/>
    <w:rsid w:val="00AF4501"/>
    <w:rsid w:val="00AF4E9B"/>
    <w:rsid w:val="00B02A52"/>
    <w:rsid w:val="00B101B0"/>
    <w:rsid w:val="00B342F7"/>
    <w:rsid w:val="00B3508E"/>
    <w:rsid w:val="00B42870"/>
    <w:rsid w:val="00B509A3"/>
    <w:rsid w:val="00B51F30"/>
    <w:rsid w:val="00B563CF"/>
    <w:rsid w:val="00B64340"/>
    <w:rsid w:val="00B674A1"/>
    <w:rsid w:val="00B720C0"/>
    <w:rsid w:val="00B75E6A"/>
    <w:rsid w:val="00B834E0"/>
    <w:rsid w:val="00B944CA"/>
    <w:rsid w:val="00B97379"/>
    <w:rsid w:val="00BA2FE3"/>
    <w:rsid w:val="00BB0D36"/>
    <w:rsid w:val="00BB0D84"/>
    <w:rsid w:val="00BB4C1F"/>
    <w:rsid w:val="00BB5FDB"/>
    <w:rsid w:val="00BD200A"/>
    <w:rsid w:val="00BD23AB"/>
    <w:rsid w:val="00BE2646"/>
    <w:rsid w:val="00BF5FEF"/>
    <w:rsid w:val="00C005CE"/>
    <w:rsid w:val="00C0164E"/>
    <w:rsid w:val="00C04D48"/>
    <w:rsid w:val="00C05DE8"/>
    <w:rsid w:val="00C06D57"/>
    <w:rsid w:val="00C1086D"/>
    <w:rsid w:val="00C10CE2"/>
    <w:rsid w:val="00C13086"/>
    <w:rsid w:val="00C1312A"/>
    <w:rsid w:val="00C20CB1"/>
    <w:rsid w:val="00C23FFD"/>
    <w:rsid w:val="00C248AE"/>
    <w:rsid w:val="00C25E7D"/>
    <w:rsid w:val="00C402D3"/>
    <w:rsid w:val="00C53ADA"/>
    <w:rsid w:val="00C566A2"/>
    <w:rsid w:val="00C57940"/>
    <w:rsid w:val="00C83918"/>
    <w:rsid w:val="00C94E22"/>
    <w:rsid w:val="00C96577"/>
    <w:rsid w:val="00CA6312"/>
    <w:rsid w:val="00CB32E0"/>
    <w:rsid w:val="00CC08D8"/>
    <w:rsid w:val="00CC10E3"/>
    <w:rsid w:val="00CD15C9"/>
    <w:rsid w:val="00CD1639"/>
    <w:rsid w:val="00CD47F1"/>
    <w:rsid w:val="00CD673D"/>
    <w:rsid w:val="00CE0F2B"/>
    <w:rsid w:val="00CE1F69"/>
    <w:rsid w:val="00CE2128"/>
    <w:rsid w:val="00CE2925"/>
    <w:rsid w:val="00CE4DB7"/>
    <w:rsid w:val="00CE5F44"/>
    <w:rsid w:val="00CF40B4"/>
    <w:rsid w:val="00CF4EB3"/>
    <w:rsid w:val="00D12A2A"/>
    <w:rsid w:val="00D15C62"/>
    <w:rsid w:val="00D23C0D"/>
    <w:rsid w:val="00D253C6"/>
    <w:rsid w:val="00D325F2"/>
    <w:rsid w:val="00D341D4"/>
    <w:rsid w:val="00D34215"/>
    <w:rsid w:val="00D3660C"/>
    <w:rsid w:val="00D36E30"/>
    <w:rsid w:val="00D4133D"/>
    <w:rsid w:val="00D41F6C"/>
    <w:rsid w:val="00D51747"/>
    <w:rsid w:val="00D73864"/>
    <w:rsid w:val="00D74E1C"/>
    <w:rsid w:val="00D777B1"/>
    <w:rsid w:val="00D950A6"/>
    <w:rsid w:val="00D95207"/>
    <w:rsid w:val="00D97BA1"/>
    <w:rsid w:val="00DA4986"/>
    <w:rsid w:val="00DB162D"/>
    <w:rsid w:val="00DB65BB"/>
    <w:rsid w:val="00DD1A0F"/>
    <w:rsid w:val="00DF51AC"/>
    <w:rsid w:val="00E13F5E"/>
    <w:rsid w:val="00E1484B"/>
    <w:rsid w:val="00E17093"/>
    <w:rsid w:val="00E20BCB"/>
    <w:rsid w:val="00E21BDB"/>
    <w:rsid w:val="00E22EC1"/>
    <w:rsid w:val="00E2341C"/>
    <w:rsid w:val="00E25354"/>
    <w:rsid w:val="00E2754C"/>
    <w:rsid w:val="00E35EDB"/>
    <w:rsid w:val="00E4082C"/>
    <w:rsid w:val="00E62970"/>
    <w:rsid w:val="00E809A0"/>
    <w:rsid w:val="00E95FCD"/>
    <w:rsid w:val="00EA286C"/>
    <w:rsid w:val="00EA4458"/>
    <w:rsid w:val="00EA71A4"/>
    <w:rsid w:val="00EA7AC9"/>
    <w:rsid w:val="00EC7FA6"/>
    <w:rsid w:val="00EE72BE"/>
    <w:rsid w:val="00EF2358"/>
    <w:rsid w:val="00EF2A5A"/>
    <w:rsid w:val="00EF3FA7"/>
    <w:rsid w:val="00EF51CE"/>
    <w:rsid w:val="00F00EEF"/>
    <w:rsid w:val="00F02705"/>
    <w:rsid w:val="00F06F9D"/>
    <w:rsid w:val="00F139B3"/>
    <w:rsid w:val="00F17758"/>
    <w:rsid w:val="00F21557"/>
    <w:rsid w:val="00F3217B"/>
    <w:rsid w:val="00F41C8A"/>
    <w:rsid w:val="00F47D97"/>
    <w:rsid w:val="00F504A7"/>
    <w:rsid w:val="00F54BA1"/>
    <w:rsid w:val="00F55A99"/>
    <w:rsid w:val="00F60092"/>
    <w:rsid w:val="00F60BB4"/>
    <w:rsid w:val="00F706F3"/>
    <w:rsid w:val="00F7585E"/>
    <w:rsid w:val="00F93B9F"/>
    <w:rsid w:val="00FB3458"/>
    <w:rsid w:val="00FB3E93"/>
    <w:rsid w:val="00FC0B59"/>
    <w:rsid w:val="00FD0544"/>
    <w:rsid w:val="00FD386A"/>
    <w:rsid w:val="00FD4054"/>
    <w:rsid w:val="00FE2838"/>
    <w:rsid w:val="00FE3902"/>
    <w:rsid w:val="00FE3E78"/>
    <w:rsid w:val="00FE4AF2"/>
    <w:rsid w:val="00FF21AD"/>
    <w:rsid w:val="0122B6D6"/>
    <w:rsid w:val="0169BD4C"/>
    <w:rsid w:val="0346C697"/>
    <w:rsid w:val="040893DA"/>
    <w:rsid w:val="0429DB1E"/>
    <w:rsid w:val="04330A66"/>
    <w:rsid w:val="058B6D33"/>
    <w:rsid w:val="05D5B42B"/>
    <w:rsid w:val="0605CAF3"/>
    <w:rsid w:val="06A52539"/>
    <w:rsid w:val="0747ED66"/>
    <w:rsid w:val="07D197F8"/>
    <w:rsid w:val="07D4621B"/>
    <w:rsid w:val="081E4B00"/>
    <w:rsid w:val="08D40770"/>
    <w:rsid w:val="095BFECF"/>
    <w:rsid w:val="09CB8979"/>
    <w:rsid w:val="0A8B98BD"/>
    <w:rsid w:val="0B031C35"/>
    <w:rsid w:val="0BA7A79D"/>
    <w:rsid w:val="0CCC9C9D"/>
    <w:rsid w:val="0D9DE59A"/>
    <w:rsid w:val="0E227B03"/>
    <w:rsid w:val="0E4ACA73"/>
    <w:rsid w:val="113B13A1"/>
    <w:rsid w:val="13B1AB9B"/>
    <w:rsid w:val="13D5D4C3"/>
    <w:rsid w:val="1400226B"/>
    <w:rsid w:val="1498C0A7"/>
    <w:rsid w:val="15126BE0"/>
    <w:rsid w:val="17151C6D"/>
    <w:rsid w:val="1783E550"/>
    <w:rsid w:val="188A3EC4"/>
    <w:rsid w:val="192F5270"/>
    <w:rsid w:val="1957FC02"/>
    <w:rsid w:val="1A46C886"/>
    <w:rsid w:val="1C06A06D"/>
    <w:rsid w:val="1C39CBE4"/>
    <w:rsid w:val="1CBF37BF"/>
    <w:rsid w:val="1D19C8BE"/>
    <w:rsid w:val="1D6F1B8D"/>
    <w:rsid w:val="1E5585B7"/>
    <w:rsid w:val="1FD6EF77"/>
    <w:rsid w:val="20C1268E"/>
    <w:rsid w:val="20C6330E"/>
    <w:rsid w:val="214C6244"/>
    <w:rsid w:val="221666F7"/>
    <w:rsid w:val="22F3FA20"/>
    <w:rsid w:val="23F421CB"/>
    <w:rsid w:val="2634AF7C"/>
    <w:rsid w:val="27672067"/>
    <w:rsid w:val="27DC3757"/>
    <w:rsid w:val="28E231BF"/>
    <w:rsid w:val="298DC505"/>
    <w:rsid w:val="2A934A2C"/>
    <w:rsid w:val="2ADFA1D5"/>
    <w:rsid w:val="2AEC5A27"/>
    <w:rsid w:val="2BC8C63A"/>
    <w:rsid w:val="2C06C6D0"/>
    <w:rsid w:val="2C1EB12D"/>
    <w:rsid w:val="2E4A68E2"/>
    <w:rsid w:val="2EF37516"/>
    <w:rsid w:val="2FF754E6"/>
    <w:rsid w:val="30CC2DD4"/>
    <w:rsid w:val="31B2B072"/>
    <w:rsid w:val="33087FA2"/>
    <w:rsid w:val="33AA24C8"/>
    <w:rsid w:val="3429A1F3"/>
    <w:rsid w:val="365F5F4D"/>
    <w:rsid w:val="36FC7647"/>
    <w:rsid w:val="37A56C20"/>
    <w:rsid w:val="3B715006"/>
    <w:rsid w:val="3B9521D9"/>
    <w:rsid w:val="3CA333B4"/>
    <w:rsid w:val="3CC13CCD"/>
    <w:rsid w:val="3D586DD5"/>
    <w:rsid w:val="3E6F1A88"/>
    <w:rsid w:val="421B6876"/>
    <w:rsid w:val="4462BB7F"/>
    <w:rsid w:val="46AD09DB"/>
    <w:rsid w:val="46CCA961"/>
    <w:rsid w:val="47B0B766"/>
    <w:rsid w:val="47B75C67"/>
    <w:rsid w:val="47C25143"/>
    <w:rsid w:val="492DE8A9"/>
    <w:rsid w:val="4BDB08D1"/>
    <w:rsid w:val="4C8EE48C"/>
    <w:rsid w:val="4E2C2416"/>
    <w:rsid w:val="4EA5C338"/>
    <w:rsid w:val="4FCA1581"/>
    <w:rsid w:val="5040DF68"/>
    <w:rsid w:val="50A3A9D9"/>
    <w:rsid w:val="50D515A9"/>
    <w:rsid w:val="50EFF36D"/>
    <w:rsid w:val="50FE9F4D"/>
    <w:rsid w:val="51F46767"/>
    <w:rsid w:val="527881BB"/>
    <w:rsid w:val="5300670C"/>
    <w:rsid w:val="535BBCC7"/>
    <w:rsid w:val="54A53894"/>
    <w:rsid w:val="54DBF02F"/>
    <w:rsid w:val="55098B05"/>
    <w:rsid w:val="571E9AF7"/>
    <w:rsid w:val="58A42DC9"/>
    <w:rsid w:val="5A926738"/>
    <w:rsid w:val="5AA74BA6"/>
    <w:rsid w:val="5CEC0497"/>
    <w:rsid w:val="5D544A75"/>
    <w:rsid w:val="5D573549"/>
    <w:rsid w:val="5EDD4835"/>
    <w:rsid w:val="5F444FA2"/>
    <w:rsid w:val="5F898AD1"/>
    <w:rsid w:val="618D61A5"/>
    <w:rsid w:val="61D7BD9C"/>
    <w:rsid w:val="6453FDF2"/>
    <w:rsid w:val="65A6B496"/>
    <w:rsid w:val="673C0638"/>
    <w:rsid w:val="684733D0"/>
    <w:rsid w:val="693862D7"/>
    <w:rsid w:val="69BB0ECA"/>
    <w:rsid w:val="6A62981E"/>
    <w:rsid w:val="6A6389EB"/>
    <w:rsid w:val="6C35A88E"/>
    <w:rsid w:val="6DB5FD27"/>
    <w:rsid w:val="6EA51EA0"/>
    <w:rsid w:val="6EDEC722"/>
    <w:rsid w:val="6F89FAF5"/>
    <w:rsid w:val="706F2C43"/>
    <w:rsid w:val="7083FD33"/>
    <w:rsid w:val="7157E969"/>
    <w:rsid w:val="71BFCBC5"/>
    <w:rsid w:val="733DE994"/>
    <w:rsid w:val="75281DBB"/>
    <w:rsid w:val="755593B1"/>
    <w:rsid w:val="761E245A"/>
    <w:rsid w:val="76482272"/>
    <w:rsid w:val="76D3FF1B"/>
    <w:rsid w:val="770755AA"/>
    <w:rsid w:val="79075C0D"/>
    <w:rsid w:val="7A1A87C8"/>
    <w:rsid w:val="7CBC4AB5"/>
    <w:rsid w:val="7DA6133A"/>
    <w:rsid w:val="7E1CD0FB"/>
    <w:rsid w:val="7EE91F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8C7FE5"/>
  <w15:docId w15:val="{CA519371-9617-43AF-B31A-48AAE01F2E2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qFormat="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362ACE"/>
    <w:pPr>
      <w:spacing w:after="160" w:line="259" w:lineRule="auto"/>
      <w:jc w:val="both"/>
    </w:pPr>
    <w:rPr>
      <w:rFonts w:ascii="Times New Roman" w:hAnsi="Times New Roman"/>
      <w:sz w:val="22"/>
      <w:szCs w:val="22"/>
    </w:rPr>
  </w:style>
  <w:style w:type="paragraph" w:styleId="Heading1">
    <w:name w:val="heading 1"/>
    <w:basedOn w:val="Normal"/>
    <w:next w:val="Normal"/>
    <w:link w:val="Heading1Char"/>
    <w:qFormat/>
    <w:rsid w:val="00CE2128"/>
    <w:pPr>
      <w:keepNext/>
      <w:numPr>
        <w:ilvl w:val="1"/>
        <w:numId w:val="1"/>
      </w:numPr>
      <w:tabs>
        <w:tab w:val="left" w:pos="539"/>
      </w:tabs>
      <w:spacing w:before="280" w:after="120" w:line="240" w:lineRule="auto"/>
      <w:outlineLvl w:val="0"/>
    </w:pPr>
    <w:rPr>
      <w:rFonts w:eastAsia="Times New Roman" w:cs="Arial"/>
      <w:bCs/>
      <w:color w:val="00539B"/>
      <w:kern w:val="32"/>
      <w:sz w:val="36"/>
      <w:szCs w:val="30"/>
    </w:rPr>
  </w:style>
  <w:style w:type="paragraph" w:styleId="Heading2">
    <w:name w:val="heading 2"/>
    <w:basedOn w:val="Normal"/>
    <w:next w:val="Normal"/>
    <w:link w:val="Heading2Char"/>
    <w:qFormat/>
    <w:rsid w:val="00BB5FDB"/>
    <w:pPr>
      <w:keepNext/>
      <w:numPr>
        <w:ilvl w:val="2"/>
        <w:numId w:val="1"/>
      </w:numPr>
      <w:spacing w:before="240" w:after="120" w:line="240" w:lineRule="auto"/>
      <w:outlineLvl w:val="1"/>
    </w:pPr>
    <w:rPr>
      <w:rFonts w:eastAsia="Times New Roman" w:cs="Arial"/>
      <w:b/>
      <w:bCs/>
      <w:color w:val="00539B"/>
      <w:spacing w:val="2"/>
      <w:sz w:val="24"/>
      <w:szCs w:val="26"/>
    </w:rPr>
  </w:style>
  <w:style w:type="paragraph" w:styleId="Heading3">
    <w:name w:val="heading 3"/>
    <w:basedOn w:val="Normal"/>
    <w:next w:val="Normal"/>
    <w:link w:val="Heading3Char"/>
    <w:qFormat/>
    <w:rsid w:val="00C566A2"/>
    <w:pPr>
      <w:keepNext/>
      <w:numPr>
        <w:ilvl w:val="3"/>
        <w:numId w:val="1"/>
      </w:numPr>
      <w:tabs>
        <w:tab w:val="left" w:pos="720"/>
      </w:tabs>
      <w:spacing w:before="240" w:after="60" w:line="240" w:lineRule="auto"/>
      <w:outlineLvl w:val="2"/>
    </w:pPr>
    <w:rPr>
      <w:rFonts w:eastAsia="Times New Roman" w:cs="Arial"/>
      <w:b/>
      <w:bCs/>
      <w:i/>
      <w:color w:val="000000" w:themeColor="text1"/>
      <w:spacing w:val="2"/>
      <w:sz w:val="24"/>
      <w:szCs w:val="24"/>
    </w:rPr>
  </w:style>
  <w:style w:type="paragraph" w:styleId="Heading4">
    <w:name w:val="heading 4"/>
    <w:basedOn w:val="Normal"/>
    <w:next w:val="Normal"/>
    <w:link w:val="Heading4Char"/>
    <w:unhideWhenUsed/>
    <w:qFormat/>
    <w:rsid w:val="00925C9C"/>
    <w:pPr>
      <w:keepNext/>
      <w:keepLines/>
      <w:spacing w:before="40" w:after="0"/>
      <w:outlineLvl w:val="3"/>
    </w:pPr>
    <w:rPr>
      <w:rFonts w:asciiTheme="majorHAnsi" w:hAnsiTheme="majorHAnsi" w:eastAsiaTheme="majorEastAsia" w:cstheme="majorBidi"/>
      <w:i/>
      <w:iCs/>
      <w:color w:val="2F5496" w:themeColor="accent1" w:themeShade="BF"/>
    </w:rPr>
  </w:style>
  <w:style w:type="paragraph" w:styleId="Heading5">
    <w:name w:val="heading 5"/>
    <w:basedOn w:val="Normal"/>
    <w:next w:val="Normal"/>
    <w:link w:val="Heading5Char"/>
    <w:unhideWhenUsed/>
    <w:qFormat/>
    <w:rsid w:val="00925C9C"/>
    <w:pPr>
      <w:keepNext/>
      <w:keepLines/>
      <w:spacing w:before="40" w:after="0"/>
      <w:outlineLvl w:val="4"/>
    </w:pPr>
    <w:rPr>
      <w:rFonts w:asciiTheme="majorHAnsi" w:hAnsiTheme="majorHAnsi" w:eastAsiaTheme="majorEastAsia" w:cstheme="majorBidi"/>
      <w:color w:val="2F5496" w:themeColor="accent1" w:themeShade="BF"/>
    </w:rPr>
  </w:style>
  <w:style w:type="paragraph" w:styleId="Heading6">
    <w:name w:val="heading 6"/>
    <w:basedOn w:val="Normal"/>
    <w:next w:val="Normal"/>
    <w:link w:val="Heading6Char"/>
    <w:rsid w:val="00925C9C"/>
    <w:pPr>
      <w:keepNext/>
      <w:keepLines/>
      <w:spacing w:before="240" w:after="80" w:line="360" w:lineRule="auto"/>
      <w:jc w:val="left"/>
      <w:outlineLvl w:val="5"/>
    </w:pPr>
    <w:rPr>
      <w:rFonts w:ascii="Arial" w:hAnsi="Arial" w:eastAsia="Arial" w:cs="Arial"/>
      <w:i/>
      <w:color w:val="666666"/>
      <w:lang w:val="en" w:eastAsia="es-ES"/>
    </w:rPr>
  </w:style>
  <w:style w:type="paragraph" w:styleId="Heading7">
    <w:name w:val="heading 7"/>
    <w:basedOn w:val="Normal"/>
    <w:next w:val="Normal"/>
    <w:link w:val="Heading7Char"/>
    <w:semiHidden/>
    <w:unhideWhenUsed/>
    <w:qFormat/>
    <w:rsid w:val="00C566A2"/>
    <w:pPr>
      <w:keepNext/>
      <w:keepLines/>
      <w:numPr>
        <w:ilvl w:val="6"/>
        <w:numId w:val="1"/>
      </w:numPr>
      <w:spacing w:before="200" w:after="120" w:line="276" w:lineRule="auto"/>
      <w:outlineLvl w:val="6"/>
    </w:pPr>
    <w:rPr>
      <w:rFonts w:asciiTheme="majorHAnsi" w:hAnsiTheme="majorHAnsi" w:eastAsiaTheme="majorEastAsia" w:cstheme="majorBidi"/>
      <w:i/>
      <w:iCs/>
      <w:color w:val="404040" w:themeColor="text1" w:themeTint="BF"/>
      <w:szCs w:val="24"/>
      <w:lang w:eastAsia="en-GB"/>
    </w:rPr>
  </w:style>
  <w:style w:type="paragraph" w:styleId="Heading8">
    <w:name w:val="heading 8"/>
    <w:basedOn w:val="Normal"/>
    <w:next w:val="Normal"/>
    <w:link w:val="Heading8Char"/>
    <w:semiHidden/>
    <w:unhideWhenUsed/>
    <w:qFormat/>
    <w:rsid w:val="00C566A2"/>
    <w:pPr>
      <w:keepNext/>
      <w:keepLines/>
      <w:numPr>
        <w:ilvl w:val="7"/>
        <w:numId w:val="1"/>
      </w:numPr>
      <w:spacing w:before="200" w:after="120" w:line="276" w:lineRule="auto"/>
      <w:outlineLvl w:val="7"/>
    </w:pPr>
    <w:rPr>
      <w:rFonts w:asciiTheme="majorHAnsi" w:hAnsiTheme="majorHAnsi" w:eastAsiaTheme="majorEastAsia" w:cstheme="majorBidi"/>
      <w:color w:val="404040" w:themeColor="text1" w:themeTint="BF"/>
      <w:szCs w:val="20"/>
      <w:lang w:eastAsia="en-GB"/>
    </w:rPr>
  </w:style>
  <w:style w:type="paragraph" w:styleId="Heading9">
    <w:name w:val="heading 9"/>
    <w:basedOn w:val="Normal"/>
    <w:next w:val="Normal"/>
    <w:link w:val="Heading9Char"/>
    <w:semiHidden/>
    <w:unhideWhenUsed/>
    <w:qFormat/>
    <w:rsid w:val="00C566A2"/>
    <w:pPr>
      <w:keepNext/>
      <w:keepLines/>
      <w:numPr>
        <w:ilvl w:val="8"/>
        <w:numId w:val="1"/>
      </w:numPr>
      <w:spacing w:before="200" w:after="120" w:line="276" w:lineRule="auto"/>
      <w:outlineLvl w:val="8"/>
    </w:pPr>
    <w:rPr>
      <w:rFonts w:asciiTheme="majorHAnsi" w:hAnsiTheme="majorHAnsi" w:eastAsiaTheme="majorEastAsia" w:cstheme="majorBidi"/>
      <w:i/>
      <w:iCs/>
      <w:color w:val="404040" w:themeColor="text1" w:themeTint="BF"/>
      <w:szCs w:val="20"/>
      <w:lang w:eastAsia="en-GB"/>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rsid w:val="00CE2128"/>
    <w:rPr>
      <w:rFonts w:ascii="Times New Roman" w:hAnsi="Times New Roman" w:eastAsia="Times New Roman" w:cs="Arial"/>
      <w:bCs/>
      <w:color w:val="00539B"/>
      <w:kern w:val="32"/>
      <w:sz w:val="36"/>
      <w:szCs w:val="30"/>
    </w:rPr>
  </w:style>
  <w:style w:type="character" w:styleId="Heading2Char" w:customStyle="1">
    <w:name w:val="Heading 2 Char"/>
    <w:basedOn w:val="DefaultParagraphFont"/>
    <w:link w:val="Heading2"/>
    <w:rsid w:val="00BB5FDB"/>
    <w:rPr>
      <w:rFonts w:ascii="Times New Roman" w:hAnsi="Times New Roman" w:eastAsia="Times New Roman" w:cs="Arial"/>
      <w:b/>
      <w:bCs/>
      <w:color w:val="00539B"/>
      <w:spacing w:val="2"/>
      <w:szCs w:val="26"/>
    </w:rPr>
  </w:style>
  <w:style w:type="character" w:styleId="Heading3Char" w:customStyle="1">
    <w:name w:val="Heading 3 Char"/>
    <w:basedOn w:val="DefaultParagraphFont"/>
    <w:link w:val="Heading3"/>
    <w:rsid w:val="00C566A2"/>
    <w:rPr>
      <w:rFonts w:ascii="Times New Roman" w:hAnsi="Times New Roman" w:eastAsia="Times New Roman" w:cs="Arial"/>
      <w:b/>
      <w:bCs/>
      <w:i/>
      <w:color w:val="000000" w:themeColor="text1"/>
      <w:spacing w:val="2"/>
    </w:rPr>
  </w:style>
  <w:style w:type="character" w:styleId="Heading4Char" w:customStyle="1">
    <w:name w:val="Heading 4 Char"/>
    <w:basedOn w:val="DefaultParagraphFont"/>
    <w:link w:val="Heading4"/>
    <w:uiPriority w:val="9"/>
    <w:semiHidden/>
    <w:rsid w:val="00925C9C"/>
    <w:rPr>
      <w:rFonts w:asciiTheme="majorHAnsi" w:hAnsiTheme="majorHAnsi" w:eastAsiaTheme="majorEastAsia" w:cstheme="majorBidi"/>
      <w:i/>
      <w:iCs/>
      <w:color w:val="2F5496" w:themeColor="accent1" w:themeShade="BF"/>
      <w:sz w:val="22"/>
      <w:szCs w:val="22"/>
    </w:rPr>
  </w:style>
  <w:style w:type="character" w:styleId="Heading5Char" w:customStyle="1">
    <w:name w:val="Heading 5 Char"/>
    <w:basedOn w:val="DefaultParagraphFont"/>
    <w:link w:val="Heading5"/>
    <w:uiPriority w:val="9"/>
    <w:semiHidden/>
    <w:rsid w:val="00925C9C"/>
    <w:rPr>
      <w:rFonts w:asciiTheme="majorHAnsi" w:hAnsiTheme="majorHAnsi" w:eastAsiaTheme="majorEastAsia" w:cstheme="majorBidi"/>
      <w:color w:val="2F5496" w:themeColor="accent1" w:themeShade="BF"/>
      <w:sz w:val="22"/>
      <w:szCs w:val="22"/>
    </w:rPr>
  </w:style>
  <w:style w:type="character" w:styleId="Heading6Char" w:customStyle="1">
    <w:name w:val="Heading 6 Char"/>
    <w:basedOn w:val="DefaultParagraphFont"/>
    <w:link w:val="Heading6"/>
    <w:rsid w:val="00925C9C"/>
    <w:rPr>
      <w:rFonts w:ascii="Arial" w:hAnsi="Arial" w:eastAsia="Arial" w:cs="Arial"/>
      <w:i/>
      <w:color w:val="666666"/>
      <w:sz w:val="22"/>
      <w:szCs w:val="22"/>
      <w:lang w:val="en" w:eastAsia="es-ES"/>
    </w:rPr>
  </w:style>
  <w:style w:type="character" w:styleId="Heading7Char" w:customStyle="1">
    <w:name w:val="Heading 7 Char"/>
    <w:basedOn w:val="DefaultParagraphFont"/>
    <w:link w:val="Heading7"/>
    <w:semiHidden/>
    <w:rsid w:val="00C566A2"/>
    <w:rPr>
      <w:rFonts w:asciiTheme="majorHAnsi" w:hAnsiTheme="majorHAnsi" w:eastAsiaTheme="majorEastAsia" w:cstheme="majorBidi"/>
      <w:i/>
      <w:iCs/>
      <w:color w:val="404040" w:themeColor="text1" w:themeTint="BF"/>
      <w:sz w:val="22"/>
      <w:lang w:eastAsia="en-GB"/>
    </w:rPr>
  </w:style>
  <w:style w:type="character" w:styleId="Heading8Char" w:customStyle="1">
    <w:name w:val="Heading 8 Char"/>
    <w:basedOn w:val="DefaultParagraphFont"/>
    <w:link w:val="Heading8"/>
    <w:semiHidden/>
    <w:rsid w:val="00C566A2"/>
    <w:rPr>
      <w:rFonts w:asciiTheme="majorHAnsi" w:hAnsiTheme="majorHAnsi" w:eastAsiaTheme="majorEastAsia" w:cstheme="majorBidi"/>
      <w:color w:val="404040" w:themeColor="text1" w:themeTint="BF"/>
      <w:sz w:val="22"/>
      <w:szCs w:val="20"/>
      <w:lang w:eastAsia="en-GB"/>
    </w:rPr>
  </w:style>
  <w:style w:type="character" w:styleId="Heading9Char" w:customStyle="1">
    <w:name w:val="Heading 9 Char"/>
    <w:basedOn w:val="DefaultParagraphFont"/>
    <w:link w:val="Heading9"/>
    <w:semiHidden/>
    <w:rsid w:val="00C566A2"/>
    <w:rPr>
      <w:rFonts w:asciiTheme="majorHAnsi" w:hAnsiTheme="majorHAnsi" w:eastAsiaTheme="majorEastAsia" w:cstheme="majorBidi"/>
      <w:i/>
      <w:iCs/>
      <w:color w:val="404040" w:themeColor="text1" w:themeTint="BF"/>
      <w:sz w:val="22"/>
      <w:szCs w:val="20"/>
      <w:lang w:eastAsia="en-GB"/>
    </w:rPr>
  </w:style>
  <w:style w:type="paragraph" w:styleId="Header">
    <w:name w:val="header"/>
    <w:basedOn w:val="Normal"/>
    <w:link w:val="HeaderChar"/>
    <w:uiPriority w:val="99"/>
    <w:unhideWhenUsed/>
    <w:rsid w:val="00C566A2"/>
    <w:pPr>
      <w:tabs>
        <w:tab w:val="center" w:pos="4513"/>
        <w:tab w:val="right" w:pos="9026"/>
      </w:tabs>
      <w:spacing w:after="0" w:line="240" w:lineRule="auto"/>
    </w:pPr>
  </w:style>
  <w:style w:type="character" w:styleId="HeaderChar" w:customStyle="1">
    <w:name w:val="Header Char"/>
    <w:basedOn w:val="DefaultParagraphFont"/>
    <w:link w:val="Header"/>
    <w:uiPriority w:val="99"/>
    <w:rsid w:val="00C566A2"/>
    <w:rPr>
      <w:rFonts w:ascii="Times New Roman" w:hAnsi="Times New Roman"/>
      <w:sz w:val="22"/>
      <w:szCs w:val="22"/>
      <w:lang w:val="ru-RU"/>
    </w:rPr>
  </w:style>
  <w:style w:type="paragraph" w:styleId="Footer">
    <w:name w:val="footer"/>
    <w:basedOn w:val="Normal"/>
    <w:link w:val="FooterChar"/>
    <w:uiPriority w:val="99"/>
    <w:unhideWhenUsed/>
    <w:rsid w:val="00C566A2"/>
    <w:pPr>
      <w:tabs>
        <w:tab w:val="center" w:pos="4513"/>
        <w:tab w:val="right" w:pos="9026"/>
      </w:tabs>
      <w:spacing w:after="0" w:line="240" w:lineRule="auto"/>
    </w:pPr>
  </w:style>
  <w:style w:type="character" w:styleId="FooterChar" w:customStyle="1">
    <w:name w:val="Footer Char"/>
    <w:basedOn w:val="DefaultParagraphFont"/>
    <w:link w:val="Footer"/>
    <w:uiPriority w:val="99"/>
    <w:rsid w:val="00C566A2"/>
    <w:rPr>
      <w:rFonts w:ascii="Times New Roman" w:hAnsi="Times New Roman"/>
      <w:sz w:val="22"/>
      <w:szCs w:val="22"/>
      <w:lang w:val="ru-RU"/>
    </w:rPr>
  </w:style>
  <w:style w:type="table" w:styleId="TableGrid">
    <w:name w:val="Table Grid"/>
    <w:basedOn w:val="TableNormal"/>
    <w:uiPriority w:val="59"/>
    <w:rsid w:val="00C566A2"/>
    <w:rPr>
      <w:rFonts w:ascii="Times New Roman" w:hAnsi="Times New Roman" w:eastAsia="Times New Roman" w:cs="Times New Roman"/>
      <w:sz w:val="20"/>
      <w:szCs w:val="20"/>
      <w:lang w:eastAsia="en-GB"/>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BodyText">
    <w:name w:val="Body Text"/>
    <w:basedOn w:val="Normal"/>
    <w:link w:val="BodyTextChar"/>
    <w:rsid w:val="00C566A2"/>
    <w:pPr>
      <w:spacing w:before="120" w:after="120" w:line="276" w:lineRule="auto"/>
    </w:pPr>
    <w:rPr>
      <w:rFonts w:ascii="Arial" w:hAnsi="Arial" w:eastAsia="Times New Roman" w:cs="Times New Roman"/>
      <w:color w:val="000000" w:themeColor="text1"/>
      <w:szCs w:val="24"/>
      <w:lang w:eastAsia="en-GB"/>
    </w:rPr>
  </w:style>
  <w:style w:type="character" w:styleId="BodyTextChar" w:customStyle="1">
    <w:name w:val="Body Text Char"/>
    <w:basedOn w:val="DefaultParagraphFont"/>
    <w:link w:val="BodyText"/>
    <w:rsid w:val="00C566A2"/>
    <w:rPr>
      <w:rFonts w:ascii="Arial" w:hAnsi="Arial" w:eastAsia="Times New Roman" w:cs="Times New Roman"/>
      <w:color w:val="000000" w:themeColor="text1"/>
      <w:sz w:val="22"/>
      <w:lang w:eastAsia="en-GB"/>
    </w:rPr>
  </w:style>
  <w:style w:type="character" w:styleId="Hyperlink">
    <w:name w:val="Hyperlink"/>
    <w:uiPriority w:val="99"/>
    <w:rsid w:val="00C566A2"/>
    <w:rPr>
      <w:rFonts w:ascii="Times New Roman" w:hAnsi="Times New Roman"/>
      <w:color w:val="1A3F7C"/>
      <w:sz w:val="22"/>
      <w:u w:val="single"/>
    </w:rPr>
  </w:style>
  <w:style w:type="paragraph" w:styleId="TOC2">
    <w:name w:val="toc 2"/>
    <w:basedOn w:val="Normal"/>
    <w:next w:val="Normal"/>
    <w:autoRedefine/>
    <w:uiPriority w:val="39"/>
    <w:qFormat/>
    <w:rsid w:val="00071623"/>
    <w:pPr>
      <w:tabs>
        <w:tab w:val="right" w:leader="dot" w:pos="9016"/>
      </w:tabs>
      <w:spacing w:before="120" w:after="120" w:line="276" w:lineRule="auto"/>
      <w:ind w:left="200"/>
      <w:pPrChange w:author="Ekspert Reinvention" w:date="2021-01-20T15:52:00Z" w:id="0">
        <w:pPr>
          <w:spacing w:before="120" w:after="120" w:line="276" w:lineRule="auto"/>
          <w:ind w:left="200"/>
          <w:jc w:val="both"/>
        </w:pPr>
      </w:pPrChange>
    </w:pPr>
    <w:rPr>
      <w:rFonts w:eastAsia="Times New Roman" w:cs="Times New Roman"/>
      <w:color w:val="000000" w:themeColor="text1"/>
      <w:szCs w:val="24"/>
      <w:lang w:eastAsia="en-GB"/>
      <w:rPrChange w:author="Ekspert Reinvention" w:date="2021-01-20T15:52:00Z" w:id="0">
        <w:rPr>
          <w:color w:val="000000" w:themeColor="text1"/>
          <w:sz w:val="22"/>
          <w:szCs w:val="24"/>
          <w:lang w:val="en-GB" w:eastAsia="en-GB" w:bidi="ar-SA"/>
        </w:rPr>
      </w:rPrChange>
    </w:rPr>
  </w:style>
  <w:style w:type="paragraph" w:styleId="TOC1">
    <w:name w:val="toc 1"/>
    <w:basedOn w:val="Normal"/>
    <w:next w:val="Normal"/>
    <w:autoRedefine/>
    <w:uiPriority w:val="39"/>
    <w:qFormat/>
    <w:rsid w:val="00E2341C"/>
    <w:pPr>
      <w:tabs>
        <w:tab w:val="right" w:leader="dot" w:pos="9016"/>
      </w:tabs>
      <w:spacing w:before="120" w:after="120" w:line="276" w:lineRule="auto"/>
    </w:pPr>
    <w:rPr>
      <w:rFonts w:eastAsia="Times New Roman" w:cs="Times New Roman"/>
      <w:b/>
      <w:color w:val="000000" w:themeColor="text1"/>
      <w:szCs w:val="24"/>
      <w:lang w:eastAsia="en-GB"/>
    </w:rPr>
  </w:style>
  <w:style w:type="paragraph" w:styleId="ListParagraph">
    <w:name w:val="List Paragraph"/>
    <w:aliases w:val="Llista Nivell1,Lista de nivel 1,Paragraphe de liste PBLH,Bullet Points,Liste Paragraf,Listenabsatz1,List Bulletized,List Paragraph Char Char,BULLET 1,Elenco Bullet point,Paragrafo elenco 2,Lettre d'introduction,References,Bullets"/>
    <w:basedOn w:val="Normal"/>
    <w:link w:val="ListParagraphChar"/>
    <w:uiPriority w:val="34"/>
    <w:qFormat/>
    <w:rsid w:val="00C566A2"/>
    <w:pPr>
      <w:spacing w:before="100" w:after="100" w:line="240" w:lineRule="auto"/>
      <w:ind w:left="709"/>
    </w:pPr>
    <w:rPr>
      <w:rFonts w:ascii="Arial" w:hAnsi="Arial" w:eastAsia="Times New Roman" w:cs="Times New Roman"/>
      <w:color w:val="000000" w:themeColor="text1"/>
      <w:szCs w:val="24"/>
      <w:lang w:eastAsia="en-GB"/>
    </w:rPr>
  </w:style>
  <w:style w:type="character" w:styleId="ListParagraphChar" w:customStyle="1">
    <w:name w:val="List Paragraph Char"/>
    <w:aliases w:val="Llista Nivell1 Char,Lista de nivel 1 Char,Paragraphe de liste PBLH Char,Bullet Points Char,Liste Paragraf Char,Listenabsatz1 Char,List Bulletized Char,List Paragraph Char Char Char,BULLET 1 Char,Elenco Bullet point Char,Bullets Char"/>
    <w:link w:val="ListParagraph"/>
    <w:uiPriority w:val="34"/>
    <w:rsid w:val="00C566A2"/>
    <w:rPr>
      <w:rFonts w:ascii="Arial" w:hAnsi="Arial" w:eastAsia="Times New Roman" w:cs="Times New Roman"/>
      <w:color w:val="000000" w:themeColor="text1"/>
      <w:sz w:val="22"/>
      <w:lang w:eastAsia="en-GB"/>
    </w:rPr>
  </w:style>
  <w:style w:type="character" w:styleId="Strong">
    <w:name w:val="Strong"/>
    <w:basedOn w:val="DefaultParagraphFont"/>
    <w:uiPriority w:val="22"/>
    <w:qFormat/>
    <w:rsid w:val="00C566A2"/>
    <w:rPr>
      <w:rFonts w:ascii="Arial" w:hAnsi="Arial"/>
      <w:b/>
      <w:bCs/>
    </w:rPr>
  </w:style>
  <w:style w:type="table" w:styleId="GridTable4-Accent11" w:customStyle="1">
    <w:name w:val="Grid Table 4 - Accent 11"/>
    <w:basedOn w:val="TableNormal"/>
    <w:uiPriority w:val="49"/>
    <w:rsid w:val="00C566A2"/>
    <w:rPr>
      <w:sz w:val="22"/>
      <w:szCs w:val="22"/>
    </w:rPr>
    <w:tblPr>
      <w:tblStyleRowBandSize w:val="1"/>
      <w:tblStyleColBandSize w:val="1"/>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Pr>
    <w:tblStylePr w:type="firstRow">
      <w:rPr>
        <w:b/>
        <w:bCs/>
        <w:color w:val="FFFFFF" w:themeColor="background1"/>
      </w:rPr>
      <w:tblPr/>
      <w:tcPr>
        <w:tcBorders>
          <w:top w:val="single" w:color="4472C4" w:themeColor="accent1" w:sz="4" w:space="0"/>
          <w:left w:val="single" w:color="4472C4" w:themeColor="accent1" w:sz="4" w:space="0"/>
          <w:bottom w:val="single" w:color="4472C4" w:themeColor="accent1" w:sz="4" w:space="0"/>
          <w:right w:val="single" w:color="4472C4" w:themeColor="accent1" w:sz="4" w:space="0"/>
          <w:insideH w:val="nil"/>
          <w:insideV w:val="nil"/>
        </w:tcBorders>
        <w:shd w:val="clear" w:color="auto" w:fill="4472C4" w:themeFill="accent1"/>
      </w:tcPr>
    </w:tblStylePr>
    <w:tblStylePr w:type="lastRow">
      <w:rPr>
        <w:b/>
        <w:bCs/>
      </w:rPr>
      <w:tblPr/>
      <w:tcPr>
        <w:tcBorders>
          <w:top w:val="double" w:color="4472C4" w:themeColor="accent1" w:sz="4" w:space="0"/>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Caption">
    <w:name w:val="caption"/>
    <w:basedOn w:val="Normal"/>
    <w:next w:val="Normal"/>
    <w:uiPriority w:val="35"/>
    <w:unhideWhenUsed/>
    <w:qFormat/>
    <w:rsid w:val="00903096"/>
    <w:pPr>
      <w:keepNext/>
      <w:spacing w:after="0" w:line="240" w:lineRule="auto"/>
      <w:ind w:firstLine="567"/>
    </w:pPr>
    <w:rPr>
      <w:rFonts w:eastAsia="Times New Roman" w:cs="Times New Roman"/>
      <w:b/>
      <w:bCs/>
      <w:i/>
      <w:color w:val="00539B"/>
      <w:sz w:val="20"/>
      <w:szCs w:val="18"/>
    </w:rPr>
  </w:style>
  <w:style w:type="table" w:styleId="TableGridLight1" w:customStyle="1">
    <w:name w:val="Table Grid Light1"/>
    <w:basedOn w:val="TableNormal"/>
    <w:uiPriority w:val="40"/>
    <w:rsid w:val="00C566A2"/>
    <w:rPr>
      <w:sz w:val="22"/>
      <w:szCs w:val="22"/>
    </w:r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paragraph" w:styleId="TableofFigures">
    <w:name w:val="table of figures"/>
    <w:basedOn w:val="Normal"/>
    <w:next w:val="Normal"/>
    <w:uiPriority w:val="99"/>
    <w:unhideWhenUsed/>
    <w:qFormat/>
    <w:rsid w:val="00C566A2"/>
    <w:pPr>
      <w:spacing w:after="0"/>
    </w:pPr>
    <w:rPr>
      <w:color w:val="000000" w:themeColor="text1"/>
      <w:sz w:val="20"/>
    </w:rPr>
  </w:style>
  <w:style w:type="paragraph" w:styleId="BalloonText">
    <w:name w:val="Balloon Text"/>
    <w:basedOn w:val="Normal"/>
    <w:link w:val="BalloonTextChar"/>
    <w:uiPriority w:val="99"/>
    <w:semiHidden/>
    <w:unhideWhenUsed/>
    <w:rsid w:val="00C566A2"/>
    <w:pPr>
      <w:spacing w:after="0" w:line="240" w:lineRule="auto"/>
    </w:pPr>
    <w:rPr>
      <w:rFonts w:cs="Times New Roman"/>
      <w:sz w:val="18"/>
      <w:szCs w:val="18"/>
    </w:rPr>
  </w:style>
  <w:style w:type="character" w:styleId="BalloonTextChar" w:customStyle="1">
    <w:name w:val="Balloon Text Char"/>
    <w:basedOn w:val="DefaultParagraphFont"/>
    <w:link w:val="BalloonText"/>
    <w:uiPriority w:val="99"/>
    <w:semiHidden/>
    <w:rsid w:val="00C566A2"/>
    <w:rPr>
      <w:rFonts w:ascii="Times New Roman" w:hAnsi="Times New Roman" w:cs="Times New Roman"/>
      <w:sz w:val="18"/>
      <w:szCs w:val="18"/>
      <w:lang w:val="ru-RU"/>
    </w:rPr>
  </w:style>
  <w:style w:type="character" w:styleId="CommentReference">
    <w:name w:val="annotation reference"/>
    <w:basedOn w:val="DefaultParagraphFont"/>
    <w:uiPriority w:val="99"/>
    <w:semiHidden/>
    <w:unhideWhenUsed/>
    <w:rsid w:val="00C23FFD"/>
    <w:rPr>
      <w:sz w:val="16"/>
      <w:szCs w:val="16"/>
    </w:rPr>
  </w:style>
  <w:style w:type="paragraph" w:styleId="CommentText">
    <w:name w:val="annotation text"/>
    <w:basedOn w:val="Normal"/>
    <w:link w:val="CommentTextChar"/>
    <w:uiPriority w:val="99"/>
    <w:unhideWhenUsed/>
    <w:rsid w:val="00C23FFD"/>
    <w:pPr>
      <w:spacing w:line="240" w:lineRule="auto"/>
    </w:pPr>
    <w:rPr>
      <w:sz w:val="20"/>
      <w:szCs w:val="20"/>
    </w:rPr>
  </w:style>
  <w:style w:type="character" w:styleId="CommentTextChar" w:customStyle="1">
    <w:name w:val="Comment Text Char"/>
    <w:basedOn w:val="DefaultParagraphFont"/>
    <w:link w:val="CommentText"/>
    <w:uiPriority w:val="99"/>
    <w:rsid w:val="00C23FFD"/>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C23FFD"/>
    <w:rPr>
      <w:b/>
      <w:bCs/>
    </w:rPr>
  </w:style>
  <w:style w:type="character" w:styleId="CommentSubjectChar" w:customStyle="1">
    <w:name w:val="Comment Subject Char"/>
    <w:basedOn w:val="CommentTextChar"/>
    <w:link w:val="CommentSubject"/>
    <w:uiPriority w:val="99"/>
    <w:semiHidden/>
    <w:rsid w:val="00C23FFD"/>
    <w:rPr>
      <w:rFonts w:ascii="Times New Roman" w:hAnsi="Times New Roman"/>
      <w:b/>
      <w:bCs/>
      <w:sz w:val="20"/>
      <w:szCs w:val="20"/>
    </w:rPr>
  </w:style>
  <w:style w:type="paragraph" w:styleId="Revision">
    <w:name w:val="Revision"/>
    <w:hidden/>
    <w:uiPriority w:val="99"/>
    <w:semiHidden/>
    <w:rsid w:val="00211D20"/>
    <w:rPr>
      <w:rFonts w:ascii="Times New Roman" w:hAnsi="Times New Roman"/>
      <w:sz w:val="22"/>
      <w:szCs w:val="22"/>
    </w:rPr>
  </w:style>
  <w:style w:type="character" w:styleId="UnresolvedMention1" w:customStyle="1">
    <w:name w:val="Unresolved Mention1"/>
    <w:basedOn w:val="DefaultParagraphFont"/>
    <w:uiPriority w:val="99"/>
    <w:semiHidden/>
    <w:unhideWhenUsed/>
    <w:rsid w:val="006A7434"/>
    <w:rPr>
      <w:color w:val="605E5C"/>
      <w:shd w:val="clear" w:color="auto" w:fill="E1DFDD"/>
    </w:rPr>
  </w:style>
  <w:style w:type="character" w:styleId="FollowedHyperlink">
    <w:name w:val="FollowedHyperlink"/>
    <w:basedOn w:val="DefaultParagraphFont"/>
    <w:uiPriority w:val="99"/>
    <w:semiHidden/>
    <w:unhideWhenUsed/>
    <w:rsid w:val="00362CC2"/>
    <w:rPr>
      <w:color w:val="954F72" w:themeColor="followedHyperlink"/>
      <w:u w:val="single"/>
    </w:rPr>
  </w:style>
  <w:style w:type="paragraph" w:styleId="Listintable" w:customStyle="1">
    <w:name w:val="List in table"/>
    <w:basedOn w:val="ListParagraph"/>
    <w:link w:val="ListintableCar"/>
    <w:qFormat/>
    <w:rsid w:val="00CD673D"/>
    <w:pPr>
      <w:numPr>
        <w:numId w:val="2"/>
      </w:numPr>
      <w:spacing w:before="0" w:after="120" w:line="276" w:lineRule="auto"/>
      <w:contextualSpacing/>
    </w:pPr>
    <w:rPr>
      <w:rFonts w:ascii="Times New Roman" w:hAnsi="Times New Roman"/>
      <w:szCs w:val="22"/>
    </w:rPr>
  </w:style>
  <w:style w:type="character" w:styleId="ListintableCar" w:customStyle="1">
    <w:name w:val="List in table Car"/>
    <w:basedOn w:val="ListParagraphChar"/>
    <w:link w:val="Listintable"/>
    <w:rsid w:val="00CD673D"/>
    <w:rPr>
      <w:rFonts w:ascii="Times New Roman" w:hAnsi="Times New Roman" w:eastAsia="Times New Roman" w:cs="Times New Roman"/>
      <w:color w:val="000000" w:themeColor="text1"/>
      <w:sz w:val="22"/>
      <w:szCs w:val="22"/>
      <w:lang w:eastAsia="en-GB"/>
    </w:rPr>
  </w:style>
  <w:style w:type="paragraph" w:styleId="Bullets1" w:customStyle="1">
    <w:name w:val="Bullets 1"/>
    <w:basedOn w:val="ListParagraph"/>
    <w:link w:val="Bullets1Car"/>
    <w:qFormat/>
    <w:rsid w:val="00CD673D"/>
    <w:pPr>
      <w:numPr>
        <w:numId w:val="3"/>
      </w:numPr>
      <w:spacing w:before="60" w:after="60" w:line="276" w:lineRule="auto"/>
    </w:pPr>
    <w:rPr>
      <w:rFonts w:ascii="Times New Roman" w:hAnsi="Times New Roman"/>
      <w:iCs/>
    </w:rPr>
  </w:style>
  <w:style w:type="character" w:styleId="Bullets1Car" w:customStyle="1">
    <w:name w:val="Bullets 1 Car"/>
    <w:basedOn w:val="DefaultParagraphFont"/>
    <w:link w:val="Bullets1"/>
    <w:locked/>
    <w:rsid w:val="00CD673D"/>
    <w:rPr>
      <w:rFonts w:ascii="Times New Roman" w:hAnsi="Times New Roman" w:eastAsia="Times New Roman" w:cs="Times New Roman"/>
      <w:iCs/>
      <w:color w:val="000000" w:themeColor="text1"/>
      <w:sz w:val="22"/>
      <w:lang w:eastAsia="en-GB"/>
    </w:rPr>
  </w:style>
  <w:style w:type="paragraph" w:styleId="FootnoteText">
    <w:name w:val="footnote text"/>
    <w:basedOn w:val="Normal"/>
    <w:link w:val="FootnoteTextChar"/>
    <w:uiPriority w:val="99"/>
    <w:semiHidden/>
    <w:unhideWhenUsed/>
    <w:rsid w:val="00C57940"/>
    <w:pPr>
      <w:spacing w:after="0" w:line="240" w:lineRule="auto"/>
    </w:pPr>
    <w:rPr>
      <w:sz w:val="20"/>
      <w:szCs w:val="20"/>
    </w:rPr>
  </w:style>
  <w:style w:type="character" w:styleId="FootnoteTextChar" w:customStyle="1">
    <w:name w:val="Footnote Text Char"/>
    <w:basedOn w:val="DefaultParagraphFont"/>
    <w:link w:val="FootnoteText"/>
    <w:uiPriority w:val="99"/>
    <w:semiHidden/>
    <w:rsid w:val="00C57940"/>
    <w:rPr>
      <w:rFonts w:ascii="Times New Roman" w:hAnsi="Times New Roman"/>
      <w:sz w:val="20"/>
      <w:szCs w:val="20"/>
    </w:rPr>
  </w:style>
  <w:style w:type="character" w:styleId="FootnoteReference">
    <w:name w:val="footnote reference"/>
    <w:basedOn w:val="DefaultParagraphFont"/>
    <w:uiPriority w:val="99"/>
    <w:unhideWhenUsed/>
    <w:rsid w:val="00C57940"/>
    <w:rPr>
      <w:vertAlign w:val="superscript"/>
    </w:rPr>
  </w:style>
  <w:style w:type="paragraph" w:styleId="Default" w:customStyle="1">
    <w:name w:val="Default"/>
    <w:rsid w:val="00C57940"/>
    <w:pPr>
      <w:autoSpaceDE w:val="0"/>
      <w:autoSpaceDN w:val="0"/>
      <w:adjustRightInd w:val="0"/>
    </w:pPr>
    <w:rPr>
      <w:rFonts w:ascii="Times New Roman" w:hAnsi="Times New Roman" w:cs="Times New Roman"/>
      <w:color w:val="000000"/>
      <w:lang w:val="es-ES"/>
    </w:rPr>
  </w:style>
  <w:style w:type="paragraph" w:styleId="Bulletsintable" w:customStyle="1">
    <w:name w:val="Bullets in table"/>
    <w:basedOn w:val="Bullets1"/>
    <w:link w:val="BulletsintableCar"/>
    <w:qFormat/>
    <w:rsid w:val="00C13086"/>
    <w:pPr>
      <w:numPr>
        <w:numId w:val="0"/>
      </w:numPr>
      <w:spacing w:before="0" w:after="0" w:line="240" w:lineRule="auto"/>
      <w:ind w:left="1080" w:hanging="720"/>
    </w:pPr>
    <w:rPr>
      <w:rFonts w:eastAsia="Arial"/>
      <w:sz w:val="20"/>
      <w:lang w:val="en-US" w:eastAsia="en-US"/>
    </w:rPr>
  </w:style>
  <w:style w:type="character" w:styleId="BulletsintableCar" w:customStyle="1">
    <w:name w:val="Bullets in table Car"/>
    <w:basedOn w:val="DefaultParagraphFont"/>
    <w:link w:val="Bulletsintable"/>
    <w:rsid w:val="00C13086"/>
    <w:rPr>
      <w:rFonts w:ascii="Times New Roman" w:hAnsi="Times New Roman" w:eastAsia="Arial" w:cs="Times New Roman"/>
      <w:iCs/>
      <w:color w:val="000000" w:themeColor="text1"/>
      <w:sz w:val="20"/>
      <w:lang w:val="en-US"/>
    </w:rPr>
  </w:style>
  <w:style w:type="paragraph" w:styleId="Subtitle">
    <w:name w:val="Subtitle"/>
    <w:basedOn w:val="Normal"/>
    <w:next w:val="Normal"/>
    <w:link w:val="SubtitleChar"/>
    <w:qFormat/>
    <w:rsid w:val="00C13086"/>
    <w:rPr>
      <w:rFonts w:cs="Times New Roman"/>
      <w:b/>
    </w:rPr>
  </w:style>
  <w:style w:type="character" w:styleId="SubtitleChar" w:customStyle="1">
    <w:name w:val="Subtitle Char"/>
    <w:basedOn w:val="DefaultParagraphFont"/>
    <w:link w:val="Subtitle"/>
    <w:uiPriority w:val="11"/>
    <w:rsid w:val="00C13086"/>
    <w:rPr>
      <w:rFonts w:ascii="Times New Roman" w:hAnsi="Times New Roman" w:cs="Times New Roman"/>
      <w:b/>
      <w:sz w:val="22"/>
      <w:szCs w:val="22"/>
    </w:rPr>
  </w:style>
  <w:style w:type="paragraph" w:styleId="TOC3">
    <w:name w:val="toc 3"/>
    <w:basedOn w:val="Normal"/>
    <w:next w:val="Normal"/>
    <w:autoRedefine/>
    <w:uiPriority w:val="39"/>
    <w:unhideWhenUsed/>
    <w:rsid w:val="008F6B0D"/>
    <w:pPr>
      <w:tabs>
        <w:tab w:val="right" w:leader="dot" w:pos="9016"/>
      </w:tabs>
      <w:spacing w:after="100"/>
      <w:ind w:left="440"/>
      <w:pPrChange w:author="Ekspert Reinvention" w:date="2021-01-20T15:51:00Z" w:id="1">
        <w:pPr>
          <w:spacing w:after="100" w:line="259" w:lineRule="auto"/>
          <w:ind w:left="440"/>
          <w:jc w:val="both"/>
        </w:pPr>
      </w:pPrChange>
    </w:pPr>
    <w:rPr>
      <w:rPrChange w:author="Ekspert Reinvention" w:date="2021-01-20T15:51:00Z" w:id="1">
        <w:rPr>
          <w:rFonts w:eastAsiaTheme="minorHAnsi" w:cstheme="minorBidi"/>
          <w:sz w:val="22"/>
          <w:szCs w:val="22"/>
          <w:lang w:val="en-GB" w:eastAsia="en-US" w:bidi="ar-SA"/>
        </w:rPr>
      </w:rPrChange>
    </w:rPr>
  </w:style>
  <w:style w:type="paragraph" w:styleId="gmail-m-7888586942916024099msolistparagraph" w:customStyle="1">
    <w:name w:val="gmail-m_-7888586942916024099msolistparagraph"/>
    <w:basedOn w:val="Normal"/>
    <w:uiPriority w:val="99"/>
    <w:rsid w:val="00581534"/>
    <w:pPr>
      <w:spacing w:before="100" w:beforeAutospacing="1" w:after="100" w:afterAutospacing="1" w:line="240" w:lineRule="auto"/>
      <w:jc w:val="left"/>
    </w:pPr>
    <w:rPr>
      <w:rFonts w:cs="Times New Roman"/>
      <w:sz w:val="24"/>
      <w:szCs w:val="24"/>
      <w:lang w:val="es-ES" w:eastAsia="es-ES"/>
    </w:rPr>
  </w:style>
  <w:style w:type="paragraph" w:styleId="Title">
    <w:name w:val="Title"/>
    <w:basedOn w:val="Normal"/>
    <w:next w:val="Normal"/>
    <w:link w:val="TitleChar"/>
    <w:rsid w:val="00925C9C"/>
    <w:pPr>
      <w:keepNext/>
      <w:keepLines/>
      <w:spacing w:after="60" w:line="360" w:lineRule="auto"/>
      <w:jc w:val="left"/>
    </w:pPr>
    <w:rPr>
      <w:rFonts w:ascii="Arial" w:hAnsi="Arial" w:eastAsia="Arial" w:cs="Arial"/>
      <w:color w:val="434343"/>
      <w:sz w:val="52"/>
      <w:szCs w:val="52"/>
      <w:lang w:val="en" w:eastAsia="es-ES"/>
    </w:rPr>
  </w:style>
  <w:style w:type="character" w:styleId="TitleChar" w:customStyle="1">
    <w:name w:val="Title Char"/>
    <w:basedOn w:val="DefaultParagraphFont"/>
    <w:link w:val="Title"/>
    <w:rsid w:val="00925C9C"/>
    <w:rPr>
      <w:rFonts w:ascii="Arial" w:hAnsi="Arial" w:eastAsia="Arial" w:cs="Arial"/>
      <w:color w:val="434343"/>
      <w:sz w:val="52"/>
      <w:szCs w:val="52"/>
      <w:lang w:val="en" w:eastAsia="es-ES"/>
    </w:rPr>
  </w:style>
  <w:style w:type="character" w:styleId="UnresolvedMention2" w:customStyle="1">
    <w:name w:val="Unresolved Mention2"/>
    <w:basedOn w:val="DefaultParagraphFont"/>
    <w:uiPriority w:val="99"/>
    <w:semiHidden/>
    <w:unhideWhenUsed/>
    <w:rsid w:val="00F139B3"/>
    <w:rPr>
      <w:color w:val="605E5C"/>
      <w:shd w:val="clear" w:color="auto" w:fill="E1DFDD"/>
    </w:rPr>
  </w:style>
  <w:style w:type="paragraph" w:styleId="TOC4">
    <w:name w:val="toc 4"/>
    <w:basedOn w:val="Normal"/>
    <w:next w:val="Normal"/>
    <w:autoRedefine/>
    <w:uiPriority w:val="39"/>
    <w:semiHidden/>
    <w:unhideWhenUsed/>
    <w:rsid w:val="00A0679E"/>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93185">
      <w:bodyDiv w:val="1"/>
      <w:marLeft w:val="0"/>
      <w:marRight w:val="0"/>
      <w:marTop w:val="0"/>
      <w:marBottom w:val="0"/>
      <w:divBdr>
        <w:top w:val="none" w:sz="0" w:space="0" w:color="auto"/>
        <w:left w:val="none" w:sz="0" w:space="0" w:color="auto"/>
        <w:bottom w:val="none" w:sz="0" w:space="0" w:color="auto"/>
        <w:right w:val="none" w:sz="0" w:space="0" w:color="auto"/>
      </w:divBdr>
    </w:div>
    <w:div w:id="21790230">
      <w:bodyDiv w:val="1"/>
      <w:marLeft w:val="0"/>
      <w:marRight w:val="0"/>
      <w:marTop w:val="0"/>
      <w:marBottom w:val="0"/>
      <w:divBdr>
        <w:top w:val="none" w:sz="0" w:space="0" w:color="auto"/>
        <w:left w:val="none" w:sz="0" w:space="0" w:color="auto"/>
        <w:bottom w:val="none" w:sz="0" w:space="0" w:color="auto"/>
        <w:right w:val="none" w:sz="0" w:space="0" w:color="auto"/>
      </w:divBdr>
    </w:div>
    <w:div w:id="127482292">
      <w:bodyDiv w:val="1"/>
      <w:marLeft w:val="0"/>
      <w:marRight w:val="0"/>
      <w:marTop w:val="0"/>
      <w:marBottom w:val="0"/>
      <w:divBdr>
        <w:top w:val="none" w:sz="0" w:space="0" w:color="auto"/>
        <w:left w:val="none" w:sz="0" w:space="0" w:color="auto"/>
        <w:bottom w:val="none" w:sz="0" w:space="0" w:color="auto"/>
        <w:right w:val="none" w:sz="0" w:space="0" w:color="auto"/>
      </w:divBdr>
    </w:div>
    <w:div w:id="236524543">
      <w:bodyDiv w:val="1"/>
      <w:marLeft w:val="0"/>
      <w:marRight w:val="0"/>
      <w:marTop w:val="0"/>
      <w:marBottom w:val="0"/>
      <w:divBdr>
        <w:top w:val="none" w:sz="0" w:space="0" w:color="auto"/>
        <w:left w:val="none" w:sz="0" w:space="0" w:color="auto"/>
        <w:bottom w:val="none" w:sz="0" w:space="0" w:color="auto"/>
        <w:right w:val="none" w:sz="0" w:space="0" w:color="auto"/>
      </w:divBdr>
    </w:div>
    <w:div w:id="254243225">
      <w:bodyDiv w:val="1"/>
      <w:marLeft w:val="0"/>
      <w:marRight w:val="0"/>
      <w:marTop w:val="0"/>
      <w:marBottom w:val="0"/>
      <w:divBdr>
        <w:top w:val="none" w:sz="0" w:space="0" w:color="auto"/>
        <w:left w:val="none" w:sz="0" w:space="0" w:color="auto"/>
        <w:bottom w:val="none" w:sz="0" w:space="0" w:color="auto"/>
        <w:right w:val="none" w:sz="0" w:space="0" w:color="auto"/>
      </w:divBdr>
    </w:div>
    <w:div w:id="277949734">
      <w:bodyDiv w:val="1"/>
      <w:marLeft w:val="0"/>
      <w:marRight w:val="0"/>
      <w:marTop w:val="0"/>
      <w:marBottom w:val="0"/>
      <w:divBdr>
        <w:top w:val="none" w:sz="0" w:space="0" w:color="auto"/>
        <w:left w:val="none" w:sz="0" w:space="0" w:color="auto"/>
        <w:bottom w:val="none" w:sz="0" w:space="0" w:color="auto"/>
        <w:right w:val="none" w:sz="0" w:space="0" w:color="auto"/>
      </w:divBdr>
    </w:div>
    <w:div w:id="285353479">
      <w:bodyDiv w:val="1"/>
      <w:marLeft w:val="0"/>
      <w:marRight w:val="0"/>
      <w:marTop w:val="0"/>
      <w:marBottom w:val="0"/>
      <w:divBdr>
        <w:top w:val="none" w:sz="0" w:space="0" w:color="auto"/>
        <w:left w:val="none" w:sz="0" w:space="0" w:color="auto"/>
        <w:bottom w:val="none" w:sz="0" w:space="0" w:color="auto"/>
        <w:right w:val="none" w:sz="0" w:space="0" w:color="auto"/>
      </w:divBdr>
    </w:div>
    <w:div w:id="294600194">
      <w:bodyDiv w:val="1"/>
      <w:marLeft w:val="0"/>
      <w:marRight w:val="0"/>
      <w:marTop w:val="0"/>
      <w:marBottom w:val="0"/>
      <w:divBdr>
        <w:top w:val="none" w:sz="0" w:space="0" w:color="auto"/>
        <w:left w:val="none" w:sz="0" w:space="0" w:color="auto"/>
        <w:bottom w:val="none" w:sz="0" w:space="0" w:color="auto"/>
        <w:right w:val="none" w:sz="0" w:space="0" w:color="auto"/>
      </w:divBdr>
    </w:div>
    <w:div w:id="313339352">
      <w:bodyDiv w:val="1"/>
      <w:marLeft w:val="0"/>
      <w:marRight w:val="0"/>
      <w:marTop w:val="0"/>
      <w:marBottom w:val="0"/>
      <w:divBdr>
        <w:top w:val="none" w:sz="0" w:space="0" w:color="auto"/>
        <w:left w:val="none" w:sz="0" w:space="0" w:color="auto"/>
        <w:bottom w:val="none" w:sz="0" w:space="0" w:color="auto"/>
        <w:right w:val="none" w:sz="0" w:space="0" w:color="auto"/>
      </w:divBdr>
    </w:div>
    <w:div w:id="626548756">
      <w:bodyDiv w:val="1"/>
      <w:marLeft w:val="0"/>
      <w:marRight w:val="0"/>
      <w:marTop w:val="0"/>
      <w:marBottom w:val="0"/>
      <w:divBdr>
        <w:top w:val="none" w:sz="0" w:space="0" w:color="auto"/>
        <w:left w:val="none" w:sz="0" w:space="0" w:color="auto"/>
        <w:bottom w:val="none" w:sz="0" w:space="0" w:color="auto"/>
        <w:right w:val="none" w:sz="0" w:space="0" w:color="auto"/>
      </w:divBdr>
    </w:div>
    <w:div w:id="657808320">
      <w:bodyDiv w:val="1"/>
      <w:marLeft w:val="0"/>
      <w:marRight w:val="0"/>
      <w:marTop w:val="0"/>
      <w:marBottom w:val="0"/>
      <w:divBdr>
        <w:top w:val="none" w:sz="0" w:space="0" w:color="auto"/>
        <w:left w:val="none" w:sz="0" w:space="0" w:color="auto"/>
        <w:bottom w:val="none" w:sz="0" w:space="0" w:color="auto"/>
        <w:right w:val="none" w:sz="0" w:space="0" w:color="auto"/>
      </w:divBdr>
    </w:div>
    <w:div w:id="660622086">
      <w:bodyDiv w:val="1"/>
      <w:marLeft w:val="0"/>
      <w:marRight w:val="0"/>
      <w:marTop w:val="0"/>
      <w:marBottom w:val="0"/>
      <w:divBdr>
        <w:top w:val="none" w:sz="0" w:space="0" w:color="auto"/>
        <w:left w:val="none" w:sz="0" w:space="0" w:color="auto"/>
        <w:bottom w:val="none" w:sz="0" w:space="0" w:color="auto"/>
        <w:right w:val="none" w:sz="0" w:space="0" w:color="auto"/>
      </w:divBdr>
    </w:div>
    <w:div w:id="720401020">
      <w:bodyDiv w:val="1"/>
      <w:marLeft w:val="0"/>
      <w:marRight w:val="0"/>
      <w:marTop w:val="0"/>
      <w:marBottom w:val="0"/>
      <w:divBdr>
        <w:top w:val="none" w:sz="0" w:space="0" w:color="auto"/>
        <w:left w:val="none" w:sz="0" w:space="0" w:color="auto"/>
        <w:bottom w:val="none" w:sz="0" w:space="0" w:color="auto"/>
        <w:right w:val="none" w:sz="0" w:space="0" w:color="auto"/>
      </w:divBdr>
    </w:div>
    <w:div w:id="832457201">
      <w:bodyDiv w:val="1"/>
      <w:marLeft w:val="0"/>
      <w:marRight w:val="0"/>
      <w:marTop w:val="0"/>
      <w:marBottom w:val="0"/>
      <w:divBdr>
        <w:top w:val="none" w:sz="0" w:space="0" w:color="auto"/>
        <w:left w:val="none" w:sz="0" w:space="0" w:color="auto"/>
        <w:bottom w:val="none" w:sz="0" w:space="0" w:color="auto"/>
        <w:right w:val="none" w:sz="0" w:space="0" w:color="auto"/>
      </w:divBdr>
    </w:div>
    <w:div w:id="978341435">
      <w:bodyDiv w:val="1"/>
      <w:marLeft w:val="0"/>
      <w:marRight w:val="0"/>
      <w:marTop w:val="0"/>
      <w:marBottom w:val="0"/>
      <w:divBdr>
        <w:top w:val="none" w:sz="0" w:space="0" w:color="auto"/>
        <w:left w:val="none" w:sz="0" w:space="0" w:color="auto"/>
        <w:bottom w:val="none" w:sz="0" w:space="0" w:color="auto"/>
        <w:right w:val="none" w:sz="0" w:space="0" w:color="auto"/>
      </w:divBdr>
    </w:div>
    <w:div w:id="993023385">
      <w:bodyDiv w:val="1"/>
      <w:marLeft w:val="0"/>
      <w:marRight w:val="0"/>
      <w:marTop w:val="0"/>
      <w:marBottom w:val="0"/>
      <w:divBdr>
        <w:top w:val="none" w:sz="0" w:space="0" w:color="auto"/>
        <w:left w:val="none" w:sz="0" w:space="0" w:color="auto"/>
        <w:bottom w:val="none" w:sz="0" w:space="0" w:color="auto"/>
        <w:right w:val="none" w:sz="0" w:space="0" w:color="auto"/>
      </w:divBdr>
    </w:div>
    <w:div w:id="1000549040">
      <w:bodyDiv w:val="1"/>
      <w:marLeft w:val="0"/>
      <w:marRight w:val="0"/>
      <w:marTop w:val="0"/>
      <w:marBottom w:val="0"/>
      <w:divBdr>
        <w:top w:val="none" w:sz="0" w:space="0" w:color="auto"/>
        <w:left w:val="none" w:sz="0" w:space="0" w:color="auto"/>
        <w:bottom w:val="none" w:sz="0" w:space="0" w:color="auto"/>
        <w:right w:val="none" w:sz="0" w:space="0" w:color="auto"/>
      </w:divBdr>
    </w:div>
    <w:div w:id="1001080327">
      <w:bodyDiv w:val="1"/>
      <w:marLeft w:val="0"/>
      <w:marRight w:val="0"/>
      <w:marTop w:val="0"/>
      <w:marBottom w:val="0"/>
      <w:divBdr>
        <w:top w:val="none" w:sz="0" w:space="0" w:color="auto"/>
        <w:left w:val="none" w:sz="0" w:space="0" w:color="auto"/>
        <w:bottom w:val="none" w:sz="0" w:space="0" w:color="auto"/>
        <w:right w:val="none" w:sz="0" w:space="0" w:color="auto"/>
      </w:divBdr>
    </w:div>
    <w:div w:id="1018853759">
      <w:bodyDiv w:val="1"/>
      <w:marLeft w:val="0"/>
      <w:marRight w:val="0"/>
      <w:marTop w:val="0"/>
      <w:marBottom w:val="0"/>
      <w:divBdr>
        <w:top w:val="none" w:sz="0" w:space="0" w:color="auto"/>
        <w:left w:val="none" w:sz="0" w:space="0" w:color="auto"/>
        <w:bottom w:val="none" w:sz="0" w:space="0" w:color="auto"/>
        <w:right w:val="none" w:sz="0" w:space="0" w:color="auto"/>
      </w:divBdr>
    </w:div>
    <w:div w:id="1091320121">
      <w:bodyDiv w:val="1"/>
      <w:marLeft w:val="0"/>
      <w:marRight w:val="0"/>
      <w:marTop w:val="0"/>
      <w:marBottom w:val="0"/>
      <w:divBdr>
        <w:top w:val="none" w:sz="0" w:space="0" w:color="auto"/>
        <w:left w:val="none" w:sz="0" w:space="0" w:color="auto"/>
        <w:bottom w:val="none" w:sz="0" w:space="0" w:color="auto"/>
        <w:right w:val="none" w:sz="0" w:space="0" w:color="auto"/>
      </w:divBdr>
    </w:div>
    <w:div w:id="1137727151">
      <w:bodyDiv w:val="1"/>
      <w:marLeft w:val="0"/>
      <w:marRight w:val="0"/>
      <w:marTop w:val="0"/>
      <w:marBottom w:val="0"/>
      <w:divBdr>
        <w:top w:val="none" w:sz="0" w:space="0" w:color="auto"/>
        <w:left w:val="none" w:sz="0" w:space="0" w:color="auto"/>
        <w:bottom w:val="none" w:sz="0" w:space="0" w:color="auto"/>
        <w:right w:val="none" w:sz="0" w:space="0" w:color="auto"/>
      </w:divBdr>
    </w:div>
    <w:div w:id="1160079950">
      <w:bodyDiv w:val="1"/>
      <w:marLeft w:val="0"/>
      <w:marRight w:val="0"/>
      <w:marTop w:val="0"/>
      <w:marBottom w:val="0"/>
      <w:divBdr>
        <w:top w:val="none" w:sz="0" w:space="0" w:color="auto"/>
        <w:left w:val="none" w:sz="0" w:space="0" w:color="auto"/>
        <w:bottom w:val="none" w:sz="0" w:space="0" w:color="auto"/>
        <w:right w:val="none" w:sz="0" w:space="0" w:color="auto"/>
      </w:divBdr>
    </w:div>
    <w:div w:id="1166747198">
      <w:bodyDiv w:val="1"/>
      <w:marLeft w:val="0"/>
      <w:marRight w:val="0"/>
      <w:marTop w:val="0"/>
      <w:marBottom w:val="0"/>
      <w:divBdr>
        <w:top w:val="none" w:sz="0" w:space="0" w:color="auto"/>
        <w:left w:val="none" w:sz="0" w:space="0" w:color="auto"/>
        <w:bottom w:val="none" w:sz="0" w:space="0" w:color="auto"/>
        <w:right w:val="none" w:sz="0" w:space="0" w:color="auto"/>
      </w:divBdr>
    </w:div>
    <w:div w:id="1292323851">
      <w:bodyDiv w:val="1"/>
      <w:marLeft w:val="0"/>
      <w:marRight w:val="0"/>
      <w:marTop w:val="0"/>
      <w:marBottom w:val="0"/>
      <w:divBdr>
        <w:top w:val="none" w:sz="0" w:space="0" w:color="auto"/>
        <w:left w:val="none" w:sz="0" w:space="0" w:color="auto"/>
        <w:bottom w:val="none" w:sz="0" w:space="0" w:color="auto"/>
        <w:right w:val="none" w:sz="0" w:space="0" w:color="auto"/>
      </w:divBdr>
    </w:div>
    <w:div w:id="1301767701">
      <w:bodyDiv w:val="1"/>
      <w:marLeft w:val="0"/>
      <w:marRight w:val="0"/>
      <w:marTop w:val="0"/>
      <w:marBottom w:val="0"/>
      <w:divBdr>
        <w:top w:val="none" w:sz="0" w:space="0" w:color="auto"/>
        <w:left w:val="none" w:sz="0" w:space="0" w:color="auto"/>
        <w:bottom w:val="none" w:sz="0" w:space="0" w:color="auto"/>
        <w:right w:val="none" w:sz="0" w:space="0" w:color="auto"/>
      </w:divBdr>
    </w:div>
    <w:div w:id="1319110893">
      <w:bodyDiv w:val="1"/>
      <w:marLeft w:val="0"/>
      <w:marRight w:val="0"/>
      <w:marTop w:val="0"/>
      <w:marBottom w:val="0"/>
      <w:divBdr>
        <w:top w:val="none" w:sz="0" w:space="0" w:color="auto"/>
        <w:left w:val="none" w:sz="0" w:space="0" w:color="auto"/>
        <w:bottom w:val="none" w:sz="0" w:space="0" w:color="auto"/>
        <w:right w:val="none" w:sz="0" w:space="0" w:color="auto"/>
      </w:divBdr>
    </w:div>
    <w:div w:id="1368065192">
      <w:bodyDiv w:val="1"/>
      <w:marLeft w:val="0"/>
      <w:marRight w:val="0"/>
      <w:marTop w:val="0"/>
      <w:marBottom w:val="0"/>
      <w:divBdr>
        <w:top w:val="none" w:sz="0" w:space="0" w:color="auto"/>
        <w:left w:val="none" w:sz="0" w:space="0" w:color="auto"/>
        <w:bottom w:val="none" w:sz="0" w:space="0" w:color="auto"/>
        <w:right w:val="none" w:sz="0" w:space="0" w:color="auto"/>
      </w:divBdr>
    </w:div>
    <w:div w:id="1395008428">
      <w:bodyDiv w:val="1"/>
      <w:marLeft w:val="0"/>
      <w:marRight w:val="0"/>
      <w:marTop w:val="0"/>
      <w:marBottom w:val="0"/>
      <w:divBdr>
        <w:top w:val="none" w:sz="0" w:space="0" w:color="auto"/>
        <w:left w:val="none" w:sz="0" w:space="0" w:color="auto"/>
        <w:bottom w:val="none" w:sz="0" w:space="0" w:color="auto"/>
        <w:right w:val="none" w:sz="0" w:space="0" w:color="auto"/>
      </w:divBdr>
      <w:divsChild>
        <w:div w:id="512109149">
          <w:marLeft w:val="0"/>
          <w:marRight w:val="0"/>
          <w:marTop w:val="90"/>
          <w:marBottom w:val="0"/>
          <w:divBdr>
            <w:top w:val="none" w:sz="0" w:space="0" w:color="auto"/>
            <w:left w:val="none" w:sz="0" w:space="0" w:color="auto"/>
            <w:bottom w:val="none" w:sz="0" w:space="0" w:color="auto"/>
            <w:right w:val="none" w:sz="0" w:space="0" w:color="auto"/>
          </w:divBdr>
          <w:divsChild>
            <w:div w:id="1002391988">
              <w:marLeft w:val="0"/>
              <w:marRight w:val="0"/>
              <w:marTop w:val="0"/>
              <w:marBottom w:val="420"/>
              <w:divBdr>
                <w:top w:val="none" w:sz="0" w:space="0" w:color="auto"/>
                <w:left w:val="none" w:sz="0" w:space="0" w:color="auto"/>
                <w:bottom w:val="none" w:sz="0" w:space="0" w:color="auto"/>
                <w:right w:val="none" w:sz="0" w:space="0" w:color="auto"/>
              </w:divBdr>
              <w:divsChild>
                <w:div w:id="163665751">
                  <w:marLeft w:val="0"/>
                  <w:marRight w:val="0"/>
                  <w:marTop w:val="0"/>
                  <w:marBottom w:val="0"/>
                  <w:divBdr>
                    <w:top w:val="none" w:sz="0" w:space="0" w:color="auto"/>
                    <w:left w:val="none" w:sz="0" w:space="0" w:color="auto"/>
                    <w:bottom w:val="none" w:sz="0" w:space="0" w:color="auto"/>
                    <w:right w:val="none" w:sz="0" w:space="0" w:color="auto"/>
                  </w:divBdr>
                  <w:divsChild>
                    <w:div w:id="323506932">
                      <w:marLeft w:val="0"/>
                      <w:marRight w:val="0"/>
                      <w:marTop w:val="0"/>
                      <w:marBottom w:val="0"/>
                      <w:divBdr>
                        <w:top w:val="none" w:sz="0" w:space="0" w:color="auto"/>
                        <w:left w:val="none" w:sz="0" w:space="0" w:color="auto"/>
                        <w:bottom w:val="none" w:sz="0" w:space="0" w:color="auto"/>
                        <w:right w:val="none" w:sz="0" w:space="0" w:color="auto"/>
                      </w:divBdr>
                      <w:divsChild>
                        <w:div w:id="213563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7168031">
      <w:bodyDiv w:val="1"/>
      <w:marLeft w:val="0"/>
      <w:marRight w:val="0"/>
      <w:marTop w:val="0"/>
      <w:marBottom w:val="0"/>
      <w:divBdr>
        <w:top w:val="none" w:sz="0" w:space="0" w:color="auto"/>
        <w:left w:val="none" w:sz="0" w:space="0" w:color="auto"/>
        <w:bottom w:val="none" w:sz="0" w:space="0" w:color="auto"/>
        <w:right w:val="none" w:sz="0" w:space="0" w:color="auto"/>
      </w:divBdr>
    </w:div>
    <w:div w:id="1607230069">
      <w:bodyDiv w:val="1"/>
      <w:marLeft w:val="0"/>
      <w:marRight w:val="0"/>
      <w:marTop w:val="0"/>
      <w:marBottom w:val="0"/>
      <w:divBdr>
        <w:top w:val="none" w:sz="0" w:space="0" w:color="auto"/>
        <w:left w:val="none" w:sz="0" w:space="0" w:color="auto"/>
        <w:bottom w:val="none" w:sz="0" w:space="0" w:color="auto"/>
        <w:right w:val="none" w:sz="0" w:space="0" w:color="auto"/>
      </w:divBdr>
      <w:divsChild>
        <w:div w:id="626662167">
          <w:marLeft w:val="0"/>
          <w:marRight w:val="0"/>
          <w:marTop w:val="0"/>
          <w:marBottom w:val="0"/>
          <w:divBdr>
            <w:top w:val="none" w:sz="0" w:space="0" w:color="auto"/>
            <w:left w:val="none" w:sz="0" w:space="0" w:color="auto"/>
            <w:bottom w:val="none" w:sz="0" w:space="0" w:color="auto"/>
            <w:right w:val="none" w:sz="0" w:space="0" w:color="auto"/>
          </w:divBdr>
        </w:div>
      </w:divsChild>
    </w:div>
    <w:div w:id="1742603309">
      <w:bodyDiv w:val="1"/>
      <w:marLeft w:val="0"/>
      <w:marRight w:val="0"/>
      <w:marTop w:val="0"/>
      <w:marBottom w:val="0"/>
      <w:divBdr>
        <w:top w:val="none" w:sz="0" w:space="0" w:color="auto"/>
        <w:left w:val="none" w:sz="0" w:space="0" w:color="auto"/>
        <w:bottom w:val="none" w:sz="0" w:space="0" w:color="auto"/>
        <w:right w:val="none" w:sz="0" w:space="0" w:color="auto"/>
      </w:divBdr>
    </w:div>
    <w:div w:id="1882328951">
      <w:bodyDiv w:val="1"/>
      <w:marLeft w:val="0"/>
      <w:marRight w:val="0"/>
      <w:marTop w:val="0"/>
      <w:marBottom w:val="0"/>
      <w:divBdr>
        <w:top w:val="none" w:sz="0" w:space="0" w:color="auto"/>
        <w:left w:val="none" w:sz="0" w:space="0" w:color="auto"/>
        <w:bottom w:val="none" w:sz="0" w:space="0" w:color="auto"/>
        <w:right w:val="none" w:sz="0" w:space="0" w:color="auto"/>
      </w:divBdr>
    </w:div>
    <w:div w:id="1934240092">
      <w:bodyDiv w:val="1"/>
      <w:marLeft w:val="0"/>
      <w:marRight w:val="0"/>
      <w:marTop w:val="0"/>
      <w:marBottom w:val="0"/>
      <w:divBdr>
        <w:top w:val="none" w:sz="0" w:space="0" w:color="auto"/>
        <w:left w:val="none" w:sz="0" w:space="0" w:color="auto"/>
        <w:bottom w:val="none" w:sz="0" w:space="0" w:color="auto"/>
        <w:right w:val="none" w:sz="0" w:space="0" w:color="auto"/>
      </w:divBdr>
    </w:div>
    <w:div w:id="1965113849">
      <w:bodyDiv w:val="1"/>
      <w:marLeft w:val="0"/>
      <w:marRight w:val="0"/>
      <w:marTop w:val="0"/>
      <w:marBottom w:val="0"/>
      <w:divBdr>
        <w:top w:val="none" w:sz="0" w:space="0" w:color="auto"/>
        <w:left w:val="none" w:sz="0" w:space="0" w:color="auto"/>
        <w:bottom w:val="none" w:sz="0" w:space="0" w:color="auto"/>
        <w:right w:val="none" w:sz="0" w:space="0" w:color="auto"/>
      </w:divBdr>
    </w:div>
    <w:div w:id="2039813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my.hdle.it/72098466" TargetMode="External"/><Relationship Id="rId2" Type="http://schemas.openxmlformats.org/officeDocument/2006/relationships/hyperlink" Target="http://my.hdle.it/85039750)." TargetMode="External"/><Relationship Id="rId1" Type="http://schemas.openxmlformats.org/officeDocument/2006/relationships/hyperlink" Target="http://my.hdle.it/72098466" TargetMode="External"/><Relationship Id="rId6" Type="http://schemas.openxmlformats.org/officeDocument/2006/relationships/hyperlink" Target="http://my.hdle.it/82465261" TargetMode="External"/><Relationship Id="rId5" Type="http://schemas.openxmlformats.org/officeDocument/2006/relationships/hyperlink" Target="http://my.hdle.it/82465261" TargetMode="External"/><Relationship Id="rId4" Type="http://schemas.openxmlformats.org/officeDocument/2006/relationships/hyperlink" Target="http://my.hdle.it/84227480" TargetMode="External"/></Relationships>
</file>

<file path=word/_rels/document.xml.rels>&#65279;<?xml version="1.0" encoding="utf-8"?><Relationships xmlns="http://schemas.openxmlformats.org/package/2006/relationships"><Relationship Type="http://schemas.openxmlformats.org/officeDocument/2006/relationships/settings" Target="settings.xml" Id="rId8" /><Relationship Type="http://schemas.openxmlformats.org/officeDocument/2006/relationships/comments" Target="comments.xml" Id="rId13" /><Relationship Type="http://schemas.openxmlformats.org/officeDocument/2006/relationships/theme" Target="theme/theme1.xml" Id="rId26" /><Relationship Type="http://schemas.microsoft.com/office/2016/09/relationships/commentsIds" Target="commentsIds.xml" Id="R2129a96539454a27" /><Relationship Type="http://schemas.openxmlformats.org/officeDocument/2006/relationships/customXml" Target="../customXml/item3.xml" Id="rId3" /><Relationship Type="http://schemas.openxmlformats.org/officeDocument/2006/relationships/footer" Target="footer1.xml" Id="rId21" /><Relationship Type="http://schemas.openxmlformats.org/officeDocument/2006/relationships/styles" Target="styles.xml" Id="rId7" /><Relationship Type="http://schemas.openxmlformats.org/officeDocument/2006/relationships/image" Target="media/image1.jpg" Id="rId12" /><Relationship Type="http://schemas.openxmlformats.org/officeDocument/2006/relationships/glossaryDocument" Target="glossary/document.xml" Id="rId25" /><Relationship Type="http://schemas.openxmlformats.org/officeDocument/2006/relationships/customXml" Target="../customXml/item2.xml" Id="rId2" /><Relationship Type="http://schemas.openxmlformats.org/officeDocument/2006/relationships/header" Target="header1.xml" Id="rId20" /><Relationship Type="http://schemas.openxmlformats.org/officeDocument/2006/relationships/customXml" Target="../customXml/item1.xml" Id="rId1" /><Relationship Type="http://schemas.openxmlformats.org/officeDocument/2006/relationships/numbering" Target="numbering.xml" Id="rId6" /><Relationship Type="http://schemas.openxmlformats.org/officeDocument/2006/relationships/endnotes" Target="endnotes.xml" Id="rId11" /><Relationship Type="http://schemas.microsoft.com/office/2011/relationships/people" Target="people.xml" Id="rId24" /><Relationship Type="http://schemas.openxmlformats.org/officeDocument/2006/relationships/customXml" Target="../customXml/item5.xml" Id="rId5" /><Relationship Type="http://schemas.openxmlformats.org/officeDocument/2006/relationships/fontTable" Target="fontTable.xml" Id="rId23" /><Relationship Type="http://schemas.openxmlformats.org/officeDocument/2006/relationships/footnotes" Target="footnotes.xml" Id="rId10" /><Relationship Type="http://schemas.openxmlformats.org/officeDocument/2006/relationships/image" Target="media/image6.png" Id="rId19" /><Relationship Type="http://schemas.openxmlformats.org/officeDocument/2006/relationships/customXml" Target="../customXml/item4.xml" Id="rId4" /><Relationship Type="http://schemas.openxmlformats.org/officeDocument/2006/relationships/webSettings" Target="webSettings.xml" Id="rId9" /><Relationship Type="http://schemas.microsoft.com/office/2011/relationships/commentsExtended" Target="commentsExtended.xml" Id="rId14" /><Relationship Type="http://schemas.openxmlformats.org/officeDocument/2006/relationships/footer" Target="footer2.xml" Id="rId22" /><Relationship Type="http://schemas.microsoft.com/office/2018/08/relationships/commentsExtensible" Target="commentsExtensible.xml" Id="Rc1ac6aca22e04714" /><Relationship Type="http://schemas.openxmlformats.org/officeDocument/2006/relationships/image" Target="/media/image4.png" Id="R2768c9a01f104c04" /><Relationship Type="http://schemas.openxmlformats.org/officeDocument/2006/relationships/image" Target="/media/image5.png" Id="Rc59c441c0c2c4d46" /></Relationships>
</file>

<file path=word/_rels/footnotes.xml.rels><?xml version="1.0" encoding="UTF-8" standalone="yes"?>
<Relationships xmlns="http://schemas.openxmlformats.org/package/2006/relationships"><Relationship Id="rId1" Type="http://schemas.openxmlformats.org/officeDocument/2006/relationships/hyperlink" Target="https://ec.europa.eu/environment/gpp/eu_public_directives_en.ht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alliard BT">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Fira Mono">
    <w:altName w:val="Times New Roman"/>
    <w:charset w:val="00"/>
    <w:family w:val="auto"/>
    <w:pitch w:val="default"/>
  </w:font>
  <w:font w:name="Roboto">
    <w:altName w:val="Times New Roman"/>
    <w:charset w:val="00"/>
    <w:family w:val="auto"/>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defaultTabStop w:val="708"/>
  <w:hyphenationZone w:val="425"/>
  <w:characterSpacingControl w:val="doNotCompress"/>
  <w:compat>
    <w:useFELayout/>
    <w:compatSetting w:name="compatibilityMode" w:uri="http://schemas.microsoft.com/office/word" w:val="12"/>
  </w:compat>
  <w:rsids>
    <w:rsidRoot w:val="00FA01A1"/>
    <w:rsid w:val="001B69A3"/>
    <w:rsid w:val="00FA01A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9A8D333B2CEF194CB6B3E62827184063" ma:contentTypeVersion="12" ma:contentTypeDescription="Crear nuevo documento." ma:contentTypeScope="" ma:versionID="ade57ba623d6c6f1e998e9e1f8f9f24e">
  <xsd:schema xmlns:xsd="http://www.w3.org/2001/XMLSchema" xmlns:xs="http://www.w3.org/2001/XMLSchema" xmlns:p="http://schemas.microsoft.com/office/2006/metadata/properties" xmlns:ns2="0164212b-1d17-4b44-8df4-ce9df8ea03e1" xmlns:ns3="b4822bb7-ddf6-482e-8c72-6321e42379e9" targetNamespace="http://schemas.microsoft.com/office/2006/metadata/properties" ma:root="true" ma:fieldsID="e074e18d8b4f6f8aafdf83347a81e933" ns2:_="" ns3:_="">
    <xsd:import namespace="0164212b-1d17-4b44-8df4-ce9df8ea03e1"/>
    <xsd:import namespace="b4822bb7-ddf6-482e-8c72-6321e42379e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64212b-1d17-4b44-8df4-ce9df8ea03e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4822bb7-ddf6-482e-8c72-6321e42379e9" elementFormDefault="qualified">
    <xsd:import namespace="http://schemas.microsoft.com/office/2006/documentManagement/types"/>
    <xsd:import namespace="http://schemas.microsoft.com/office/infopath/2007/PartnerControls"/>
    <xsd:element name="SharedWithUsers" ma:index="14"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sisl xmlns:xsi="http://www.w3.org/2001/XMLSchema-instance" xmlns:xsd="http://www.w3.org/2001/XMLSchema" xmlns="http://www.boldonjames.com/2008/01/sie/internal/label" sislVersion="0" policy="1d45786f-a737-4735-8af6-df12fb6939a2" origin="userSelected"/>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7783D5-E78B-42C0-9D0D-58A477E83AB9}">
  <ds:schemaRefs>
    <ds:schemaRef ds:uri="http://schemas.microsoft.com/sharepoint/v3/contenttype/forms"/>
  </ds:schemaRefs>
</ds:datastoreItem>
</file>

<file path=customXml/itemProps2.xml><?xml version="1.0" encoding="utf-8"?>
<ds:datastoreItem xmlns:ds="http://schemas.openxmlformats.org/officeDocument/2006/customXml" ds:itemID="{3AE4A026-CF4C-4A5E-96B1-B8BEFD029E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64212b-1d17-4b44-8df4-ce9df8ea03e1"/>
    <ds:schemaRef ds:uri="b4822bb7-ddf6-482e-8c72-6321e42379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F731EA0-AFEB-4C67-AEB1-C81CBB0E5D13}">
  <ds:schemaRefs>
    <ds:schemaRef ds:uri="http://www.w3.org/2001/XMLSchema"/>
    <ds:schemaRef ds:uri="http://www.boldonjames.com/2008/01/sie/internal/label"/>
  </ds:schemaRefs>
</ds:datastoreItem>
</file>

<file path=customXml/itemProps4.xml><?xml version="1.0" encoding="utf-8"?>
<ds:datastoreItem xmlns:ds="http://schemas.openxmlformats.org/officeDocument/2006/customXml" ds:itemID="{40EFAC80-C075-4F76-A753-A34242739A2E}">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46073633-32C7-4C2B-8679-17EEBB3483D3}">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John Howe</dc:creator>
  <keywords>[EBRD]</keywords>
  <dc:description/>
  <lastModifiedBy>Paul Boroday</lastModifiedBy>
  <revision>64</revision>
  <dcterms:created xsi:type="dcterms:W3CDTF">2020-09-21T06:20:00.0000000Z</dcterms:created>
  <dcterms:modified xsi:type="dcterms:W3CDTF">2021-02-16T16:20:30.6174079Z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53b7b47a-8cdb-4a02-8c0c-9c14a1e96d18</vt:lpwstr>
  </property>
  <property fmtid="{D5CDD505-2E9C-101B-9397-08002B2CF9AE}" pid="3" name="bjSaver">
    <vt:lpwstr>Vfo6On/DUR2ICtNKVl+F1QO05tqdsI0j</vt:lpwstr>
  </property>
  <property fmtid="{D5CDD505-2E9C-101B-9397-08002B2CF9AE}" pid="4" name="bjDocumentSecurityLabel">
    <vt:lpwstr>This item has no classification</vt:lpwstr>
  </property>
  <property fmtid="{D5CDD505-2E9C-101B-9397-08002B2CF9AE}" pid="5" name="ContentTypeId">
    <vt:lpwstr>0x0101009A8D333B2CEF194CB6B3E62827184063</vt:lpwstr>
  </property>
</Properties>
</file>