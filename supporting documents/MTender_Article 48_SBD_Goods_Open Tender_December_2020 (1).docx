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005BE" w:rsidR="00DE15A9" w:rsidP="00507965" w:rsidRDefault="00457213" w14:paraId="131BF91B" w14:textId="43C33DCE">
      <w:pPr>
        <w:rPr>
          <w:b/>
          <w:color w:val="FF0000"/>
          <w:sz w:val="22"/>
          <w:szCs w:val="22"/>
        </w:rPr>
      </w:pPr>
      <w:r w:rsidRPr="00F005BE">
        <w:rPr>
          <w:b/>
          <w:color w:val="FF0000"/>
          <w:sz w:val="22"/>
          <w:szCs w:val="22"/>
        </w:rPr>
        <w:t xml:space="preserve">DRAFT </w:t>
      </w:r>
      <w:ins w:author="Chris Smith" w:date="2021-01-15T08:09:00Z" w:id="0">
        <w:r w:rsidRPr="00F005BE" w:rsidR="009B6D37">
          <w:rPr>
            <w:b/>
            <w:color w:val="FF0000"/>
            <w:sz w:val="22"/>
            <w:szCs w:val="22"/>
          </w:rPr>
          <w:t xml:space="preserve">January </w:t>
        </w:r>
      </w:ins>
      <w:del w:author="Chris Smith" w:date="2021-01-15T08:09:00Z" w:id="1">
        <w:r w:rsidRPr="00F005BE" w:rsidDel="009B6D37" w:rsidR="00B64AAB">
          <w:rPr>
            <w:b/>
            <w:color w:val="FF0000"/>
            <w:sz w:val="22"/>
            <w:szCs w:val="22"/>
          </w:rPr>
          <w:delText>June</w:delText>
        </w:r>
        <w:r w:rsidRPr="00F005BE" w:rsidDel="009B6D37">
          <w:rPr>
            <w:b/>
            <w:color w:val="FF0000"/>
            <w:sz w:val="22"/>
            <w:szCs w:val="22"/>
          </w:rPr>
          <w:delText xml:space="preserve"> </w:delText>
        </w:r>
      </w:del>
      <w:r w:rsidRPr="00F005BE">
        <w:rPr>
          <w:b/>
          <w:color w:val="FF0000"/>
          <w:sz w:val="22"/>
          <w:szCs w:val="22"/>
        </w:rPr>
        <w:t>20</w:t>
      </w:r>
      <w:r w:rsidRPr="00F005BE" w:rsidR="00DE15A9">
        <w:rPr>
          <w:b/>
          <w:color w:val="FF0000"/>
          <w:sz w:val="22"/>
          <w:szCs w:val="22"/>
        </w:rPr>
        <w:t>2</w:t>
      </w:r>
      <w:ins w:author="Chris Smith" w:date="2021-01-15T08:09:00Z" w:id="2">
        <w:r w:rsidRPr="00F005BE" w:rsidR="009B6D37">
          <w:rPr>
            <w:b/>
            <w:color w:val="FF0000"/>
            <w:sz w:val="22"/>
            <w:szCs w:val="22"/>
          </w:rPr>
          <w:t>1</w:t>
        </w:r>
      </w:ins>
      <w:del w:author="Chris Smith" w:date="2021-01-15T08:09:00Z" w:id="3">
        <w:r w:rsidRPr="00F005BE" w:rsidDel="009B6D37" w:rsidR="00DE15A9">
          <w:rPr>
            <w:b/>
            <w:color w:val="FF0000"/>
            <w:sz w:val="22"/>
            <w:szCs w:val="22"/>
          </w:rPr>
          <w:delText>0</w:delText>
        </w:r>
      </w:del>
    </w:p>
    <w:p w:rsidRPr="00F005BE" w:rsidR="004242DC" w:rsidP="00507965" w:rsidRDefault="004242DC" w14:paraId="173D2284" w14:textId="1F61E7A4">
      <w:pPr>
        <w:rPr>
          <w:b/>
          <w:color w:val="FF0000"/>
          <w:sz w:val="22"/>
          <w:szCs w:val="22"/>
        </w:rPr>
      </w:pPr>
    </w:p>
    <w:p w:rsidRPr="00F005BE" w:rsidR="004242DC" w:rsidP="00507965" w:rsidRDefault="004242DC" w14:paraId="0A002F36" w14:textId="441FD9AC">
      <w:pPr>
        <w:rPr>
          <w:b/>
          <w:color w:val="FF0000"/>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47"/>
        <w:gridCol w:w="5166"/>
      </w:tblGrid>
      <w:tr w:rsidRPr="00F005BE" w:rsidR="00CC2A6B" w:rsidTr="002A0745" w14:paraId="586E0CFD" w14:textId="77777777">
        <w:trPr>
          <w:trHeight w:val="382"/>
        </w:trPr>
        <w:tc>
          <w:tcPr>
            <w:tcW w:w="8939" w:type="dxa"/>
            <w:gridSpan w:val="2"/>
          </w:tcPr>
          <w:p w:rsidRPr="00F005BE" w:rsidR="00CC2A6B" w:rsidP="00507965" w:rsidRDefault="00CC2A6B" w14:paraId="6B3BE960" w14:textId="1AEFD7C0">
            <w:pPr>
              <w:jc w:val="center"/>
              <w:rPr>
                <w:b/>
                <w:sz w:val="22"/>
                <w:szCs w:val="22"/>
              </w:rPr>
            </w:pPr>
            <w:r w:rsidRPr="00F005BE">
              <w:rPr>
                <w:b/>
                <w:sz w:val="22"/>
                <w:szCs w:val="22"/>
              </w:rPr>
              <w:t>STANDARD TENDER DOCUMENTS FOR GOODS</w:t>
            </w:r>
          </w:p>
          <w:p w:rsidRPr="00F005BE" w:rsidR="009054BA" w:rsidP="00507965" w:rsidRDefault="009054BA" w14:paraId="7E34A4EE" w14:textId="221D11DB">
            <w:pPr>
              <w:jc w:val="center"/>
              <w:rPr>
                <w:b/>
                <w:sz w:val="22"/>
                <w:szCs w:val="22"/>
              </w:rPr>
            </w:pPr>
            <w:r w:rsidRPr="00F005BE">
              <w:rPr>
                <w:b/>
                <w:sz w:val="22"/>
                <w:szCs w:val="22"/>
              </w:rPr>
              <w:t>IN OPEN TENDER</w:t>
            </w:r>
          </w:p>
          <w:p w:rsidRPr="00F005BE" w:rsidR="00194A21" w:rsidP="00507965" w:rsidRDefault="00194A21" w14:paraId="0EEDEB71" w14:textId="51C0C46A">
            <w:pPr>
              <w:jc w:val="center"/>
              <w:rPr>
                <w:b/>
                <w:sz w:val="22"/>
                <w:szCs w:val="22"/>
              </w:rPr>
            </w:pPr>
          </w:p>
        </w:tc>
      </w:tr>
      <w:tr w:rsidRPr="00F005BE" w:rsidR="00CC2A6B" w:rsidTr="002A0745" w14:paraId="1065AA43" w14:textId="77777777">
        <w:trPr>
          <w:trHeight w:val="596"/>
        </w:trPr>
        <w:tc>
          <w:tcPr>
            <w:tcW w:w="3847" w:type="dxa"/>
            <w:vAlign w:val="center"/>
          </w:tcPr>
          <w:p w:rsidRPr="00F005BE" w:rsidR="00CC2A6B" w:rsidP="00507965" w:rsidRDefault="00CC2A6B" w14:paraId="10F535EE" w14:textId="77777777">
            <w:pPr>
              <w:jc w:val="right"/>
              <w:rPr>
                <w:b/>
                <w:color w:val="FF0000"/>
                <w:sz w:val="22"/>
                <w:szCs w:val="22"/>
              </w:rPr>
            </w:pPr>
            <w:r w:rsidRPr="00F005BE">
              <w:rPr>
                <w:b/>
                <w:sz w:val="22"/>
                <w:szCs w:val="22"/>
              </w:rPr>
              <w:t>Subject-matter of the procurement:</w:t>
            </w:r>
          </w:p>
        </w:tc>
        <w:tc>
          <w:tcPr>
            <w:tcW w:w="5092" w:type="dxa"/>
            <w:vAlign w:val="center"/>
          </w:tcPr>
          <w:p w:rsidRPr="00F005BE" w:rsidR="00CC2A6B" w:rsidP="002A0745" w:rsidRDefault="00CC2A6B" w14:paraId="2A22B425" w14:textId="77777777">
            <w:pPr>
              <w:jc w:val="left"/>
              <w:rPr>
                <w:b/>
                <w:color w:val="FF0000"/>
                <w:sz w:val="22"/>
                <w:szCs w:val="22"/>
              </w:rPr>
            </w:pPr>
            <w:r w:rsidRPr="00F005BE">
              <w:rPr>
                <w:b/>
                <w:sz w:val="22"/>
                <w:szCs w:val="22"/>
              </w:rPr>
              <w:t>_____________________________________________</w:t>
            </w:r>
          </w:p>
        </w:tc>
      </w:tr>
      <w:tr w:rsidRPr="00F005BE" w:rsidR="00CC2A6B" w:rsidTr="002A0745" w14:paraId="1E58B610" w14:textId="77777777">
        <w:trPr>
          <w:trHeight w:val="581"/>
        </w:trPr>
        <w:tc>
          <w:tcPr>
            <w:tcW w:w="3847" w:type="dxa"/>
            <w:vAlign w:val="center"/>
          </w:tcPr>
          <w:p w:rsidRPr="00F005BE" w:rsidR="00CC2A6B" w:rsidP="00507965" w:rsidRDefault="005228BC" w14:paraId="2741965F" w14:textId="08FF609F">
            <w:pPr>
              <w:jc w:val="right"/>
              <w:rPr>
                <w:b/>
                <w:color w:val="FF0000"/>
                <w:sz w:val="22"/>
                <w:szCs w:val="22"/>
              </w:rPr>
            </w:pPr>
            <w:r w:rsidRPr="00F005BE">
              <w:rPr>
                <w:b/>
                <w:sz w:val="22"/>
                <w:szCs w:val="22"/>
              </w:rPr>
              <w:t xml:space="preserve">Main </w:t>
            </w:r>
            <w:proofErr w:type="spellStart"/>
            <w:r w:rsidRPr="00F005BE" w:rsidR="00CC2A6B">
              <w:rPr>
                <w:b/>
                <w:sz w:val="22"/>
                <w:szCs w:val="22"/>
              </w:rPr>
              <w:t>CPV</w:t>
            </w:r>
            <w:proofErr w:type="spellEnd"/>
            <w:r w:rsidRPr="00F005BE" w:rsidR="00CC2A6B">
              <w:rPr>
                <w:b/>
                <w:sz w:val="22"/>
                <w:szCs w:val="22"/>
              </w:rPr>
              <w:t xml:space="preserve"> Cod</w:t>
            </w:r>
            <w:r w:rsidRPr="00F005BE" w:rsidR="00571E47">
              <w:rPr>
                <w:b/>
                <w:sz w:val="22"/>
                <w:szCs w:val="22"/>
              </w:rPr>
              <w:t>e</w:t>
            </w:r>
            <w:r w:rsidRPr="00F005BE" w:rsidR="00CC2A6B">
              <w:rPr>
                <w:b/>
                <w:sz w:val="22"/>
                <w:szCs w:val="22"/>
              </w:rPr>
              <w:t>:</w:t>
            </w:r>
          </w:p>
        </w:tc>
        <w:tc>
          <w:tcPr>
            <w:tcW w:w="5092" w:type="dxa"/>
            <w:vAlign w:val="center"/>
          </w:tcPr>
          <w:p w:rsidRPr="00F005BE" w:rsidR="00CC2A6B" w:rsidP="002A0745" w:rsidRDefault="00CC2A6B" w14:paraId="1A327FAC" w14:textId="77777777">
            <w:pPr>
              <w:jc w:val="left"/>
              <w:rPr>
                <w:b/>
                <w:color w:val="FF0000"/>
                <w:sz w:val="22"/>
                <w:szCs w:val="22"/>
              </w:rPr>
            </w:pPr>
            <w:r w:rsidRPr="00F005BE">
              <w:rPr>
                <w:b/>
                <w:sz w:val="22"/>
                <w:szCs w:val="22"/>
              </w:rPr>
              <w:t>_____________________________________________</w:t>
            </w:r>
          </w:p>
        </w:tc>
      </w:tr>
      <w:tr w:rsidRPr="00F005BE" w:rsidR="00CC2A6B" w:rsidTr="002A0745" w14:paraId="60277054" w14:textId="77777777">
        <w:trPr>
          <w:trHeight w:val="581"/>
        </w:trPr>
        <w:tc>
          <w:tcPr>
            <w:tcW w:w="3847" w:type="dxa"/>
            <w:vAlign w:val="center"/>
          </w:tcPr>
          <w:p w:rsidRPr="00F005BE" w:rsidR="00CC2A6B" w:rsidP="00507965" w:rsidRDefault="00CC2A6B" w14:paraId="4C4D4FB7" w14:textId="77777777">
            <w:pPr>
              <w:jc w:val="right"/>
              <w:rPr>
                <w:b/>
                <w:color w:val="FF0000"/>
                <w:sz w:val="22"/>
                <w:szCs w:val="22"/>
              </w:rPr>
            </w:pPr>
            <w:r w:rsidRPr="00F005BE">
              <w:rPr>
                <w:b/>
                <w:sz w:val="22"/>
                <w:szCs w:val="22"/>
              </w:rPr>
              <w:t>Contracting Authority:</w:t>
            </w:r>
          </w:p>
        </w:tc>
        <w:tc>
          <w:tcPr>
            <w:tcW w:w="5092" w:type="dxa"/>
            <w:vAlign w:val="center"/>
          </w:tcPr>
          <w:p w:rsidRPr="00F005BE" w:rsidR="00CC2A6B" w:rsidP="002A0745" w:rsidRDefault="00CC2A6B" w14:paraId="4CF7F965" w14:textId="77777777">
            <w:pPr>
              <w:jc w:val="left"/>
              <w:rPr>
                <w:b/>
                <w:color w:val="FF0000"/>
                <w:sz w:val="22"/>
                <w:szCs w:val="22"/>
              </w:rPr>
            </w:pPr>
            <w:r w:rsidRPr="00F005BE">
              <w:rPr>
                <w:b/>
                <w:sz w:val="22"/>
                <w:szCs w:val="22"/>
              </w:rPr>
              <w:t>_____________________________________________</w:t>
            </w:r>
          </w:p>
        </w:tc>
      </w:tr>
      <w:tr w:rsidRPr="00F005BE" w:rsidR="00CC2A6B" w:rsidTr="002A0745" w14:paraId="45F7B003" w14:textId="77777777">
        <w:trPr>
          <w:trHeight w:val="581"/>
        </w:trPr>
        <w:tc>
          <w:tcPr>
            <w:tcW w:w="3847" w:type="dxa"/>
            <w:vAlign w:val="center"/>
          </w:tcPr>
          <w:p w:rsidRPr="00F005BE" w:rsidR="00CC2A6B" w:rsidP="00507965" w:rsidRDefault="00CC2A6B" w14:paraId="640D4225" w14:textId="77777777">
            <w:pPr>
              <w:jc w:val="right"/>
              <w:rPr>
                <w:b/>
                <w:color w:val="FF0000"/>
                <w:sz w:val="22"/>
                <w:szCs w:val="22"/>
              </w:rPr>
            </w:pPr>
            <w:r w:rsidRPr="00F005BE">
              <w:rPr>
                <w:b/>
                <w:sz w:val="22"/>
                <w:szCs w:val="22"/>
              </w:rPr>
              <w:t>Procurement Procedure:</w:t>
            </w:r>
          </w:p>
        </w:tc>
        <w:tc>
          <w:tcPr>
            <w:tcW w:w="5092" w:type="dxa"/>
            <w:vAlign w:val="center"/>
          </w:tcPr>
          <w:p w:rsidRPr="00F005BE" w:rsidR="00CC2A6B" w:rsidP="002A0745" w:rsidRDefault="006F7831" w14:paraId="6BAF7A67" w14:textId="0BADD785">
            <w:pPr>
              <w:jc w:val="left"/>
              <w:rPr>
                <w:b/>
                <w:color w:val="FF0000"/>
                <w:sz w:val="22"/>
                <w:szCs w:val="22"/>
              </w:rPr>
            </w:pPr>
            <w:r w:rsidRPr="00F005BE">
              <w:rPr>
                <w:b/>
                <w:color w:val="FF0000"/>
                <w:sz w:val="22"/>
                <w:szCs w:val="22"/>
              </w:rPr>
              <w:t xml:space="preserve">Open Tender </w:t>
            </w:r>
          </w:p>
        </w:tc>
      </w:tr>
      <w:tr w:rsidRPr="00F005BE" w:rsidR="00CC2A6B" w:rsidTr="002A0745" w14:paraId="46479C0E" w14:textId="77777777">
        <w:trPr>
          <w:trHeight w:val="596"/>
        </w:trPr>
        <w:tc>
          <w:tcPr>
            <w:tcW w:w="3847" w:type="dxa"/>
            <w:vAlign w:val="center"/>
          </w:tcPr>
          <w:p w:rsidRPr="00F005BE" w:rsidR="00CC2A6B" w:rsidP="00507965" w:rsidRDefault="00CC2A6B" w14:paraId="4A2840D3" w14:textId="482A65BD">
            <w:pPr>
              <w:jc w:val="right"/>
              <w:rPr>
                <w:b/>
                <w:color w:val="FF0000"/>
                <w:sz w:val="22"/>
                <w:szCs w:val="22"/>
              </w:rPr>
            </w:pPr>
            <w:r w:rsidRPr="00F005BE">
              <w:rPr>
                <w:b/>
                <w:sz w:val="22"/>
                <w:szCs w:val="22"/>
              </w:rPr>
              <w:t>Tender Number:</w:t>
            </w:r>
          </w:p>
        </w:tc>
        <w:tc>
          <w:tcPr>
            <w:tcW w:w="5092" w:type="dxa"/>
          </w:tcPr>
          <w:p w:rsidRPr="00F005BE" w:rsidR="00CC2A6B" w:rsidP="00507965" w:rsidRDefault="00CC2A6B" w14:paraId="054BC169" w14:textId="77777777">
            <w:pPr>
              <w:rPr>
                <w:b/>
                <w:color w:val="FF0000"/>
                <w:sz w:val="22"/>
                <w:szCs w:val="22"/>
              </w:rPr>
            </w:pPr>
            <w:r w:rsidRPr="00F005BE">
              <w:rPr>
                <w:b/>
                <w:sz w:val="22"/>
                <w:szCs w:val="22"/>
              </w:rPr>
              <w:t>_____________________________________________</w:t>
            </w:r>
          </w:p>
        </w:tc>
      </w:tr>
      <w:tr w:rsidRPr="00F005BE" w:rsidR="00CC2A6B" w:rsidTr="002A0745" w14:paraId="1DE4BC7A" w14:textId="77777777">
        <w:trPr>
          <w:trHeight w:val="581"/>
        </w:trPr>
        <w:tc>
          <w:tcPr>
            <w:tcW w:w="3847" w:type="dxa"/>
            <w:vAlign w:val="center"/>
          </w:tcPr>
          <w:p w:rsidRPr="00F005BE" w:rsidR="00CC2A6B" w:rsidP="00507965" w:rsidRDefault="00CC2A6B" w14:paraId="443AA6CB" w14:textId="77777777">
            <w:pPr>
              <w:jc w:val="right"/>
              <w:rPr>
                <w:b/>
                <w:color w:val="FF0000"/>
                <w:sz w:val="22"/>
                <w:szCs w:val="22"/>
              </w:rPr>
            </w:pPr>
            <w:r w:rsidRPr="00F005BE">
              <w:rPr>
                <w:b/>
                <w:sz w:val="22"/>
                <w:szCs w:val="22"/>
              </w:rPr>
              <w:t>Issued on:</w:t>
            </w:r>
          </w:p>
        </w:tc>
        <w:tc>
          <w:tcPr>
            <w:tcW w:w="5092" w:type="dxa"/>
            <w:vAlign w:val="center"/>
          </w:tcPr>
          <w:p w:rsidRPr="00F005BE" w:rsidR="00CC2A6B" w:rsidP="002A0745" w:rsidRDefault="00CC2A6B" w14:paraId="191D8E31" w14:textId="77777777">
            <w:pPr>
              <w:jc w:val="left"/>
              <w:rPr>
                <w:b/>
                <w:color w:val="FF0000"/>
                <w:sz w:val="22"/>
                <w:szCs w:val="22"/>
              </w:rPr>
            </w:pPr>
            <w:r w:rsidRPr="00F005BE">
              <w:rPr>
                <w:b/>
                <w:sz w:val="22"/>
                <w:szCs w:val="22"/>
              </w:rPr>
              <w:t>_____________________________________________</w:t>
            </w:r>
          </w:p>
        </w:tc>
      </w:tr>
      <w:tr w:rsidRPr="00F005BE" w:rsidR="00CE7C0D" w:rsidTr="002A0745" w14:paraId="21FC91CB" w14:textId="77777777">
        <w:trPr>
          <w:trHeight w:val="581"/>
        </w:trPr>
        <w:tc>
          <w:tcPr>
            <w:tcW w:w="3847" w:type="dxa"/>
            <w:vAlign w:val="center"/>
          </w:tcPr>
          <w:p w:rsidRPr="00F005BE" w:rsidR="00CE7C0D" w:rsidP="00507965" w:rsidRDefault="00CE7C0D" w14:paraId="52C2F7F9" w14:textId="4157BB9D">
            <w:pPr>
              <w:jc w:val="right"/>
              <w:rPr>
                <w:b/>
                <w:sz w:val="22"/>
                <w:szCs w:val="22"/>
              </w:rPr>
            </w:pPr>
            <w:r w:rsidRPr="00F005BE">
              <w:rPr>
                <w:b/>
                <w:sz w:val="22"/>
                <w:szCs w:val="22"/>
              </w:rPr>
              <w:t xml:space="preserve">Deadline for submission of </w:t>
            </w:r>
            <w:r w:rsidRPr="00F005BE" w:rsidR="00566320">
              <w:rPr>
                <w:b/>
                <w:sz w:val="22"/>
                <w:szCs w:val="22"/>
              </w:rPr>
              <w:t>T</w:t>
            </w:r>
            <w:r w:rsidRPr="00F005BE">
              <w:rPr>
                <w:b/>
                <w:sz w:val="22"/>
                <w:szCs w:val="22"/>
              </w:rPr>
              <w:t>enders:</w:t>
            </w:r>
          </w:p>
        </w:tc>
        <w:tc>
          <w:tcPr>
            <w:tcW w:w="5092" w:type="dxa"/>
            <w:vAlign w:val="center"/>
          </w:tcPr>
          <w:p w:rsidRPr="00F005BE" w:rsidR="00CE7C0D" w:rsidP="002A0745" w:rsidRDefault="00CE7C0D" w14:paraId="1CAFDEA1" w14:textId="0395D03B">
            <w:pPr>
              <w:jc w:val="left"/>
              <w:rPr>
                <w:b/>
                <w:sz w:val="22"/>
                <w:szCs w:val="22"/>
              </w:rPr>
            </w:pPr>
            <w:r w:rsidRPr="00F005BE">
              <w:rPr>
                <w:b/>
                <w:sz w:val="22"/>
                <w:szCs w:val="22"/>
              </w:rPr>
              <w:t>_____________________________________________</w:t>
            </w:r>
          </w:p>
        </w:tc>
      </w:tr>
    </w:tbl>
    <w:p w:rsidRPr="00F005BE" w:rsidR="00571E47" w:rsidP="00507965" w:rsidRDefault="00571E47" w14:paraId="652AB307" w14:textId="77777777">
      <w:pPr>
        <w:jc w:val="center"/>
        <w:rPr>
          <w:b/>
          <w:sz w:val="22"/>
          <w:szCs w:val="22"/>
        </w:rPr>
      </w:pPr>
    </w:p>
    <w:p w:rsidRPr="00F005BE" w:rsidR="004242DC" w:rsidP="00507965" w:rsidRDefault="004242DC" w14:paraId="7B80D61A" w14:textId="18A2A586">
      <w:pPr>
        <w:rPr>
          <w:b/>
          <w:color w:val="FF0000"/>
          <w:sz w:val="22"/>
          <w:szCs w:val="22"/>
        </w:rPr>
      </w:pPr>
    </w:p>
    <w:p w:rsidRPr="00F005BE" w:rsidR="004242DC" w:rsidP="00507965" w:rsidRDefault="004242DC" w14:paraId="32B4C5BF" w14:textId="5C12EF7A">
      <w:pPr>
        <w:rPr>
          <w:b/>
          <w:color w:val="FF0000"/>
          <w:sz w:val="22"/>
          <w:szCs w:val="22"/>
        </w:rPr>
      </w:pPr>
    </w:p>
    <w:p w:rsidRPr="00F005BE" w:rsidR="004242DC" w:rsidP="00507965" w:rsidRDefault="004242DC" w14:paraId="5D79F2E9" w14:textId="603D4AE2">
      <w:pPr>
        <w:rPr>
          <w:b/>
          <w:color w:val="FF0000"/>
          <w:sz w:val="22"/>
          <w:szCs w:val="22"/>
        </w:rPr>
      </w:pPr>
    </w:p>
    <w:p w:rsidRPr="00F005BE" w:rsidR="0008308B" w:rsidP="00507965" w:rsidRDefault="0008308B" w14:paraId="2A6EB5E4" w14:textId="7444B3FB">
      <w:pPr>
        <w:rPr>
          <w:b/>
          <w:color w:val="FF0000"/>
          <w:sz w:val="22"/>
          <w:szCs w:val="22"/>
        </w:rPr>
      </w:pPr>
    </w:p>
    <w:p w:rsidRPr="00F005BE" w:rsidR="00CB4C47" w:rsidP="00507965" w:rsidRDefault="00CB4C47" w14:paraId="0AB9A151" w14:textId="6B4CBEE1">
      <w:pPr>
        <w:rPr>
          <w:b/>
          <w:color w:val="FF0000"/>
          <w:sz w:val="22"/>
          <w:szCs w:val="22"/>
        </w:rPr>
      </w:pPr>
      <w:r w:rsidRPr="00F005BE">
        <w:rPr>
          <w:b/>
          <w:color w:val="FF0000"/>
          <w:sz w:val="22"/>
          <w:szCs w:val="22"/>
        </w:rPr>
        <w:br w:type="page"/>
      </w:r>
    </w:p>
    <w:p w:rsidRPr="00F005BE" w:rsidR="0008308B" w:rsidP="00507965" w:rsidRDefault="0008308B" w14:paraId="7A43ABCE" w14:textId="77777777">
      <w:pPr>
        <w:rPr>
          <w:b/>
          <w:color w:val="FF0000"/>
          <w:sz w:val="22"/>
          <w:szCs w:val="22"/>
        </w:rPr>
      </w:pPr>
    </w:p>
    <w:sdt>
      <w:sdtPr>
        <w:id w:val="924685495"/>
        <w:docPartObj>
          <w:docPartGallery w:val="Table of Contents"/>
          <w:docPartUnique/>
        </w:docPartObj>
      </w:sdtPr>
      <w:sdtEndPr>
        <w:rPr>
          <w:rFonts w:ascii="Times New Roman" w:hAnsi="Times New Roman"/>
          <w:bCs/>
          <w:noProof/>
          <w:color w:val="auto"/>
          <w:sz w:val="24"/>
          <w:szCs w:val="24"/>
          <w:lang w:val="en-GB"/>
        </w:rPr>
      </w:sdtEndPr>
      <w:sdtContent>
        <w:p w:rsidRPr="00F005BE" w:rsidR="00F005BE" w:rsidRDefault="00F005BE" w14:paraId="1A2FB91B" w14:textId="39876DDE">
          <w:pPr>
            <w:pStyle w:val="TOCHeading"/>
          </w:pPr>
          <w:r w:rsidRPr="00F005BE">
            <w:t>Table of Contents</w:t>
          </w:r>
        </w:p>
        <w:p w:rsidRPr="00F005BE" w:rsidR="00F005BE" w:rsidRDefault="00F005BE" w14:paraId="1EE00411" w14:textId="6D14104D">
          <w:pPr>
            <w:pStyle w:val="TOC1"/>
            <w:tabs>
              <w:tab w:val="right" w:leader="dot" w:pos="9628"/>
            </w:tabs>
            <w:rPr>
              <w:rFonts w:eastAsiaTheme="minorEastAsia" w:cstheme="minorBidi"/>
              <w:b w:val="0"/>
              <w:bCs w:val="0"/>
              <w:caps/>
              <w:noProof/>
            </w:rPr>
          </w:pPr>
          <w:r w:rsidRPr="00F005BE">
            <w:rPr>
              <w:b w:val="0"/>
              <w:bCs w:val="0"/>
            </w:rPr>
            <w:fldChar w:fldCharType="begin"/>
          </w:r>
          <w:r w:rsidRPr="00F005BE">
            <w:instrText xml:space="preserve"> TOC \o "1-3" \h \z \u </w:instrText>
          </w:r>
          <w:r w:rsidRPr="00F005BE">
            <w:rPr>
              <w:b w:val="0"/>
              <w:bCs w:val="0"/>
            </w:rPr>
            <w:fldChar w:fldCharType="separate"/>
          </w:r>
          <w:hyperlink w:history="1" w:anchor="_Toc64785783">
            <w:r w:rsidRPr="00F005BE">
              <w:rPr>
                <w:rStyle w:val="Hyperlink"/>
                <w:rFonts w:cs="Times New Roman"/>
                <w:noProof/>
              </w:rPr>
              <w:t>Section I: Instructions to Tenderers (ITT)</w:t>
            </w:r>
            <w:r w:rsidRPr="00F005BE">
              <w:rPr>
                <w:noProof/>
                <w:webHidden/>
              </w:rPr>
              <w:tab/>
            </w:r>
            <w:r w:rsidRPr="00F005BE">
              <w:rPr>
                <w:noProof/>
                <w:webHidden/>
              </w:rPr>
              <w:fldChar w:fldCharType="begin"/>
            </w:r>
            <w:r w:rsidRPr="00F005BE">
              <w:rPr>
                <w:noProof/>
                <w:webHidden/>
              </w:rPr>
              <w:instrText xml:space="preserve"> PAGEREF _Toc64785783 \h </w:instrText>
            </w:r>
            <w:r w:rsidRPr="00F005BE">
              <w:rPr>
                <w:noProof/>
                <w:webHidden/>
              </w:rPr>
            </w:r>
            <w:r w:rsidRPr="00F005BE">
              <w:rPr>
                <w:noProof/>
                <w:webHidden/>
              </w:rPr>
              <w:fldChar w:fldCharType="separate"/>
            </w:r>
            <w:r w:rsidRPr="00F005BE">
              <w:rPr>
                <w:noProof/>
                <w:webHidden/>
              </w:rPr>
              <w:t>3</w:t>
            </w:r>
            <w:r w:rsidRPr="00F005BE">
              <w:rPr>
                <w:noProof/>
                <w:webHidden/>
              </w:rPr>
              <w:fldChar w:fldCharType="end"/>
            </w:r>
          </w:hyperlink>
        </w:p>
        <w:p w:rsidRPr="00F005BE" w:rsidR="00F005BE" w:rsidRDefault="00F005BE" w14:paraId="1308BC7F" w14:textId="59A964E9">
          <w:pPr>
            <w:pStyle w:val="TOC2"/>
            <w:tabs>
              <w:tab w:val="left" w:pos="454"/>
              <w:tab w:val="right" w:leader="dot" w:pos="9628"/>
            </w:tabs>
            <w:rPr>
              <w:rFonts w:eastAsiaTheme="minorEastAsia" w:cstheme="minorBidi"/>
              <w:b/>
              <w:bCs/>
              <w:smallCaps/>
              <w:noProof/>
              <w:sz w:val="24"/>
              <w:szCs w:val="24"/>
            </w:rPr>
          </w:pPr>
          <w:hyperlink w:history="1" w:anchor="_Toc64785784">
            <w:r w:rsidRPr="00F005BE">
              <w:rPr>
                <w:rStyle w:val="Hyperlink"/>
                <w:rFonts w:ascii="Times New Roman" w:hAnsi="Times New Roman"/>
                <w:noProof/>
              </w:rPr>
              <w:t>A.</w:t>
            </w:r>
            <w:r w:rsidRPr="00F005BE">
              <w:rPr>
                <w:rFonts w:eastAsiaTheme="minorEastAsia" w:cstheme="minorBidi"/>
                <w:b/>
                <w:bCs/>
                <w:smallCaps/>
                <w:noProof/>
                <w:sz w:val="24"/>
                <w:szCs w:val="24"/>
              </w:rPr>
              <w:tab/>
            </w:r>
            <w:r w:rsidRPr="00F005BE">
              <w:rPr>
                <w:rStyle w:val="Hyperlink"/>
                <w:rFonts w:ascii="Times New Roman" w:hAnsi="Times New Roman"/>
                <w:noProof/>
              </w:rPr>
              <w:t>General</w:t>
            </w:r>
            <w:r w:rsidRPr="00F005BE">
              <w:rPr>
                <w:noProof/>
                <w:webHidden/>
              </w:rPr>
              <w:tab/>
            </w:r>
            <w:r w:rsidRPr="00F005BE">
              <w:rPr>
                <w:noProof/>
                <w:webHidden/>
              </w:rPr>
              <w:fldChar w:fldCharType="begin"/>
            </w:r>
            <w:r w:rsidRPr="00F005BE">
              <w:rPr>
                <w:noProof/>
                <w:webHidden/>
              </w:rPr>
              <w:instrText xml:space="preserve"> PAGEREF _Toc64785784 \h </w:instrText>
            </w:r>
            <w:r w:rsidRPr="00F005BE">
              <w:rPr>
                <w:noProof/>
                <w:webHidden/>
              </w:rPr>
            </w:r>
            <w:r w:rsidRPr="00F005BE">
              <w:rPr>
                <w:noProof/>
                <w:webHidden/>
              </w:rPr>
              <w:fldChar w:fldCharType="separate"/>
            </w:r>
            <w:r w:rsidRPr="00F005BE">
              <w:rPr>
                <w:noProof/>
                <w:webHidden/>
              </w:rPr>
              <w:t>3</w:t>
            </w:r>
            <w:r w:rsidRPr="00F005BE">
              <w:rPr>
                <w:noProof/>
                <w:webHidden/>
              </w:rPr>
              <w:fldChar w:fldCharType="end"/>
            </w:r>
          </w:hyperlink>
        </w:p>
        <w:p w:rsidRPr="00F005BE" w:rsidR="00F005BE" w:rsidRDefault="00F005BE" w14:paraId="51341014" w14:textId="511718FC">
          <w:pPr>
            <w:pStyle w:val="TOC2"/>
            <w:tabs>
              <w:tab w:val="left" w:pos="442"/>
              <w:tab w:val="right" w:leader="dot" w:pos="9628"/>
            </w:tabs>
            <w:rPr>
              <w:rFonts w:eastAsiaTheme="minorEastAsia" w:cstheme="minorBidi"/>
              <w:b/>
              <w:bCs/>
              <w:smallCaps/>
              <w:noProof/>
              <w:sz w:val="24"/>
              <w:szCs w:val="24"/>
            </w:rPr>
          </w:pPr>
          <w:hyperlink w:history="1" w:anchor="_Toc64785785">
            <w:r w:rsidRPr="00F005BE">
              <w:rPr>
                <w:rStyle w:val="Hyperlink"/>
                <w:rFonts w:ascii="Times New Roman" w:hAnsi="Times New Roman"/>
                <w:noProof/>
              </w:rPr>
              <w:t>B.</w:t>
            </w:r>
            <w:r w:rsidRPr="00F005BE">
              <w:rPr>
                <w:rFonts w:eastAsiaTheme="minorEastAsia" w:cstheme="minorBidi"/>
                <w:b/>
                <w:bCs/>
                <w:smallCaps/>
                <w:noProof/>
                <w:sz w:val="24"/>
                <w:szCs w:val="24"/>
              </w:rPr>
              <w:tab/>
            </w:r>
            <w:r w:rsidRPr="00F005BE">
              <w:rPr>
                <w:rStyle w:val="Hyperlink"/>
                <w:rFonts w:ascii="Times New Roman" w:hAnsi="Times New Roman"/>
                <w:noProof/>
              </w:rPr>
              <w:t>Qualification and Exclusion of an Economic Operator, ESPD and Subcontracting</w:t>
            </w:r>
            <w:r w:rsidRPr="00F005BE">
              <w:rPr>
                <w:noProof/>
                <w:webHidden/>
              </w:rPr>
              <w:tab/>
            </w:r>
            <w:r w:rsidRPr="00F005BE">
              <w:rPr>
                <w:noProof/>
                <w:webHidden/>
              </w:rPr>
              <w:fldChar w:fldCharType="begin"/>
            </w:r>
            <w:r w:rsidRPr="00F005BE">
              <w:rPr>
                <w:noProof/>
                <w:webHidden/>
              </w:rPr>
              <w:instrText xml:space="preserve"> PAGEREF _Toc64785785 \h </w:instrText>
            </w:r>
            <w:r w:rsidRPr="00F005BE">
              <w:rPr>
                <w:noProof/>
                <w:webHidden/>
              </w:rPr>
            </w:r>
            <w:r w:rsidRPr="00F005BE">
              <w:rPr>
                <w:noProof/>
                <w:webHidden/>
              </w:rPr>
              <w:fldChar w:fldCharType="separate"/>
            </w:r>
            <w:r w:rsidRPr="00F005BE">
              <w:rPr>
                <w:noProof/>
                <w:webHidden/>
              </w:rPr>
              <w:t>4</w:t>
            </w:r>
            <w:r w:rsidRPr="00F005BE">
              <w:rPr>
                <w:noProof/>
                <w:webHidden/>
              </w:rPr>
              <w:fldChar w:fldCharType="end"/>
            </w:r>
          </w:hyperlink>
        </w:p>
        <w:p w:rsidRPr="00F005BE" w:rsidR="00F005BE" w:rsidRDefault="00F005BE" w14:paraId="5559B518" w14:textId="5E59A91D">
          <w:pPr>
            <w:pStyle w:val="TOC2"/>
            <w:tabs>
              <w:tab w:val="left" w:pos="454"/>
              <w:tab w:val="right" w:leader="dot" w:pos="9628"/>
            </w:tabs>
            <w:rPr>
              <w:rFonts w:eastAsiaTheme="minorEastAsia" w:cstheme="minorBidi"/>
              <w:b/>
              <w:bCs/>
              <w:smallCaps/>
              <w:noProof/>
              <w:sz w:val="24"/>
              <w:szCs w:val="24"/>
            </w:rPr>
          </w:pPr>
          <w:hyperlink w:history="1" w:anchor="_Toc64785786">
            <w:r w:rsidRPr="00F005BE">
              <w:rPr>
                <w:rStyle w:val="Hyperlink"/>
                <w:rFonts w:ascii="Times New Roman" w:hAnsi="Times New Roman"/>
                <w:noProof/>
              </w:rPr>
              <w:t>C.</w:t>
            </w:r>
            <w:r w:rsidRPr="00F005BE">
              <w:rPr>
                <w:rFonts w:eastAsiaTheme="minorEastAsia" w:cstheme="minorBidi"/>
                <w:b/>
                <w:bCs/>
                <w:smallCaps/>
                <w:noProof/>
                <w:sz w:val="24"/>
                <w:szCs w:val="24"/>
              </w:rPr>
              <w:tab/>
            </w:r>
            <w:r w:rsidRPr="00F005BE">
              <w:rPr>
                <w:rStyle w:val="Hyperlink"/>
                <w:rFonts w:ascii="Times New Roman" w:hAnsi="Times New Roman"/>
                <w:noProof/>
              </w:rPr>
              <w:t>Preparation of Tenders</w:t>
            </w:r>
            <w:r w:rsidRPr="00F005BE">
              <w:rPr>
                <w:noProof/>
                <w:webHidden/>
              </w:rPr>
              <w:tab/>
            </w:r>
            <w:r w:rsidRPr="00F005BE">
              <w:rPr>
                <w:noProof/>
                <w:webHidden/>
              </w:rPr>
              <w:fldChar w:fldCharType="begin"/>
            </w:r>
            <w:r w:rsidRPr="00F005BE">
              <w:rPr>
                <w:noProof/>
                <w:webHidden/>
              </w:rPr>
              <w:instrText xml:space="preserve"> PAGEREF _Toc64785786 \h </w:instrText>
            </w:r>
            <w:r w:rsidRPr="00F005BE">
              <w:rPr>
                <w:noProof/>
                <w:webHidden/>
              </w:rPr>
            </w:r>
            <w:r w:rsidRPr="00F005BE">
              <w:rPr>
                <w:noProof/>
                <w:webHidden/>
              </w:rPr>
              <w:fldChar w:fldCharType="separate"/>
            </w:r>
            <w:r w:rsidRPr="00F005BE">
              <w:rPr>
                <w:noProof/>
                <w:webHidden/>
              </w:rPr>
              <w:t>14</w:t>
            </w:r>
            <w:r w:rsidRPr="00F005BE">
              <w:rPr>
                <w:noProof/>
                <w:webHidden/>
              </w:rPr>
              <w:fldChar w:fldCharType="end"/>
            </w:r>
          </w:hyperlink>
        </w:p>
        <w:p w:rsidRPr="00F005BE" w:rsidR="00F005BE" w:rsidRDefault="00F005BE" w14:paraId="6D852DC9" w14:textId="24FFA4BA">
          <w:pPr>
            <w:pStyle w:val="TOC2"/>
            <w:tabs>
              <w:tab w:val="left" w:pos="454"/>
              <w:tab w:val="right" w:leader="dot" w:pos="9628"/>
            </w:tabs>
            <w:rPr>
              <w:rFonts w:eastAsiaTheme="minorEastAsia" w:cstheme="minorBidi"/>
              <w:b/>
              <w:bCs/>
              <w:smallCaps/>
              <w:noProof/>
              <w:sz w:val="24"/>
              <w:szCs w:val="24"/>
            </w:rPr>
          </w:pPr>
          <w:hyperlink w:history="1" w:anchor="_Toc64785787">
            <w:r w:rsidRPr="00F005BE">
              <w:rPr>
                <w:rStyle w:val="Hyperlink"/>
                <w:rFonts w:ascii="Times New Roman" w:hAnsi="Times New Roman"/>
                <w:noProof/>
              </w:rPr>
              <w:t>D.</w:t>
            </w:r>
            <w:r w:rsidRPr="00F005BE">
              <w:rPr>
                <w:rFonts w:eastAsiaTheme="minorEastAsia" w:cstheme="minorBidi"/>
                <w:b/>
                <w:bCs/>
                <w:smallCaps/>
                <w:noProof/>
                <w:sz w:val="24"/>
                <w:szCs w:val="24"/>
              </w:rPr>
              <w:tab/>
            </w:r>
            <w:r w:rsidRPr="00F005BE">
              <w:rPr>
                <w:rStyle w:val="Hyperlink"/>
                <w:rFonts w:ascii="Times New Roman" w:hAnsi="Times New Roman"/>
                <w:noProof/>
              </w:rPr>
              <w:t>Technical Specifications</w:t>
            </w:r>
            <w:r w:rsidRPr="00F005BE">
              <w:rPr>
                <w:noProof/>
                <w:webHidden/>
              </w:rPr>
              <w:tab/>
            </w:r>
            <w:r w:rsidRPr="00F005BE">
              <w:rPr>
                <w:noProof/>
                <w:webHidden/>
              </w:rPr>
              <w:fldChar w:fldCharType="begin"/>
            </w:r>
            <w:r w:rsidRPr="00F005BE">
              <w:rPr>
                <w:noProof/>
                <w:webHidden/>
              </w:rPr>
              <w:instrText xml:space="preserve"> PAGEREF _Toc64785787 \h </w:instrText>
            </w:r>
            <w:r w:rsidRPr="00F005BE">
              <w:rPr>
                <w:noProof/>
                <w:webHidden/>
              </w:rPr>
            </w:r>
            <w:r w:rsidRPr="00F005BE">
              <w:rPr>
                <w:noProof/>
                <w:webHidden/>
              </w:rPr>
              <w:fldChar w:fldCharType="separate"/>
            </w:r>
            <w:r w:rsidRPr="00F005BE">
              <w:rPr>
                <w:noProof/>
                <w:webHidden/>
              </w:rPr>
              <w:t>16</w:t>
            </w:r>
            <w:r w:rsidRPr="00F005BE">
              <w:rPr>
                <w:noProof/>
                <w:webHidden/>
              </w:rPr>
              <w:fldChar w:fldCharType="end"/>
            </w:r>
          </w:hyperlink>
        </w:p>
        <w:p w:rsidRPr="00F005BE" w:rsidR="00F005BE" w:rsidRDefault="00F005BE" w14:paraId="293A7095" w14:textId="1F0F9FED">
          <w:pPr>
            <w:pStyle w:val="TOC2"/>
            <w:tabs>
              <w:tab w:val="left" w:pos="442"/>
              <w:tab w:val="right" w:leader="dot" w:pos="9628"/>
            </w:tabs>
            <w:rPr>
              <w:rFonts w:eastAsiaTheme="minorEastAsia" w:cstheme="minorBidi"/>
              <w:b/>
              <w:bCs/>
              <w:smallCaps/>
              <w:noProof/>
              <w:sz w:val="24"/>
              <w:szCs w:val="24"/>
            </w:rPr>
          </w:pPr>
          <w:hyperlink w:history="1" w:anchor="_Toc64785788">
            <w:r w:rsidRPr="00F005BE">
              <w:rPr>
                <w:rStyle w:val="Hyperlink"/>
                <w:rFonts w:ascii="Times New Roman" w:hAnsi="Times New Roman"/>
                <w:noProof/>
              </w:rPr>
              <w:t>E.</w:t>
            </w:r>
            <w:r w:rsidRPr="00F005BE">
              <w:rPr>
                <w:rFonts w:eastAsiaTheme="minorEastAsia" w:cstheme="minorBidi"/>
                <w:b/>
                <w:bCs/>
                <w:smallCaps/>
                <w:noProof/>
                <w:sz w:val="24"/>
                <w:szCs w:val="24"/>
              </w:rPr>
              <w:tab/>
            </w:r>
            <w:r w:rsidRPr="00F005BE">
              <w:rPr>
                <w:rStyle w:val="Hyperlink"/>
                <w:rFonts w:ascii="Times New Roman" w:hAnsi="Times New Roman"/>
                <w:noProof/>
              </w:rPr>
              <w:t>Submission and opening of Tenders</w:t>
            </w:r>
            <w:r w:rsidRPr="00F005BE">
              <w:rPr>
                <w:noProof/>
                <w:webHidden/>
              </w:rPr>
              <w:tab/>
            </w:r>
            <w:r w:rsidRPr="00F005BE">
              <w:rPr>
                <w:noProof/>
                <w:webHidden/>
              </w:rPr>
              <w:fldChar w:fldCharType="begin"/>
            </w:r>
            <w:r w:rsidRPr="00F005BE">
              <w:rPr>
                <w:noProof/>
                <w:webHidden/>
              </w:rPr>
              <w:instrText xml:space="preserve"> PAGEREF _Toc64785788 \h </w:instrText>
            </w:r>
            <w:r w:rsidRPr="00F005BE">
              <w:rPr>
                <w:noProof/>
                <w:webHidden/>
              </w:rPr>
            </w:r>
            <w:r w:rsidRPr="00F005BE">
              <w:rPr>
                <w:noProof/>
                <w:webHidden/>
              </w:rPr>
              <w:fldChar w:fldCharType="separate"/>
            </w:r>
            <w:r w:rsidRPr="00F005BE">
              <w:rPr>
                <w:noProof/>
                <w:webHidden/>
              </w:rPr>
              <w:t>16</w:t>
            </w:r>
            <w:r w:rsidRPr="00F005BE">
              <w:rPr>
                <w:noProof/>
                <w:webHidden/>
              </w:rPr>
              <w:fldChar w:fldCharType="end"/>
            </w:r>
          </w:hyperlink>
        </w:p>
        <w:p w:rsidRPr="00F005BE" w:rsidR="00F005BE" w:rsidRDefault="00F005BE" w14:paraId="41FDC1A5" w14:textId="0998D144">
          <w:pPr>
            <w:pStyle w:val="TOC2"/>
            <w:tabs>
              <w:tab w:val="left" w:pos="429"/>
              <w:tab w:val="right" w:leader="dot" w:pos="9628"/>
            </w:tabs>
            <w:rPr>
              <w:rFonts w:eastAsiaTheme="minorEastAsia" w:cstheme="minorBidi"/>
              <w:b/>
              <w:bCs/>
              <w:smallCaps/>
              <w:noProof/>
              <w:sz w:val="24"/>
              <w:szCs w:val="24"/>
            </w:rPr>
          </w:pPr>
          <w:hyperlink w:history="1" w:anchor="_Toc64785789">
            <w:r w:rsidRPr="00F005BE">
              <w:rPr>
                <w:rStyle w:val="Hyperlink"/>
                <w:rFonts w:ascii="Times New Roman" w:hAnsi="Times New Roman"/>
                <w:noProof/>
              </w:rPr>
              <w:t>F.</w:t>
            </w:r>
            <w:r w:rsidRPr="00F005BE">
              <w:rPr>
                <w:rFonts w:eastAsiaTheme="minorEastAsia" w:cstheme="minorBidi"/>
                <w:b/>
                <w:bCs/>
                <w:smallCaps/>
                <w:noProof/>
                <w:sz w:val="24"/>
                <w:szCs w:val="24"/>
              </w:rPr>
              <w:tab/>
            </w:r>
            <w:r w:rsidRPr="00F005BE">
              <w:rPr>
                <w:rStyle w:val="Hyperlink"/>
                <w:rFonts w:ascii="Times New Roman" w:hAnsi="Times New Roman"/>
                <w:noProof/>
              </w:rPr>
              <w:t>Examination of Tenders</w:t>
            </w:r>
            <w:r w:rsidRPr="00F005BE">
              <w:rPr>
                <w:noProof/>
                <w:webHidden/>
              </w:rPr>
              <w:tab/>
            </w:r>
            <w:r w:rsidRPr="00F005BE">
              <w:rPr>
                <w:noProof/>
                <w:webHidden/>
              </w:rPr>
              <w:fldChar w:fldCharType="begin"/>
            </w:r>
            <w:r w:rsidRPr="00F005BE">
              <w:rPr>
                <w:noProof/>
                <w:webHidden/>
              </w:rPr>
              <w:instrText xml:space="preserve"> PAGEREF _Toc64785789 \h </w:instrText>
            </w:r>
            <w:r w:rsidRPr="00F005BE">
              <w:rPr>
                <w:noProof/>
                <w:webHidden/>
              </w:rPr>
            </w:r>
            <w:r w:rsidRPr="00F005BE">
              <w:rPr>
                <w:noProof/>
                <w:webHidden/>
              </w:rPr>
              <w:fldChar w:fldCharType="separate"/>
            </w:r>
            <w:r w:rsidRPr="00F005BE">
              <w:rPr>
                <w:noProof/>
                <w:webHidden/>
              </w:rPr>
              <w:t>17</w:t>
            </w:r>
            <w:r w:rsidRPr="00F005BE">
              <w:rPr>
                <w:noProof/>
                <w:webHidden/>
              </w:rPr>
              <w:fldChar w:fldCharType="end"/>
            </w:r>
          </w:hyperlink>
        </w:p>
        <w:p w:rsidRPr="00F005BE" w:rsidR="00F005BE" w:rsidRDefault="00F005BE" w14:paraId="3EFAB5A7" w14:textId="12C8A736">
          <w:pPr>
            <w:pStyle w:val="TOC2"/>
            <w:tabs>
              <w:tab w:val="left" w:pos="466"/>
              <w:tab w:val="right" w:leader="dot" w:pos="9628"/>
            </w:tabs>
            <w:rPr>
              <w:rFonts w:eastAsiaTheme="minorEastAsia" w:cstheme="minorBidi"/>
              <w:b/>
              <w:bCs/>
              <w:smallCaps/>
              <w:noProof/>
              <w:sz w:val="24"/>
              <w:szCs w:val="24"/>
            </w:rPr>
          </w:pPr>
          <w:hyperlink w:history="1" w:anchor="_Toc64785790">
            <w:r w:rsidRPr="00F005BE">
              <w:rPr>
                <w:rStyle w:val="Hyperlink"/>
                <w:rFonts w:ascii="Times New Roman" w:hAnsi="Times New Roman"/>
                <w:noProof/>
              </w:rPr>
              <w:t>G.</w:t>
            </w:r>
            <w:r w:rsidRPr="00F005BE">
              <w:rPr>
                <w:rFonts w:eastAsiaTheme="minorEastAsia" w:cstheme="minorBidi"/>
                <w:b/>
                <w:bCs/>
                <w:smallCaps/>
                <w:noProof/>
                <w:sz w:val="24"/>
                <w:szCs w:val="24"/>
              </w:rPr>
              <w:tab/>
            </w:r>
            <w:r w:rsidRPr="00F005BE">
              <w:rPr>
                <w:rStyle w:val="Hyperlink"/>
                <w:rFonts w:ascii="Times New Roman" w:hAnsi="Times New Roman"/>
                <w:noProof/>
              </w:rPr>
              <w:t>Contract Award</w:t>
            </w:r>
            <w:r w:rsidRPr="00F005BE">
              <w:rPr>
                <w:noProof/>
                <w:webHidden/>
              </w:rPr>
              <w:tab/>
            </w:r>
            <w:r w:rsidRPr="00F005BE">
              <w:rPr>
                <w:noProof/>
                <w:webHidden/>
              </w:rPr>
              <w:fldChar w:fldCharType="begin"/>
            </w:r>
            <w:r w:rsidRPr="00F005BE">
              <w:rPr>
                <w:noProof/>
                <w:webHidden/>
              </w:rPr>
              <w:instrText xml:space="preserve"> PAGEREF _Toc64785790 \h </w:instrText>
            </w:r>
            <w:r w:rsidRPr="00F005BE">
              <w:rPr>
                <w:noProof/>
                <w:webHidden/>
              </w:rPr>
            </w:r>
            <w:r w:rsidRPr="00F005BE">
              <w:rPr>
                <w:noProof/>
                <w:webHidden/>
              </w:rPr>
              <w:fldChar w:fldCharType="separate"/>
            </w:r>
            <w:r w:rsidRPr="00F005BE">
              <w:rPr>
                <w:noProof/>
                <w:webHidden/>
              </w:rPr>
              <w:t>18</w:t>
            </w:r>
            <w:r w:rsidRPr="00F005BE">
              <w:rPr>
                <w:noProof/>
                <w:webHidden/>
              </w:rPr>
              <w:fldChar w:fldCharType="end"/>
            </w:r>
          </w:hyperlink>
        </w:p>
        <w:p w:rsidRPr="00F005BE" w:rsidR="00F005BE" w:rsidRDefault="00F005BE" w14:paraId="331791EC" w14:textId="25B1EB60">
          <w:pPr>
            <w:pStyle w:val="TOC2"/>
            <w:tabs>
              <w:tab w:val="left" w:pos="466"/>
              <w:tab w:val="right" w:leader="dot" w:pos="9628"/>
            </w:tabs>
            <w:rPr>
              <w:rFonts w:eastAsiaTheme="minorEastAsia" w:cstheme="minorBidi"/>
              <w:b/>
              <w:bCs/>
              <w:smallCaps/>
              <w:noProof/>
              <w:sz w:val="24"/>
              <w:szCs w:val="24"/>
            </w:rPr>
          </w:pPr>
          <w:hyperlink w:history="1" w:anchor="_Toc64785791">
            <w:r w:rsidRPr="00F005BE">
              <w:rPr>
                <w:rStyle w:val="Hyperlink"/>
                <w:rFonts w:ascii="Times New Roman" w:hAnsi="Times New Roman"/>
                <w:noProof/>
              </w:rPr>
              <w:t>H.</w:t>
            </w:r>
            <w:r w:rsidRPr="00F005BE">
              <w:rPr>
                <w:rFonts w:eastAsiaTheme="minorEastAsia" w:cstheme="minorBidi"/>
                <w:b/>
                <w:bCs/>
                <w:smallCaps/>
                <w:noProof/>
                <w:sz w:val="24"/>
                <w:szCs w:val="24"/>
              </w:rPr>
              <w:tab/>
            </w:r>
            <w:r w:rsidRPr="00F005BE">
              <w:rPr>
                <w:rStyle w:val="Hyperlink"/>
                <w:rFonts w:ascii="Times New Roman" w:hAnsi="Times New Roman"/>
                <w:noProof/>
              </w:rPr>
              <w:t>Contestations</w:t>
            </w:r>
            <w:r w:rsidRPr="00F005BE">
              <w:rPr>
                <w:noProof/>
                <w:webHidden/>
              </w:rPr>
              <w:tab/>
            </w:r>
            <w:r w:rsidRPr="00F005BE">
              <w:rPr>
                <w:noProof/>
                <w:webHidden/>
              </w:rPr>
              <w:fldChar w:fldCharType="begin"/>
            </w:r>
            <w:r w:rsidRPr="00F005BE">
              <w:rPr>
                <w:noProof/>
                <w:webHidden/>
              </w:rPr>
              <w:instrText xml:space="preserve"> PAGEREF _Toc64785791 \h </w:instrText>
            </w:r>
            <w:r w:rsidRPr="00F005BE">
              <w:rPr>
                <w:noProof/>
                <w:webHidden/>
              </w:rPr>
            </w:r>
            <w:r w:rsidRPr="00F005BE">
              <w:rPr>
                <w:noProof/>
                <w:webHidden/>
              </w:rPr>
              <w:fldChar w:fldCharType="separate"/>
            </w:r>
            <w:r w:rsidRPr="00F005BE">
              <w:rPr>
                <w:noProof/>
                <w:webHidden/>
              </w:rPr>
              <w:t>26</w:t>
            </w:r>
            <w:r w:rsidRPr="00F005BE">
              <w:rPr>
                <w:noProof/>
                <w:webHidden/>
              </w:rPr>
              <w:fldChar w:fldCharType="end"/>
            </w:r>
          </w:hyperlink>
        </w:p>
        <w:p w:rsidRPr="00F005BE" w:rsidR="00F005BE" w:rsidRDefault="00F005BE" w14:paraId="2A45E4CD" w14:textId="0555BE98">
          <w:pPr>
            <w:pStyle w:val="TOC1"/>
            <w:tabs>
              <w:tab w:val="right" w:leader="dot" w:pos="9628"/>
            </w:tabs>
            <w:rPr>
              <w:rFonts w:eastAsiaTheme="minorEastAsia" w:cstheme="minorBidi"/>
              <w:b w:val="0"/>
              <w:bCs w:val="0"/>
              <w:caps/>
              <w:noProof/>
            </w:rPr>
          </w:pPr>
          <w:hyperlink w:history="1" w:anchor="_Toc64785792">
            <w:r w:rsidRPr="00F005BE">
              <w:rPr>
                <w:rStyle w:val="Hyperlink"/>
                <w:noProof/>
              </w:rPr>
              <w:t>Section II: Tender Data Sheet</w:t>
            </w:r>
            <w:r w:rsidRPr="00F005BE">
              <w:rPr>
                <w:noProof/>
                <w:webHidden/>
              </w:rPr>
              <w:tab/>
            </w:r>
            <w:r w:rsidRPr="00F005BE">
              <w:rPr>
                <w:noProof/>
                <w:webHidden/>
              </w:rPr>
              <w:fldChar w:fldCharType="begin"/>
            </w:r>
            <w:r w:rsidRPr="00F005BE">
              <w:rPr>
                <w:noProof/>
                <w:webHidden/>
              </w:rPr>
              <w:instrText xml:space="preserve"> PAGEREF _Toc64785792 \h </w:instrText>
            </w:r>
            <w:r w:rsidRPr="00F005BE">
              <w:rPr>
                <w:noProof/>
                <w:webHidden/>
              </w:rPr>
            </w:r>
            <w:r w:rsidRPr="00F005BE">
              <w:rPr>
                <w:noProof/>
                <w:webHidden/>
              </w:rPr>
              <w:fldChar w:fldCharType="separate"/>
            </w:r>
            <w:r w:rsidRPr="00F005BE">
              <w:rPr>
                <w:noProof/>
                <w:webHidden/>
              </w:rPr>
              <w:t>28</w:t>
            </w:r>
            <w:r w:rsidRPr="00F005BE">
              <w:rPr>
                <w:noProof/>
                <w:webHidden/>
              </w:rPr>
              <w:fldChar w:fldCharType="end"/>
            </w:r>
          </w:hyperlink>
        </w:p>
        <w:p w:rsidRPr="00F005BE" w:rsidR="00F005BE" w:rsidRDefault="00F005BE" w14:paraId="56674CAF" w14:textId="4F422BE7">
          <w:pPr>
            <w:pStyle w:val="TOC2"/>
            <w:tabs>
              <w:tab w:val="right" w:leader="dot" w:pos="9628"/>
            </w:tabs>
            <w:rPr>
              <w:rFonts w:eastAsiaTheme="minorEastAsia" w:cstheme="minorBidi"/>
              <w:b/>
              <w:bCs/>
              <w:smallCaps/>
              <w:noProof/>
              <w:sz w:val="24"/>
              <w:szCs w:val="24"/>
            </w:rPr>
          </w:pPr>
          <w:r w:rsidRPr="00F005BE">
            <w:rPr>
              <w:rStyle w:val="Hyperlink"/>
              <w:noProof/>
            </w:rPr>
            <w:fldChar w:fldCharType="begin"/>
          </w:r>
          <w:r w:rsidRPr="00F005BE">
            <w:rPr>
              <w:rStyle w:val="Hyperlink"/>
              <w:noProof/>
            </w:rPr>
            <w:instrText xml:space="preserve"> </w:instrText>
          </w:r>
          <w:r w:rsidRPr="00F005BE">
            <w:rPr>
              <w:noProof/>
            </w:rPr>
            <w:instrText>HYPERLINK \l "_Toc64785793"</w:instrText>
          </w:r>
          <w:r w:rsidRPr="00F005BE">
            <w:rPr>
              <w:rStyle w:val="Hyperlink"/>
              <w:noProof/>
            </w:rPr>
            <w:instrText xml:space="preserve"> </w:instrText>
          </w:r>
          <w:r w:rsidRPr="00F005BE">
            <w:rPr>
              <w:rStyle w:val="Hyperlink"/>
              <w:noProof/>
            </w:rPr>
          </w:r>
          <w:r w:rsidRPr="00F005BE">
            <w:rPr>
              <w:rStyle w:val="Hyperlink"/>
              <w:noProof/>
            </w:rPr>
            <w:fldChar w:fldCharType="separate"/>
          </w:r>
          <w:r w:rsidRPr="00F005BE">
            <w:rPr>
              <w:rStyle w:val="Hyperlink"/>
              <w:rFonts w:ascii="Times New Roman" w:hAnsi="Times New Roman"/>
              <w:noProof/>
              <w:shd w:val="clear" w:color="auto" w:fill="9CC2E5" w:themeFill="accent5" w:themeFillTint="99"/>
            </w:rPr>
            <w:t xml:space="preserve">A. </w:t>
          </w:r>
          <w:r w:rsidRPr="00F005BE">
            <w:rPr>
              <w:rStyle w:val="Hyperlink"/>
              <w:rFonts w:ascii="Times New Roman" w:hAnsi="Times New Roman"/>
              <w:noProof/>
            </w:rPr>
            <w:t>General</w:t>
          </w:r>
          <w:r w:rsidRPr="00F005BE">
            <w:rPr>
              <w:noProof/>
              <w:webHidden/>
            </w:rPr>
            <w:tab/>
          </w:r>
          <w:r w:rsidRPr="00F005BE">
            <w:rPr>
              <w:noProof/>
              <w:webHidden/>
            </w:rPr>
            <w:fldChar w:fldCharType="begin"/>
          </w:r>
          <w:r w:rsidRPr="00F005BE">
            <w:rPr>
              <w:noProof/>
              <w:webHidden/>
            </w:rPr>
            <w:instrText xml:space="preserve"> PAGEREF _Toc64785793 \h </w:instrText>
          </w:r>
          <w:r w:rsidRPr="00F005BE">
            <w:rPr>
              <w:noProof/>
              <w:webHidden/>
            </w:rPr>
          </w:r>
          <w:r w:rsidRPr="00F005BE">
            <w:rPr>
              <w:noProof/>
              <w:webHidden/>
            </w:rPr>
            <w:fldChar w:fldCharType="separate"/>
          </w:r>
          <w:r w:rsidRPr="00F005BE">
            <w:rPr>
              <w:noProof/>
              <w:webHidden/>
            </w:rPr>
            <w:t>28</w:t>
          </w:r>
          <w:r w:rsidRPr="00F005BE">
            <w:rPr>
              <w:noProof/>
              <w:webHidden/>
            </w:rPr>
            <w:fldChar w:fldCharType="end"/>
          </w:r>
          <w:r w:rsidRPr="00F005BE">
            <w:rPr>
              <w:rStyle w:val="Hyperlink"/>
              <w:noProof/>
            </w:rPr>
            <w:fldChar w:fldCharType="end"/>
          </w:r>
        </w:p>
        <w:p w:rsidRPr="00F005BE" w:rsidR="00F005BE" w:rsidRDefault="00F005BE" w14:paraId="53F5C8F7" w14:textId="25E925AE">
          <w:pPr>
            <w:pStyle w:val="TOC2"/>
            <w:tabs>
              <w:tab w:val="right" w:leader="dot" w:pos="9628"/>
            </w:tabs>
            <w:rPr>
              <w:rFonts w:eastAsiaTheme="minorEastAsia" w:cstheme="minorBidi"/>
              <w:b/>
              <w:bCs/>
              <w:smallCaps/>
              <w:noProof/>
              <w:sz w:val="24"/>
              <w:szCs w:val="24"/>
            </w:rPr>
          </w:pPr>
          <w:hyperlink w:history="1" w:anchor="_Toc64785794">
            <w:r w:rsidRPr="00F005BE">
              <w:rPr>
                <w:rStyle w:val="Hyperlink"/>
                <w:rFonts w:ascii="Times New Roman" w:hAnsi="Times New Roman"/>
                <w:noProof/>
              </w:rPr>
              <w:t>B. Qualification and Exclusion of an Economic Operator, ESPD and Subcontracting</w:t>
            </w:r>
            <w:r w:rsidRPr="00F005BE">
              <w:rPr>
                <w:noProof/>
                <w:webHidden/>
              </w:rPr>
              <w:tab/>
            </w:r>
            <w:r w:rsidRPr="00F005BE">
              <w:rPr>
                <w:noProof/>
                <w:webHidden/>
              </w:rPr>
              <w:fldChar w:fldCharType="begin"/>
            </w:r>
            <w:r w:rsidRPr="00F005BE">
              <w:rPr>
                <w:noProof/>
                <w:webHidden/>
              </w:rPr>
              <w:instrText xml:space="preserve"> PAGEREF _Toc64785794 \h </w:instrText>
            </w:r>
            <w:r w:rsidRPr="00F005BE">
              <w:rPr>
                <w:noProof/>
                <w:webHidden/>
              </w:rPr>
            </w:r>
            <w:r w:rsidRPr="00F005BE">
              <w:rPr>
                <w:noProof/>
                <w:webHidden/>
              </w:rPr>
              <w:fldChar w:fldCharType="separate"/>
            </w:r>
            <w:r w:rsidRPr="00F005BE">
              <w:rPr>
                <w:noProof/>
                <w:webHidden/>
              </w:rPr>
              <w:t>29</w:t>
            </w:r>
            <w:r w:rsidRPr="00F005BE">
              <w:rPr>
                <w:noProof/>
                <w:webHidden/>
              </w:rPr>
              <w:fldChar w:fldCharType="end"/>
            </w:r>
          </w:hyperlink>
        </w:p>
        <w:p w:rsidRPr="00F005BE" w:rsidR="00F005BE" w:rsidRDefault="00F005BE" w14:paraId="172B7B15" w14:textId="73ABB7B7">
          <w:pPr>
            <w:pStyle w:val="TOC2"/>
            <w:tabs>
              <w:tab w:val="right" w:leader="dot" w:pos="9628"/>
            </w:tabs>
            <w:rPr>
              <w:rFonts w:eastAsiaTheme="minorEastAsia" w:cstheme="minorBidi"/>
              <w:b/>
              <w:bCs/>
              <w:smallCaps/>
              <w:noProof/>
              <w:sz w:val="24"/>
              <w:szCs w:val="24"/>
            </w:rPr>
          </w:pPr>
          <w:hyperlink w:history="1" w:anchor="_Toc64785795">
            <w:r w:rsidRPr="00F005BE">
              <w:rPr>
                <w:rStyle w:val="Hyperlink"/>
                <w:rFonts w:ascii="Times New Roman" w:hAnsi="Times New Roman"/>
                <w:noProof/>
                <w:shd w:val="clear" w:color="auto" w:fill="9CC2E5" w:themeFill="accent5" w:themeFillTint="99"/>
              </w:rPr>
              <w:t xml:space="preserve">C. </w:t>
            </w:r>
            <w:r w:rsidRPr="00F005BE">
              <w:rPr>
                <w:rStyle w:val="Hyperlink"/>
                <w:rFonts w:ascii="Times New Roman" w:hAnsi="Times New Roman"/>
                <w:noProof/>
              </w:rPr>
              <w:t>Preparation of Tenders</w:t>
            </w:r>
            <w:r w:rsidRPr="00F005BE">
              <w:rPr>
                <w:noProof/>
                <w:webHidden/>
              </w:rPr>
              <w:tab/>
            </w:r>
            <w:r w:rsidRPr="00F005BE">
              <w:rPr>
                <w:noProof/>
                <w:webHidden/>
              </w:rPr>
              <w:fldChar w:fldCharType="begin"/>
            </w:r>
            <w:r w:rsidRPr="00F005BE">
              <w:rPr>
                <w:noProof/>
                <w:webHidden/>
              </w:rPr>
              <w:instrText xml:space="preserve"> PAGEREF _Toc64785795 \h </w:instrText>
            </w:r>
            <w:r w:rsidRPr="00F005BE">
              <w:rPr>
                <w:noProof/>
                <w:webHidden/>
              </w:rPr>
            </w:r>
            <w:r w:rsidRPr="00F005BE">
              <w:rPr>
                <w:noProof/>
                <w:webHidden/>
              </w:rPr>
              <w:fldChar w:fldCharType="separate"/>
            </w:r>
            <w:r w:rsidRPr="00F005BE">
              <w:rPr>
                <w:noProof/>
                <w:webHidden/>
              </w:rPr>
              <w:t>31</w:t>
            </w:r>
            <w:r w:rsidRPr="00F005BE">
              <w:rPr>
                <w:noProof/>
                <w:webHidden/>
              </w:rPr>
              <w:fldChar w:fldCharType="end"/>
            </w:r>
          </w:hyperlink>
        </w:p>
        <w:p w:rsidRPr="00F005BE" w:rsidR="00F005BE" w:rsidRDefault="00F005BE" w14:paraId="7A1D95D0" w14:textId="0C1F2F15">
          <w:pPr>
            <w:pStyle w:val="TOC2"/>
            <w:tabs>
              <w:tab w:val="right" w:leader="dot" w:pos="9628"/>
            </w:tabs>
            <w:rPr>
              <w:rFonts w:eastAsiaTheme="minorEastAsia" w:cstheme="minorBidi"/>
              <w:b/>
              <w:bCs/>
              <w:smallCaps/>
              <w:noProof/>
              <w:sz w:val="24"/>
              <w:szCs w:val="24"/>
            </w:rPr>
          </w:pPr>
          <w:hyperlink w:history="1" w:anchor="_Toc64785796">
            <w:r w:rsidRPr="00F005BE">
              <w:rPr>
                <w:rStyle w:val="Hyperlink"/>
                <w:rFonts w:ascii="Times New Roman" w:hAnsi="Times New Roman"/>
                <w:noProof/>
              </w:rPr>
              <w:t>D. Technical Specifications</w:t>
            </w:r>
            <w:r w:rsidRPr="00F005BE">
              <w:rPr>
                <w:noProof/>
                <w:webHidden/>
              </w:rPr>
              <w:tab/>
            </w:r>
            <w:r w:rsidRPr="00F005BE">
              <w:rPr>
                <w:noProof/>
                <w:webHidden/>
              </w:rPr>
              <w:fldChar w:fldCharType="begin"/>
            </w:r>
            <w:r w:rsidRPr="00F005BE">
              <w:rPr>
                <w:noProof/>
                <w:webHidden/>
              </w:rPr>
              <w:instrText xml:space="preserve"> PAGEREF _Toc64785796 \h </w:instrText>
            </w:r>
            <w:r w:rsidRPr="00F005BE">
              <w:rPr>
                <w:noProof/>
                <w:webHidden/>
              </w:rPr>
            </w:r>
            <w:r w:rsidRPr="00F005BE">
              <w:rPr>
                <w:noProof/>
                <w:webHidden/>
              </w:rPr>
              <w:fldChar w:fldCharType="separate"/>
            </w:r>
            <w:r w:rsidRPr="00F005BE">
              <w:rPr>
                <w:noProof/>
                <w:webHidden/>
              </w:rPr>
              <w:t>32</w:t>
            </w:r>
            <w:r w:rsidRPr="00F005BE">
              <w:rPr>
                <w:noProof/>
                <w:webHidden/>
              </w:rPr>
              <w:fldChar w:fldCharType="end"/>
            </w:r>
          </w:hyperlink>
        </w:p>
        <w:p w:rsidRPr="00F005BE" w:rsidR="00F005BE" w:rsidRDefault="00F005BE" w14:paraId="5C094DD0" w14:textId="3AAB1620">
          <w:pPr>
            <w:pStyle w:val="TOC2"/>
            <w:tabs>
              <w:tab w:val="right" w:leader="dot" w:pos="9628"/>
            </w:tabs>
            <w:rPr>
              <w:rFonts w:eastAsiaTheme="minorEastAsia" w:cstheme="minorBidi"/>
              <w:b/>
              <w:bCs/>
              <w:smallCaps/>
              <w:noProof/>
              <w:sz w:val="24"/>
              <w:szCs w:val="24"/>
            </w:rPr>
          </w:pPr>
          <w:hyperlink w:history="1" w:anchor="_Toc64785797">
            <w:r w:rsidRPr="00F005BE">
              <w:rPr>
                <w:rStyle w:val="Hyperlink"/>
                <w:rFonts w:ascii="Times New Roman" w:hAnsi="Times New Roman"/>
                <w:noProof/>
                <w:shd w:val="clear" w:color="auto" w:fill="9CC2E5" w:themeFill="accent5" w:themeFillTint="99"/>
              </w:rPr>
              <w:t>E</w:t>
            </w:r>
            <w:r w:rsidRPr="00F005BE">
              <w:rPr>
                <w:rStyle w:val="Hyperlink"/>
                <w:rFonts w:ascii="Times New Roman" w:hAnsi="Times New Roman"/>
                <w:noProof/>
              </w:rPr>
              <w:t>. Submission and opening of Tenders</w:t>
            </w:r>
            <w:r w:rsidRPr="00F005BE">
              <w:rPr>
                <w:noProof/>
                <w:webHidden/>
              </w:rPr>
              <w:tab/>
            </w:r>
            <w:r w:rsidRPr="00F005BE">
              <w:rPr>
                <w:noProof/>
                <w:webHidden/>
              </w:rPr>
              <w:fldChar w:fldCharType="begin"/>
            </w:r>
            <w:r w:rsidRPr="00F005BE">
              <w:rPr>
                <w:noProof/>
                <w:webHidden/>
              </w:rPr>
              <w:instrText xml:space="preserve"> PAGEREF _Toc64785797 \h </w:instrText>
            </w:r>
            <w:r w:rsidRPr="00F005BE">
              <w:rPr>
                <w:noProof/>
                <w:webHidden/>
              </w:rPr>
            </w:r>
            <w:r w:rsidRPr="00F005BE">
              <w:rPr>
                <w:noProof/>
                <w:webHidden/>
              </w:rPr>
              <w:fldChar w:fldCharType="separate"/>
            </w:r>
            <w:r w:rsidRPr="00F005BE">
              <w:rPr>
                <w:noProof/>
                <w:webHidden/>
              </w:rPr>
              <w:t>33</w:t>
            </w:r>
            <w:r w:rsidRPr="00F005BE">
              <w:rPr>
                <w:noProof/>
                <w:webHidden/>
              </w:rPr>
              <w:fldChar w:fldCharType="end"/>
            </w:r>
          </w:hyperlink>
        </w:p>
        <w:p w:rsidRPr="00F005BE" w:rsidR="00F005BE" w:rsidRDefault="00F005BE" w14:paraId="6BFB0B23" w14:textId="03415ECE">
          <w:pPr>
            <w:pStyle w:val="TOC2"/>
            <w:tabs>
              <w:tab w:val="right" w:leader="dot" w:pos="9628"/>
            </w:tabs>
            <w:rPr>
              <w:rFonts w:eastAsiaTheme="minorEastAsia" w:cstheme="minorBidi"/>
              <w:b/>
              <w:bCs/>
              <w:smallCaps/>
              <w:noProof/>
              <w:sz w:val="24"/>
              <w:szCs w:val="24"/>
            </w:rPr>
          </w:pPr>
          <w:hyperlink w:history="1" w:anchor="_Toc64785798">
            <w:r w:rsidRPr="00F005BE">
              <w:rPr>
                <w:rStyle w:val="Hyperlink"/>
                <w:rFonts w:ascii="Times New Roman" w:hAnsi="Times New Roman"/>
                <w:noProof/>
              </w:rPr>
              <w:t>G. Contract Award</w:t>
            </w:r>
            <w:r w:rsidRPr="00F005BE">
              <w:rPr>
                <w:noProof/>
                <w:webHidden/>
              </w:rPr>
              <w:tab/>
            </w:r>
            <w:r w:rsidRPr="00F005BE">
              <w:rPr>
                <w:noProof/>
                <w:webHidden/>
              </w:rPr>
              <w:fldChar w:fldCharType="begin"/>
            </w:r>
            <w:r w:rsidRPr="00F005BE">
              <w:rPr>
                <w:noProof/>
                <w:webHidden/>
              </w:rPr>
              <w:instrText xml:space="preserve"> PAGEREF _Toc64785798 \h </w:instrText>
            </w:r>
            <w:r w:rsidRPr="00F005BE">
              <w:rPr>
                <w:noProof/>
                <w:webHidden/>
              </w:rPr>
            </w:r>
            <w:r w:rsidRPr="00F005BE">
              <w:rPr>
                <w:noProof/>
                <w:webHidden/>
              </w:rPr>
              <w:fldChar w:fldCharType="separate"/>
            </w:r>
            <w:r w:rsidRPr="00F005BE">
              <w:rPr>
                <w:noProof/>
                <w:webHidden/>
              </w:rPr>
              <w:t>33</w:t>
            </w:r>
            <w:r w:rsidRPr="00F005BE">
              <w:rPr>
                <w:noProof/>
                <w:webHidden/>
              </w:rPr>
              <w:fldChar w:fldCharType="end"/>
            </w:r>
          </w:hyperlink>
        </w:p>
        <w:p w:rsidRPr="00F005BE" w:rsidR="00F005BE" w:rsidRDefault="00F005BE" w14:paraId="18E7311B" w14:textId="77B52E04">
          <w:pPr>
            <w:pStyle w:val="TOC2"/>
            <w:tabs>
              <w:tab w:val="right" w:leader="dot" w:pos="9628"/>
            </w:tabs>
            <w:rPr>
              <w:rFonts w:eastAsiaTheme="minorEastAsia" w:cstheme="minorBidi"/>
              <w:b/>
              <w:bCs/>
              <w:smallCaps/>
              <w:noProof/>
              <w:sz w:val="24"/>
              <w:szCs w:val="24"/>
            </w:rPr>
          </w:pPr>
          <w:hyperlink w:history="1" w:anchor="_Toc64785799">
            <w:r w:rsidRPr="00F005BE">
              <w:rPr>
                <w:rStyle w:val="Hyperlink"/>
                <w:rFonts w:ascii="Times New Roman" w:hAnsi="Times New Roman"/>
                <w:noProof/>
              </w:rPr>
              <w:t>Annex 1. ESPD Declaration Form prepared by the Contracting Authority</w:t>
            </w:r>
            <w:r w:rsidRPr="00F005BE">
              <w:rPr>
                <w:noProof/>
                <w:webHidden/>
              </w:rPr>
              <w:tab/>
            </w:r>
            <w:r w:rsidRPr="00F005BE">
              <w:rPr>
                <w:noProof/>
                <w:webHidden/>
              </w:rPr>
              <w:fldChar w:fldCharType="begin"/>
            </w:r>
            <w:r w:rsidRPr="00F005BE">
              <w:rPr>
                <w:noProof/>
                <w:webHidden/>
              </w:rPr>
              <w:instrText xml:space="preserve"> PAGEREF _Toc64785799 \h </w:instrText>
            </w:r>
            <w:r w:rsidRPr="00F005BE">
              <w:rPr>
                <w:noProof/>
                <w:webHidden/>
              </w:rPr>
            </w:r>
            <w:r w:rsidRPr="00F005BE">
              <w:rPr>
                <w:noProof/>
                <w:webHidden/>
              </w:rPr>
              <w:fldChar w:fldCharType="separate"/>
            </w:r>
            <w:r w:rsidRPr="00F005BE">
              <w:rPr>
                <w:noProof/>
                <w:webHidden/>
              </w:rPr>
              <w:t>37</w:t>
            </w:r>
            <w:r w:rsidRPr="00F005BE">
              <w:rPr>
                <w:noProof/>
                <w:webHidden/>
              </w:rPr>
              <w:fldChar w:fldCharType="end"/>
            </w:r>
          </w:hyperlink>
        </w:p>
        <w:p w:rsidRPr="00F005BE" w:rsidR="00F005BE" w:rsidRDefault="00F005BE" w14:paraId="7853A828" w14:textId="4E116438">
          <w:pPr>
            <w:pStyle w:val="TOC2"/>
            <w:tabs>
              <w:tab w:val="right" w:leader="dot" w:pos="9628"/>
            </w:tabs>
            <w:rPr>
              <w:rFonts w:eastAsiaTheme="minorEastAsia" w:cstheme="minorBidi"/>
              <w:b/>
              <w:bCs/>
              <w:smallCaps/>
              <w:noProof/>
              <w:sz w:val="24"/>
              <w:szCs w:val="24"/>
            </w:rPr>
          </w:pPr>
          <w:hyperlink w:history="1" w:anchor="_Toc64785800">
            <w:r w:rsidRPr="00F005BE">
              <w:rPr>
                <w:rStyle w:val="Hyperlink"/>
                <w:rFonts w:ascii="Times New Roman" w:hAnsi="Times New Roman"/>
                <w:noProof/>
              </w:rPr>
              <w:t>Annex 2 Standard Contract Registration Form</w:t>
            </w:r>
            <w:r w:rsidRPr="00F005BE">
              <w:rPr>
                <w:noProof/>
                <w:webHidden/>
              </w:rPr>
              <w:tab/>
            </w:r>
            <w:r w:rsidRPr="00F005BE">
              <w:rPr>
                <w:noProof/>
                <w:webHidden/>
              </w:rPr>
              <w:fldChar w:fldCharType="begin"/>
            </w:r>
            <w:r w:rsidRPr="00F005BE">
              <w:rPr>
                <w:noProof/>
                <w:webHidden/>
              </w:rPr>
              <w:instrText xml:space="preserve"> PAGEREF _Toc64785800 \h </w:instrText>
            </w:r>
            <w:r w:rsidRPr="00F005BE">
              <w:rPr>
                <w:noProof/>
                <w:webHidden/>
              </w:rPr>
            </w:r>
            <w:r w:rsidRPr="00F005BE">
              <w:rPr>
                <w:noProof/>
                <w:webHidden/>
              </w:rPr>
              <w:fldChar w:fldCharType="separate"/>
            </w:r>
            <w:r w:rsidRPr="00F005BE">
              <w:rPr>
                <w:noProof/>
                <w:webHidden/>
              </w:rPr>
              <w:t>38</w:t>
            </w:r>
            <w:r w:rsidRPr="00F005BE">
              <w:rPr>
                <w:noProof/>
                <w:webHidden/>
              </w:rPr>
              <w:fldChar w:fldCharType="end"/>
            </w:r>
          </w:hyperlink>
        </w:p>
        <w:p w:rsidRPr="00F005BE" w:rsidR="00F005BE" w:rsidRDefault="00F005BE" w14:paraId="3C66EE15" w14:textId="64F208EA">
          <w:pPr>
            <w:pStyle w:val="TOC2"/>
            <w:tabs>
              <w:tab w:val="right" w:leader="dot" w:pos="9628"/>
            </w:tabs>
            <w:rPr>
              <w:rFonts w:eastAsiaTheme="minorEastAsia" w:cstheme="minorBidi"/>
              <w:b/>
              <w:bCs/>
              <w:smallCaps/>
              <w:noProof/>
              <w:sz w:val="24"/>
              <w:szCs w:val="24"/>
            </w:rPr>
          </w:pPr>
          <w:hyperlink w:history="1" w:anchor="_Toc64785801">
            <w:r w:rsidRPr="00F005BE">
              <w:rPr>
                <w:rStyle w:val="Hyperlink"/>
                <w:rFonts w:ascii="Times New Roman" w:hAnsi="Times New Roman"/>
                <w:noProof/>
              </w:rPr>
              <w:t>Annex 3. Addendums to the Tender Documents</w:t>
            </w:r>
            <w:r w:rsidRPr="00F005BE">
              <w:rPr>
                <w:noProof/>
                <w:webHidden/>
              </w:rPr>
              <w:tab/>
            </w:r>
            <w:r w:rsidRPr="00F005BE">
              <w:rPr>
                <w:noProof/>
                <w:webHidden/>
              </w:rPr>
              <w:fldChar w:fldCharType="begin"/>
            </w:r>
            <w:r w:rsidRPr="00F005BE">
              <w:rPr>
                <w:noProof/>
                <w:webHidden/>
              </w:rPr>
              <w:instrText xml:space="preserve"> PAGEREF _Toc64785801 \h </w:instrText>
            </w:r>
            <w:r w:rsidRPr="00F005BE">
              <w:rPr>
                <w:noProof/>
                <w:webHidden/>
              </w:rPr>
            </w:r>
            <w:r w:rsidRPr="00F005BE">
              <w:rPr>
                <w:noProof/>
                <w:webHidden/>
              </w:rPr>
              <w:fldChar w:fldCharType="separate"/>
            </w:r>
            <w:r w:rsidRPr="00F005BE">
              <w:rPr>
                <w:noProof/>
                <w:webHidden/>
              </w:rPr>
              <w:t>43</w:t>
            </w:r>
            <w:r w:rsidRPr="00F005BE">
              <w:rPr>
                <w:noProof/>
                <w:webHidden/>
              </w:rPr>
              <w:fldChar w:fldCharType="end"/>
            </w:r>
          </w:hyperlink>
        </w:p>
        <w:p w:rsidRPr="00F005BE" w:rsidR="00F005BE" w:rsidRDefault="00F005BE" w14:paraId="53C876AA" w14:textId="7D16D81B">
          <w:pPr>
            <w:pStyle w:val="TOC1"/>
            <w:tabs>
              <w:tab w:val="right" w:leader="dot" w:pos="9628"/>
            </w:tabs>
            <w:rPr>
              <w:rFonts w:eastAsiaTheme="minorEastAsia" w:cstheme="minorBidi"/>
              <w:b w:val="0"/>
              <w:bCs w:val="0"/>
              <w:caps/>
              <w:noProof/>
            </w:rPr>
          </w:pPr>
          <w:hyperlink w:history="1" w:anchor="_Toc64785802">
            <w:r w:rsidRPr="00F005BE">
              <w:rPr>
                <w:rStyle w:val="Hyperlink"/>
                <w:rFonts w:cs="Times New Roman"/>
                <w:noProof/>
              </w:rPr>
              <w:t>Section III: Tender Forms</w:t>
            </w:r>
            <w:r w:rsidRPr="00F005BE">
              <w:rPr>
                <w:noProof/>
                <w:webHidden/>
              </w:rPr>
              <w:tab/>
            </w:r>
            <w:r w:rsidRPr="00F005BE">
              <w:rPr>
                <w:noProof/>
                <w:webHidden/>
              </w:rPr>
              <w:fldChar w:fldCharType="begin"/>
            </w:r>
            <w:r w:rsidRPr="00F005BE">
              <w:rPr>
                <w:noProof/>
                <w:webHidden/>
              </w:rPr>
              <w:instrText xml:space="preserve"> PAGEREF _Toc64785802 \h </w:instrText>
            </w:r>
            <w:r w:rsidRPr="00F005BE">
              <w:rPr>
                <w:noProof/>
                <w:webHidden/>
              </w:rPr>
            </w:r>
            <w:r w:rsidRPr="00F005BE">
              <w:rPr>
                <w:noProof/>
                <w:webHidden/>
              </w:rPr>
              <w:fldChar w:fldCharType="separate"/>
            </w:r>
            <w:r w:rsidRPr="00F005BE">
              <w:rPr>
                <w:noProof/>
                <w:webHidden/>
              </w:rPr>
              <w:t>44</w:t>
            </w:r>
            <w:r w:rsidRPr="00F005BE">
              <w:rPr>
                <w:noProof/>
                <w:webHidden/>
              </w:rPr>
              <w:fldChar w:fldCharType="end"/>
            </w:r>
          </w:hyperlink>
        </w:p>
        <w:p w:rsidRPr="00F005BE" w:rsidR="00F005BE" w:rsidRDefault="00F005BE" w14:paraId="4C7D4C32" w14:textId="6BE518E6">
          <w:pPr>
            <w:pStyle w:val="TOC2"/>
            <w:tabs>
              <w:tab w:val="right" w:leader="dot" w:pos="9628"/>
            </w:tabs>
            <w:rPr>
              <w:rFonts w:eastAsiaTheme="minorEastAsia" w:cstheme="minorBidi"/>
              <w:b/>
              <w:bCs/>
              <w:smallCaps/>
              <w:noProof/>
              <w:sz w:val="24"/>
              <w:szCs w:val="24"/>
            </w:rPr>
          </w:pPr>
          <w:hyperlink w:history="1" w:anchor="_Toc64785803">
            <w:r w:rsidRPr="00F005BE">
              <w:rPr>
                <w:rStyle w:val="Hyperlink"/>
                <w:rFonts w:ascii="Times New Roman" w:hAnsi="Times New Roman"/>
                <w:noProof/>
                <w:shd w:val="clear" w:color="auto" w:fill="9CC2E5" w:themeFill="accent5" w:themeFillTint="99"/>
              </w:rPr>
              <w:t>Form 1 - Letter of Tender</w:t>
            </w:r>
            <w:r w:rsidRPr="00F005BE">
              <w:rPr>
                <w:noProof/>
                <w:webHidden/>
              </w:rPr>
              <w:tab/>
            </w:r>
            <w:r w:rsidRPr="00F005BE">
              <w:rPr>
                <w:noProof/>
                <w:webHidden/>
              </w:rPr>
              <w:fldChar w:fldCharType="begin"/>
            </w:r>
            <w:r w:rsidRPr="00F005BE">
              <w:rPr>
                <w:noProof/>
                <w:webHidden/>
              </w:rPr>
              <w:instrText xml:space="preserve"> PAGEREF _Toc64785803 \h </w:instrText>
            </w:r>
            <w:r w:rsidRPr="00F005BE">
              <w:rPr>
                <w:noProof/>
                <w:webHidden/>
              </w:rPr>
            </w:r>
            <w:r w:rsidRPr="00F005BE">
              <w:rPr>
                <w:noProof/>
                <w:webHidden/>
              </w:rPr>
              <w:fldChar w:fldCharType="separate"/>
            </w:r>
            <w:r w:rsidRPr="00F005BE">
              <w:rPr>
                <w:noProof/>
                <w:webHidden/>
              </w:rPr>
              <w:t>45</w:t>
            </w:r>
            <w:r w:rsidRPr="00F005BE">
              <w:rPr>
                <w:noProof/>
                <w:webHidden/>
              </w:rPr>
              <w:fldChar w:fldCharType="end"/>
            </w:r>
          </w:hyperlink>
        </w:p>
        <w:p w:rsidRPr="00F005BE" w:rsidR="00F005BE" w:rsidRDefault="00F005BE" w14:paraId="7DE0FE57" w14:textId="19584745">
          <w:pPr>
            <w:pStyle w:val="TOC2"/>
            <w:tabs>
              <w:tab w:val="right" w:leader="dot" w:pos="9628"/>
            </w:tabs>
            <w:rPr>
              <w:rFonts w:eastAsiaTheme="minorEastAsia" w:cstheme="minorBidi"/>
              <w:b/>
              <w:bCs/>
              <w:smallCaps/>
              <w:noProof/>
              <w:sz w:val="24"/>
              <w:szCs w:val="24"/>
            </w:rPr>
          </w:pPr>
          <w:hyperlink w:history="1" w:anchor="_Toc64785804">
            <w:r w:rsidRPr="00F005BE">
              <w:rPr>
                <w:rStyle w:val="Hyperlink"/>
                <w:rFonts w:ascii="Times New Roman" w:hAnsi="Times New Roman"/>
                <w:noProof/>
              </w:rPr>
              <w:t>Form 2 -Technical Proposal</w:t>
            </w:r>
            <w:r w:rsidRPr="00F005BE">
              <w:rPr>
                <w:noProof/>
                <w:webHidden/>
              </w:rPr>
              <w:tab/>
            </w:r>
            <w:r w:rsidRPr="00F005BE">
              <w:rPr>
                <w:noProof/>
                <w:webHidden/>
              </w:rPr>
              <w:fldChar w:fldCharType="begin"/>
            </w:r>
            <w:r w:rsidRPr="00F005BE">
              <w:rPr>
                <w:noProof/>
                <w:webHidden/>
              </w:rPr>
              <w:instrText xml:space="preserve"> PAGEREF _Toc64785804 \h </w:instrText>
            </w:r>
            <w:r w:rsidRPr="00F005BE">
              <w:rPr>
                <w:noProof/>
                <w:webHidden/>
              </w:rPr>
            </w:r>
            <w:r w:rsidRPr="00F005BE">
              <w:rPr>
                <w:noProof/>
                <w:webHidden/>
              </w:rPr>
              <w:fldChar w:fldCharType="separate"/>
            </w:r>
            <w:r w:rsidRPr="00F005BE">
              <w:rPr>
                <w:noProof/>
                <w:webHidden/>
              </w:rPr>
              <w:t>47</w:t>
            </w:r>
            <w:r w:rsidRPr="00F005BE">
              <w:rPr>
                <w:noProof/>
                <w:webHidden/>
              </w:rPr>
              <w:fldChar w:fldCharType="end"/>
            </w:r>
          </w:hyperlink>
        </w:p>
        <w:p w:rsidRPr="00F005BE" w:rsidR="00F005BE" w:rsidRDefault="00F005BE" w14:paraId="3B8A4A30" w14:textId="2F1F922E">
          <w:pPr>
            <w:pStyle w:val="TOC2"/>
            <w:tabs>
              <w:tab w:val="right" w:leader="dot" w:pos="9628"/>
            </w:tabs>
            <w:rPr>
              <w:rFonts w:eastAsiaTheme="minorEastAsia" w:cstheme="minorBidi"/>
              <w:b/>
              <w:bCs/>
              <w:smallCaps/>
              <w:noProof/>
              <w:sz w:val="24"/>
              <w:szCs w:val="24"/>
            </w:rPr>
          </w:pPr>
          <w:hyperlink w:history="1" w:anchor="_Toc64785805">
            <w:r w:rsidRPr="00F005BE">
              <w:rPr>
                <w:rStyle w:val="Hyperlink"/>
                <w:rFonts w:ascii="Times New Roman" w:hAnsi="Times New Roman"/>
                <w:noProof/>
              </w:rPr>
              <w:t>Form 3 - Financial Proposal</w:t>
            </w:r>
            <w:r w:rsidRPr="00F005BE">
              <w:rPr>
                <w:noProof/>
                <w:webHidden/>
              </w:rPr>
              <w:tab/>
            </w:r>
            <w:r w:rsidRPr="00F005BE">
              <w:rPr>
                <w:noProof/>
                <w:webHidden/>
              </w:rPr>
              <w:fldChar w:fldCharType="begin"/>
            </w:r>
            <w:r w:rsidRPr="00F005BE">
              <w:rPr>
                <w:noProof/>
                <w:webHidden/>
              </w:rPr>
              <w:instrText xml:space="preserve"> PAGEREF _Toc64785805 \h </w:instrText>
            </w:r>
            <w:r w:rsidRPr="00F005BE">
              <w:rPr>
                <w:noProof/>
                <w:webHidden/>
              </w:rPr>
            </w:r>
            <w:r w:rsidRPr="00F005BE">
              <w:rPr>
                <w:noProof/>
                <w:webHidden/>
              </w:rPr>
              <w:fldChar w:fldCharType="separate"/>
            </w:r>
            <w:r w:rsidRPr="00F005BE">
              <w:rPr>
                <w:noProof/>
                <w:webHidden/>
              </w:rPr>
              <w:t>49</w:t>
            </w:r>
            <w:r w:rsidRPr="00F005BE">
              <w:rPr>
                <w:noProof/>
                <w:webHidden/>
              </w:rPr>
              <w:fldChar w:fldCharType="end"/>
            </w:r>
          </w:hyperlink>
        </w:p>
        <w:p w:rsidRPr="00F005BE" w:rsidR="00F005BE" w:rsidRDefault="00F005BE" w14:paraId="434CF392" w14:textId="3E74218C">
          <w:pPr>
            <w:pStyle w:val="TOC2"/>
            <w:tabs>
              <w:tab w:val="right" w:leader="dot" w:pos="9628"/>
            </w:tabs>
            <w:rPr>
              <w:rFonts w:eastAsiaTheme="minorEastAsia" w:cstheme="minorBidi"/>
              <w:b/>
              <w:bCs/>
              <w:smallCaps/>
              <w:noProof/>
              <w:sz w:val="24"/>
              <w:szCs w:val="24"/>
            </w:rPr>
          </w:pPr>
          <w:hyperlink w:history="1" w:anchor="_Toc64785806">
            <w:r w:rsidRPr="00F005BE">
              <w:rPr>
                <w:rStyle w:val="Hyperlink"/>
                <w:rFonts w:ascii="Times New Roman" w:hAnsi="Times New Roman"/>
                <w:noProof/>
              </w:rPr>
              <w:t>Form 4 -Tender Guarantee Form</w:t>
            </w:r>
            <w:r w:rsidRPr="00F005BE">
              <w:rPr>
                <w:noProof/>
                <w:webHidden/>
              </w:rPr>
              <w:tab/>
            </w:r>
            <w:r w:rsidRPr="00F005BE">
              <w:rPr>
                <w:noProof/>
                <w:webHidden/>
              </w:rPr>
              <w:fldChar w:fldCharType="begin"/>
            </w:r>
            <w:r w:rsidRPr="00F005BE">
              <w:rPr>
                <w:noProof/>
                <w:webHidden/>
              </w:rPr>
              <w:instrText xml:space="preserve"> PAGEREF _Toc64785806 \h </w:instrText>
            </w:r>
            <w:r w:rsidRPr="00F005BE">
              <w:rPr>
                <w:noProof/>
                <w:webHidden/>
              </w:rPr>
            </w:r>
            <w:r w:rsidRPr="00F005BE">
              <w:rPr>
                <w:noProof/>
                <w:webHidden/>
              </w:rPr>
              <w:fldChar w:fldCharType="separate"/>
            </w:r>
            <w:r w:rsidRPr="00F005BE">
              <w:rPr>
                <w:noProof/>
                <w:webHidden/>
              </w:rPr>
              <w:t>50</w:t>
            </w:r>
            <w:r w:rsidRPr="00F005BE">
              <w:rPr>
                <w:noProof/>
                <w:webHidden/>
              </w:rPr>
              <w:fldChar w:fldCharType="end"/>
            </w:r>
          </w:hyperlink>
        </w:p>
        <w:p w:rsidRPr="00F005BE" w:rsidR="00F005BE" w:rsidRDefault="00F005BE" w14:paraId="7A290399" w14:textId="3DA8E450">
          <w:pPr>
            <w:pStyle w:val="TOC2"/>
            <w:tabs>
              <w:tab w:val="right" w:leader="dot" w:pos="9628"/>
            </w:tabs>
            <w:rPr>
              <w:rFonts w:eastAsiaTheme="minorEastAsia" w:cstheme="minorBidi"/>
              <w:b/>
              <w:bCs/>
              <w:smallCaps/>
              <w:noProof/>
              <w:sz w:val="24"/>
              <w:szCs w:val="24"/>
            </w:rPr>
          </w:pPr>
          <w:hyperlink w:history="1" w:anchor="_Toc64785807">
            <w:r w:rsidRPr="00F005BE">
              <w:rPr>
                <w:rStyle w:val="Hyperlink"/>
                <w:rFonts w:ascii="Times New Roman" w:hAnsi="Times New Roman"/>
                <w:noProof/>
              </w:rPr>
              <w:t>Form 5 - ESPD Declaration Form filled in by the Economic Operator</w:t>
            </w:r>
            <w:r w:rsidRPr="00F005BE">
              <w:rPr>
                <w:noProof/>
                <w:webHidden/>
              </w:rPr>
              <w:tab/>
            </w:r>
            <w:r w:rsidRPr="00F005BE">
              <w:rPr>
                <w:noProof/>
                <w:webHidden/>
              </w:rPr>
              <w:fldChar w:fldCharType="begin"/>
            </w:r>
            <w:r w:rsidRPr="00F005BE">
              <w:rPr>
                <w:noProof/>
                <w:webHidden/>
              </w:rPr>
              <w:instrText xml:space="preserve"> PAGEREF _Toc64785807 \h </w:instrText>
            </w:r>
            <w:r w:rsidRPr="00F005BE">
              <w:rPr>
                <w:noProof/>
                <w:webHidden/>
              </w:rPr>
            </w:r>
            <w:r w:rsidRPr="00F005BE">
              <w:rPr>
                <w:noProof/>
                <w:webHidden/>
              </w:rPr>
              <w:fldChar w:fldCharType="separate"/>
            </w:r>
            <w:r w:rsidRPr="00F005BE">
              <w:rPr>
                <w:noProof/>
                <w:webHidden/>
              </w:rPr>
              <w:t>51</w:t>
            </w:r>
            <w:r w:rsidRPr="00F005BE">
              <w:rPr>
                <w:noProof/>
                <w:webHidden/>
              </w:rPr>
              <w:fldChar w:fldCharType="end"/>
            </w:r>
          </w:hyperlink>
        </w:p>
        <w:p w:rsidRPr="00F005BE" w:rsidR="00F005BE" w:rsidRDefault="00F005BE" w14:paraId="127C0370" w14:textId="0942330F">
          <w:pPr>
            <w:pStyle w:val="TOC1"/>
            <w:tabs>
              <w:tab w:val="right" w:leader="dot" w:pos="9628"/>
            </w:tabs>
            <w:rPr>
              <w:rFonts w:eastAsiaTheme="minorEastAsia" w:cstheme="minorBidi"/>
              <w:b w:val="0"/>
              <w:bCs w:val="0"/>
              <w:caps/>
              <w:noProof/>
            </w:rPr>
          </w:pPr>
          <w:hyperlink w:history="1" w:anchor="_Toc64785808">
            <w:r w:rsidRPr="00F005BE">
              <w:rPr>
                <w:rStyle w:val="Hyperlink"/>
                <w:rFonts w:cs="Times New Roman"/>
                <w:noProof/>
              </w:rPr>
              <w:t>Section IV:  General Conditions of Contract (GCC)</w:t>
            </w:r>
            <w:r w:rsidRPr="00F005BE">
              <w:rPr>
                <w:noProof/>
                <w:webHidden/>
              </w:rPr>
              <w:tab/>
            </w:r>
            <w:r w:rsidRPr="00F005BE">
              <w:rPr>
                <w:noProof/>
                <w:webHidden/>
              </w:rPr>
              <w:fldChar w:fldCharType="begin"/>
            </w:r>
            <w:r w:rsidRPr="00F005BE">
              <w:rPr>
                <w:noProof/>
                <w:webHidden/>
              </w:rPr>
              <w:instrText xml:space="preserve"> PAGEREF _Toc64785808 \h </w:instrText>
            </w:r>
            <w:r w:rsidRPr="00F005BE">
              <w:rPr>
                <w:noProof/>
                <w:webHidden/>
              </w:rPr>
            </w:r>
            <w:r w:rsidRPr="00F005BE">
              <w:rPr>
                <w:noProof/>
                <w:webHidden/>
              </w:rPr>
              <w:fldChar w:fldCharType="separate"/>
            </w:r>
            <w:r w:rsidRPr="00F005BE">
              <w:rPr>
                <w:noProof/>
                <w:webHidden/>
              </w:rPr>
              <w:t>52</w:t>
            </w:r>
            <w:r w:rsidRPr="00F005BE">
              <w:rPr>
                <w:noProof/>
                <w:webHidden/>
              </w:rPr>
              <w:fldChar w:fldCharType="end"/>
            </w:r>
          </w:hyperlink>
        </w:p>
        <w:p w:rsidRPr="00F005BE" w:rsidR="00F005BE" w:rsidRDefault="00F005BE" w14:paraId="3A9CA718" w14:textId="3505BA4B">
          <w:pPr>
            <w:pStyle w:val="TOC1"/>
            <w:tabs>
              <w:tab w:val="right" w:leader="dot" w:pos="9628"/>
            </w:tabs>
            <w:rPr>
              <w:rFonts w:eastAsiaTheme="minorEastAsia" w:cstheme="minorBidi"/>
              <w:b w:val="0"/>
              <w:bCs w:val="0"/>
              <w:caps/>
              <w:noProof/>
            </w:rPr>
          </w:pPr>
          <w:hyperlink w:history="1" w:anchor="_Toc64785809">
            <w:r w:rsidRPr="00F005BE">
              <w:rPr>
                <w:rStyle w:val="Hyperlink"/>
                <w:rFonts w:cs="Times New Roman"/>
                <w:noProof/>
              </w:rPr>
              <w:t>Section V: Special Conditions of the Contract (SCC)</w:t>
            </w:r>
            <w:r w:rsidRPr="00F005BE">
              <w:rPr>
                <w:noProof/>
                <w:webHidden/>
              </w:rPr>
              <w:tab/>
            </w:r>
            <w:r w:rsidRPr="00F005BE">
              <w:rPr>
                <w:noProof/>
                <w:webHidden/>
              </w:rPr>
              <w:fldChar w:fldCharType="begin"/>
            </w:r>
            <w:r w:rsidRPr="00F005BE">
              <w:rPr>
                <w:noProof/>
                <w:webHidden/>
              </w:rPr>
              <w:instrText xml:space="preserve"> PAGEREF _Toc64785809 \h </w:instrText>
            </w:r>
            <w:r w:rsidRPr="00F005BE">
              <w:rPr>
                <w:noProof/>
                <w:webHidden/>
              </w:rPr>
            </w:r>
            <w:r w:rsidRPr="00F005BE">
              <w:rPr>
                <w:noProof/>
                <w:webHidden/>
              </w:rPr>
              <w:fldChar w:fldCharType="separate"/>
            </w:r>
            <w:r w:rsidRPr="00F005BE">
              <w:rPr>
                <w:noProof/>
                <w:webHidden/>
              </w:rPr>
              <w:t>53</w:t>
            </w:r>
            <w:r w:rsidRPr="00F005BE">
              <w:rPr>
                <w:noProof/>
                <w:webHidden/>
              </w:rPr>
              <w:fldChar w:fldCharType="end"/>
            </w:r>
          </w:hyperlink>
        </w:p>
        <w:p w:rsidRPr="00F005BE" w:rsidR="00F005BE" w:rsidRDefault="00F005BE" w14:paraId="26C32188" w14:textId="0EFBA991">
          <w:pPr>
            <w:pStyle w:val="TOC1"/>
            <w:tabs>
              <w:tab w:val="right" w:leader="dot" w:pos="9628"/>
            </w:tabs>
            <w:rPr>
              <w:rFonts w:eastAsiaTheme="minorEastAsia" w:cstheme="minorBidi"/>
              <w:b w:val="0"/>
              <w:bCs w:val="0"/>
              <w:caps/>
              <w:noProof/>
            </w:rPr>
          </w:pPr>
          <w:hyperlink w:history="1" w:anchor="_Toc64785810">
            <w:r w:rsidRPr="00F005BE">
              <w:rPr>
                <w:rStyle w:val="Hyperlink"/>
                <w:rFonts w:cs="Times New Roman"/>
                <w:noProof/>
              </w:rPr>
              <w:t>Section VI:  Contract Performance Guarantee Form</w:t>
            </w:r>
            <w:r w:rsidRPr="00F005BE">
              <w:rPr>
                <w:noProof/>
                <w:webHidden/>
              </w:rPr>
              <w:tab/>
            </w:r>
            <w:r w:rsidRPr="00F005BE">
              <w:rPr>
                <w:noProof/>
                <w:webHidden/>
              </w:rPr>
              <w:fldChar w:fldCharType="begin"/>
            </w:r>
            <w:r w:rsidRPr="00F005BE">
              <w:rPr>
                <w:noProof/>
                <w:webHidden/>
              </w:rPr>
              <w:instrText xml:space="preserve"> PAGEREF _Toc64785810 \h </w:instrText>
            </w:r>
            <w:r w:rsidRPr="00F005BE">
              <w:rPr>
                <w:noProof/>
                <w:webHidden/>
              </w:rPr>
            </w:r>
            <w:r w:rsidRPr="00F005BE">
              <w:rPr>
                <w:noProof/>
                <w:webHidden/>
              </w:rPr>
              <w:fldChar w:fldCharType="separate"/>
            </w:r>
            <w:r w:rsidRPr="00F005BE">
              <w:rPr>
                <w:noProof/>
                <w:webHidden/>
              </w:rPr>
              <w:t>54</w:t>
            </w:r>
            <w:r w:rsidRPr="00F005BE">
              <w:rPr>
                <w:noProof/>
                <w:webHidden/>
              </w:rPr>
              <w:fldChar w:fldCharType="end"/>
            </w:r>
          </w:hyperlink>
        </w:p>
        <w:p w:rsidR="00F005BE" w:rsidRDefault="00F005BE" w14:paraId="33DD09A4" w14:textId="67A4D4DF">
          <w:r w:rsidRPr="00F005BE">
            <w:rPr>
              <w:b/>
              <w:bCs/>
              <w:noProof/>
            </w:rPr>
            <w:fldChar w:fldCharType="end"/>
          </w:r>
        </w:p>
      </w:sdtContent>
    </w:sdt>
    <w:p w:rsidRPr="00F005BE" w:rsidR="00A63EB2" w:rsidP="00507965" w:rsidRDefault="00A63EB2" w14:paraId="396B4D39" w14:textId="77777777">
      <w:pPr>
        <w:jc w:val="center"/>
        <w:rPr>
          <w:sz w:val="22"/>
          <w:szCs w:val="22"/>
        </w:rPr>
      </w:pPr>
    </w:p>
    <w:p w:rsidRPr="00F005BE" w:rsidR="00A63EB2" w:rsidP="00507965" w:rsidRDefault="00A63EB2" w14:paraId="647E43C5" w14:textId="77777777">
      <w:pPr>
        <w:jc w:val="center"/>
        <w:rPr>
          <w:sz w:val="22"/>
          <w:szCs w:val="22"/>
        </w:rPr>
      </w:pPr>
    </w:p>
    <w:p w:rsidRPr="00F005BE" w:rsidR="00F345BD" w:rsidP="00507965" w:rsidRDefault="009B26DA" w14:paraId="5AFACD7B" w14:textId="77777777">
      <w:pPr>
        <w:rPr>
          <w:sz w:val="22"/>
          <w:szCs w:val="22"/>
        </w:rPr>
      </w:pPr>
      <w:bookmarkStart w:name="_Toc480362667" w:id="4"/>
      <w:bookmarkStart w:name="_Toc480375348" w:id="5"/>
      <w:bookmarkStart w:name="_Toc480375467" w:id="6"/>
      <w:bookmarkStart w:name="_Toc480375601" w:id="7"/>
      <w:bookmarkStart w:name="_Toc480694957" w:id="8"/>
      <w:bookmarkStart w:name="_Toc480916770" w:id="9"/>
      <w:bookmarkStart w:name="_Toc484427170" w:id="10"/>
      <w:r w:rsidRPr="00F005BE">
        <w:rPr>
          <w:sz w:val="22"/>
          <w:szCs w:val="22"/>
        </w:rPr>
        <w:t xml:space="preserve"> </w:t>
      </w:r>
      <w:bookmarkStart w:name="_Toc500694472" w:id="11"/>
      <w:bookmarkStart w:name="_Toc500695934" w:id="12"/>
      <w:bookmarkStart w:name="_Toc500699965" w:id="13"/>
      <w:bookmarkStart w:name="_Toc500702633" w:id="14"/>
    </w:p>
    <w:bookmarkEnd w:id="4"/>
    <w:bookmarkEnd w:id="5"/>
    <w:bookmarkEnd w:id="6"/>
    <w:bookmarkEnd w:id="7"/>
    <w:bookmarkEnd w:id="8"/>
    <w:bookmarkEnd w:id="9"/>
    <w:bookmarkEnd w:id="10"/>
    <w:bookmarkEnd w:id="11"/>
    <w:bookmarkEnd w:id="12"/>
    <w:bookmarkEnd w:id="13"/>
    <w:bookmarkEnd w:id="14"/>
    <w:p w:rsidRPr="00F005BE" w:rsidR="00B2649A" w:rsidP="00507965" w:rsidRDefault="007D6684" w14:paraId="62A9DD9E" w14:textId="1CCFEDB9">
      <w:pPr>
        <w:rPr>
          <w:b/>
          <w:color w:val="00539B"/>
          <w:sz w:val="22"/>
          <w:szCs w:val="22"/>
        </w:rPr>
      </w:pPr>
      <w:r w:rsidRPr="00F005BE">
        <w:rPr>
          <w:b/>
          <w:color w:val="00539B"/>
          <w:sz w:val="22"/>
          <w:szCs w:val="22"/>
        </w:rPr>
        <w:t xml:space="preserve"> </w:t>
      </w:r>
    </w:p>
    <w:p w:rsidRPr="00F005BE" w:rsidR="00B2649A" w:rsidRDefault="00B2649A" w14:paraId="6FDF90FF" w14:textId="77777777">
      <w:pPr>
        <w:rPr>
          <w:b/>
          <w:color w:val="00539B"/>
          <w:sz w:val="22"/>
          <w:szCs w:val="22"/>
        </w:rPr>
      </w:pPr>
      <w:r w:rsidRPr="00F005BE">
        <w:rPr>
          <w:b/>
          <w:color w:val="00539B"/>
          <w:sz w:val="22"/>
          <w:szCs w:val="22"/>
        </w:rPr>
        <w:br w:type="page"/>
      </w:r>
    </w:p>
    <w:p w:rsidRPr="00F005BE" w:rsidR="007D6684" w:rsidP="00507965" w:rsidRDefault="007D6684" w14:paraId="3A34F60C" w14:textId="77777777">
      <w:pPr>
        <w:rPr>
          <w:b/>
          <w:color w:val="00539B"/>
          <w:sz w:val="22"/>
          <w:szCs w:val="22"/>
        </w:rPr>
      </w:pPr>
    </w:p>
    <w:p w:rsidRPr="00F005BE" w:rsidR="00AC3885" w:rsidP="00C95CFB" w:rsidRDefault="00F80BCC" w14:paraId="3C4D9B52" w14:textId="51AD326D">
      <w:pPr>
        <w:pStyle w:val="Heading1"/>
        <w:rPr>
          <w:rFonts w:cs="Times New Roman"/>
          <w:sz w:val="22"/>
          <w:szCs w:val="22"/>
          <w:highlight w:val="yellow"/>
          <w:lang w:val="en-GB"/>
        </w:rPr>
      </w:pPr>
      <w:bookmarkStart w:name="_Toc31977599" w:id="15"/>
      <w:bookmarkStart w:name="_Toc64785783" w:id="16"/>
      <w:r w:rsidRPr="00F005BE">
        <w:rPr>
          <w:rFonts w:cs="Times New Roman"/>
          <w:sz w:val="22"/>
          <w:szCs w:val="22"/>
          <w:lang w:val="en-GB"/>
        </w:rPr>
        <w:t xml:space="preserve">Section I: Instructions to </w:t>
      </w:r>
      <w:bookmarkEnd w:id="15"/>
      <w:r w:rsidRPr="00F005BE" w:rsidR="00614F2D">
        <w:rPr>
          <w:rFonts w:cs="Times New Roman"/>
          <w:sz w:val="22"/>
          <w:szCs w:val="22"/>
          <w:lang w:val="en-GB"/>
        </w:rPr>
        <w:t>Tenderers</w:t>
      </w:r>
      <w:r w:rsidRPr="00F005BE" w:rsidR="00AB1253">
        <w:rPr>
          <w:rFonts w:cs="Times New Roman"/>
          <w:sz w:val="22"/>
          <w:szCs w:val="22"/>
          <w:lang w:val="en-GB"/>
        </w:rPr>
        <w:t xml:space="preserve"> (I</w:t>
      </w:r>
      <w:r w:rsidRPr="00F005BE" w:rsidR="00614F2D">
        <w:rPr>
          <w:rFonts w:cs="Times New Roman"/>
          <w:sz w:val="22"/>
          <w:szCs w:val="22"/>
          <w:lang w:val="en-GB"/>
        </w:rPr>
        <w:t>T</w:t>
      </w:r>
      <w:r w:rsidRPr="00F005BE" w:rsidR="00EE7245">
        <w:rPr>
          <w:rFonts w:cs="Times New Roman"/>
          <w:sz w:val="22"/>
          <w:szCs w:val="22"/>
          <w:lang w:val="en-GB"/>
        </w:rPr>
        <w:t>T</w:t>
      </w:r>
      <w:r w:rsidRPr="00F005BE" w:rsidR="00AB1253">
        <w:rPr>
          <w:rFonts w:cs="Times New Roman"/>
          <w:sz w:val="22"/>
          <w:szCs w:val="22"/>
          <w:lang w:val="en-GB"/>
        </w:rPr>
        <w:t>)</w:t>
      </w:r>
      <w:bookmarkEnd w:id="16"/>
    </w:p>
    <w:p w:rsidRPr="00F005BE" w:rsidR="00F80BCC" w:rsidP="007009EC" w:rsidRDefault="00265429" w14:paraId="4DD26616" w14:textId="6E897C18">
      <w:pPr>
        <w:pStyle w:val="Heading2"/>
        <w:numPr>
          <w:ilvl w:val="0"/>
          <w:numId w:val="60"/>
        </w:numPr>
        <w:shd w:val="clear" w:color="auto" w:fill="9CC2E5" w:themeFill="accent5" w:themeFillTint="99"/>
        <w:rPr>
          <w:rFonts w:ascii="Times New Roman" w:hAnsi="Times New Roman"/>
          <w:sz w:val="22"/>
          <w:szCs w:val="22"/>
          <w:lang w:val="en-GB"/>
        </w:rPr>
      </w:pPr>
      <w:bookmarkStart w:name="_Toc192578413" w:id="17"/>
      <w:bookmarkStart w:name="_Toc197942589" w:id="18"/>
      <w:bookmarkStart w:name="_Toc500691688" w:id="19"/>
      <w:bookmarkStart w:name="_Toc500695944" w:id="20"/>
      <w:bookmarkStart w:name="_Toc500699972" w:id="21"/>
      <w:bookmarkStart w:name="_Toc500702634" w:id="22"/>
      <w:bookmarkStart w:name="_Toc31873365" w:id="23"/>
      <w:bookmarkStart w:name="_Toc31977600" w:id="24"/>
      <w:bookmarkStart w:name="_Ref64783842" w:id="25"/>
      <w:bookmarkStart w:name="_Ref64783901" w:id="26"/>
      <w:bookmarkStart w:name="_Toc64785784" w:id="27"/>
      <w:r w:rsidRPr="00F005BE">
        <w:rPr>
          <w:rFonts w:ascii="Times New Roman" w:hAnsi="Times New Roman"/>
          <w:sz w:val="22"/>
          <w:szCs w:val="22"/>
          <w:lang w:val="en-GB"/>
        </w:rPr>
        <w:t>General</w:t>
      </w:r>
      <w:bookmarkEnd w:id="17"/>
      <w:bookmarkEnd w:id="18"/>
      <w:bookmarkEnd w:id="19"/>
      <w:bookmarkEnd w:id="20"/>
      <w:bookmarkEnd w:id="21"/>
      <w:bookmarkEnd w:id="22"/>
      <w:bookmarkEnd w:id="23"/>
      <w:bookmarkEnd w:id="24"/>
      <w:bookmarkEnd w:id="25"/>
      <w:bookmarkEnd w:id="26"/>
      <w:bookmarkEnd w:id="27"/>
    </w:p>
    <w:tbl>
      <w:tblPr>
        <w:tblW w:w="9756" w:type="dxa"/>
        <w:tblLayout w:type="fixed"/>
        <w:tblLook w:val="04A0" w:firstRow="1" w:lastRow="0" w:firstColumn="1" w:lastColumn="0" w:noHBand="0" w:noVBand="1"/>
      </w:tblPr>
      <w:tblGrid>
        <w:gridCol w:w="2015"/>
        <w:gridCol w:w="7741"/>
      </w:tblGrid>
      <w:tr w:rsidRPr="00F005BE" w:rsidR="001F3C63" w:rsidTr="006F6DBD" w14:paraId="62FE111F" w14:textId="77777777">
        <w:trPr>
          <w:trHeight w:val="9549"/>
        </w:trPr>
        <w:tc>
          <w:tcPr>
            <w:tcW w:w="2015" w:type="dxa"/>
            <w:hideMark/>
          </w:tcPr>
          <w:p w:rsidRPr="00F005BE" w:rsidR="001F3C63" w:rsidP="00507965" w:rsidRDefault="001F3C63" w14:paraId="47261C24" w14:textId="1D9B85DB">
            <w:pPr>
              <w:pStyle w:val="Section1"/>
              <w:rPr>
                <w:sz w:val="22"/>
                <w:szCs w:val="22"/>
              </w:rPr>
            </w:pPr>
            <w:bookmarkStart w:name="_Toc192578414" w:id="28"/>
            <w:bookmarkStart w:name="_Toc197942590" w:id="29"/>
            <w:bookmarkStart w:name="_Toc500691689" w:id="30"/>
            <w:bookmarkStart w:name="_Toc500695945" w:id="31"/>
            <w:bookmarkStart w:name="_Toc500699973" w:id="32"/>
            <w:bookmarkStart w:name="_Toc500702635" w:id="33"/>
            <w:bookmarkStart w:name="_Toc31873366" w:id="34"/>
            <w:bookmarkStart w:name="_Ref63147033" w:id="35"/>
            <w:bookmarkStart w:name="SectionI" w:id="36"/>
            <w:r w:rsidRPr="00F005BE">
              <w:rPr>
                <w:sz w:val="22"/>
                <w:szCs w:val="22"/>
              </w:rPr>
              <w:t>Scope of</w:t>
            </w:r>
            <w:r w:rsidRPr="00F005BE" w:rsidR="00AB3306">
              <w:rPr>
                <w:sz w:val="22"/>
                <w:szCs w:val="22"/>
              </w:rPr>
              <w:t xml:space="preserve"> this</w:t>
            </w:r>
            <w:r w:rsidRPr="00F005BE">
              <w:rPr>
                <w:sz w:val="22"/>
                <w:szCs w:val="22"/>
              </w:rPr>
              <w:t xml:space="preserve"> Tender</w:t>
            </w:r>
            <w:bookmarkEnd w:id="28"/>
            <w:bookmarkEnd w:id="29"/>
            <w:bookmarkEnd w:id="30"/>
            <w:bookmarkEnd w:id="31"/>
            <w:bookmarkEnd w:id="32"/>
            <w:bookmarkEnd w:id="33"/>
            <w:bookmarkEnd w:id="34"/>
            <w:r w:rsidRPr="00F005BE" w:rsidR="00AB3306">
              <w:rPr>
                <w:sz w:val="22"/>
                <w:szCs w:val="22"/>
              </w:rPr>
              <w:t xml:space="preserve"> Documents</w:t>
            </w:r>
            <w:bookmarkEnd w:id="35"/>
          </w:p>
        </w:tc>
        <w:tc>
          <w:tcPr>
            <w:tcW w:w="7741" w:type="dxa"/>
            <w:hideMark/>
          </w:tcPr>
          <w:p w:rsidRPr="00F005BE" w:rsidR="00C05649" w:rsidP="00B2649A" w:rsidRDefault="00C05649" w14:paraId="1C12794E" w14:textId="31A613FF">
            <w:pPr>
              <w:numPr>
                <w:ilvl w:val="0"/>
                <w:numId w:val="30"/>
              </w:numPr>
              <w:spacing w:after="200"/>
              <w:jc w:val="both"/>
              <w:rPr>
                <w:sz w:val="22"/>
                <w:szCs w:val="22"/>
              </w:rPr>
            </w:pPr>
            <w:r w:rsidRPr="00F005BE">
              <w:rPr>
                <w:sz w:val="22"/>
                <w:szCs w:val="22"/>
              </w:rPr>
              <w:t>This Section</w:t>
            </w:r>
            <w:r w:rsidRPr="00F005BE" w:rsidR="00D03376">
              <w:rPr>
                <w:sz w:val="22"/>
                <w:szCs w:val="22"/>
              </w:rPr>
              <w:t xml:space="preserve"> I: Instructions to Tenderers</w:t>
            </w:r>
            <w:r w:rsidRPr="00F005BE" w:rsidR="00DB573D">
              <w:rPr>
                <w:sz w:val="22"/>
                <w:szCs w:val="22"/>
              </w:rPr>
              <w:t xml:space="preserve"> (hereinafter referred as </w:t>
            </w:r>
            <w:r w:rsidRPr="00F005BE" w:rsidR="003374FA">
              <w:rPr>
                <w:sz w:val="22"/>
                <w:szCs w:val="22"/>
              </w:rPr>
              <w:t>‘</w:t>
            </w:r>
            <w:r w:rsidRPr="00F005BE" w:rsidR="00DB573D">
              <w:rPr>
                <w:sz w:val="22"/>
                <w:szCs w:val="22"/>
              </w:rPr>
              <w:t>IT</w:t>
            </w:r>
            <w:r w:rsidRPr="00F005BE" w:rsidR="00D03376">
              <w:rPr>
                <w:sz w:val="22"/>
                <w:szCs w:val="22"/>
              </w:rPr>
              <w:t>T</w:t>
            </w:r>
            <w:r w:rsidRPr="00F005BE" w:rsidR="003374FA">
              <w:rPr>
                <w:sz w:val="22"/>
                <w:szCs w:val="22"/>
              </w:rPr>
              <w:t>’</w:t>
            </w:r>
            <w:r w:rsidRPr="00F005BE" w:rsidR="00DB573D">
              <w:rPr>
                <w:sz w:val="22"/>
                <w:szCs w:val="22"/>
              </w:rPr>
              <w:t>)</w:t>
            </w:r>
            <w:r w:rsidRPr="00F005BE">
              <w:rPr>
                <w:sz w:val="22"/>
                <w:szCs w:val="22"/>
              </w:rPr>
              <w:t xml:space="preserve"> shall be published on the</w:t>
            </w:r>
            <w:r w:rsidRPr="00F005BE" w:rsidR="003374FA">
              <w:rPr>
                <w:sz w:val="22"/>
                <w:szCs w:val="22"/>
              </w:rPr>
              <w:t xml:space="preserve"> electronic public procurement system</w:t>
            </w:r>
            <w:r w:rsidRPr="00F005BE">
              <w:rPr>
                <w:sz w:val="22"/>
                <w:szCs w:val="22"/>
              </w:rPr>
              <w:t xml:space="preserve"> </w:t>
            </w:r>
            <w:proofErr w:type="spellStart"/>
            <w:r w:rsidRPr="00F005BE">
              <w:rPr>
                <w:sz w:val="22"/>
                <w:szCs w:val="22"/>
              </w:rPr>
              <w:t>M</w:t>
            </w:r>
            <w:r w:rsidRPr="00F005BE" w:rsidR="000F4132">
              <w:rPr>
                <w:sz w:val="22"/>
                <w:szCs w:val="22"/>
              </w:rPr>
              <w:t>T</w:t>
            </w:r>
            <w:r w:rsidRPr="00F005BE">
              <w:rPr>
                <w:sz w:val="22"/>
                <w:szCs w:val="22"/>
              </w:rPr>
              <w:t>ender</w:t>
            </w:r>
            <w:proofErr w:type="spellEnd"/>
            <w:r w:rsidRPr="00F005BE" w:rsidR="00192652">
              <w:rPr>
                <w:sz w:val="22"/>
                <w:szCs w:val="22"/>
              </w:rPr>
              <w:t xml:space="preserve"> </w:t>
            </w:r>
            <w:r w:rsidRPr="00F005BE" w:rsidR="004120FE">
              <w:rPr>
                <w:sz w:val="22"/>
                <w:szCs w:val="22"/>
              </w:rPr>
              <w:t>S</w:t>
            </w:r>
            <w:r w:rsidRPr="00F005BE" w:rsidR="00192652">
              <w:rPr>
                <w:sz w:val="22"/>
                <w:szCs w:val="22"/>
              </w:rPr>
              <w:t>ystem</w:t>
            </w:r>
            <w:r w:rsidRPr="00F005BE" w:rsidR="003374FA">
              <w:rPr>
                <w:sz w:val="22"/>
                <w:szCs w:val="22"/>
              </w:rPr>
              <w:t xml:space="preserve"> (‘</w:t>
            </w:r>
            <w:proofErr w:type="spellStart"/>
            <w:r w:rsidRPr="00F005BE" w:rsidR="003374FA">
              <w:rPr>
                <w:sz w:val="22"/>
                <w:szCs w:val="22"/>
              </w:rPr>
              <w:t>MTender</w:t>
            </w:r>
            <w:proofErr w:type="spellEnd"/>
            <w:r w:rsidRPr="00F005BE" w:rsidR="003374FA">
              <w:rPr>
                <w:sz w:val="22"/>
                <w:szCs w:val="22"/>
              </w:rPr>
              <w:t xml:space="preserve"> </w:t>
            </w:r>
            <w:r w:rsidRPr="00F005BE" w:rsidR="00181389">
              <w:rPr>
                <w:sz w:val="22"/>
                <w:szCs w:val="22"/>
              </w:rPr>
              <w:t>S</w:t>
            </w:r>
            <w:r w:rsidRPr="00F005BE" w:rsidR="003374FA">
              <w:rPr>
                <w:sz w:val="22"/>
                <w:szCs w:val="22"/>
              </w:rPr>
              <w:t>ystem’)</w:t>
            </w:r>
            <w:r w:rsidRPr="00F005BE">
              <w:rPr>
                <w:sz w:val="22"/>
                <w:szCs w:val="22"/>
              </w:rPr>
              <w:t xml:space="preserve">. The text found in Section I can only supplemented and </w:t>
            </w:r>
            <w:r w:rsidRPr="00F005BE" w:rsidR="00DD396E">
              <w:rPr>
                <w:sz w:val="22"/>
                <w:szCs w:val="22"/>
              </w:rPr>
              <w:t>amended</w:t>
            </w:r>
            <w:r w:rsidRPr="00F005BE">
              <w:rPr>
                <w:sz w:val="22"/>
                <w:szCs w:val="22"/>
              </w:rPr>
              <w:t xml:space="preserve"> through Section II: Tender Data Sheet</w:t>
            </w:r>
            <w:r w:rsidRPr="00F005BE" w:rsidR="003374FA">
              <w:rPr>
                <w:sz w:val="22"/>
                <w:szCs w:val="22"/>
              </w:rPr>
              <w:t xml:space="preserve"> (‘TDS’)</w:t>
            </w:r>
            <w:r w:rsidRPr="00F005BE">
              <w:rPr>
                <w:sz w:val="22"/>
                <w:szCs w:val="22"/>
              </w:rPr>
              <w:t xml:space="preserve">. The </w:t>
            </w:r>
            <w:r w:rsidRPr="00F005BE" w:rsidR="001A0A45">
              <w:rPr>
                <w:sz w:val="22"/>
                <w:szCs w:val="22"/>
              </w:rPr>
              <w:t xml:space="preserve">Contracting Authority </w:t>
            </w:r>
            <w:r w:rsidRPr="00F005BE">
              <w:rPr>
                <w:sz w:val="22"/>
                <w:szCs w:val="22"/>
              </w:rPr>
              <w:t xml:space="preserve">is not allowed to make any changes to </w:t>
            </w:r>
            <w:r w:rsidRPr="00F005BE" w:rsidR="00DD396E">
              <w:rPr>
                <w:sz w:val="22"/>
                <w:szCs w:val="22"/>
              </w:rPr>
              <w:t>S</w:t>
            </w:r>
            <w:r w:rsidRPr="00F005BE">
              <w:rPr>
                <w:sz w:val="22"/>
                <w:szCs w:val="22"/>
              </w:rPr>
              <w:t>ection</w:t>
            </w:r>
            <w:r w:rsidRPr="00F005BE" w:rsidR="00DD396E">
              <w:rPr>
                <w:sz w:val="22"/>
                <w:szCs w:val="22"/>
              </w:rPr>
              <w:t xml:space="preserve"> I</w:t>
            </w:r>
            <w:r w:rsidRPr="00F005BE">
              <w:rPr>
                <w:sz w:val="22"/>
                <w:szCs w:val="22"/>
              </w:rPr>
              <w:t>.</w:t>
            </w:r>
          </w:p>
          <w:p w:rsidRPr="00F005BE" w:rsidR="00AB47EA" w:rsidP="006F6DBD" w:rsidRDefault="00AB47EA" w14:paraId="10970376" w14:textId="79DA22B8">
            <w:pPr>
              <w:numPr>
                <w:ilvl w:val="0"/>
                <w:numId w:val="30"/>
              </w:numPr>
              <w:spacing w:after="200"/>
              <w:jc w:val="both"/>
              <w:rPr>
                <w:sz w:val="22"/>
                <w:szCs w:val="22"/>
              </w:rPr>
            </w:pPr>
            <w:r w:rsidRPr="00F005BE">
              <w:rPr>
                <w:sz w:val="22"/>
                <w:szCs w:val="22"/>
              </w:rPr>
              <w:t>The procurement will be carried out in accordance with the Law on Public Procurement no. 131/2015, hereinafter referred to as ‘</w:t>
            </w:r>
            <w:proofErr w:type="spellStart"/>
            <w:r w:rsidRPr="00F005BE">
              <w:rPr>
                <w:sz w:val="22"/>
                <w:szCs w:val="22"/>
              </w:rPr>
              <w:t>LPP</w:t>
            </w:r>
            <w:proofErr w:type="spellEnd"/>
            <w:r w:rsidRPr="00F005BE">
              <w:rPr>
                <w:sz w:val="22"/>
                <w:szCs w:val="22"/>
              </w:rPr>
              <w:t>’</w:t>
            </w:r>
            <w:r w:rsidRPr="00F005BE" w:rsidR="00395A14">
              <w:rPr>
                <w:sz w:val="22"/>
                <w:szCs w:val="22"/>
              </w:rPr>
              <w:t xml:space="preserve"> and the Regulation on </w:t>
            </w:r>
            <w:r w:rsidRPr="00F005BE" w:rsidR="0067669F">
              <w:rPr>
                <w:sz w:val="22"/>
                <w:szCs w:val="22"/>
              </w:rPr>
              <w:t>electronic tendering procedure for procurement of goods, services and works via open tender</w:t>
            </w:r>
            <w:r w:rsidRPr="00F005BE">
              <w:rPr>
                <w:sz w:val="22"/>
                <w:szCs w:val="22"/>
              </w:rPr>
              <w:t xml:space="preserve">. </w:t>
            </w:r>
          </w:p>
          <w:p w:rsidRPr="00F005BE" w:rsidR="00AB3306" w:rsidP="00AB3306" w:rsidRDefault="00AB3306" w14:paraId="751EBFDD" w14:textId="78E28394">
            <w:pPr>
              <w:numPr>
                <w:ilvl w:val="0"/>
                <w:numId w:val="30"/>
              </w:numPr>
              <w:spacing w:after="200"/>
              <w:jc w:val="both"/>
              <w:rPr>
                <w:sz w:val="22"/>
                <w:szCs w:val="22"/>
              </w:rPr>
            </w:pPr>
            <w:r w:rsidRPr="00F005BE">
              <w:rPr>
                <w:sz w:val="22"/>
                <w:szCs w:val="22"/>
              </w:rPr>
              <w:t xml:space="preserve">The Economic Operator shall observe the General Terms of Use of the </w:t>
            </w:r>
            <w:proofErr w:type="spellStart"/>
            <w:r w:rsidRPr="00F005BE">
              <w:rPr>
                <w:sz w:val="22"/>
                <w:szCs w:val="22"/>
              </w:rPr>
              <w:t>MTender</w:t>
            </w:r>
            <w:proofErr w:type="spellEnd"/>
            <w:r w:rsidRPr="00F005BE">
              <w:rPr>
                <w:sz w:val="22"/>
                <w:szCs w:val="22"/>
              </w:rPr>
              <w:t xml:space="preserve"> System and web portal </w:t>
            </w:r>
            <w:r w:rsidRPr="00F005BE">
              <w:rPr>
                <w:rStyle w:val="Hyperlink"/>
                <w:sz w:val="22"/>
                <w:szCs w:val="22"/>
                <w:rPrChange w:author="Chris Smith" w:date="2021-01-16T13:55:00Z" w:id="37">
                  <w:rPr/>
                </w:rPrChange>
              </w:rPr>
              <w:t>https://mtender.gov.md</w:t>
            </w:r>
            <w:del w:author="Chris Smith" w:date="2021-01-13T19:37:00Z" w:id="38">
              <w:r w:rsidRPr="00F005BE" w:rsidDel="002D33E9">
                <w:rPr>
                  <w:rStyle w:val="Hyperlink"/>
                  <w:sz w:val="22"/>
                  <w:szCs w:val="22"/>
                  <w:rPrChange w:author="Chris Smith" w:date="2021-01-16T13:55:00Z" w:id="39">
                    <w:rPr/>
                  </w:rPrChange>
                </w:rPr>
                <w:delText>/</w:delText>
              </w:r>
            </w:del>
            <w:r w:rsidRPr="00F005BE">
              <w:rPr>
                <w:rStyle w:val="Hyperlink"/>
                <w:rPrChange w:author="Chris Smith" w:date="2021-01-16T13:55:00Z" w:id="40">
                  <w:rPr>
                    <w:sz w:val="22"/>
                    <w:szCs w:val="22"/>
                  </w:rPr>
                </w:rPrChange>
              </w:rPr>
              <w:t xml:space="preserve"> </w:t>
            </w:r>
            <w:r w:rsidRPr="00F005BE">
              <w:rPr>
                <w:sz w:val="22"/>
                <w:szCs w:val="22"/>
              </w:rPr>
              <w:t>(herein after the “</w:t>
            </w:r>
            <w:proofErr w:type="spellStart"/>
            <w:r w:rsidRPr="00F005BE">
              <w:rPr>
                <w:sz w:val="22"/>
                <w:szCs w:val="22"/>
              </w:rPr>
              <w:t>MTender</w:t>
            </w:r>
            <w:proofErr w:type="spellEnd"/>
            <w:r w:rsidRPr="00F005BE">
              <w:rPr>
                <w:sz w:val="22"/>
                <w:szCs w:val="22"/>
              </w:rPr>
              <w:t xml:space="preserve"> terms of use”) when registering and submitting a Tender via </w:t>
            </w:r>
            <w:proofErr w:type="spellStart"/>
            <w:r w:rsidRPr="00F005BE">
              <w:rPr>
                <w:sz w:val="22"/>
                <w:szCs w:val="22"/>
              </w:rPr>
              <w:t>MTender</w:t>
            </w:r>
            <w:proofErr w:type="spellEnd"/>
            <w:r w:rsidRPr="00F005BE">
              <w:rPr>
                <w:sz w:val="22"/>
                <w:szCs w:val="22"/>
              </w:rPr>
              <w:t xml:space="preserve"> Networking Electronic Procurement Platform (</w:t>
            </w:r>
            <w:proofErr w:type="spellStart"/>
            <w:r w:rsidRPr="00F005BE">
              <w:rPr>
                <w:sz w:val="22"/>
                <w:szCs w:val="22"/>
              </w:rPr>
              <w:t>NEPP</w:t>
            </w:r>
            <w:proofErr w:type="spellEnd"/>
            <w:r w:rsidRPr="00F005BE">
              <w:rPr>
                <w:sz w:val="22"/>
                <w:szCs w:val="22"/>
              </w:rPr>
              <w:t xml:space="preserve">). </w:t>
            </w:r>
            <w:proofErr w:type="spellStart"/>
            <w:r w:rsidRPr="00F005BE">
              <w:rPr>
                <w:sz w:val="22"/>
                <w:szCs w:val="22"/>
              </w:rPr>
              <w:t>MTender</w:t>
            </w:r>
            <w:proofErr w:type="spellEnd"/>
            <w:r w:rsidRPr="00F005BE">
              <w:rPr>
                <w:sz w:val="22"/>
                <w:szCs w:val="22"/>
              </w:rPr>
              <w:t xml:space="preserve"> System’s terms of use form legally binding agreements between the Economic Operators and Contracting Authorities and the </w:t>
            </w:r>
            <w:proofErr w:type="spellStart"/>
            <w:r w:rsidRPr="00F005BE">
              <w:rPr>
                <w:sz w:val="22"/>
                <w:szCs w:val="22"/>
              </w:rPr>
              <w:t>MTender</w:t>
            </w:r>
            <w:proofErr w:type="spellEnd"/>
            <w:r w:rsidRPr="00F005BE">
              <w:rPr>
                <w:sz w:val="22"/>
                <w:szCs w:val="22"/>
              </w:rPr>
              <w:t xml:space="preserve"> System Operator in relation to use of the </w:t>
            </w:r>
            <w:proofErr w:type="spellStart"/>
            <w:r w:rsidRPr="00F005BE">
              <w:rPr>
                <w:sz w:val="22"/>
                <w:szCs w:val="22"/>
              </w:rPr>
              <w:t>MTender</w:t>
            </w:r>
            <w:proofErr w:type="spellEnd"/>
            <w:r w:rsidRPr="00F005BE">
              <w:rPr>
                <w:sz w:val="22"/>
                <w:szCs w:val="22"/>
              </w:rPr>
              <w:t xml:space="preserve"> System services.</w:t>
            </w:r>
          </w:p>
          <w:p w:rsidRPr="00F005BE" w:rsidR="007E5350" w:rsidP="006F6DBD" w:rsidRDefault="007E5350" w14:paraId="3740FC5C" w14:textId="42785340">
            <w:pPr>
              <w:numPr>
                <w:ilvl w:val="0"/>
                <w:numId w:val="30"/>
              </w:numPr>
              <w:spacing w:after="200"/>
              <w:jc w:val="both"/>
              <w:rPr>
                <w:sz w:val="22"/>
                <w:szCs w:val="22"/>
              </w:rPr>
            </w:pPr>
            <w:bookmarkStart w:name="_Ref63146340" w:id="41"/>
            <w:r w:rsidRPr="00F005BE">
              <w:rPr>
                <w:sz w:val="22"/>
                <w:szCs w:val="22"/>
              </w:rPr>
              <w:t xml:space="preserve">The Contracting Authority indicated in TDS issues these Tender Documents. </w:t>
            </w:r>
            <w:r w:rsidRPr="00F005BE" w:rsidR="00523356">
              <w:rPr>
                <w:sz w:val="22"/>
                <w:szCs w:val="22"/>
              </w:rPr>
              <w:t xml:space="preserve">All the procurement data, including </w:t>
            </w:r>
            <w:r w:rsidRPr="00F005BE">
              <w:rPr>
                <w:sz w:val="22"/>
                <w:szCs w:val="22"/>
              </w:rPr>
              <w:t xml:space="preserve">name of the Contracting Authority, name of the tendering procedure, type of procedure and </w:t>
            </w:r>
            <w:ins w:author="Chris Smith" w:date="2021-01-13T19:34:00Z" w:id="42">
              <w:r w:rsidRPr="00F005BE" w:rsidR="00987EEF">
                <w:rPr>
                  <w:sz w:val="22"/>
                  <w:szCs w:val="22"/>
                </w:rPr>
                <w:t>Common Procurement Vocabulary (</w:t>
              </w:r>
            </w:ins>
            <w:proofErr w:type="spellStart"/>
            <w:r w:rsidRPr="00F005BE">
              <w:rPr>
                <w:sz w:val="22"/>
                <w:szCs w:val="22"/>
              </w:rPr>
              <w:t>CPV</w:t>
            </w:r>
            <w:proofErr w:type="spellEnd"/>
            <w:ins w:author="Chris Smith" w:date="2021-01-13T19:34:00Z" w:id="43">
              <w:r w:rsidRPr="00F005BE" w:rsidR="00987EEF">
                <w:rPr>
                  <w:sz w:val="22"/>
                  <w:szCs w:val="22"/>
                </w:rPr>
                <w:t>)</w:t>
              </w:r>
            </w:ins>
            <w:r w:rsidRPr="00F005BE">
              <w:rPr>
                <w:sz w:val="22"/>
                <w:szCs w:val="22"/>
              </w:rPr>
              <w:t xml:space="preserve"> code, identification number of the tendering procedure and lot shall be indicated in the TDS.</w:t>
            </w:r>
            <w:bookmarkEnd w:id="41"/>
          </w:p>
          <w:p w:rsidRPr="00F005BE" w:rsidR="00771BCC" w:rsidP="006F6DBD" w:rsidRDefault="00771BCC" w14:paraId="7638A650" w14:textId="52242525">
            <w:pPr>
              <w:numPr>
                <w:ilvl w:val="0"/>
                <w:numId w:val="30"/>
              </w:numPr>
              <w:spacing w:after="200"/>
              <w:jc w:val="both"/>
              <w:rPr>
                <w:sz w:val="22"/>
                <w:szCs w:val="22"/>
              </w:rPr>
            </w:pPr>
            <w:r w:rsidRPr="00F005BE">
              <w:rPr>
                <w:sz w:val="22"/>
                <w:szCs w:val="22"/>
              </w:rPr>
              <w:t xml:space="preserve">The terms used in this Tender Documents are defined in the </w:t>
            </w:r>
            <w:proofErr w:type="spellStart"/>
            <w:r w:rsidRPr="00F005BE">
              <w:rPr>
                <w:sz w:val="22"/>
                <w:szCs w:val="22"/>
              </w:rPr>
              <w:t>LPP</w:t>
            </w:r>
            <w:proofErr w:type="spellEnd"/>
            <w:r w:rsidRPr="00F005BE" w:rsidR="00FC53D2">
              <w:rPr>
                <w:sz w:val="22"/>
                <w:szCs w:val="22"/>
              </w:rPr>
              <w:t>, the Regulation on electronic tendering procedure for procurement of goods, services and works via open tender</w:t>
            </w:r>
            <w:r w:rsidRPr="00F005BE">
              <w:rPr>
                <w:sz w:val="22"/>
                <w:szCs w:val="22"/>
              </w:rPr>
              <w:t xml:space="preserve"> and other secondary legislation, if applicable.</w:t>
            </w:r>
          </w:p>
          <w:p w:rsidRPr="00F005BE" w:rsidR="00FF2A2E" w:rsidP="007E5350" w:rsidRDefault="00FF2A2E" w14:paraId="790FA488" w14:textId="09BB6C5B">
            <w:pPr>
              <w:spacing w:after="200"/>
              <w:ind w:left="360"/>
              <w:jc w:val="both"/>
              <w:rPr>
                <w:sz w:val="22"/>
                <w:szCs w:val="22"/>
              </w:rPr>
            </w:pPr>
            <w:r w:rsidRPr="00F005BE">
              <w:rPr>
                <w:sz w:val="22"/>
                <w:szCs w:val="22"/>
              </w:rPr>
              <w:t>The use in this Tender Document</w:t>
            </w:r>
            <w:del w:author="Chris Smith" w:date="2021-01-13T19:35:00Z" w:id="44">
              <w:r w:rsidRPr="00F005BE" w:rsidDel="00987EEF">
                <w:rPr>
                  <w:sz w:val="22"/>
                  <w:szCs w:val="22"/>
                </w:rPr>
                <w:delText>s</w:delText>
              </w:r>
            </w:del>
            <w:r w:rsidRPr="00F005BE">
              <w:rPr>
                <w:sz w:val="22"/>
                <w:szCs w:val="22"/>
              </w:rPr>
              <w:t xml:space="preserve"> of the term Economic Operator shall mean Tenderer and vice-a-versa as appropriate.</w:t>
            </w:r>
          </w:p>
          <w:p w:rsidRPr="00F005BE" w:rsidR="00165D71" w:rsidP="00AB3306" w:rsidRDefault="00165D71" w14:paraId="7DFD0AE2" w14:textId="1CB8E112">
            <w:pPr>
              <w:numPr>
                <w:ilvl w:val="0"/>
                <w:numId w:val="30"/>
              </w:numPr>
              <w:spacing w:after="200"/>
              <w:jc w:val="both"/>
              <w:rPr>
                <w:sz w:val="22"/>
                <w:szCs w:val="22"/>
              </w:rPr>
            </w:pPr>
            <w:r w:rsidRPr="00F005BE">
              <w:rPr>
                <w:sz w:val="22"/>
                <w:szCs w:val="22"/>
              </w:rPr>
              <w:t xml:space="preserve">The use of this Tender Document for procurements below the thresholds from article 2 (1) </w:t>
            </w:r>
            <w:proofErr w:type="spellStart"/>
            <w:r w:rsidRPr="00F005BE">
              <w:rPr>
                <w:sz w:val="22"/>
                <w:szCs w:val="22"/>
              </w:rPr>
              <w:t>LPP</w:t>
            </w:r>
            <w:proofErr w:type="spellEnd"/>
            <w:r w:rsidRPr="00F005BE">
              <w:rPr>
                <w:sz w:val="22"/>
                <w:szCs w:val="22"/>
              </w:rPr>
              <w:t xml:space="preserve"> or by public entities (ex. Municipal or State Enterprises), not considered Contracting Authorities within the meaning of article 13 </w:t>
            </w:r>
            <w:proofErr w:type="spellStart"/>
            <w:r w:rsidRPr="00F005BE">
              <w:rPr>
                <w:sz w:val="22"/>
                <w:szCs w:val="22"/>
              </w:rPr>
              <w:t>LPP</w:t>
            </w:r>
            <w:proofErr w:type="spellEnd"/>
            <w:r w:rsidRPr="00F005BE">
              <w:rPr>
                <w:sz w:val="22"/>
                <w:szCs w:val="22"/>
              </w:rPr>
              <w:t>, has the effect of voluntary application of the public procurement legal framework to the advertised procurement. In such cases the public procurement legal framework shall be applicable to this procurement including the possibility of contestation to the National Complaint Settlement Agency.</w:t>
            </w:r>
          </w:p>
          <w:p w:rsidRPr="00F005BE" w:rsidR="009C0AA8" w:rsidP="006F6DBD" w:rsidRDefault="00771BCC" w14:paraId="0A5E6965" w14:textId="7CE1B5D3">
            <w:pPr>
              <w:numPr>
                <w:ilvl w:val="0"/>
                <w:numId w:val="30"/>
              </w:numPr>
              <w:spacing w:after="200"/>
              <w:jc w:val="both"/>
              <w:rPr>
                <w:sz w:val="22"/>
                <w:szCs w:val="22"/>
              </w:rPr>
            </w:pPr>
            <w:r w:rsidRPr="00F005BE">
              <w:rPr>
                <w:sz w:val="22"/>
                <w:szCs w:val="22"/>
              </w:rPr>
              <w:t>The Contracting Authority invites Economic Operator to tender for the Contract.</w:t>
            </w:r>
          </w:p>
        </w:tc>
      </w:tr>
      <w:tr w:rsidRPr="00F005BE" w:rsidR="00FA7D2E" w:rsidTr="006F6DBD" w14:paraId="76E001DC" w14:textId="77777777">
        <w:trPr>
          <w:trHeight w:val="4636"/>
        </w:trPr>
        <w:tc>
          <w:tcPr>
            <w:tcW w:w="2015" w:type="dxa"/>
          </w:tcPr>
          <w:p w:rsidRPr="00F005BE" w:rsidR="00FA7D2E" w:rsidRDefault="00FA7D2E" w14:paraId="30587E7E" w14:textId="10901EF9">
            <w:pPr>
              <w:pStyle w:val="Section1"/>
              <w:rPr>
                <w:sz w:val="22"/>
                <w:szCs w:val="22"/>
              </w:rPr>
            </w:pPr>
            <w:r w:rsidRPr="00F005BE">
              <w:rPr>
                <w:sz w:val="22"/>
                <w:szCs w:val="22"/>
              </w:rPr>
              <w:lastRenderedPageBreak/>
              <w:t xml:space="preserve">Sections of Tender Document  </w:t>
            </w:r>
          </w:p>
        </w:tc>
        <w:tc>
          <w:tcPr>
            <w:tcW w:w="7741" w:type="dxa"/>
          </w:tcPr>
          <w:p w:rsidRPr="00F005BE" w:rsidR="00FA7D2E" w:rsidP="00FA7D2E" w:rsidRDefault="00FA7D2E" w14:paraId="0400EB5C" w14:textId="6E339C20">
            <w:pPr>
              <w:pStyle w:val="ListParagraph"/>
              <w:numPr>
                <w:ilvl w:val="0"/>
                <w:numId w:val="32"/>
              </w:numPr>
              <w:spacing w:line="240" w:lineRule="auto"/>
              <w:jc w:val="both"/>
              <w:rPr>
                <w:rFonts w:ascii="Times New Roman" w:hAnsi="Times New Roman" w:eastAsia="Times New Roman"/>
              </w:rPr>
            </w:pPr>
            <w:r w:rsidRPr="00F005BE">
              <w:rPr>
                <w:rFonts w:ascii="Times New Roman" w:hAnsi="Times New Roman" w:eastAsia="Times New Roman"/>
              </w:rPr>
              <w:t>The Tender Documents are accessible online, on a free of charge basis</w:t>
            </w:r>
            <w:r w:rsidRPr="00F005BE" w:rsidR="00756983">
              <w:rPr>
                <w:rFonts w:ascii="Times New Roman" w:hAnsi="Times New Roman" w:eastAsia="Times New Roman"/>
              </w:rPr>
              <w:t xml:space="preserve"> in</w:t>
            </w:r>
            <w:r w:rsidRPr="00F005BE">
              <w:rPr>
                <w:rFonts w:ascii="Times New Roman" w:hAnsi="Times New Roman" w:eastAsia="Times New Roman"/>
              </w:rPr>
              <w:t xml:space="preserve"> the </w:t>
            </w:r>
            <w:proofErr w:type="spellStart"/>
            <w:r w:rsidRPr="00F005BE">
              <w:rPr>
                <w:rFonts w:ascii="Times New Roman" w:hAnsi="Times New Roman" w:eastAsia="Times New Roman"/>
              </w:rPr>
              <w:t>MTender</w:t>
            </w:r>
            <w:proofErr w:type="spellEnd"/>
            <w:r w:rsidRPr="00F005BE">
              <w:rPr>
                <w:rFonts w:ascii="Times New Roman" w:hAnsi="Times New Roman" w:eastAsia="Times New Roman"/>
              </w:rPr>
              <w:t xml:space="preserve"> system </w:t>
            </w:r>
            <w:hyperlink w:history="1" r:id="rId11">
              <w:r w:rsidRPr="00F005BE">
                <w:rPr>
                  <w:rStyle w:val="Hyperlink"/>
                  <w:rFonts w:ascii="Times New Roman" w:hAnsi="Times New Roman" w:eastAsia="Times New Roman"/>
                </w:rPr>
                <w:t>https://mtender.gov.md/</w:t>
              </w:r>
            </w:hyperlink>
            <w:r w:rsidRPr="00F005BE">
              <w:rPr>
                <w:rFonts w:ascii="Times New Roman" w:hAnsi="Times New Roman" w:eastAsia="Times New Roman"/>
              </w:rPr>
              <w:t>.</w:t>
            </w:r>
          </w:p>
          <w:p w:rsidRPr="00F005BE" w:rsidR="00FA7D2E" w:rsidP="00FA7D2E" w:rsidRDefault="00FA7D2E" w14:paraId="3251E50A" w14:textId="77777777">
            <w:pPr>
              <w:numPr>
                <w:ilvl w:val="0"/>
                <w:numId w:val="32"/>
              </w:numPr>
              <w:spacing w:after="200"/>
              <w:rPr>
                <w:sz w:val="22"/>
                <w:szCs w:val="22"/>
              </w:rPr>
            </w:pPr>
            <w:r w:rsidRPr="00F005BE">
              <w:rPr>
                <w:sz w:val="22"/>
                <w:szCs w:val="22"/>
              </w:rPr>
              <w:t>The Tender Documents consist of the Sections indicated below:</w:t>
            </w:r>
          </w:p>
          <w:p w:rsidRPr="00F005BE" w:rsidR="00FA7D2E" w:rsidP="00FA7D2E" w:rsidRDefault="00FA7D2E" w14:paraId="0ACC8874" w14:textId="77777777">
            <w:pPr>
              <w:numPr>
                <w:ilvl w:val="0"/>
                <w:numId w:val="4"/>
              </w:numPr>
              <w:tabs>
                <w:tab w:val="num" w:pos="837"/>
                <w:tab w:val="left" w:pos="1437"/>
                <w:tab w:val="left" w:pos="2502"/>
              </w:tabs>
              <w:ind w:left="958" w:firstLine="0"/>
              <w:rPr>
                <w:sz w:val="22"/>
                <w:szCs w:val="22"/>
              </w:rPr>
            </w:pPr>
            <w:r w:rsidRPr="00F005BE">
              <w:rPr>
                <w:sz w:val="22"/>
                <w:szCs w:val="22"/>
              </w:rPr>
              <w:t>Section I: Instructions to Tenderers (ITT)</w:t>
            </w:r>
          </w:p>
          <w:p w:rsidRPr="00F005BE" w:rsidR="00FA7D2E" w:rsidP="00FA7D2E" w:rsidRDefault="00FA7D2E" w14:paraId="639B791E" w14:textId="77777777">
            <w:pPr>
              <w:numPr>
                <w:ilvl w:val="0"/>
                <w:numId w:val="5"/>
              </w:numPr>
              <w:tabs>
                <w:tab w:val="num" w:pos="837"/>
                <w:tab w:val="left" w:pos="1437"/>
                <w:tab w:val="left" w:pos="2502"/>
              </w:tabs>
              <w:ind w:left="958" w:firstLine="0"/>
              <w:rPr>
                <w:sz w:val="22"/>
                <w:szCs w:val="22"/>
              </w:rPr>
            </w:pPr>
            <w:r w:rsidRPr="00F005BE">
              <w:rPr>
                <w:sz w:val="22"/>
                <w:szCs w:val="22"/>
              </w:rPr>
              <w:t>Section II: Tender Data Sheet (TDS)</w:t>
            </w:r>
          </w:p>
          <w:p w:rsidRPr="00F005BE" w:rsidR="00FA7D2E" w:rsidP="00FA7D2E" w:rsidRDefault="00FA7D2E" w14:paraId="5E826FD4" w14:textId="77777777">
            <w:pPr>
              <w:numPr>
                <w:ilvl w:val="0"/>
                <w:numId w:val="6"/>
              </w:numPr>
              <w:tabs>
                <w:tab w:val="num" w:pos="837"/>
                <w:tab w:val="left" w:pos="1437"/>
                <w:tab w:val="left" w:pos="2502"/>
              </w:tabs>
              <w:ind w:left="958" w:firstLine="0"/>
              <w:rPr>
                <w:sz w:val="22"/>
                <w:szCs w:val="22"/>
              </w:rPr>
            </w:pPr>
            <w:r w:rsidRPr="00F005BE">
              <w:rPr>
                <w:sz w:val="22"/>
                <w:szCs w:val="22"/>
              </w:rPr>
              <w:t>Section III: Tender Forms</w:t>
            </w:r>
          </w:p>
          <w:p w:rsidRPr="00F005BE" w:rsidR="00FA7D2E" w:rsidP="00FA7D2E" w:rsidRDefault="00FA7D2E" w14:paraId="4D09027D" w14:textId="77777777">
            <w:pPr>
              <w:numPr>
                <w:ilvl w:val="0"/>
                <w:numId w:val="8"/>
              </w:numPr>
              <w:tabs>
                <w:tab w:val="left" w:pos="1437"/>
              </w:tabs>
              <w:ind w:left="958" w:firstLine="0"/>
              <w:rPr>
                <w:sz w:val="22"/>
                <w:szCs w:val="22"/>
              </w:rPr>
            </w:pPr>
            <w:r w:rsidRPr="00F005BE">
              <w:rPr>
                <w:sz w:val="22"/>
                <w:szCs w:val="22"/>
              </w:rPr>
              <w:t>Section IV: General Conditions of Contract (GCC)</w:t>
            </w:r>
          </w:p>
          <w:p w:rsidRPr="00F005BE" w:rsidR="00FA7D2E" w:rsidP="00FA7D2E" w:rsidRDefault="00FA7D2E" w14:paraId="6DB15385" w14:textId="77777777">
            <w:pPr>
              <w:numPr>
                <w:ilvl w:val="0"/>
                <w:numId w:val="7"/>
              </w:numPr>
              <w:tabs>
                <w:tab w:val="left" w:pos="1437"/>
              </w:tabs>
              <w:ind w:left="958" w:firstLine="0"/>
              <w:rPr>
                <w:sz w:val="22"/>
                <w:szCs w:val="22"/>
              </w:rPr>
            </w:pPr>
            <w:r w:rsidRPr="00F005BE">
              <w:rPr>
                <w:sz w:val="22"/>
                <w:szCs w:val="22"/>
              </w:rPr>
              <w:t>Section V: Special Conditions of Contract (SCC)</w:t>
            </w:r>
          </w:p>
          <w:p w:rsidRPr="00F005BE" w:rsidR="00FA7D2E" w:rsidP="00FA7D2E" w:rsidRDefault="00FA7D2E" w14:paraId="46DDF48D" w14:textId="77777777">
            <w:pPr>
              <w:numPr>
                <w:ilvl w:val="0"/>
                <w:numId w:val="7"/>
              </w:numPr>
              <w:tabs>
                <w:tab w:val="left" w:pos="1437"/>
              </w:tabs>
              <w:ind w:left="958" w:firstLine="0"/>
              <w:rPr>
                <w:sz w:val="22"/>
                <w:szCs w:val="22"/>
              </w:rPr>
            </w:pPr>
            <w:r w:rsidRPr="00F005BE">
              <w:rPr>
                <w:sz w:val="22"/>
                <w:szCs w:val="22"/>
              </w:rPr>
              <w:t xml:space="preserve">Section VI: Contract Performance Guarantee Form </w:t>
            </w:r>
          </w:p>
          <w:p w:rsidRPr="00F005BE" w:rsidR="00FA7D2E" w:rsidP="00FA7D2E" w:rsidRDefault="00FA7D2E" w14:paraId="4BFB99F7" w14:textId="77777777">
            <w:pPr>
              <w:tabs>
                <w:tab w:val="left" w:pos="1437"/>
              </w:tabs>
              <w:ind w:left="958"/>
              <w:rPr>
                <w:sz w:val="22"/>
                <w:szCs w:val="22"/>
              </w:rPr>
            </w:pPr>
          </w:p>
          <w:p w:rsidRPr="00F005BE" w:rsidR="00FA7D2E" w:rsidP="006F6DBD" w:rsidRDefault="00FA7D2E" w14:paraId="4DF97A92" w14:textId="0E4E8348">
            <w:pPr>
              <w:numPr>
                <w:ilvl w:val="0"/>
                <w:numId w:val="32"/>
              </w:numPr>
              <w:spacing w:after="200"/>
              <w:rPr>
                <w:sz w:val="22"/>
                <w:szCs w:val="22"/>
              </w:rPr>
            </w:pPr>
            <w:r w:rsidRPr="00F005BE">
              <w:rPr>
                <w:sz w:val="22"/>
                <w:szCs w:val="22"/>
              </w:rPr>
              <w:t>The Economic Operator is expected to examine all instructions, forms, terms, and specifications in the Tender Documents. Failure to furnish all information or documentation required by the Tender Documents shall result in the rejection of the Tender, as appropriate.</w:t>
            </w:r>
          </w:p>
        </w:tc>
      </w:tr>
      <w:tr w:rsidRPr="00F005BE" w:rsidR="00105FB6" w:rsidTr="006F6DBD" w14:paraId="6B97CA81" w14:textId="77777777">
        <w:trPr>
          <w:trHeight w:val="2958"/>
        </w:trPr>
        <w:tc>
          <w:tcPr>
            <w:tcW w:w="2015" w:type="dxa"/>
          </w:tcPr>
          <w:p w:rsidRPr="00F005BE" w:rsidR="00105FB6" w:rsidP="00105FB6" w:rsidRDefault="00105FB6" w14:paraId="5945EA4F" w14:textId="77BB65B2">
            <w:pPr>
              <w:pStyle w:val="Section1"/>
              <w:rPr>
                <w:sz w:val="22"/>
                <w:szCs w:val="22"/>
              </w:rPr>
            </w:pPr>
            <w:r w:rsidRPr="00F005BE">
              <w:rPr>
                <w:sz w:val="22"/>
                <w:szCs w:val="22"/>
              </w:rPr>
              <w:t>Clarification of the Tender Documents</w:t>
            </w:r>
          </w:p>
        </w:tc>
        <w:tc>
          <w:tcPr>
            <w:tcW w:w="7741" w:type="dxa"/>
          </w:tcPr>
          <w:p w:rsidRPr="00F005BE" w:rsidR="00105FB6" w:rsidP="00055304" w:rsidRDefault="00105FB6" w14:paraId="6B395FBD" w14:textId="77777777">
            <w:pPr>
              <w:numPr>
                <w:ilvl w:val="0"/>
                <w:numId w:val="50"/>
              </w:numPr>
              <w:spacing w:after="200"/>
              <w:ind w:left="430" w:hanging="423"/>
              <w:jc w:val="both"/>
              <w:rPr>
                <w:sz w:val="22"/>
                <w:szCs w:val="22"/>
              </w:rPr>
            </w:pPr>
            <w:r w:rsidRPr="00F005BE">
              <w:rPr>
                <w:sz w:val="22"/>
                <w:szCs w:val="22"/>
              </w:rPr>
              <w:t xml:space="preserve">A prospective Tenderer requiring any clarification of the Tender Documents shall submit an enquiry online via the </w:t>
            </w:r>
            <w:proofErr w:type="spellStart"/>
            <w:r w:rsidRPr="00F005BE">
              <w:rPr>
                <w:sz w:val="22"/>
                <w:szCs w:val="22"/>
              </w:rPr>
              <w:t>MTender</w:t>
            </w:r>
            <w:proofErr w:type="spellEnd"/>
            <w:r w:rsidRPr="00F005BE">
              <w:rPr>
                <w:sz w:val="22"/>
                <w:szCs w:val="22"/>
              </w:rPr>
              <w:t xml:space="preserve"> System and only in the period indicated in the </w:t>
            </w:r>
            <w:commentRangeStart w:id="45"/>
            <w:commentRangeStart w:id="46"/>
            <w:proofErr w:type="spellStart"/>
            <w:r w:rsidRPr="00F005BE">
              <w:rPr>
                <w:sz w:val="22"/>
                <w:szCs w:val="22"/>
              </w:rPr>
              <w:t>MTender</w:t>
            </w:r>
            <w:proofErr w:type="spellEnd"/>
            <w:r w:rsidRPr="00F005BE">
              <w:rPr>
                <w:sz w:val="22"/>
                <w:szCs w:val="22"/>
              </w:rPr>
              <w:t xml:space="preserve"> System Contract Notice. </w:t>
            </w:r>
            <w:commentRangeEnd w:id="45"/>
            <w:r w:rsidRPr="00F005BE" w:rsidR="00EA59DF">
              <w:rPr>
                <w:rStyle w:val="CommentReference"/>
                <w:sz w:val="22"/>
                <w:szCs w:val="22"/>
                <w:rPrChange w:author="Chris Smith" w:date="2021-01-16T13:55:00Z" w:id="47">
                  <w:rPr>
                    <w:rStyle w:val="CommentReference"/>
                    <w:lang w:val="en-US"/>
                  </w:rPr>
                </w:rPrChange>
              </w:rPr>
              <w:commentReference w:id="45"/>
            </w:r>
            <w:commentRangeEnd w:id="46"/>
            <w:r w:rsidRPr="00F005BE" w:rsidR="00053D85">
              <w:rPr>
                <w:rStyle w:val="CommentReference"/>
                <w:sz w:val="22"/>
                <w:szCs w:val="22"/>
              </w:rPr>
              <w:commentReference w:id="46"/>
            </w:r>
          </w:p>
          <w:p w:rsidRPr="00F005BE" w:rsidR="00105FB6" w:rsidRDefault="00105FB6" w14:paraId="131ABC17" w14:textId="747266DB">
            <w:pPr>
              <w:numPr>
                <w:ilvl w:val="0"/>
                <w:numId w:val="50"/>
              </w:numPr>
              <w:spacing w:after="200"/>
              <w:ind w:left="430" w:hanging="423"/>
              <w:jc w:val="both"/>
              <w:rPr>
                <w:sz w:val="22"/>
                <w:szCs w:val="22"/>
              </w:rPr>
              <w:pPrChange w:author="Chris Smith" w:date="2021-01-12T22:18:00Z" w:id="48">
                <w:pPr>
                  <w:numPr>
                    <w:numId w:val="50"/>
                  </w:numPr>
                  <w:spacing w:after="200"/>
                  <w:ind w:left="430" w:hanging="360"/>
                  <w:jc w:val="both"/>
                </w:pPr>
              </w:pPrChange>
            </w:pPr>
            <w:r w:rsidRPr="00F005BE">
              <w:rPr>
                <w:sz w:val="22"/>
                <w:szCs w:val="22"/>
              </w:rPr>
              <w:t xml:space="preserve">The Contracting Authority will respond to any request for clarifications provided that any such request is submitted within the clarification period indicated in the </w:t>
            </w:r>
            <w:proofErr w:type="spellStart"/>
            <w:r w:rsidRPr="00F005BE">
              <w:rPr>
                <w:sz w:val="22"/>
                <w:szCs w:val="22"/>
              </w:rPr>
              <w:t>MTender</w:t>
            </w:r>
            <w:proofErr w:type="spellEnd"/>
            <w:r w:rsidRPr="00F005BE">
              <w:rPr>
                <w:sz w:val="22"/>
                <w:szCs w:val="22"/>
              </w:rPr>
              <w:t xml:space="preserve"> System Contract Notice.</w:t>
            </w:r>
            <w:r w:rsidRPr="00F005BE" w:rsidDel="009E099E">
              <w:rPr>
                <w:sz w:val="22"/>
                <w:szCs w:val="22"/>
              </w:rPr>
              <w:t xml:space="preserve"> </w:t>
            </w:r>
            <w:r w:rsidRPr="00F005BE">
              <w:rPr>
                <w:sz w:val="22"/>
                <w:szCs w:val="22"/>
              </w:rPr>
              <w:t xml:space="preserve">The Contracting Authority’s response is published on the </w:t>
            </w:r>
            <w:proofErr w:type="spellStart"/>
            <w:r w:rsidRPr="00F005BE">
              <w:rPr>
                <w:sz w:val="22"/>
                <w:szCs w:val="22"/>
              </w:rPr>
              <w:t>MTender</w:t>
            </w:r>
            <w:proofErr w:type="spellEnd"/>
            <w:r w:rsidRPr="00F005BE">
              <w:rPr>
                <w:sz w:val="22"/>
                <w:szCs w:val="22"/>
              </w:rPr>
              <w:t xml:space="preserve"> System immediately but without identifying </w:t>
            </w:r>
            <w:ins w:author="RA" w:date="2021-01-25T20:51:00Z" w:id="49">
              <w:r w:rsidRPr="00F005BE" w:rsidR="008E449A">
                <w:rPr>
                  <w:sz w:val="22"/>
                  <w:szCs w:val="22"/>
                </w:rPr>
                <w:t>the</w:t>
              </w:r>
              <w:r w:rsidRPr="00F005BE" w:rsidR="000E454D">
                <w:rPr>
                  <w:sz w:val="22"/>
                  <w:szCs w:val="22"/>
                </w:rPr>
                <w:t xml:space="preserve"> </w:t>
              </w:r>
            </w:ins>
            <w:ins w:author="RA" w:date="2021-01-25T20:52:00Z" w:id="50">
              <w:r w:rsidRPr="00F005BE" w:rsidR="000E454D">
                <w:rPr>
                  <w:sz w:val="22"/>
                  <w:szCs w:val="22"/>
                </w:rPr>
                <w:t>Economic Operator that posed</w:t>
              </w:r>
            </w:ins>
            <w:ins w:author="RA" w:date="2021-01-25T20:51:00Z" w:id="51">
              <w:r w:rsidRPr="00F005BE" w:rsidR="008E449A">
                <w:rPr>
                  <w:sz w:val="22"/>
                  <w:szCs w:val="22"/>
                </w:rPr>
                <w:t xml:space="preserve"> </w:t>
              </w:r>
            </w:ins>
            <w:ins w:author="RA" w:date="2021-01-25T20:52:00Z" w:id="52">
              <w:r w:rsidRPr="00F005BE" w:rsidR="000E454D">
                <w:rPr>
                  <w:sz w:val="22"/>
                  <w:szCs w:val="22"/>
                </w:rPr>
                <w:t>the request</w:t>
              </w:r>
            </w:ins>
            <w:commentRangeStart w:id="53"/>
            <w:commentRangeStart w:id="54"/>
            <w:del w:author="RA" w:date="2021-01-25T20:51:00Z" w:id="55">
              <w:r w:rsidRPr="00F005BE" w:rsidDel="008E449A">
                <w:rPr>
                  <w:sz w:val="22"/>
                  <w:szCs w:val="22"/>
                </w:rPr>
                <w:delText>its source</w:delText>
              </w:r>
            </w:del>
            <w:r w:rsidRPr="00F005BE">
              <w:rPr>
                <w:sz w:val="22"/>
                <w:szCs w:val="22"/>
              </w:rPr>
              <w:t xml:space="preserve">. </w:t>
            </w:r>
            <w:commentRangeEnd w:id="53"/>
            <w:r w:rsidRPr="00F005BE" w:rsidR="00EA59DF">
              <w:rPr>
                <w:rStyle w:val="CommentReference"/>
                <w:sz w:val="22"/>
                <w:szCs w:val="22"/>
                <w:rPrChange w:author="Chris Smith" w:date="2021-01-16T13:55:00Z" w:id="56">
                  <w:rPr>
                    <w:rStyle w:val="CommentReference"/>
                    <w:lang w:val="en-US"/>
                  </w:rPr>
                </w:rPrChange>
              </w:rPr>
              <w:commentReference w:id="53"/>
            </w:r>
            <w:commentRangeEnd w:id="54"/>
            <w:r w:rsidRPr="00F005BE" w:rsidR="00403736">
              <w:rPr>
                <w:rStyle w:val="CommentReference"/>
                <w:sz w:val="22"/>
                <w:szCs w:val="22"/>
              </w:rPr>
              <w:commentReference w:id="54"/>
            </w:r>
          </w:p>
          <w:p w:rsidRPr="00F005BE" w:rsidR="00105FB6" w:rsidRDefault="00105FB6" w14:paraId="6A3AC4AB" w14:textId="03AE7D86">
            <w:pPr>
              <w:numPr>
                <w:ilvl w:val="0"/>
                <w:numId w:val="50"/>
              </w:numPr>
              <w:spacing w:after="200"/>
              <w:ind w:left="430" w:hanging="430"/>
              <w:jc w:val="both"/>
              <w:rPr>
                <w:sz w:val="22"/>
                <w:szCs w:val="22"/>
              </w:rPr>
              <w:pPrChange w:author="Chris Smith" w:date="2021-01-12T22:18:00Z" w:id="57">
                <w:pPr>
                  <w:numPr>
                    <w:numId w:val="50"/>
                  </w:numPr>
                  <w:spacing w:after="200"/>
                  <w:ind w:left="430" w:hanging="360"/>
                  <w:jc w:val="both"/>
                </w:pPr>
              </w:pPrChange>
            </w:pPr>
            <w:r w:rsidRPr="00F005BE">
              <w:rPr>
                <w:sz w:val="22"/>
                <w:szCs w:val="22"/>
              </w:rPr>
              <w:t>If the response is not published, the electronic tendering procedure is suspended until all due clarifications are published by the Contracting Authority.</w:t>
            </w:r>
          </w:p>
        </w:tc>
      </w:tr>
      <w:tr w:rsidRPr="00F005BE" w:rsidR="00105FB6" w:rsidTr="006F6DBD" w14:paraId="533AA44E" w14:textId="77777777">
        <w:trPr>
          <w:trHeight w:val="2844"/>
        </w:trPr>
        <w:tc>
          <w:tcPr>
            <w:tcW w:w="2015" w:type="dxa"/>
          </w:tcPr>
          <w:p w:rsidRPr="00F005BE" w:rsidR="00105FB6" w:rsidP="00105FB6" w:rsidRDefault="00105FB6" w14:paraId="42640E88" w14:textId="08FF51B2">
            <w:pPr>
              <w:pStyle w:val="Section1"/>
              <w:rPr>
                <w:sz w:val="22"/>
                <w:szCs w:val="22"/>
              </w:rPr>
            </w:pPr>
            <w:bookmarkStart w:name="_Ref63146599" w:id="58"/>
            <w:r w:rsidRPr="00F005BE">
              <w:rPr>
                <w:sz w:val="22"/>
                <w:szCs w:val="22"/>
              </w:rPr>
              <w:t>Amendment of Tender Documents</w:t>
            </w:r>
            <w:bookmarkEnd w:id="58"/>
            <w:r w:rsidRPr="00F005BE">
              <w:rPr>
                <w:sz w:val="22"/>
                <w:szCs w:val="22"/>
              </w:rPr>
              <w:t xml:space="preserve">  </w:t>
            </w:r>
          </w:p>
        </w:tc>
        <w:tc>
          <w:tcPr>
            <w:tcW w:w="7741" w:type="dxa"/>
          </w:tcPr>
          <w:p w:rsidRPr="00F005BE" w:rsidR="00105FB6" w:rsidP="006F6DBD" w:rsidRDefault="00105FB6" w14:paraId="45EDE232" w14:textId="77777777">
            <w:pPr>
              <w:numPr>
                <w:ilvl w:val="0"/>
                <w:numId w:val="33"/>
              </w:numPr>
              <w:spacing w:after="200"/>
              <w:ind w:left="432" w:hanging="428"/>
              <w:jc w:val="both"/>
              <w:rPr>
                <w:sz w:val="22"/>
                <w:szCs w:val="22"/>
              </w:rPr>
            </w:pPr>
            <w:bookmarkStart w:name="_Ref63146617" w:id="59"/>
            <w:r w:rsidRPr="00F005BE">
              <w:rPr>
                <w:sz w:val="22"/>
                <w:szCs w:val="22"/>
              </w:rPr>
              <w:t>The Contracting Authority may only amend the Tender Documents in the period for clarifications by issuing an addendum.</w:t>
            </w:r>
            <w:bookmarkEnd w:id="59"/>
          </w:p>
          <w:p w:rsidRPr="00F005BE" w:rsidR="00105FB6" w:rsidP="006F6DBD" w:rsidRDefault="00105FB6" w14:paraId="520B6B69" w14:textId="77777777">
            <w:pPr>
              <w:numPr>
                <w:ilvl w:val="0"/>
                <w:numId w:val="33"/>
              </w:numPr>
              <w:spacing w:after="200"/>
              <w:ind w:left="432" w:hanging="428"/>
              <w:jc w:val="both"/>
              <w:rPr>
                <w:sz w:val="22"/>
                <w:szCs w:val="22"/>
              </w:rPr>
            </w:pPr>
            <w:r w:rsidRPr="00F005BE">
              <w:rPr>
                <w:sz w:val="22"/>
                <w:szCs w:val="22"/>
              </w:rPr>
              <w:t xml:space="preserve">Any addendum issued shall be part of the Tender Documents and shall be published on the </w:t>
            </w:r>
            <w:proofErr w:type="spellStart"/>
            <w:r w:rsidRPr="00F005BE">
              <w:rPr>
                <w:sz w:val="22"/>
                <w:szCs w:val="22"/>
              </w:rPr>
              <w:t>MTender</w:t>
            </w:r>
            <w:proofErr w:type="spellEnd"/>
            <w:r w:rsidRPr="00F005BE">
              <w:rPr>
                <w:sz w:val="22"/>
                <w:szCs w:val="22"/>
              </w:rPr>
              <w:t xml:space="preserve"> System in the same place as the original Tender Documents. </w:t>
            </w:r>
          </w:p>
          <w:p w:rsidRPr="00F005BE" w:rsidR="00105FB6" w:rsidP="006F6DBD" w:rsidRDefault="00105FB6" w14:paraId="138E4004" w14:textId="562A8FFA">
            <w:pPr>
              <w:numPr>
                <w:ilvl w:val="0"/>
                <w:numId w:val="33"/>
              </w:numPr>
              <w:spacing w:after="200"/>
              <w:ind w:left="432" w:hanging="428"/>
              <w:jc w:val="both"/>
              <w:rPr>
                <w:sz w:val="22"/>
                <w:szCs w:val="22"/>
              </w:rPr>
            </w:pPr>
            <w:r w:rsidRPr="00F005BE">
              <w:rPr>
                <w:sz w:val="22"/>
                <w:szCs w:val="22"/>
              </w:rPr>
              <w:t xml:space="preserve">To give prospective Economic Operators reasonable time in which to take an addendum into account in preparing their Tenders, the Contracting Authority is required to extend the deadline in accordance </w:t>
            </w:r>
            <w:r w:rsidRPr="00F005BE" w:rsidR="00880834">
              <w:rPr>
                <w:sz w:val="22"/>
                <w:szCs w:val="22"/>
              </w:rPr>
              <w:t xml:space="preserve">with article 41 (1) of the </w:t>
            </w:r>
            <w:proofErr w:type="spellStart"/>
            <w:r w:rsidRPr="00F005BE" w:rsidR="00880834">
              <w:rPr>
                <w:sz w:val="22"/>
                <w:szCs w:val="22"/>
              </w:rPr>
              <w:t>LPP</w:t>
            </w:r>
            <w:proofErr w:type="spellEnd"/>
            <w:r w:rsidRPr="00F005BE">
              <w:rPr>
                <w:sz w:val="22"/>
                <w:szCs w:val="22"/>
              </w:rPr>
              <w:t>.</w:t>
            </w:r>
          </w:p>
        </w:tc>
      </w:tr>
      <w:tr w:rsidRPr="00F005BE" w:rsidR="00FA7D2E" w:rsidTr="006F6DBD" w14:paraId="4AB3272B" w14:textId="77777777">
        <w:trPr>
          <w:trHeight w:val="2001"/>
        </w:trPr>
        <w:tc>
          <w:tcPr>
            <w:tcW w:w="2015" w:type="dxa"/>
          </w:tcPr>
          <w:p w:rsidRPr="00F005BE" w:rsidR="00FA7D2E" w:rsidP="00FA7D2E" w:rsidRDefault="00FA7D2E" w14:paraId="73CB9972" w14:textId="5FA4C960">
            <w:pPr>
              <w:pStyle w:val="Section1"/>
              <w:rPr>
                <w:sz w:val="22"/>
                <w:szCs w:val="22"/>
              </w:rPr>
            </w:pPr>
            <w:r w:rsidRPr="00F005BE">
              <w:rPr>
                <w:sz w:val="22"/>
                <w:szCs w:val="22"/>
              </w:rPr>
              <w:t>Scope of this ITT</w:t>
            </w:r>
          </w:p>
        </w:tc>
        <w:tc>
          <w:tcPr>
            <w:tcW w:w="7741" w:type="dxa"/>
          </w:tcPr>
          <w:p w:rsidRPr="00F005BE" w:rsidR="00FA7D2E" w:rsidP="006F6DBD" w:rsidRDefault="00FA7D2E" w14:paraId="66ECEA7D" w14:textId="53F69911">
            <w:pPr>
              <w:numPr>
                <w:ilvl w:val="0"/>
                <w:numId w:val="31"/>
              </w:numPr>
              <w:spacing w:after="200"/>
              <w:jc w:val="both"/>
              <w:rPr>
                <w:sz w:val="22"/>
                <w:szCs w:val="22"/>
              </w:rPr>
            </w:pPr>
            <w:r w:rsidRPr="00F005BE">
              <w:rPr>
                <w:sz w:val="22"/>
                <w:szCs w:val="22"/>
              </w:rPr>
              <w:t xml:space="preserve"> This ITT is intended for Economic Operators. The scope of this ITT is to give guidance to Economic Operators on Tender submission and contract award procedure. </w:t>
            </w:r>
          </w:p>
          <w:p w:rsidRPr="00F005BE" w:rsidR="00FA7D2E" w:rsidP="00FA7D2E" w:rsidRDefault="00FA7D2E" w14:paraId="6EA8F01F" w14:textId="77777777">
            <w:pPr>
              <w:spacing w:after="200"/>
              <w:ind w:left="360"/>
              <w:jc w:val="both"/>
              <w:rPr>
                <w:rStyle w:val="CommentReference"/>
                <w:sz w:val="22"/>
                <w:szCs w:val="22"/>
              </w:rPr>
            </w:pPr>
            <w:r w:rsidRPr="00F005BE">
              <w:rPr>
                <w:sz w:val="22"/>
                <w:szCs w:val="22"/>
              </w:rPr>
              <w:t xml:space="preserve">This section supplements the provisions from the </w:t>
            </w:r>
            <w:proofErr w:type="spellStart"/>
            <w:r w:rsidRPr="00F005BE">
              <w:rPr>
                <w:sz w:val="22"/>
                <w:szCs w:val="22"/>
              </w:rPr>
              <w:t>LPP</w:t>
            </w:r>
            <w:proofErr w:type="spellEnd"/>
            <w:r w:rsidRPr="00F005BE">
              <w:rPr>
                <w:sz w:val="22"/>
                <w:szCs w:val="22"/>
              </w:rPr>
              <w:t xml:space="preserve"> and in no way excludes it. In case of any possible inconsistencies between mandatory provisions from the </w:t>
            </w:r>
            <w:proofErr w:type="spellStart"/>
            <w:r w:rsidRPr="00F005BE">
              <w:rPr>
                <w:sz w:val="22"/>
                <w:szCs w:val="22"/>
              </w:rPr>
              <w:t>LPP</w:t>
            </w:r>
            <w:proofErr w:type="spellEnd"/>
            <w:r w:rsidRPr="00F005BE">
              <w:rPr>
                <w:sz w:val="22"/>
                <w:szCs w:val="22"/>
              </w:rPr>
              <w:t xml:space="preserve"> and this Tender Document, the </w:t>
            </w:r>
            <w:proofErr w:type="spellStart"/>
            <w:r w:rsidRPr="00F005BE">
              <w:rPr>
                <w:sz w:val="22"/>
                <w:szCs w:val="22"/>
              </w:rPr>
              <w:t>LPP</w:t>
            </w:r>
            <w:proofErr w:type="spellEnd"/>
            <w:r w:rsidRPr="00F005BE">
              <w:rPr>
                <w:sz w:val="22"/>
                <w:szCs w:val="22"/>
              </w:rPr>
              <w:t xml:space="preserve"> shall prevail.</w:t>
            </w:r>
            <w:r w:rsidRPr="00F005BE" w:rsidDel="00771BCC">
              <w:rPr>
                <w:rStyle w:val="CommentReference"/>
                <w:sz w:val="22"/>
                <w:szCs w:val="22"/>
              </w:rPr>
              <w:t xml:space="preserve"> </w:t>
            </w:r>
          </w:p>
          <w:p w:rsidRPr="00F005BE" w:rsidR="00C66153" w:rsidP="00FA7D2E" w:rsidRDefault="00C66153" w14:paraId="64CA9496" w14:textId="493BB051">
            <w:pPr>
              <w:spacing w:after="200"/>
              <w:ind w:left="360"/>
              <w:jc w:val="both"/>
              <w:rPr>
                <w:sz w:val="22"/>
                <w:szCs w:val="22"/>
              </w:rPr>
            </w:pPr>
            <w:r w:rsidRPr="00F005BE">
              <w:rPr>
                <w:sz w:val="22"/>
                <w:szCs w:val="22"/>
              </w:rPr>
              <w:t xml:space="preserve">In case of discrepancies in information provided in the </w:t>
            </w:r>
            <w:proofErr w:type="spellStart"/>
            <w:r w:rsidRPr="00F005BE">
              <w:rPr>
                <w:sz w:val="22"/>
                <w:szCs w:val="22"/>
              </w:rPr>
              <w:t>MTender</w:t>
            </w:r>
            <w:proofErr w:type="spellEnd"/>
            <w:r w:rsidRPr="00F005BE">
              <w:rPr>
                <w:sz w:val="22"/>
                <w:szCs w:val="22"/>
              </w:rPr>
              <w:t xml:space="preserve"> System Contract Notice and the Tender Documents, the Contract Notice shall prevail. In case of discrepancies in information included in the </w:t>
            </w:r>
            <w:proofErr w:type="spellStart"/>
            <w:r w:rsidRPr="00F005BE">
              <w:rPr>
                <w:sz w:val="22"/>
                <w:szCs w:val="22"/>
              </w:rPr>
              <w:t>MTender</w:t>
            </w:r>
            <w:proofErr w:type="spellEnd"/>
            <w:r w:rsidRPr="00F005BE">
              <w:rPr>
                <w:sz w:val="22"/>
                <w:szCs w:val="22"/>
              </w:rPr>
              <w:t xml:space="preserve"> System Contract Notice, the </w:t>
            </w:r>
            <w:proofErr w:type="spellStart"/>
            <w:r w:rsidRPr="00F005BE">
              <w:rPr>
                <w:sz w:val="22"/>
                <w:szCs w:val="22"/>
              </w:rPr>
              <w:t>CPV</w:t>
            </w:r>
            <w:proofErr w:type="spellEnd"/>
            <w:r w:rsidRPr="00F005BE">
              <w:rPr>
                <w:sz w:val="22"/>
                <w:szCs w:val="22"/>
              </w:rPr>
              <w:t xml:space="preserve"> code and budgetary classification, provided in the Ministry of Finance Order no 209 from 24.12.2015, shall prevail.</w:t>
            </w:r>
          </w:p>
        </w:tc>
      </w:tr>
    </w:tbl>
    <w:p w:rsidRPr="00F005BE" w:rsidR="008C7CA3" w:rsidP="006F6DBD" w:rsidRDefault="008C7CA3" w14:paraId="5C3AC01B" w14:textId="5BD84B91">
      <w:pPr>
        <w:rPr>
          <w:sz w:val="22"/>
          <w:szCs w:val="22"/>
        </w:rPr>
      </w:pPr>
      <w:bookmarkStart w:name="_Toc438532566" w:id="60"/>
      <w:bookmarkStart w:name="_Toc438532571" w:id="61"/>
      <w:bookmarkEnd w:id="60"/>
      <w:bookmarkEnd w:id="61"/>
    </w:p>
    <w:p w:rsidRPr="00F005BE" w:rsidR="00220AD9" w:rsidP="007009EC" w:rsidRDefault="00823577" w14:paraId="6C3BC137" w14:textId="102B1009">
      <w:pPr>
        <w:pStyle w:val="Heading2"/>
        <w:numPr>
          <w:ilvl w:val="0"/>
          <w:numId w:val="60"/>
        </w:numPr>
        <w:shd w:val="clear" w:color="auto" w:fill="9CC2E5" w:themeFill="accent5" w:themeFillTint="99"/>
        <w:rPr>
          <w:rFonts w:ascii="Times New Roman" w:hAnsi="Times New Roman"/>
          <w:sz w:val="22"/>
          <w:szCs w:val="22"/>
          <w:lang w:val="en-GB"/>
        </w:rPr>
      </w:pPr>
      <w:bookmarkStart w:name="_Ref64783964" w:id="62"/>
      <w:bookmarkStart w:name="_Ref64783980" w:id="63"/>
      <w:bookmarkStart w:name="_Toc64785785" w:id="64"/>
      <w:r w:rsidRPr="00F005BE">
        <w:rPr>
          <w:rFonts w:ascii="Times New Roman" w:hAnsi="Times New Roman"/>
          <w:sz w:val="22"/>
          <w:szCs w:val="22"/>
          <w:lang w:val="en-GB"/>
        </w:rPr>
        <w:t>Qualification</w:t>
      </w:r>
      <w:r w:rsidRPr="00F005BE" w:rsidR="00C33888">
        <w:rPr>
          <w:rFonts w:ascii="Times New Roman" w:hAnsi="Times New Roman"/>
          <w:sz w:val="22"/>
          <w:szCs w:val="22"/>
          <w:lang w:val="en-GB"/>
        </w:rPr>
        <w:t xml:space="preserve"> and</w:t>
      </w:r>
      <w:r w:rsidRPr="00F005BE">
        <w:rPr>
          <w:rFonts w:ascii="Times New Roman" w:hAnsi="Times New Roman"/>
          <w:sz w:val="22"/>
          <w:szCs w:val="22"/>
          <w:lang w:val="en-GB"/>
        </w:rPr>
        <w:t xml:space="preserve"> </w:t>
      </w:r>
      <w:r w:rsidRPr="00F005BE" w:rsidR="00220AD9">
        <w:rPr>
          <w:rFonts w:ascii="Times New Roman" w:hAnsi="Times New Roman"/>
          <w:sz w:val="22"/>
          <w:szCs w:val="22"/>
          <w:lang w:val="en-GB"/>
        </w:rPr>
        <w:t xml:space="preserve">Exclusion of </w:t>
      </w:r>
      <w:r w:rsidRPr="00F005BE">
        <w:rPr>
          <w:rFonts w:ascii="Times New Roman" w:hAnsi="Times New Roman"/>
          <w:sz w:val="22"/>
          <w:szCs w:val="22"/>
          <w:lang w:val="en-GB"/>
        </w:rPr>
        <w:t xml:space="preserve">an </w:t>
      </w:r>
      <w:r w:rsidRPr="00F005BE" w:rsidR="00220AD9">
        <w:rPr>
          <w:rFonts w:ascii="Times New Roman" w:hAnsi="Times New Roman"/>
          <w:sz w:val="22"/>
          <w:szCs w:val="22"/>
          <w:lang w:val="en-GB"/>
        </w:rPr>
        <w:t>Economic Operator</w:t>
      </w:r>
      <w:r w:rsidRPr="00F005BE">
        <w:rPr>
          <w:rFonts w:ascii="Times New Roman" w:hAnsi="Times New Roman"/>
          <w:sz w:val="22"/>
          <w:szCs w:val="22"/>
          <w:lang w:val="en-GB"/>
        </w:rPr>
        <w:t xml:space="preserve">, </w:t>
      </w:r>
      <w:del w:author="Chris Smith" w:date="2021-01-12T22:10:00Z" w:id="65">
        <w:r w:rsidRPr="00F005BE" w:rsidDel="0097353B">
          <w:rPr>
            <w:rFonts w:ascii="Times New Roman" w:hAnsi="Times New Roman"/>
            <w:sz w:val="22"/>
            <w:szCs w:val="22"/>
            <w:lang w:val="en-GB"/>
          </w:rPr>
          <w:delText>EPSD</w:delText>
        </w:r>
      </w:del>
      <w:proofErr w:type="spellStart"/>
      <w:ins w:author="Chris Smith" w:date="2021-01-12T22:10:00Z" w:id="66">
        <w:r w:rsidRPr="00F005BE" w:rsidR="0097353B">
          <w:rPr>
            <w:rFonts w:ascii="Times New Roman" w:hAnsi="Times New Roman"/>
            <w:sz w:val="22"/>
            <w:szCs w:val="22"/>
            <w:lang w:val="en-GB"/>
          </w:rPr>
          <w:t>ESPD</w:t>
        </w:r>
      </w:ins>
      <w:proofErr w:type="spellEnd"/>
      <w:r w:rsidRPr="00F005BE">
        <w:rPr>
          <w:rFonts w:ascii="Times New Roman" w:hAnsi="Times New Roman"/>
          <w:sz w:val="22"/>
          <w:szCs w:val="22"/>
          <w:lang w:val="en-GB"/>
        </w:rPr>
        <w:t xml:space="preserve"> and </w:t>
      </w:r>
      <w:r w:rsidRPr="00F005BE" w:rsidR="005A5122">
        <w:rPr>
          <w:rFonts w:ascii="Times New Roman" w:hAnsi="Times New Roman"/>
          <w:sz w:val="22"/>
          <w:szCs w:val="22"/>
          <w:lang w:val="en-GB"/>
        </w:rPr>
        <w:t>Subcontracting</w:t>
      </w:r>
      <w:bookmarkEnd w:id="62"/>
      <w:bookmarkEnd w:id="63"/>
      <w:bookmarkEnd w:id="64"/>
    </w:p>
    <w:tbl>
      <w:tblPr>
        <w:tblW w:w="9868" w:type="dxa"/>
        <w:jc w:val="center"/>
        <w:tblLayout w:type="fixed"/>
        <w:tblLook w:val="04A0" w:firstRow="1" w:lastRow="0" w:firstColumn="1" w:lastColumn="0" w:noHBand="0" w:noVBand="1"/>
        <w:tblPrChange w:author="Chris Smith" w:date="2021-01-16T10:23:00Z" w:id="67">
          <w:tblPr>
            <w:tblW w:w="9756" w:type="dxa"/>
            <w:jc w:val="center"/>
            <w:tblLayout w:type="fixed"/>
            <w:tblLook w:val="04A0" w:firstRow="1" w:lastRow="0" w:firstColumn="1" w:lastColumn="0" w:noHBand="0" w:noVBand="1"/>
          </w:tblPr>
        </w:tblPrChange>
      </w:tblPr>
      <w:tblGrid>
        <w:gridCol w:w="2127"/>
        <w:gridCol w:w="7741"/>
        <w:tblGridChange w:id="68">
          <w:tblGrid>
            <w:gridCol w:w="2015"/>
            <w:gridCol w:w="7741"/>
          </w:tblGrid>
        </w:tblGridChange>
      </w:tblGrid>
      <w:tr w:rsidRPr="00F005BE" w:rsidR="00A7307D" w:rsidTr="00C760D3" w14:paraId="66EB80B9" w14:textId="77777777">
        <w:trPr>
          <w:jc w:val="center"/>
          <w:trPrChange w:author="Chris Smith" w:date="2021-01-16T10:23:00Z" w:id="69">
            <w:trPr>
              <w:jc w:val="center"/>
            </w:trPr>
          </w:trPrChange>
        </w:trPr>
        <w:tc>
          <w:tcPr>
            <w:tcW w:w="2127" w:type="dxa"/>
            <w:tcPrChange w:author="Chris Smith" w:date="2021-01-16T10:23:00Z" w:id="70">
              <w:tcPr>
                <w:tcW w:w="2015" w:type="dxa"/>
              </w:tcPr>
            </w:tcPrChange>
          </w:tcPr>
          <w:p w:rsidRPr="00F005BE" w:rsidR="00A7307D" w:rsidP="00A7307D" w:rsidRDefault="00A7307D" w14:paraId="729323AB" w14:textId="7F932A93">
            <w:pPr>
              <w:pStyle w:val="Section1"/>
              <w:rPr>
                <w:sz w:val="22"/>
                <w:szCs w:val="22"/>
              </w:rPr>
            </w:pPr>
            <w:r w:rsidRPr="00F005BE">
              <w:rPr>
                <w:sz w:val="22"/>
                <w:szCs w:val="22"/>
              </w:rPr>
              <w:lastRenderedPageBreak/>
              <w:br w:type="page"/>
            </w:r>
            <w:bookmarkStart w:name="_Ref63147008" w:id="71"/>
            <w:r w:rsidRPr="00F005BE">
              <w:rPr>
                <w:sz w:val="22"/>
                <w:szCs w:val="22"/>
              </w:rPr>
              <w:t>Tender Participants - Economic Operators</w:t>
            </w:r>
            <w:bookmarkEnd w:id="71"/>
            <w:r w:rsidRPr="00F005BE">
              <w:rPr>
                <w:sz w:val="22"/>
                <w:szCs w:val="22"/>
              </w:rPr>
              <w:t xml:space="preserve"> </w:t>
            </w:r>
          </w:p>
        </w:tc>
        <w:tc>
          <w:tcPr>
            <w:tcW w:w="7741" w:type="dxa"/>
            <w:tcPrChange w:author="Chris Smith" w:date="2021-01-16T10:23:00Z" w:id="72">
              <w:tcPr>
                <w:tcW w:w="7741" w:type="dxa"/>
              </w:tcPr>
            </w:tcPrChange>
          </w:tcPr>
          <w:p w:rsidRPr="00F005BE" w:rsidR="00A7307D" w:rsidP="006F6DBD" w:rsidRDefault="00A7307D" w14:paraId="4E0A1CE3" w14:textId="77777777">
            <w:pPr>
              <w:pStyle w:val="ListParagraph"/>
              <w:numPr>
                <w:ilvl w:val="0"/>
                <w:numId w:val="113"/>
              </w:numPr>
              <w:spacing w:before="120" w:after="120"/>
              <w:contextualSpacing w:val="0"/>
              <w:jc w:val="both"/>
              <w:rPr>
                <w:rFonts w:ascii="Times New Roman" w:hAnsi="Times New Roman"/>
              </w:rPr>
            </w:pPr>
            <w:r w:rsidRPr="00F005BE">
              <w:rPr>
                <w:rFonts w:ascii="Times New Roman" w:hAnsi="Times New Roman"/>
              </w:rPr>
              <w:t xml:space="preserve">An Economic Operator may be resident or non-resident, a physical person or legal entity of a private or public law or association of such individuals or legal entities in conformity with article 16 of the </w:t>
            </w:r>
            <w:proofErr w:type="spellStart"/>
            <w:r w:rsidRPr="00F005BE">
              <w:rPr>
                <w:rFonts w:ascii="Times New Roman" w:hAnsi="Times New Roman"/>
              </w:rPr>
              <w:t>LPP</w:t>
            </w:r>
            <w:proofErr w:type="spellEnd"/>
            <w:r w:rsidRPr="00F005BE">
              <w:rPr>
                <w:rFonts w:ascii="Times New Roman" w:hAnsi="Times New Roman"/>
              </w:rPr>
              <w:t xml:space="preserve">. All Economic Operators shall be treated equally without any discrimination in the whole tendering procedure. </w:t>
            </w:r>
          </w:p>
          <w:p w:rsidRPr="00F005BE" w:rsidR="00A7307D" w:rsidP="006F6DBD" w:rsidRDefault="00A7307D" w14:paraId="75031311" w14:textId="77777777">
            <w:pPr>
              <w:pStyle w:val="ListParagraph"/>
              <w:numPr>
                <w:ilvl w:val="0"/>
                <w:numId w:val="113"/>
              </w:numPr>
              <w:spacing w:before="120" w:after="120"/>
              <w:contextualSpacing w:val="0"/>
              <w:jc w:val="both"/>
              <w:rPr>
                <w:rFonts w:ascii="Times New Roman" w:hAnsi="Times New Roman"/>
              </w:rPr>
            </w:pPr>
            <w:bookmarkStart w:name="_Ref63146993" w:id="73"/>
            <w:r w:rsidRPr="00F005BE">
              <w:rPr>
                <w:rFonts w:ascii="Times New Roman" w:hAnsi="Times New Roman"/>
              </w:rPr>
              <w:t>Economic Operators may associate and form a consortium for the purpose of submitting a tender. In the case of a consortium:</w:t>
            </w:r>
            <w:bookmarkEnd w:id="73"/>
          </w:p>
          <w:p w:rsidRPr="00F005BE" w:rsidR="00A7307D" w:rsidP="00A7307D" w:rsidRDefault="00A7307D" w14:paraId="11FF74E1" w14:textId="77777777">
            <w:pPr>
              <w:numPr>
                <w:ilvl w:val="1"/>
                <w:numId w:val="73"/>
              </w:numPr>
              <w:tabs>
                <w:tab w:val="left" w:pos="720"/>
              </w:tabs>
              <w:spacing w:after="200"/>
              <w:jc w:val="both"/>
              <w:rPr>
                <w:sz w:val="22"/>
                <w:szCs w:val="22"/>
              </w:rPr>
            </w:pPr>
            <w:r w:rsidRPr="00F005BE">
              <w:rPr>
                <w:sz w:val="22"/>
                <w:szCs w:val="22"/>
              </w:rPr>
              <w:t>unless otherwise specified in the TDS, all associates shall be jointly and severally liable; and</w:t>
            </w:r>
          </w:p>
          <w:p w:rsidRPr="00F005BE" w:rsidR="00A7307D" w:rsidP="006F6DBD" w:rsidRDefault="00A7307D" w14:paraId="11CC5527" w14:textId="10339F67">
            <w:pPr>
              <w:numPr>
                <w:ilvl w:val="1"/>
                <w:numId w:val="73"/>
              </w:numPr>
              <w:tabs>
                <w:tab w:val="left" w:pos="720"/>
              </w:tabs>
              <w:spacing w:after="200"/>
              <w:jc w:val="both"/>
              <w:rPr>
                <w:sz w:val="22"/>
                <w:szCs w:val="22"/>
              </w:rPr>
            </w:pPr>
            <w:r w:rsidRPr="00F005BE">
              <w:rPr>
                <w:sz w:val="22"/>
                <w:szCs w:val="22"/>
              </w:rPr>
              <w:t>the consortium shall nominate a Representative who shall have the authority to conduct all business</w:t>
            </w:r>
            <w:del w:author="Chris Smith" w:date="2021-01-13T19:44:00Z" w:id="74">
              <w:r w:rsidRPr="00F005BE" w:rsidDel="00EA59DF">
                <w:rPr>
                  <w:sz w:val="22"/>
                  <w:szCs w:val="22"/>
                </w:rPr>
                <w:delText>es</w:delText>
              </w:r>
            </w:del>
            <w:r w:rsidRPr="00F005BE">
              <w:rPr>
                <w:sz w:val="22"/>
                <w:szCs w:val="22"/>
              </w:rPr>
              <w:t xml:space="preserve"> for and on behalf of any and all the associates of the consortium during the tendering procedure and, in the event the consortium is awarded the Contract, during Contract execution.</w:t>
            </w:r>
          </w:p>
        </w:tc>
      </w:tr>
      <w:tr w:rsidRPr="00F005BE" w:rsidR="0067652E" w:rsidTr="00C760D3" w14:paraId="275705D7" w14:textId="77777777">
        <w:trPr>
          <w:jc w:val="center"/>
          <w:trPrChange w:author="Chris Smith" w:date="2021-01-16T10:23:00Z" w:id="75">
            <w:trPr>
              <w:jc w:val="center"/>
            </w:trPr>
          </w:trPrChange>
        </w:trPr>
        <w:tc>
          <w:tcPr>
            <w:tcW w:w="2127" w:type="dxa"/>
            <w:tcPrChange w:author="Chris Smith" w:date="2021-01-16T10:23:00Z" w:id="76">
              <w:tcPr>
                <w:tcW w:w="2015" w:type="dxa"/>
              </w:tcPr>
            </w:tcPrChange>
          </w:tcPr>
          <w:p w:rsidRPr="00F005BE" w:rsidR="0067652E" w:rsidRDefault="0067652E" w14:paraId="41FE1EC9" w14:textId="757088B7">
            <w:pPr>
              <w:pStyle w:val="Section1"/>
              <w:rPr>
                <w:sz w:val="22"/>
                <w:szCs w:val="22"/>
              </w:rPr>
            </w:pPr>
            <w:bookmarkStart w:name="_Ref63147052" w:id="77"/>
            <w:r w:rsidRPr="00F005BE">
              <w:rPr>
                <w:sz w:val="22"/>
                <w:szCs w:val="22"/>
              </w:rPr>
              <w:t>Conflict of interest and unfair competition</w:t>
            </w:r>
            <w:bookmarkEnd w:id="77"/>
          </w:p>
        </w:tc>
        <w:tc>
          <w:tcPr>
            <w:tcW w:w="7741" w:type="dxa"/>
            <w:tcPrChange w:author="Chris Smith" w:date="2021-01-16T10:23:00Z" w:id="78">
              <w:tcPr>
                <w:tcW w:w="7741" w:type="dxa"/>
              </w:tcPr>
            </w:tcPrChange>
          </w:tcPr>
          <w:p w:rsidRPr="00F005BE" w:rsidR="0067652E" w:rsidP="0067652E" w:rsidRDefault="0067652E" w14:paraId="3A5652AF" w14:textId="77777777">
            <w:pPr>
              <w:pStyle w:val="Section1"/>
              <w:numPr>
                <w:ilvl w:val="0"/>
                <w:numId w:val="74"/>
              </w:numPr>
              <w:spacing w:after="200"/>
              <w:jc w:val="both"/>
              <w:rPr>
                <w:b w:val="0"/>
                <w:sz w:val="22"/>
                <w:szCs w:val="22"/>
              </w:rPr>
            </w:pPr>
            <w:r w:rsidRPr="00F005BE">
              <w:rPr>
                <w:b w:val="0"/>
                <w:sz w:val="22"/>
                <w:szCs w:val="22"/>
              </w:rPr>
              <w:t>During the award procedure of the public procurement contract, the Contracting Authority shall have the obligation to take all necessary steps to avoid any situations liable to cause of a conflict of interests and/or unfair competition.</w:t>
            </w:r>
          </w:p>
          <w:p w:rsidRPr="00F005BE" w:rsidR="0067652E" w:rsidP="0067652E" w:rsidRDefault="0067652E" w14:paraId="1CAEDC11" w14:textId="77777777">
            <w:pPr>
              <w:pStyle w:val="Section1"/>
              <w:numPr>
                <w:ilvl w:val="0"/>
                <w:numId w:val="74"/>
              </w:numPr>
              <w:spacing w:after="200"/>
              <w:jc w:val="both"/>
              <w:rPr>
                <w:b w:val="0"/>
                <w:sz w:val="22"/>
                <w:szCs w:val="22"/>
              </w:rPr>
            </w:pPr>
            <w:r w:rsidRPr="00F005BE">
              <w:rPr>
                <w:b w:val="0"/>
                <w:sz w:val="22"/>
                <w:szCs w:val="22"/>
              </w:rPr>
              <w:t xml:space="preserve">The Economic Operator has the obligation to reveal before the Contracting Authority via any textual means any existing or potential conflict of interest that may </w:t>
            </w:r>
            <w:commentRangeStart w:id="79"/>
            <w:commentRangeStart w:id="80"/>
            <w:r w:rsidRPr="00F005BE">
              <w:rPr>
                <w:b w:val="0"/>
                <w:sz w:val="22"/>
                <w:szCs w:val="22"/>
              </w:rPr>
              <w:t>upset</w:t>
            </w:r>
            <w:commentRangeEnd w:id="79"/>
            <w:r w:rsidRPr="00F005BE" w:rsidR="00EA59DF">
              <w:rPr>
                <w:rStyle w:val="CommentReference"/>
                <w:b w:val="0"/>
                <w:sz w:val="22"/>
                <w:szCs w:val="22"/>
                <w:rPrChange w:author="Chris Smith" w:date="2021-01-16T13:55:00Z" w:id="81">
                  <w:rPr>
                    <w:rStyle w:val="CommentReference"/>
                    <w:b w:val="0"/>
                    <w:szCs w:val="24"/>
                    <w:lang w:val="en-US"/>
                  </w:rPr>
                </w:rPrChange>
              </w:rPr>
              <w:commentReference w:id="79"/>
            </w:r>
            <w:commentRangeEnd w:id="80"/>
            <w:r w:rsidRPr="00F005BE" w:rsidR="00DE75B1">
              <w:rPr>
                <w:rStyle w:val="CommentReference"/>
                <w:b w:val="0"/>
                <w:sz w:val="22"/>
                <w:szCs w:val="22"/>
              </w:rPr>
              <w:commentReference w:id="80"/>
            </w:r>
            <w:r w:rsidRPr="00F005BE">
              <w:rPr>
                <w:b w:val="0"/>
                <w:sz w:val="22"/>
                <w:szCs w:val="22"/>
              </w:rPr>
              <w:t xml:space="preserve"> the equal treatment and transparency principles provided in Article 7 </w:t>
            </w:r>
            <w:proofErr w:type="spellStart"/>
            <w:r w:rsidRPr="00F005BE">
              <w:rPr>
                <w:b w:val="0"/>
                <w:sz w:val="22"/>
                <w:szCs w:val="22"/>
              </w:rPr>
              <w:t>LPP</w:t>
            </w:r>
            <w:proofErr w:type="spellEnd"/>
            <w:r w:rsidRPr="00F005BE">
              <w:rPr>
                <w:b w:val="0"/>
                <w:sz w:val="22"/>
                <w:szCs w:val="22"/>
              </w:rPr>
              <w:t xml:space="preserve">. </w:t>
            </w:r>
          </w:p>
          <w:p w:rsidRPr="00F005BE" w:rsidR="0067652E" w:rsidP="0067652E" w:rsidRDefault="0067652E" w14:paraId="7B3D3F81" w14:textId="77777777">
            <w:pPr>
              <w:pStyle w:val="Section1"/>
              <w:numPr>
                <w:ilvl w:val="0"/>
                <w:numId w:val="74"/>
              </w:numPr>
              <w:spacing w:after="200"/>
              <w:jc w:val="both"/>
              <w:rPr>
                <w:b w:val="0"/>
                <w:sz w:val="22"/>
                <w:szCs w:val="22"/>
              </w:rPr>
            </w:pPr>
            <w:r w:rsidRPr="00F005BE">
              <w:rPr>
                <w:b w:val="0"/>
                <w:sz w:val="22"/>
                <w:szCs w:val="22"/>
              </w:rPr>
              <w:t xml:space="preserve">The persons who participate directly in the process of </w:t>
            </w:r>
            <w:commentRangeStart w:id="82"/>
            <w:commentRangeStart w:id="83"/>
            <w:r w:rsidRPr="00F005BE">
              <w:rPr>
                <w:b w:val="0"/>
                <w:sz w:val="22"/>
                <w:szCs w:val="22"/>
              </w:rPr>
              <w:t>verifying</w:t>
            </w:r>
            <w:commentRangeEnd w:id="82"/>
            <w:r w:rsidRPr="00F005BE" w:rsidR="00EA59DF">
              <w:rPr>
                <w:rStyle w:val="CommentReference"/>
                <w:b w:val="0"/>
                <w:sz w:val="22"/>
                <w:szCs w:val="22"/>
                <w:rPrChange w:author="Chris Smith" w:date="2021-01-16T13:55:00Z" w:id="84">
                  <w:rPr>
                    <w:rStyle w:val="CommentReference"/>
                    <w:b w:val="0"/>
                    <w:szCs w:val="24"/>
                    <w:lang w:val="en-US"/>
                  </w:rPr>
                </w:rPrChange>
              </w:rPr>
              <w:commentReference w:id="82"/>
            </w:r>
            <w:commentRangeEnd w:id="83"/>
            <w:r w:rsidRPr="00F005BE" w:rsidR="007F4179">
              <w:rPr>
                <w:rStyle w:val="CommentReference"/>
                <w:b w:val="0"/>
                <w:sz w:val="22"/>
                <w:szCs w:val="22"/>
              </w:rPr>
              <w:commentReference w:id="83"/>
            </w:r>
            <w:r w:rsidRPr="00F005BE">
              <w:rPr>
                <w:b w:val="0"/>
                <w:sz w:val="22"/>
                <w:szCs w:val="22"/>
              </w:rPr>
              <w:t xml:space="preserve"> and evaluating the Tenders, shall not have the right to be a Tenderer, associated Tenderer or subcontractor and shall be excluded from the award procedure.</w:t>
            </w:r>
          </w:p>
          <w:p w:rsidRPr="00F005BE" w:rsidR="0067652E" w:rsidP="0067652E" w:rsidRDefault="0067652E" w14:paraId="77BA3511" w14:textId="6F21A7C1">
            <w:pPr>
              <w:pStyle w:val="Section1"/>
              <w:numPr>
                <w:ilvl w:val="0"/>
                <w:numId w:val="74"/>
              </w:numPr>
              <w:spacing w:after="200"/>
              <w:jc w:val="both"/>
              <w:rPr>
                <w:b w:val="0"/>
                <w:sz w:val="22"/>
                <w:szCs w:val="22"/>
              </w:rPr>
            </w:pPr>
            <w:bookmarkStart w:name="_Ref63147065" w:id="85"/>
            <w:r w:rsidRPr="00F005BE">
              <w:rPr>
                <w:b w:val="0"/>
                <w:sz w:val="22"/>
                <w:szCs w:val="22"/>
              </w:rPr>
              <w:t>The individual or the legal entity who provided opinions, suggestions or recommendations to the Contracting Authority at the market consultation stage or participated in the elaboration of the tender documents also as a part of consulting services shall have the right, as an Economic Operator, to be a Tenderer, associated Tenderer or subcontractor, but only in case its’ involvement in the elaboration of the tender documents is not liable to distort competition. In such a case, the Contracting Authority shall communicate via the TDS to the other Tenderers the relevant information which has been submitted in the context of the individual or legal entity's participation in the elaboration of the Tender Documents or resulting from that participation.</w:t>
            </w:r>
            <w:bookmarkEnd w:id="85"/>
          </w:p>
          <w:p w:rsidRPr="00F005BE" w:rsidR="0067652E" w:rsidP="0067652E" w:rsidRDefault="0067652E" w14:paraId="3D92BB19" w14:textId="77777777">
            <w:pPr>
              <w:pStyle w:val="Section1"/>
              <w:numPr>
                <w:ilvl w:val="0"/>
                <w:numId w:val="74"/>
              </w:numPr>
              <w:spacing w:after="200"/>
              <w:jc w:val="both"/>
              <w:rPr>
                <w:b w:val="0"/>
                <w:sz w:val="22"/>
                <w:szCs w:val="22"/>
              </w:rPr>
            </w:pPr>
            <w:r w:rsidRPr="00F005BE">
              <w:rPr>
                <w:b w:val="0"/>
                <w:sz w:val="22"/>
                <w:szCs w:val="22"/>
              </w:rPr>
              <w:t xml:space="preserve">An Economic Operator may be considered to have a conflict of interest with one or more parties in this tendering procedure, if: </w:t>
            </w:r>
          </w:p>
          <w:p w:rsidRPr="00F005BE" w:rsidR="0067652E" w:rsidRDefault="0067652E" w14:paraId="4120738A" w14:textId="77777777">
            <w:pPr>
              <w:numPr>
                <w:ilvl w:val="0"/>
                <w:numId w:val="49"/>
              </w:numPr>
              <w:spacing w:after="200"/>
              <w:jc w:val="both"/>
              <w:rPr>
                <w:sz w:val="22"/>
                <w:szCs w:val="22"/>
              </w:rPr>
              <w:pPrChange w:author="Chris Smith" w:date="2021-01-16T15:31:00Z" w:id="86">
                <w:pPr>
                  <w:numPr>
                    <w:numId w:val="20"/>
                  </w:numPr>
                  <w:tabs>
                    <w:tab w:val="num" w:pos="720"/>
                  </w:tabs>
                  <w:spacing w:after="200"/>
                  <w:ind w:left="1066" w:hanging="488"/>
                  <w:jc w:val="both"/>
                </w:pPr>
              </w:pPrChange>
            </w:pPr>
            <w:r w:rsidRPr="00F005BE">
              <w:rPr>
                <w:sz w:val="22"/>
                <w:szCs w:val="22"/>
              </w:rPr>
              <w:t>it is in a position to have access to information about or influence the decisions of the Contracting Authority regarding this Tendering procedure; or</w:t>
            </w:r>
          </w:p>
          <w:p w:rsidRPr="00F005BE" w:rsidR="0067652E" w:rsidRDefault="0067652E" w14:paraId="14FD5D96" w14:textId="77777777">
            <w:pPr>
              <w:numPr>
                <w:ilvl w:val="0"/>
                <w:numId w:val="49"/>
              </w:numPr>
              <w:spacing w:after="200"/>
              <w:jc w:val="both"/>
              <w:rPr>
                <w:sz w:val="22"/>
                <w:szCs w:val="22"/>
              </w:rPr>
              <w:pPrChange w:author="Chris Smith" w:date="2021-01-16T15:32:00Z" w:id="87">
                <w:pPr>
                  <w:numPr>
                    <w:numId w:val="20"/>
                  </w:numPr>
                  <w:tabs>
                    <w:tab w:val="num" w:pos="720"/>
                  </w:tabs>
                  <w:spacing w:after="200"/>
                  <w:ind w:left="1066" w:hanging="488"/>
                  <w:jc w:val="both"/>
                </w:pPr>
              </w:pPrChange>
            </w:pPr>
            <w:r w:rsidRPr="00F005BE">
              <w:rPr>
                <w:sz w:val="22"/>
                <w:szCs w:val="22"/>
              </w:rPr>
              <w:t>an Economic Operator, its affiliates or parent organisation has participated in the feasibility or design stages of a project, that Economic Operator, its affiliates or parent organisation shall not be eligible to participate in a tendering procedure for contracts involving the supply of goods, works or services, including architectural or engineering services, for the project, unless it can be demonstrated that such participation would not constitute a conflict of interest; or</w:t>
            </w:r>
            <w:r w:rsidRPr="00F005BE">
              <w:rPr>
                <w:sz w:val="22"/>
                <w:szCs w:val="22"/>
              </w:rPr>
              <w:tab/>
            </w:r>
          </w:p>
          <w:p w:rsidRPr="00F005BE" w:rsidR="0067652E" w:rsidRDefault="0067652E" w14:paraId="56FBFEE9" w14:textId="77777777">
            <w:pPr>
              <w:numPr>
                <w:ilvl w:val="0"/>
                <w:numId w:val="49"/>
              </w:numPr>
              <w:spacing w:after="200"/>
              <w:jc w:val="both"/>
              <w:rPr>
                <w:sz w:val="22"/>
                <w:szCs w:val="22"/>
              </w:rPr>
              <w:pPrChange w:author="Chris Smith" w:date="2021-01-16T15:32:00Z" w:id="88">
                <w:pPr>
                  <w:numPr>
                    <w:numId w:val="20"/>
                  </w:numPr>
                  <w:tabs>
                    <w:tab w:val="num" w:pos="720"/>
                  </w:tabs>
                  <w:spacing w:after="200"/>
                  <w:ind w:left="1066" w:hanging="488"/>
                </w:pPr>
              </w:pPrChange>
            </w:pPr>
            <w:r w:rsidRPr="00F005BE">
              <w:rPr>
                <w:sz w:val="22"/>
                <w:szCs w:val="22"/>
              </w:rPr>
              <w:t>an Economic Operator participated as a consultant in the preparation of the Tender Documents; or</w:t>
            </w:r>
          </w:p>
          <w:p w:rsidRPr="00F005BE" w:rsidR="0067652E" w:rsidRDefault="0067652E" w14:paraId="1C6F0C0F" w14:textId="77777777">
            <w:pPr>
              <w:numPr>
                <w:ilvl w:val="0"/>
                <w:numId w:val="49"/>
              </w:numPr>
              <w:spacing w:after="200"/>
              <w:jc w:val="both"/>
              <w:rPr>
                <w:sz w:val="22"/>
                <w:szCs w:val="22"/>
              </w:rPr>
              <w:pPrChange w:author="Chris Smith" w:date="2021-01-16T15:32:00Z" w:id="89">
                <w:pPr>
                  <w:numPr>
                    <w:numId w:val="20"/>
                  </w:numPr>
                  <w:tabs>
                    <w:tab w:val="num" w:pos="720"/>
                  </w:tabs>
                  <w:spacing w:after="200"/>
                  <w:ind w:left="1066" w:hanging="488"/>
                </w:pPr>
              </w:pPrChange>
            </w:pPr>
            <w:r w:rsidRPr="00F005BE">
              <w:rPr>
                <w:sz w:val="22"/>
                <w:szCs w:val="22"/>
              </w:rPr>
              <w:lastRenderedPageBreak/>
              <w:t>an Economic Operator or any of its affiliates has been hired, or is proposed to be hired, by the Contracting Authority for the supervision of the Contract.</w:t>
            </w:r>
          </w:p>
          <w:p w:rsidRPr="00F005BE" w:rsidR="0067652E" w:rsidP="0067652E" w:rsidRDefault="0067652E" w14:paraId="6B2E6600" w14:textId="77777777">
            <w:pPr>
              <w:pStyle w:val="Section1"/>
              <w:numPr>
                <w:ilvl w:val="0"/>
                <w:numId w:val="74"/>
              </w:numPr>
              <w:spacing w:after="200"/>
              <w:jc w:val="both"/>
              <w:rPr>
                <w:b w:val="0"/>
                <w:sz w:val="22"/>
                <w:szCs w:val="22"/>
              </w:rPr>
            </w:pPr>
            <w:r w:rsidRPr="00F005BE">
              <w:rPr>
                <w:b w:val="0"/>
                <w:sz w:val="22"/>
                <w:szCs w:val="22"/>
              </w:rPr>
              <w:t xml:space="preserve">The Contracting Authority shall take all remedies possible to avoid any existing or potential conflict of interest situation in conformity with the principle of proportionality. The exclusion of an Economic Operator due to a conflict of interest shall be allowed if there is no less restrictive means of avoiding the conflict of interest and ensuring compliance with the principle of equal treatment and fair competition. </w:t>
            </w:r>
          </w:p>
          <w:p w:rsidRPr="00F005BE" w:rsidR="0067652E" w:rsidP="0067652E" w:rsidRDefault="0067652E" w14:paraId="6E0C03EF" w14:textId="77777777">
            <w:pPr>
              <w:pStyle w:val="Section1"/>
              <w:numPr>
                <w:ilvl w:val="0"/>
                <w:numId w:val="74"/>
              </w:numPr>
              <w:spacing w:after="200"/>
              <w:jc w:val="both"/>
              <w:rPr>
                <w:b w:val="0"/>
                <w:sz w:val="22"/>
                <w:szCs w:val="22"/>
              </w:rPr>
            </w:pPr>
            <w:bookmarkStart w:name="_Ref64788109" w:id="90"/>
            <w:r w:rsidRPr="00F005BE">
              <w:rPr>
                <w:b w:val="0"/>
                <w:sz w:val="22"/>
                <w:szCs w:val="22"/>
              </w:rPr>
              <w:t>An Economic Operator shall avoid any behaviour liable to distort competition and the equal treatment principle. The Economic Operator may be considered liable to distort competition and the equal treatment, if:</w:t>
            </w:r>
            <w:bookmarkEnd w:id="90"/>
          </w:p>
          <w:p w:rsidRPr="00F005BE" w:rsidR="0067652E" w:rsidRDefault="0067652E" w14:paraId="5DFFE46E" w14:textId="77777777">
            <w:pPr>
              <w:numPr>
                <w:ilvl w:val="0"/>
                <w:numId w:val="118"/>
              </w:numPr>
              <w:spacing w:after="200"/>
              <w:jc w:val="both"/>
              <w:rPr>
                <w:sz w:val="22"/>
                <w:szCs w:val="22"/>
              </w:rPr>
              <w:pPrChange w:author="Chris Smith" w:date="2021-01-16T15:32:00Z" w:id="91">
                <w:pPr>
                  <w:numPr>
                    <w:numId w:val="49"/>
                  </w:numPr>
                  <w:spacing w:after="200"/>
                  <w:ind w:left="967" w:hanging="360"/>
                  <w:jc w:val="both"/>
                </w:pPr>
              </w:pPrChange>
            </w:pPr>
            <w:r w:rsidRPr="00F005BE">
              <w:rPr>
                <w:sz w:val="22"/>
                <w:szCs w:val="22"/>
              </w:rPr>
              <w:t>they have controlling associates in common; or</w:t>
            </w:r>
          </w:p>
          <w:p w:rsidRPr="00F005BE" w:rsidR="0067652E" w:rsidRDefault="0067652E" w14:paraId="3CEB2C7F" w14:textId="77777777">
            <w:pPr>
              <w:numPr>
                <w:ilvl w:val="0"/>
                <w:numId w:val="118"/>
              </w:numPr>
              <w:spacing w:after="200"/>
              <w:jc w:val="both"/>
              <w:rPr>
                <w:sz w:val="22"/>
                <w:szCs w:val="22"/>
              </w:rPr>
              <w:pPrChange w:author="Chris Smith" w:date="2021-01-16T15:32:00Z" w:id="92">
                <w:pPr>
                  <w:numPr>
                    <w:numId w:val="49"/>
                  </w:numPr>
                  <w:spacing w:after="200"/>
                  <w:ind w:left="967" w:hanging="360"/>
                  <w:jc w:val="both"/>
                </w:pPr>
              </w:pPrChange>
            </w:pPr>
            <w:r w:rsidRPr="00F005BE">
              <w:rPr>
                <w:sz w:val="22"/>
                <w:szCs w:val="22"/>
              </w:rPr>
              <w:t>they receive or have received any direct or indirect subsidy from any of them; or</w:t>
            </w:r>
          </w:p>
          <w:p w:rsidRPr="00F005BE" w:rsidR="0067652E" w:rsidRDefault="0067652E" w14:paraId="2516EA7E" w14:textId="77777777">
            <w:pPr>
              <w:numPr>
                <w:ilvl w:val="0"/>
                <w:numId w:val="118"/>
              </w:numPr>
              <w:spacing w:after="200"/>
              <w:jc w:val="both"/>
              <w:rPr>
                <w:sz w:val="22"/>
                <w:szCs w:val="22"/>
              </w:rPr>
              <w:pPrChange w:author="Chris Smith" w:date="2021-01-16T15:32:00Z" w:id="93">
                <w:pPr>
                  <w:numPr>
                    <w:numId w:val="49"/>
                  </w:numPr>
                  <w:spacing w:after="200"/>
                  <w:ind w:left="967" w:hanging="360"/>
                  <w:jc w:val="both"/>
                </w:pPr>
              </w:pPrChange>
            </w:pPr>
            <w:r w:rsidRPr="00F005BE">
              <w:rPr>
                <w:sz w:val="22"/>
                <w:szCs w:val="22"/>
              </w:rPr>
              <w:t>they have the same legal representative for purposes of this tendering procedure; or</w:t>
            </w:r>
          </w:p>
          <w:p w:rsidRPr="00F005BE" w:rsidR="0067652E" w:rsidRDefault="0067652E" w14:paraId="7B2E9BE4" w14:textId="77777777">
            <w:pPr>
              <w:numPr>
                <w:ilvl w:val="0"/>
                <w:numId w:val="118"/>
              </w:numPr>
              <w:spacing w:after="200"/>
              <w:jc w:val="both"/>
              <w:rPr>
                <w:sz w:val="22"/>
                <w:szCs w:val="22"/>
              </w:rPr>
              <w:pPrChange w:author="Chris Smith" w:date="2021-01-16T15:32:00Z" w:id="94">
                <w:pPr>
                  <w:numPr>
                    <w:numId w:val="49"/>
                  </w:numPr>
                  <w:spacing w:after="200"/>
                  <w:ind w:left="967" w:hanging="360"/>
                  <w:jc w:val="both"/>
                </w:pPr>
              </w:pPrChange>
            </w:pPr>
            <w:r w:rsidRPr="00F005BE">
              <w:rPr>
                <w:sz w:val="22"/>
                <w:szCs w:val="22"/>
              </w:rPr>
              <w:t>they have a relationship with each other, directly or through common third parties, that puts them in a position to have access to information about or influence on the tender of another Economic Operator in relation to this tendering procedure; or</w:t>
            </w:r>
          </w:p>
          <w:p w:rsidRPr="00F005BE" w:rsidR="0067652E" w:rsidRDefault="0067652E" w14:paraId="461F7BE7" w14:textId="77777777">
            <w:pPr>
              <w:numPr>
                <w:ilvl w:val="0"/>
                <w:numId w:val="118"/>
              </w:numPr>
              <w:spacing w:after="240"/>
              <w:ind w:hanging="357"/>
              <w:jc w:val="both"/>
              <w:rPr>
                <w:sz w:val="22"/>
                <w:szCs w:val="22"/>
              </w:rPr>
              <w:pPrChange w:author="Chris Smith" w:date="2021-01-16T15:32:00Z" w:id="95">
                <w:pPr>
                  <w:numPr>
                    <w:numId w:val="49"/>
                  </w:numPr>
                  <w:spacing w:after="240"/>
                  <w:ind w:left="967" w:hanging="357"/>
                  <w:jc w:val="both"/>
                </w:pPr>
              </w:pPrChange>
            </w:pPr>
            <w:r w:rsidRPr="00F005BE">
              <w:rPr>
                <w:sz w:val="22"/>
                <w:szCs w:val="22"/>
              </w:rPr>
              <w:t xml:space="preserve">an Economic Operator participates as an Economic Operator or an associate in a consortium in more than one Tender in this tendering procedure. Participation as an Economic Operator or an associate in a consortium in more than one Tender will result in the disqualification of all Tenders in which it is involved. However, this does not limit the inclusion of the same subcontractor in more than one Tender. For the purpose of this provision, a subcontractor is not deemed to be participating in the tendering procedure; </w:t>
            </w:r>
          </w:p>
          <w:p w:rsidRPr="00F005BE" w:rsidR="0067652E" w:rsidRDefault="0067652E" w14:paraId="40E13358" w14:textId="4AF6108D">
            <w:pPr>
              <w:pStyle w:val="Section1"/>
              <w:numPr>
                <w:ilvl w:val="0"/>
                <w:numId w:val="74"/>
              </w:numPr>
              <w:spacing w:after="240"/>
              <w:ind w:hanging="515"/>
              <w:jc w:val="both"/>
              <w:rPr>
                <w:b w:val="0"/>
                <w:sz w:val="22"/>
                <w:szCs w:val="22"/>
              </w:rPr>
              <w:pPrChange w:author="Chris Smith" w:date="2021-01-12T22:18:00Z" w:id="96">
                <w:pPr>
                  <w:pStyle w:val="Section1"/>
                  <w:numPr>
                    <w:numId w:val="74"/>
                  </w:numPr>
                  <w:tabs>
                    <w:tab w:val="clear" w:pos="432"/>
                  </w:tabs>
                  <w:spacing w:after="240"/>
                  <w:ind w:left="607" w:hanging="357"/>
                  <w:jc w:val="both"/>
                </w:pPr>
              </w:pPrChange>
            </w:pPr>
            <w:r w:rsidRPr="00F005BE">
              <w:rPr>
                <w:b w:val="0"/>
                <w:sz w:val="22"/>
                <w:szCs w:val="22"/>
              </w:rPr>
              <w:t xml:space="preserve">The scope of the provision from ITT </w:t>
            </w:r>
            <w:r w:rsidR="00A211EC">
              <w:rPr>
                <w:b w:val="0"/>
                <w:sz w:val="22"/>
                <w:szCs w:val="22"/>
                <w:highlight w:val="yellow"/>
              </w:rPr>
              <w:fldChar w:fldCharType="begin"/>
            </w:r>
            <w:r w:rsidR="00A211EC">
              <w:rPr>
                <w:b w:val="0"/>
                <w:sz w:val="22"/>
                <w:szCs w:val="22"/>
              </w:rPr>
              <w:instrText xml:space="preserve"> REF _Ref64788109 \w \h </w:instrText>
            </w:r>
            <w:r w:rsidR="00A211EC">
              <w:rPr>
                <w:b w:val="0"/>
                <w:sz w:val="22"/>
                <w:szCs w:val="22"/>
                <w:highlight w:val="yellow"/>
              </w:rPr>
            </w:r>
            <w:r w:rsidR="00A211EC">
              <w:rPr>
                <w:b w:val="0"/>
                <w:sz w:val="22"/>
                <w:szCs w:val="22"/>
                <w:highlight w:val="yellow"/>
              </w:rPr>
              <w:fldChar w:fldCharType="separate"/>
            </w:r>
            <w:r w:rsidR="00A211EC">
              <w:rPr>
                <w:b w:val="0"/>
                <w:sz w:val="22"/>
                <w:szCs w:val="22"/>
              </w:rPr>
              <w:t>7.7</w:t>
            </w:r>
            <w:r w:rsidR="00A211EC">
              <w:rPr>
                <w:b w:val="0"/>
                <w:sz w:val="22"/>
                <w:szCs w:val="22"/>
                <w:highlight w:val="yellow"/>
              </w:rPr>
              <w:fldChar w:fldCharType="end"/>
            </w:r>
            <w:r w:rsidRPr="00F005BE">
              <w:rPr>
                <w:b w:val="0"/>
                <w:sz w:val="22"/>
                <w:szCs w:val="22"/>
              </w:rPr>
              <w:t xml:space="preserve"> is to avoid situations when the Economic Operator, via its controlling undertakings, submits two Tenders circumventing the rule in the Tender Documents that forbid submission of alternative tenders. Thus, the list provided in ITT </w:t>
            </w:r>
            <w:r w:rsidR="00A211EC">
              <w:rPr>
                <w:b w:val="0"/>
                <w:sz w:val="22"/>
                <w:szCs w:val="22"/>
                <w:highlight w:val="yellow"/>
              </w:rPr>
              <w:fldChar w:fldCharType="begin"/>
            </w:r>
            <w:r w:rsidR="00A211EC">
              <w:rPr>
                <w:b w:val="0"/>
                <w:sz w:val="22"/>
                <w:szCs w:val="22"/>
              </w:rPr>
              <w:instrText xml:space="preserve"> REF _Ref64788109 \w \h </w:instrText>
            </w:r>
            <w:r w:rsidR="00A211EC">
              <w:rPr>
                <w:b w:val="0"/>
                <w:sz w:val="22"/>
                <w:szCs w:val="22"/>
                <w:highlight w:val="yellow"/>
              </w:rPr>
            </w:r>
            <w:r w:rsidR="00A211EC">
              <w:rPr>
                <w:b w:val="0"/>
                <w:sz w:val="22"/>
                <w:szCs w:val="22"/>
                <w:highlight w:val="yellow"/>
              </w:rPr>
              <w:fldChar w:fldCharType="separate"/>
            </w:r>
            <w:r w:rsidR="00A211EC">
              <w:rPr>
                <w:b w:val="0"/>
                <w:sz w:val="22"/>
                <w:szCs w:val="22"/>
              </w:rPr>
              <w:t>7.7</w:t>
            </w:r>
            <w:r w:rsidR="00A211EC">
              <w:rPr>
                <w:b w:val="0"/>
                <w:sz w:val="22"/>
                <w:szCs w:val="22"/>
                <w:highlight w:val="yellow"/>
              </w:rPr>
              <w:fldChar w:fldCharType="end"/>
            </w:r>
            <w:r w:rsidRPr="00F005BE">
              <w:rPr>
                <w:b w:val="0"/>
                <w:sz w:val="22"/>
                <w:szCs w:val="22"/>
              </w:rPr>
              <w:t xml:space="preserve"> is not exhaustive.</w:t>
            </w:r>
          </w:p>
          <w:p w:rsidRPr="00F005BE" w:rsidR="0067652E" w:rsidP="0067652E" w:rsidRDefault="0067652E" w14:paraId="1A7B9C6D" w14:textId="77777777">
            <w:pPr>
              <w:pStyle w:val="Section1"/>
              <w:numPr>
                <w:ilvl w:val="0"/>
                <w:numId w:val="74"/>
              </w:numPr>
              <w:spacing w:after="200"/>
              <w:jc w:val="both"/>
              <w:rPr>
                <w:b w:val="0"/>
                <w:sz w:val="22"/>
                <w:szCs w:val="22"/>
              </w:rPr>
            </w:pPr>
            <w:r w:rsidRPr="00F005BE">
              <w:rPr>
                <w:b w:val="0"/>
                <w:sz w:val="22"/>
                <w:szCs w:val="22"/>
              </w:rPr>
              <w:t>It is not generally prohibited for related undertakings to submit offers in a public procurement procedure provided that they were submitted independently from each other. Nonetheless, Tenderers are obliged to disclose the links between them to the Contracting Authority immediately after they become, or should have become, aware of this.</w:t>
            </w:r>
          </w:p>
          <w:p w:rsidRPr="00F005BE" w:rsidR="0067652E" w:rsidP="0067652E" w:rsidRDefault="0067652E" w14:paraId="132CB2D4" w14:textId="18998C55">
            <w:pPr>
              <w:pStyle w:val="Section1"/>
              <w:numPr>
                <w:ilvl w:val="0"/>
                <w:numId w:val="74"/>
              </w:numPr>
              <w:tabs>
                <w:tab w:val="left" w:pos="568"/>
              </w:tabs>
              <w:spacing w:after="200"/>
              <w:jc w:val="both"/>
              <w:rPr>
                <w:b w:val="0"/>
                <w:sz w:val="22"/>
                <w:szCs w:val="22"/>
              </w:rPr>
            </w:pPr>
            <w:r w:rsidRPr="00F005BE">
              <w:rPr>
                <w:b w:val="0"/>
                <w:sz w:val="22"/>
                <w:szCs w:val="22"/>
              </w:rPr>
              <w:t xml:space="preserve">Submitted </w:t>
            </w:r>
            <w:r w:rsidRPr="00F005BE" w:rsidR="003657BD">
              <w:rPr>
                <w:b w:val="0"/>
                <w:sz w:val="22"/>
                <w:szCs w:val="22"/>
              </w:rPr>
              <w:t xml:space="preserve">Tenders </w:t>
            </w:r>
            <w:r w:rsidRPr="00F005BE">
              <w:rPr>
                <w:b w:val="0"/>
                <w:sz w:val="22"/>
                <w:szCs w:val="22"/>
              </w:rPr>
              <w:t xml:space="preserve">should be autonomous and independent. The Contracting Authority shall reject tenders that are coordinated or are the result of a concerted practice. </w:t>
            </w:r>
          </w:p>
          <w:p w:rsidRPr="00F005BE" w:rsidR="0067652E" w:rsidP="0067652E" w:rsidRDefault="0067652E" w14:paraId="34D52F74" w14:textId="77777777">
            <w:pPr>
              <w:pStyle w:val="Section1"/>
              <w:numPr>
                <w:ilvl w:val="0"/>
                <w:numId w:val="74"/>
              </w:numPr>
              <w:spacing w:after="200"/>
              <w:jc w:val="both"/>
              <w:rPr>
                <w:b w:val="0"/>
                <w:sz w:val="22"/>
                <w:szCs w:val="22"/>
              </w:rPr>
            </w:pPr>
            <w:r w:rsidRPr="00F005BE">
              <w:rPr>
                <w:b w:val="0"/>
                <w:sz w:val="22"/>
                <w:szCs w:val="22"/>
              </w:rPr>
              <w:t>The Contracting Authority that acquaints itself with objective evidence calling into question the autonomous and independent nature of a Tender is obliged to examine all the relevant circumstances having led to the submission of the tender concerned in order to prevent and detect the elements capable of vitiating the tendering procedure and remedy them, where appropriate, requesting the parties to provide certain information and evidence.</w:t>
            </w:r>
          </w:p>
          <w:p w:rsidRPr="00F005BE" w:rsidR="0067652E" w:rsidP="006F6DBD" w:rsidRDefault="0067652E" w14:paraId="4CEFD1F8" w14:textId="718A5712">
            <w:pPr>
              <w:pStyle w:val="Section1"/>
              <w:numPr>
                <w:ilvl w:val="0"/>
                <w:numId w:val="74"/>
              </w:numPr>
              <w:spacing w:after="200"/>
              <w:jc w:val="both"/>
              <w:rPr>
                <w:sz w:val="22"/>
                <w:szCs w:val="22"/>
              </w:rPr>
            </w:pPr>
            <w:r w:rsidRPr="00F005BE">
              <w:rPr>
                <w:b w:val="0"/>
                <w:sz w:val="22"/>
                <w:szCs w:val="22"/>
              </w:rPr>
              <w:t xml:space="preserve">In case the Contracting Authority, after the examination of direct and indirect evidence, concludes that there are objective and consistent evidence that the related Tenderers which form a single economic unit have submitted </w:t>
            </w:r>
            <w:r w:rsidRPr="00F005BE">
              <w:rPr>
                <w:b w:val="0"/>
                <w:sz w:val="22"/>
                <w:szCs w:val="22"/>
              </w:rPr>
              <w:lastRenderedPageBreak/>
              <w:t>coordinated or concerted Tenders are to be rejected as submitted in violation with the principle of equal treatment.</w:t>
            </w:r>
            <w:r w:rsidRPr="00F005BE">
              <w:rPr>
                <w:sz w:val="22"/>
                <w:szCs w:val="22"/>
              </w:rPr>
              <w:t xml:space="preserve"> </w:t>
            </w:r>
          </w:p>
        </w:tc>
      </w:tr>
      <w:tr w:rsidRPr="00F005BE" w:rsidR="0067652E" w:rsidTr="00C760D3" w14:paraId="331BB8DD" w14:textId="77777777">
        <w:trPr>
          <w:jc w:val="center"/>
          <w:trPrChange w:author="Chris Smith" w:date="2021-01-16T10:23:00Z" w:id="97">
            <w:trPr>
              <w:jc w:val="center"/>
            </w:trPr>
          </w:trPrChange>
        </w:trPr>
        <w:tc>
          <w:tcPr>
            <w:tcW w:w="2127" w:type="dxa"/>
            <w:tcPrChange w:author="Chris Smith" w:date="2021-01-16T10:23:00Z" w:id="98">
              <w:tcPr>
                <w:tcW w:w="2015" w:type="dxa"/>
              </w:tcPr>
            </w:tcPrChange>
          </w:tcPr>
          <w:p w:rsidRPr="00F005BE" w:rsidR="0067652E" w:rsidP="0067652E" w:rsidRDefault="0067652E" w14:paraId="3ED44EB6" w14:textId="260BA319">
            <w:pPr>
              <w:pStyle w:val="Section1"/>
              <w:rPr>
                <w:sz w:val="22"/>
                <w:szCs w:val="22"/>
              </w:rPr>
            </w:pPr>
            <w:bookmarkStart w:name="_Ref63147456" w:id="99"/>
            <w:r w:rsidRPr="00F005BE">
              <w:rPr>
                <w:sz w:val="22"/>
                <w:szCs w:val="22"/>
              </w:rPr>
              <w:lastRenderedPageBreak/>
              <w:t>Exclusion grounds</w:t>
            </w:r>
            <w:bookmarkEnd w:id="99"/>
          </w:p>
        </w:tc>
        <w:tc>
          <w:tcPr>
            <w:tcW w:w="7741" w:type="dxa"/>
            <w:tcPrChange w:author="Chris Smith" w:date="2021-01-16T10:23:00Z" w:id="100">
              <w:tcPr>
                <w:tcW w:w="7741" w:type="dxa"/>
              </w:tcPr>
            </w:tcPrChange>
          </w:tcPr>
          <w:p w:rsidRPr="00F005BE" w:rsidR="0067652E" w:rsidP="0067652E" w:rsidRDefault="0067652E" w14:paraId="1FB761CD" w14:textId="2619684F">
            <w:pPr>
              <w:pStyle w:val="ListParagraph"/>
              <w:numPr>
                <w:ilvl w:val="0"/>
                <w:numId w:val="59"/>
              </w:numPr>
              <w:spacing w:line="240" w:lineRule="auto"/>
              <w:ind w:left="430"/>
              <w:contextualSpacing w:val="0"/>
              <w:jc w:val="both"/>
              <w:rPr>
                <w:rFonts w:ascii="Times New Roman" w:hAnsi="Times New Roman"/>
              </w:rPr>
            </w:pPr>
            <w:bookmarkStart w:name="_Ref63147465" w:id="101"/>
            <w:commentRangeStart w:id="102"/>
            <w:commentRangeStart w:id="103"/>
            <w:r w:rsidRPr="00F005BE">
              <w:rPr>
                <w:rFonts w:ascii="Times New Roman" w:hAnsi="Times New Roman"/>
              </w:rPr>
              <w:t xml:space="preserve">The grounds for exclusion of an Economic Operator are set forth in article 19 of the </w:t>
            </w:r>
            <w:proofErr w:type="spellStart"/>
            <w:r w:rsidRPr="00F005BE">
              <w:rPr>
                <w:rFonts w:ascii="Times New Roman" w:hAnsi="Times New Roman"/>
              </w:rPr>
              <w:t>LPP</w:t>
            </w:r>
            <w:proofErr w:type="spellEnd"/>
            <w:r w:rsidRPr="00F005BE">
              <w:rPr>
                <w:rFonts w:ascii="Times New Roman" w:hAnsi="Times New Roman"/>
              </w:rPr>
              <w:t xml:space="preserve">. The Contracting Authority shall exclude an Economic Operator that has been sentenced in the past five years for criminal offences set in paragraph (1) of article 19 of the </w:t>
            </w:r>
            <w:proofErr w:type="spellStart"/>
            <w:r w:rsidRPr="00F005BE">
              <w:rPr>
                <w:rFonts w:ascii="Times New Roman" w:hAnsi="Times New Roman"/>
              </w:rPr>
              <w:t>LPP</w:t>
            </w:r>
            <w:proofErr w:type="spellEnd"/>
            <w:ins w:author="RA" w:date="2021-02-02T08:39:00Z" w:id="104">
              <w:r w:rsidRPr="00F005BE" w:rsidR="00B81212">
                <w:rPr>
                  <w:rFonts w:ascii="Times New Roman" w:hAnsi="Times New Roman"/>
                </w:rPr>
                <w:t xml:space="preserve">. </w:t>
              </w:r>
            </w:ins>
            <w:ins w:author="RA" w:date="2021-02-02T08:40:00Z" w:id="105">
              <w:r w:rsidRPr="00F005BE" w:rsidR="00B81212">
                <w:rPr>
                  <w:rFonts w:ascii="Times New Roman" w:hAnsi="Times New Roman"/>
                </w:rPr>
                <w:t xml:space="preserve">These criminal offences are </w:t>
              </w:r>
              <w:r w:rsidRPr="00F005BE" w:rsidR="00B81212">
                <w:rPr>
                  <w:rFonts w:ascii="Times New Roman" w:hAnsi="Times New Roman"/>
                  <w:b/>
                  <w:rPrChange w:author="RA" w:date="2021-02-02T08:41:00Z" w:id="106">
                    <w:rPr>
                      <w:rFonts w:ascii="Times New Roman" w:hAnsi="Times New Roman"/>
                    </w:rPr>
                  </w:rPrChange>
                </w:rPr>
                <w:t>[Ministry of Finance should decide on the exact list of criminal offences from the Criminal Code</w:t>
              </w:r>
            </w:ins>
            <w:ins w:author="RA" w:date="2021-02-02T08:41:00Z" w:id="107">
              <w:r w:rsidRPr="00F005BE" w:rsidR="00B81212">
                <w:rPr>
                  <w:rFonts w:ascii="Times New Roman" w:hAnsi="Times New Roman"/>
                  <w:b/>
                  <w:rPrChange w:author="RA" w:date="2021-02-02T08:41:00Z" w:id="108">
                    <w:rPr>
                      <w:rFonts w:ascii="Times New Roman" w:hAnsi="Times New Roman"/>
                    </w:rPr>
                  </w:rPrChange>
                </w:rPr>
                <w:t xml:space="preserve"> </w:t>
              </w:r>
              <w:r w:rsidRPr="00F005BE" w:rsidR="00813676">
                <w:rPr>
                  <w:rFonts w:ascii="Times New Roman" w:hAnsi="Times New Roman"/>
                  <w:b/>
                  <w:rPrChange w:author="RA" w:date="2021-02-02T08:41:00Z" w:id="109">
                    <w:rPr>
                      <w:rFonts w:ascii="Times New Roman" w:hAnsi="Times New Roman"/>
                    </w:rPr>
                  </w:rPrChange>
                </w:rPr>
                <w:t>of Moldova</w:t>
              </w:r>
            </w:ins>
            <w:ins w:author="RA" w:date="2021-02-02T08:40:00Z" w:id="110">
              <w:r w:rsidRPr="00F005BE" w:rsidR="00B81212">
                <w:rPr>
                  <w:rFonts w:ascii="Times New Roman" w:hAnsi="Times New Roman"/>
                  <w:b/>
                  <w:rPrChange w:author="RA" w:date="2021-02-02T08:41:00Z" w:id="111">
                    <w:rPr>
                      <w:rFonts w:ascii="Times New Roman" w:hAnsi="Times New Roman"/>
                    </w:rPr>
                  </w:rPrChange>
                </w:rPr>
                <w:t>]</w:t>
              </w:r>
            </w:ins>
            <w:r w:rsidRPr="00F005BE">
              <w:rPr>
                <w:rFonts w:ascii="Times New Roman" w:hAnsi="Times New Roman"/>
              </w:rPr>
              <w:t xml:space="preserve">. The Contracting Authority shall exclude an Economic Operator that has been in past three years in one of the situations set in paragraph (3) of article 19 of the </w:t>
            </w:r>
            <w:proofErr w:type="spellStart"/>
            <w:r w:rsidRPr="00F005BE">
              <w:rPr>
                <w:rFonts w:ascii="Times New Roman" w:hAnsi="Times New Roman"/>
              </w:rPr>
              <w:t>LPP</w:t>
            </w:r>
            <w:proofErr w:type="spellEnd"/>
            <w:r w:rsidRPr="00F005BE">
              <w:rPr>
                <w:rFonts w:ascii="Times New Roman" w:hAnsi="Times New Roman"/>
              </w:rPr>
              <w:t xml:space="preserve">. </w:t>
            </w:r>
            <w:commentRangeEnd w:id="102"/>
            <w:r w:rsidRPr="00F005BE" w:rsidR="00165E3A">
              <w:rPr>
                <w:rStyle w:val="CommentReference"/>
                <w:rFonts w:ascii="Times New Roman" w:hAnsi="Times New Roman" w:eastAsia="Times New Roman"/>
                <w:sz w:val="22"/>
                <w:rPrChange w:author="Chris Smith" w:date="2021-01-16T13:55:00Z" w:id="112">
                  <w:rPr>
                    <w:rStyle w:val="CommentReference"/>
                    <w:rFonts w:ascii="Times New Roman" w:hAnsi="Times New Roman" w:eastAsia="Times New Roman"/>
                    <w:szCs w:val="24"/>
                    <w:lang w:val="en-US"/>
                  </w:rPr>
                </w:rPrChange>
              </w:rPr>
              <w:commentReference w:id="102"/>
            </w:r>
            <w:commentRangeEnd w:id="103"/>
            <w:r w:rsidRPr="00F005BE" w:rsidR="00B0499C">
              <w:rPr>
                <w:rStyle w:val="CommentReference"/>
                <w:rFonts w:ascii="Times New Roman" w:hAnsi="Times New Roman" w:eastAsia="Times New Roman"/>
                <w:sz w:val="22"/>
              </w:rPr>
              <w:commentReference w:id="103"/>
            </w:r>
            <w:bookmarkEnd w:id="101"/>
          </w:p>
          <w:p w:rsidRPr="00F005BE" w:rsidR="0067652E" w:rsidP="0067652E" w:rsidRDefault="0067652E" w14:paraId="15FB3A0B" w14:textId="234F06CC">
            <w:pPr>
              <w:pStyle w:val="ListParagraph"/>
              <w:numPr>
                <w:ilvl w:val="0"/>
                <w:numId w:val="59"/>
              </w:numPr>
              <w:spacing w:line="240" w:lineRule="auto"/>
              <w:ind w:left="430"/>
              <w:contextualSpacing w:val="0"/>
              <w:jc w:val="both"/>
              <w:rPr>
                <w:rFonts w:ascii="Times New Roman" w:hAnsi="Times New Roman"/>
              </w:rPr>
            </w:pPr>
            <w:bookmarkStart w:name="_Ref63147474" w:id="113"/>
            <w:r w:rsidRPr="00F005BE">
              <w:rPr>
                <w:rFonts w:ascii="Times New Roman" w:hAnsi="Times New Roman"/>
              </w:rPr>
              <w:t xml:space="preserve">The Contracting Authority shall exclude the Economic Operator under article 19 (1) of the </w:t>
            </w:r>
            <w:proofErr w:type="spellStart"/>
            <w:r w:rsidRPr="00F005BE">
              <w:rPr>
                <w:rFonts w:ascii="Times New Roman" w:hAnsi="Times New Roman"/>
              </w:rPr>
              <w:t>LPP</w:t>
            </w:r>
            <w:proofErr w:type="spellEnd"/>
            <w:r w:rsidRPr="00F005BE">
              <w:rPr>
                <w:rFonts w:ascii="Times New Roman" w:hAnsi="Times New Roman"/>
              </w:rPr>
              <w:t xml:space="preserve"> only for those criminal offences falling within the ambit of those listed in the referred paragraph</w:t>
            </w:r>
            <w:r w:rsidRPr="00F005BE" w:rsidR="002F0E23">
              <w:rPr>
                <w:rFonts w:ascii="Times New Roman" w:hAnsi="Times New Roman"/>
              </w:rPr>
              <w:t xml:space="preserve"> and listed in the TDS part B</w:t>
            </w:r>
            <w:r w:rsidRPr="00F005BE">
              <w:rPr>
                <w:rFonts w:ascii="Times New Roman" w:hAnsi="Times New Roman"/>
              </w:rPr>
              <w:t>. In case of doubt, the Contracting Authority shall evaluate if the public interest which is protected by that criminal offence prevents the Economic Operator from participation in the public procurement based on a fair balance exercise.</w:t>
            </w:r>
            <w:bookmarkEnd w:id="113"/>
          </w:p>
          <w:p w:rsidRPr="00F005BE" w:rsidR="0067652E" w:rsidP="0067652E" w:rsidRDefault="0067652E" w14:paraId="5219179F" w14:textId="6842DD3C">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The Contracting Authority shall not exclude the Economic Operator under art. 19 (2) of the </w:t>
            </w:r>
            <w:proofErr w:type="spellStart"/>
            <w:r w:rsidRPr="00F005BE">
              <w:rPr>
                <w:rFonts w:ascii="Times New Roman" w:hAnsi="Times New Roman"/>
              </w:rPr>
              <w:t>LPP</w:t>
            </w:r>
            <w:proofErr w:type="spellEnd"/>
            <w:r w:rsidRPr="00F005BE">
              <w:rPr>
                <w:rFonts w:ascii="Times New Roman" w:hAnsi="Times New Roman"/>
              </w:rPr>
              <w:t xml:space="preserve"> if that employee has no powers of representation, decision or control therein even if it holds a managerial position. Article 19 (2) of the </w:t>
            </w:r>
            <w:proofErr w:type="spellStart"/>
            <w:r w:rsidRPr="00F005BE">
              <w:rPr>
                <w:rFonts w:ascii="Times New Roman" w:hAnsi="Times New Roman"/>
              </w:rPr>
              <w:t>LPP</w:t>
            </w:r>
            <w:proofErr w:type="spellEnd"/>
            <w:r w:rsidRPr="00F005BE">
              <w:rPr>
                <w:rFonts w:ascii="Times New Roman" w:hAnsi="Times New Roman"/>
              </w:rPr>
              <w:t xml:space="preserve"> is applicable to the </w:t>
            </w:r>
            <w:r w:rsidRPr="00F005BE">
              <w:rPr>
                <w:rFonts w:ascii="Times New Roman" w:hAnsi="Times New Roman"/>
                <w:i/>
              </w:rPr>
              <w:t>de facto</w:t>
            </w:r>
            <w:r w:rsidRPr="00F005BE">
              <w:rPr>
                <w:rFonts w:ascii="Times New Roman" w:hAnsi="Times New Roman"/>
              </w:rPr>
              <w:t xml:space="preserve"> administrators of the Economic Operator as it is regulated in art. 197 (1) of the Civil Code.</w:t>
            </w:r>
          </w:p>
          <w:p w:rsidRPr="00F005BE" w:rsidR="0067652E" w:rsidP="0067652E" w:rsidRDefault="0067652E" w14:paraId="3CCA7735" w14:textId="4FB59A35">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The five-year exclusion term under art. 19 (1) of the </w:t>
            </w:r>
            <w:proofErr w:type="spellStart"/>
            <w:r w:rsidRPr="00F005BE">
              <w:rPr>
                <w:rFonts w:ascii="Times New Roman" w:hAnsi="Times New Roman"/>
              </w:rPr>
              <w:t>LPP</w:t>
            </w:r>
            <w:proofErr w:type="spellEnd"/>
            <w:r w:rsidRPr="00F005BE">
              <w:rPr>
                <w:rFonts w:ascii="Times New Roman" w:hAnsi="Times New Roman"/>
              </w:rPr>
              <w:t xml:space="preserve"> commences from the date the conviction handed by the court becomes definitive. In cases of decisions issued by Moldovan courts, it becomes definitive under art. 466 of the Code on Criminal Procedure either after the appeal period or after its examination in appeal in case it was appealed. </w:t>
            </w:r>
          </w:p>
          <w:p w:rsidRPr="00F005BE" w:rsidR="0067652E" w:rsidP="0067652E" w:rsidRDefault="0067652E" w14:paraId="48AB4A97" w14:textId="17C1198A">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The five-year exclusion term shall be expired at the date when the Tender produces legal effects to avoid being excluded under art. 19 (1) of the </w:t>
            </w:r>
            <w:proofErr w:type="spellStart"/>
            <w:r w:rsidRPr="00F005BE">
              <w:rPr>
                <w:rFonts w:ascii="Times New Roman" w:hAnsi="Times New Roman"/>
              </w:rPr>
              <w:t>LPP</w:t>
            </w:r>
            <w:proofErr w:type="spellEnd"/>
            <w:r w:rsidRPr="00F005BE">
              <w:rPr>
                <w:rFonts w:ascii="Times New Roman" w:hAnsi="Times New Roman"/>
              </w:rPr>
              <w:t>.</w:t>
            </w:r>
          </w:p>
          <w:p w:rsidRPr="00F005BE" w:rsidR="0067652E" w:rsidP="0067652E" w:rsidRDefault="0067652E" w14:paraId="55505323" w14:textId="1452959B">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Criminal convictions issued by courts of other states shall be considered by the Contracting Authority provided that the criminal offence falls within the list mentioned in art. 19 (1) of the </w:t>
            </w:r>
            <w:proofErr w:type="spellStart"/>
            <w:r w:rsidRPr="00F005BE">
              <w:rPr>
                <w:rFonts w:ascii="Times New Roman" w:hAnsi="Times New Roman"/>
              </w:rPr>
              <w:t>LPP</w:t>
            </w:r>
            <w:proofErr w:type="spellEnd"/>
            <w:r w:rsidRPr="00F005BE">
              <w:rPr>
                <w:rFonts w:ascii="Times New Roman" w:hAnsi="Times New Roman"/>
              </w:rPr>
              <w:t xml:space="preserve"> and is satisfied that all the guarantees of fair trial were observed.</w:t>
            </w:r>
          </w:p>
          <w:p w:rsidRPr="00F005BE" w:rsidR="0067652E" w:rsidP="0067652E" w:rsidRDefault="0067652E" w14:paraId="4A325709" w14:textId="08B4F5D7">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The Contracting Authority shall not automatically exclude the Economic Operator that falls within the exclusion ground from art. 19 (3) letter (b) of the </w:t>
            </w:r>
            <w:proofErr w:type="spellStart"/>
            <w:r w:rsidRPr="00F005BE">
              <w:rPr>
                <w:rFonts w:ascii="Times New Roman" w:hAnsi="Times New Roman"/>
              </w:rPr>
              <w:t>LPP</w:t>
            </w:r>
            <w:proofErr w:type="spellEnd"/>
            <w:r w:rsidRPr="00F005BE">
              <w:rPr>
                <w:rFonts w:ascii="Times New Roman" w:hAnsi="Times New Roman"/>
              </w:rPr>
              <w:t xml:space="preserve">. The Contracting Authority shall evaluate whether the exclusion is proportional considering the amount of the arrears and the possibility of self-cleaning defence under art. 19 (10) to (13) of the </w:t>
            </w:r>
            <w:proofErr w:type="spellStart"/>
            <w:r w:rsidRPr="00F005BE">
              <w:rPr>
                <w:rFonts w:ascii="Times New Roman" w:hAnsi="Times New Roman"/>
              </w:rPr>
              <w:t>LPP</w:t>
            </w:r>
            <w:proofErr w:type="spellEnd"/>
            <w:r w:rsidRPr="00F005BE">
              <w:rPr>
                <w:rFonts w:ascii="Times New Roman" w:hAnsi="Times New Roman"/>
              </w:rPr>
              <w:t>. In cases where the amount of arrears is insignificant compared to the value of the tender the Contracting Authority is obliged to allow the Economic Operator a reasonable time to submit a proof that this amount has been settled.</w:t>
            </w:r>
          </w:p>
          <w:p w:rsidRPr="00F005BE" w:rsidR="0067652E" w:rsidP="0067652E" w:rsidRDefault="0067652E" w14:paraId="6040CD26" w14:textId="2EBDECF0">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Within the meaning of art. 19 (3) letter (g) of the </w:t>
            </w:r>
            <w:proofErr w:type="spellStart"/>
            <w:r w:rsidRPr="00F005BE">
              <w:rPr>
                <w:rFonts w:ascii="Times New Roman" w:hAnsi="Times New Roman"/>
              </w:rPr>
              <w:t>LPP</w:t>
            </w:r>
            <w:proofErr w:type="spellEnd"/>
            <w:r w:rsidRPr="00F005BE">
              <w:rPr>
                <w:rFonts w:ascii="Times New Roman" w:hAnsi="Times New Roman"/>
              </w:rPr>
              <w:t xml:space="preserve"> in corroboration with art. 19 (6) of the </w:t>
            </w:r>
            <w:proofErr w:type="spellStart"/>
            <w:r w:rsidRPr="00F005BE">
              <w:rPr>
                <w:rFonts w:ascii="Times New Roman" w:hAnsi="Times New Roman"/>
              </w:rPr>
              <w:t>LPP</w:t>
            </w:r>
            <w:proofErr w:type="spellEnd"/>
            <w:r w:rsidRPr="00F005BE">
              <w:rPr>
                <w:rFonts w:ascii="Times New Roman" w:hAnsi="Times New Roman"/>
              </w:rPr>
              <w:t xml:space="preserve"> the three-year exclusion period commences from the date the Decision of the Competition Council is adopted acknowledging that the Economic Operator has concluded agreements that restrict competition.</w:t>
            </w:r>
          </w:p>
          <w:p w:rsidRPr="00F005BE" w:rsidR="0067652E" w:rsidP="0067652E" w:rsidRDefault="0067652E" w14:paraId="10FD7C98" w14:textId="5AC9349A">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t xml:space="preserve">The Contracting Authority should assess on </w:t>
            </w:r>
            <w:ins w:author="Chris Smith" w:date="2021-01-13T19:55:00Z" w:id="114">
              <w:r w:rsidRPr="00F005BE" w:rsidR="00165E3A">
                <w:rPr>
                  <w:rFonts w:ascii="Times New Roman" w:hAnsi="Times New Roman"/>
                </w:rPr>
                <w:t xml:space="preserve">a </w:t>
              </w:r>
            </w:ins>
            <w:r w:rsidRPr="00F005BE">
              <w:rPr>
                <w:rFonts w:ascii="Times New Roman" w:hAnsi="Times New Roman"/>
              </w:rPr>
              <w:t xml:space="preserve">case by case basis whether the Economic Operator falls within the exclusion ground from art. 19 (3) letter (f) of the </w:t>
            </w:r>
            <w:proofErr w:type="spellStart"/>
            <w:r w:rsidRPr="00F005BE">
              <w:rPr>
                <w:rFonts w:ascii="Times New Roman" w:hAnsi="Times New Roman"/>
              </w:rPr>
              <w:t>LPP</w:t>
            </w:r>
            <w:proofErr w:type="spellEnd"/>
            <w:r w:rsidRPr="00F005BE">
              <w:rPr>
                <w:rFonts w:ascii="Times New Roman" w:hAnsi="Times New Roman"/>
              </w:rPr>
              <w:t xml:space="preserve">. Professional misconduct may include abuse of a dominant position, essential non-performance of a past public procurement contract, condemnation for criminal offences not listed in art. 19 (1) of the </w:t>
            </w:r>
            <w:proofErr w:type="spellStart"/>
            <w:r w:rsidRPr="00F005BE">
              <w:rPr>
                <w:rFonts w:ascii="Times New Roman" w:hAnsi="Times New Roman"/>
              </w:rPr>
              <w:t>LPP</w:t>
            </w:r>
            <w:proofErr w:type="spellEnd"/>
            <w:r w:rsidRPr="00F005BE">
              <w:rPr>
                <w:rFonts w:ascii="Times New Roman" w:hAnsi="Times New Roman"/>
              </w:rPr>
              <w:t>, serious breach of an intellectual property right which cast doubt on the professional integrity of the Economic Operator.</w:t>
            </w:r>
          </w:p>
          <w:p w:rsidRPr="00F005BE" w:rsidR="0067652E" w:rsidP="0067652E" w:rsidRDefault="0067652E" w14:paraId="6B56BE9A" w14:textId="77777777">
            <w:pPr>
              <w:pStyle w:val="ListParagraph"/>
              <w:numPr>
                <w:ilvl w:val="0"/>
                <w:numId w:val="59"/>
              </w:numPr>
              <w:spacing w:line="240" w:lineRule="auto"/>
              <w:ind w:left="430"/>
              <w:contextualSpacing w:val="0"/>
              <w:jc w:val="both"/>
              <w:rPr>
                <w:rFonts w:ascii="Times New Roman" w:hAnsi="Times New Roman"/>
              </w:rPr>
            </w:pPr>
            <w:r w:rsidRPr="00F005BE">
              <w:rPr>
                <w:rFonts w:ascii="Times New Roman" w:hAnsi="Times New Roman"/>
              </w:rPr>
              <w:lastRenderedPageBreak/>
              <w:t xml:space="preserve">Each Economic Operator is entitled to the self-cleaning defence under art. 19 (10) to (13) of the </w:t>
            </w:r>
            <w:proofErr w:type="spellStart"/>
            <w:r w:rsidRPr="00F005BE">
              <w:rPr>
                <w:rFonts w:ascii="Times New Roman" w:hAnsi="Times New Roman"/>
              </w:rPr>
              <w:t>LPP</w:t>
            </w:r>
            <w:proofErr w:type="spellEnd"/>
            <w:r w:rsidRPr="00F005BE">
              <w:rPr>
                <w:rFonts w:ascii="Times New Roman" w:hAnsi="Times New Roman"/>
              </w:rPr>
              <w:t xml:space="preserve">. Further, art. 19 (13) of the </w:t>
            </w:r>
            <w:proofErr w:type="spellStart"/>
            <w:r w:rsidRPr="00F005BE">
              <w:rPr>
                <w:rFonts w:ascii="Times New Roman" w:hAnsi="Times New Roman"/>
              </w:rPr>
              <w:t>LPP</w:t>
            </w:r>
            <w:proofErr w:type="spellEnd"/>
            <w:r w:rsidRPr="00F005BE">
              <w:rPr>
                <w:rFonts w:ascii="Times New Roman" w:hAnsi="Times New Roman"/>
              </w:rPr>
              <w:t xml:space="preserve"> shall be applicable only when the decision of the court expressly excludes the Economic Operator from participating in the public procurement as a separate sanction. Accordingly, a decision which convicts the Economic Operator for a criminal offence listed in art. 19 (1) of the </w:t>
            </w:r>
            <w:proofErr w:type="spellStart"/>
            <w:r w:rsidRPr="00F005BE">
              <w:rPr>
                <w:rFonts w:ascii="Times New Roman" w:hAnsi="Times New Roman"/>
              </w:rPr>
              <w:t>LPP</w:t>
            </w:r>
            <w:proofErr w:type="spellEnd"/>
            <w:r w:rsidRPr="00F005BE">
              <w:rPr>
                <w:rFonts w:ascii="Times New Roman" w:hAnsi="Times New Roman"/>
              </w:rPr>
              <w:t xml:space="preserve"> and which does not include such a separate sanction shall be entitled to the self-cleaning defence under art. 19 (10) to (13) of the </w:t>
            </w:r>
            <w:proofErr w:type="spellStart"/>
            <w:r w:rsidRPr="00F005BE">
              <w:rPr>
                <w:rFonts w:ascii="Times New Roman" w:hAnsi="Times New Roman"/>
              </w:rPr>
              <w:t>LPP</w:t>
            </w:r>
            <w:proofErr w:type="spellEnd"/>
            <w:r w:rsidRPr="00F005BE">
              <w:rPr>
                <w:rFonts w:ascii="Times New Roman" w:hAnsi="Times New Roman"/>
              </w:rPr>
              <w:t>.</w:t>
            </w:r>
          </w:p>
          <w:p w:rsidRPr="00F005BE" w:rsidR="00503D60" w:rsidP="0067652E" w:rsidRDefault="00503D60" w14:paraId="71DC7FB2" w14:textId="09CF2C1F">
            <w:pPr>
              <w:pStyle w:val="ListParagraph"/>
              <w:numPr>
                <w:ilvl w:val="0"/>
                <w:numId w:val="59"/>
              </w:numPr>
              <w:spacing w:line="240" w:lineRule="auto"/>
              <w:ind w:left="430"/>
              <w:contextualSpacing w:val="0"/>
              <w:jc w:val="both"/>
              <w:rPr>
                <w:rFonts w:ascii="Times New Roman" w:hAnsi="Times New Roman"/>
              </w:rPr>
            </w:pPr>
            <w:bookmarkStart w:name="_Ref63147487" w:id="115"/>
            <w:r w:rsidRPr="00F005BE">
              <w:rPr>
                <w:rFonts w:ascii="Times New Roman" w:hAnsi="Times New Roman"/>
              </w:rPr>
              <w:t xml:space="preserve">In addition to the information provided in this </w:t>
            </w:r>
            <w:r w:rsidRPr="00F005BE">
              <w:rPr>
                <w:rFonts w:ascii="Times New Roman" w:hAnsi="Times New Roman"/>
                <w:highlight w:val="yellow"/>
              </w:rPr>
              <w:t xml:space="preserve">ITT </w:t>
            </w:r>
            <w:r w:rsidR="00A211EC">
              <w:rPr>
                <w:rFonts w:ascii="Times New Roman" w:hAnsi="Times New Roman"/>
                <w:highlight w:val="yellow"/>
              </w:rPr>
              <w:fldChar w:fldCharType="begin"/>
            </w:r>
            <w:r w:rsidR="00A211EC">
              <w:rPr>
                <w:rFonts w:ascii="Times New Roman" w:hAnsi="Times New Roman"/>
                <w:highlight w:val="yellow"/>
              </w:rPr>
              <w:instrText xml:space="preserve"> REF _Ref63147456 \w \h </w:instrText>
            </w:r>
            <w:r w:rsidR="00A211EC">
              <w:rPr>
                <w:rFonts w:ascii="Times New Roman" w:hAnsi="Times New Roman"/>
                <w:highlight w:val="yellow"/>
              </w:rPr>
            </w:r>
            <w:r w:rsidR="00A211EC">
              <w:rPr>
                <w:rFonts w:ascii="Times New Roman" w:hAnsi="Times New Roman"/>
                <w:highlight w:val="yellow"/>
              </w:rPr>
              <w:fldChar w:fldCharType="separate"/>
            </w:r>
            <w:r w:rsidR="00A211EC">
              <w:rPr>
                <w:rFonts w:ascii="Times New Roman" w:hAnsi="Times New Roman"/>
                <w:highlight w:val="yellow"/>
              </w:rPr>
              <w:t>8</w:t>
            </w:r>
            <w:r w:rsidR="00A211EC">
              <w:rPr>
                <w:rFonts w:ascii="Times New Roman" w:hAnsi="Times New Roman"/>
                <w:highlight w:val="yellow"/>
              </w:rPr>
              <w:fldChar w:fldCharType="end"/>
            </w:r>
            <w:r w:rsidRPr="00F005BE">
              <w:rPr>
                <w:rFonts w:ascii="Times New Roman" w:hAnsi="Times New Roman"/>
              </w:rPr>
              <w:t xml:space="preserve">, the Contracting Authority may adopt additional supporting guidance for the Economic Operators on the application and enforcement of the </w:t>
            </w:r>
            <w:r w:rsidRPr="00F005BE" w:rsidR="001D674D">
              <w:rPr>
                <w:rFonts w:ascii="Times New Roman" w:hAnsi="Times New Roman"/>
              </w:rPr>
              <w:t>provisions on exclusion and self-cleaning.</w:t>
            </w:r>
            <w:bookmarkEnd w:id="115"/>
            <w:r w:rsidRPr="00F005BE">
              <w:rPr>
                <w:rFonts w:ascii="Times New Roman" w:hAnsi="Times New Roman"/>
              </w:rPr>
              <w:t xml:space="preserve"> </w:t>
            </w:r>
          </w:p>
        </w:tc>
      </w:tr>
      <w:tr w:rsidRPr="00F005BE" w:rsidR="00AB7A5E" w:rsidTr="00C760D3" w14:paraId="08B6FAC9" w14:textId="77777777">
        <w:trPr>
          <w:jc w:val="center"/>
          <w:trPrChange w:author="Chris Smith" w:date="2021-01-16T10:23:00Z" w:id="116">
            <w:trPr>
              <w:jc w:val="center"/>
            </w:trPr>
          </w:trPrChange>
        </w:trPr>
        <w:tc>
          <w:tcPr>
            <w:tcW w:w="2127" w:type="dxa"/>
            <w:tcPrChange w:author="Chris Smith" w:date="2021-01-16T10:23:00Z" w:id="117">
              <w:tcPr>
                <w:tcW w:w="2015" w:type="dxa"/>
              </w:tcPr>
            </w:tcPrChange>
          </w:tcPr>
          <w:p w:rsidRPr="00F005BE" w:rsidR="00AB7A5E" w:rsidP="0067652E" w:rsidRDefault="00AB7A5E" w14:paraId="1BF5BD3B" w14:textId="7EEE39F5">
            <w:pPr>
              <w:pStyle w:val="Section1"/>
              <w:rPr>
                <w:sz w:val="22"/>
                <w:szCs w:val="22"/>
              </w:rPr>
            </w:pPr>
            <w:r w:rsidRPr="00F005BE">
              <w:rPr>
                <w:sz w:val="22"/>
                <w:szCs w:val="22"/>
              </w:rPr>
              <w:lastRenderedPageBreak/>
              <w:t>Rules on qualification of the Economic Operator</w:t>
            </w:r>
          </w:p>
        </w:tc>
        <w:tc>
          <w:tcPr>
            <w:tcW w:w="7741" w:type="dxa"/>
            <w:tcPrChange w:author="Chris Smith" w:date="2021-01-16T10:23:00Z" w:id="118">
              <w:tcPr>
                <w:tcW w:w="7741" w:type="dxa"/>
              </w:tcPr>
            </w:tcPrChange>
          </w:tcPr>
          <w:p w:rsidRPr="00430FC9" w:rsidR="00AB7A5E" w:rsidP="006F6DBD" w:rsidRDefault="00C87B26" w14:paraId="746CA45C" w14:textId="0E7CBAEB">
            <w:pPr>
              <w:pStyle w:val="ListParagraph"/>
              <w:numPr>
                <w:ilvl w:val="0"/>
                <w:numId w:val="105"/>
              </w:numPr>
              <w:spacing w:before="120" w:after="120" w:line="240" w:lineRule="auto"/>
              <w:contextualSpacing w:val="0"/>
              <w:jc w:val="both"/>
              <w:rPr>
                <w:rFonts w:ascii="Times New Roman" w:hAnsi="Times New Roman"/>
                <w:b/>
              </w:rPr>
            </w:pPr>
            <w:r w:rsidRPr="00F005BE">
              <w:rPr>
                <w:rFonts w:ascii="Times New Roman" w:hAnsi="Times New Roman"/>
              </w:rPr>
              <w:t xml:space="preserve">To establish that it is qualified to participate in the procurement procedure in accordance with the TDS, the Economic Operator shall provide the information requested in the TDS and submit the forms </w:t>
            </w:r>
            <w:r w:rsidRPr="00430FC9">
              <w:rPr>
                <w:rFonts w:ascii="Times New Roman" w:hAnsi="Times New Roman"/>
              </w:rPr>
              <w:t>from</w:t>
            </w:r>
            <w:r w:rsidR="00BB04C7">
              <w:rPr>
                <w:rFonts w:ascii="Times New Roman" w:hAnsi="Times New Roman"/>
              </w:rPr>
              <w:t xml:space="preserve"> </w:t>
            </w:r>
            <w:r w:rsidRPr="00BB04C7" w:rsidR="00BB04C7">
              <w:rPr>
                <w:rFonts w:ascii="Times New Roman" w:hAnsi="Times New Roman"/>
              </w:rPr>
              <w:fldChar w:fldCharType="begin"/>
            </w:r>
            <w:r w:rsidRPr="00BB04C7" w:rsidR="00BB04C7">
              <w:rPr>
                <w:rFonts w:ascii="Times New Roman" w:hAnsi="Times New Roman"/>
              </w:rPr>
              <w:instrText xml:space="preserve"> REF _Ref64786677 \h </w:instrText>
            </w:r>
            <w:r w:rsidRPr="00BB04C7" w:rsidR="00BB04C7">
              <w:rPr>
                <w:rFonts w:ascii="Times New Roman" w:hAnsi="Times New Roman"/>
              </w:rPr>
            </w:r>
            <w:r w:rsidR="00BB04C7">
              <w:rPr>
                <w:rFonts w:ascii="Times New Roman" w:hAnsi="Times New Roman"/>
              </w:rPr>
              <w:instrText xml:space="preserve"> \* MERGEFORMAT </w:instrText>
            </w:r>
            <w:r w:rsidRPr="00BB04C7" w:rsidR="00BB04C7">
              <w:rPr>
                <w:rFonts w:ascii="Times New Roman" w:hAnsi="Times New Roman"/>
              </w:rPr>
              <w:fldChar w:fldCharType="separate"/>
            </w:r>
            <w:r w:rsidRPr="00BB04C7" w:rsidR="00BB04C7">
              <w:rPr>
                <w:rFonts w:ascii="Times New Roman" w:hAnsi="Times New Roman"/>
              </w:rPr>
              <w:t xml:space="preserve">Section III: </w:t>
            </w:r>
            <w:r w:rsidRPr="00BB04C7" w:rsidR="00BB04C7">
              <w:rPr>
                <w:rFonts w:ascii="Times New Roman" w:hAnsi="Times New Roman"/>
              </w:rPr>
              <w:fldChar w:fldCharType="end"/>
            </w:r>
            <w:r w:rsidR="00BB04C7">
              <w:rPr>
                <w:rFonts w:ascii="Times New Roman" w:hAnsi="Times New Roman"/>
                <w:b/>
              </w:rPr>
              <w:t xml:space="preserve"> </w:t>
            </w:r>
            <w:r w:rsidR="00BB04C7">
              <w:rPr>
                <w:rFonts w:ascii="Times New Roman" w:hAnsi="Times New Roman"/>
                <w:b/>
              </w:rPr>
              <w:fldChar w:fldCharType="begin"/>
            </w:r>
            <w:r w:rsidR="00BB04C7">
              <w:rPr>
                <w:rFonts w:ascii="Times New Roman" w:hAnsi="Times New Roman"/>
                <w:b/>
              </w:rPr>
              <w:instrText xml:space="preserve"> REF _Ref64786604 \h </w:instrText>
            </w:r>
            <w:r w:rsidR="00BB04C7">
              <w:rPr>
                <w:rFonts w:ascii="Times New Roman" w:hAnsi="Times New Roman"/>
                <w:b/>
              </w:rPr>
            </w:r>
            <w:r w:rsidR="00BB04C7">
              <w:rPr>
                <w:rFonts w:ascii="Times New Roman" w:hAnsi="Times New Roman"/>
                <w:b/>
              </w:rPr>
              <w:fldChar w:fldCharType="separate"/>
            </w:r>
            <w:ins w:author="Chris Smith" w:date="2021-01-16T13:26:00Z" w:id="119">
              <w:r w:rsidRPr="00F005BE" w:rsidR="00BB04C7">
                <w:rPr>
                  <w:rFonts w:ascii="Times New Roman" w:hAnsi="Times New Roman"/>
                </w:rPr>
                <w:t xml:space="preserve">Form 5 - </w:t>
              </w:r>
            </w:ins>
            <w:proofErr w:type="spellStart"/>
            <w:r w:rsidRPr="00F005BE" w:rsidR="00BB04C7">
              <w:rPr>
                <w:rFonts w:ascii="Times New Roman" w:hAnsi="Times New Roman"/>
              </w:rPr>
              <w:t>ESPD</w:t>
            </w:r>
            <w:proofErr w:type="spellEnd"/>
            <w:r w:rsidRPr="00F005BE" w:rsidR="00BB04C7">
              <w:rPr>
                <w:rFonts w:ascii="Times New Roman" w:hAnsi="Times New Roman"/>
              </w:rPr>
              <w:t xml:space="preserve"> Declaration Form</w:t>
            </w:r>
            <w:r w:rsidR="00BB04C7">
              <w:rPr>
                <w:rFonts w:ascii="Times New Roman" w:hAnsi="Times New Roman"/>
                <w:b/>
              </w:rPr>
              <w:fldChar w:fldCharType="end"/>
            </w:r>
            <w:commentRangeStart w:id="120"/>
            <w:commentRangeStart w:id="121"/>
            <w:r w:rsidRPr="00BB04C7" w:rsidR="00687961">
              <w:rPr>
                <w:rFonts w:ascii="Times New Roman" w:hAnsi="Times New Roman"/>
              </w:rPr>
              <w:t>.</w:t>
            </w:r>
            <w:commentRangeEnd w:id="120"/>
            <w:r w:rsidRPr="00BB04C7" w:rsidR="00165E3A">
              <w:rPr>
                <w:rStyle w:val="CommentReference"/>
                <w:rFonts w:ascii="Times New Roman" w:hAnsi="Times New Roman" w:eastAsia="Times New Roman"/>
                <w:sz w:val="22"/>
                <w:rPrChange w:author="Chris Smith" w:date="2021-01-16T13:55:00Z" w:id="122">
                  <w:rPr>
                    <w:rStyle w:val="CommentReference"/>
                    <w:rFonts w:ascii="Times New Roman" w:hAnsi="Times New Roman" w:eastAsia="Times New Roman"/>
                    <w:szCs w:val="24"/>
                    <w:lang w:val="en-US"/>
                  </w:rPr>
                </w:rPrChange>
              </w:rPr>
              <w:commentReference w:id="120"/>
            </w:r>
            <w:commentRangeEnd w:id="121"/>
            <w:r w:rsidRPr="00BB04C7" w:rsidR="00A02AA3">
              <w:rPr>
                <w:rStyle w:val="CommentReference"/>
                <w:rFonts w:ascii="Times New Roman" w:hAnsi="Times New Roman" w:eastAsia="Times New Roman"/>
                <w:sz w:val="22"/>
              </w:rPr>
              <w:commentReference w:id="121"/>
            </w:r>
          </w:p>
          <w:p w:rsidRPr="00F005BE" w:rsidR="00687961" w:rsidP="006F6DBD" w:rsidRDefault="00410120" w14:paraId="3D6938DB" w14:textId="141E87D1">
            <w:pPr>
              <w:pStyle w:val="ListParagraph"/>
              <w:numPr>
                <w:ilvl w:val="0"/>
                <w:numId w:val="105"/>
              </w:numPr>
              <w:spacing w:before="120" w:after="120" w:line="240" w:lineRule="auto"/>
              <w:contextualSpacing w:val="0"/>
              <w:jc w:val="both"/>
              <w:rPr>
                <w:rFonts w:ascii="Times New Roman" w:hAnsi="Times New Roman"/>
              </w:rPr>
            </w:pPr>
            <w:r w:rsidRPr="00F005BE">
              <w:rPr>
                <w:rFonts w:ascii="Times New Roman" w:hAnsi="Times New Roman"/>
              </w:rPr>
              <w:t xml:space="preserve">The Contracting Authority may require from the Economic Operator as part of the economic and financial standing and technical and professional ability, requirements related to sustainable public procurement. This may, </w:t>
            </w:r>
            <w:r w:rsidRPr="00F005BE">
              <w:rPr>
                <w:rFonts w:ascii="Times New Roman" w:hAnsi="Times New Roman"/>
                <w:i/>
              </w:rPr>
              <w:t>inter alia</w:t>
            </w:r>
            <w:r w:rsidRPr="00F005BE">
              <w:rPr>
                <w:rFonts w:ascii="Times New Roman" w:hAnsi="Times New Roman"/>
              </w:rPr>
              <w:t>, relate to environmental, social, human rights and labour considerations provided that these are related and proportionate to the subject-matter of the public procurement contract.</w:t>
            </w:r>
          </w:p>
        </w:tc>
      </w:tr>
      <w:tr w:rsidRPr="00F005BE" w:rsidR="0067652E" w:rsidTr="00C760D3" w14:paraId="081E76DF" w14:textId="77777777">
        <w:trPr>
          <w:jc w:val="center"/>
          <w:trPrChange w:author="Chris Smith" w:date="2021-01-16T10:23:00Z" w:id="123">
            <w:trPr>
              <w:jc w:val="center"/>
            </w:trPr>
          </w:trPrChange>
        </w:trPr>
        <w:tc>
          <w:tcPr>
            <w:tcW w:w="2127" w:type="dxa"/>
            <w:tcPrChange w:author="Chris Smith" w:date="2021-01-16T10:23:00Z" w:id="124">
              <w:tcPr>
                <w:tcW w:w="2015" w:type="dxa"/>
              </w:tcPr>
            </w:tcPrChange>
          </w:tcPr>
          <w:p w:rsidRPr="00F005BE" w:rsidR="0067652E" w:rsidP="0067652E" w:rsidRDefault="001B46A4" w14:paraId="0D7145E1" w14:textId="53BF0B2A">
            <w:pPr>
              <w:pStyle w:val="Section1"/>
              <w:rPr>
                <w:sz w:val="22"/>
                <w:szCs w:val="22"/>
              </w:rPr>
            </w:pPr>
            <w:bookmarkStart w:name="_Ref64711315" w:id="125"/>
            <w:r w:rsidRPr="00F005BE">
              <w:rPr>
                <w:sz w:val="22"/>
                <w:szCs w:val="22"/>
              </w:rPr>
              <w:t>Financial and economic capacity</w:t>
            </w:r>
            <w:bookmarkEnd w:id="125"/>
          </w:p>
        </w:tc>
        <w:tc>
          <w:tcPr>
            <w:tcW w:w="7741" w:type="dxa"/>
            <w:tcPrChange w:author="Chris Smith" w:date="2021-01-16T10:23:00Z" w:id="126">
              <w:tcPr>
                <w:tcW w:w="7741" w:type="dxa"/>
              </w:tcPr>
            </w:tcPrChange>
          </w:tcPr>
          <w:p w:rsidRPr="00F005BE" w:rsidR="00C20147" w:rsidP="00410120" w:rsidRDefault="00C20147" w14:paraId="3F14C81D" w14:textId="48EAF9B6">
            <w:pPr>
              <w:pStyle w:val="ListParagraph"/>
              <w:numPr>
                <w:ilvl w:val="0"/>
                <w:numId w:val="61"/>
              </w:numPr>
              <w:spacing w:line="240" w:lineRule="auto"/>
              <w:ind w:left="430"/>
              <w:contextualSpacing w:val="0"/>
              <w:jc w:val="both"/>
              <w:rPr>
                <w:rFonts w:ascii="Times New Roman" w:hAnsi="Times New Roman"/>
              </w:rPr>
            </w:pPr>
            <w:bookmarkStart w:name="_Ref64711333" w:id="127"/>
            <w:r w:rsidRPr="00F005BE">
              <w:rPr>
                <w:rFonts w:ascii="Times New Roman" w:hAnsi="Times New Roman"/>
              </w:rPr>
              <w:t xml:space="preserve">With regard to economic and financial </w:t>
            </w:r>
            <w:r w:rsidRPr="00F005BE" w:rsidR="00626DD6">
              <w:rPr>
                <w:rFonts w:ascii="Times New Roman" w:hAnsi="Times New Roman"/>
              </w:rPr>
              <w:t>capacity</w:t>
            </w:r>
            <w:r w:rsidRPr="00F005BE">
              <w:rPr>
                <w:rFonts w:ascii="Times New Roman" w:hAnsi="Times New Roman"/>
              </w:rPr>
              <w:t xml:space="preserve">, </w:t>
            </w:r>
            <w:r w:rsidRPr="00F005BE" w:rsidR="00626DD6">
              <w:rPr>
                <w:rFonts w:ascii="Times New Roman" w:hAnsi="Times New Roman"/>
              </w:rPr>
              <w:t>the C</w:t>
            </w:r>
            <w:r w:rsidRPr="00F005BE">
              <w:rPr>
                <w:rFonts w:ascii="Times New Roman" w:hAnsi="Times New Roman"/>
              </w:rPr>
              <w:t xml:space="preserve">ontracting </w:t>
            </w:r>
            <w:r w:rsidRPr="00F005BE" w:rsidR="00626DD6">
              <w:rPr>
                <w:rFonts w:ascii="Times New Roman" w:hAnsi="Times New Roman"/>
              </w:rPr>
              <w:t>A</w:t>
            </w:r>
            <w:r w:rsidRPr="00F005BE">
              <w:rPr>
                <w:rFonts w:ascii="Times New Roman" w:hAnsi="Times New Roman"/>
              </w:rPr>
              <w:t xml:space="preserve">uthorities may impose requirements ensuring that </w:t>
            </w:r>
            <w:r w:rsidRPr="00F005BE" w:rsidR="00626DD6">
              <w:rPr>
                <w:rFonts w:ascii="Times New Roman" w:hAnsi="Times New Roman"/>
              </w:rPr>
              <w:t>E</w:t>
            </w:r>
            <w:r w:rsidRPr="00F005BE">
              <w:rPr>
                <w:rFonts w:ascii="Times New Roman" w:hAnsi="Times New Roman"/>
              </w:rPr>
              <w:t xml:space="preserve">conomic </w:t>
            </w:r>
            <w:r w:rsidRPr="00F005BE" w:rsidR="00626DD6">
              <w:rPr>
                <w:rFonts w:ascii="Times New Roman" w:hAnsi="Times New Roman"/>
              </w:rPr>
              <w:t>O</w:t>
            </w:r>
            <w:r w:rsidRPr="00F005BE">
              <w:rPr>
                <w:rFonts w:ascii="Times New Roman" w:hAnsi="Times New Roman"/>
              </w:rPr>
              <w:t>perators possess the necessary economic and financial capacity to perform the contract</w:t>
            </w:r>
            <w:r w:rsidRPr="00F005BE" w:rsidR="00626DD6">
              <w:rPr>
                <w:rFonts w:ascii="Times New Roman" w:hAnsi="Times New Roman"/>
              </w:rPr>
              <w:t xml:space="preserve"> and may consist in:</w:t>
            </w:r>
            <w:bookmarkEnd w:id="127"/>
          </w:p>
          <w:p w:rsidRPr="00F005BE" w:rsidR="00626DD6" w:rsidP="00626DD6" w:rsidRDefault="00626DD6" w14:paraId="379FAD85" w14:textId="1A789393">
            <w:pPr>
              <w:pStyle w:val="ListParagraph"/>
              <w:numPr>
                <w:ilvl w:val="1"/>
                <w:numId w:val="61"/>
              </w:numPr>
              <w:spacing w:line="240" w:lineRule="auto"/>
              <w:contextualSpacing w:val="0"/>
              <w:jc w:val="both"/>
              <w:rPr>
                <w:rFonts w:ascii="Times New Roman" w:hAnsi="Times New Roman"/>
              </w:rPr>
            </w:pPr>
            <w:r w:rsidRPr="00F005BE">
              <w:rPr>
                <w:rFonts w:ascii="Times New Roman" w:hAnsi="Times New Roman"/>
              </w:rPr>
              <w:t>minimum yearly turnover, and/or</w:t>
            </w:r>
          </w:p>
          <w:p w:rsidRPr="00F005BE" w:rsidR="00410120" w:rsidP="006F6DBD" w:rsidRDefault="00626DD6" w14:paraId="3FEA4AE3" w14:textId="574D676A">
            <w:pPr>
              <w:pStyle w:val="ListParagraph"/>
              <w:numPr>
                <w:ilvl w:val="1"/>
                <w:numId w:val="61"/>
              </w:numPr>
              <w:spacing w:line="240" w:lineRule="auto"/>
              <w:contextualSpacing w:val="0"/>
              <w:jc w:val="both"/>
              <w:rPr>
                <w:rFonts w:ascii="Times New Roman" w:hAnsi="Times New Roman"/>
              </w:rPr>
            </w:pPr>
            <w:r w:rsidRPr="00F005BE">
              <w:rPr>
                <w:rFonts w:ascii="Times New Roman" w:hAnsi="Times New Roman"/>
              </w:rPr>
              <w:t>a certain minimum turnover in the area covered by the contract</w:t>
            </w:r>
          </w:p>
          <w:p w:rsidRPr="00F005BE" w:rsidR="00AA28D3" w:rsidP="006F6DBD" w:rsidRDefault="00165E3A" w14:paraId="4F8522A0" w14:textId="14679E98">
            <w:pPr>
              <w:pStyle w:val="ListParagraph"/>
              <w:numPr>
                <w:ilvl w:val="1"/>
                <w:numId w:val="61"/>
              </w:numPr>
              <w:spacing w:line="240" w:lineRule="auto"/>
              <w:contextualSpacing w:val="0"/>
              <w:jc w:val="both"/>
              <w:rPr>
                <w:rFonts w:ascii="Times New Roman" w:hAnsi="Times New Roman"/>
              </w:rPr>
            </w:pPr>
            <w:ins w:author="Chris Smith" w:date="2021-01-13T19:57:00Z" w:id="128">
              <w:r w:rsidRPr="00F005BE">
                <w:rPr>
                  <w:rFonts w:ascii="Times New Roman" w:hAnsi="Times New Roman"/>
                </w:rPr>
                <w:t>o</w:t>
              </w:r>
            </w:ins>
            <w:del w:author="Chris Smith" w:date="2021-01-13T19:57:00Z" w:id="129">
              <w:r w:rsidRPr="00F005BE" w:rsidDel="00165E3A" w:rsidR="00AA28D3">
                <w:rPr>
                  <w:rFonts w:ascii="Times New Roman" w:hAnsi="Times New Roman"/>
                </w:rPr>
                <w:delText>O</w:delText>
              </w:r>
            </w:del>
            <w:r w:rsidRPr="00F005BE" w:rsidR="00AA28D3">
              <w:rPr>
                <w:rFonts w:ascii="Times New Roman" w:hAnsi="Times New Roman"/>
              </w:rPr>
              <w:t>ther requirements.</w:t>
            </w:r>
          </w:p>
          <w:p w:rsidRPr="00F005BE" w:rsidR="00CA17F1" w:rsidP="00127DB5" w:rsidRDefault="00CA17F1" w14:paraId="599FF5F1" w14:textId="0E34BDA7">
            <w:pPr>
              <w:pStyle w:val="ListParagraph"/>
              <w:numPr>
                <w:ilvl w:val="0"/>
                <w:numId w:val="61"/>
              </w:numPr>
              <w:spacing w:line="240" w:lineRule="auto"/>
              <w:ind w:left="430"/>
              <w:contextualSpacing w:val="0"/>
              <w:jc w:val="both"/>
              <w:rPr>
                <w:rFonts w:ascii="Times New Roman" w:hAnsi="Times New Roman"/>
              </w:rPr>
            </w:pPr>
            <w:bookmarkStart w:name="_Ref64711359" w:id="130"/>
            <w:r w:rsidRPr="00F005BE">
              <w:rPr>
                <w:rFonts w:ascii="Times New Roman" w:hAnsi="Times New Roman"/>
              </w:rPr>
              <w:t xml:space="preserve">The minimum yearly turnover that </w:t>
            </w:r>
            <w:ins w:author="Chris Smith" w:date="2021-01-13T19:57:00Z" w:id="131">
              <w:r w:rsidRPr="00F005BE" w:rsidR="00D83A71">
                <w:rPr>
                  <w:rFonts w:ascii="Times New Roman" w:hAnsi="Times New Roman"/>
                </w:rPr>
                <w:t>E</w:t>
              </w:r>
            </w:ins>
            <w:del w:author="Chris Smith" w:date="2021-01-13T19:57:00Z" w:id="132">
              <w:r w:rsidRPr="00F005BE" w:rsidDel="00D83A71">
                <w:rPr>
                  <w:rFonts w:ascii="Times New Roman" w:hAnsi="Times New Roman"/>
                </w:rPr>
                <w:delText>e</w:delText>
              </w:r>
            </w:del>
            <w:r w:rsidRPr="00F005BE">
              <w:rPr>
                <w:rFonts w:ascii="Times New Roman" w:hAnsi="Times New Roman"/>
              </w:rPr>
              <w:t xml:space="preserve">conomic </w:t>
            </w:r>
            <w:ins w:author="Chris Smith" w:date="2021-01-13T19:58:00Z" w:id="133">
              <w:r w:rsidRPr="00F005BE" w:rsidR="00D83A71">
                <w:rPr>
                  <w:rFonts w:ascii="Times New Roman" w:hAnsi="Times New Roman"/>
                </w:rPr>
                <w:t>O</w:t>
              </w:r>
            </w:ins>
            <w:del w:author="Chris Smith" w:date="2021-01-13T19:57:00Z" w:id="134">
              <w:r w:rsidRPr="00F005BE" w:rsidDel="00D83A71">
                <w:rPr>
                  <w:rFonts w:ascii="Times New Roman" w:hAnsi="Times New Roman"/>
                </w:rPr>
                <w:delText>o</w:delText>
              </w:r>
            </w:del>
            <w:r w:rsidRPr="00F005BE">
              <w:rPr>
                <w:rFonts w:ascii="Times New Roman" w:hAnsi="Times New Roman"/>
              </w:rPr>
              <w:t>perators are required to have shall not exceed two times the estimated contract value, except in duly justified cases such as relating to the special risks attached to the nature of the works, services or supplies as indicated in the TDS part B. Where the tender is divided into lots the turnover figure shall apply in relation to each individual lot. In case the public procurement contract is planned to be valid for more than one year, the Contracting Authority may limit the minimum yearly turnover rule by reference to the annual contract value.</w:t>
            </w:r>
            <w:bookmarkEnd w:id="130"/>
          </w:p>
          <w:p w:rsidRPr="00F005BE" w:rsidR="00BA3E48" w:rsidRDefault="00C91A12" w14:paraId="435A018A" w14:textId="004B6CAE">
            <w:pPr>
              <w:pStyle w:val="ListParagraph"/>
              <w:numPr>
                <w:ilvl w:val="0"/>
                <w:numId w:val="61"/>
              </w:numPr>
              <w:spacing w:line="240" w:lineRule="auto"/>
              <w:ind w:left="430"/>
              <w:contextualSpacing w:val="0"/>
              <w:jc w:val="both"/>
              <w:rPr>
                <w:rFonts w:ascii="Times New Roman" w:hAnsi="Times New Roman"/>
              </w:rPr>
            </w:pPr>
            <w:r w:rsidRPr="00F005BE">
              <w:rPr>
                <w:rFonts w:ascii="Times New Roman" w:hAnsi="Times New Roman"/>
              </w:rPr>
              <w:t>Contracting Authorities</w:t>
            </w:r>
            <w:r w:rsidRPr="00F005BE" w:rsidR="006B5027">
              <w:rPr>
                <w:rFonts w:ascii="Times New Roman" w:hAnsi="Times New Roman"/>
              </w:rPr>
              <w:t xml:space="preserve"> </w:t>
            </w:r>
            <w:r w:rsidRPr="00F005BE" w:rsidR="00B14EC1">
              <w:rPr>
                <w:rFonts w:ascii="Times New Roman" w:hAnsi="Times New Roman"/>
              </w:rPr>
              <w:t>may</w:t>
            </w:r>
            <w:r w:rsidRPr="00F005BE" w:rsidR="006B5027">
              <w:rPr>
                <w:rFonts w:ascii="Times New Roman" w:hAnsi="Times New Roman"/>
              </w:rPr>
              <w:t xml:space="preserve"> </w:t>
            </w:r>
            <w:r w:rsidRPr="00F005BE">
              <w:rPr>
                <w:rFonts w:ascii="Times New Roman" w:hAnsi="Times New Roman"/>
              </w:rPr>
              <w:t>request Economic Operators</w:t>
            </w:r>
            <w:r w:rsidRPr="00F005BE" w:rsidR="006B5027">
              <w:rPr>
                <w:rFonts w:ascii="Times New Roman" w:hAnsi="Times New Roman"/>
              </w:rPr>
              <w:t xml:space="preserve"> to provide</w:t>
            </w:r>
            <w:r w:rsidRPr="00F005BE">
              <w:rPr>
                <w:rFonts w:ascii="Times New Roman" w:hAnsi="Times New Roman"/>
              </w:rPr>
              <w:t xml:space="preserve"> the information from </w:t>
            </w:r>
            <w:r w:rsidRPr="00F005BE">
              <w:rPr>
                <w:rFonts w:ascii="Times New Roman" w:hAnsi="Times New Roman"/>
                <w:highlight w:val="yellow"/>
              </w:rPr>
              <w:t xml:space="preserve">ITT </w:t>
            </w:r>
            <w:r w:rsidR="006B6381">
              <w:rPr>
                <w:rFonts w:ascii="Times New Roman" w:hAnsi="Times New Roman"/>
                <w:highlight w:val="yellow"/>
              </w:rPr>
              <w:fldChar w:fldCharType="begin"/>
            </w:r>
            <w:r w:rsidR="006B6381">
              <w:rPr>
                <w:rFonts w:ascii="Times New Roman" w:hAnsi="Times New Roman"/>
                <w:highlight w:val="yellow"/>
              </w:rPr>
              <w:instrText xml:space="preserve"> REF _Ref64711333 \w \h </w:instrText>
            </w:r>
            <w:r w:rsidR="006B6381">
              <w:rPr>
                <w:rFonts w:ascii="Times New Roman" w:hAnsi="Times New Roman"/>
                <w:highlight w:val="yellow"/>
              </w:rPr>
            </w:r>
            <w:r w:rsidR="006B6381">
              <w:rPr>
                <w:rFonts w:ascii="Times New Roman" w:hAnsi="Times New Roman"/>
                <w:highlight w:val="yellow"/>
              </w:rPr>
              <w:fldChar w:fldCharType="separate"/>
            </w:r>
            <w:r w:rsidR="006B6381">
              <w:rPr>
                <w:rFonts w:ascii="Times New Roman" w:hAnsi="Times New Roman"/>
                <w:highlight w:val="yellow"/>
              </w:rPr>
              <w:t>10.1</w:t>
            </w:r>
            <w:r w:rsidR="006B6381">
              <w:rPr>
                <w:rFonts w:ascii="Times New Roman" w:hAnsi="Times New Roman"/>
                <w:highlight w:val="yellow"/>
              </w:rPr>
              <w:fldChar w:fldCharType="end"/>
            </w:r>
            <w:r w:rsidRPr="00F005BE" w:rsidR="006B5027">
              <w:rPr>
                <w:rFonts w:ascii="Times New Roman" w:hAnsi="Times New Roman"/>
              </w:rPr>
              <w:t xml:space="preserve"> for the past </w:t>
            </w:r>
            <w:r w:rsidRPr="00F005BE">
              <w:rPr>
                <w:rFonts w:ascii="Times New Roman" w:hAnsi="Times New Roman"/>
              </w:rPr>
              <w:t>three</w:t>
            </w:r>
            <w:r w:rsidRPr="00F005BE" w:rsidR="006B5027">
              <w:rPr>
                <w:rFonts w:ascii="Times New Roman" w:hAnsi="Times New Roman"/>
              </w:rPr>
              <w:t xml:space="preserve"> years</w:t>
            </w:r>
            <w:r w:rsidRPr="00F005BE" w:rsidR="00875108">
              <w:rPr>
                <w:rFonts w:ascii="Times New Roman" w:hAnsi="Times New Roman"/>
              </w:rPr>
              <w:t>.</w:t>
            </w:r>
            <w:r w:rsidRPr="00F005BE" w:rsidR="002E7154">
              <w:rPr>
                <w:rFonts w:ascii="Times New Roman" w:hAnsi="Times New Roman"/>
              </w:rPr>
              <w:t xml:space="preserve"> There may be cases where </w:t>
            </w:r>
            <w:r w:rsidRPr="00F005BE" w:rsidR="00BA3E48">
              <w:rPr>
                <w:rFonts w:ascii="Times New Roman" w:hAnsi="Times New Roman"/>
              </w:rPr>
              <w:t xml:space="preserve">Economic Operators such as SMEs that may have been recently formed </w:t>
            </w:r>
            <w:r w:rsidRPr="00F005BE" w:rsidR="002E7154">
              <w:rPr>
                <w:rFonts w:ascii="Times New Roman" w:hAnsi="Times New Roman"/>
              </w:rPr>
              <w:t>are</w:t>
            </w:r>
            <w:r w:rsidRPr="00F005BE" w:rsidR="00BA3E48">
              <w:rPr>
                <w:rFonts w:ascii="Times New Roman" w:hAnsi="Times New Roman"/>
              </w:rPr>
              <w:t xml:space="preserve"> unable to provide </w:t>
            </w:r>
            <w:r w:rsidRPr="00F005BE" w:rsidR="00751E39">
              <w:rPr>
                <w:rFonts w:ascii="Times New Roman" w:hAnsi="Times New Roman"/>
              </w:rPr>
              <w:t xml:space="preserve">the information from </w:t>
            </w:r>
            <w:r w:rsidRPr="00F005BE" w:rsidR="00751E39">
              <w:rPr>
                <w:rFonts w:ascii="Times New Roman" w:hAnsi="Times New Roman"/>
                <w:highlight w:val="yellow"/>
              </w:rPr>
              <w:t xml:space="preserve">ITT </w:t>
            </w:r>
            <w:r w:rsidR="006B6381">
              <w:rPr>
                <w:rFonts w:ascii="Times New Roman" w:hAnsi="Times New Roman"/>
                <w:highlight w:val="yellow"/>
              </w:rPr>
              <w:fldChar w:fldCharType="begin"/>
            </w:r>
            <w:r w:rsidR="006B6381">
              <w:rPr>
                <w:rFonts w:ascii="Times New Roman" w:hAnsi="Times New Roman"/>
                <w:highlight w:val="yellow"/>
              </w:rPr>
              <w:instrText xml:space="preserve"> REF _Ref64711333 \w \h </w:instrText>
            </w:r>
            <w:r w:rsidR="006B6381">
              <w:rPr>
                <w:rFonts w:ascii="Times New Roman" w:hAnsi="Times New Roman"/>
                <w:highlight w:val="yellow"/>
              </w:rPr>
            </w:r>
            <w:r w:rsidR="006B6381">
              <w:rPr>
                <w:rFonts w:ascii="Times New Roman" w:hAnsi="Times New Roman"/>
                <w:highlight w:val="yellow"/>
              </w:rPr>
              <w:fldChar w:fldCharType="separate"/>
            </w:r>
            <w:r w:rsidR="006B6381">
              <w:rPr>
                <w:rFonts w:ascii="Times New Roman" w:hAnsi="Times New Roman"/>
                <w:highlight w:val="yellow"/>
              </w:rPr>
              <w:t>10.1</w:t>
            </w:r>
            <w:r w:rsidR="006B6381">
              <w:rPr>
                <w:rFonts w:ascii="Times New Roman" w:hAnsi="Times New Roman"/>
                <w:highlight w:val="yellow"/>
              </w:rPr>
              <w:fldChar w:fldCharType="end"/>
            </w:r>
            <w:r w:rsidRPr="00F005BE" w:rsidR="00751E39">
              <w:rPr>
                <w:rFonts w:ascii="Times New Roman" w:hAnsi="Times New Roman"/>
              </w:rPr>
              <w:t xml:space="preserve"> for the past three years</w:t>
            </w:r>
            <w:del w:author="RA" w:date="2021-01-26T10:53:00Z" w:id="135">
              <w:r w:rsidRPr="00F005BE" w:rsidDel="001250DD" w:rsidR="00BA3E48">
                <w:rPr>
                  <w:rFonts w:ascii="Times New Roman" w:hAnsi="Times New Roman"/>
                </w:rPr>
                <w:delText>.</w:delText>
              </w:r>
            </w:del>
            <w:r w:rsidRPr="00F005BE" w:rsidR="002E7154">
              <w:rPr>
                <w:rFonts w:ascii="Times New Roman" w:hAnsi="Times New Roman"/>
              </w:rPr>
              <w:t xml:space="preserve"> </w:t>
            </w:r>
            <w:commentRangeStart w:id="136"/>
            <w:commentRangeStart w:id="137"/>
            <w:del w:author="RA" w:date="2021-01-26T10:53:00Z" w:id="138">
              <w:r w:rsidRPr="00F005BE" w:rsidDel="001250DD" w:rsidR="002E7154">
                <w:rPr>
                  <w:rFonts w:ascii="Times New Roman" w:hAnsi="Times New Roman"/>
                </w:rPr>
                <w:delText>For such cases Contracting</w:delText>
              </w:r>
              <w:r w:rsidRPr="00F005BE" w:rsidDel="001250DD" w:rsidR="00BA3E48">
                <w:rPr>
                  <w:rFonts w:ascii="Times New Roman" w:hAnsi="Times New Roman"/>
                </w:rPr>
                <w:delText xml:space="preserve"> Authorities are urged to exercise flexibility when specifying the </w:delText>
              </w:r>
              <w:r w:rsidRPr="00F005BE" w:rsidDel="001250DD" w:rsidR="002E7154">
                <w:rPr>
                  <w:rFonts w:ascii="Times New Roman" w:hAnsi="Times New Roman"/>
                </w:rPr>
                <w:delText xml:space="preserve">economic and financial capacity </w:delText>
              </w:r>
              <w:r w:rsidRPr="00F005BE" w:rsidDel="001250DD" w:rsidR="00BA3E48">
                <w:rPr>
                  <w:rFonts w:ascii="Times New Roman" w:hAnsi="Times New Roman"/>
                </w:rPr>
                <w:delText>requirements</w:delText>
              </w:r>
              <w:r w:rsidRPr="00F005BE" w:rsidDel="001250DD" w:rsidR="009D3964">
                <w:rPr>
                  <w:rFonts w:ascii="Times New Roman" w:hAnsi="Times New Roman"/>
                </w:rPr>
                <w:delText xml:space="preserve"> in order to ensure a wider participation of Economic Operators </w:delText>
              </w:r>
              <w:r w:rsidRPr="00F005BE" w:rsidDel="001250DD" w:rsidR="00031297">
                <w:rPr>
                  <w:rFonts w:ascii="Times New Roman" w:hAnsi="Times New Roman"/>
                </w:rPr>
                <w:delText>in</w:delText>
              </w:r>
              <w:r w:rsidRPr="00F005BE" w:rsidDel="001250DD" w:rsidR="009D3964">
                <w:rPr>
                  <w:rFonts w:ascii="Times New Roman" w:hAnsi="Times New Roman"/>
                </w:rPr>
                <w:delText xml:space="preserve"> public tenders</w:delText>
              </w:r>
            </w:del>
            <w:r w:rsidRPr="00F005BE" w:rsidR="00BA3E48">
              <w:rPr>
                <w:rFonts w:ascii="Times New Roman" w:hAnsi="Times New Roman"/>
              </w:rPr>
              <w:t>.</w:t>
            </w:r>
            <w:commentRangeEnd w:id="136"/>
            <w:r w:rsidRPr="00F005BE" w:rsidR="0047751D">
              <w:rPr>
                <w:rStyle w:val="CommentReference"/>
                <w:rFonts w:ascii="Times New Roman" w:hAnsi="Times New Roman" w:eastAsia="Times New Roman"/>
                <w:sz w:val="22"/>
                <w:rPrChange w:author="Chris Smith" w:date="2021-01-16T13:55:00Z" w:id="139">
                  <w:rPr>
                    <w:rStyle w:val="CommentReference"/>
                    <w:rFonts w:ascii="Times New Roman" w:hAnsi="Times New Roman" w:eastAsia="Times New Roman"/>
                    <w:szCs w:val="24"/>
                    <w:lang w:val="en-US"/>
                  </w:rPr>
                </w:rPrChange>
              </w:rPr>
              <w:commentReference w:id="136"/>
            </w:r>
            <w:commentRangeEnd w:id="137"/>
            <w:r w:rsidRPr="00F005BE" w:rsidR="001250DD">
              <w:rPr>
                <w:rStyle w:val="CommentReference"/>
                <w:rFonts w:ascii="Times New Roman" w:hAnsi="Times New Roman" w:eastAsia="Times New Roman"/>
                <w:sz w:val="22"/>
              </w:rPr>
              <w:commentReference w:id="137"/>
            </w:r>
          </w:p>
          <w:p w:rsidRPr="00F005BE" w:rsidR="0067652E" w:rsidP="0067652E" w:rsidRDefault="0067652E" w14:paraId="1F750D10" w14:textId="51729B14">
            <w:pPr>
              <w:pStyle w:val="ListParagraph"/>
              <w:numPr>
                <w:ilvl w:val="0"/>
                <w:numId w:val="61"/>
              </w:numPr>
              <w:spacing w:line="240" w:lineRule="auto"/>
              <w:ind w:left="430"/>
              <w:contextualSpacing w:val="0"/>
              <w:jc w:val="both"/>
              <w:rPr>
                <w:rFonts w:ascii="Times New Roman" w:hAnsi="Times New Roman"/>
              </w:rPr>
            </w:pPr>
            <w:r w:rsidRPr="00F005BE">
              <w:rPr>
                <w:rFonts w:ascii="Times New Roman" w:hAnsi="Times New Roman"/>
              </w:rPr>
              <w:t xml:space="preserve">The qualification requirements related to economic and financial standing may be demonstrated by providing to the Contracting Authority a bank statement on the availability of a credit in the amount specified in the TDS and the guarantee that this amount be available to the Tenderer throughout the entire performance of the public procurement contract. </w:t>
            </w:r>
          </w:p>
          <w:p w:rsidRPr="00F005BE" w:rsidR="009E263C" w:rsidP="0067652E" w:rsidRDefault="000B169D" w14:paraId="7434D1B7" w14:textId="52C0C1E9">
            <w:pPr>
              <w:pStyle w:val="ListParagraph"/>
              <w:numPr>
                <w:ilvl w:val="0"/>
                <w:numId w:val="61"/>
              </w:numPr>
              <w:spacing w:line="240" w:lineRule="auto"/>
              <w:ind w:left="430"/>
              <w:contextualSpacing w:val="0"/>
              <w:jc w:val="both"/>
              <w:rPr>
                <w:rFonts w:ascii="Times New Roman" w:hAnsi="Times New Roman"/>
              </w:rPr>
            </w:pPr>
            <w:r w:rsidRPr="00F005BE">
              <w:rPr>
                <w:rFonts w:ascii="Times New Roman" w:hAnsi="Times New Roman"/>
              </w:rPr>
              <w:t>Evidence</w:t>
            </w:r>
            <w:r w:rsidRPr="00F005BE" w:rsidR="009E263C">
              <w:rPr>
                <w:rFonts w:ascii="Times New Roman" w:hAnsi="Times New Roman"/>
              </w:rPr>
              <w:t xml:space="preserve"> that may demonstrate the </w:t>
            </w:r>
            <w:r w:rsidRPr="00F005BE">
              <w:rPr>
                <w:rFonts w:ascii="Times New Roman" w:hAnsi="Times New Roman"/>
              </w:rPr>
              <w:t>Economic Operator</w:t>
            </w:r>
            <w:r w:rsidRPr="00F005BE" w:rsidR="009E263C">
              <w:rPr>
                <w:rFonts w:ascii="Times New Roman" w:hAnsi="Times New Roman"/>
              </w:rPr>
              <w:t xml:space="preserve">’s economic and financial </w:t>
            </w:r>
            <w:r w:rsidRPr="00F005BE" w:rsidR="006C1892">
              <w:rPr>
                <w:rFonts w:ascii="Times New Roman" w:hAnsi="Times New Roman"/>
              </w:rPr>
              <w:t>capacity</w:t>
            </w:r>
            <w:r w:rsidRPr="00F005BE" w:rsidR="009E263C">
              <w:rPr>
                <w:rFonts w:ascii="Times New Roman" w:hAnsi="Times New Roman"/>
              </w:rPr>
              <w:t xml:space="preserve"> can include but is not limited to:</w:t>
            </w:r>
          </w:p>
          <w:p w:rsidRPr="00F005BE" w:rsidR="00D47888" w:rsidP="00D47888" w:rsidRDefault="008B42C3" w14:paraId="47DBFBDC" w14:textId="39F254D2">
            <w:pPr>
              <w:pStyle w:val="ListParagraph"/>
              <w:numPr>
                <w:ilvl w:val="1"/>
                <w:numId w:val="61"/>
              </w:numPr>
              <w:spacing w:line="240" w:lineRule="auto"/>
              <w:contextualSpacing w:val="0"/>
              <w:jc w:val="both"/>
              <w:rPr>
                <w:rFonts w:ascii="Times New Roman" w:hAnsi="Times New Roman"/>
              </w:rPr>
            </w:pPr>
            <w:r w:rsidRPr="00F005BE">
              <w:rPr>
                <w:rFonts w:ascii="Times New Roman" w:hAnsi="Times New Roman"/>
              </w:rPr>
              <w:t>appropriate bank statements;</w:t>
            </w:r>
          </w:p>
          <w:p w:rsidRPr="00F005BE" w:rsidR="00212C00" w:rsidP="00D47888" w:rsidRDefault="00212C00" w14:paraId="72191C35" w14:textId="3ECA5309">
            <w:pPr>
              <w:pStyle w:val="ListParagraph"/>
              <w:numPr>
                <w:ilvl w:val="1"/>
                <w:numId w:val="61"/>
              </w:numPr>
              <w:spacing w:line="240" w:lineRule="auto"/>
              <w:contextualSpacing w:val="0"/>
              <w:jc w:val="both"/>
              <w:rPr>
                <w:rFonts w:ascii="Times New Roman" w:hAnsi="Times New Roman"/>
              </w:rPr>
            </w:pPr>
            <w:r w:rsidRPr="00F005BE">
              <w:rPr>
                <w:rFonts w:ascii="Times New Roman" w:hAnsi="Times New Roman"/>
              </w:rPr>
              <w:lastRenderedPageBreak/>
              <w:t>financial reports;</w:t>
            </w:r>
          </w:p>
          <w:p w:rsidRPr="00F005BE" w:rsidR="00212C00" w:rsidP="006F6DBD" w:rsidRDefault="00212C00" w14:paraId="72E05B28" w14:textId="5D2FCD29">
            <w:pPr>
              <w:pStyle w:val="ListParagraph"/>
              <w:numPr>
                <w:ilvl w:val="1"/>
                <w:numId w:val="61"/>
              </w:numPr>
              <w:spacing w:line="240" w:lineRule="auto"/>
              <w:contextualSpacing w:val="0"/>
              <w:jc w:val="both"/>
              <w:rPr>
                <w:rFonts w:ascii="Times New Roman" w:hAnsi="Times New Roman"/>
              </w:rPr>
            </w:pPr>
            <w:r w:rsidRPr="00F005BE">
              <w:rPr>
                <w:rFonts w:ascii="Times New Roman" w:hAnsi="Times New Roman"/>
              </w:rPr>
              <w:t xml:space="preserve">statements regarding the overall turnover or, if appropriate, regarding </w:t>
            </w:r>
            <w:r w:rsidRPr="00F005BE" w:rsidR="00CC495D">
              <w:rPr>
                <w:rFonts w:ascii="Times New Roman" w:hAnsi="Times New Roman"/>
              </w:rPr>
              <w:t>turnover in the area covered by the contract;</w:t>
            </w:r>
          </w:p>
          <w:p w:rsidRPr="00F005BE" w:rsidR="009A0898" w:rsidP="006F6DBD" w:rsidRDefault="009A0898" w14:paraId="5E8CA8D6" w14:textId="1008C938">
            <w:pPr>
              <w:pStyle w:val="ListParagraph"/>
              <w:numPr>
                <w:ilvl w:val="0"/>
                <w:numId w:val="61"/>
              </w:numPr>
              <w:spacing w:line="240" w:lineRule="auto"/>
              <w:ind w:left="430"/>
              <w:contextualSpacing w:val="0"/>
              <w:jc w:val="both"/>
              <w:rPr>
                <w:rFonts w:ascii="Times New Roman" w:hAnsi="Times New Roman"/>
              </w:rPr>
            </w:pPr>
            <w:bookmarkStart w:name="_Ref64786851" w:id="140"/>
            <w:r w:rsidRPr="00F005BE">
              <w:rPr>
                <w:rFonts w:ascii="Times New Roman" w:hAnsi="Times New Roman"/>
              </w:rPr>
              <w:t xml:space="preserve">With regard to qualification requirements relating to economic and financial </w:t>
            </w:r>
            <w:r w:rsidRPr="00F005BE" w:rsidR="0010047E">
              <w:rPr>
                <w:rFonts w:ascii="Times New Roman" w:hAnsi="Times New Roman"/>
              </w:rPr>
              <w:t>capacity</w:t>
            </w:r>
            <w:r w:rsidRPr="00F005BE">
              <w:rPr>
                <w:rFonts w:ascii="Times New Roman" w:hAnsi="Times New Roman"/>
              </w:rPr>
              <w:t xml:space="preserve"> an Economic Operator may, where appropriate and for a particular contract, rely on the capacities of other Economic Operators, regardless of the legal nature of the links which it has with them.</w:t>
            </w:r>
            <w:bookmarkEnd w:id="140"/>
          </w:p>
          <w:p w:rsidRPr="00F005BE" w:rsidR="009A0898" w:rsidP="006F6DBD" w:rsidRDefault="009A0898" w14:paraId="5536050A" w14:textId="0DD8309B">
            <w:pPr>
              <w:pStyle w:val="ListParagraph"/>
              <w:numPr>
                <w:ilvl w:val="0"/>
                <w:numId w:val="61"/>
              </w:numPr>
              <w:spacing w:line="240" w:lineRule="auto"/>
              <w:ind w:left="430"/>
              <w:contextualSpacing w:val="0"/>
              <w:jc w:val="both"/>
              <w:rPr>
                <w:rFonts w:ascii="Times New Roman" w:hAnsi="Times New Roman"/>
              </w:rPr>
            </w:pPr>
            <w:r w:rsidRPr="00F005BE">
              <w:rPr>
                <w:rFonts w:ascii="Times New Roman" w:hAnsi="Times New Roman"/>
              </w:rPr>
              <w:t xml:space="preserve">In case the Tenderer wants to prove compliance with qualifications criteria, in accordance with the provisions of </w:t>
            </w:r>
            <w:r w:rsidRPr="00F005BE">
              <w:rPr>
                <w:rFonts w:ascii="Times New Roman" w:hAnsi="Times New Roman"/>
                <w:highlight w:val="yellow"/>
              </w:rPr>
              <w:t xml:space="preserve">ITT </w:t>
            </w:r>
            <w:r w:rsidR="006B6381">
              <w:rPr>
                <w:rFonts w:ascii="Times New Roman" w:hAnsi="Times New Roman"/>
                <w:highlight w:val="yellow"/>
              </w:rPr>
              <w:fldChar w:fldCharType="begin"/>
            </w:r>
            <w:r w:rsidR="006B6381">
              <w:rPr>
                <w:rFonts w:ascii="Times New Roman" w:hAnsi="Times New Roman"/>
                <w:highlight w:val="yellow"/>
              </w:rPr>
              <w:instrText xml:space="preserve"> REF _Ref64786851 \w \h </w:instrText>
            </w:r>
            <w:r w:rsidR="006B6381">
              <w:rPr>
                <w:rFonts w:ascii="Times New Roman" w:hAnsi="Times New Roman"/>
                <w:highlight w:val="yellow"/>
              </w:rPr>
            </w:r>
            <w:r w:rsidR="006B6381">
              <w:rPr>
                <w:rFonts w:ascii="Times New Roman" w:hAnsi="Times New Roman"/>
                <w:highlight w:val="yellow"/>
              </w:rPr>
              <w:fldChar w:fldCharType="separate"/>
            </w:r>
            <w:r w:rsidR="006B6381">
              <w:rPr>
                <w:rFonts w:ascii="Times New Roman" w:hAnsi="Times New Roman"/>
                <w:highlight w:val="yellow"/>
              </w:rPr>
              <w:t>10.6</w:t>
            </w:r>
            <w:r w:rsidR="006B6381">
              <w:rPr>
                <w:rFonts w:ascii="Times New Roman" w:hAnsi="Times New Roman"/>
                <w:highlight w:val="yellow"/>
              </w:rPr>
              <w:fldChar w:fldCharType="end"/>
            </w:r>
            <w:r w:rsidRPr="00F005BE">
              <w:rPr>
                <w:rFonts w:ascii="Times New Roman" w:hAnsi="Times New Roman"/>
              </w:rPr>
              <w:t xml:space="preserve">,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 Tenderer the invoked resources. The Contracting Authority shall not require the Economic Operator to submit the documents which demonstrate the economic and legal links between the latter and the entity on which he relies. </w:t>
            </w:r>
          </w:p>
          <w:p w:rsidRPr="00F005BE" w:rsidR="009A0898" w:rsidP="006F6DBD" w:rsidRDefault="009A0898" w14:paraId="146C2EAC" w14:textId="6F950DE5">
            <w:pPr>
              <w:pStyle w:val="ListParagraph"/>
              <w:numPr>
                <w:ilvl w:val="0"/>
                <w:numId w:val="61"/>
              </w:numPr>
              <w:spacing w:line="240" w:lineRule="auto"/>
              <w:ind w:left="430"/>
              <w:contextualSpacing w:val="0"/>
              <w:jc w:val="both"/>
              <w:rPr>
                <w:rFonts w:ascii="Times New Roman" w:hAnsi="Times New Roman"/>
              </w:rPr>
            </w:pPr>
            <w:r w:rsidRPr="00F005BE">
              <w:rPr>
                <w:rFonts w:ascii="Times New Roman" w:hAnsi="Times New Roman"/>
              </w:rPr>
              <w:t xml:space="preserve">The Contracting Authority shall verify whether the entities on whose capacity the Economic Operator intends to rely fulfil the relevant qualification </w:t>
            </w:r>
            <w:r w:rsidRPr="00F005BE" w:rsidR="00061505">
              <w:rPr>
                <w:rFonts w:ascii="Times New Roman" w:hAnsi="Times New Roman"/>
              </w:rPr>
              <w:t>requirements</w:t>
            </w:r>
            <w:r w:rsidRPr="00F005BE">
              <w:rPr>
                <w:rFonts w:ascii="Times New Roman" w:hAnsi="Times New Roman"/>
              </w:rPr>
              <w:t xml:space="preserve"> and whether there are grounds for exclusion pursuant to Article 19 (1) and para. (3) letter a), c) - g) of the </w:t>
            </w:r>
            <w:proofErr w:type="spellStart"/>
            <w:r w:rsidRPr="00F005BE">
              <w:rPr>
                <w:rFonts w:ascii="Times New Roman" w:hAnsi="Times New Roman"/>
              </w:rPr>
              <w:t>LPP</w:t>
            </w:r>
            <w:proofErr w:type="spellEnd"/>
            <w:r w:rsidRPr="00F005BE">
              <w:rPr>
                <w:rFonts w:ascii="Times New Roman" w:hAnsi="Times New Roman"/>
              </w:rPr>
              <w:t xml:space="preserve">. </w:t>
            </w:r>
          </w:p>
          <w:p w:rsidRPr="00F005BE" w:rsidR="009A0898" w:rsidP="006F6DBD" w:rsidRDefault="009A0898" w14:paraId="15472E64" w14:textId="31C48E2D">
            <w:pPr>
              <w:pStyle w:val="ListParagraph"/>
              <w:numPr>
                <w:ilvl w:val="0"/>
                <w:numId w:val="61"/>
              </w:numPr>
              <w:spacing w:line="240" w:lineRule="auto"/>
              <w:ind w:left="430"/>
              <w:contextualSpacing w:val="0"/>
              <w:jc w:val="both"/>
              <w:rPr>
                <w:rFonts w:ascii="Times New Roman" w:hAnsi="Times New Roman"/>
              </w:rPr>
            </w:pPr>
            <w:r w:rsidRPr="00F005BE">
              <w:rPr>
                <w:rFonts w:ascii="Times New Roman" w:hAnsi="Times New Roman"/>
              </w:rPr>
              <w:t xml:space="preserve">To demonstrate that the entities on whose capacity the Economic Operator intends to rely meet the latter requirement, they should submit a separate </w:t>
            </w:r>
            <w:proofErr w:type="spellStart"/>
            <w:r w:rsidRPr="00F005BE">
              <w:rPr>
                <w:rFonts w:ascii="Times New Roman" w:hAnsi="Times New Roman"/>
              </w:rPr>
              <w:t>ESPD</w:t>
            </w:r>
            <w:proofErr w:type="spellEnd"/>
            <w:r w:rsidRPr="00F005BE">
              <w:rPr>
                <w:rFonts w:ascii="Times New Roman" w:hAnsi="Times New Roman"/>
              </w:rPr>
              <w:t xml:space="preserve"> together with the Tender. In such cases, </w:t>
            </w:r>
            <w:r w:rsidRPr="00F005BE">
              <w:rPr>
                <w:rFonts w:ascii="Times New Roman" w:hAnsi="Times New Roman"/>
                <w:highlight w:val="yellow"/>
              </w:rPr>
              <w:t xml:space="preserve">ITT </w:t>
            </w:r>
            <w:r w:rsidR="00C72F87">
              <w:rPr>
                <w:rFonts w:ascii="Times New Roman" w:hAnsi="Times New Roman"/>
                <w:highlight w:val="yellow"/>
              </w:rPr>
              <w:fldChar w:fldCharType="begin"/>
            </w:r>
            <w:r w:rsidR="00C72F87">
              <w:rPr>
                <w:rFonts w:ascii="Times New Roman" w:hAnsi="Times New Roman"/>
                <w:highlight w:val="yellow"/>
              </w:rPr>
              <w:instrText xml:space="preserve"> REF _Ref64786879 \w \h </w:instrText>
            </w:r>
            <w:r w:rsidR="00C72F87">
              <w:rPr>
                <w:rFonts w:ascii="Times New Roman" w:hAnsi="Times New Roman"/>
                <w:highlight w:val="yellow"/>
              </w:rPr>
            </w:r>
            <w:r w:rsidR="00C72F87">
              <w:rPr>
                <w:rFonts w:ascii="Times New Roman" w:hAnsi="Times New Roman"/>
                <w:highlight w:val="yellow"/>
              </w:rPr>
              <w:fldChar w:fldCharType="separate"/>
            </w:r>
            <w:r w:rsidR="00C72F87">
              <w:rPr>
                <w:rFonts w:ascii="Times New Roman" w:hAnsi="Times New Roman"/>
                <w:highlight w:val="yellow"/>
              </w:rPr>
              <w:t>13</w:t>
            </w:r>
            <w:r w:rsidR="00C72F87">
              <w:rPr>
                <w:rFonts w:ascii="Times New Roman" w:hAnsi="Times New Roman"/>
                <w:highlight w:val="yellow"/>
              </w:rPr>
              <w:fldChar w:fldCharType="end"/>
            </w:r>
            <w:r w:rsidRPr="00F005BE">
              <w:rPr>
                <w:rFonts w:ascii="Times New Roman" w:hAnsi="Times New Roman"/>
              </w:rPr>
              <w:t xml:space="preserve"> shall be applicable mutatis mutandis. The Contracting Authority shall require that the Economic Operator replaces an entity which does not meet </w:t>
            </w:r>
            <w:r w:rsidRPr="00F005BE" w:rsidR="007B38C9">
              <w:rPr>
                <w:rFonts w:ascii="Times New Roman" w:hAnsi="Times New Roman"/>
              </w:rPr>
              <w:t xml:space="preserve">the </w:t>
            </w:r>
            <w:r w:rsidRPr="00F005BE">
              <w:rPr>
                <w:rFonts w:ascii="Times New Roman" w:hAnsi="Times New Roman"/>
              </w:rPr>
              <w:t xml:space="preserve">relevant qualification </w:t>
            </w:r>
            <w:r w:rsidRPr="00F005BE" w:rsidR="00061505">
              <w:rPr>
                <w:rFonts w:ascii="Times New Roman" w:hAnsi="Times New Roman"/>
              </w:rPr>
              <w:t>requirements</w:t>
            </w:r>
            <w:r w:rsidRPr="00F005BE">
              <w:rPr>
                <w:rFonts w:ascii="Times New Roman" w:hAnsi="Times New Roman"/>
              </w:rPr>
              <w:t xml:space="preserve">, or in respect of which there are grounds for exclusion as mentioned in ITT </w:t>
            </w:r>
            <w:r w:rsidR="00A211EC">
              <w:rPr>
                <w:rFonts w:ascii="Times New Roman" w:hAnsi="Times New Roman"/>
              </w:rPr>
              <w:fldChar w:fldCharType="begin"/>
            </w:r>
            <w:r w:rsidR="00A211EC">
              <w:rPr>
                <w:rFonts w:ascii="Times New Roman" w:hAnsi="Times New Roman"/>
              </w:rPr>
              <w:instrText xml:space="preserve"> REF _Ref63147456 \w \h </w:instrText>
            </w:r>
            <w:r w:rsidR="00A211EC">
              <w:rPr>
                <w:rFonts w:ascii="Times New Roman" w:hAnsi="Times New Roman"/>
              </w:rPr>
            </w:r>
            <w:r w:rsidR="00A211EC">
              <w:rPr>
                <w:rFonts w:ascii="Times New Roman" w:hAnsi="Times New Roman"/>
              </w:rPr>
              <w:fldChar w:fldCharType="separate"/>
            </w:r>
            <w:r w:rsidR="00A211EC">
              <w:rPr>
                <w:rFonts w:ascii="Times New Roman" w:hAnsi="Times New Roman"/>
              </w:rPr>
              <w:t>8</w:t>
            </w:r>
            <w:r w:rsidR="00A211EC">
              <w:rPr>
                <w:rFonts w:ascii="Times New Roman" w:hAnsi="Times New Roman"/>
              </w:rPr>
              <w:fldChar w:fldCharType="end"/>
            </w:r>
            <w:r w:rsidRPr="00F005BE">
              <w:rPr>
                <w:rFonts w:ascii="Times New Roman" w:hAnsi="Times New Roman"/>
              </w:rPr>
              <w:t>.</w:t>
            </w:r>
          </w:p>
          <w:p w:rsidRPr="00F005BE" w:rsidR="009A0898" w:rsidP="009A0898" w:rsidRDefault="00457FA0" w14:paraId="66CB64C1" w14:textId="13EADD0B">
            <w:pPr>
              <w:pStyle w:val="ListParagraph"/>
              <w:numPr>
                <w:ilvl w:val="0"/>
                <w:numId w:val="61"/>
              </w:numPr>
              <w:spacing w:line="240" w:lineRule="auto"/>
              <w:ind w:left="430"/>
              <w:contextualSpacing w:val="0"/>
              <w:jc w:val="both"/>
              <w:rPr>
                <w:rFonts w:ascii="Times New Roman" w:hAnsi="Times New Roman" w:eastAsia="Times New Roman"/>
              </w:rPr>
            </w:pPr>
            <w:bookmarkStart w:name="_Ref64711400" w:id="141"/>
            <w:r w:rsidRPr="00F005BE">
              <w:rPr>
                <w:rFonts w:ascii="Times New Roman" w:hAnsi="Times New Roman"/>
              </w:rPr>
              <w:t xml:space="preserve">The exact list of documents as means of proving the economic and financial </w:t>
            </w:r>
            <w:r w:rsidRPr="00F005BE" w:rsidR="00121BA6">
              <w:rPr>
                <w:rFonts w:ascii="Times New Roman" w:hAnsi="Times New Roman"/>
              </w:rPr>
              <w:t>capacity</w:t>
            </w:r>
            <w:r w:rsidRPr="00F005BE">
              <w:rPr>
                <w:rFonts w:ascii="Times New Roman" w:hAnsi="Times New Roman"/>
              </w:rPr>
              <w:t xml:space="preserve"> shall be set in the TDS Part B.</w:t>
            </w:r>
            <w:bookmarkEnd w:id="141"/>
          </w:p>
          <w:p w:rsidRPr="00F005BE" w:rsidR="0067652E" w:rsidP="006F6DBD" w:rsidRDefault="0067652E" w14:paraId="4D927EFC" w14:textId="25779798">
            <w:pPr>
              <w:rPr>
                <w:sz w:val="22"/>
                <w:szCs w:val="22"/>
              </w:rPr>
            </w:pPr>
          </w:p>
        </w:tc>
      </w:tr>
      <w:tr w:rsidRPr="00F005BE" w:rsidR="001B46A4" w:rsidTr="00C760D3" w14:paraId="4320F842" w14:textId="77777777">
        <w:trPr>
          <w:jc w:val="center"/>
          <w:trPrChange w:author="Chris Smith" w:date="2021-01-16T10:23:00Z" w:id="142">
            <w:trPr>
              <w:jc w:val="center"/>
            </w:trPr>
          </w:trPrChange>
        </w:trPr>
        <w:tc>
          <w:tcPr>
            <w:tcW w:w="2127" w:type="dxa"/>
            <w:tcPrChange w:author="Chris Smith" w:date="2021-01-16T10:23:00Z" w:id="143">
              <w:tcPr>
                <w:tcW w:w="2015" w:type="dxa"/>
              </w:tcPr>
            </w:tcPrChange>
          </w:tcPr>
          <w:p w:rsidRPr="00F005BE" w:rsidR="001B46A4" w:rsidP="00127DB5" w:rsidRDefault="00E95667" w14:paraId="56E6558F" w14:textId="6177A253">
            <w:pPr>
              <w:pStyle w:val="Section1"/>
              <w:rPr>
                <w:sz w:val="22"/>
                <w:szCs w:val="22"/>
              </w:rPr>
            </w:pPr>
            <w:bookmarkStart w:name="_Ref64711414" w:id="144"/>
            <w:r w:rsidRPr="00F005BE">
              <w:rPr>
                <w:sz w:val="22"/>
                <w:szCs w:val="22"/>
              </w:rPr>
              <w:lastRenderedPageBreak/>
              <w:t>Technical and Professional Capacity</w:t>
            </w:r>
            <w:bookmarkEnd w:id="144"/>
          </w:p>
        </w:tc>
        <w:tc>
          <w:tcPr>
            <w:tcW w:w="7741" w:type="dxa"/>
            <w:tcPrChange w:author="Chris Smith" w:date="2021-01-16T10:23:00Z" w:id="145">
              <w:tcPr>
                <w:tcW w:w="7741" w:type="dxa"/>
              </w:tcPr>
            </w:tcPrChange>
          </w:tcPr>
          <w:p w:rsidRPr="00F005BE" w:rsidR="00813C93" w:rsidP="00127DB5" w:rsidRDefault="00CA7345" w14:paraId="0EB80FFB" w14:textId="69B9A7E5">
            <w:pPr>
              <w:pStyle w:val="Section1"/>
              <w:numPr>
                <w:ilvl w:val="0"/>
                <w:numId w:val="108"/>
              </w:numPr>
              <w:spacing w:before="120" w:after="120"/>
              <w:jc w:val="both"/>
              <w:rPr>
                <w:b w:val="0"/>
                <w:sz w:val="22"/>
                <w:szCs w:val="22"/>
              </w:rPr>
            </w:pPr>
            <w:bookmarkStart w:name="_Ref64711602" w:id="146"/>
            <w:r w:rsidRPr="00F005BE">
              <w:rPr>
                <w:b w:val="0"/>
                <w:sz w:val="22"/>
                <w:szCs w:val="22"/>
              </w:rPr>
              <w:t>For the purpose of checking the technical and professional capacity of the Tenderers, the Contracting Authority has the right to request relevant information, depending on the specifics, quantity, volume and complexity of the subject-matter of the contract and only to the extent to which this information is relevant for the performance of the contract and is not available in databases of public authorities or third parties.</w:t>
            </w:r>
            <w:bookmarkEnd w:id="146"/>
          </w:p>
          <w:p w:rsidRPr="00F005BE" w:rsidR="00873243" w:rsidP="00127DB5" w:rsidRDefault="00873243" w14:paraId="126AEBEA" w14:textId="57A1B074">
            <w:pPr>
              <w:pStyle w:val="Section1"/>
              <w:numPr>
                <w:ilvl w:val="0"/>
                <w:numId w:val="108"/>
              </w:numPr>
              <w:spacing w:before="120" w:after="120"/>
              <w:jc w:val="both"/>
              <w:rPr>
                <w:b w:val="0"/>
                <w:sz w:val="22"/>
                <w:szCs w:val="22"/>
              </w:rPr>
            </w:pPr>
            <w:bookmarkStart w:name="_Ref64711457" w:id="147"/>
            <w:r w:rsidRPr="00F005BE">
              <w:rPr>
                <w:b w:val="0"/>
                <w:sz w:val="22"/>
                <w:szCs w:val="22"/>
              </w:rPr>
              <w:t xml:space="preserve">In case of public procurement of goods, in conformity with </w:t>
            </w:r>
            <w:r w:rsidRPr="00F005BE">
              <w:rPr>
                <w:b w:val="0"/>
                <w:sz w:val="22"/>
                <w:szCs w:val="22"/>
                <w:highlight w:val="yellow"/>
              </w:rPr>
              <w:t xml:space="preserve">ITT </w:t>
            </w:r>
            <w:r w:rsidR="00C72F87">
              <w:rPr>
                <w:b w:val="0"/>
                <w:sz w:val="22"/>
                <w:szCs w:val="22"/>
                <w:highlight w:val="yellow"/>
              </w:rPr>
              <w:fldChar w:fldCharType="begin"/>
            </w:r>
            <w:r w:rsidR="00C72F87">
              <w:rPr>
                <w:b w:val="0"/>
                <w:sz w:val="22"/>
                <w:szCs w:val="22"/>
                <w:highlight w:val="yellow"/>
              </w:rPr>
              <w:instrText xml:space="preserve"> REF _Ref64711602 \w \h </w:instrText>
            </w:r>
            <w:r w:rsidR="00C72F87">
              <w:rPr>
                <w:b w:val="0"/>
                <w:sz w:val="22"/>
                <w:szCs w:val="22"/>
                <w:highlight w:val="yellow"/>
              </w:rPr>
            </w:r>
            <w:r w:rsidR="00C72F87">
              <w:rPr>
                <w:b w:val="0"/>
                <w:sz w:val="22"/>
                <w:szCs w:val="22"/>
                <w:highlight w:val="yellow"/>
              </w:rPr>
              <w:fldChar w:fldCharType="separate"/>
            </w:r>
            <w:r w:rsidR="00C72F87">
              <w:rPr>
                <w:b w:val="0"/>
                <w:sz w:val="22"/>
                <w:szCs w:val="22"/>
                <w:highlight w:val="yellow"/>
              </w:rPr>
              <w:t>11.1</w:t>
            </w:r>
            <w:r w:rsidR="00C72F87">
              <w:rPr>
                <w:b w:val="0"/>
                <w:sz w:val="22"/>
                <w:szCs w:val="22"/>
                <w:highlight w:val="yellow"/>
              </w:rPr>
              <w:fldChar w:fldCharType="end"/>
            </w:r>
            <w:r w:rsidRPr="00F005BE">
              <w:rPr>
                <w:b w:val="0"/>
                <w:sz w:val="22"/>
                <w:szCs w:val="22"/>
              </w:rPr>
              <w:t xml:space="preserve"> </w:t>
            </w:r>
            <w:r w:rsidRPr="00F005BE" w:rsidR="009826FD">
              <w:rPr>
                <w:b w:val="0"/>
                <w:sz w:val="22"/>
                <w:szCs w:val="22"/>
              </w:rPr>
              <w:t xml:space="preserve">and provided that it is not available in databases of public authorities or third parties </w:t>
            </w:r>
            <w:r w:rsidRPr="00F005BE">
              <w:rPr>
                <w:b w:val="0"/>
                <w:sz w:val="22"/>
                <w:szCs w:val="22"/>
              </w:rPr>
              <w:t>the Contracting Authority has the right to request</w:t>
            </w:r>
            <w:r w:rsidRPr="00F005BE" w:rsidR="00E57C2E">
              <w:rPr>
                <w:b w:val="0"/>
                <w:sz w:val="22"/>
                <w:szCs w:val="22"/>
              </w:rPr>
              <w:t xml:space="preserve"> the following</w:t>
            </w:r>
            <w:r w:rsidRPr="00F005BE">
              <w:rPr>
                <w:b w:val="0"/>
                <w:sz w:val="22"/>
                <w:szCs w:val="22"/>
              </w:rPr>
              <w:t xml:space="preserve"> information:</w:t>
            </w:r>
            <w:bookmarkEnd w:id="147"/>
          </w:p>
          <w:p w:rsidRPr="00F005BE" w:rsidR="006E66E9" w:rsidP="00127DB5" w:rsidRDefault="009826FD" w14:paraId="38407EA9" w14:textId="265C9C44">
            <w:pPr>
              <w:pStyle w:val="Section1"/>
              <w:numPr>
                <w:ilvl w:val="1"/>
                <w:numId w:val="108"/>
              </w:numPr>
              <w:spacing w:before="120" w:after="120"/>
              <w:jc w:val="both"/>
              <w:rPr>
                <w:b w:val="0"/>
                <w:sz w:val="22"/>
                <w:szCs w:val="22"/>
              </w:rPr>
            </w:pPr>
            <w:bookmarkStart w:name="_Ref64711467" w:id="148"/>
            <w:r w:rsidRPr="00F005BE">
              <w:rPr>
                <w:b w:val="0"/>
                <w:sz w:val="22"/>
                <w:szCs w:val="22"/>
              </w:rPr>
              <w:t>a list of suppl</w:t>
            </w:r>
            <w:r w:rsidRPr="00F005BE" w:rsidR="00220DD3">
              <w:rPr>
                <w:b w:val="0"/>
                <w:sz w:val="22"/>
                <w:szCs w:val="22"/>
              </w:rPr>
              <w:t>ies</w:t>
            </w:r>
            <w:r w:rsidRPr="00F005BE">
              <w:rPr>
                <w:b w:val="0"/>
                <w:sz w:val="22"/>
                <w:szCs w:val="22"/>
              </w:rPr>
              <w:t xml:space="preserve"> performed during the past 3 years, with indication of values, periods of delivery</w:t>
            </w:r>
            <w:r w:rsidRPr="00F005BE" w:rsidR="00DC4063">
              <w:rPr>
                <w:b w:val="0"/>
                <w:sz w:val="22"/>
                <w:szCs w:val="22"/>
              </w:rPr>
              <w:t xml:space="preserve"> and</w:t>
            </w:r>
            <w:r w:rsidRPr="00F005BE">
              <w:rPr>
                <w:b w:val="0"/>
                <w:sz w:val="22"/>
                <w:szCs w:val="22"/>
              </w:rPr>
              <w:t xml:space="preserve"> beneficiaries. Such suppl</w:t>
            </w:r>
            <w:r w:rsidRPr="00F005BE" w:rsidR="00DC4063">
              <w:rPr>
                <w:b w:val="0"/>
                <w:sz w:val="22"/>
                <w:szCs w:val="22"/>
              </w:rPr>
              <w:t>ies</w:t>
            </w:r>
            <w:r w:rsidRPr="00F005BE">
              <w:rPr>
                <w:b w:val="0"/>
                <w:sz w:val="22"/>
                <w:szCs w:val="22"/>
              </w:rPr>
              <w:t xml:space="preserve"> shall be confirmed by submitting certificates issued or countersigned by </w:t>
            </w:r>
            <w:r w:rsidRPr="00F005BE" w:rsidR="00B97C62">
              <w:rPr>
                <w:b w:val="0"/>
                <w:sz w:val="22"/>
                <w:szCs w:val="22"/>
              </w:rPr>
              <w:t>the beneficiary</w:t>
            </w:r>
            <w:r w:rsidRPr="00F005BE">
              <w:rPr>
                <w:b w:val="0"/>
                <w:sz w:val="22"/>
                <w:szCs w:val="22"/>
              </w:rPr>
              <w:t xml:space="preserve">. If the beneficiary is a private customer and, for objective reasons, the </w:t>
            </w:r>
            <w:r w:rsidRPr="00F005BE" w:rsidR="002B13DF">
              <w:rPr>
                <w:b w:val="0"/>
                <w:sz w:val="22"/>
                <w:szCs w:val="22"/>
              </w:rPr>
              <w:t>E</w:t>
            </w:r>
            <w:r w:rsidRPr="00F005BE">
              <w:rPr>
                <w:b w:val="0"/>
                <w:sz w:val="22"/>
                <w:szCs w:val="22"/>
              </w:rPr>
              <w:t xml:space="preserve">conomic </w:t>
            </w:r>
            <w:r w:rsidRPr="00F005BE" w:rsidR="002B13DF">
              <w:rPr>
                <w:b w:val="0"/>
                <w:sz w:val="22"/>
                <w:szCs w:val="22"/>
              </w:rPr>
              <w:t>O</w:t>
            </w:r>
            <w:r w:rsidRPr="00F005BE">
              <w:rPr>
                <w:b w:val="0"/>
                <w:sz w:val="22"/>
                <w:szCs w:val="22"/>
              </w:rPr>
              <w:t xml:space="preserve">perator is unable to obtain a certificate/confirmation from such customer, </w:t>
            </w:r>
            <w:r w:rsidRPr="00F005BE" w:rsidR="002B13DF">
              <w:rPr>
                <w:b w:val="0"/>
                <w:sz w:val="22"/>
                <w:szCs w:val="22"/>
              </w:rPr>
              <w:t>the past experience shall</w:t>
            </w:r>
            <w:r w:rsidRPr="00F005BE">
              <w:rPr>
                <w:b w:val="0"/>
                <w:sz w:val="22"/>
                <w:szCs w:val="22"/>
              </w:rPr>
              <w:t xml:space="preserve"> </w:t>
            </w:r>
            <w:r w:rsidRPr="00F005BE" w:rsidR="002B13DF">
              <w:rPr>
                <w:b w:val="0"/>
                <w:sz w:val="22"/>
                <w:szCs w:val="22"/>
              </w:rPr>
              <w:t>be</w:t>
            </w:r>
            <w:r w:rsidRPr="00F005BE">
              <w:rPr>
                <w:b w:val="0"/>
                <w:sz w:val="22"/>
                <w:szCs w:val="22"/>
              </w:rPr>
              <w:t xml:space="preserve"> proven by a </w:t>
            </w:r>
            <w:r w:rsidRPr="00F005BE" w:rsidR="001964CE">
              <w:rPr>
                <w:b w:val="0"/>
                <w:sz w:val="22"/>
                <w:szCs w:val="22"/>
              </w:rPr>
              <w:t>self-</w:t>
            </w:r>
            <w:r w:rsidRPr="00F005BE">
              <w:rPr>
                <w:b w:val="0"/>
                <w:sz w:val="22"/>
                <w:szCs w:val="22"/>
              </w:rPr>
              <w:t xml:space="preserve">declaration of the </w:t>
            </w:r>
            <w:r w:rsidRPr="00F005BE" w:rsidR="001964CE">
              <w:rPr>
                <w:b w:val="0"/>
                <w:sz w:val="22"/>
                <w:szCs w:val="22"/>
              </w:rPr>
              <w:t>E</w:t>
            </w:r>
            <w:r w:rsidRPr="00F005BE">
              <w:rPr>
                <w:b w:val="0"/>
                <w:sz w:val="22"/>
                <w:szCs w:val="22"/>
              </w:rPr>
              <w:t xml:space="preserve">conomic </w:t>
            </w:r>
            <w:commentRangeStart w:id="149"/>
            <w:r w:rsidRPr="00F005BE" w:rsidR="001964CE">
              <w:rPr>
                <w:b w:val="0"/>
                <w:sz w:val="22"/>
                <w:szCs w:val="22"/>
              </w:rPr>
              <w:t>O</w:t>
            </w:r>
            <w:r w:rsidRPr="00F005BE">
              <w:rPr>
                <w:b w:val="0"/>
                <w:sz w:val="22"/>
                <w:szCs w:val="22"/>
              </w:rPr>
              <w:t>perator</w:t>
            </w:r>
            <w:del w:author="RA" w:date="2021-01-26T10:54:00Z" w:id="150">
              <w:r w:rsidRPr="00F005BE" w:rsidDel="00D66CA7" w:rsidR="00242B39">
                <w:rPr>
                  <w:b w:val="0"/>
                  <w:sz w:val="22"/>
                  <w:szCs w:val="22"/>
                </w:rPr>
                <w:delText xml:space="preserve">. </w:delText>
              </w:r>
              <w:r w:rsidRPr="00F005BE" w:rsidDel="00D66CA7" w:rsidR="00E0251F">
                <w:rPr>
                  <w:b w:val="0"/>
                  <w:sz w:val="22"/>
                  <w:szCs w:val="22"/>
                </w:rPr>
                <w:delText xml:space="preserve">For cases where the past experience is not relevant for the performance of the contract, </w:delText>
              </w:r>
              <w:commentRangeStart w:id="151"/>
              <w:r w:rsidRPr="00F005BE" w:rsidDel="00D66CA7" w:rsidR="00E0251F">
                <w:rPr>
                  <w:b w:val="0"/>
                  <w:sz w:val="22"/>
                  <w:szCs w:val="22"/>
                </w:rPr>
                <w:delText>Contracting Authorities are urged to exercise flexibility when specifying it in order to ensure a wider participation of Economic Operators in public tenders</w:delText>
              </w:r>
              <w:commentRangeEnd w:id="151"/>
              <w:r w:rsidRPr="00F005BE" w:rsidDel="00D66CA7" w:rsidR="007555B9">
                <w:rPr>
                  <w:rStyle w:val="CommentReference"/>
                  <w:b w:val="0"/>
                  <w:sz w:val="22"/>
                  <w:szCs w:val="22"/>
                  <w:rPrChange w:author="Chris Smith" w:date="2021-01-16T13:55:00Z" w:id="152">
                    <w:rPr>
                      <w:rStyle w:val="CommentReference"/>
                      <w:b w:val="0"/>
                      <w:szCs w:val="24"/>
                      <w:lang w:val="en-US"/>
                    </w:rPr>
                  </w:rPrChange>
                </w:rPr>
                <w:commentReference w:id="151"/>
              </w:r>
            </w:del>
            <w:r w:rsidRPr="00F005BE" w:rsidR="00772481">
              <w:rPr>
                <w:b w:val="0"/>
                <w:sz w:val="22"/>
                <w:szCs w:val="22"/>
              </w:rPr>
              <w:t>;</w:t>
            </w:r>
            <w:commentRangeEnd w:id="149"/>
            <w:r w:rsidRPr="00F005BE" w:rsidR="00326A58">
              <w:rPr>
                <w:rStyle w:val="CommentReference"/>
                <w:b w:val="0"/>
                <w:sz w:val="22"/>
                <w:szCs w:val="22"/>
              </w:rPr>
              <w:commentReference w:id="149"/>
            </w:r>
            <w:bookmarkEnd w:id="148"/>
          </w:p>
          <w:p w:rsidRPr="00F005BE" w:rsidR="00772481" w:rsidP="00127DB5" w:rsidRDefault="00042559" w14:paraId="2AED8A88" w14:textId="05B0A268">
            <w:pPr>
              <w:pStyle w:val="Section1"/>
              <w:numPr>
                <w:ilvl w:val="1"/>
                <w:numId w:val="108"/>
              </w:numPr>
              <w:spacing w:before="120" w:after="120"/>
              <w:jc w:val="both"/>
              <w:rPr>
                <w:b w:val="0"/>
                <w:sz w:val="22"/>
                <w:szCs w:val="22"/>
              </w:rPr>
            </w:pPr>
            <w:bookmarkStart w:name="_Ref64711509" w:id="153"/>
            <w:r w:rsidRPr="00F005BE">
              <w:rPr>
                <w:b w:val="0"/>
                <w:sz w:val="22"/>
                <w:szCs w:val="22"/>
              </w:rPr>
              <w:t>a declaration concerning the technical equipment and the measures applied to assure quality</w:t>
            </w:r>
            <w:r w:rsidRPr="00F005BE" w:rsidR="00197603">
              <w:rPr>
                <w:b w:val="0"/>
                <w:sz w:val="22"/>
                <w:szCs w:val="22"/>
              </w:rPr>
              <w:t xml:space="preserve"> and</w:t>
            </w:r>
            <w:r w:rsidRPr="00F005BE">
              <w:rPr>
                <w:b w:val="0"/>
                <w:sz w:val="22"/>
                <w:szCs w:val="22"/>
              </w:rPr>
              <w:t>, if applicable, the study and research resources</w:t>
            </w:r>
            <w:r w:rsidRPr="00F005BE" w:rsidR="00197603">
              <w:rPr>
                <w:b w:val="0"/>
                <w:sz w:val="22"/>
                <w:szCs w:val="22"/>
              </w:rPr>
              <w:t>;</w:t>
            </w:r>
            <w:bookmarkEnd w:id="153"/>
          </w:p>
          <w:p w:rsidRPr="00F005BE" w:rsidR="00197603" w:rsidP="00127DB5" w:rsidRDefault="00197603" w14:paraId="64533025" w14:textId="158C9078">
            <w:pPr>
              <w:pStyle w:val="Section1"/>
              <w:numPr>
                <w:ilvl w:val="1"/>
                <w:numId w:val="108"/>
              </w:numPr>
              <w:spacing w:before="120" w:after="120"/>
              <w:jc w:val="both"/>
              <w:rPr>
                <w:b w:val="0"/>
                <w:sz w:val="22"/>
                <w:szCs w:val="22"/>
              </w:rPr>
            </w:pPr>
            <w:bookmarkStart w:name="_Ref64711517" w:id="154"/>
            <w:r w:rsidRPr="00F005BE">
              <w:rPr>
                <w:b w:val="0"/>
                <w:sz w:val="22"/>
                <w:szCs w:val="22"/>
              </w:rPr>
              <w:t xml:space="preserve">concerning the technical personnel/specialised body it has available or whose participation commitment was obtained by the </w:t>
            </w:r>
            <w:r w:rsidRPr="00F005BE" w:rsidR="00FA5FD2">
              <w:rPr>
                <w:b w:val="0"/>
                <w:sz w:val="22"/>
                <w:szCs w:val="22"/>
              </w:rPr>
              <w:t>T</w:t>
            </w:r>
            <w:r w:rsidRPr="00F005BE">
              <w:rPr>
                <w:b w:val="0"/>
                <w:sz w:val="22"/>
                <w:szCs w:val="22"/>
              </w:rPr>
              <w:t>enderer, in particular to ensure quality control</w:t>
            </w:r>
            <w:r w:rsidRPr="00F005BE" w:rsidR="00FA5FD2">
              <w:rPr>
                <w:b w:val="0"/>
                <w:sz w:val="22"/>
                <w:szCs w:val="22"/>
              </w:rPr>
              <w:t>;</w:t>
            </w:r>
            <w:bookmarkEnd w:id="154"/>
          </w:p>
          <w:p w:rsidRPr="00F005BE" w:rsidR="00FA5FD2" w:rsidP="00127DB5" w:rsidRDefault="00FA5FD2" w14:paraId="4C8F024A" w14:textId="234CBD00">
            <w:pPr>
              <w:pStyle w:val="Section1"/>
              <w:numPr>
                <w:ilvl w:val="1"/>
                <w:numId w:val="108"/>
              </w:numPr>
              <w:spacing w:before="120" w:after="120"/>
              <w:jc w:val="both"/>
              <w:rPr>
                <w:b w:val="0"/>
                <w:sz w:val="22"/>
                <w:szCs w:val="22"/>
              </w:rPr>
            </w:pPr>
            <w:bookmarkStart w:name="_Ref64711527" w:id="155"/>
            <w:r w:rsidRPr="00F005BE">
              <w:rPr>
                <w:b w:val="0"/>
                <w:sz w:val="22"/>
                <w:szCs w:val="22"/>
              </w:rPr>
              <w:lastRenderedPageBreak/>
              <w:t>certificates or other documents issued by the authorized bodies in this respect, attesting the conformity of goods, clearly identified by reference to relevant specifications or standards;</w:t>
            </w:r>
            <w:bookmarkEnd w:id="155"/>
          </w:p>
          <w:p w:rsidRPr="00F005BE" w:rsidR="00B275C7" w:rsidDel="00E26C9B" w:rsidP="00127DB5" w:rsidRDefault="00B275C7" w14:paraId="51FB7F18" w14:textId="0FEDC528">
            <w:pPr>
              <w:pStyle w:val="Section1"/>
              <w:numPr>
                <w:ilvl w:val="1"/>
                <w:numId w:val="108"/>
              </w:numPr>
              <w:spacing w:before="120" w:after="120"/>
              <w:jc w:val="both"/>
              <w:rPr>
                <w:del w:author="ROGAC Andrei (COMM)" w:date="2021-02-21T08:07:00Z" w:id="156"/>
                <w:b w:val="0"/>
                <w:sz w:val="22"/>
                <w:szCs w:val="22"/>
              </w:rPr>
            </w:pPr>
            <w:bookmarkStart w:name="_Ref64711537" w:id="157"/>
            <w:r w:rsidRPr="00F005BE">
              <w:rPr>
                <w:b w:val="0"/>
                <w:sz w:val="22"/>
                <w:szCs w:val="22"/>
              </w:rPr>
              <w:t>samples (to the extent to which the submission thereof is justified), descriptions and/or photos whose authenticity can be proven in case the Contracting Authority requests it;</w:t>
            </w:r>
            <w:bookmarkEnd w:id="157"/>
          </w:p>
          <w:p w:rsidRPr="00E26C9B" w:rsidR="00BB4202" w:rsidDel="00E26C9B" w:rsidP="00E26C9B" w:rsidRDefault="00BB4202" w14:paraId="2FB14003" w14:textId="224A18B0">
            <w:pPr>
              <w:pStyle w:val="Section1"/>
              <w:numPr>
                <w:ilvl w:val="1"/>
                <w:numId w:val="108"/>
              </w:numPr>
              <w:spacing w:before="120" w:after="120"/>
              <w:jc w:val="both"/>
              <w:rPr>
                <w:del w:author="ROGAC Andrei (COMM)" w:date="2021-02-21T08:07:00Z" w:id="158"/>
                <w:sz w:val="22"/>
                <w:szCs w:val="22"/>
                <w:rPrChange w:author="ROGAC Andrei (COMM)" w:date="2021-02-21T08:07:00Z" w:id="159">
                  <w:rPr>
                    <w:del w:author="ROGAC Andrei (COMM)" w:date="2021-02-21T08:07:00Z" w:id="160"/>
                    <w:b w:val="0"/>
                    <w:sz w:val="22"/>
                    <w:szCs w:val="22"/>
                  </w:rPr>
                </w:rPrChange>
              </w:rPr>
              <w:pPrChange w:author="ROGAC Andrei (COMM)" w:date="2021-02-21T08:07:00Z" w:id="161">
                <w:pPr>
                  <w:pStyle w:val="Section1"/>
                  <w:numPr>
                    <w:numId w:val="108"/>
                  </w:numPr>
                  <w:tabs>
                    <w:tab w:val="clear" w:pos="432"/>
                  </w:tabs>
                  <w:spacing w:before="120" w:after="120"/>
                  <w:ind w:left="340" w:hanging="340"/>
                  <w:jc w:val="both"/>
                </w:pPr>
              </w:pPrChange>
            </w:pPr>
            <w:commentRangeStart w:id="162"/>
            <w:commentRangeStart w:id="163"/>
            <w:del w:author="ROGAC Andrei (COMM)" w:date="2021-02-21T08:07:00Z" w:id="164">
              <w:r w:rsidRPr="00E26C9B" w:rsidDel="00E26C9B">
                <w:rPr>
                  <w:b w:val="0"/>
                  <w:sz w:val="22"/>
                  <w:szCs w:val="22"/>
                  <w:rPrChange w:author="ROGAC Andrei (COMM)" w:date="2021-02-21T08:07:00Z" w:id="165">
                    <w:rPr>
                      <w:b w:val="0"/>
                      <w:sz w:val="22"/>
                      <w:szCs w:val="22"/>
                    </w:rPr>
                  </w:rPrChange>
                </w:rPr>
                <w:delText xml:space="preserve">In case of public procurement of services, in conformity with </w:delText>
              </w:r>
              <w:r w:rsidRPr="00E26C9B" w:rsidDel="00E26C9B">
                <w:rPr>
                  <w:b w:val="0"/>
                  <w:sz w:val="22"/>
                  <w:szCs w:val="22"/>
                  <w:highlight w:val="yellow"/>
                  <w:rPrChange w:author="ROGAC Andrei (COMM)" w:date="2021-02-21T08:07:00Z" w:id="166">
                    <w:rPr>
                      <w:b w:val="0"/>
                      <w:sz w:val="22"/>
                      <w:szCs w:val="22"/>
                      <w:highlight w:val="yellow"/>
                    </w:rPr>
                  </w:rPrChange>
                </w:rPr>
                <w:delText xml:space="preserve">ITT </w:delText>
              </w:r>
              <w:r w:rsidRPr="00E26C9B" w:rsidDel="00E26C9B" w:rsidR="00C05360">
                <w:rPr>
                  <w:sz w:val="22"/>
                  <w:szCs w:val="22"/>
                  <w:highlight w:val="yellow"/>
                  <w:rPrChange w:author="ROGAC Andrei (COMM)" w:date="2021-02-21T08:07:00Z" w:id="167">
                    <w:rPr>
                      <w:b w:val="0"/>
                      <w:sz w:val="22"/>
                      <w:szCs w:val="22"/>
                      <w:highlight w:val="yellow"/>
                    </w:rPr>
                  </w:rPrChange>
                </w:rPr>
                <w:fldChar w:fldCharType="begin"/>
              </w:r>
              <w:r w:rsidRPr="00E26C9B" w:rsidDel="00E26C9B" w:rsidR="00C05360">
                <w:rPr>
                  <w:sz w:val="22"/>
                  <w:szCs w:val="22"/>
                  <w:highlight w:val="yellow"/>
                  <w:rPrChange w:author="ROGAC Andrei (COMM)" w:date="2021-02-21T08:07:00Z" w:id="168">
                    <w:rPr>
                      <w:b w:val="0"/>
                      <w:sz w:val="22"/>
                      <w:szCs w:val="22"/>
                      <w:highlight w:val="yellow"/>
                    </w:rPr>
                  </w:rPrChange>
                </w:rPr>
                <w:delInstrText xml:space="preserve"> REF _Ref64711602 \w \h </w:delInstrText>
              </w:r>
              <w:r w:rsidDel="00E26C9B" w:rsidR="00C05360">
                <w:rPr>
                  <w:b w:val="0"/>
                  <w:sz w:val="22"/>
                  <w:szCs w:val="22"/>
                  <w:highlight w:val="yellow"/>
                </w:rPr>
              </w:r>
              <w:r w:rsidRPr="00E26C9B" w:rsidDel="00E26C9B" w:rsidR="00C05360">
                <w:rPr>
                  <w:sz w:val="22"/>
                  <w:szCs w:val="22"/>
                  <w:highlight w:val="yellow"/>
                  <w:rPrChange w:author="ROGAC Andrei (COMM)" w:date="2021-02-21T08:07:00Z" w:id="169">
                    <w:rPr>
                      <w:b w:val="0"/>
                      <w:sz w:val="22"/>
                      <w:szCs w:val="22"/>
                      <w:highlight w:val="yellow"/>
                    </w:rPr>
                  </w:rPrChange>
                </w:rPr>
                <w:fldChar w:fldCharType="separate"/>
              </w:r>
              <w:r w:rsidRPr="00E26C9B" w:rsidDel="00E26C9B" w:rsidR="00C05360">
                <w:rPr>
                  <w:sz w:val="22"/>
                  <w:szCs w:val="22"/>
                  <w:highlight w:val="yellow"/>
                  <w:rPrChange w:author="ROGAC Andrei (COMM)" w:date="2021-02-21T08:07:00Z" w:id="170">
                    <w:rPr>
                      <w:b w:val="0"/>
                      <w:sz w:val="22"/>
                      <w:szCs w:val="22"/>
                      <w:highlight w:val="yellow"/>
                    </w:rPr>
                  </w:rPrChange>
                </w:rPr>
                <w:delText>11.1</w:delText>
              </w:r>
              <w:r w:rsidRPr="00E26C9B" w:rsidDel="00E26C9B" w:rsidR="00C05360">
                <w:rPr>
                  <w:sz w:val="22"/>
                  <w:szCs w:val="22"/>
                  <w:highlight w:val="yellow"/>
                  <w:rPrChange w:author="ROGAC Andrei (COMM)" w:date="2021-02-21T08:07:00Z" w:id="171">
                    <w:rPr>
                      <w:b w:val="0"/>
                      <w:sz w:val="22"/>
                      <w:szCs w:val="22"/>
                      <w:highlight w:val="yellow"/>
                    </w:rPr>
                  </w:rPrChange>
                </w:rPr>
                <w:fldChar w:fldCharType="end"/>
              </w:r>
              <w:r w:rsidRPr="00E26C9B" w:rsidDel="00E26C9B">
                <w:rPr>
                  <w:b w:val="0"/>
                  <w:sz w:val="22"/>
                  <w:szCs w:val="22"/>
                  <w:rPrChange w:author="ROGAC Andrei (COMM)" w:date="2021-02-21T08:07:00Z" w:id="172">
                    <w:rPr>
                      <w:b w:val="0"/>
                      <w:sz w:val="22"/>
                      <w:szCs w:val="22"/>
                    </w:rPr>
                  </w:rPrChange>
                </w:rPr>
                <w:delText xml:space="preserve"> and provided that it is not available in databases of public authorities or third parties</w:delText>
              </w:r>
            </w:del>
            <w:ins w:author="Chris Smith" w:date="2021-01-16T15:35:00Z" w:id="173">
              <w:del w:author="ROGAC Andrei (COMM)" w:date="2021-02-21T08:07:00Z" w:id="174">
                <w:r w:rsidRPr="00E26C9B" w:rsidDel="00E26C9B" w:rsidR="002B317C">
                  <w:rPr>
                    <w:b w:val="0"/>
                    <w:sz w:val="22"/>
                    <w:szCs w:val="22"/>
                    <w:rPrChange w:author="ROGAC Andrei (COMM)" w:date="2021-02-21T08:07:00Z" w:id="175">
                      <w:rPr>
                        <w:b w:val="0"/>
                        <w:sz w:val="22"/>
                        <w:szCs w:val="22"/>
                      </w:rPr>
                    </w:rPrChange>
                  </w:rPr>
                  <w:delText>,</w:delText>
                </w:r>
              </w:del>
            </w:ins>
            <w:del w:author="ROGAC Andrei (COMM)" w:date="2021-02-21T08:07:00Z" w:id="176">
              <w:r w:rsidRPr="00E26C9B" w:rsidDel="00E26C9B">
                <w:rPr>
                  <w:b w:val="0"/>
                  <w:sz w:val="22"/>
                  <w:szCs w:val="22"/>
                  <w:rPrChange w:author="ROGAC Andrei (COMM)" w:date="2021-02-21T08:07:00Z" w:id="177">
                    <w:rPr>
                      <w:b w:val="0"/>
                      <w:sz w:val="22"/>
                      <w:szCs w:val="22"/>
                    </w:rPr>
                  </w:rPrChange>
                </w:rPr>
                <w:delText xml:space="preserve"> the Contracting Authority has the right to request the following information</w:delText>
              </w:r>
              <w:r w:rsidRPr="00E26C9B" w:rsidDel="00E26C9B" w:rsidR="002F2296">
                <w:rPr>
                  <w:b w:val="0"/>
                  <w:sz w:val="22"/>
                  <w:szCs w:val="22"/>
                  <w:rPrChange w:author="ROGAC Andrei (COMM)" w:date="2021-02-21T08:07:00Z" w:id="178">
                    <w:rPr>
                      <w:b w:val="0"/>
                      <w:sz w:val="22"/>
                      <w:szCs w:val="22"/>
                    </w:rPr>
                  </w:rPrChange>
                </w:rPr>
                <w:delText>:</w:delText>
              </w:r>
            </w:del>
          </w:p>
          <w:p w:rsidRPr="00F005BE" w:rsidR="002F2296" w:rsidDel="00E26C9B" w:rsidP="00E26C9B" w:rsidRDefault="00E96375" w14:paraId="5506C957" w14:textId="3C1E4F80">
            <w:pPr>
              <w:pStyle w:val="Section1"/>
              <w:numPr>
                <w:ilvl w:val="0"/>
                <w:numId w:val="0"/>
              </w:numPr>
              <w:spacing w:before="120" w:after="120"/>
              <w:jc w:val="both"/>
              <w:rPr>
                <w:del w:author="ROGAC Andrei (COMM)" w:date="2021-02-21T08:07:00Z" w:id="179"/>
                <w:b w:val="0"/>
                <w:sz w:val="22"/>
                <w:szCs w:val="22"/>
              </w:rPr>
              <w:pPrChange w:author="ROGAC Andrei (COMM)" w:date="2021-02-21T08:07:00Z" w:id="180">
                <w:pPr>
                  <w:pStyle w:val="Section1"/>
                  <w:numPr>
                    <w:ilvl w:val="1"/>
                    <w:numId w:val="108"/>
                  </w:numPr>
                  <w:tabs>
                    <w:tab w:val="clear" w:pos="432"/>
                  </w:tabs>
                  <w:spacing w:before="120" w:after="120"/>
                  <w:ind w:left="1440" w:hanging="360"/>
                  <w:jc w:val="both"/>
                </w:pPr>
              </w:pPrChange>
            </w:pPr>
            <w:del w:author="ROGAC Andrei (COMM)" w:date="2021-02-21T08:07:00Z" w:id="181">
              <w:r w:rsidRPr="00F005BE" w:rsidDel="00E26C9B">
                <w:rPr>
                  <w:b w:val="0"/>
                  <w:sz w:val="22"/>
                  <w:szCs w:val="22"/>
                </w:rPr>
                <w:delText>a list of the main similar</w:delText>
              </w:r>
              <w:r w:rsidRPr="00F005BE" w:rsidDel="00E26C9B" w:rsidR="00E52103">
                <w:rPr>
                  <w:b w:val="0"/>
                  <w:sz w:val="22"/>
                  <w:szCs w:val="22"/>
                </w:rPr>
                <w:delText xml:space="preserve"> provision of</w:delText>
              </w:r>
              <w:r w:rsidRPr="00F005BE" w:rsidDel="00E26C9B">
                <w:rPr>
                  <w:b w:val="0"/>
                  <w:sz w:val="22"/>
                  <w:szCs w:val="22"/>
                </w:rPr>
                <w:delText xml:space="preserve"> services during the past 3 years, including values, periods of provision</w:delText>
              </w:r>
              <w:r w:rsidRPr="00F005BE" w:rsidDel="00E26C9B" w:rsidR="00E41C90">
                <w:rPr>
                  <w:b w:val="0"/>
                  <w:sz w:val="22"/>
                  <w:szCs w:val="22"/>
                </w:rPr>
                <w:delText xml:space="preserve"> and</w:delText>
              </w:r>
              <w:r w:rsidRPr="00F005BE" w:rsidDel="00E26C9B">
                <w:rPr>
                  <w:b w:val="0"/>
                  <w:sz w:val="22"/>
                  <w:szCs w:val="22"/>
                </w:rPr>
                <w:delText xml:space="preserve"> beneficiaries. Performance of such services will be confirmed by the submission of certificates/documents issued or countersigned by </w:delText>
              </w:r>
              <w:r w:rsidRPr="00F005BE" w:rsidDel="00E26C9B" w:rsidR="00E41C90">
                <w:rPr>
                  <w:b w:val="0"/>
                  <w:sz w:val="22"/>
                  <w:szCs w:val="22"/>
                </w:rPr>
                <w:delText>the</w:delText>
              </w:r>
              <w:r w:rsidRPr="00F005BE" w:rsidDel="00E26C9B">
                <w:rPr>
                  <w:b w:val="0"/>
                  <w:sz w:val="22"/>
                  <w:szCs w:val="22"/>
                </w:rPr>
                <w:delText xml:space="preserve"> beneficiary. If the beneficiary is a private customer and, for objective reasons, the </w:delText>
              </w:r>
              <w:r w:rsidRPr="00F005BE" w:rsidDel="00E26C9B" w:rsidR="00697C3E">
                <w:rPr>
                  <w:b w:val="0"/>
                  <w:sz w:val="22"/>
                  <w:szCs w:val="22"/>
                </w:rPr>
                <w:delText>E</w:delText>
              </w:r>
              <w:r w:rsidRPr="00F005BE" w:rsidDel="00E26C9B">
                <w:rPr>
                  <w:b w:val="0"/>
                  <w:sz w:val="22"/>
                  <w:szCs w:val="22"/>
                </w:rPr>
                <w:delText xml:space="preserve">conomic </w:delText>
              </w:r>
              <w:r w:rsidRPr="00F005BE" w:rsidDel="00E26C9B" w:rsidR="00697C3E">
                <w:rPr>
                  <w:b w:val="0"/>
                  <w:sz w:val="22"/>
                  <w:szCs w:val="22"/>
                </w:rPr>
                <w:delText>O</w:delText>
              </w:r>
              <w:r w:rsidRPr="00F005BE" w:rsidDel="00E26C9B">
                <w:rPr>
                  <w:b w:val="0"/>
                  <w:sz w:val="22"/>
                  <w:szCs w:val="22"/>
                </w:rPr>
                <w:delText xml:space="preserve">perator is unable to obtain a certificate/confirmation from such customer, </w:delText>
              </w:r>
              <w:r w:rsidRPr="00F005BE" w:rsidDel="00E26C9B" w:rsidR="00BE6391">
                <w:rPr>
                  <w:b w:val="0"/>
                  <w:sz w:val="22"/>
                  <w:szCs w:val="22"/>
                </w:rPr>
                <w:delText>the past experience shall be proven by a self-declaration of the Economic Operator.</w:delText>
              </w:r>
              <w:r w:rsidRPr="00F005BE" w:rsidDel="00E26C9B" w:rsidR="003F33D2">
                <w:rPr>
                  <w:b w:val="0"/>
                  <w:sz w:val="22"/>
                  <w:szCs w:val="22"/>
                </w:rPr>
                <w:delText xml:space="preserve"> For cases where the past experience is not relevant for the performance of the contract, Contracting Authorities are urged to exercise flexibility when specifying it in order to ensure a wider participation of Economic Operators in public tenders;</w:delText>
              </w:r>
            </w:del>
          </w:p>
          <w:p w:rsidRPr="00F005BE" w:rsidR="0028721D" w:rsidDel="00E26C9B" w:rsidP="00E26C9B" w:rsidRDefault="00D93825" w14:paraId="190A9F56" w14:textId="4EEA11DE">
            <w:pPr>
              <w:pStyle w:val="Section1"/>
              <w:numPr>
                <w:ilvl w:val="0"/>
                <w:numId w:val="0"/>
              </w:numPr>
              <w:spacing w:before="120" w:after="120"/>
              <w:jc w:val="both"/>
              <w:rPr>
                <w:del w:author="ROGAC Andrei (COMM)" w:date="2021-02-21T08:07:00Z" w:id="182"/>
                <w:b w:val="0"/>
                <w:sz w:val="22"/>
                <w:szCs w:val="22"/>
              </w:rPr>
              <w:pPrChange w:author="ROGAC Andrei (COMM)" w:date="2021-02-21T08:07:00Z" w:id="183">
                <w:pPr>
                  <w:pStyle w:val="Section1"/>
                  <w:numPr>
                    <w:ilvl w:val="1"/>
                    <w:numId w:val="108"/>
                  </w:numPr>
                  <w:tabs>
                    <w:tab w:val="clear" w:pos="432"/>
                  </w:tabs>
                  <w:spacing w:before="120" w:after="120"/>
                  <w:ind w:left="1440" w:hanging="360"/>
                  <w:jc w:val="both"/>
                </w:pPr>
              </w:pPrChange>
            </w:pPr>
            <w:del w:author="ROGAC Andrei (COMM)" w:date="2021-02-21T08:07:00Z" w:id="184">
              <w:r w:rsidRPr="00F005BE" w:rsidDel="00E26C9B">
                <w:rPr>
                  <w:b w:val="0"/>
                  <w:sz w:val="22"/>
                  <w:szCs w:val="22"/>
                </w:rPr>
                <w:delText>a declaration concerning the technical equipment and the measures applied to assure quality</w:delText>
              </w:r>
              <w:r w:rsidRPr="00F005BE" w:rsidDel="00E26C9B" w:rsidR="00925CE1">
                <w:rPr>
                  <w:b w:val="0"/>
                  <w:sz w:val="22"/>
                  <w:szCs w:val="22"/>
                </w:rPr>
                <w:delText xml:space="preserve"> and</w:delText>
              </w:r>
              <w:r w:rsidRPr="00F005BE" w:rsidDel="00E26C9B">
                <w:rPr>
                  <w:b w:val="0"/>
                  <w:sz w:val="22"/>
                  <w:szCs w:val="22"/>
                </w:rPr>
                <w:delText>, if applicable, the study and research resources</w:delText>
              </w:r>
              <w:r w:rsidRPr="00F005BE" w:rsidDel="00E26C9B" w:rsidR="00925CE1">
                <w:rPr>
                  <w:b w:val="0"/>
                  <w:sz w:val="22"/>
                  <w:szCs w:val="22"/>
                </w:rPr>
                <w:delText>;</w:delText>
              </w:r>
            </w:del>
          </w:p>
          <w:p w:rsidRPr="00F005BE" w:rsidR="00925CE1" w:rsidDel="00E26C9B" w:rsidP="00E26C9B" w:rsidRDefault="00191D1B" w14:paraId="67060242" w14:textId="146DE254">
            <w:pPr>
              <w:pStyle w:val="Section1"/>
              <w:numPr>
                <w:ilvl w:val="0"/>
                <w:numId w:val="0"/>
              </w:numPr>
              <w:spacing w:before="120" w:after="120"/>
              <w:jc w:val="both"/>
              <w:rPr>
                <w:del w:author="ROGAC Andrei (COMM)" w:date="2021-02-21T08:07:00Z" w:id="185"/>
                <w:b w:val="0"/>
                <w:sz w:val="22"/>
                <w:szCs w:val="22"/>
              </w:rPr>
              <w:pPrChange w:author="ROGAC Andrei (COMM)" w:date="2021-02-21T08:07:00Z" w:id="186">
                <w:pPr>
                  <w:pStyle w:val="Section1"/>
                  <w:numPr>
                    <w:ilvl w:val="1"/>
                    <w:numId w:val="108"/>
                  </w:numPr>
                  <w:tabs>
                    <w:tab w:val="clear" w:pos="432"/>
                  </w:tabs>
                  <w:spacing w:before="120" w:after="120"/>
                  <w:ind w:left="1440" w:hanging="360"/>
                  <w:jc w:val="both"/>
                </w:pPr>
              </w:pPrChange>
            </w:pPr>
            <w:del w:author="ROGAC Andrei (COMM)" w:date="2021-02-21T08:07:00Z" w:id="187">
              <w:r w:rsidRPr="00F005BE" w:rsidDel="00E26C9B">
                <w:rPr>
                  <w:b w:val="0"/>
                  <w:sz w:val="22"/>
                  <w:szCs w:val="22"/>
                </w:rPr>
                <w:delText xml:space="preserve">concerning the technical personnel/specialised body it has available or whose participation commitment was obtained by the </w:delText>
              </w:r>
              <w:r w:rsidRPr="00F005BE" w:rsidDel="00E26C9B" w:rsidR="00140674">
                <w:rPr>
                  <w:b w:val="0"/>
                  <w:sz w:val="22"/>
                  <w:szCs w:val="22"/>
                </w:rPr>
                <w:delText>T</w:delText>
              </w:r>
              <w:r w:rsidRPr="00F005BE" w:rsidDel="00E26C9B">
                <w:rPr>
                  <w:b w:val="0"/>
                  <w:sz w:val="22"/>
                  <w:szCs w:val="22"/>
                </w:rPr>
                <w:delText>enderer, in particular to ensure quality control</w:delText>
              </w:r>
              <w:r w:rsidRPr="00F005BE" w:rsidDel="00E26C9B" w:rsidR="00140674">
                <w:rPr>
                  <w:b w:val="0"/>
                  <w:sz w:val="22"/>
                  <w:szCs w:val="22"/>
                </w:rPr>
                <w:delText>;</w:delText>
              </w:r>
            </w:del>
          </w:p>
          <w:p w:rsidRPr="00F005BE" w:rsidR="00140674" w:rsidDel="00E26C9B" w:rsidP="00E26C9B" w:rsidRDefault="00140674" w14:paraId="4E98B3AC" w14:textId="1F4E1A9A">
            <w:pPr>
              <w:pStyle w:val="Section1"/>
              <w:numPr>
                <w:ilvl w:val="0"/>
                <w:numId w:val="0"/>
              </w:numPr>
              <w:spacing w:before="120" w:after="120"/>
              <w:jc w:val="both"/>
              <w:rPr>
                <w:del w:author="ROGAC Andrei (COMM)" w:date="2021-02-21T08:07:00Z" w:id="188"/>
                <w:b w:val="0"/>
                <w:sz w:val="22"/>
                <w:szCs w:val="22"/>
              </w:rPr>
              <w:pPrChange w:author="ROGAC Andrei (COMM)" w:date="2021-02-21T08:07:00Z" w:id="189">
                <w:pPr>
                  <w:pStyle w:val="Section1"/>
                  <w:numPr>
                    <w:ilvl w:val="1"/>
                    <w:numId w:val="108"/>
                  </w:numPr>
                  <w:tabs>
                    <w:tab w:val="clear" w:pos="432"/>
                  </w:tabs>
                  <w:spacing w:before="120" w:after="120"/>
                  <w:ind w:left="1440" w:hanging="360"/>
                  <w:jc w:val="both"/>
                </w:pPr>
              </w:pPrChange>
            </w:pPr>
            <w:del w:author="ROGAC Andrei (COMM)" w:date="2021-02-21T08:07:00Z" w:id="190">
              <w:r w:rsidRPr="00F005BE" w:rsidDel="00E26C9B">
                <w:rPr>
                  <w:b w:val="0"/>
                  <w:sz w:val="22"/>
                  <w:szCs w:val="22"/>
                </w:rPr>
                <w:delText>concerning the education, professional training and qualification of the management staff, as well as of the persons responsible for the performance of the services</w:delText>
              </w:r>
              <w:r w:rsidRPr="00F005BE" w:rsidDel="00E26C9B" w:rsidR="004854C4">
                <w:rPr>
                  <w:b w:val="0"/>
                  <w:sz w:val="22"/>
                  <w:szCs w:val="22"/>
                </w:rPr>
                <w:delText xml:space="preserve"> </w:delText>
              </w:r>
              <w:r w:rsidRPr="00F005BE" w:rsidDel="00E26C9B" w:rsidR="001B667A">
                <w:rPr>
                  <w:b w:val="0"/>
                  <w:sz w:val="22"/>
                  <w:szCs w:val="22"/>
                </w:rPr>
                <w:delText>works provided that these are not part of an award criteria</w:delText>
              </w:r>
              <w:r w:rsidRPr="00F005BE" w:rsidDel="00E26C9B">
                <w:rPr>
                  <w:b w:val="0"/>
                  <w:sz w:val="22"/>
                  <w:szCs w:val="22"/>
                </w:rPr>
                <w:delText>;</w:delText>
              </w:r>
            </w:del>
          </w:p>
          <w:p w:rsidRPr="00F005BE" w:rsidR="00E555AF" w:rsidDel="00E26C9B" w:rsidP="00E26C9B" w:rsidRDefault="009D19AC" w14:paraId="5F814771" w14:textId="26E56DC9">
            <w:pPr>
              <w:pStyle w:val="Section1"/>
              <w:numPr>
                <w:ilvl w:val="0"/>
                <w:numId w:val="0"/>
              </w:numPr>
              <w:spacing w:before="120" w:after="120"/>
              <w:jc w:val="both"/>
              <w:rPr>
                <w:del w:author="ROGAC Andrei (COMM)" w:date="2021-02-21T08:07:00Z" w:id="191"/>
                <w:b w:val="0"/>
                <w:sz w:val="22"/>
                <w:szCs w:val="22"/>
              </w:rPr>
              <w:pPrChange w:author="ROGAC Andrei (COMM)" w:date="2021-02-21T08:07:00Z" w:id="192">
                <w:pPr>
                  <w:pStyle w:val="Section1"/>
                  <w:numPr>
                    <w:ilvl w:val="1"/>
                    <w:numId w:val="108"/>
                  </w:numPr>
                  <w:tabs>
                    <w:tab w:val="clear" w:pos="432"/>
                  </w:tabs>
                  <w:spacing w:before="120" w:after="120"/>
                  <w:ind w:left="1440" w:hanging="360"/>
                  <w:jc w:val="both"/>
                </w:pPr>
              </w:pPrChange>
            </w:pPr>
            <w:del w:author="ROGAC Andrei (COMM)" w:date="2021-02-21T08:07:00Z" w:id="193">
              <w:r w:rsidRPr="00F005BE" w:rsidDel="00E26C9B">
                <w:rPr>
                  <w:b w:val="0"/>
                  <w:sz w:val="22"/>
                  <w:szCs w:val="22"/>
                </w:rPr>
                <w:delText>statement on the annual average persons employed and management staff numbers during the past 3 years;</w:delText>
              </w:r>
            </w:del>
          </w:p>
          <w:p w:rsidRPr="00F005BE" w:rsidR="009D19AC" w:rsidDel="00E26C9B" w:rsidP="00E26C9B" w:rsidRDefault="009D19AC" w14:paraId="5ECB36AC" w14:textId="1541A41F">
            <w:pPr>
              <w:pStyle w:val="Section1"/>
              <w:numPr>
                <w:ilvl w:val="0"/>
                <w:numId w:val="0"/>
              </w:numPr>
              <w:spacing w:before="120" w:after="120"/>
              <w:jc w:val="both"/>
              <w:rPr>
                <w:del w:author="ROGAC Andrei (COMM)" w:date="2021-02-21T08:07:00Z" w:id="194"/>
                <w:b w:val="0"/>
                <w:sz w:val="22"/>
                <w:szCs w:val="22"/>
              </w:rPr>
              <w:pPrChange w:author="ROGAC Andrei (COMM)" w:date="2021-02-21T08:07:00Z" w:id="195">
                <w:pPr>
                  <w:pStyle w:val="Section1"/>
                  <w:numPr>
                    <w:ilvl w:val="1"/>
                    <w:numId w:val="108"/>
                  </w:numPr>
                  <w:tabs>
                    <w:tab w:val="clear" w:pos="432"/>
                  </w:tabs>
                  <w:spacing w:before="120" w:after="120"/>
                  <w:ind w:left="1440" w:hanging="360"/>
                  <w:jc w:val="both"/>
                </w:pPr>
              </w:pPrChange>
            </w:pPr>
            <w:del w:author="ROGAC Andrei (COMM)" w:date="2021-02-21T08:07:00Z" w:id="196">
              <w:r w:rsidRPr="00F005BE" w:rsidDel="00E26C9B">
                <w:rPr>
                  <w:b w:val="0"/>
                  <w:sz w:val="22"/>
                  <w:szCs w:val="22"/>
                </w:rPr>
                <w:delText>if applicable, information regarding the environmental protection measures the economic operator can apply during performance of the services contract;</w:delText>
              </w:r>
            </w:del>
          </w:p>
          <w:p w:rsidRPr="00F005BE" w:rsidR="009D19AC" w:rsidDel="00E26C9B" w:rsidP="00E26C9B" w:rsidRDefault="002D6E72" w14:paraId="5D1105C7" w14:textId="04F18FEA">
            <w:pPr>
              <w:pStyle w:val="Section1"/>
              <w:numPr>
                <w:ilvl w:val="0"/>
                <w:numId w:val="0"/>
              </w:numPr>
              <w:spacing w:before="120" w:after="120"/>
              <w:jc w:val="both"/>
              <w:rPr>
                <w:del w:author="ROGAC Andrei (COMM)" w:date="2021-02-21T08:07:00Z" w:id="197"/>
                <w:b w:val="0"/>
                <w:sz w:val="22"/>
                <w:szCs w:val="22"/>
              </w:rPr>
              <w:pPrChange w:author="ROGAC Andrei (COMM)" w:date="2021-02-21T08:07:00Z" w:id="198">
                <w:pPr>
                  <w:pStyle w:val="Section1"/>
                  <w:numPr>
                    <w:ilvl w:val="1"/>
                    <w:numId w:val="108"/>
                  </w:numPr>
                  <w:tabs>
                    <w:tab w:val="clear" w:pos="432"/>
                  </w:tabs>
                  <w:spacing w:before="120" w:after="120"/>
                  <w:ind w:left="1440" w:hanging="360"/>
                  <w:jc w:val="both"/>
                </w:pPr>
              </w:pPrChange>
            </w:pPr>
            <w:del w:author="ROGAC Andrei (COMM)" w:date="2021-02-21T08:07:00Z" w:id="199">
              <w:r w:rsidRPr="00F005BE" w:rsidDel="00E26C9B">
                <w:rPr>
                  <w:b w:val="0"/>
                  <w:sz w:val="22"/>
                  <w:szCs w:val="22"/>
                </w:rPr>
                <w:delText xml:space="preserve">information regarding the machineries, </w:delText>
              </w:r>
              <w:r w:rsidRPr="00F005BE" w:rsidDel="00E26C9B" w:rsidR="0070048F">
                <w:rPr>
                  <w:b w:val="0"/>
                  <w:sz w:val="22"/>
                  <w:szCs w:val="22"/>
                </w:rPr>
                <w:delText>installations</w:delText>
              </w:r>
              <w:r w:rsidRPr="00F005BE" w:rsidDel="00E26C9B">
                <w:rPr>
                  <w:b w:val="0"/>
                  <w:sz w:val="22"/>
                  <w:szCs w:val="22"/>
                </w:rPr>
                <w:delText xml:space="preserve">, technical equipment the </w:delText>
              </w:r>
              <w:r w:rsidRPr="00F005BE" w:rsidDel="00E26C9B" w:rsidR="0070048F">
                <w:rPr>
                  <w:b w:val="0"/>
                  <w:sz w:val="22"/>
                  <w:szCs w:val="22"/>
                </w:rPr>
                <w:delText>E</w:delText>
              </w:r>
              <w:r w:rsidRPr="00F005BE" w:rsidDel="00E26C9B">
                <w:rPr>
                  <w:b w:val="0"/>
                  <w:sz w:val="22"/>
                  <w:szCs w:val="22"/>
                </w:rPr>
                <w:delText xml:space="preserve">conomic </w:delText>
              </w:r>
              <w:r w:rsidRPr="00F005BE" w:rsidDel="00E26C9B" w:rsidR="0070048F">
                <w:rPr>
                  <w:b w:val="0"/>
                  <w:sz w:val="22"/>
                  <w:szCs w:val="22"/>
                </w:rPr>
                <w:delText>O</w:delText>
              </w:r>
              <w:r w:rsidRPr="00F005BE" w:rsidDel="00E26C9B">
                <w:rPr>
                  <w:b w:val="0"/>
                  <w:sz w:val="22"/>
                  <w:szCs w:val="22"/>
                </w:rPr>
                <w:delText>perator has available for the proper performance of the services contract</w:delText>
              </w:r>
              <w:r w:rsidRPr="00F005BE" w:rsidDel="00E26C9B" w:rsidR="0070048F">
                <w:rPr>
                  <w:b w:val="0"/>
                  <w:sz w:val="22"/>
                  <w:szCs w:val="22"/>
                </w:rPr>
                <w:delText>;</w:delText>
              </w:r>
            </w:del>
          </w:p>
          <w:p w:rsidRPr="00F005BE" w:rsidR="0070048F" w:rsidDel="00E26C9B" w:rsidP="00E26C9B" w:rsidRDefault="00186FA1" w14:paraId="3DB73A8B" w14:textId="422AAC8B">
            <w:pPr>
              <w:pStyle w:val="Section1"/>
              <w:numPr>
                <w:ilvl w:val="1"/>
                <w:numId w:val="108"/>
              </w:numPr>
              <w:spacing w:before="120" w:after="120"/>
              <w:jc w:val="both"/>
              <w:rPr>
                <w:del w:author="ROGAC Andrei (COMM)" w:date="2021-02-21T08:07:00Z" w:id="200"/>
                <w:b w:val="0"/>
                <w:sz w:val="22"/>
                <w:szCs w:val="22"/>
              </w:rPr>
              <w:pPrChange w:author="ROGAC Andrei (COMM)" w:date="2021-02-21T08:07:00Z" w:id="201">
                <w:pPr>
                  <w:pStyle w:val="Section1"/>
                  <w:numPr>
                    <w:ilvl w:val="1"/>
                    <w:numId w:val="108"/>
                  </w:numPr>
                  <w:tabs>
                    <w:tab w:val="clear" w:pos="432"/>
                  </w:tabs>
                  <w:spacing w:before="120" w:after="120"/>
                  <w:ind w:left="1440" w:hanging="360"/>
                  <w:jc w:val="both"/>
                </w:pPr>
              </w:pPrChange>
            </w:pPr>
            <w:del w:author="ROGAC Andrei (COMM)" w:date="2021-02-21T08:07:00Z" w:id="202">
              <w:r w:rsidRPr="00F005BE" w:rsidDel="00E26C9B">
                <w:rPr>
                  <w:b w:val="0"/>
                  <w:sz w:val="22"/>
                  <w:szCs w:val="22"/>
                </w:rPr>
                <w:delText>information regarding the part of the contract the Economic Operator potentially intends to subcontract;</w:delText>
              </w:r>
            </w:del>
            <w:commentRangeEnd w:id="162"/>
            <w:r w:rsidRPr="00F005BE" w:rsidR="002B317C">
              <w:rPr>
                <w:rStyle w:val="CommentReference"/>
                <w:b w:val="0"/>
                <w:sz w:val="22"/>
                <w:szCs w:val="22"/>
              </w:rPr>
              <w:commentReference w:id="162"/>
            </w:r>
            <w:commentRangeEnd w:id="163"/>
            <w:r w:rsidRPr="00F005BE" w:rsidR="00532B1E">
              <w:rPr>
                <w:rStyle w:val="CommentReference"/>
                <w:b w:val="0"/>
                <w:sz w:val="22"/>
                <w:szCs w:val="22"/>
              </w:rPr>
              <w:commentReference w:id="163"/>
            </w:r>
          </w:p>
          <w:p w:rsidRPr="00E26C9B" w:rsidR="00186FA1" w:rsidDel="00E26C9B" w:rsidP="00E26C9B" w:rsidRDefault="00186FA1" w14:paraId="5B26CFB1" w14:textId="03D10AE4">
            <w:pPr>
              <w:pStyle w:val="Section1"/>
              <w:numPr>
                <w:ilvl w:val="1"/>
                <w:numId w:val="108"/>
              </w:numPr>
              <w:spacing w:before="120" w:after="120"/>
              <w:jc w:val="both"/>
              <w:rPr>
                <w:del w:author="ROGAC Andrei (COMM)" w:date="2021-02-21T08:07:00Z" w:id="203"/>
                <w:sz w:val="22"/>
                <w:szCs w:val="22"/>
                <w:rPrChange w:author="ROGAC Andrei (COMM)" w:date="2021-02-21T08:07:00Z" w:id="204">
                  <w:rPr>
                    <w:del w:author="ROGAC Andrei (COMM)" w:date="2021-02-21T08:07:00Z" w:id="205"/>
                    <w:b w:val="0"/>
                    <w:sz w:val="22"/>
                    <w:szCs w:val="22"/>
                  </w:rPr>
                </w:rPrChange>
              </w:rPr>
              <w:pPrChange w:author="ROGAC Andrei (COMM)" w:date="2021-02-21T08:07:00Z" w:id="206">
                <w:pPr>
                  <w:pStyle w:val="Section1"/>
                  <w:numPr>
                    <w:numId w:val="108"/>
                  </w:numPr>
                  <w:tabs>
                    <w:tab w:val="clear" w:pos="432"/>
                  </w:tabs>
                  <w:spacing w:before="120" w:after="120"/>
                  <w:ind w:left="340" w:hanging="340"/>
                  <w:jc w:val="both"/>
                </w:pPr>
              </w:pPrChange>
            </w:pPr>
            <w:commentRangeStart w:id="207"/>
            <w:commentRangeStart w:id="208"/>
            <w:del w:author="ROGAC Andrei (COMM)" w:date="2021-02-21T08:07:00Z" w:id="209">
              <w:r w:rsidRPr="00E26C9B" w:rsidDel="00E26C9B">
                <w:rPr>
                  <w:b w:val="0"/>
                  <w:sz w:val="22"/>
                  <w:szCs w:val="22"/>
                  <w:rPrChange w:author="ROGAC Andrei (COMM)" w:date="2021-02-21T08:07:00Z" w:id="210">
                    <w:rPr>
                      <w:b w:val="0"/>
                      <w:sz w:val="22"/>
                      <w:szCs w:val="22"/>
                    </w:rPr>
                  </w:rPrChange>
                </w:rPr>
                <w:delText xml:space="preserve">In case of public procurement of works, in conformity with </w:delText>
              </w:r>
              <w:r w:rsidRPr="00E26C9B" w:rsidDel="00E26C9B">
                <w:rPr>
                  <w:b w:val="0"/>
                  <w:sz w:val="22"/>
                  <w:szCs w:val="22"/>
                  <w:highlight w:val="yellow"/>
                  <w:rPrChange w:author="ROGAC Andrei (COMM)" w:date="2021-02-21T08:07:00Z" w:id="211">
                    <w:rPr>
                      <w:b w:val="0"/>
                      <w:sz w:val="22"/>
                      <w:szCs w:val="22"/>
                      <w:highlight w:val="yellow"/>
                    </w:rPr>
                  </w:rPrChange>
                </w:rPr>
                <w:delText>ITT 11.1.</w:delText>
              </w:r>
              <w:r w:rsidRPr="00E26C9B" w:rsidDel="00E26C9B">
                <w:rPr>
                  <w:b w:val="0"/>
                  <w:sz w:val="22"/>
                  <w:szCs w:val="22"/>
                  <w:rPrChange w:author="ROGAC Andrei (COMM)" w:date="2021-02-21T08:07:00Z" w:id="212">
                    <w:rPr>
                      <w:b w:val="0"/>
                      <w:sz w:val="22"/>
                      <w:szCs w:val="22"/>
                    </w:rPr>
                  </w:rPrChange>
                </w:rPr>
                <w:delText xml:space="preserve"> and provided that it is not available in databases of public authorities or third parties the Contracting Authority has the right to request the following information:</w:delText>
              </w:r>
            </w:del>
          </w:p>
          <w:p w:rsidRPr="00F005BE" w:rsidR="00186FA1" w:rsidDel="00E26C9B" w:rsidP="00E26C9B" w:rsidRDefault="00E84E6D" w14:paraId="212421F1" w14:textId="0131CE4F">
            <w:pPr>
              <w:pStyle w:val="Section1"/>
              <w:numPr>
                <w:ilvl w:val="0"/>
                <w:numId w:val="0"/>
              </w:numPr>
              <w:spacing w:before="120" w:after="120"/>
              <w:jc w:val="both"/>
              <w:rPr>
                <w:del w:author="ROGAC Andrei (COMM)" w:date="2021-02-21T08:07:00Z" w:id="213"/>
                <w:b w:val="0"/>
                <w:sz w:val="22"/>
                <w:szCs w:val="22"/>
              </w:rPr>
              <w:pPrChange w:author="ROGAC Andrei (COMM)" w:date="2021-02-21T08:07:00Z" w:id="214">
                <w:pPr>
                  <w:pStyle w:val="Section1"/>
                  <w:numPr>
                    <w:ilvl w:val="1"/>
                    <w:numId w:val="108"/>
                  </w:numPr>
                  <w:tabs>
                    <w:tab w:val="clear" w:pos="432"/>
                  </w:tabs>
                  <w:spacing w:before="120" w:after="120"/>
                  <w:ind w:left="1440" w:hanging="360"/>
                  <w:jc w:val="both"/>
                </w:pPr>
              </w:pPrChange>
            </w:pPr>
            <w:del w:author="ROGAC Andrei (COMM)" w:date="2021-02-21T08:07:00Z" w:id="215">
              <w:r w:rsidRPr="00F005BE" w:rsidDel="00E26C9B">
                <w:rPr>
                  <w:b w:val="0"/>
                  <w:sz w:val="22"/>
                  <w:szCs w:val="22"/>
                </w:rPr>
                <w:delText>a list of similar works executed during the past 5 years, accompanied by good execution certificates for the most important works, in which at least one contract of similar works is contained having the value not less than 75% of the value of the future contract, or the cumulated value of all the contracts executed in the last year of activity to be equal to or higher than the value of the future contract. The respective certificates of good execution shall indicate the beneficiaries, the value, the period and place of execution, as well as whether such works were executed in accordance with the professional norms of the industry and if were successfully completed.</w:delText>
              </w:r>
              <w:r w:rsidRPr="00F005BE" w:rsidDel="00E26C9B" w:rsidR="00CB7908">
                <w:rPr>
                  <w:b w:val="0"/>
                  <w:sz w:val="22"/>
                  <w:szCs w:val="22"/>
                </w:rPr>
                <w:delText xml:space="preserve"> For cases where the past experience is not relevant for the performance of the contract, Contracting Authorities are urged to exercise flexibility when specifying it in order to ensure a wider participation of Economic Operators in public tenders</w:delText>
              </w:r>
              <w:r w:rsidRPr="00F005BE" w:rsidDel="00E26C9B" w:rsidR="009A4637">
                <w:rPr>
                  <w:b w:val="0"/>
                  <w:sz w:val="22"/>
                  <w:szCs w:val="22"/>
                </w:rPr>
                <w:delText>;</w:delText>
              </w:r>
            </w:del>
          </w:p>
          <w:p w:rsidRPr="00F005BE" w:rsidR="009A4637" w:rsidDel="00E26C9B" w:rsidP="00E26C9B" w:rsidRDefault="00F366CA" w14:paraId="7AE065C5" w14:textId="59A0847F">
            <w:pPr>
              <w:pStyle w:val="Section1"/>
              <w:numPr>
                <w:ilvl w:val="0"/>
                <w:numId w:val="0"/>
              </w:numPr>
              <w:spacing w:before="120" w:after="120"/>
              <w:jc w:val="both"/>
              <w:rPr>
                <w:del w:author="ROGAC Andrei (COMM)" w:date="2021-02-21T08:07:00Z" w:id="216"/>
                <w:b w:val="0"/>
                <w:sz w:val="22"/>
                <w:szCs w:val="22"/>
              </w:rPr>
              <w:pPrChange w:author="ROGAC Andrei (COMM)" w:date="2021-02-21T08:07:00Z" w:id="217">
                <w:pPr>
                  <w:pStyle w:val="Section1"/>
                  <w:numPr>
                    <w:ilvl w:val="1"/>
                    <w:numId w:val="108"/>
                  </w:numPr>
                  <w:tabs>
                    <w:tab w:val="clear" w:pos="432"/>
                  </w:tabs>
                  <w:spacing w:before="120" w:after="120"/>
                  <w:ind w:left="1440" w:hanging="360"/>
                  <w:jc w:val="both"/>
                </w:pPr>
              </w:pPrChange>
            </w:pPr>
            <w:del w:author="ROGAC Andrei (COMM)" w:date="2021-02-21T08:07:00Z" w:id="218">
              <w:r w:rsidRPr="00F005BE" w:rsidDel="00E26C9B">
                <w:rPr>
                  <w:b w:val="0"/>
                  <w:sz w:val="22"/>
                  <w:szCs w:val="22"/>
                </w:rPr>
                <w:delText>concerning the technical personnel/specialised body it has available or whose participation commitment was obtained by the Tenderer, in particular to ensure quality control</w:delText>
              </w:r>
              <w:r w:rsidRPr="00F005BE" w:rsidDel="00E26C9B" w:rsidR="008C6F4E">
                <w:rPr>
                  <w:b w:val="0"/>
                  <w:sz w:val="22"/>
                  <w:szCs w:val="22"/>
                </w:rPr>
                <w:delText>;</w:delText>
              </w:r>
            </w:del>
          </w:p>
          <w:p w:rsidRPr="00F005BE" w:rsidR="008C6F4E" w:rsidDel="00E26C9B" w:rsidP="00E26C9B" w:rsidRDefault="008C6F4E" w14:paraId="662F4C92" w14:textId="7910BE14">
            <w:pPr>
              <w:pStyle w:val="Section1"/>
              <w:numPr>
                <w:ilvl w:val="0"/>
                <w:numId w:val="0"/>
              </w:numPr>
              <w:spacing w:before="120" w:after="120"/>
              <w:jc w:val="both"/>
              <w:rPr>
                <w:del w:author="ROGAC Andrei (COMM)" w:date="2021-02-21T08:07:00Z" w:id="219"/>
                <w:b w:val="0"/>
                <w:sz w:val="22"/>
                <w:szCs w:val="22"/>
              </w:rPr>
              <w:pPrChange w:author="ROGAC Andrei (COMM)" w:date="2021-02-21T08:07:00Z" w:id="220">
                <w:pPr>
                  <w:pStyle w:val="Section1"/>
                  <w:numPr>
                    <w:ilvl w:val="1"/>
                    <w:numId w:val="108"/>
                  </w:numPr>
                  <w:tabs>
                    <w:tab w:val="clear" w:pos="432"/>
                  </w:tabs>
                  <w:spacing w:before="120" w:after="120"/>
                  <w:ind w:left="1440" w:hanging="360"/>
                  <w:jc w:val="both"/>
                </w:pPr>
              </w:pPrChange>
            </w:pPr>
            <w:del w:author="ROGAC Andrei (COMM)" w:date="2021-02-21T08:07:00Z" w:id="221">
              <w:r w:rsidRPr="00F005BE" w:rsidDel="00E26C9B">
                <w:rPr>
                  <w:b w:val="0"/>
                  <w:sz w:val="22"/>
                  <w:szCs w:val="22"/>
                </w:rPr>
                <w:delText>information regarding the education, professional training and qualification of the management staff, as well as of the persons responsible for execution of the works provided that these are not part of an award criteria;</w:delText>
              </w:r>
            </w:del>
          </w:p>
          <w:p w:rsidRPr="00F005BE" w:rsidR="001B667A" w:rsidDel="00E26C9B" w:rsidP="00E26C9B" w:rsidRDefault="001B667A" w14:paraId="0029AB12" w14:textId="245DFF3C">
            <w:pPr>
              <w:pStyle w:val="Section1"/>
              <w:numPr>
                <w:ilvl w:val="0"/>
                <w:numId w:val="0"/>
              </w:numPr>
              <w:spacing w:before="120" w:after="120"/>
              <w:jc w:val="both"/>
              <w:rPr>
                <w:del w:author="ROGAC Andrei (COMM)" w:date="2021-02-21T08:07:00Z" w:id="222"/>
                <w:b w:val="0"/>
                <w:sz w:val="22"/>
                <w:szCs w:val="22"/>
              </w:rPr>
              <w:pPrChange w:author="ROGAC Andrei (COMM)" w:date="2021-02-21T08:07:00Z" w:id="223">
                <w:pPr>
                  <w:pStyle w:val="Section1"/>
                  <w:numPr>
                    <w:ilvl w:val="1"/>
                    <w:numId w:val="108"/>
                  </w:numPr>
                  <w:tabs>
                    <w:tab w:val="clear" w:pos="432"/>
                  </w:tabs>
                  <w:spacing w:before="120" w:after="120"/>
                  <w:ind w:left="1440" w:hanging="360"/>
                  <w:jc w:val="both"/>
                </w:pPr>
              </w:pPrChange>
            </w:pPr>
            <w:del w:author="ROGAC Andrei (COMM)" w:date="2021-02-21T08:07:00Z" w:id="224">
              <w:r w:rsidRPr="00F005BE" w:rsidDel="00E26C9B">
                <w:rPr>
                  <w:b w:val="0"/>
                  <w:sz w:val="22"/>
                  <w:szCs w:val="22"/>
                </w:rPr>
                <w:delText>statement on the annual average persons employed and management staff numbers during the past 3 years;</w:delText>
              </w:r>
            </w:del>
          </w:p>
          <w:p w:rsidRPr="00F005BE" w:rsidR="001B667A" w:rsidDel="00E26C9B" w:rsidP="00E26C9B" w:rsidRDefault="001B667A" w14:paraId="5F8B5946" w14:textId="5FB34310">
            <w:pPr>
              <w:pStyle w:val="Section1"/>
              <w:numPr>
                <w:ilvl w:val="0"/>
                <w:numId w:val="0"/>
              </w:numPr>
              <w:spacing w:before="120" w:after="120"/>
              <w:jc w:val="both"/>
              <w:rPr>
                <w:del w:author="ROGAC Andrei (COMM)" w:date="2021-02-21T08:07:00Z" w:id="225"/>
                <w:b w:val="0"/>
                <w:sz w:val="22"/>
                <w:szCs w:val="22"/>
              </w:rPr>
              <w:pPrChange w:author="ROGAC Andrei (COMM)" w:date="2021-02-21T08:07:00Z" w:id="226">
                <w:pPr>
                  <w:pStyle w:val="Section1"/>
                  <w:numPr>
                    <w:ilvl w:val="1"/>
                    <w:numId w:val="108"/>
                  </w:numPr>
                  <w:tabs>
                    <w:tab w:val="clear" w:pos="432"/>
                  </w:tabs>
                  <w:spacing w:before="120" w:after="120"/>
                  <w:ind w:left="1440" w:hanging="360"/>
                  <w:jc w:val="both"/>
                </w:pPr>
              </w:pPrChange>
            </w:pPr>
            <w:del w:author="ROGAC Andrei (COMM)" w:date="2021-02-21T08:07:00Z" w:id="227">
              <w:r w:rsidRPr="00F005BE" w:rsidDel="00E26C9B">
                <w:rPr>
                  <w:b w:val="0"/>
                  <w:sz w:val="22"/>
                  <w:szCs w:val="22"/>
                </w:rPr>
                <w:delText>if applicable, information regarding the environmental protection measures the Economic Operator can apply during performance of the works contract;</w:delText>
              </w:r>
            </w:del>
          </w:p>
          <w:p w:rsidRPr="00F005BE" w:rsidR="001B667A" w:rsidDel="00E26C9B" w:rsidP="00E26C9B" w:rsidRDefault="001B667A" w14:paraId="5EDC5F44" w14:textId="1B1ACA36">
            <w:pPr>
              <w:pStyle w:val="Section1"/>
              <w:numPr>
                <w:ilvl w:val="0"/>
                <w:numId w:val="0"/>
              </w:numPr>
              <w:spacing w:before="120" w:after="120"/>
              <w:jc w:val="both"/>
              <w:rPr>
                <w:del w:author="ROGAC Andrei (COMM)" w:date="2021-02-21T08:07:00Z" w:id="228"/>
                <w:b w:val="0"/>
                <w:sz w:val="22"/>
                <w:szCs w:val="22"/>
              </w:rPr>
              <w:pPrChange w:author="ROGAC Andrei (COMM)" w:date="2021-02-21T08:07:00Z" w:id="229">
                <w:pPr>
                  <w:pStyle w:val="Section1"/>
                  <w:numPr>
                    <w:ilvl w:val="1"/>
                    <w:numId w:val="108"/>
                  </w:numPr>
                  <w:tabs>
                    <w:tab w:val="clear" w:pos="432"/>
                  </w:tabs>
                  <w:spacing w:before="120" w:after="120"/>
                  <w:ind w:left="1440" w:hanging="360"/>
                  <w:jc w:val="both"/>
                </w:pPr>
              </w:pPrChange>
            </w:pPr>
            <w:del w:author="ROGAC Andrei (COMM)" w:date="2021-02-21T08:07:00Z" w:id="230">
              <w:r w:rsidRPr="00F005BE" w:rsidDel="00E26C9B">
                <w:rPr>
                  <w:b w:val="0"/>
                  <w:sz w:val="22"/>
                  <w:szCs w:val="22"/>
                </w:rPr>
                <w:delText>declaration concerning the machineries, installations, technical equipment the Economic Operator has available for the proper performance of the contract</w:delText>
              </w:r>
              <w:r w:rsidRPr="00F005BE" w:rsidDel="00E26C9B" w:rsidR="00051D57">
                <w:rPr>
                  <w:b w:val="0"/>
                  <w:sz w:val="22"/>
                  <w:szCs w:val="22"/>
                </w:rPr>
                <w:delText>;</w:delText>
              </w:r>
            </w:del>
          </w:p>
          <w:p w:rsidRPr="00F005BE" w:rsidR="00FF0E14" w:rsidP="00E26C9B" w:rsidRDefault="00FF0E14" w14:paraId="2345DFC4" w14:textId="6DCC363B">
            <w:pPr>
              <w:pStyle w:val="Section1"/>
              <w:numPr>
                <w:ilvl w:val="1"/>
                <w:numId w:val="108"/>
              </w:numPr>
              <w:spacing w:before="120" w:after="120"/>
              <w:jc w:val="both"/>
              <w:rPr>
                <w:b w:val="0"/>
                <w:sz w:val="22"/>
                <w:szCs w:val="22"/>
              </w:rPr>
              <w:pPrChange w:author="ROGAC Andrei (COMM)" w:date="2021-02-21T08:07:00Z" w:id="231">
                <w:pPr>
                  <w:pStyle w:val="Section1"/>
                  <w:numPr>
                    <w:ilvl w:val="1"/>
                    <w:numId w:val="108"/>
                  </w:numPr>
                  <w:tabs>
                    <w:tab w:val="clear" w:pos="432"/>
                  </w:tabs>
                  <w:spacing w:before="120" w:after="120"/>
                  <w:ind w:left="1440" w:hanging="360"/>
                  <w:jc w:val="both"/>
                </w:pPr>
              </w:pPrChange>
            </w:pPr>
            <w:del w:author="ROGAC Andrei (COMM)" w:date="2021-02-21T08:07:00Z" w:id="232">
              <w:r w:rsidRPr="00F005BE" w:rsidDel="00E26C9B">
                <w:rPr>
                  <w:b w:val="0"/>
                  <w:sz w:val="22"/>
                  <w:szCs w:val="22"/>
                </w:rPr>
                <w:delText>information regarding the part of the contract the Economic Operator potentially intends to subcontract;</w:delText>
              </w:r>
            </w:del>
            <w:commentRangeEnd w:id="207"/>
            <w:r w:rsidRPr="00F005BE" w:rsidR="007555B9">
              <w:rPr>
                <w:rStyle w:val="CommentReference"/>
                <w:b w:val="0"/>
                <w:sz w:val="22"/>
                <w:szCs w:val="22"/>
                <w:rPrChange w:author="Chris Smith" w:date="2021-01-16T13:55:00Z" w:id="233">
                  <w:rPr>
                    <w:rStyle w:val="CommentReference"/>
                    <w:b w:val="0"/>
                    <w:szCs w:val="24"/>
                    <w:lang w:val="en-US"/>
                  </w:rPr>
                </w:rPrChange>
              </w:rPr>
              <w:commentReference w:id="207"/>
            </w:r>
            <w:commentRangeEnd w:id="208"/>
            <w:r w:rsidRPr="00F005BE" w:rsidR="00532B1E">
              <w:rPr>
                <w:rStyle w:val="CommentReference"/>
                <w:b w:val="0"/>
                <w:sz w:val="22"/>
                <w:szCs w:val="22"/>
              </w:rPr>
              <w:commentReference w:id="208"/>
            </w:r>
          </w:p>
          <w:p w:rsidRPr="00F005BE" w:rsidR="00576AC8" w:rsidP="006F6DBD" w:rsidRDefault="00576AC8" w14:paraId="415E6A0B" w14:textId="6ACD5A8A">
            <w:pPr>
              <w:pStyle w:val="Section1"/>
              <w:numPr>
                <w:ilvl w:val="0"/>
                <w:numId w:val="108"/>
              </w:numPr>
              <w:spacing w:before="120" w:after="120"/>
              <w:jc w:val="both"/>
              <w:rPr>
                <w:b w:val="0"/>
                <w:sz w:val="22"/>
                <w:szCs w:val="22"/>
              </w:rPr>
            </w:pPr>
            <w:r w:rsidRPr="00F005BE">
              <w:rPr>
                <w:b w:val="0"/>
                <w:sz w:val="22"/>
                <w:szCs w:val="22"/>
              </w:rPr>
              <w:t xml:space="preserve">Where available, the experience shall be demonstrated by providing a list enumerating the number of awarded public contracts or concluded framework agreements, registered in the contract register of the State Treasury of the Republic of Moldova for the period of the last three years, if otherwise not mentioned in the TDS. </w:t>
            </w:r>
          </w:p>
          <w:p w:rsidRPr="00F005BE" w:rsidR="00576AC8" w:rsidP="006F6DBD" w:rsidRDefault="00576AC8" w14:paraId="5712ECD7" w14:textId="77777777">
            <w:pPr>
              <w:pStyle w:val="Section1"/>
              <w:numPr>
                <w:ilvl w:val="0"/>
                <w:numId w:val="108"/>
              </w:numPr>
              <w:spacing w:before="120" w:after="120"/>
              <w:jc w:val="both"/>
              <w:rPr>
                <w:b w:val="0"/>
                <w:sz w:val="22"/>
                <w:szCs w:val="22"/>
              </w:rPr>
            </w:pPr>
            <w:r w:rsidRPr="00F005BE">
              <w:rPr>
                <w:b w:val="0"/>
                <w:sz w:val="22"/>
                <w:szCs w:val="22"/>
              </w:rPr>
              <w:t>An Economic Operator which intends to individually submit a tender may not rely on the experience of a group or consortium of Economic Operators of which it was a member, in connection with the execution of another contract, if it has not actually and directly participated in the performance of the latter.</w:t>
            </w:r>
          </w:p>
          <w:p w:rsidRPr="00F005BE" w:rsidR="00576AC8" w:rsidP="006F6DBD" w:rsidRDefault="00576AC8" w14:paraId="0C14CB67" w14:textId="0980F1A1">
            <w:pPr>
              <w:pStyle w:val="Section1"/>
              <w:numPr>
                <w:ilvl w:val="0"/>
                <w:numId w:val="108"/>
              </w:numPr>
              <w:spacing w:before="120" w:after="120"/>
              <w:jc w:val="both"/>
              <w:rPr>
                <w:b w:val="0"/>
                <w:sz w:val="22"/>
                <w:szCs w:val="22"/>
              </w:rPr>
            </w:pPr>
            <w:bookmarkStart w:name="_Ref64787367" w:id="234"/>
            <w:r w:rsidRPr="00F005BE">
              <w:rPr>
                <w:b w:val="0"/>
                <w:sz w:val="22"/>
                <w:szCs w:val="22"/>
              </w:rPr>
              <w:t>With regard to qualification requirements relating to technical and professional ability an Economic Operator may, where appropriate and for a particular contract, rely on the capacities of other Economic Operators, regardless of the legal nature of the links which it has with them.</w:t>
            </w:r>
            <w:bookmarkEnd w:id="234"/>
          </w:p>
          <w:p w:rsidRPr="00F005BE" w:rsidR="00576AC8" w:rsidP="006F6DBD" w:rsidRDefault="00576AC8" w14:paraId="14CBD2FC" w14:textId="3C1C4E2B">
            <w:pPr>
              <w:pStyle w:val="Section1"/>
              <w:numPr>
                <w:ilvl w:val="0"/>
                <w:numId w:val="108"/>
              </w:numPr>
              <w:spacing w:before="120" w:after="120"/>
              <w:jc w:val="both"/>
              <w:rPr>
                <w:b w:val="0"/>
                <w:sz w:val="22"/>
                <w:szCs w:val="22"/>
              </w:rPr>
            </w:pPr>
            <w:r w:rsidRPr="00F005BE">
              <w:rPr>
                <w:b w:val="0"/>
                <w:sz w:val="22"/>
                <w:szCs w:val="22"/>
              </w:rPr>
              <w:t xml:space="preserve">In case the Tenderer wants to prove compliance with qualifications </w:t>
            </w:r>
            <w:r w:rsidRPr="00F005BE" w:rsidR="008563E8">
              <w:rPr>
                <w:b w:val="0"/>
                <w:sz w:val="22"/>
                <w:szCs w:val="22"/>
              </w:rPr>
              <w:t>requirements</w:t>
            </w:r>
            <w:r w:rsidRPr="00F005BE">
              <w:rPr>
                <w:b w:val="0"/>
                <w:sz w:val="22"/>
                <w:szCs w:val="22"/>
              </w:rPr>
              <w:t xml:space="preserve">, in accordance with the provisions of </w:t>
            </w:r>
            <w:r w:rsidRPr="00F005BE">
              <w:rPr>
                <w:b w:val="0"/>
                <w:sz w:val="22"/>
                <w:szCs w:val="22"/>
                <w:highlight w:val="yellow"/>
              </w:rPr>
              <w:t xml:space="preserve">ITT </w:t>
            </w:r>
            <w:r w:rsidR="00F5198B">
              <w:rPr>
                <w:b w:val="0"/>
                <w:sz w:val="22"/>
                <w:szCs w:val="22"/>
                <w:highlight w:val="yellow"/>
              </w:rPr>
              <w:fldChar w:fldCharType="begin"/>
            </w:r>
            <w:r w:rsidR="00F5198B">
              <w:rPr>
                <w:b w:val="0"/>
                <w:sz w:val="22"/>
                <w:szCs w:val="22"/>
                <w:highlight w:val="yellow"/>
              </w:rPr>
              <w:instrText xml:space="preserve"> REF _Ref64787367 \w \h </w:instrText>
            </w:r>
            <w:r w:rsidR="00F5198B">
              <w:rPr>
                <w:b w:val="0"/>
                <w:sz w:val="22"/>
                <w:szCs w:val="22"/>
                <w:highlight w:val="yellow"/>
              </w:rPr>
            </w:r>
            <w:r w:rsidR="00F5198B">
              <w:rPr>
                <w:b w:val="0"/>
                <w:sz w:val="22"/>
                <w:szCs w:val="22"/>
                <w:highlight w:val="yellow"/>
              </w:rPr>
              <w:fldChar w:fldCharType="separate"/>
            </w:r>
            <w:r w:rsidR="00F5198B">
              <w:rPr>
                <w:b w:val="0"/>
                <w:sz w:val="22"/>
                <w:szCs w:val="22"/>
                <w:highlight w:val="yellow"/>
              </w:rPr>
              <w:t>11.5</w:t>
            </w:r>
            <w:r w:rsidR="00F5198B">
              <w:rPr>
                <w:b w:val="0"/>
                <w:sz w:val="22"/>
                <w:szCs w:val="22"/>
                <w:highlight w:val="yellow"/>
              </w:rPr>
              <w:fldChar w:fldCharType="end"/>
            </w:r>
            <w:r w:rsidRPr="00F005BE">
              <w:rPr>
                <w:b w:val="0"/>
                <w:sz w:val="22"/>
                <w:szCs w:val="22"/>
              </w:rPr>
              <w:t xml:space="preserve">,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 Tenderer the invoked resources. The Contracting Authority shall not require the Economic Operator to submit the documents which demonstrate the economic and legal links between the latter and the entity on which he relies. </w:t>
            </w:r>
          </w:p>
          <w:p w:rsidRPr="00F005BE" w:rsidR="00576AC8" w:rsidP="006F6DBD" w:rsidRDefault="00576AC8" w14:paraId="6A69D999" w14:textId="77777777">
            <w:pPr>
              <w:pStyle w:val="Section1"/>
              <w:numPr>
                <w:ilvl w:val="0"/>
                <w:numId w:val="108"/>
              </w:numPr>
              <w:spacing w:before="120" w:after="120"/>
              <w:jc w:val="both"/>
              <w:rPr>
                <w:b w:val="0"/>
                <w:sz w:val="22"/>
                <w:szCs w:val="22"/>
              </w:rPr>
            </w:pPr>
            <w:r w:rsidRPr="00F005BE">
              <w:rPr>
                <w:b w:val="0"/>
                <w:sz w:val="22"/>
                <w:szCs w:val="22"/>
              </w:rPr>
              <w:t xml:space="preserve">The Contracting Authority shall verify whether the entities on whose capacity the Economic Operator intends to rely fulfil the relevant qualification criteria and whether there are grounds for exclusion pursuant to Article 19 (1) and para. (3) letter a), c) - g) of the </w:t>
            </w:r>
            <w:proofErr w:type="spellStart"/>
            <w:r w:rsidRPr="00F005BE">
              <w:rPr>
                <w:b w:val="0"/>
                <w:sz w:val="22"/>
                <w:szCs w:val="22"/>
              </w:rPr>
              <w:t>LPP</w:t>
            </w:r>
            <w:proofErr w:type="spellEnd"/>
            <w:r w:rsidRPr="00F005BE">
              <w:rPr>
                <w:b w:val="0"/>
                <w:sz w:val="22"/>
                <w:szCs w:val="22"/>
              </w:rPr>
              <w:t xml:space="preserve">. </w:t>
            </w:r>
          </w:p>
          <w:p w:rsidRPr="00F005BE" w:rsidR="00576AC8" w:rsidP="006F6DBD" w:rsidRDefault="00576AC8" w14:paraId="79CDAA6E" w14:textId="6E2DB9F2">
            <w:pPr>
              <w:pStyle w:val="Section1"/>
              <w:numPr>
                <w:ilvl w:val="0"/>
                <w:numId w:val="108"/>
              </w:numPr>
              <w:spacing w:before="120" w:after="120"/>
              <w:jc w:val="both"/>
              <w:rPr>
                <w:b w:val="0"/>
                <w:sz w:val="22"/>
                <w:szCs w:val="22"/>
              </w:rPr>
            </w:pPr>
            <w:r w:rsidRPr="00F005BE">
              <w:rPr>
                <w:b w:val="0"/>
                <w:sz w:val="22"/>
                <w:szCs w:val="22"/>
              </w:rPr>
              <w:t xml:space="preserve">To demonstrate that the entities on whose capacity the Economic Operator intends to rely meet the latter requirement, they should submit a separate </w:t>
            </w:r>
            <w:proofErr w:type="spellStart"/>
            <w:r w:rsidRPr="00F005BE">
              <w:rPr>
                <w:b w:val="0"/>
                <w:sz w:val="22"/>
                <w:szCs w:val="22"/>
              </w:rPr>
              <w:t>ESPD</w:t>
            </w:r>
            <w:proofErr w:type="spellEnd"/>
            <w:r w:rsidRPr="00F005BE">
              <w:rPr>
                <w:b w:val="0"/>
                <w:sz w:val="22"/>
                <w:szCs w:val="22"/>
              </w:rPr>
              <w:t xml:space="preserve"> together with the Tender. In such cases, </w:t>
            </w:r>
            <w:r w:rsidRPr="00F005BE">
              <w:rPr>
                <w:b w:val="0"/>
                <w:sz w:val="22"/>
                <w:szCs w:val="22"/>
                <w:highlight w:val="yellow"/>
              </w:rPr>
              <w:t xml:space="preserve">ITT </w:t>
            </w:r>
            <w:r w:rsidR="00032EDC">
              <w:rPr>
                <w:b w:val="0"/>
                <w:sz w:val="22"/>
                <w:szCs w:val="22"/>
                <w:highlight w:val="yellow"/>
              </w:rPr>
              <w:fldChar w:fldCharType="begin"/>
            </w:r>
            <w:r w:rsidR="00032EDC">
              <w:rPr>
                <w:b w:val="0"/>
                <w:sz w:val="22"/>
                <w:szCs w:val="22"/>
                <w:highlight w:val="yellow"/>
              </w:rPr>
              <w:instrText xml:space="preserve"> REF _Ref64786879 \w \h </w:instrText>
            </w:r>
            <w:r w:rsidR="00032EDC">
              <w:rPr>
                <w:b w:val="0"/>
                <w:sz w:val="22"/>
                <w:szCs w:val="22"/>
                <w:highlight w:val="yellow"/>
              </w:rPr>
            </w:r>
            <w:r w:rsidR="00032EDC">
              <w:rPr>
                <w:b w:val="0"/>
                <w:sz w:val="22"/>
                <w:szCs w:val="22"/>
                <w:highlight w:val="yellow"/>
              </w:rPr>
              <w:fldChar w:fldCharType="separate"/>
            </w:r>
            <w:r w:rsidR="00032EDC">
              <w:rPr>
                <w:b w:val="0"/>
                <w:sz w:val="22"/>
                <w:szCs w:val="22"/>
                <w:highlight w:val="yellow"/>
              </w:rPr>
              <w:t>13</w:t>
            </w:r>
            <w:r w:rsidR="00032EDC">
              <w:rPr>
                <w:b w:val="0"/>
                <w:sz w:val="22"/>
                <w:szCs w:val="22"/>
                <w:highlight w:val="yellow"/>
              </w:rPr>
              <w:fldChar w:fldCharType="end"/>
            </w:r>
            <w:r w:rsidRPr="00F005BE">
              <w:rPr>
                <w:b w:val="0"/>
                <w:sz w:val="22"/>
                <w:szCs w:val="22"/>
                <w:highlight w:val="yellow"/>
              </w:rPr>
              <w:t xml:space="preserve"> </w:t>
            </w:r>
            <w:r w:rsidRPr="00F005BE">
              <w:rPr>
                <w:b w:val="0"/>
                <w:sz w:val="22"/>
                <w:szCs w:val="22"/>
              </w:rPr>
              <w:t xml:space="preserve">from the shall be applicable </w:t>
            </w:r>
            <w:r w:rsidRPr="00F005BE">
              <w:rPr>
                <w:b w:val="0"/>
                <w:i/>
                <w:sz w:val="22"/>
                <w:szCs w:val="22"/>
              </w:rPr>
              <w:t>mutatis mutandis</w:t>
            </w:r>
            <w:r w:rsidRPr="00F005BE">
              <w:rPr>
                <w:b w:val="0"/>
                <w:sz w:val="22"/>
                <w:szCs w:val="22"/>
              </w:rPr>
              <w:t xml:space="preserve">. The Contracting Authority shall require that the Economic Operator replaces an entity which does not meet </w:t>
            </w:r>
            <w:r w:rsidRPr="00F005BE" w:rsidR="007B38C9">
              <w:rPr>
                <w:b w:val="0"/>
                <w:sz w:val="22"/>
                <w:szCs w:val="22"/>
              </w:rPr>
              <w:t xml:space="preserve">the </w:t>
            </w:r>
            <w:r w:rsidRPr="00F005BE">
              <w:rPr>
                <w:b w:val="0"/>
                <w:sz w:val="22"/>
                <w:szCs w:val="22"/>
              </w:rPr>
              <w:t>relevant qualification criteria, or in respect of which there are grounds for exclusion.</w:t>
            </w:r>
          </w:p>
          <w:p w:rsidRPr="00F005BE" w:rsidR="00576AC8" w:rsidP="006F6DBD" w:rsidRDefault="00576AC8" w14:paraId="621034B8" w14:textId="77777777">
            <w:pPr>
              <w:pStyle w:val="Section1"/>
              <w:numPr>
                <w:ilvl w:val="0"/>
                <w:numId w:val="108"/>
              </w:numPr>
              <w:spacing w:before="120" w:after="120"/>
              <w:jc w:val="both"/>
              <w:rPr>
                <w:b w:val="0"/>
                <w:sz w:val="22"/>
                <w:szCs w:val="22"/>
              </w:rPr>
            </w:pPr>
            <w:r w:rsidRPr="00F005BE">
              <w:rPr>
                <w:b w:val="0"/>
                <w:sz w:val="22"/>
                <w:szCs w:val="22"/>
              </w:rPr>
              <w:t>With regard to criteria relating to the professional capacities, Economic Operators may however only rely on the capacities of other entities where the latter will perform the works or services for which these professional capacities are required. In such cases the entities on whose professional capacity the Economic Operator intends to rely shall be a subcontractor or an associate within the consortium.</w:t>
            </w:r>
          </w:p>
          <w:p w:rsidRPr="00F005BE" w:rsidR="001B46A4" w:rsidDel="00C87B26" w:rsidP="006F6DBD" w:rsidRDefault="00576AC8" w14:paraId="5D6D3F44" w14:textId="44DEC5F6">
            <w:pPr>
              <w:pStyle w:val="Section1"/>
              <w:numPr>
                <w:ilvl w:val="0"/>
                <w:numId w:val="108"/>
              </w:numPr>
              <w:spacing w:before="120" w:after="120"/>
              <w:jc w:val="both"/>
              <w:rPr>
                <w:sz w:val="22"/>
                <w:szCs w:val="22"/>
              </w:rPr>
            </w:pPr>
            <w:bookmarkStart w:name="_Ref64711621" w:id="235"/>
            <w:r w:rsidRPr="00F005BE">
              <w:rPr>
                <w:b w:val="0"/>
                <w:sz w:val="22"/>
                <w:szCs w:val="22"/>
              </w:rPr>
              <w:t xml:space="preserve">The exact list of documents as means of proving the technical and professional </w:t>
            </w:r>
            <w:r w:rsidRPr="00F005BE" w:rsidR="00706355">
              <w:rPr>
                <w:b w:val="0"/>
                <w:sz w:val="22"/>
                <w:szCs w:val="22"/>
              </w:rPr>
              <w:t>capacity</w:t>
            </w:r>
            <w:r w:rsidRPr="00F005BE">
              <w:rPr>
                <w:b w:val="0"/>
                <w:sz w:val="22"/>
                <w:szCs w:val="22"/>
              </w:rPr>
              <w:t xml:space="preserve"> shall be set in the TDS Part B.</w:t>
            </w:r>
            <w:bookmarkEnd w:id="235"/>
          </w:p>
        </w:tc>
      </w:tr>
      <w:tr w:rsidRPr="00F005BE" w:rsidR="006F1908" w:rsidTr="00C760D3" w14:paraId="7A6D6DEF" w14:textId="77777777">
        <w:trPr>
          <w:jc w:val="center"/>
          <w:trPrChange w:author="Chris Smith" w:date="2021-01-16T10:23:00Z" w:id="236">
            <w:trPr>
              <w:jc w:val="center"/>
            </w:trPr>
          </w:trPrChange>
        </w:trPr>
        <w:tc>
          <w:tcPr>
            <w:tcW w:w="2127" w:type="dxa"/>
            <w:tcPrChange w:author="Chris Smith" w:date="2021-01-16T10:23:00Z" w:id="237">
              <w:tcPr>
                <w:tcW w:w="2015" w:type="dxa"/>
              </w:tcPr>
            </w:tcPrChange>
          </w:tcPr>
          <w:p w:rsidRPr="00F005BE" w:rsidR="006F1908" w:rsidP="00674859" w:rsidRDefault="00C208F3" w14:paraId="714F4934" w14:textId="66450CB2">
            <w:pPr>
              <w:pStyle w:val="Section1"/>
              <w:rPr>
                <w:sz w:val="22"/>
                <w:szCs w:val="22"/>
              </w:rPr>
            </w:pPr>
            <w:bookmarkStart w:name="_Ref64711651" w:id="238"/>
            <w:r w:rsidRPr="00F005BE">
              <w:rPr>
                <w:sz w:val="22"/>
                <w:szCs w:val="22"/>
              </w:rPr>
              <w:lastRenderedPageBreak/>
              <w:t>Quality insurance standards and environmental protection standards</w:t>
            </w:r>
            <w:bookmarkEnd w:id="238"/>
          </w:p>
        </w:tc>
        <w:tc>
          <w:tcPr>
            <w:tcW w:w="7741" w:type="dxa"/>
            <w:tcPrChange w:author="Chris Smith" w:date="2021-01-16T10:23:00Z" w:id="239">
              <w:tcPr>
                <w:tcW w:w="7741" w:type="dxa"/>
              </w:tcPr>
            </w:tcPrChange>
          </w:tcPr>
          <w:p w:rsidRPr="00F005BE" w:rsidR="006F1908" w:rsidP="00055304" w:rsidRDefault="00F066E0" w14:paraId="0E386D77" w14:textId="42D2450B">
            <w:pPr>
              <w:pStyle w:val="Section1"/>
              <w:numPr>
                <w:ilvl w:val="0"/>
                <w:numId w:val="111"/>
              </w:numPr>
              <w:spacing w:before="120" w:after="120"/>
              <w:ind w:left="290" w:hanging="290"/>
              <w:jc w:val="both"/>
              <w:rPr>
                <w:b w:val="0"/>
                <w:sz w:val="22"/>
                <w:szCs w:val="22"/>
              </w:rPr>
            </w:pPr>
            <w:bookmarkStart w:name="_Ref64711686" w:id="240"/>
            <w:r w:rsidRPr="00F005BE">
              <w:rPr>
                <w:b w:val="0"/>
                <w:sz w:val="22"/>
                <w:szCs w:val="22"/>
              </w:rPr>
              <w:t xml:space="preserve">If the </w:t>
            </w:r>
            <w:ins w:author="Chris Smith" w:date="2021-01-16T10:21:00Z" w:id="241">
              <w:r w:rsidRPr="00F005BE" w:rsidR="007555B9">
                <w:rPr>
                  <w:b w:val="0"/>
                  <w:sz w:val="22"/>
                  <w:szCs w:val="22"/>
                </w:rPr>
                <w:t>C</w:t>
              </w:r>
            </w:ins>
            <w:del w:author="Chris Smith" w:date="2021-01-16T10:20:00Z" w:id="242">
              <w:r w:rsidRPr="00F005BE" w:rsidDel="007555B9">
                <w:rPr>
                  <w:b w:val="0"/>
                  <w:sz w:val="22"/>
                  <w:szCs w:val="22"/>
                </w:rPr>
                <w:delText>c</w:delText>
              </w:r>
            </w:del>
            <w:r w:rsidRPr="00F005BE">
              <w:rPr>
                <w:b w:val="0"/>
                <w:sz w:val="22"/>
                <w:szCs w:val="22"/>
              </w:rPr>
              <w:t xml:space="preserve">ontracting </w:t>
            </w:r>
            <w:ins w:author="Chris Smith" w:date="2021-01-16T10:21:00Z" w:id="243">
              <w:r w:rsidRPr="00F005BE" w:rsidR="007555B9">
                <w:rPr>
                  <w:b w:val="0"/>
                  <w:sz w:val="22"/>
                  <w:szCs w:val="22"/>
                </w:rPr>
                <w:t>A</w:t>
              </w:r>
            </w:ins>
            <w:del w:author="Chris Smith" w:date="2021-01-16T10:21:00Z" w:id="244">
              <w:r w:rsidRPr="00F005BE" w:rsidDel="007555B9">
                <w:rPr>
                  <w:b w:val="0"/>
                  <w:sz w:val="22"/>
                  <w:szCs w:val="22"/>
                </w:rPr>
                <w:delText>a</w:delText>
              </w:r>
            </w:del>
            <w:r w:rsidRPr="00F005BE">
              <w:rPr>
                <w:b w:val="0"/>
                <w:sz w:val="22"/>
                <w:szCs w:val="22"/>
              </w:rPr>
              <w:t xml:space="preserve">uthority requests the submission of certain certificates, issued by independent bodies, attesting the fact that the </w:t>
            </w:r>
            <w:r w:rsidRPr="00F005BE" w:rsidR="00237F6F">
              <w:rPr>
                <w:b w:val="0"/>
                <w:sz w:val="22"/>
                <w:szCs w:val="22"/>
              </w:rPr>
              <w:t>E</w:t>
            </w:r>
            <w:r w:rsidRPr="00F005BE">
              <w:rPr>
                <w:b w:val="0"/>
                <w:sz w:val="22"/>
                <w:szCs w:val="22"/>
              </w:rPr>
              <w:t xml:space="preserve">conomic </w:t>
            </w:r>
            <w:r w:rsidRPr="00F005BE" w:rsidR="00237F6F">
              <w:rPr>
                <w:b w:val="0"/>
                <w:sz w:val="22"/>
                <w:szCs w:val="22"/>
              </w:rPr>
              <w:t>O</w:t>
            </w:r>
            <w:r w:rsidRPr="00F005BE">
              <w:rPr>
                <w:b w:val="0"/>
                <w:sz w:val="22"/>
                <w:szCs w:val="22"/>
              </w:rPr>
              <w:t>perator complies with certain quality assurance standards, it has to relate to the quality assurance systems based on the series of relevant European standards, certified by bodies in compliance with the series of European standards on certification, or pertinent international standards issued by accredited bodies</w:t>
            </w:r>
            <w:r w:rsidRPr="00F005BE" w:rsidR="00237F6F">
              <w:rPr>
                <w:b w:val="0"/>
                <w:sz w:val="22"/>
                <w:szCs w:val="22"/>
              </w:rPr>
              <w:t>.</w:t>
            </w:r>
            <w:bookmarkEnd w:id="240"/>
          </w:p>
          <w:p w:rsidRPr="00F005BE" w:rsidR="00037576" w:rsidRDefault="00037576" w14:paraId="1F08E44C" w14:textId="632F49DA">
            <w:pPr>
              <w:pStyle w:val="ListParagraph"/>
              <w:numPr>
                <w:ilvl w:val="0"/>
                <w:numId w:val="111"/>
              </w:numPr>
              <w:ind w:left="290" w:hanging="290"/>
              <w:jc w:val="both"/>
              <w:rPr>
                <w:rFonts w:ascii="Times New Roman" w:hAnsi="Times New Roman" w:eastAsia="Times New Roman"/>
              </w:rPr>
              <w:pPrChange w:author="Chris Smith" w:date="2021-01-12T22:19:00Z" w:id="245">
                <w:pPr>
                  <w:pStyle w:val="ListParagraph"/>
                  <w:numPr>
                    <w:numId w:val="111"/>
                  </w:numPr>
                  <w:ind w:hanging="720"/>
                  <w:jc w:val="both"/>
                </w:pPr>
              </w:pPrChange>
            </w:pPr>
            <w:bookmarkStart w:name="_Ref64711674" w:id="246"/>
            <w:r w:rsidRPr="00F005BE">
              <w:rPr>
                <w:rFonts w:ascii="Times New Roman" w:hAnsi="Times New Roman" w:eastAsia="Times New Roman"/>
              </w:rPr>
              <w:lastRenderedPageBreak/>
              <w:t xml:space="preserve">If the </w:t>
            </w:r>
            <w:r w:rsidRPr="00F005BE" w:rsidR="00946BC6">
              <w:rPr>
                <w:rFonts w:ascii="Times New Roman" w:hAnsi="Times New Roman" w:eastAsia="Times New Roman"/>
              </w:rPr>
              <w:t>C</w:t>
            </w:r>
            <w:r w:rsidRPr="00F005BE">
              <w:rPr>
                <w:rFonts w:ascii="Times New Roman" w:hAnsi="Times New Roman" w:eastAsia="Times New Roman"/>
              </w:rPr>
              <w:t xml:space="preserve">ontracting </w:t>
            </w:r>
            <w:r w:rsidRPr="00F005BE" w:rsidR="00946BC6">
              <w:rPr>
                <w:rFonts w:ascii="Times New Roman" w:hAnsi="Times New Roman" w:eastAsia="Times New Roman"/>
              </w:rPr>
              <w:t>A</w:t>
            </w:r>
            <w:r w:rsidRPr="00F005BE">
              <w:rPr>
                <w:rFonts w:ascii="Times New Roman" w:hAnsi="Times New Roman" w:eastAsia="Times New Roman"/>
              </w:rPr>
              <w:t xml:space="preserve">uthority requests submission of certain certificates, issued by independent bodies, attesting the fact that the </w:t>
            </w:r>
            <w:r w:rsidRPr="00F005BE" w:rsidR="00327400">
              <w:rPr>
                <w:rFonts w:ascii="Times New Roman" w:hAnsi="Times New Roman" w:eastAsia="Times New Roman"/>
              </w:rPr>
              <w:t>E</w:t>
            </w:r>
            <w:r w:rsidRPr="00F005BE">
              <w:rPr>
                <w:rFonts w:ascii="Times New Roman" w:hAnsi="Times New Roman" w:eastAsia="Times New Roman"/>
              </w:rPr>
              <w:t xml:space="preserve">conomic </w:t>
            </w:r>
            <w:r w:rsidRPr="00F005BE" w:rsidR="00327400">
              <w:rPr>
                <w:rFonts w:ascii="Times New Roman" w:hAnsi="Times New Roman" w:eastAsia="Times New Roman"/>
              </w:rPr>
              <w:t>O</w:t>
            </w:r>
            <w:r w:rsidRPr="00F005BE">
              <w:rPr>
                <w:rFonts w:ascii="Times New Roman" w:hAnsi="Times New Roman" w:eastAsia="Times New Roman"/>
              </w:rPr>
              <w:t>perator complies with certain environmental protection standards, then it has to relate to:</w:t>
            </w:r>
            <w:bookmarkEnd w:id="246"/>
            <w:r w:rsidRPr="00F005BE">
              <w:rPr>
                <w:rFonts w:ascii="Times New Roman" w:hAnsi="Times New Roman" w:eastAsia="Times New Roman"/>
              </w:rPr>
              <w:t xml:space="preserve"> </w:t>
            </w:r>
          </w:p>
          <w:p w:rsidRPr="00F005BE" w:rsidR="00037576" w:rsidP="00D1765A" w:rsidRDefault="00D1765A" w14:paraId="40ECC7AF" w14:textId="60EE5A2A">
            <w:pPr>
              <w:pStyle w:val="Section1"/>
              <w:numPr>
                <w:ilvl w:val="1"/>
                <w:numId w:val="111"/>
              </w:numPr>
              <w:spacing w:before="120" w:after="120"/>
              <w:jc w:val="both"/>
              <w:rPr>
                <w:b w:val="0"/>
                <w:sz w:val="22"/>
                <w:szCs w:val="22"/>
              </w:rPr>
            </w:pPr>
            <w:r w:rsidRPr="00F005BE">
              <w:rPr>
                <w:b w:val="0"/>
                <w:sz w:val="22"/>
                <w:szCs w:val="22"/>
              </w:rPr>
              <w:t>the Community Eco-Management and Audit Scheme (EMAS), or</w:t>
            </w:r>
          </w:p>
          <w:p w:rsidRPr="00F005BE" w:rsidR="00D1765A" w:rsidP="006F6DBD" w:rsidRDefault="00D1765A" w14:paraId="3305E928" w14:textId="376DCCF2">
            <w:pPr>
              <w:pStyle w:val="Section1"/>
              <w:numPr>
                <w:ilvl w:val="1"/>
                <w:numId w:val="111"/>
              </w:numPr>
              <w:spacing w:before="120" w:after="120"/>
              <w:jc w:val="both"/>
              <w:rPr>
                <w:b w:val="0"/>
                <w:sz w:val="22"/>
                <w:szCs w:val="22"/>
              </w:rPr>
            </w:pPr>
            <w:r w:rsidRPr="00F005BE">
              <w:rPr>
                <w:b w:val="0"/>
                <w:sz w:val="22"/>
                <w:szCs w:val="22"/>
              </w:rPr>
              <w:t>to the environmental management standards based on the series of European or international standards in the field, certified by bodies compliant with the Community law or the European or international standards concerning certification;</w:t>
            </w:r>
          </w:p>
          <w:p w:rsidRPr="00F005BE" w:rsidR="00793380" w:rsidRDefault="00BA51F1" w14:paraId="7FB08021" w14:textId="0AC2F210">
            <w:pPr>
              <w:pStyle w:val="Section1"/>
              <w:numPr>
                <w:ilvl w:val="0"/>
                <w:numId w:val="111"/>
              </w:numPr>
              <w:spacing w:before="120" w:after="120"/>
              <w:ind w:left="290" w:hanging="290"/>
              <w:jc w:val="both"/>
              <w:rPr>
                <w:b w:val="0"/>
                <w:sz w:val="22"/>
                <w:szCs w:val="22"/>
              </w:rPr>
              <w:pPrChange w:author="Chris Smith" w:date="2021-01-12T22:19:00Z" w:id="247">
                <w:pPr>
                  <w:pStyle w:val="Section1"/>
                  <w:numPr>
                    <w:numId w:val="111"/>
                  </w:numPr>
                  <w:tabs>
                    <w:tab w:val="clear" w:pos="432"/>
                  </w:tabs>
                  <w:spacing w:before="120" w:after="120"/>
                  <w:ind w:left="720" w:hanging="720"/>
                  <w:jc w:val="both"/>
                </w:pPr>
              </w:pPrChange>
            </w:pPr>
            <w:r w:rsidRPr="00F005BE">
              <w:rPr>
                <w:b w:val="0"/>
                <w:sz w:val="22"/>
                <w:szCs w:val="22"/>
              </w:rPr>
              <w:t xml:space="preserve">In accordance with the principle of mutual recognition, the Contracting Authority shall be required to accept the equivalent certificates issued by the bodies established in the member states of the European Union. </w:t>
            </w:r>
            <w:r w:rsidRPr="00F005BE" w:rsidR="00237F6F">
              <w:rPr>
                <w:b w:val="0"/>
                <w:sz w:val="22"/>
                <w:szCs w:val="22"/>
              </w:rPr>
              <w:t xml:space="preserve">If the Economic Operator does not hold </w:t>
            </w:r>
            <w:r w:rsidRPr="00F005BE" w:rsidR="009B1F8A">
              <w:rPr>
                <w:b w:val="0"/>
                <w:sz w:val="22"/>
                <w:szCs w:val="22"/>
              </w:rPr>
              <w:t>the</w:t>
            </w:r>
            <w:r w:rsidRPr="00F005BE" w:rsidR="00237F6F">
              <w:rPr>
                <w:b w:val="0"/>
                <w:sz w:val="22"/>
                <w:szCs w:val="22"/>
              </w:rPr>
              <w:t xml:space="preserve"> certificate</w:t>
            </w:r>
            <w:r w:rsidRPr="00F005BE" w:rsidR="009B1F8A">
              <w:rPr>
                <w:b w:val="0"/>
                <w:sz w:val="22"/>
                <w:szCs w:val="22"/>
              </w:rPr>
              <w:t xml:space="preserve">s in accordance with </w:t>
            </w:r>
            <w:r w:rsidRPr="00F005BE" w:rsidR="009B1F8A">
              <w:rPr>
                <w:b w:val="0"/>
                <w:sz w:val="22"/>
                <w:szCs w:val="22"/>
                <w:highlight w:val="yellow"/>
              </w:rPr>
              <w:t xml:space="preserve">ITT </w:t>
            </w:r>
            <w:r w:rsidR="00BF1EE0">
              <w:rPr>
                <w:b w:val="0"/>
                <w:sz w:val="22"/>
                <w:szCs w:val="22"/>
                <w:highlight w:val="yellow"/>
              </w:rPr>
              <w:fldChar w:fldCharType="begin"/>
            </w:r>
            <w:r w:rsidR="00BF1EE0">
              <w:rPr>
                <w:b w:val="0"/>
                <w:sz w:val="22"/>
                <w:szCs w:val="22"/>
                <w:highlight w:val="yellow"/>
              </w:rPr>
              <w:instrText xml:space="preserve"> REF _Ref64711686 \w \h </w:instrText>
            </w:r>
            <w:r w:rsidR="00BF1EE0">
              <w:rPr>
                <w:b w:val="0"/>
                <w:sz w:val="22"/>
                <w:szCs w:val="22"/>
                <w:highlight w:val="yellow"/>
              </w:rPr>
            </w:r>
            <w:r w:rsidR="00BF1EE0">
              <w:rPr>
                <w:b w:val="0"/>
                <w:sz w:val="22"/>
                <w:szCs w:val="22"/>
                <w:highlight w:val="yellow"/>
              </w:rPr>
              <w:fldChar w:fldCharType="separate"/>
            </w:r>
            <w:r w:rsidR="00BF1EE0">
              <w:rPr>
                <w:b w:val="0"/>
                <w:sz w:val="22"/>
                <w:szCs w:val="22"/>
                <w:highlight w:val="yellow"/>
              </w:rPr>
              <w:t>12.1</w:t>
            </w:r>
            <w:r w:rsidR="00BF1EE0">
              <w:rPr>
                <w:b w:val="0"/>
                <w:sz w:val="22"/>
                <w:szCs w:val="22"/>
                <w:highlight w:val="yellow"/>
              </w:rPr>
              <w:fldChar w:fldCharType="end"/>
            </w:r>
            <w:r w:rsidR="00BF1EE0">
              <w:rPr>
                <w:b w:val="0"/>
                <w:sz w:val="22"/>
                <w:szCs w:val="22"/>
                <w:highlight w:val="yellow"/>
              </w:rPr>
              <w:t xml:space="preserve"> </w:t>
            </w:r>
            <w:r w:rsidRPr="00F005BE" w:rsidR="009B1F8A">
              <w:rPr>
                <w:b w:val="0"/>
                <w:sz w:val="22"/>
                <w:szCs w:val="22"/>
                <w:highlight w:val="yellow"/>
              </w:rPr>
              <w:t xml:space="preserve">and ITT </w:t>
            </w:r>
            <w:r w:rsidR="00BF1EE0">
              <w:rPr>
                <w:b w:val="0"/>
                <w:sz w:val="22"/>
                <w:szCs w:val="22"/>
                <w:highlight w:val="yellow"/>
              </w:rPr>
              <w:fldChar w:fldCharType="begin"/>
            </w:r>
            <w:r w:rsidR="00BF1EE0">
              <w:rPr>
                <w:b w:val="0"/>
                <w:sz w:val="22"/>
                <w:szCs w:val="22"/>
                <w:highlight w:val="yellow"/>
              </w:rPr>
              <w:instrText xml:space="preserve"> REF _Ref64711674 \w \h </w:instrText>
            </w:r>
            <w:r w:rsidR="00BF1EE0">
              <w:rPr>
                <w:b w:val="0"/>
                <w:sz w:val="22"/>
                <w:szCs w:val="22"/>
                <w:highlight w:val="yellow"/>
              </w:rPr>
            </w:r>
            <w:r w:rsidR="00BF1EE0">
              <w:rPr>
                <w:b w:val="0"/>
                <w:sz w:val="22"/>
                <w:szCs w:val="22"/>
                <w:highlight w:val="yellow"/>
              </w:rPr>
              <w:fldChar w:fldCharType="separate"/>
            </w:r>
            <w:r w:rsidR="00BF1EE0">
              <w:rPr>
                <w:b w:val="0"/>
                <w:sz w:val="22"/>
                <w:szCs w:val="22"/>
                <w:highlight w:val="yellow"/>
              </w:rPr>
              <w:t>12.2</w:t>
            </w:r>
            <w:r w:rsidR="00BF1EE0">
              <w:rPr>
                <w:b w:val="0"/>
                <w:sz w:val="22"/>
                <w:szCs w:val="22"/>
                <w:highlight w:val="yellow"/>
              </w:rPr>
              <w:fldChar w:fldCharType="end"/>
            </w:r>
            <w:r w:rsidRPr="00F005BE" w:rsidR="00237F6F">
              <w:rPr>
                <w:b w:val="0"/>
                <w:sz w:val="22"/>
                <w:szCs w:val="22"/>
              </w:rPr>
              <w:t xml:space="preserve"> as requested by the Contracting Authority, the latter shall be required to accept any other certificates produced by the respective </w:t>
            </w:r>
            <w:r w:rsidRPr="00F005BE">
              <w:rPr>
                <w:b w:val="0"/>
                <w:sz w:val="22"/>
                <w:szCs w:val="22"/>
              </w:rPr>
              <w:t>E</w:t>
            </w:r>
            <w:r w:rsidRPr="00F005BE" w:rsidR="00237F6F">
              <w:rPr>
                <w:b w:val="0"/>
                <w:sz w:val="22"/>
                <w:szCs w:val="22"/>
              </w:rPr>
              <w:t xml:space="preserve">conomic </w:t>
            </w:r>
            <w:r w:rsidRPr="00F005BE">
              <w:rPr>
                <w:b w:val="0"/>
                <w:sz w:val="22"/>
                <w:szCs w:val="22"/>
              </w:rPr>
              <w:t>O</w:t>
            </w:r>
            <w:r w:rsidRPr="00F005BE" w:rsidR="00237F6F">
              <w:rPr>
                <w:b w:val="0"/>
                <w:sz w:val="22"/>
                <w:szCs w:val="22"/>
              </w:rPr>
              <w:t xml:space="preserve">perator to the extent to which the evidence submitted confirms that an appropriate quality </w:t>
            </w:r>
            <w:r w:rsidRPr="00F005BE" w:rsidR="00487BFB">
              <w:rPr>
                <w:b w:val="0"/>
                <w:sz w:val="22"/>
                <w:szCs w:val="22"/>
              </w:rPr>
              <w:t>or</w:t>
            </w:r>
            <w:r w:rsidRPr="00F005BE" w:rsidR="00487BFB">
              <w:rPr>
                <w:sz w:val="22"/>
                <w:szCs w:val="22"/>
              </w:rPr>
              <w:t xml:space="preserve"> </w:t>
            </w:r>
            <w:r w:rsidRPr="00F005BE" w:rsidR="00487BFB">
              <w:rPr>
                <w:b w:val="0"/>
                <w:sz w:val="22"/>
                <w:szCs w:val="22"/>
              </w:rPr>
              <w:t>environmental protection level</w:t>
            </w:r>
            <w:r w:rsidRPr="00F005BE" w:rsidR="00237F6F">
              <w:rPr>
                <w:b w:val="0"/>
                <w:sz w:val="22"/>
                <w:szCs w:val="22"/>
              </w:rPr>
              <w:t xml:space="preserve"> is assured</w:t>
            </w:r>
            <w:r w:rsidRPr="00F005BE">
              <w:rPr>
                <w:b w:val="0"/>
                <w:sz w:val="22"/>
                <w:szCs w:val="22"/>
              </w:rPr>
              <w:t>.</w:t>
            </w:r>
          </w:p>
          <w:p w:rsidRPr="00F005BE" w:rsidR="00C279B2" w:rsidRDefault="00C279B2" w14:paraId="09B83246" w14:textId="0D55B278">
            <w:pPr>
              <w:pStyle w:val="Section1"/>
              <w:numPr>
                <w:ilvl w:val="0"/>
                <w:numId w:val="111"/>
              </w:numPr>
              <w:spacing w:before="120" w:after="120"/>
              <w:ind w:left="290" w:hanging="290"/>
              <w:jc w:val="both"/>
              <w:rPr>
                <w:b w:val="0"/>
                <w:sz w:val="22"/>
                <w:szCs w:val="22"/>
              </w:rPr>
              <w:pPrChange w:author="Chris Smith" w:date="2021-01-12T22:19:00Z" w:id="248">
                <w:pPr>
                  <w:pStyle w:val="Section1"/>
                  <w:numPr>
                    <w:numId w:val="111"/>
                  </w:numPr>
                  <w:tabs>
                    <w:tab w:val="clear" w:pos="432"/>
                  </w:tabs>
                  <w:spacing w:before="120" w:after="120"/>
                  <w:ind w:left="720" w:hanging="720"/>
                  <w:jc w:val="both"/>
                </w:pPr>
              </w:pPrChange>
            </w:pPr>
            <w:bookmarkStart w:name="_Ref64711698" w:id="249"/>
            <w:r w:rsidRPr="00F005BE">
              <w:rPr>
                <w:b w:val="0"/>
                <w:sz w:val="22"/>
                <w:szCs w:val="22"/>
              </w:rPr>
              <w:t xml:space="preserve">The exact list of documents or certificates to be submitted in accordance with </w:t>
            </w:r>
            <w:r w:rsidRPr="00F005BE" w:rsidR="00BF1EE0">
              <w:rPr>
                <w:b w:val="0"/>
                <w:sz w:val="22"/>
                <w:szCs w:val="22"/>
                <w:highlight w:val="yellow"/>
              </w:rPr>
              <w:t xml:space="preserve">ITT </w:t>
            </w:r>
            <w:r w:rsidR="00BF1EE0">
              <w:rPr>
                <w:b w:val="0"/>
                <w:sz w:val="22"/>
                <w:szCs w:val="22"/>
                <w:highlight w:val="yellow"/>
              </w:rPr>
              <w:fldChar w:fldCharType="begin"/>
            </w:r>
            <w:r w:rsidR="00BF1EE0">
              <w:rPr>
                <w:b w:val="0"/>
                <w:sz w:val="22"/>
                <w:szCs w:val="22"/>
                <w:highlight w:val="yellow"/>
              </w:rPr>
              <w:instrText xml:space="preserve"> REF _Ref64711686 \w \h </w:instrText>
            </w:r>
            <w:r w:rsidR="00BF1EE0">
              <w:rPr>
                <w:b w:val="0"/>
                <w:sz w:val="22"/>
                <w:szCs w:val="22"/>
                <w:highlight w:val="yellow"/>
              </w:rPr>
            </w:r>
            <w:r w:rsidR="00BF1EE0">
              <w:rPr>
                <w:b w:val="0"/>
                <w:sz w:val="22"/>
                <w:szCs w:val="22"/>
                <w:highlight w:val="yellow"/>
              </w:rPr>
              <w:fldChar w:fldCharType="separate"/>
            </w:r>
            <w:r w:rsidR="00BF1EE0">
              <w:rPr>
                <w:b w:val="0"/>
                <w:sz w:val="22"/>
                <w:szCs w:val="22"/>
                <w:highlight w:val="yellow"/>
              </w:rPr>
              <w:t>12.1</w:t>
            </w:r>
            <w:r w:rsidR="00BF1EE0">
              <w:rPr>
                <w:b w:val="0"/>
                <w:sz w:val="22"/>
                <w:szCs w:val="22"/>
                <w:highlight w:val="yellow"/>
              </w:rPr>
              <w:fldChar w:fldCharType="end"/>
            </w:r>
            <w:r w:rsidR="00BF1EE0">
              <w:rPr>
                <w:b w:val="0"/>
                <w:sz w:val="22"/>
                <w:szCs w:val="22"/>
                <w:highlight w:val="yellow"/>
              </w:rPr>
              <w:t xml:space="preserve"> </w:t>
            </w:r>
            <w:r w:rsidRPr="00F005BE" w:rsidR="00BF1EE0">
              <w:rPr>
                <w:b w:val="0"/>
                <w:sz w:val="22"/>
                <w:szCs w:val="22"/>
                <w:highlight w:val="yellow"/>
              </w:rPr>
              <w:t xml:space="preserve">and ITT </w:t>
            </w:r>
            <w:r w:rsidR="00BF1EE0">
              <w:rPr>
                <w:b w:val="0"/>
                <w:sz w:val="22"/>
                <w:szCs w:val="22"/>
                <w:highlight w:val="yellow"/>
              </w:rPr>
              <w:fldChar w:fldCharType="begin"/>
            </w:r>
            <w:r w:rsidR="00BF1EE0">
              <w:rPr>
                <w:b w:val="0"/>
                <w:sz w:val="22"/>
                <w:szCs w:val="22"/>
                <w:highlight w:val="yellow"/>
              </w:rPr>
              <w:instrText xml:space="preserve"> REF _Ref64711674 \w \h </w:instrText>
            </w:r>
            <w:r w:rsidR="00BF1EE0">
              <w:rPr>
                <w:b w:val="0"/>
                <w:sz w:val="22"/>
                <w:szCs w:val="22"/>
                <w:highlight w:val="yellow"/>
              </w:rPr>
            </w:r>
            <w:r w:rsidR="00BF1EE0">
              <w:rPr>
                <w:b w:val="0"/>
                <w:sz w:val="22"/>
                <w:szCs w:val="22"/>
                <w:highlight w:val="yellow"/>
              </w:rPr>
              <w:fldChar w:fldCharType="separate"/>
            </w:r>
            <w:r w:rsidR="00BF1EE0">
              <w:rPr>
                <w:b w:val="0"/>
                <w:sz w:val="22"/>
                <w:szCs w:val="22"/>
                <w:highlight w:val="yellow"/>
              </w:rPr>
              <w:t>12.2</w:t>
            </w:r>
            <w:r w:rsidR="00BF1EE0">
              <w:rPr>
                <w:b w:val="0"/>
                <w:sz w:val="22"/>
                <w:szCs w:val="22"/>
                <w:highlight w:val="yellow"/>
              </w:rPr>
              <w:fldChar w:fldCharType="end"/>
            </w:r>
            <w:r w:rsidR="00BF1EE0">
              <w:rPr>
                <w:b w:val="0"/>
                <w:sz w:val="22"/>
                <w:szCs w:val="22"/>
                <w:highlight w:val="yellow"/>
              </w:rPr>
              <w:t xml:space="preserve"> </w:t>
            </w:r>
            <w:r w:rsidRPr="00F005BE">
              <w:rPr>
                <w:b w:val="0"/>
                <w:sz w:val="22"/>
                <w:szCs w:val="22"/>
              </w:rPr>
              <w:t>shall be set in the TDS Part B</w:t>
            </w:r>
            <w:r w:rsidRPr="00F005BE" w:rsidR="001045A6">
              <w:rPr>
                <w:b w:val="0"/>
                <w:sz w:val="22"/>
                <w:szCs w:val="22"/>
              </w:rPr>
              <w:t>.</w:t>
            </w:r>
            <w:bookmarkEnd w:id="249"/>
          </w:p>
        </w:tc>
      </w:tr>
      <w:tr w:rsidRPr="00F005BE" w:rsidR="0067652E" w:rsidTr="00C760D3" w14:paraId="72DCC124" w14:textId="77777777">
        <w:trPr>
          <w:jc w:val="center"/>
          <w:trPrChange w:author="Chris Smith" w:date="2021-01-16T10:23:00Z" w:id="250">
            <w:trPr>
              <w:jc w:val="center"/>
            </w:trPr>
          </w:trPrChange>
        </w:trPr>
        <w:tc>
          <w:tcPr>
            <w:tcW w:w="2127" w:type="dxa"/>
            <w:tcPrChange w:author="Chris Smith" w:date="2021-01-16T10:23:00Z" w:id="251">
              <w:tcPr>
                <w:tcW w:w="2015" w:type="dxa"/>
              </w:tcPr>
            </w:tcPrChange>
          </w:tcPr>
          <w:p w:rsidRPr="00F005BE" w:rsidR="0067652E" w:rsidP="0067652E" w:rsidRDefault="00FC23D7" w14:paraId="794D3B24" w14:textId="290FE178">
            <w:pPr>
              <w:pStyle w:val="Section1"/>
              <w:rPr>
                <w:sz w:val="22"/>
                <w:szCs w:val="22"/>
                <w:rPrChange w:author="RA" w:date="2021-01-25T20:45:00Z" w:id="252">
                  <w:rPr>
                    <w:sz w:val="22"/>
                    <w:szCs w:val="22"/>
                  </w:rPr>
                </w:rPrChange>
              </w:rPr>
            </w:pPr>
            <w:bookmarkStart w:name="_Ref64786879" w:id="253"/>
            <w:r w:rsidRPr="00F005BE">
              <w:rPr>
                <w:sz w:val="22"/>
                <w:szCs w:val="22"/>
              </w:rPr>
              <w:lastRenderedPageBreak/>
              <w:t>European Single Procurement Document (</w:t>
            </w:r>
            <w:proofErr w:type="spellStart"/>
            <w:r w:rsidRPr="00F005BE" w:rsidR="0067652E">
              <w:rPr>
                <w:sz w:val="22"/>
                <w:szCs w:val="22"/>
              </w:rPr>
              <w:t>ESPD</w:t>
            </w:r>
            <w:proofErr w:type="spellEnd"/>
            <w:r w:rsidRPr="00F005BE">
              <w:rPr>
                <w:sz w:val="22"/>
                <w:szCs w:val="22"/>
              </w:rPr>
              <w:t>)</w:t>
            </w:r>
            <w:bookmarkEnd w:id="253"/>
          </w:p>
        </w:tc>
        <w:tc>
          <w:tcPr>
            <w:tcW w:w="7741" w:type="dxa"/>
            <w:tcPrChange w:author="Chris Smith" w:date="2021-01-16T10:23:00Z" w:id="254">
              <w:tcPr>
                <w:tcW w:w="7741" w:type="dxa"/>
              </w:tcPr>
            </w:tcPrChange>
          </w:tcPr>
          <w:p w:rsidRPr="00F005BE" w:rsidR="0067652E" w:rsidRDefault="0067652E" w14:paraId="2C55C0B6" w14:textId="77FF5B3C">
            <w:pPr>
              <w:numPr>
                <w:ilvl w:val="0"/>
                <w:numId w:val="42"/>
              </w:numPr>
              <w:spacing w:after="200"/>
              <w:ind w:left="290" w:hanging="290"/>
              <w:jc w:val="both"/>
              <w:rPr>
                <w:sz w:val="22"/>
                <w:szCs w:val="22"/>
              </w:rPr>
              <w:pPrChange w:author="Chris Smith" w:date="2021-01-12T22:19:00Z" w:id="255">
                <w:pPr>
                  <w:numPr>
                    <w:numId w:val="42"/>
                  </w:numPr>
                  <w:spacing w:after="200"/>
                  <w:ind w:left="833" w:hanging="720"/>
                  <w:jc w:val="both"/>
                </w:pPr>
              </w:pPrChange>
            </w:pPr>
            <w:r w:rsidRPr="00F005BE">
              <w:rPr>
                <w:sz w:val="22"/>
                <w:szCs w:val="22"/>
              </w:rPr>
              <w:t>The Economic Operator shall submit the European Single Procurement Document (</w:t>
            </w:r>
            <w:proofErr w:type="spellStart"/>
            <w:r w:rsidRPr="00F005BE">
              <w:rPr>
                <w:sz w:val="22"/>
                <w:szCs w:val="22"/>
              </w:rPr>
              <w:t>ESPD</w:t>
            </w:r>
            <w:proofErr w:type="spellEnd"/>
            <w:r w:rsidRPr="00F005BE">
              <w:rPr>
                <w:sz w:val="22"/>
                <w:szCs w:val="22"/>
              </w:rPr>
              <w:t xml:space="preserve"> Declaration), consisting of a self-declaration as preliminary evidence in replacement of certificates issued by public authorities or third parties confirming that the Economic Operator fulfils the following conditions:</w:t>
            </w:r>
          </w:p>
          <w:p w:rsidRPr="00F005BE" w:rsidR="0067652E" w:rsidP="006F6DBD" w:rsidRDefault="0067652E" w14:paraId="70CED218" w14:textId="208ECB61">
            <w:pPr>
              <w:numPr>
                <w:ilvl w:val="0"/>
                <w:numId w:val="51"/>
              </w:numPr>
              <w:spacing w:after="200"/>
              <w:ind w:left="1138"/>
              <w:rPr>
                <w:sz w:val="22"/>
                <w:szCs w:val="22"/>
              </w:rPr>
            </w:pPr>
            <w:r w:rsidRPr="00F005BE">
              <w:rPr>
                <w:sz w:val="22"/>
                <w:szCs w:val="22"/>
              </w:rPr>
              <w:t xml:space="preserve">it is not in one of the exclusion situations referred to in Article 19 of the </w:t>
            </w:r>
            <w:proofErr w:type="spellStart"/>
            <w:r w:rsidRPr="00F005BE">
              <w:rPr>
                <w:sz w:val="22"/>
                <w:szCs w:val="22"/>
              </w:rPr>
              <w:t>LPP</w:t>
            </w:r>
            <w:proofErr w:type="spellEnd"/>
            <w:r w:rsidRPr="00F005BE">
              <w:rPr>
                <w:sz w:val="22"/>
                <w:szCs w:val="22"/>
              </w:rPr>
              <w:t>;</w:t>
            </w:r>
          </w:p>
          <w:p w:rsidRPr="00F005BE" w:rsidR="0067652E" w:rsidP="006F6DBD" w:rsidRDefault="0067652E" w14:paraId="22E2D39C" w14:textId="7D022452">
            <w:pPr>
              <w:numPr>
                <w:ilvl w:val="0"/>
                <w:numId w:val="51"/>
              </w:numPr>
              <w:spacing w:after="200"/>
              <w:ind w:left="1138"/>
              <w:rPr>
                <w:sz w:val="22"/>
                <w:szCs w:val="22"/>
              </w:rPr>
            </w:pPr>
            <w:r w:rsidRPr="00F005BE">
              <w:rPr>
                <w:sz w:val="22"/>
                <w:szCs w:val="22"/>
              </w:rPr>
              <w:t>it meets the relevant qualification requirements that have been set out by the Contracting Authority in the TDS Part B;</w:t>
            </w:r>
          </w:p>
        </w:tc>
      </w:tr>
      <w:tr w:rsidRPr="00F005BE" w:rsidR="0067652E" w:rsidTr="00C760D3" w14:paraId="339773A3" w14:textId="77777777">
        <w:trPr>
          <w:jc w:val="center"/>
          <w:trPrChange w:author="Chris Smith" w:date="2021-01-16T10:23:00Z" w:id="256">
            <w:trPr>
              <w:jc w:val="center"/>
            </w:trPr>
          </w:trPrChange>
        </w:trPr>
        <w:tc>
          <w:tcPr>
            <w:tcW w:w="2127" w:type="dxa"/>
            <w:tcPrChange w:author="Chris Smith" w:date="2021-01-16T10:23:00Z" w:id="257">
              <w:tcPr>
                <w:tcW w:w="2015" w:type="dxa"/>
              </w:tcPr>
            </w:tcPrChange>
          </w:tcPr>
          <w:p w:rsidRPr="00F005BE" w:rsidR="0067652E" w:rsidP="0067652E" w:rsidRDefault="0067652E" w14:paraId="58452D55" w14:textId="77777777">
            <w:pPr>
              <w:pStyle w:val="Section1"/>
              <w:numPr>
                <w:ilvl w:val="0"/>
                <w:numId w:val="0"/>
              </w:numPr>
              <w:rPr>
                <w:sz w:val="22"/>
                <w:szCs w:val="22"/>
              </w:rPr>
            </w:pPr>
          </w:p>
        </w:tc>
        <w:tc>
          <w:tcPr>
            <w:tcW w:w="7741" w:type="dxa"/>
            <w:tcPrChange w:author="Chris Smith" w:date="2021-01-16T10:23:00Z" w:id="258">
              <w:tcPr>
                <w:tcW w:w="7741" w:type="dxa"/>
              </w:tcPr>
            </w:tcPrChange>
          </w:tcPr>
          <w:p w:rsidRPr="00F005BE" w:rsidR="0067652E" w:rsidRDefault="0067652E" w14:paraId="543C0510" w14:textId="534666D6">
            <w:pPr>
              <w:numPr>
                <w:ilvl w:val="0"/>
                <w:numId w:val="42"/>
              </w:numPr>
              <w:spacing w:after="200"/>
              <w:ind w:left="290" w:hanging="290"/>
              <w:jc w:val="both"/>
              <w:rPr>
                <w:sz w:val="22"/>
                <w:szCs w:val="22"/>
              </w:rPr>
              <w:pPrChange w:author="Chris Smith" w:date="2021-01-12T22:19:00Z" w:id="259">
                <w:pPr>
                  <w:numPr>
                    <w:numId w:val="42"/>
                  </w:numPr>
                  <w:spacing w:after="200"/>
                  <w:ind w:left="833" w:hanging="720"/>
                  <w:jc w:val="both"/>
                </w:pPr>
              </w:pPrChange>
            </w:pPr>
            <w:r w:rsidRPr="00F005BE">
              <w:rPr>
                <w:sz w:val="22"/>
                <w:szCs w:val="22"/>
              </w:rPr>
              <w:t xml:space="preserve">Whenever possible, the examinations of the </w:t>
            </w:r>
            <w:proofErr w:type="spellStart"/>
            <w:r w:rsidRPr="00F005BE">
              <w:rPr>
                <w:sz w:val="22"/>
                <w:szCs w:val="22"/>
              </w:rPr>
              <w:t>ESPD</w:t>
            </w:r>
            <w:proofErr w:type="spellEnd"/>
            <w:r w:rsidRPr="00F005BE">
              <w:rPr>
                <w:sz w:val="22"/>
                <w:szCs w:val="22"/>
              </w:rPr>
              <w:t xml:space="preserve"> Declaration shall be based upon information extracted via the </w:t>
            </w:r>
            <w:proofErr w:type="spellStart"/>
            <w:r w:rsidRPr="00F005BE">
              <w:rPr>
                <w:sz w:val="22"/>
                <w:szCs w:val="22"/>
              </w:rPr>
              <w:t>MTender</w:t>
            </w:r>
            <w:proofErr w:type="spellEnd"/>
            <w:r w:rsidRPr="00F005BE">
              <w:rPr>
                <w:sz w:val="22"/>
                <w:szCs w:val="22"/>
              </w:rPr>
              <w:t xml:space="preserve"> System from relevant available databases of the public authorities or third parties. Where this is not possible, determination shall be based upon supplementary documentary evidence and certificates submitted by the Economic Operator.</w:t>
            </w:r>
          </w:p>
          <w:p w:rsidRPr="00F005BE" w:rsidR="0067652E" w:rsidRDefault="0067652E" w14:paraId="1D9B1048" w14:textId="4D7A25E8">
            <w:pPr>
              <w:numPr>
                <w:ilvl w:val="0"/>
                <w:numId w:val="42"/>
              </w:numPr>
              <w:spacing w:after="200"/>
              <w:ind w:left="290" w:hanging="290"/>
              <w:jc w:val="both"/>
              <w:rPr>
                <w:sz w:val="22"/>
                <w:szCs w:val="22"/>
              </w:rPr>
              <w:pPrChange w:author="Chris Smith" w:date="2021-01-12T22:19:00Z" w:id="260">
                <w:pPr>
                  <w:numPr>
                    <w:numId w:val="42"/>
                  </w:numPr>
                  <w:spacing w:after="200"/>
                  <w:ind w:left="833" w:hanging="720"/>
                  <w:jc w:val="both"/>
                </w:pPr>
              </w:pPrChange>
            </w:pPr>
            <w:bookmarkStart w:name="_Ref64788032" w:id="261"/>
            <w:r w:rsidRPr="00F005BE">
              <w:rPr>
                <w:sz w:val="22"/>
                <w:szCs w:val="22"/>
              </w:rPr>
              <w:t xml:space="preserve">As a general rule the Contracting Authority will ask for supporting documents as evidence of the information contained in the </w:t>
            </w:r>
            <w:proofErr w:type="spellStart"/>
            <w:r w:rsidRPr="00F005BE">
              <w:rPr>
                <w:sz w:val="22"/>
                <w:szCs w:val="22"/>
              </w:rPr>
              <w:t>ESPD</w:t>
            </w:r>
            <w:proofErr w:type="spellEnd"/>
            <w:r w:rsidRPr="00F005BE">
              <w:rPr>
                <w:sz w:val="22"/>
                <w:szCs w:val="22"/>
              </w:rPr>
              <w:t xml:space="preserve"> Declaration as follows:</w:t>
            </w:r>
            <w:bookmarkEnd w:id="261"/>
          </w:p>
          <w:p w:rsidRPr="00F005BE" w:rsidR="0067652E" w:rsidP="006F6DBD" w:rsidRDefault="0067652E" w14:paraId="60CC48FC" w14:textId="6A4E0BE1">
            <w:pPr>
              <w:numPr>
                <w:ilvl w:val="0"/>
                <w:numId w:val="52"/>
              </w:numPr>
              <w:spacing w:after="200"/>
              <w:ind w:left="1138"/>
              <w:jc w:val="both"/>
              <w:rPr>
                <w:sz w:val="22"/>
                <w:szCs w:val="22"/>
              </w:rPr>
            </w:pPr>
            <w:r w:rsidRPr="00F005BE">
              <w:rPr>
                <w:sz w:val="22"/>
                <w:szCs w:val="22"/>
              </w:rPr>
              <w:t>From the Economic Operator who has been successful in the electronic auction;</w:t>
            </w:r>
          </w:p>
          <w:p w:rsidRPr="00F005BE" w:rsidR="0067652E" w:rsidP="006F6DBD" w:rsidRDefault="0067652E" w14:paraId="1818D98B" w14:textId="7A4B2DC3">
            <w:pPr>
              <w:numPr>
                <w:ilvl w:val="0"/>
                <w:numId w:val="52"/>
              </w:numPr>
              <w:spacing w:after="200"/>
              <w:ind w:left="1138"/>
              <w:jc w:val="both"/>
              <w:rPr>
                <w:sz w:val="22"/>
                <w:szCs w:val="22"/>
              </w:rPr>
            </w:pPr>
            <w:r w:rsidRPr="00F005BE">
              <w:rPr>
                <w:sz w:val="22"/>
                <w:szCs w:val="22"/>
              </w:rPr>
              <w:t>In tendering procedures without electronic auction, from the Economic Operator whose Tender has been declared as the most economically advantageous tender, provided that his tender meets the technical requirements and any other relevant tender condition;</w:t>
            </w:r>
          </w:p>
          <w:p w:rsidRPr="00F005BE" w:rsidR="0067652E" w:rsidRDefault="0067652E" w14:paraId="70E8F1F7" w14:textId="10DC21C8">
            <w:pPr>
              <w:numPr>
                <w:ilvl w:val="0"/>
                <w:numId w:val="42"/>
              </w:numPr>
              <w:spacing w:after="200"/>
              <w:ind w:left="290" w:hanging="290"/>
              <w:jc w:val="both"/>
              <w:rPr>
                <w:sz w:val="22"/>
                <w:szCs w:val="22"/>
              </w:rPr>
              <w:pPrChange w:author="Chris Smith" w:date="2021-01-12T22:19:00Z" w:id="262">
                <w:pPr>
                  <w:numPr>
                    <w:numId w:val="42"/>
                  </w:numPr>
                  <w:spacing w:after="200"/>
                  <w:ind w:left="833" w:hanging="720"/>
                  <w:jc w:val="both"/>
                </w:pPr>
              </w:pPrChange>
            </w:pPr>
            <w:r w:rsidRPr="00F005BE">
              <w:rPr>
                <w:sz w:val="22"/>
                <w:szCs w:val="22"/>
              </w:rPr>
              <w:t xml:space="preserve">In exceptional cases where this is necessary to ensure the proper conduct of the procurement procedure, the Contracting Authority may request Tenderers, before the stage specified in </w:t>
            </w:r>
            <w:r w:rsidRPr="00F005BE">
              <w:rPr>
                <w:sz w:val="22"/>
                <w:szCs w:val="22"/>
                <w:highlight w:val="yellow"/>
              </w:rPr>
              <w:t xml:space="preserve">ITT </w:t>
            </w:r>
            <w:r w:rsidR="00A211EC">
              <w:rPr>
                <w:sz w:val="22"/>
                <w:szCs w:val="22"/>
                <w:highlight w:val="yellow"/>
              </w:rPr>
              <w:fldChar w:fldCharType="begin"/>
            </w:r>
            <w:r w:rsidR="00A211EC">
              <w:rPr>
                <w:sz w:val="22"/>
                <w:szCs w:val="22"/>
                <w:highlight w:val="yellow"/>
              </w:rPr>
              <w:instrText xml:space="preserve"> REF _Ref64788032 \w \h </w:instrText>
            </w:r>
            <w:r w:rsidR="00A211EC">
              <w:rPr>
                <w:sz w:val="22"/>
                <w:szCs w:val="22"/>
                <w:highlight w:val="yellow"/>
              </w:rPr>
            </w:r>
            <w:r w:rsidR="00A211EC">
              <w:rPr>
                <w:sz w:val="22"/>
                <w:szCs w:val="22"/>
                <w:highlight w:val="yellow"/>
              </w:rPr>
              <w:fldChar w:fldCharType="separate"/>
            </w:r>
            <w:r w:rsidR="00A211EC">
              <w:rPr>
                <w:sz w:val="22"/>
                <w:szCs w:val="22"/>
                <w:highlight w:val="yellow"/>
              </w:rPr>
              <w:t>13.3</w:t>
            </w:r>
            <w:r w:rsidR="00A211EC">
              <w:rPr>
                <w:sz w:val="22"/>
                <w:szCs w:val="22"/>
                <w:highlight w:val="yellow"/>
              </w:rPr>
              <w:fldChar w:fldCharType="end"/>
            </w:r>
            <w:r w:rsidRPr="00F005BE">
              <w:rPr>
                <w:sz w:val="22"/>
                <w:szCs w:val="22"/>
              </w:rPr>
              <w:t xml:space="preserve">, to submit all or part of the supporting documents as evidence of the information contained in the </w:t>
            </w:r>
            <w:proofErr w:type="spellStart"/>
            <w:r w:rsidRPr="00F005BE">
              <w:rPr>
                <w:sz w:val="22"/>
                <w:szCs w:val="22"/>
              </w:rPr>
              <w:t>ESPD</w:t>
            </w:r>
            <w:proofErr w:type="spellEnd"/>
            <w:r w:rsidRPr="00F005BE">
              <w:rPr>
                <w:sz w:val="22"/>
                <w:szCs w:val="22"/>
              </w:rPr>
              <w:t xml:space="preserve"> Declaration. In such cases the Contracting Authority has to justify its decision.</w:t>
            </w:r>
          </w:p>
        </w:tc>
      </w:tr>
      <w:tr w:rsidRPr="00F005BE" w:rsidR="0067652E" w:rsidTr="00C760D3" w14:paraId="3232E761" w14:textId="77777777">
        <w:trPr>
          <w:jc w:val="center"/>
          <w:trPrChange w:author="Chris Smith" w:date="2021-01-16T10:23:00Z" w:id="263">
            <w:trPr>
              <w:jc w:val="center"/>
            </w:trPr>
          </w:trPrChange>
        </w:trPr>
        <w:tc>
          <w:tcPr>
            <w:tcW w:w="2127" w:type="dxa"/>
            <w:tcPrChange w:author="Chris Smith" w:date="2021-01-16T10:23:00Z" w:id="264">
              <w:tcPr>
                <w:tcW w:w="2015" w:type="dxa"/>
              </w:tcPr>
            </w:tcPrChange>
          </w:tcPr>
          <w:p w:rsidRPr="00F005BE" w:rsidR="0067652E" w:rsidP="0067652E" w:rsidRDefault="0067652E" w14:paraId="6BDBA876" w14:textId="77777777">
            <w:pPr>
              <w:pStyle w:val="Section1"/>
              <w:numPr>
                <w:ilvl w:val="0"/>
                <w:numId w:val="0"/>
              </w:numPr>
              <w:rPr>
                <w:sz w:val="22"/>
                <w:szCs w:val="22"/>
              </w:rPr>
            </w:pPr>
          </w:p>
        </w:tc>
        <w:tc>
          <w:tcPr>
            <w:tcW w:w="7741" w:type="dxa"/>
            <w:tcPrChange w:author="Chris Smith" w:date="2021-01-16T10:23:00Z" w:id="265">
              <w:tcPr>
                <w:tcW w:w="7741" w:type="dxa"/>
              </w:tcPr>
            </w:tcPrChange>
          </w:tcPr>
          <w:p w:rsidRPr="00F005BE" w:rsidR="0067652E" w:rsidRDefault="0067652E" w14:paraId="64DA9FD7" w14:textId="44D5FBB2">
            <w:pPr>
              <w:numPr>
                <w:ilvl w:val="0"/>
                <w:numId w:val="42"/>
              </w:numPr>
              <w:spacing w:after="200"/>
              <w:ind w:left="290" w:hanging="290"/>
              <w:jc w:val="both"/>
              <w:rPr>
                <w:sz w:val="22"/>
                <w:szCs w:val="22"/>
              </w:rPr>
              <w:pPrChange w:author="Chris Smith" w:date="2021-01-12T22:19:00Z" w:id="266">
                <w:pPr>
                  <w:numPr>
                    <w:numId w:val="42"/>
                  </w:numPr>
                  <w:spacing w:after="200"/>
                  <w:ind w:left="833" w:hanging="720"/>
                  <w:jc w:val="both"/>
                </w:pPr>
              </w:pPrChange>
            </w:pPr>
            <w:r w:rsidRPr="00F005BE">
              <w:rPr>
                <w:sz w:val="22"/>
                <w:szCs w:val="22"/>
              </w:rPr>
              <w:t xml:space="preserve">During the </w:t>
            </w:r>
            <w:r w:rsidRPr="00F005BE" w:rsidR="001E2F41">
              <w:rPr>
                <w:sz w:val="22"/>
                <w:szCs w:val="22"/>
              </w:rPr>
              <w:t>t</w:t>
            </w:r>
            <w:r w:rsidRPr="00F005BE">
              <w:rPr>
                <w:sz w:val="22"/>
                <w:szCs w:val="22"/>
              </w:rPr>
              <w:t>endering procedure, as appropriate, the Contracting Authority shall determine to its</w:t>
            </w:r>
            <w:ins w:author="Chris Smith" w:date="2021-01-13T22:12:00Z" w:id="267">
              <w:r w:rsidRPr="00F005BE" w:rsidR="002B5602">
                <w:rPr>
                  <w:sz w:val="22"/>
                  <w:szCs w:val="22"/>
                </w:rPr>
                <w:t>’</w:t>
              </w:r>
            </w:ins>
            <w:r w:rsidRPr="00F005BE">
              <w:rPr>
                <w:sz w:val="22"/>
                <w:szCs w:val="22"/>
              </w:rPr>
              <w:t xml:space="preserve"> satisfaction whether the Economic Operator that was selected as having submitted the most economically advantageous Tender meets the qualification requirements specified in </w:t>
            </w:r>
            <w:r w:rsidRPr="00F005BE" w:rsidR="00755CDC">
              <w:rPr>
                <w:sz w:val="22"/>
                <w:szCs w:val="22"/>
              </w:rPr>
              <w:t>TDS</w:t>
            </w:r>
            <w:r w:rsidRPr="00F005BE">
              <w:rPr>
                <w:sz w:val="22"/>
                <w:szCs w:val="22"/>
              </w:rPr>
              <w:t xml:space="preserve">, to award the Contract. An affirmative </w:t>
            </w:r>
            <w:r w:rsidRPr="00F005BE">
              <w:rPr>
                <w:sz w:val="22"/>
                <w:szCs w:val="22"/>
              </w:rPr>
              <w:lastRenderedPageBreak/>
              <w:t>determination shall be a prerequisite to qualify the Economic Operator and award the Contract to the Economic Operator.</w:t>
            </w:r>
          </w:p>
        </w:tc>
      </w:tr>
      <w:tr w:rsidRPr="00F005BE" w:rsidR="0067652E" w:rsidTr="00C760D3" w14:paraId="5A32BE09" w14:textId="77777777">
        <w:trPr>
          <w:jc w:val="center"/>
          <w:trPrChange w:author="Chris Smith" w:date="2021-01-16T10:23:00Z" w:id="268">
            <w:trPr>
              <w:jc w:val="center"/>
            </w:trPr>
          </w:trPrChange>
        </w:trPr>
        <w:tc>
          <w:tcPr>
            <w:tcW w:w="2127" w:type="dxa"/>
            <w:tcPrChange w:author="Chris Smith" w:date="2021-01-16T10:23:00Z" w:id="269">
              <w:tcPr>
                <w:tcW w:w="2015" w:type="dxa"/>
              </w:tcPr>
            </w:tcPrChange>
          </w:tcPr>
          <w:p w:rsidRPr="00F005BE" w:rsidR="0067652E" w:rsidP="0067652E" w:rsidRDefault="0067652E" w14:paraId="1F00D1A2" w14:textId="77777777">
            <w:pPr>
              <w:pStyle w:val="Section1"/>
              <w:numPr>
                <w:ilvl w:val="0"/>
                <w:numId w:val="0"/>
              </w:numPr>
              <w:rPr>
                <w:sz w:val="22"/>
                <w:szCs w:val="22"/>
              </w:rPr>
            </w:pPr>
          </w:p>
        </w:tc>
        <w:tc>
          <w:tcPr>
            <w:tcW w:w="7741" w:type="dxa"/>
            <w:tcPrChange w:author="Chris Smith" w:date="2021-01-16T10:23:00Z" w:id="270">
              <w:tcPr>
                <w:tcW w:w="7741" w:type="dxa"/>
              </w:tcPr>
            </w:tcPrChange>
          </w:tcPr>
          <w:p w:rsidRPr="00F005BE" w:rsidR="0067652E" w:rsidRDefault="0067652E" w14:paraId="7D77061F" w14:textId="171FBE3F">
            <w:pPr>
              <w:numPr>
                <w:ilvl w:val="0"/>
                <w:numId w:val="42"/>
              </w:numPr>
              <w:spacing w:after="200"/>
              <w:ind w:left="290" w:hanging="290"/>
              <w:jc w:val="both"/>
              <w:rPr>
                <w:sz w:val="22"/>
                <w:szCs w:val="22"/>
              </w:rPr>
              <w:pPrChange w:author="Chris Smith" w:date="2021-01-12T22:19:00Z" w:id="271">
                <w:pPr>
                  <w:numPr>
                    <w:numId w:val="42"/>
                  </w:numPr>
                  <w:spacing w:after="200"/>
                  <w:ind w:left="833" w:hanging="720"/>
                  <w:jc w:val="both"/>
                </w:pPr>
              </w:pPrChange>
            </w:pPr>
            <w:r w:rsidRPr="00F005BE">
              <w:rPr>
                <w:sz w:val="22"/>
                <w:szCs w:val="22"/>
              </w:rPr>
              <w:t>A negative determination shall result in disqualifying the Economic Operator and rejecting its</w:t>
            </w:r>
            <w:ins w:author="Chris Smith" w:date="2021-01-13T22:13:00Z" w:id="272">
              <w:r w:rsidRPr="00F005BE" w:rsidR="002B5602">
                <w:rPr>
                  <w:sz w:val="22"/>
                  <w:szCs w:val="22"/>
                </w:rPr>
                <w:t>’</w:t>
              </w:r>
            </w:ins>
            <w:r w:rsidRPr="00F005BE">
              <w:rPr>
                <w:sz w:val="22"/>
                <w:szCs w:val="22"/>
              </w:rPr>
              <w:t xml:space="preserve"> Tender, if submitted. In such cases the Contracting Authority shall proceed to the next ranked Tender for a similar determination of that Economic Operator’s qualification. </w:t>
            </w:r>
          </w:p>
        </w:tc>
      </w:tr>
      <w:tr w:rsidRPr="00F005BE" w:rsidR="0067652E" w:rsidTr="00C760D3" w14:paraId="364DA3FD" w14:textId="77777777">
        <w:trPr>
          <w:jc w:val="center"/>
          <w:trPrChange w:author="Chris Smith" w:date="2021-01-16T10:23:00Z" w:id="273">
            <w:trPr>
              <w:jc w:val="center"/>
            </w:trPr>
          </w:trPrChange>
        </w:trPr>
        <w:tc>
          <w:tcPr>
            <w:tcW w:w="2127" w:type="dxa"/>
            <w:tcPrChange w:author="Chris Smith" w:date="2021-01-16T10:23:00Z" w:id="274">
              <w:tcPr>
                <w:tcW w:w="2015" w:type="dxa"/>
              </w:tcPr>
            </w:tcPrChange>
          </w:tcPr>
          <w:p w:rsidRPr="00F005BE" w:rsidR="0067652E" w:rsidP="0067652E" w:rsidRDefault="0067652E" w14:paraId="41D274A8" w14:textId="30639236">
            <w:pPr>
              <w:pStyle w:val="Section1"/>
              <w:rPr>
                <w:sz w:val="22"/>
                <w:szCs w:val="22"/>
              </w:rPr>
            </w:pPr>
            <w:bookmarkStart w:name="_Ref64711712" w:id="275"/>
            <w:r w:rsidRPr="00F005BE">
              <w:rPr>
                <w:sz w:val="22"/>
                <w:szCs w:val="22"/>
              </w:rPr>
              <w:t>Subcontracting</w:t>
            </w:r>
            <w:bookmarkEnd w:id="275"/>
            <w:r w:rsidRPr="00F005BE">
              <w:rPr>
                <w:sz w:val="22"/>
                <w:szCs w:val="22"/>
              </w:rPr>
              <w:t xml:space="preserve"> </w:t>
            </w:r>
          </w:p>
        </w:tc>
        <w:tc>
          <w:tcPr>
            <w:tcW w:w="7741" w:type="dxa"/>
            <w:tcPrChange w:author="Chris Smith" w:date="2021-01-16T10:23:00Z" w:id="276">
              <w:tcPr>
                <w:tcW w:w="7741" w:type="dxa"/>
              </w:tcPr>
            </w:tcPrChange>
          </w:tcPr>
          <w:p w:rsidRPr="00F005BE" w:rsidR="0067652E" w:rsidRDefault="0067652E" w14:paraId="4AFC0943" w14:textId="6A1E5EAF">
            <w:pPr>
              <w:pStyle w:val="ListParagraph"/>
              <w:numPr>
                <w:ilvl w:val="0"/>
                <w:numId w:val="62"/>
              </w:numPr>
              <w:spacing w:line="240" w:lineRule="auto"/>
              <w:ind w:left="290" w:hanging="290"/>
              <w:contextualSpacing w:val="0"/>
              <w:jc w:val="both"/>
              <w:rPr>
                <w:rFonts w:ascii="Times New Roman" w:hAnsi="Times New Roman"/>
              </w:rPr>
              <w:pPrChange w:author="Chris Smith" w:date="2021-01-12T22:19:00Z" w:id="277">
                <w:pPr>
                  <w:pStyle w:val="ListParagraph"/>
                  <w:numPr>
                    <w:numId w:val="62"/>
                  </w:numPr>
                  <w:spacing w:line="240" w:lineRule="auto"/>
                  <w:ind w:left="927" w:hanging="567"/>
                  <w:contextualSpacing w:val="0"/>
                  <w:jc w:val="both"/>
                </w:pPr>
              </w:pPrChange>
            </w:pPr>
            <w:bookmarkStart w:name="_Ref64711723" w:id="278"/>
            <w:r w:rsidRPr="00F005BE">
              <w:rPr>
                <w:rFonts w:ascii="Times New Roman" w:hAnsi="Times New Roman"/>
              </w:rPr>
              <w:t>Subcontracting is as a general rule allowed and encouraged and may be limited only in exceptional cases. Subcontracting may be limited:</w:t>
            </w:r>
            <w:bookmarkEnd w:id="278"/>
          </w:p>
          <w:p w:rsidRPr="00F005BE" w:rsidR="0067652E" w:rsidP="006F6DBD" w:rsidRDefault="0067652E" w14:paraId="781DDED5" w14:textId="2F334D8E">
            <w:pPr>
              <w:pStyle w:val="ListParagraph"/>
              <w:numPr>
                <w:ilvl w:val="0"/>
                <w:numId w:val="63"/>
              </w:numPr>
              <w:spacing w:line="240" w:lineRule="auto"/>
              <w:ind w:left="1420"/>
              <w:contextualSpacing w:val="0"/>
              <w:jc w:val="both"/>
              <w:rPr>
                <w:rFonts w:ascii="Times New Roman" w:hAnsi="Times New Roman"/>
              </w:rPr>
            </w:pPr>
            <w:r w:rsidRPr="00F005BE">
              <w:rPr>
                <w:rFonts w:ascii="Times New Roman" w:hAnsi="Times New Roman"/>
              </w:rPr>
              <w:t>In the case of works contracts, service contracts and siting or installation operations in the context of a supply contract, Contracting Authorities may require that certain critical tasks be performed directly by the Tenderer itself or, where the tender is submitted by a consortium of Economic Operators, by a participant in that consortium;</w:t>
            </w:r>
          </w:p>
          <w:p w:rsidRPr="00F005BE" w:rsidR="0067652E" w:rsidP="006F6DBD" w:rsidRDefault="0067652E" w14:paraId="1F545C6E" w14:textId="01B77F9C">
            <w:pPr>
              <w:pStyle w:val="ListParagraph"/>
              <w:numPr>
                <w:ilvl w:val="0"/>
                <w:numId w:val="63"/>
              </w:numPr>
              <w:spacing w:line="240" w:lineRule="auto"/>
              <w:ind w:left="1420"/>
              <w:contextualSpacing w:val="0"/>
              <w:jc w:val="both"/>
              <w:rPr>
                <w:rFonts w:ascii="Times New Roman" w:hAnsi="Times New Roman"/>
              </w:rPr>
            </w:pPr>
            <w:r w:rsidRPr="00F005BE">
              <w:rPr>
                <w:rFonts w:ascii="Times New Roman" w:hAnsi="Times New Roman"/>
              </w:rPr>
              <w:t>When the Contracting Authority is unable due to objective reasons to scrutinise the subcontractor against exclusion grounds;</w:t>
            </w:r>
          </w:p>
          <w:p w:rsidRPr="00F005BE" w:rsidR="0067652E" w:rsidP="006F6DBD" w:rsidRDefault="0067652E" w14:paraId="1ADAC523" w14:textId="2E65CF4E">
            <w:pPr>
              <w:pStyle w:val="ListParagraph"/>
              <w:numPr>
                <w:ilvl w:val="0"/>
                <w:numId w:val="63"/>
              </w:numPr>
              <w:spacing w:line="240" w:lineRule="auto"/>
              <w:ind w:left="1420"/>
              <w:contextualSpacing w:val="0"/>
              <w:jc w:val="both"/>
              <w:rPr>
                <w:rFonts w:ascii="Times New Roman" w:hAnsi="Times New Roman"/>
              </w:rPr>
            </w:pPr>
            <w:r w:rsidRPr="00F005BE">
              <w:rPr>
                <w:rFonts w:ascii="Times New Roman" w:hAnsi="Times New Roman"/>
              </w:rPr>
              <w:t xml:space="preserve">In the case envisaged in </w:t>
            </w:r>
            <w:r w:rsidRPr="00F005BE">
              <w:rPr>
                <w:rFonts w:ascii="Times New Roman" w:hAnsi="Times New Roman"/>
                <w:highlight w:val="yellow"/>
              </w:rPr>
              <w:t xml:space="preserve">ITT </w:t>
            </w:r>
            <w:r w:rsidR="00A211EC">
              <w:rPr>
                <w:rFonts w:ascii="Times New Roman" w:hAnsi="Times New Roman"/>
                <w:highlight w:val="yellow"/>
              </w:rPr>
              <w:fldChar w:fldCharType="begin"/>
            </w:r>
            <w:r w:rsidR="00A211EC">
              <w:rPr>
                <w:rFonts w:ascii="Times New Roman" w:hAnsi="Times New Roman"/>
                <w:highlight w:val="yellow"/>
              </w:rPr>
              <w:instrText xml:space="preserve"> REF _Ref64787367 \w \h </w:instrText>
            </w:r>
            <w:r w:rsidR="00A211EC">
              <w:rPr>
                <w:rFonts w:ascii="Times New Roman" w:hAnsi="Times New Roman"/>
                <w:highlight w:val="yellow"/>
              </w:rPr>
            </w:r>
            <w:r w:rsidR="00A211EC">
              <w:rPr>
                <w:rFonts w:ascii="Times New Roman" w:hAnsi="Times New Roman"/>
                <w:highlight w:val="yellow"/>
              </w:rPr>
              <w:fldChar w:fldCharType="separate"/>
            </w:r>
            <w:r w:rsidR="00A211EC">
              <w:rPr>
                <w:rFonts w:ascii="Times New Roman" w:hAnsi="Times New Roman"/>
                <w:highlight w:val="yellow"/>
              </w:rPr>
              <w:t>11.5</w:t>
            </w:r>
            <w:r w:rsidR="00A211EC">
              <w:rPr>
                <w:rFonts w:ascii="Times New Roman" w:hAnsi="Times New Roman"/>
                <w:highlight w:val="yellow"/>
              </w:rPr>
              <w:fldChar w:fldCharType="end"/>
            </w:r>
            <w:r w:rsidRPr="00F005BE">
              <w:rPr>
                <w:rFonts w:ascii="Times New Roman" w:hAnsi="Times New Roman"/>
              </w:rPr>
              <w:t>;</w:t>
            </w:r>
          </w:p>
          <w:p w:rsidRPr="00F005BE" w:rsidR="0067652E" w:rsidP="006F6DBD" w:rsidRDefault="0067652E" w14:paraId="297287B9" w14:textId="2618F999">
            <w:pPr>
              <w:pStyle w:val="ListParagraph"/>
              <w:numPr>
                <w:ilvl w:val="0"/>
                <w:numId w:val="63"/>
              </w:numPr>
              <w:spacing w:line="240" w:lineRule="auto"/>
              <w:ind w:left="1420"/>
              <w:contextualSpacing w:val="0"/>
              <w:jc w:val="both"/>
              <w:rPr>
                <w:rFonts w:ascii="Times New Roman" w:hAnsi="Times New Roman"/>
              </w:rPr>
            </w:pPr>
            <w:r w:rsidRPr="00F005BE">
              <w:rPr>
                <w:rFonts w:ascii="Times New Roman" w:hAnsi="Times New Roman"/>
              </w:rPr>
              <w:t>In exceptional cases due to the nature of the task provided that the principle of proportionality and equal treatment is observed.</w:t>
            </w:r>
          </w:p>
          <w:p w:rsidRPr="00F005BE" w:rsidR="0067652E" w:rsidRDefault="0067652E" w14:paraId="1724C3B6" w14:textId="52046DBD">
            <w:pPr>
              <w:pStyle w:val="ListParagraph"/>
              <w:numPr>
                <w:ilvl w:val="0"/>
                <w:numId w:val="62"/>
              </w:numPr>
              <w:spacing w:line="240" w:lineRule="auto"/>
              <w:ind w:left="290" w:hanging="290"/>
              <w:contextualSpacing w:val="0"/>
              <w:jc w:val="both"/>
              <w:rPr>
                <w:rFonts w:ascii="Times New Roman" w:hAnsi="Times New Roman"/>
              </w:rPr>
              <w:pPrChange w:author="Chris Smith" w:date="2021-01-12T22:19:00Z" w:id="279">
                <w:pPr>
                  <w:pStyle w:val="ListParagraph"/>
                  <w:numPr>
                    <w:numId w:val="62"/>
                  </w:numPr>
                  <w:spacing w:line="240" w:lineRule="auto"/>
                  <w:ind w:left="927" w:hanging="567"/>
                  <w:contextualSpacing w:val="0"/>
                  <w:jc w:val="both"/>
                </w:pPr>
              </w:pPrChange>
            </w:pPr>
            <w:r w:rsidRPr="00F005BE">
              <w:rPr>
                <w:rFonts w:ascii="Times New Roman" w:hAnsi="Times New Roman"/>
              </w:rPr>
              <w:t>The Economic Operator has the obligation to disclose the part of the tender the Tenderer intends to subcontract and the names and addresses of subcontractors in his tender. If the Economic Operator indicates only the part of the Tender the Tenderer intends to subcontract without specifying the exact subcontractors, the Contracting Authority shall presume that these parts shall be performed directly by the Tenderer.</w:t>
            </w:r>
          </w:p>
          <w:p w:rsidRPr="00F005BE" w:rsidR="0067652E" w:rsidRDefault="0067652E" w14:paraId="23566AB8" w14:textId="188DC0E2">
            <w:pPr>
              <w:pStyle w:val="ListParagraph"/>
              <w:numPr>
                <w:ilvl w:val="0"/>
                <w:numId w:val="62"/>
              </w:numPr>
              <w:spacing w:line="240" w:lineRule="auto"/>
              <w:ind w:left="290" w:hanging="290"/>
              <w:contextualSpacing w:val="0"/>
              <w:jc w:val="both"/>
              <w:rPr>
                <w:rFonts w:ascii="Times New Roman" w:hAnsi="Times New Roman"/>
              </w:rPr>
              <w:pPrChange w:author="Chris Smith" w:date="2021-01-12T22:20:00Z" w:id="280">
                <w:pPr>
                  <w:pStyle w:val="ListParagraph"/>
                  <w:numPr>
                    <w:numId w:val="62"/>
                  </w:numPr>
                  <w:spacing w:line="240" w:lineRule="auto"/>
                  <w:ind w:left="927" w:hanging="567"/>
                  <w:contextualSpacing w:val="0"/>
                  <w:jc w:val="both"/>
                </w:pPr>
              </w:pPrChange>
            </w:pPr>
            <w:r w:rsidRPr="00F005BE">
              <w:rPr>
                <w:rFonts w:ascii="Times New Roman" w:hAnsi="Times New Roman"/>
              </w:rPr>
              <w:t xml:space="preserve">No subcontractor should be admitted to perform the public contract without </w:t>
            </w:r>
            <w:proofErr w:type="gramStart"/>
            <w:r w:rsidRPr="00F005BE">
              <w:rPr>
                <w:rFonts w:ascii="Times New Roman" w:hAnsi="Times New Roman"/>
              </w:rPr>
              <w:t>the  Contracting</w:t>
            </w:r>
            <w:proofErr w:type="gramEnd"/>
            <w:r w:rsidRPr="00F005BE">
              <w:rPr>
                <w:rFonts w:ascii="Times New Roman" w:hAnsi="Times New Roman"/>
              </w:rPr>
              <w:t xml:space="preserve"> Authority’s approval, unless otherwise mentioned in the tender documents, in particular in the TDS. Any change in subcontractors shall be subject to the Contracting Authority’s prior approval.</w:t>
            </w:r>
          </w:p>
          <w:p w:rsidRPr="00F005BE" w:rsidR="0067652E" w:rsidRDefault="0067652E" w14:paraId="03CE98F8" w14:textId="5AE5A2EC">
            <w:pPr>
              <w:pStyle w:val="ListParagraph"/>
              <w:numPr>
                <w:ilvl w:val="0"/>
                <w:numId w:val="62"/>
              </w:numPr>
              <w:spacing w:line="240" w:lineRule="auto"/>
              <w:ind w:left="290" w:hanging="290"/>
              <w:contextualSpacing w:val="0"/>
              <w:jc w:val="both"/>
              <w:rPr>
                <w:rFonts w:ascii="Times New Roman" w:hAnsi="Times New Roman"/>
              </w:rPr>
              <w:pPrChange w:author="Chris Smith" w:date="2021-01-12T22:20:00Z" w:id="281">
                <w:pPr>
                  <w:pStyle w:val="ListParagraph"/>
                  <w:numPr>
                    <w:numId w:val="62"/>
                  </w:numPr>
                  <w:spacing w:line="240" w:lineRule="auto"/>
                  <w:ind w:left="927" w:hanging="567"/>
                  <w:contextualSpacing w:val="0"/>
                  <w:jc w:val="both"/>
                </w:pPr>
              </w:pPrChange>
            </w:pPr>
            <w:r w:rsidRPr="00F005BE">
              <w:rPr>
                <w:rFonts w:ascii="Times New Roman" w:hAnsi="Times New Roman"/>
              </w:rPr>
              <w:t>Only in exceptional circumstances is the Contracting Authorit</w:t>
            </w:r>
            <w:ins w:author="Chris Smith" w:date="2021-01-13T22:15:00Z" w:id="282">
              <w:r w:rsidRPr="00F005BE" w:rsidR="00000F1F">
                <w:rPr>
                  <w:rFonts w:ascii="Times New Roman" w:hAnsi="Times New Roman"/>
                </w:rPr>
                <w:t>y</w:t>
              </w:r>
            </w:ins>
            <w:del w:author="Chris Smith" w:date="2021-01-13T22:14:00Z" w:id="283">
              <w:r w:rsidRPr="00F005BE" w:rsidDel="00000F1F">
                <w:rPr>
                  <w:rFonts w:ascii="Times New Roman" w:hAnsi="Times New Roman"/>
                </w:rPr>
                <w:delText>ies</w:delText>
              </w:r>
            </w:del>
            <w:r w:rsidRPr="00F005BE">
              <w:rPr>
                <w:rFonts w:ascii="Times New Roman" w:hAnsi="Times New Roman"/>
              </w:rPr>
              <w:t xml:space="preserve"> allowed, due to the nature of the task, to cap the maximum percentage of work or service which an Economic Operator can subcontract. Quantitative restrictions of subcontracting should not be set </w:t>
            </w:r>
            <w:r w:rsidRPr="00F005BE">
              <w:rPr>
                <w:rFonts w:ascii="Times New Roman" w:hAnsi="Times New Roman"/>
                <w:i/>
              </w:rPr>
              <w:t xml:space="preserve">in </w:t>
            </w:r>
            <w:proofErr w:type="spellStart"/>
            <w:r w:rsidRPr="00F005BE">
              <w:rPr>
                <w:rFonts w:ascii="Times New Roman" w:hAnsi="Times New Roman"/>
                <w:i/>
              </w:rPr>
              <w:t>abstracto</w:t>
            </w:r>
            <w:proofErr w:type="spellEnd"/>
            <w:r w:rsidRPr="00F005BE">
              <w:rPr>
                <w:rFonts w:ascii="Times New Roman" w:hAnsi="Times New Roman"/>
              </w:rPr>
              <w:t xml:space="preserve"> and without checking if the essential nature of the tasks in question justify it.</w:t>
            </w:r>
          </w:p>
          <w:p w:rsidRPr="00F005BE" w:rsidR="0067652E" w:rsidRDefault="0067652E" w14:paraId="3BD52903" w14:textId="16C61EDF">
            <w:pPr>
              <w:pStyle w:val="ListParagraph"/>
              <w:numPr>
                <w:ilvl w:val="0"/>
                <w:numId w:val="62"/>
              </w:numPr>
              <w:spacing w:line="240" w:lineRule="auto"/>
              <w:ind w:left="290" w:hanging="290"/>
              <w:contextualSpacing w:val="0"/>
              <w:jc w:val="both"/>
              <w:rPr>
                <w:rFonts w:ascii="Times New Roman" w:hAnsi="Times New Roman"/>
              </w:rPr>
              <w:pPrChange w:author="Chris Smith" w:date="2021-01-12T22:20:00Z" w:id="284">
                <w:pPr>
                  <w:pStyle w:val="ListParagraph"/>
                  <w:numPr>
                    <w:numId w:val="62"/>
                  </w:numPr>
                  <w:spacing w:line="240" w:lineRule="auto"/>
                  <w:ind w:left="927" w:hanging="567"/>
                  <w:contextualSpacing w:val="0"/>
                  <w:jc w:val="both"/>
                </w:pPr>
              </w:pPrChange>
            </w:pPr>
            <w:r w:rsidRPr="00F005BE">
              <w:rPr>
                <w:rFonts w:ascii="Times New Roman" w:hAnsi="Times New Roman"/>
              </w:rPr>
              <w:t xml:space="preserve">The Contracting Authority may set a minimum percentage of work or service which an Economic Operator shall be required to subcontract in order to support SMEs. </w:t>
            </w:r>
          </w:p>
          <w:p w:rsidRPr="00F005BE" w:rsidR="0067652E" w:rsidRDefault="0067652E" w14:paraId="41D227CC" w14:textId="499B071C">
            <w:pPr>
              <w:pStyle w:val="ListParagraph"/>
              <w:numPr>
                <w:ilvl w:val="0"/>
                <w:numId w:val="62"/>
              </w:numPr>
              <w:spacing w:line="240" w:lineRule="auto"/>
              <w:ind w:left="290" w:hanging="290"/>
              <w:contextualSpacing w:val="0"/>
              <w:jc w:val="both"/>
              <w:rPr>
                <w:rFonts w:ascii="Times New Roman" w:hAnsi="Times New Roman"/>
              </w:rPr>
              <w:pPrChange w:author="Chris Smith" w:date="2021-01-12T22:20:00Z" w:id="285">
                <w:pPr>
                  <w:pStyle w:val="ListParagraph"/>
                  <w:numPr>
                    <w:numId w:val="62"/>
                  </w:numPr>
                  <w:spacing w:line="240" w:lineRule="auto"/>
                  <w:ind w:left="927" w:hanging="567"/>
                  <w:contextualSpacing w:val="0"/>
                  <w:jc w:val="both"/>
                </w:pPr>
              </w:pPrChange>
            </w:pPr>
            <w:r w:rsidRPr="00F005BE">
              <w:rPr>
                <w:rFonts w:ascii="Times New Roman" w:hAnsi="Times New Roman"/>
              </w:rPr>
              <w:t xml:space="preserve">Unless the subcontractor supports at the same time the capacities of the Economic Operator, the subcontractor shall be obliged to demonstrate that he is not in one of the exclusion situations referred to in Article 19 of the </w:t>
            </w:r>
            <w:proofErr w:type="spellStart"/>
            <w:r w:rsidRPr="00F005BE">
              <w:rPr>
                <w:rFonts w:ascii="Times New Roman" w:hAnsi="Times New Roman"/>
              </w:rPr>
              <w:t>LPP</w:t>
            </w:r>
            <w:proofErr w:type="spellEnd"/>
            <w:r w:rsidRPr="00F005BE">
              <w:rPr>
                <w:rFonts w:ascii="Times New Roman" w:hAnsi="Times New Roman"/>
              </w:rPr>
              <w:t xml:space="preserve">. The subcontractor shall provide a separate </w:t>
            </w:r>
            <w:proofErr w:type="spellStart"/>
            <w:r w:rsidRPr="00F005BE">
              <w:rPr>
                <w:rFonts w:ascii="Times New Roman" w:hAnsi="Times New Roman"/>
              </w:rPr>
              <w:t>ESPD</w:t>
            </w:r>
            <w:proofErr w:type="spellEnd"/>
            <w:r w:rsidRPr="00F005BE">
              <w:rPr>
                <w:rFonts w:ascii="Times New Roman" w:hAnsi="Times New Roman"/>
              </w:rPr>
              <w:t xml:space="preserve"> filling in </w:t>
            </w:r>
            <w:r w:rsidRPr="00F005BE" w:rsidR="003702F5">
              <w:rPr>
                <w:rFonts w:ascii="Times New Roman" w:hAnsi="Times New Roman"/>
              </w:rPr>
              <w:t xml:space="preserve">Chapter II section A and B and Chapter III of the </w:t>
            </w:r>
            <w:proofErr w:type="spellStart"/>
            <w:r w:rsidRPr="00F005BE" w:rsidR="003702F5">
              <w:rPr>
                <w:rFonts w:ascii="Times New Roman" w:hAnsi="Times New Roman"/>
              </w:rPr>
              <w:t>ESPD</w:t>
            </w:r>
            <w:proofErr w:type="spellEnd"/>
            <w:r w:rsidRPr="00F005BE">
              <w:rPr>
                <w:rFonts w:ascii="Times New Roman" w:hAnsi="Times New Roman"/>
              </w:rPr>
              <w:t xml:space="preserve">. </w:t>
            </w:r>
          </w:p>
        </w:tc>
      </w:tr>
    </w:tbl>
    <w:p w:rsidRPr="00F005BE" w:rsidR="00CA4B73" w:rsidP="007009EC" w:rsidRDefault="00265429" w14:paraId="2D3E93F4" w14:textId="6392BB38">
      <w:pPr>
        <w:pStyle w:val="Heading2"/>
        <w:numPr>
          <w:ilvl w:val="0"/>
          <w:numId w:val="60"/>
        </w:numPr>
        <w:shd w:val="clear" w:color="auto" w:fill="9CC2E5" w:themeFill="accent5" w:themeFillTint="99"/>
        <w:rPr>
          <w:rFonts w:ascii="Times New Roman" w:hAnsi="Times New Roman"/>
          <w:sz w:val="22"/>
          <w:szCs w:val="22"/>
          <w:lang w:val="en-GB"/>
        </w:rPr>
      </w:pPr>
      <w:bookmarkStart w:name="_Toc192578423" w:id="286"/>
      <w:bookmarkStart w:name="_Toc197942599" w:id="287"/>
      <w:bookmarkStart w:name="_Toc500691698" w:id="288"/>
      <w:bookmarkStart w:name="_Toc500695954" w:id="289"/>
      <w:bookmarkStart w:name="_Toc500699982" w:id="290"/>
      <w:bookmarkStart w:name="_Toc500702644" w:id="291"/>
      <w:bookmarkStart w:name="_Toc31873372" w:id="292"/>
      <w:bookmarkStart w:name="_Toc31977602" w:id="293"/>
      <w:bookmarkStart w:name="_Ref64784013" w:id="294"/>
      <w:bookmarkStart w:name="_Ref64784034" w:id="295"/>
      <w:bookmarkStart w:name="_Toc64785786" w:id="296"/>
      <w:r w:rsidRPr="00F005BE">
        <w:rPr>
          <w:rFonts w:ascii="Times New Roman" w:hAnsi="Times New Roman"/>
          <w:sz w:val="22"/>
          <w:szCs w:val="22"/>
          <w:lang w:val="en-GB"/>
        </w:rPr>
        <w:t xml:space="preserve">Preparation of </w:t>
      </w:r>
      <w:bookmarkEnd w:id="286"/>
      <w:bookmarkEnd w:id="287"/>
      <w:bookmarkEnd w:id="288"/>
      <w:bookmarkEnd w:id="289"/>
      <w:bookmarkEnd w:id="290"/>
      <w:bookmarkEnd w:id="291"/>
      <w:bookmarkEnd w:id="292"/>
      <w:r w:rsidRPr="00F005BE">
        <w:rPr>
          <w:rFonts w:ascii="Times New Roman" w:hAnsi="Times New Roman"/>
          <w:sz w:val="22"/>
          <w:szCs w:val="22"/>
          <w:lang w:val="en-GB"/>
        </w:rPr>
        <w:t>Tender</w:t>
      </w:r>
      <w:bookmarkEnd w:id="293"/>
      <w:r w:rsidRPr="00F005BE" w:rsidR="00F01CE3">
        <w:rPr>
          <w:rFonts w:ascii="Times New Roman" w:hAnsi="Times New Roman"/>
          <w:sz w:val="22"/>
          <w:szCs w:val="22"/>
          <w:lang w:val="en-GB"/>
        </w:rPr>
        <w:t>s</w:t>
      </w:r>
      <w:bookmarkEnd w:id="294"/>
      <w:bookmarkEnd w:id="295"/>
      <w:bookmarkEnd w:id="296"/>
    </w:p>
    <w:tbl>
      <w:tblPr>
        <w:tblW w:w="9756" w:type="dxa"/>
        <w:jc w:val="center"/>
        <w:tblLayout w:type="fixed"/>
        <w:tblLook w:val="04A0" w:firstRow="1" w:lastRow="0" w:firstColumn="1" w:lastColumn="0" w:noHBand="0" w:noVBand="1"/>
      </w:tblPr>
      <w:tblGrid>
        <w:gridCol w:w="2015"/>
        <w:gridCol w:w="7741"/>
      </w:tblGrid>
      <w:tr w:rsidRPr="00F005BE" w:rsidR="0066255C" w:rsidTr="006F6DBD" w14:paraId="6E7B326C" w14:textId="77777777">
        <w:trPr>
          <w:jc w:val="center"/>
        </w:trPr>
        <w:tc>
          <w:tcPr>
            <w:tcW w:w="2015" w:type="dxa"/>
          </w:tcPr>
          <w:p w:rsidRPr="00F005BE" w:rsidR="0066255C" w:rsidP="00962961" w:rsidRDefault="00962961" w14:paraId="719990F8" w14:textId="18079576">
            <w:pPr>
              <w:pStyle w:val="Section1"/>
              <w:rPr>
                <w:sz w:val="22"/>
                <w:szCs w:val="22"/>
              </w:rPr>
            </w:pPr>
            <w:bookmarkStart w:name="_Ref64711744" w:id="297"/>
            <w:r w:rsidRPr="00F005BE">
              <w:rPr>
                <w:sz w:val="22"/>
                <w:szCs w:val="22"/>
              </w:rPr>
              <w:t>Documents Comprising the Tender</w:t>
            </w:r>
            <w:bookmarkEnd w:id="297"/>
          </w:p>
        </w:tc>
        <w:tc>
          <w:tcPr>
            <w:tcW w:w="7741" w:type="dxa"/>
          </w:tcPr>
          <w:p w:rsidRPr="00F005BE" w:rsidR="0066255C" w:rsidRDefault="0066255C" w14:paraId="7B6C72D1" w14:textId="77777777">
            <w:pPr>
              <w:pStyle w:val="ListParagraph"/>
              <w:numPr>
                <w:ilvl w:val="0"/>
                <w:numId w:val="112"/>
              </w:numPr>
              <w:spacing w:before="120" w:after="120" w:line="240" w:lineRule="auto"/>
              <w:ind w:hanging="720"/>
              <w:contextualSpacing w:val="0"/>
              <w:jc w:val="both"/>
              <w:rPr>
                <w:rFonts w:ascii="Times New Roman" w:hAnsi="Times New Roman"/>
              </w:rPr>
              <w:pPrChange w:author="Chris Smith" w:date="2021-01-13T22:15:00Z" w:id="298">
                <w:pPr>
                  <w:pStyle w:val="ListParagraph"/>
                  <w:numPr>
                    <w:numId w:val="112"/>
                  </w:numPr>
                  <w:spacing w:before="120" w:after="120" w:line="240" w:lineRule="auto"/>
                  <w:ind w:hanging="607"/>
                  <w:contextualSpacing w:val="0"/>
                  <w:jc w:val="both"/>
                </w:pPr>
              </w:pPrChange>
            </w:pPr>
            <w:bookmarkStart w:name="_Ref64711757" w:id="299"/>
            <w:r w:rsidRPr="00F005BE">
              <w:rPr>
                <w:rFonts w:ascii="Times New Roman" w:hAnsi="Times New Roman"/>
              </w:rPr>
              <w:t>The Tender shall comprise all documents as required in the TDS.</w:t>
            </w:r>
            <w:bookmarkEnd w:id="299"/>
          </w:p>
          <w:p w:rsidRPr="00F005BE" w:rsidR="007A3532" w:rsidRDefault="007A3532" w14:paraId="068DF5F6" w14:textId="17434DBC">
            <w:pPr>
              <w:pStyle w:val="ListParagraph"/>
              <w:numPr>
                <w:ilvl w:val="0"/>
                <w:numId w:val="112"/>
              </w:numPr>
              <w:spacing w:before="120" w:after="120" w:line="240" w:lineRule="auto"/>
              <w:ind w:left="290" w:hanging="290"/>
              <w:contextualSpacing w:val="0"/>
              <w:jc w:val="both"/>
              <w:rPr>
                <w:rFonts w:ascii="Times New Roman" w:hAnsi="Times New Roman"/>
              </w:rPr>
              <w:pPrChange w:author="Chris Smith" w:date="2021-01-12T22:20:00Z" w:id="300">
                <w:pPr>
                  <w:pStyle w:val="ListParagraph"/>
                  <w:numPr>
                    <w:numId w:val="112"/>
                  </w:numPr>
                  <w:spacing w:before="120" w:after="120" w:line="240" w:lineRule="auto"/>
                  <w:ind w:hanging="607"/>
                  <w:contextualSpacing w:val="0"/>
                  <w:jc w:val="both"/>
                </w:pPr>
              </w:pPrChange>
            </w:pPr>
            <w:r w:rsidRPr="00F005BE">
              <w:rPr>
                <w:rFonts w:ascii="Times New Roman" w:hAnsi="Times New Roman"/>
              </w:rPr>
              <w:t xml:space="preserve">The Economic Operator shall submit the Tender Forms </w:t>
            </w:r>
            <w:ins w:author="Chris Smith" w:date="2021-01-13T22:16:00Z" w:id="301">
              <w:r w:rsidRPr="00F005BE" w:rsidR="00000F1F">
                <w:rPr>
                  <w:rFonts w:ascii="Times New Roman" w:hAnsi="Times New Roman"/>
                </w:rPr>
                <w:t xml:space="preserve">via the </w:t>
              </w:r>
              <w:proofErr w:type="spellStart"/>
              <w:r w:rsidRPr="00F005BE" w:rsidR="00000F1F">
                <w:rPr>
                  <w:rFonts w:ascii="Times New Roman" w:hAnsi="Times New Roman"/>
                </w:rPr>
                <w:t>MTender</w:t>
              </w:r>
              <w:proofErr w:type="spellEnd"/>
              <w:r w:rsidRPr="00F005BE" w:rsidR="00000F1F">
                <w:rPr>
                  <w:rFonts w:ascii="Times New Roman" w:hAnsi="Times New Roman"/>
                </w:rPr>
                <w:t xml:space="preserve"> system </w:t>
              </w:r>
            </w:ins>
            <w:r w:rsidRPr="00F005BE">
              <w:rPr>
                <w:rFonts w:ascii="Times New Roman" w:hAnsi="Times New Roman"/>
              </w:rPr>
              <w:t xml:space="preserve">using the online electronic document with the forms furnished in Section III: Tender Forms. All Tender Forms must be completed without any alterations; no substitutes shall be accepted. All blank spaces shall be filled in with the </w:t>
            </w:r>
            <w:r w:rsidRPr="00F005BE">
              <w:rPr>
                <w:rFonts w:ascii="Times New Roman" w:hAnsi="Times New Roman"/>
              </w:rPr>
              <w:lastRenderedPageBreak/>
              <w:t>information requested. All Tenders containing incomplete or missing Tender Forms shall be rejected.</w:t>
            </w:r>
          </w:p>
          <w:p w:rsidRPr="00F005BE" w:rsidR="00753084" w:rsidP="006F6DBD" w:rsidRDefault="00753084" w14:paraId="3227CC64" w14:textId="50967ACB">
            <w:pPr>
              <w:pStyle w:val="ListParagraph"/>
              <w:numPr>
                <w:ilvl w:val="0"/>
                <w:numId w:val="112"/>
              </w:numPr>
              <w:spacing w:before="120" w:after="120" w:line="240" w:lineRule="auto"/>
              <w:contextualSpacing w:val="0"/>
              <w:jc w:val="both"/>
              <w:rPr>
                <w:rFonts w:ascii="Times New Roman" w:hAnsi="Times New Roman"/>
              </w:rPr>
            </w:pPr>
            <w:r w:rsidRPr="00F005BE">
              <w:rPr>
                <w:rFonts w:ascii="Times New Roman" w:hAnsi="Times New Roman"/>
              </w:rPr>
              <w:t>A Tender submitted by a Consortium shall comply with the following requirements:</w:t>
            </w:r>
          </w:p>
          <w:p w:rsidRPr="00F005BE" w:rsidR="00753084" w:rsidP="006F6DBD" w:rsidRDefault="00753084" w14:paraId="3BD8EF18" w14:textId="57114BFB">
            <w:pPr>
              <w:pStyle w:val="ListParagraph"/>
              <w:numPr>
                <w:ilvl w:val="1"/>
                <w:numId w:val="112"/>
              </w:numPr>
              <w:spacing w:before="120" w:after="120" w:line="240" w:lineRule="auto"/>
              <w:contextualSpacing w:val="0"/>
              <w:jc w:val="both"/>
              <w:rPr>
                <w:rFonts w:ascii="Times New Roman" w:hAnsi="Times New Roman"/>
              </w:rPr>
            </w:pPr>
            <w:r w:rsidRPr="00F005BE">
              <w:rPr>
                <w:rFonts w:ascii="Times New Roman" w:hAnsi="Times New Roman"/>
              </w:rPr>
              <w:t>Be signed so as to be legally binding on all associates; and</w:t>
            </w:r>
          </w:p>
          <w:p w:rsidRPr="00F005BE" w:rsidR="00753084" w:rsidP="006F6DBD" w:rsidRDefault="00753084" w14:paraId="0C595299" w14:textId="4D49E654">
            <w:pPr>
              <w:pStyle w:val="ListParagraph"/>
              <w:numPr>
                <w:ilvl w:val="1"/>
                <w:numId w:val="112"/>
              </w:numPr>
              <w:spacing w:before="120" w:after="120" w:line="240" w:lineRule="auto"/>
              <w:contextualSpacing w:val="0"/>
              <w:jc w:val="both"/>
              <w:rPr>
                <w:rFonts w:ascii="Times New Roman" w:hAnsi="Times New Roman"/>
              </w:rPr>
            </w:pPr>
            <w:commentRangeStart w:id="302"/>
            <w:commentRangeStart w:id="303"/>
            <w:r w:rsidRPr="00F005BE">
              <w:rPr>
                <w:rFonts w:ascii="Times New Roman" w:hAnsi="Times New Roman"/>
              </w:rPr>
              <w:t xml:space="preserve">Include the </w:t>
            </w:r>
            <w:ins w:author="RA" w:date="2021-01-26T11:00:00Z" w:id="304">
              <w:r w:rsidRPr="00F005BE" w:rsidR="006C643D">
                <w:rPr>
                  <w:rFonts w:ascii="Times New Roman" w:hAnsi="Times New Roman"/>
                </w:rPr>
                <w:t>r</w:t>
              </w:r>
            </w:ins>
            <w:del w:author="RA" w:date="2021-01-26T11:00:00Z" w:id="305">
              <w:r w:rsidRPr="00F005BE" w:rsidDel="006C643D">
                <w:rPr>
                  <w:rFonts w:ascii="Times New Roman" w:hAnsi="Times New Roman"/>
                </w:rPr>
                <w:delText>R</w:delText>
              </w:r>
            </w:del>
            <w:r w:rsidRPr="00F005BE">
              <w:rPr>
                <w:rFonts w:ascii="Times New Roman" w:hAnsi="Times New Roman"/>
              </w:rPr>
              <w:t xml:space="preserve">epresentative’s authorisation consisting of a power of attorney </w:t>
            </w:r>
            <w:ins w:author="RA" w:date="2021-01-26T11:04:00Z" w:id="306">
              <w:r w:rsidRPr="00F005BE" w:rsidR="00AF0FD8">
                <w:rPr>
                  <w:rFonts w:ascii="Times New Roman" w:hAnsi="Times New Roman"/>
                </w:rPr>
                <w:t xml:space="preserve">electronically </w:t>
              </w:r>
            </w:ins>
            <w:r w:rsidRPr="00F005BE">
              <w:rPr>
                <w:rFonts w:ascii="Times New Roman" w:hAnsi="Times New Roman"/>
              </w:rPr>
              <w:t>signed by those legally authorised to sign on behalf of the Consortium associates</w:t>
            </w:r>
            <w:ins w:author="RA" w:date="2021-01-26T11:04:00Z" w:id="307">
              <w:r w:rsidRPr="00F005BE" w:rsidR="00AF0FD8">
                <w:rPr>
                  <w:rFonts w:ascii="Times New Roman" w:hAnsi="Times New Roman"/>
                </w:rPr>
                <w:t xml:space="preserve"> and submitted via </w:t>
              </w:r>
              <w:proofErr w:type="spellStart"/>
              <w:r w:rsidRPr="00F005BE" w:rsidR="00AF0FD8">
                <w:rPr>
                  <w:rFonts w:ascii="Times New Roman" w:hAnsi="Times New Roman"/>
                </w:rPr>
                <w:t>MTender</w:t>
              </w:r>
              <w:proofErr w:type="spellEnd"/>
              <w:r w:rsidRPr="00F005BE" w:rsidR="00AF0FD8">
                <w:rPr>
                  <w:rFonts w:ascii="Times New Roman" w:hAnsi="Times New Roman"/>
                </w:rPr>
                <w:t xml:space="preserve"> System together with the Tender</w:t>
              </w:r>
            </w:ins>
            <w:r w:rsidRPr="00F005BE">
              <w:rPr>
                <w:rFonts w:ascii="Times New Roman" w:hAnsi="Times New Roman"/>
              </w:rPr>
              <w:t>.</w:t>
            </w:r>
            <w:commentRangeEnd w:id="302"/>
            <w:r w:rsidRPr="00F005BE" w:rsidR="00C760D3">
              <w:rPr>
                <w:rStyle w:val="CommentReference"/>
                <w:rFonts w:ascii="Times New Roman" w:hAnsi="Times New Roman" w:eastAsia="Times New Roman"/>
                <w:sz w:val="22"/>
                <w:rPrChange w:author="Chris Smith" w:date="2021-01-16T13:55:00Z" w:id="308">
                  <w:rPr>
                    <w:rStyle w:val="CommentReference"/>
                    <w:rFonts w:ascii="Times New Roman" w:hAnsi="Times New Roman" w:eastAsia="Times New Roman"/>
                    <w:szCs w:val="24"/>
                    <w:lang w:val="en-US"/>
                  </w:rPr>
                </w:rPrChange>
              </w:rPr>
              <w:commentReference w:id="302"/>
            </w:r>
            <w:commentRangeEnd w:id="303"/>
            <w:r w:rsidRPr="00F005BE" w:rsidR="00BC4116">
              <w:rPr>
                <w:rStyle w:val="CommentReference"/>
                <w:rFonts w:ascii="Times New Roman" w:hAnsi="Times New Roman" w:eastAsia="Times New Roman"/>
                <w:sz w:val="22"/>
              </w:rPr>
              <w:commentReference w:id="303"/>
            </w:r>
          </w:p>
          <w:p w:rsidRPr="00F005BE" w:rsidR="00753084" w:rsidRDefault="00753084" w14:paraId="2B5B73EE" w14:textId="59C27A1E">
            <w:pPr>
              <w:pStyle w:val="ListParagraph"/>
              <w:numPr>
                <w:ilvl w:val="0"/>
                <w:numId w:val="112"/>
              </w:numPr>
              <w:spacing w:before="120" w:after="120" w:line="240" w:lineRule="auto"/>
              <w:ind w:left="290" w:hanging="290"/>
              <w:contextualSpacing w:val="0"/>
              <w:jc w:val="both"/>
              <w:rPr>
                <w:rFonts w:ascii="Times New Roman" w:hAnsi="Times New Roman"/>
              </w:rPr>
              <w:pPrChange w:author="Chris Smith" w:date="2021-01-12T22:20:00Z" w:id="309">
                <w:pPr>
                  <w:pStyle w:val="ListParagraph"/>
                  <w:numPr>
                    <w:numId w:val="112"/>
                  </w:numPr>
                  <w:spacing w:before="120" w:after="120" w:line="240" w:lineRule="auto"/>
                  <w:ind w:hanging="607"/>
                  <w:contextualSpacing w:val="0"/>
                  <w:jc w:val="both"/>
                </w:pPr>
              </w:pPrChange>
            </w:pPr>
            <w:r w:rsidRPr="00F005BE">
              <w:rPr>
                <w:rFonts w:ascii="Times New Roman" w:hAnsi="Times New Roman"/>
              </w:rPr>
              <w:t xml:space="preserve">Any amendments shall be valid only if they are signed by the person empowered to sign the Tender and, in the format, required by the </w:t>
            </w:r>
            <w:proofErr w:type="spellStart"/>
            <w:r w:rsidRPr="00F005BE">
              <w:rPr>
                <w:rFonts w:ascii="Times New Roman" w:hAnsi="Times New Roman"/>
              </w:rPr>
              <w:t>MTender</w:t>
            </w:r>
            <w:proofErr w:type="spellEnd"/>
            <w:r w:rsidRPr="00F005BE">
              <w:rPr>
                <w:rFonts w:ascii="Times New Roman" w:hAnsi="Times New Roman"/>
              </w:rPr>
              <w:t xml:space="preserve"> terms of use.</w:t>
            </w:r>
          </w:p>
        </w:tc>
      </w:tr>
      <w:tr w:rsidRPr="00F005BE" w:rsidR="001F3C63" w:rsidTr="006F6DBD" w14:paraId="2C524D7F" w14:textId="77777777">
        <w:trPr>
          <w:jc w:val="center"/>
        </w:trPr>
        <w:tc>
          <w:tcPr>
            <w:tcW w:w="2015" w:type="dxa"/>
            <w:hideMark/>
          </w:tcPr>
          <w:p w:rsidRPr="00F005BE" w:rsidR="001F3C63" w:rsidP="00507965" w:rsidRDefault="001F3C63" w14:paraId="7754D9F8" w14:textId="1516B483">
            <w:pPr>
              <w:pStyle w:val="Section1"/>
              <w:rPr>
                <w:sz w:val="22"/>
                <w:szCs w:val="22"/>
              </w:rPr>
            </w:pPr>
            <w:bookmarkStart w:name="_Toc192578424" w:id="310"/>
            <w:bookmarkStart w:name="_Toc197942600" w:id="311"/>
            <w:bookmarkStart w:name="_Toc500691699" w:id="312"/>
            <w:bookmarkStart w:name="_Toc500695955" w:id="313"/>
            <w:bookmarkStart w:name="_Toc500699983" w:id="314"/>
            <w:bookmarkStart w:name="_Toc500702645" w:id="315"/>
            <w:bookmarkStart w:name="_Toc31873373" w:id="316"/>
            <w:bookmarkStart w:name="_Ref64711769" w:id="317"/>
            <w:r w:rsidRPr="00F005BE">
              <w:rPr>
                <w:sz w:val="22"/>
                <w:szCs w:val="22"/>
              </w:rPr>
              <w:lastRenderedPageBreak/>
              <w:t xml:space="preserve">Cost of </w:t>
            </w:r>
            <w:r w:rsidRPr="00F005BE" w:rsidR="00B00264">
              <w:rPr>
                <w:sz w:val="22"/>
                <w:szCs w:val="22"/>
              </w:rPr>
              <w:t>t</w:t>
            </w:r>
            <w:r w:rsidRPr="00F005BE">
              <w:rPr>
                <w:sz w:val="22"/>
                <w:szCs w:val="22"/>
              </w:rPr>
              <w:t>endering</w:t>
            </w:r>
            <w:bookmarkEnd w:id="310"/>
            <w:bookmarkEnd w:id="311"/>
            <w:bookmarkEnd w:id="312"/>
            <w:bookmarkEnd w:id="313"/>
            <w:bookmarkEnd w:id="314"/>
            <w:bookmarkEnd w:id="315"/>
            <w:bookmarkEnd w:id="316"/>
            <w:r w:rsidRPr="00F005BE" w:rsidR="00D13165">
              <w:rPr>
                <w:sz w:val="22"/>
                <w:szCs w:val="22"/>
              </w:rPr>
              <w:t xml:space="preserve"> and the submission fee</w:t>
            </w:r>
            <w:bookmarkEnd w:id="317"/>
          </w:p>
        </w:tc>
        <w:tc>
          <w:tcPr>
            <w:tcW w:w="7741" w:type="dxa"/>
            <w:hideMark/>
          </w:tcPr>
          <w:p w:rsidRPr="00F005BE" w:rsidR="001F3C63" w:rsidRDefault="001F3C63" w14:paraId="7CE3F4D7" w14:textId="09A9B896">
            <w:pPr>
              <w:pStyle w:val="ListParagraph"/>
              <w:numPr>
                <w:ilvl w:val="0"/>
                <w:numId w:val="58"/>
              </w:numPr>
              <w:spacing w:line="240" w:lineRule="auto"/>
              <w:ind w:left="283" w:hanging="283"/>
              <w:contextualSpacing w:val="0"/>
              <w:jc w:val="both"/>
              <w:rPr>
                <w:rFonts w:ascii="Times New Roman" w:hAnsi="Times New Roman"/>
              </w:rPr>
              <w:pPrChange w:author="Chris Smith" w:date="2021-01-16T10:26:00Z" w:id="318">
                <w:pPr>
                  <w:pStyle w:val="ListParagraph"/>
                  <w:numPr>
                    <w:numId w:val="58"/>
                  </w:numPr>
                  <w:spacing w:line="240" w:lineRule="auto"/>
                  <w:ind w:left="737" w:hanging="624"/>
                  <w:contextualSpacing w:val="0"/>
                  <w:jc w:val="both"/>
                </w:pPr>
              </w:pPrChange>
            </w:pPr>
            <w:r w:rsidRPr="00F005BE">
              <w:rPr>
                <w:rFonts w:ascii="Times New Roman" w:hAnsi="Times New Roman"/>
              </w:rPr>
              <w:t>The</w:t>
            </w:r>
            <w:r w:rsidRPr="00F005BE" w:rsidR="00500C90">
              <w:rPr>
                <w:rFonts w:ascii="Times New Roman" w:hAnsi="Times New Roman"/>
              </w:rPr>
              <w:t xml:space="preserve"> </w:t>
            </w:r>
            <w:r w:rsidRPr="00F005BE" w:rsidR="00F345BD">
              <w:rPr>
                <w:rFonts w:ascii="Times New Roman" w:hAnsi="Times New Roman"/>
              </w:rPr>
              <w:t>Economic Operator</w:t>
            </w:r>
            <w:r w:rsidRPr="00F005BE">
              <w:rPr>
                <w:rFonts w:ascii="Times New Roman" w:hAnsi="Times New Roman"/>
              </w:rPr>
              <w:t xml:space="preserve"> shall bear all costs associated with the preparation and submission of its</w:t>
            </w:r>
            <w:r w:rsidRPr="00F005BE" w:rsidR="00485DE2">
              <w:rPr>
                <w:rFonts w:ascii="Times New Roman" w:hAnsi="Times New Roman"/>
              </w:rPr>
              <w:t xml:space="preserve"> </w:t>
            </w:r>
            <w:r w:rsidRPr="00F005BE" w:rsidR="00EF50CB">
              <w:rPr>
                <w:rFonts w:ascii="Times New Roman" w:hAnsi="Times New Roman"/>
              </w:rPr>
              <w:t>Tender</w:t>
            </w:r>
            <w:r w:rsidRPr="00F005BE" w:rsidR="00485DE2">
              <w:rPr>
                <w:rFonts w:ascii="Times New Roman" w:hAnsi="Times New Roman"/>
              </w:rPr>
              <w:t>s</w:t>
            </w:r>
            <w:r w:rsidRPr="00F005BE">
              <w:rPr>
                <w:rFonts w:ascii="Times New Roman" w:hAnsi="Times New Roman"/>
              </w:rPr>
              <w:t>, and</w:t>
            </w:r>
            <w:r w:rsidRPr="00F005BE" w:rsidR="00F345BD">
              <w:rPr>
                <w:rFonts w:ascii="Times New Roman" w:hAnsi="Times New Roman"/>
              </w:rPr>
              <w:t xml:space="preserve"> the </w:t>
            </w:r>
            <w:r w:rsidRPr="00F005BE" w:rsidR="00926FA9">
              <w:rPr>
                <w:rFonts w:ascii="Times New Roman" w:hAnsi="Times New Roman"/>
              </w:rPr>
              <w:t>Contracting Authority</w:t>
            </w:r>
            <w:r w:rsidRPr="00F005BE" w:rsidR="00500C90">
              <w:rPr>
                <w:rFonts w:ascii="Times New Roman" w:hAnsi="Times New Roman"/>
              </w:rPr>
              <w:t xml:space="preserve"> </w:t>
            </w:r>
            <w:r w:rsidRPr="00F005BE">
              <w:rPr>
                <w:rFonts w:ascii="Times New Roman" w:hAnsi="Times New Roman"/>
              </w:rPr>
              <w:t xml:space="preserve">shall not be responsible or liable for those costs, regardless of the conduct or outcome of the </w:t>
            </w:r>
            <w:r w:rsidRPr="00F005BE" w:rsidR="008A0FDF">
              <w:rPr>
                <w:rFonts w:ascii="Times New Roman" w:hAnsi="Times New Roman"/>
              </w:rPr>
              <w:t>t</w:t>
            </w:r>
            <w:r w:rsidRPr="00F005BE">
              <w:rPr>
                <w:rFonts w:ascii="Times New Roman" w:hAnsi="Times New Roman"/>
              </w:rPr>
              <w:t>endering proce</w:t>
            </w:r>
            <w:r w:rsidRPr="00F005BE" w:rsidR="00017C86">
              <w:rPr>
                <w:rFonts w:ascii="Times New Roman" w:hAnsi="Times New Roman"/>
              </w:rPr>
              <w:t>dure.</w:t>
            </w:r>
          </w:p>
          <w:p w:rsidRPr="00F005BE" w:rsidR="00FE79E6" w:rsidRDefault="00FE79E6" w14:paraId="0D3B0598" w14:textId="337EB247">
            <w:pPr>
              <w:pStyle w:val="ListParagraph"/>
              <w:numPr>
                <w:ilvl w:val="0"/>
                <w:numId w:val="58"/>
              </w:numPr>
              <w:spacing w:line="240" w:lineRule="auto"/>
              <w:ind w:left="283" w:hanging="283"/>
              <w:contextualSpacing w:val="0"/>
              <w:jc w:val="both"/>
              <w:rPr>
                <w:rFonts w:ascii="Times New Roman" w:hAnsi="Times New Roman"/>
              </w:rPr>
              <w:pPrChange w:author="Chris Smith" w:date="2021-01-16T10:27:00Z" w:id="319">
                <w:pPr>
                  <w:pStyle w:val="ListParagraph"/>
                  <w:numPr>
                    <w:numId w:val="58"/>
                  </w:numPr>
                  <w:spacing w:line="240" w:lineRule="auto"/>
                  <w:ind w:left="737" w:hanging="624"/>
                  <w:contextualSpacing w:val="0"/>
                  <w:jc w:val="both"/>
                </w:pPr>
              </w:pPrChange>
            </w:pPr>
            <w:bookmarkStart w:name="_Ref64711780" w:id="320"/>
            <w:r w:rsidRPr="00F005BE">
              <w:rPr>
                <w:rFonts w:ascii="Times New Roman" w:hAnsi="Times New Roman"/>
              </w:rPr>
              <w:t xml:space="preserve">When submitting a </w:t>
            </w:r>
            <w:r w:rsidRPr="00F005BE" w:rsidR="006E65EA">
              <w:rPr>
                <w:rFonts w:ascii="Times New Roman" w:hAnsi="Times New Roman"/>
              </w:rPr>
              <w:t>T</w:t>
            </w:r>
            <w:r w:rsidRPr="00F005BE">
              <w:rPr>
                <w:rFonts w:ascii="Times New Roman" w:hAnsi="Times New Roman"/>
              </w:rPr>
              <w:t xml:space="preserve">ender, the Economic Operator </w:t>
            </w:r>
            <w:r w:rsidRPr="00F005BE" w:rsidR="00B24D2B">
              <w:rPr>
                <w:rFonts w:ascii="Times New Roman" w:hAnsi="Times New Roman"/>
              </w:rPr>
              <w:t xml:space="preserve">shall </w:t>
            </w:r>
            <w:r w:rsidRPr="00F005BE">
              <w:rPr>
                <w:rFonts w:ascii="Times New Roman" w:hAnsi="Times New Roman"/>
              </w:rPr>
              <w:t>pay a</w:t>
            </w:r>
            <w:r w:rsidRPr="00F005BE" w:rsidR="00D82C3C">
              <w:rPr>
                <w:rFonts w:ascii="Times New Roman" w:hAnsi="Times New Roman"/>
              </w:rPr>
              <w:t xml:space="preserve"> submission</w:t>
            </w:r>
            <w:r w:rsidRPr="00F005BE">
              <w:rPr>
                <w:rFonts w:ascii="Times New Roman" w:hAnsi="Times New Roman"/>
              </w:rPr>
              <w:t xml:space="preserve"> fee</w:t>
            </w:r>
            <w:r w:rsidRPr="00F005BE" w:rsidR="00B24D2B">
              <w:rPr>
                <w:rFonts w:ascii="Times New Roman" w:hAnsi="Times New Roman"/>
              </w:rPr>
              <w:t xml:space="preserve"> in accordance with and in the </w:t>
            </w:r>
            <w:r w:rsidRPr="00F005BE">
              <w:rPr>
                <w:rFonts w:ascii="Times New Roman" w:hAnsi="Times New Roman"/>
              </w:rPr>
              <w:t xml:space="preserve">amount established by </w:t>
            </w:r>
            <w:r w:rsidRPr="00F005BE" w:rsidR="00D82C3C">
              <w:rPr>
                <w:rFonts w:ascii="Times New Roman" w:hAnsi="Times New Roman"/>
              </w:rPr>
              <w:t>a</w:t>
            </w:r>
            <w:r w:rsidRPr="00F005BE">
              <w:rPr>
                <w:rFonts w:ascii="Times New Roman" w:hAnsi="Times New Roman"/>
              </w:rPr>
              <w:t xml:space="preserve"> Government</w:t>
            </w:r>
            <w:r w:rsidRPr="00F005BE" w:rsidR="00D82C3C">
              <w:rPr>
                <w:rFonts w:ascii="Times New Roman" w:hAnsi="Times New Roman"/>
              </w:rPr>
              <w:t xml:space="preserve"> </w:t>
            </w:r>
            <w:r w:rsidRPr="00F005BE" w:rsidR="00133341">
              <w:rPr>
                <w:rFonts w:ascii="Times New Roman" w:hAnsi="Times New Roman"/>
              </w:rPr>
              <w:t>Decree</w:t>
            </w:r>
            <w:r w:rsidRPr="00F005BE">
              <w:rPr>
                <w:rFonts w:ascii="Times New Roman" w:hAnsi="Times New Roman"/>
              </w:rPr>
              <w:t xml:space="preserve">. The payment of the </w:t>
            </w:r>
            <w:r w:rsidRPr="00F005BE" w:rsidR="00D82C3C">
              <w:rPr>
                <w:rFonts w:ascii="Times New Roman" w:hAnsi="Times New Roman"/>
              </w:rPr>
              <w:t xml:space="preserve">submission </w:t>
            </w:r>
            <w:r w:rsidRPr="00F005BE">
              <w:rPr>
                <w:rFonts w:ascii="Times New Roman" w:hAnsi="Times New Roman"/>
              </w:rPr>
              <w:t xml:space="preserve">fee </w:t>
            </w:r>
            <w:r w:rsidRPr="00F005BE" w:rsidR="00D82C3C">
              <w:rPr>
                <w:rFonts w:ascii="Times New Roman" w:hAnsi="Times New Roman"/>
              </w:rPr>
              <w:t xml:space="preserve">shall </w:t>
            </w:r>
            <w:r w:rsidRPr="00F005BE">
              <w:rPr>
                <w:rFonts w:ascii="Times New Roman" w:hAnsi="Times New Roman"/>
              </w:rPr>
              <w:t>be made through the</w:t>
            </w:r>
            <w:r w:rsidRPr="00F005BE" w:rsidR="00D82C3C">
              <w:rPr>
                <w:rFonts w:ascii="Times New Roman" w:hAnsi="Times New Roman"/>
              </w:rPr>
              <w:t xml:space="preserve"> </w:t>
            </w:r>
            <w:proofErr w:type="spellStart"/>
            <w:r w:rsidRPr="00F005BE" w:rsidR="009A59E4">
              <w:rPr>
                <w:rFonts w:ascii="Times New Roman" w:hAnsi="Times New Roman"/>
              </w:rPr>
              <w:t>MTender</w:t>
            </w:r>
            <w:proofErr w:type="spellEnd"/>
            <w:r w:rsidRPr="00F005BE" w:rsidR="009A59E4">
              <w:rPr>
                <w:rFonts w:ascii="Times New Roman" w:hAnsi="Times New Roman"/>
              </w:rPr>
              <w:t xml:space="preserve"> </w:t>
            </w:r>
            <w:r w:rsidRPr="00F005BE" w:rsidR="00D82C3C">
              <w:rPr>
                <w:rFonts w:ascii="Times New Roman" w:hAnsi="Times New Roman"/>
              </w:rPr>
              <w:t>networking</w:t>
            </w:r>
            <w:r w:rsidRPr="00F005BE">
              <w:rPr>
                <w:rFonts w:ascii="Times New Roman" w:hAnsi="Times New Roman"/>
              </w:rPr>
              <w:t xml:space="preserve"> electronic procurement platform through which the </w:t>
            </w:r>
            <w:r w:rsidRPr="00F005BE" w:rsidR="009A59E4">
              <w:rPr>
                <w:rFonts w:ascii="Times New Roman" w:hAnsi="Times New Roman"/>
              </w:rPr>
              <w:t>T</w:t>
            </w:r>
            <w:r w:rsidRPr="00F005BE" w:rsidR="00D82C3C">
              <w:rPr>
                <w:rFonts w:ascii="Times New Roman" w:hAnsi="Times New Roman"/>
              </w:rPr>
              <w:t xml:space="preserve">ender </w:t>
            </w:r>
            <w:r w:rsidRPr="00F005BE">
              <w:rPr>
                <w:rFonts w:ascii="Times New Roman" w:hAnsi="Times New Roman"/>
              </w:rPr>
              <w:t>is submitted.</w:t>
            </w:r>
            <w:bookmarkEnd w:id="320"/>
          </w:p>
        </w:tc>
      </w:tr>
      <w:tr w:rsidRPr="00F005BE" w:rsidR="001F3C63" w:rsidTr="006F6DBD" w14:paraId="09C94B06" w14:textId="77777777">
        <w:trPr>
          <w:jc w:val="center"/>
        </w:trPr>
        <w:tc>
          <w:tcPr>
            <w:tcW w:w="2015" w:type="dxa"/>
            <w:hideMark/>
          </w:tcPr>
          <w:p w:rsidRPr="00F005BE" w:rsidR="001F3C63" w:rsidP="00507965" w:rsidRDefault="001F3C63" w14:paraId="6C73BA3B" w14:textId="794D954C">
            <w:pPr>
              <w:pStyle w:val="Section1"/>
              <w:rPr>
                <w:sz w:val="22"/>
                <w:szCs w:val="22"/>
              </w:rPr>
            </w:pPr>
            <w:bookmarkStart w:name="_Toc192578425" w:id="321"/>
            <w:bookmarkStart w:name="_Toc197942601" w:id="322"/>
            <w:bookmarkStart w:name="_Toc500691700" w:id="323"/>
            <w:bookmarkStart w:name="_Toc500695956" w:id="324"/>
            <w:bookmarkStart w:name="_Toc500699984" w:id="325"/>
            <w:bookmarkStart w:name="_Toc500702646" w:id="326"/>
            <w:bookmarkStart w:name="_Toc31873374" w:id="327"/>
            <w:bookmarkStart w:name="_Ref64711794" w:id="328"/>
            <w:r w:rsidRPr="00F005BE">
              <w:rPr>
                <w:sz w:val="22"/>
                <w:szCs w:val="22"/>
              </w:rPr>
              <w:t>Language of Tender</w:t>
            </w:r>
            <w:bookmarkEnd w:id="321"/>
            <w:bookmarkEnd w:id="322"/>
            <w:bookmarkEnd w:id="323"/>
            <w:bookmarkEnd w:id="324"/>
            <w:bookmarkEnd w:id="325"/>
            <w:bookmarkEnd w:id="326"/>
            <w:bookmarkEnd w:id="327"/>
            <w:bookmarkEnd w:id="328"/>
          </w:p>
        </w:tc>
        <w:tc>
          <w:tcPr>
            <w:tcW w:w="7741" w:type="dxa"/>
            <w:hideMark/>
          </w:tcPr>
          <w:p w:rsidRPr="00F005BE" w:rsidR="001F3C63" w:rsidRDefault="001F3C63" w14:paraId="2EBC5302" w14:textId="0BBD4CB0">
            <w:pPr>
              <w:pStyle w:val="ListParagraph"/>
              <w:numPr>
                <w:ilvl w:val="0"/>
                <w:numId w:val="75"/>
              </w:numPr>
              <w:spacing w:line="240" w:lineRule="auto"/>
              <w:ind w:left="295" w:hanging="295"/>
              <w:jc w:val="both"/>
              <w:rPr>
                <w:rFonts w:ascii="Times New Roman" w:hAnsi="Times New Roman"/>
              </w:rPr>
              <w:pPrChange w:author="Chris Smith" w:date="2021-01-16T10:30:00Z" w:id="329">
                <w:pPr>
                  <w:pStyle w:val="ListParagraph"/>
                  <w:numPr>
                    <w:numId w:val="75"/>
                  </w:numPr>
                  <w:spacing w:line="240" w:lineRule="auto"/>
                  <w:ind w:left="737" w:hanging="567"/>
                  <w:jc w:val="both"/>
                </w:pPr>
              </w:pPrChange>
            </w:pPr>
            <w:bookmarkStart w:name="_Ref64711804" w:id="330"/>
            <w:r w:rsidRPr="00F005BE">
              <w:rPr>
                <w:rFonts w:ascii="Times New Roman" w:hAnsi="Times New Roman"/>
              </w:rPr>
              <w:t>The</w:t>
            </w:r>
            <w:r w:rsidRPr="00F005BE" w:rsidR="00EF50CB">
              <w:rPr>
                <w:rFonts w:ascii="Times New Roman" w:hAnsi="Times New Roman"/>
              </w:rPr>
              <w:t xml:space="preserve"> Tender</w:t>
            </w:r>
            <w:r w:rsidRPr="00F005BE">
              <w:rPr>
                <w:rFonts w:ascii="Times New Roman" w:hAnsi="Times New Roman"/>
              </w:rPr>
              <w:t xml:space="preserve"> as well as all correspondence and documents relating to the </w:t>
            </w:r>
            <w:r w:rsidRPr="00F005BE" w:rsidR="00287E87">
              <w:rPr>
                <w:rFonts w:ascii="Times New Roman" w:hAnsi="Times New Roman"/>
              </w:rPr>
              <w:t>t</w:t>
            </w:r>
            <w:r w:rsidRPr="00F005BE" w:rsidR="00017C86">
              <w:rPr>
                <w:rFonts w:ascii="Times New Roman" w:hAnsi="Times New Roman"/>
              </w:rPr>
              <w:t>endering procedure</w:t>
            </w:r>
            <w:r w:rsidRPr="00F005BE">
              <w:rPr>
                <w:rFonts w:ascii="Times New Roman" w:hAnsi="Times New Roman"/>
              </w:rPr>
              <w:t xml:space="preserve"> exchanged by the</w:t>
            </w:r>
            <w:r w:rsidRPr="00F005BE" w:rsidR="00500C90">
              <w:rPr>
                <w:rFonts w:ascii="Times New Roman" w:hAnsi="Times New Roman"/>
              </w:rPr>
              <w:t xml:space="preserve"> </w:t>
            </w:r>
            <w:r w:rsidRPr="00F005BE" w:rsidR="00F345BD">
              <w:rPr>
                <w:rFonts w:ascii="Times New Roman" w:hAnsi="Times New Roman"/>
              </w:rPr>
              <w:t>Economic Operator</w:t>
            </w:r>
            <w:r w:rsidRPr="00F005BE">
              <w:rPr>
                <w:rFonts w:ascii="Times New Roman" w:hAnsi="Times New Roman"/>
              </w:rPr>
              <w:t xml:space="preserve"> and the </w:t>
            </w:r>
            <w:r w:rsidRPr="00F005BE" w:rsidR="00926FA9">
              <w:rPr>
                <w:rFonts w:ascii="Times New Roman" w:hAnsi="Times New Roman"/>
              </w:rPr>
              <w:t>Contracting Authority</w:t>
            </w:r>
            <w:r w:rsidRPr="00F005BE">
              <w:rPr>
                <w:rFonts w:ascii="Times New Roman" w:hAnsi="Times New Roman"/>
              </w:rPr>
              <w:t xml:space="preserve">, shall be </w:t>
            </w:r>
            <w:r w:rsidRPr="00F005BE" w:rsidR="00500C90">
              <w:rPr>
                <w:rFonts w:ascii="Times New Roman" w:hAnsi="Times New Roman"/>
              </w:rPr>
              <w:t xml:space="preserve">submitted </w:t>
            </w:r>
            <w:r w:rsidRPr="00F005BE">
              <w:rPr>
                <w:rFonts w:ascii="Times New Roman" w:hAnsi="Times New Roman"/>
              </w:rPr>
              <w:t>in the</w:t>
            </w:r>
            <w:r w:rsidRPr="00F005BE" w:rsidR="00403ECF">
              <w:rPr>
                <w:rFonts w:ascii="Times New Roman" w:hAnsi="Times New Roman"/>
              </w:rPr>
              <w:t xml:space="preserve"> </w:t>
            </w:r>
            <w:r w:rsidRPr="00F005BE" w:rsidR="00F47980">
              <w:rPr>
                <w:rFonts w:ascii="Times New Roman" w:hAnsi="Times New Roman"/>
              </w:rPr>
              <w:t>Romanian</w:t>
            </w:r>
            <w:r w:rsidRPr="00F005BE">
              <w:rPr>
                <w:rFonts w:ascii="Times New Roman" w:hAnsi="Times New Roman"/>
              </w:rPr>
              <w:t xml:space="preserve"> language</w:t>
            </w:r>
            <w:r w:rsidRPr="00F005BE" w:rsidR="002D54F8">
              <w:rPr>
                <w:rFonts w:ascii="Times New Roman" w:hAnsi="Times New Roman"/>
              </w:rPr>
              <w:t>, if not specified otherwise</w:t>
            </w:r>
            <w:r w:rsidRPr="00F005BE">
              <w:rPr>
                <w:rFonts w:ascii="Times New Roman" w:hAnsi="Times New Roman"/>
              </w:rPr>
              <w:t xml:space="preserve"> in the TDS. Supporting documents and printed literature that are part of the</w:t>
            </w:r>
            <w:r w:rsidRPr="00F005BE" w:rsidR="00EF50CB">
              <w:rPr>
                <w:rFonts w:ascii="Times New Roman" w:hAnsi="Times New Roman"/>
              </w:rPr>
              <w:t xml:space="preserve"> Tender</w:t>
            </w:r>
            <w:r w:rsidRPr="00F005BE" w:rsidR="00017C86">
              <w:rPr>
                <w:rFonts w:ascii="Times New Roman" w:hAnsi="Times New Roman"/>
              </w:rPr>
              <w:t xml:space="preserve"> </w:t>
            </w:r>
            <w:r w:rsidRPr="00F005BE">
              <w:rPr>
                <w:rFonts w:ascii="Times New Roman" w:hAnsi="Times New Roman"/>
              </w:rPr>
              <w:t>may be in another language provided they are accompanied by an accurate translation of the relevant passages in that language, in which case, for purposes of interpretation of the</w:t>
            </w:r>
            <w:r w:rsidRPr="00F005BE" w:rsidR="00EF50CB">
              <w:rPr>
                <w:rFonts w:ascii="Times New Roman" w:hAnsi="Times New Roman"/>
              </w:rPr>
              <w:t xml:space="preserve"> Tender</w:t>
            </w:r>
            <w:r w:rsidRPr="00F005BE">
              <w:rPr>
                <w:rFonts w:ascii="Times New Roman" w:hAnsi="Times New Roman"/>
              </w:rPr>
              <w:t>, such translation shall govern.</w:t>
            </w:r>
            <w:bookmarkEnd w:id="330"/>
          </w:p>
        </w:tc>
      </w:tr>
      <w:tr w:rsidRPr="00F005BE" w:rsidR="001F3C63" w:rsidTr="006F6DBD" w14:paraId="751AEC19" w14:textId="77777777">
        <w:trPr>
          <w:jc w:val="center"/>
        </w:trPr>
        <w:tc>
          <w:tcPr>
            <w:tcW w:w="2015" w:type="dxa"/>
            <w:hideMark/>
          </w:tcPr>
          <w:p w:rsidRPr="00F005BE" w:rsidR="001F3C63" w:rsidP="00507965" w:rsidRDefault="001F3C63" w14:paraId="4FCE51EA" w14:textId="0EFD4048">
            <w:pPr>
              <w:pStyle w:val="Section1"/>
              <w:rPr>
                <w:sz w:val="22"/>
                <w:szCs w:val="22"/>
              </w:rPr>
            </w:pPr>
            <w:bookmarkStart w:name="_Toc438532581" w:id="331"/>
            <w:bookmarkStart w:name="_Toc192578428" w:id="332"/>
            <w:bookmarkStart w:name="_Toc197942604" w:id="333"/>
            <w:bookmarkStart w:name="_Toc500691703" w:id="334"/>
            <w:bookmarkStart w:name="_Toc500695959" w:id="335"/>
            <w:bookmarkStart w:name="_Toc500699987" w:id="336"/>
            <w:bookmarkStart w:name="_Toc500702649" w:id="337"/>
            <w:bookmarkStart w:name="_Toc31873377" w:id="338"/>
            <w:bookmarkStart w:name="_Ref64711817" w:id="339"/>
            <w:bookmarkEnd w:id="331"/>
            <w:r w:rsidRPr="00F005BE">
              <w:rPr>
                <w:sz w:val="22"/>
                <w:szCs w:val="22"/>
              </w:rPr>
              <w:t>Alternative</w:t>
            </w:r>
            <w:r w:rsidRPr="00F005BE" w:rsidR="00EF50CB">
              <w:rPr>
                <w:sz w:val="22"/>
                <w:szCs w:val="22"/>
              </w:rPr>
              <w:t xml:space="preserve"> Tender</w:t>
            </w:r>
            <w:r w:rsidRPr="00F005BE" w:rsidR="00F345BD">
              <w:rPr>
                <w:sz w:val="22"/>
                <w:szCs w:val="22"/>
              </w:rPr>
              <w:t>s</w:t>
            </w:r>
            <w:bookmarkEnd w:id="332"/>
            <w:bookmarkEnd w:id="333"/>
            <w:bookmarkEnd w:id="334"/>
            <w:bookmarkEnd w:id="335"/>
            <w:bookmarkEnd w:id="336"/>
            <w:bookmarkEnd w:id="337"/>
            <w:bookmarkEnd w:id="338"/>
            <w:bookmarkEnd w:id="339"/>
          </w:p>
        </w:tc>
        <w:tc>
          <w:tcPr>
            <w:tcW w:w="7741" w:type="dxa"/>
            <w:hideMark/>
          </w:tcPr>
          <w:p w:rsidRPr="00F005BE" w:rsidR="0057014B" w:rsidRDefault="001F3C63" w14:paraId="39295F7E" w14:textId="1E8A17E6">
            <w:pPr>
              <w:pStyle w:val="ListParagraph"/>
              <w:numPr>
                <w:ilvl w:val="0"/>
                <w:numId w:val="78"/>
              </w:numPr>
              <w:spacing w:line="240" w:lineRule="auto"/>
              <w:ind w:left="283" w:hanging="283"/>
              <w:contextualSpacing w:val="0"/>
              <w:jc w:val="both"/>
              <w:rPr>
                <w:rFonts w:ascii="Times New Roman" w:hAnsi="Times New Roman"/>
              </w:rPr>
              <w:pPrChange w:author="Chris Smith" w:date="2021-01-16T10:30:00Z" w:id="340">
                <w:pPr>
                  <w:pStyle w:val="ListParagraph"/>
                  <w:numPr>
                    <w:numId w:val="78"/>
                  </w:numPr>
                  <w:spacing w:line="240" w:lineRule="auto"/>
                  <w:ind w:left="737" w:hanging="567"/>
                  <w:contextualSpacing w:val="0"/>
                  <w:jc w:val="both"/>
                </w:pPr>
              </w:pPrChange>
            </w:pPr>
            <w:bookmarkStart w:name="_Ref64711827" w:id="341"/>
            <w:r w:rsidRPr="00F005BE">
              <w:rPr>
                <w:rFonts w:ascii="Times New Roman" w:hAnsi="Times New Roman"/>
              </w:rPr>
              <w:t>Unless otherwise indicated in the TDS, alternative</w:t>
            </w:r>
            <w:r w:rsidRPr="00F005BE" w:rsidR="0057014B">
              <w:rPr>
                <w:rFonts w:ascii="Times New Roman" w:hAnsi="Times New Roman"/>
              </w:rPr>
              <w:t xml:space="preserve"> tenders are not allowed</w:t>
            </w:r>
            <w:r w:rsidRPr="00F005BE">
              <w:rPr>
                <w:rFonts w:ascii="Times New Roman" w:hAnsi="Times New Roman"/>
              </w:rPr>
              <w:t xml:space="preserve">. </w:t>
            </w:r>
            <w:r w:rsidRPr="00F005BE" w:rsidR="002D54F8">
              <w:rPr>
                <w:rFonts w:ascii="Times New Roman" w:hAnsi="Times New Roman"/>
              </w:rPr>
              <w:t>If submitted,</w:t>
            </w:r>
            <w:r w:rsidRPr="00F005BE" w:rsidR="0057014B">
              <w:rPr>
                <w:rFonts w:ascii="Times New Roman" w:hAnsi="Times New Roman"/>
              </w:rPr>
              <w:t xml:space="preserve"> the </w:t>
            </w:r>
            <w:r w:rsidRPr="00F005BE" w:rsidR="001A0A45">
              <w:rPr>
                <w:rFonts w:ascii="Times New Roman" w:hAnsi="Times New Roman"/>
              </w:rPr>
              <w:t xml:space="preserve">Contracting Authority </w:t>
            </w:r>
            <w:r w:rsidRPr="00F005BE" w:rsidR="0057014B">
              <w:rPr>
                <w:rFonts w:ascii="Times New Roman" w:hAnsi="Times New Roman"/>
              </w:rPr>
              <w:t xml:space="preserve">shall reject both </w:t>
            </w:r>
            <w:r w:rsidRPr="00F005BE" w:rsidR="00364811">
              <w:rPr>
                <w:rFonts w:ascii="Times New Roman" w:hAnsi="Times New Roman"/>
              </w:rPr>
              <w:t xml:space="preserve">the original and </w:t>
            </w:r>
            <w:r w:rsidRPr="00F005BE" w:rsidR="002D54F8">
              <w:rPr>
                <w:rFonts w:ascii="Times New Roman" w:hAnsi="Times New Roman"/>
              </w:rPr>
              <w:t xml:space="preserve">alternative </w:t>
            </w:r>
            <w:r w:rsidRPr="00F005BE" w:rsidR="0057014B">
              <w:rPr>
                <w:rFonts w:ascii="Times New Roman" w:hAnsi="Times New Roman"/>
              </w:rPr>
              <w:t>tenders.</w:t>
            </w:r>
            <w:bookmarkEnd w:id="341"/>
          </w:p>
          <w:p w:rsidRPr="00F005BE" w:rsidR="001F3C63" w:rsidRDefault="001F3C63" w14:paraId="03412451" w14:textId="32C39EAF">
            <w:pPr>
              <w:pStyle w:val="ListParagraph"/>
              <w:numPr>
                <w:ilvl w:val="0"/>
                <w:numId w:val="78"/>
              </w:numPr>
              <w:spacing w:line="240" w:lineRule="auto"/>
              <w:ind w:left="283" w:hanging="283"/>
              <w:contextualSpacing w:val="0"/>
              <w:jc w:val="both"/>
              <w:rPr>
                <w:rFonts w:ascii="Times New Roman" w:hAnsi="Times New Roman"/>
              </w:rPr>
              <w:pPrChange w:author="Chris Smith" w:date="2021-01-16T10:30:00Z" w:id="342">
                <w:pPr>
                  <w:pStyle w:val="ListParagraph"/>
                  <w:numPr>
                    <w:numId w:val="78"/>
                  </w:numPr>
                  <w:spacing w:line="240" w:lineRule="auto"/>
                  <w:ind w:left="737" w:hanging="567"/>
                  <w:contextualSpacing w:val="0"/>
                  <w:jc w:val="both"/>
                </w:pPr>
              </w:pPrChange>
            </w:pPr>
            <w:bookmarkStart w:name="_Ref64711838" w:id="343"/>
            <w:r w:rsidRPr="00F005BE">
              <w:rPr>
                <w:rFonts w:ascii="Times New Roman" w:hAnsi="Times New Roman"/>
              </w:rPr>
              <w:t xml:space="preserve">If alternative </w:t>
            </w:r>
            <w:r w:rsidRPr="00F005BE" w:rsidR="0057014B">
              <w:rPr>
                <w:rFonts w:ascii="Times New Roman" w:hAnsi="Times New Roman"/>
                <w:iCs/>
              </w:rPr>
              <w:t xml:space="preserve">tenders </w:t>
            </w:r>
            <w:r w:rsidRPr="00F005BE">
              <w:rPr>
                <w:rFonts w:ascii="Times New Roman" w:hAnsi="Times New Roman"/>
              </w:rPr>
              <w:t xml:space="preserve">are permitted </w:t>
            </w:r>
            <w:r w:rsidRPr="00F005BE" w:rsidR="0054088F">
              <w:rPr>
                <w:rFonts w:ascii="Times New Roman" w:hAnsi="Times New Roman"/>
              </w:rPr>
              <w:t xml:space="preserve">the </w:t>
            </w:r>
            <w:r w:rsidRPr="00F005BE">
              <w:rPr>
                <w:rFonts w:ascii="Times New Roman" w:hAnsi="Times New Roman"/>
              </w:rPr>
              <w:t xml:space="preserve">method of </w:t>
            </w:r>
            <w:r w:rsidRPr="00F005BE" w:rsidR="0054088F">
              <w:rPr>
                <w:rFonts w:ascii="Times New Roman" w:hAnsi="Times New Roman"/>
              </w:rPr>
              <w:t xml:space="preserve">their </w:t>
            </w:r>
            <w:r w:rsidRPr="00F005BE">
              <w:rPr>
                <w:rFonts w:ascii="Times New Roman" w:hAnsi="Times New Roman"/>
              </w:rPr>
              <w:t>evaluation shall be stipulated in</w:t>
            </w:r>
            <w:r w:rsidRPr="00F005BE" w:rsidR="00BD20BD">
              <w:rPr>
                <w:rFonts w:ascii="Times New Roman" w:hAnsi="Times New Roman"/>
              </w:rPr>
              <w:t xml:space="preserve"> the</w:t>
            </w:r>
            <w:r w:rsidRPr="00F005BE">
              <w:rPr>
                <w:rFonts w:ascii="Times New Roman" w:hAnsi="Times New Roman"/>
              </w:rPr>
              <w:t xml:space="preserve"> </w:t>
            </w:r>
            <w:r w:rsidRPr="00F005BE" w:rsidR="00BD20BD">
              <w:rPr>
                <w:rFonts w:ascii="Times New Roman" w:hAnsi="Times New Roman"/>
              </w:rPr>
              <w:t>TDS</w:t>
            </w:r>
            <w:r w:rsidRPr="00F005BE">
              <w:rPr>
                <w:rFonts w:ascii="Times New Roman" w:hAnsi="Times New Roman"/>
              </w:rPr>
              <w:t>.</w:t>
            </w:r>
            <w:bookmarkEnd w:id="343"/>
            <w:r w:rsidRPr="00F005BE" w:rsidR="000D1EC4">
              <w:rPr>
                <w:rFonts w:ascii="Times New Roman" w:hAnsi="Times New Roman"/>
              </w:rPr>
              <w:t xml:space="preserve"> </w:t>
            </w:r>
          </w:p>
        </w:tc>
      </w:tr>
      <w:tr w:rsidRPr="00F005BE" w:rsidR="001F3C63" w:rsidTr="006F6DBD" w14:paraId="4FD7A586" w14:textId="77777777">
        <w:trPr>
          <w:jc w:val="center"/>
        </w:trPr>
        <w:tc>
          <w:tcPr>
            <w:tcW w:w="2015" w:type="dxa"/>
            <w:hideMark/>
          </w:tcPr>
          <w:p w:rsidRPr="00F005BE" w:rsidR="001F3C63" w:rsidP="00507965" w:rsidRDefault="001F3C63" w14:paraId="24E06F86" w14:textId="0ED7C62D">
            <w:pPr>
              <w:pStyle w:val="Section1"/>
              <w:rPr>
                <w:sz w:val="22"/>
                <w:szCs w:val="22"/>
              </w:rPr>
            </w:pPr>
            <w:bookmarkStart w:name="_Toc192578429" w:id="344"/>
            <w:bookmarkStart w:name="_Toc197942605" w:id="345"/>
            <w:bookmarkStart w:name="_Toc500691704" w:id="346"/>
            <w:bookmarkStart w:name="_Toc500695960" w:id="347"/>
            <w:bookmarkStart w:name="_Toc500699988" w:id="348"/>
            <w:bookmarkStart w:name="_Toc500702650" w:id="349"/>
            <w:bookmarkStart w:name="_Toc31873378" w:id="350"/>
            <w:bookmarkStart w:name="_Ref64712028" w:id="351"/>
            <w:r w:rsidRPr="00F005BE">
              <w:rPr>
                <w:sz w:val="22"/>
                <w:szCs w:val="22"/>
              </w:rPr>
              <w:t>Prices</w:t>
            </w:r>
            <w:bookmarkEnd w:id="351"/>
            <w:r w:rsidRPr="00F005BE">
              <w:rPr>
                <w:sz w:val="22"/>
                <w:szCs w:val="22"/>
              </w:rPr>
              <w:t xml:space="preserve"> </w:t>
            </w:r>
            <w:bookmarkEnd w:id="344"/>
            <w:bookmarkEnd w:id="345"/>
            <w:bookmarkEnd w:id="346"/>
            <w:bookmarkEnd w:id="347"/>
            <w:bookmarkEnd w:id="348"/>
            <w:bookmarkEnd w:id="349"/>
            <w:bookmarkEnd w:id="350"/>
          </w:p>
        </w:tc>
        <w:tc>
          <w:tcPr>
            <w:tcW w:w="7741" w:type="dxa"/>
            <w:hideMark/>
          </w:tcPr>
          <w:p w:rsidRPr="00F005BE" w:rsidR="001F3C63" w:rsidP="006B33A5" w:rsidRDefault="00500C90" w14:paraId="48A098B5" w14:textId="77777777">
            <w:pPr>
              <w:pStyle w:val="ListParagraph"/>
              <w:numPr>
                <w:ilvl w:val="0"/>
                <w:numId w:val="79"/>
              </w:numPr>
              <w:spacing w:line="240" w:lineRule="auto"/>
              <w:ind w:left="448" w:hanging="448"/>
              <w:contextualSpacing w:val="0"/>
              <w:jc w:val="both"/>
              <w:rPr>
                <w:ins w:author="ROGAC Andrei (COMM)" w:date="2021-02-20T10:26:00Z" w:id="352"/>
                <w:rFonts w:ascii="Times New Roman" w:hAnsi="Times New Roman"/>
                <w:rPrChange w:author="ROGAC Andrei (COMM)" w:date="2021-02-20T10:27:00Z" w:id="353">
                  <w:rPr>
                    <w:ins w:author="ROGAC Andrei (COMM)" w:date="2021-02-20T10:26:00Z" w:id="354"/>
                    <w:rFonts w:ascii="Times New Roman" w:hAnsi="Times New Roman"/>
                  </w:rPr>
                </w:rPrChange>
              </w:rPr>
              <w:pPrChange w:author="ROGAC Andrei (COMM)" w:date="2021-02-20T10:28:00Z" w:id="355">
                <w:pPr>
                  <w:pStyle w:val="ListParagraph"/>
                  <w:numPr>
                    <w:numId w:val="79"/>
                  </w:numPr>
                  <w:spacing w:line="240" w:lineRule="auto"/>
                  <w:ind w:left="449" w:hanging="449"/>
                  <w:jc w:val="both"/>
                </w:pPr>
              </w:pPrChange>
            </w:pPr>
            <w:bookmarkStart w:name="_Ref64712045" w:id="356"/>
            <w:r w:rsidRPr="00F005BE">
              <w:rPr>
                <w:rFonts w:ascii="Times New Roman" w:hAnsi="Times New Roman"/>
              </w:rPr>
              <w:t>P</w:t>
            </w:r>
            <w:r w:rsidRPr="00F005BE" w:rsidR="007D1451">
              <w:rPr>
                <w:rFonts w:ascii="Times New Roman" w:hAnsi="Times New Roman"/>
              </w:rPr>
              <w:t>rices quoted by the</w:t>
            </w:r>
            <w:r w:rsidRPr="00F005BE">
              <w:rPr>
                <w:rFonts w:ascii="Times New Roman" w:hAnsi="Times New Roman"/>
              </w:rPr>
              <w:t xml:space="preserve"> </w:t>
            </w:r>
            <w:r w:rsidRPr="00F005BE" w:rsidR="00F345BD">
              <w:rPr>
                <w:rFonts w:ascii="Times New Roman" w:hAnsi="Times New Roman"/>
              </w:rPr>
              <w:t>Economic Operator</w:t>
            </w:r>
            <w:r w:rsidRPr="00F005BE" w:rsidR="007D1451">
              <w:rPr>
                <w:rFonts w:ascii="Times New Roman" w:hAnsi="Times New Roman"/>
                <w:rPrChange w:author="ROGAC Andrei (COMM)" w:date="2021-02-20T10:27:00Z" w:id="357">
                  <w:rPr>
                    <w:rFonts w:ascii="Times New Roman" w:hAnsi="Times New Roman"/>
                  </w:rPr>
                </w:rPrChange>
              </w:rPr>
              <w:t xml:space="preserve"> in the </w:t>
            </w:r>
            <w:r w:rsidRPr="00F005BE" w:rsidR="00993D08">
              <w:rPr>
                <w:rFonts w:ascii="Times New Roman" w:hAnsi="Times New Roman"/>
                <w:rPrChange w:author="ROGAC Andrei (COMM)" w:date="2021-02-20T10:27:00Z" w:id="358">
                  <w:rPr>
                    <w:rFonts w:ascii="Times New Roman" w:hAnsi="Times New Roman"/>
                  </w:rPr>
                </w:rPrChange>
              </w:rPr>
              <w:t>Financial Proposal</w:t>
            </w:r>
            <w:r w:rsidRPr="00F005BE" w:rsidR="007D1451">
              <w:rPr>
                <w:rFonts w:ascii="Times New Roman" w:hAnsi="Times New Roman"/>
                <w:rPrChange w:author="ROGAC Andrei (COMM)" w:date="2021-02-20T10:27:00Z" w:id="359">
                  <w:rPr>
                    <w:rFonts w:ascii="Times New Roman" w:hAnsi="Times New Roman"/>
                  </w:rPr>
                </w:rPrChange>
              </w:rPr>
              <w:t xml:space="preserve">s </w:t>
            </w:r>
            <w:r w:rsidRPr="00F005BE">
              <w:rPr>
                <w:rFonts w:ascii="Times New Roman" w:hAnsi="Times New Roman"/>
                <w:rPrChange w:author="ROGAC Andrei (COMM)" w:date="2021-02-20T10:27:00Z" w:id="360">
                  <w:rPr>
                    <w:rFonts w:ascii="Times New Roman" w:hAnsi="Times New Roman"/>
                  </w:rPr>
                </w:rPrChange>
              </w:rPr>
              <w:t xml:space="preserve">to the Tender Form </w:t>
            </w:r>
            <w:r w:rsidRPr="00F005BE" w:rsidR="007D1451">
              <w:rPr>
                <w:rFonts w:ascii="Times New Roman" w:hAnsi="Times New Roman"/>
                <w:rPrChange w:author="ROGAC Andrei (COMM)" w:date="2021-02-20T10:27:00Z" w:id="361">
                  <w:rPr>
                    <w:rFonts w:ascii="Times New Roman" w:hAnsi="Times New Roman"/>
                  </w:rPr>
                </w:rPrChange>
              </w:rPr>
              <w:t>shall conform to the requirements specified in the TDS.</w:t>
            </w:r>
            <w:bookmarkEnd w:id="356"/>
          </w:p>
          <w:p w:rsidRPr="00F005BE" w:rsidR="006B33A5" w:rsidP="006B33A5" w:rsidRDefault="006B33A5" w14:paraId="3CE15AD4" w14:textId="314688F0">
            <w:pPr>
              <w:pStyle w:val="ListParagraph"/>
              <w:numPr>
                <w:ilvl w:val="0"/>
                <w:numId w:val="79"/>
              </w:numPr>
              <w:spacing w:line="240" w:lineRule="auto"/>
              <w:ind w:left="448" w:hanging="448"/>
              <w:contextualSpacing w:val="0"/>
              <w:jc w:val="both"/>
              <w:rPr>
                <w:ins w:author="ROGAC Andrei (COMM)" w:date="2021-02-20T10:27:00Z" w:id="362"/>
                <w:rFonts w:ascii="Times New Roman" w:hAnsi="Times New Roman"/>
                <w:rPrChange w:author="ROGAC Andrei (COMM)" w:date="2021-02-20T10:27:00Z" w:id="363">
                  <w:rPr>
                    <w:ins w:author="ROGAC Andrei (COMM)" w:date="2021-02-20T10:27:00Z" w:id="364"/>
                    <w:sz w:val="22"/>
                    <w:szCs w:val="22"/>
                  </w:rPr>
                </w:rPrChange>
              </w:rPr>
              <w:pPrChange w:author="ROGAC Andrei (COMM)" w:date="2021-02-20T10:28:00Z" w:id="365">
                <w:pPr>
                  <w:tabs>
                    <w:tab w:val="right" w:pos="7272"/>
                  </w:tabs>
                  <w:spacing w:before="120" w:after="120"/>
                </w:pPr>
              </w:pPrChange>
            </w:pPr>
            <w:commentRangeStart w:id="366"/>
            <w:commentRangeStart w:id="367"/>
            <w:ins w:author="ROGAC Andrei (COMM)" w:date="2021-02-20T10:27:00Z" w:id="368">
              <w:r w:rsidRPr="00F005BE">
                <w:rPr>
                  <w:rFonts w:ascii="Times New Roman" w:hAnsi="Times New Roman"/>
                  <w:rPrChange w:author="ROGAC Andrei (COMM)" w:date="2021-02-20T10:27:00Z" w:id="369">
                    <w:rPr>
                      <w:sz w:val="22"/>
                      <w:szCs w:val="22"/>
                    </w:rPr>
                  </w:rPrChange>
                </w:rPr>
                <w:t>The prices quoted by the Economic Operator in the Letter of Tender</w:t>
              </w:r>
            </w:ins>
            <w:ins w:author="ROGAC Andrei (COMM)" w:date="2021-02-20T10:28:00Z" w:id="370">
              <w:r w:rsidRPr="00F005BE" w:rsidR="00B2285E">
                <w:rPr>
                  <w:rFonts w:ascii="Times New Roman" w:hAnsi="Times New Roman"/>
                </w:rPr>
                <w:t xml:space="preserve"> (Section III of the </w:t>
              </w:r>
              <w:r w:rsidRPr="00F005BE" w:rsidR="001D21CB">
                <w:rPr>
                  <w:rFonts w:ascii="Times New Roman" w:hAnsi="Times New Roman"/>
                </w:rPr>
                <w:t>STD</w:t>
              </w:r>
              <w:r w:rsidRPr="00F005BE" w:rsidR="00B2285E">
                <w:rPr>
                  <w:rFonts w:ascii="Times New Roman" w:hAnsi="Times New Roman"/>
                </w:rPr>
                <w:t>)</w:t>
              </w:r>
            </w:ins>
            <w:ins w:author="ROGAC Andrei (COMM)" w:date="2021-02-20T10:27:00Z" w:id="371">
              <w:r w:rsidRPr="00F005BE">
                <w:rPr>
                  <w:rFonts w:ascii="Times New Roman" w:hAnsi="Times New Roman"/>
                  <w:rPrChange w:author="ROGAC Andrei (COMM)" w:date="2021-02-20T10:27:00Z" w:id="372">
                    <w:rPr>
                      <w:sz w:val="22"/>
                      <w:szCs w:val="22"/>
                    </w:rPr>
                  </w:rPrChange>
                </w:rPr>
                <w:t xml:space="preserve"> shall be fixed and exclusive VAT and will not be subject to adjustment during the performance of the Contract.</w:t>
              </w:r>
            </w:ins>
          </w:p>
          <w:p w:rsidRPr="00F005BE" w:rsidR="008F5B7A" w:rsidP="006B33A5" w:rsidRDefault="006B33A5" w14:paraId="51233C93" w14:textId="6F63E239">
            <w:pPr>
              <w:pStyle w:val="ListParagraph"/>
              <w:numPr>
                <w:ilvl w:val="0"/>
                <w:numId w:val="79"/>
              </w:numPr>
              <w:spacing w:line="240" w:lineRule="auto"/>
              <w:ind w:left="448" w:hanging="448"/>
              <w:contextualSpacing w:val="0"/>
              <w:jc w:val="both"/>
              <w:rPr>
                <w:rFonts w:ascii="Times New Roman" w:hAnsi="Times New Roman"/>
                <w:rPrChange w:author="ROGAC Andrei (COMM)" w:date="2021-02-20T10:28:00Z" w:id="373">
                  <w:rPr/>
                </w:rPrChange>
              </w:rPr>
              <w:pPrChange w:author="ROGAC Andrei (COMM)" w:date="2021-02-20T10:28:00Z" w:id="374">
                <w:pPr>
                  <w:pStyle w:val="ListParagraph"/>
                  <w:numPr>
                    <w:numId w:val="79"/>
                  </w:numPr>
                  <w:spacing w:line="240" w:lineRule="auto"/>
                  <w:ind w:left="530" w:hanging="360"/>
                  <w:jc w:val="both"/>
                </w:pPr>
              </w:pPrChange>
            </w:pPr>
            <w:ins w:author="ROGAC Andrei (COMM)" w:date="2021-02-20T10:27:00Z" w:id="375">
              <w:r w:rsidRPr="00F005BE">
                <w:rPr>
                  <w:rFonts w:ascii="Times New Roman" w:hAnsi="Times New Roman"/>
                  <w:rPrChange w:author="ROGAC Andrei (COMM)" w:date="2021-02-20T10:27:00Z" w:id="376">
                    <w:rPr/>
                  </w:rPrChange>
                </w:rPr>
                <w:t>The Economic Operator shall quote prices as required in the Financial Proposal included in Section III Tender Forms. The Economic Operator shall indicate in the Financial Proposal the unit price and total Tender price of the Goods it proposes to supply under the Contract</w:t>
              </w:r>
              <w:commentRangeEnd w:id="366"/>
              <w:r w:rsidRPr="00F005BE">
                <w:rPr>
                  <w:rStyle w:val="CommentReference"/>
                  <w:rFonts w:ascii="Times New Roman" w:hAnsi="Times New Roman"/>
                  <w:sz w:val="22"/>
                  <w:rPrChange w:author="ROGAC Andrei (COMM)" w:date="2021-02-20T10:27:00Z" w:id="377">
                    <w:rPr>
                      <w:rStyle w:val="CommentReference"/>
                      <w:sz w:val="22"/>
                    </w:rPr>
                  </w:rPrChange>
                </w:rPr>
                <w:commentReference w:id="366"/>
              </w:r>
            </w:ins>
            <w:ins w:author="ROGAC Andrei (COMM)" w:date="2021-02-20T10:29:00Z" w:id="378">
              <w:commentRangeEnd w:id="367"/>
              <w:r w:rsidRPr="00F005BE" w:rsidR="00FE48B0">
                <w:rPr>
                  <w:rStyle w:val="CommentReference"/>
                  <w:rFonts w:ascii="Times New Roman" w:hAnsi="Times New Roman" w:eastAsia="Times New Roman"/>
                  <w:szCs w:val="24"/>
                </w:rPr>
                <w:commentReference w:id="367"/>
              </w:r>
            </w:ins>
            <w:ins w:author="ROGAC Andrei (COMM)" w:date="2021-02-20T10:27:00Z" w:id="379">
              <w:r w:rsidRPr="00F005BE">
                <w:rPr>
                  <w:rFonts w:ascii="Times New Roman" w:hAnsi="Times New Roman"/>
                  <w:rPrChange w:author="ROGAC Andrei (COMM)" w:date="2021-02-20T10:27:00Z" w:id="380">
                    <w:rPr/>
                  </w:rPrChange>
                </w:rPr>
                <w:t xml:space="preserve">. </w:t>
              </w:r>
            </w:ins>
          </w:p>
        </w:tc>
      </w:tr>
      <w:tr w:rsidRPr="00F005BE" w:rsidR="001F3C63" w:rsidTr="006F6DBD" w14:paraId="4321C8ED" w14:textId="77777777">
        <w:trPr>
          <w:jc w:val="center"/>
        </w:trPr>
        <w:tc>
          <w:tcPr>
            <w:tcW w:w="2015" w:type="dxa"/>
            <w:hideMark/>
          </w:tcPr>
          <w:p w:rsidRPr="00F005BE" w:rsidR="001F3C63" w:rsidP="00507965" w:rsidRDefault="001F3C63" w14:paraId="1EF5E285" w14:textId="28B78F6A">
            <w:pPr>
              <w:pStyle w:val="Section1"/>
              <w:rPr>
                <w:sz w:val="22"/>
                <w:szCs w:val="22"/>
              </w:rPr>
            </w:pPr>
            <w:bookmarkStart w:name="_Toc31873379" w:id="381"/>
            <w:bookmarkStart w:name="_Toc192578430" w:id="382"/>
            <w:bookmarkStart w:name="_Toc197942606" w:id="383"/>
            <w:bookmarkStart w:name="_Toc500691705" w:id="384"/>
            <w:bookmarkStart w:name="_Toc500695961" w:id="385"/>
            <w:bookmarkStart w:name="_Toc500699989" w:id="386"/>
            <w:bookmarkStart w:name="_Toc500702651" w:id="387"/>
            <w:bookmarkStart w:name="_Ref64712078" w:id="388"/>
            <w:r w:rsidRPr="00F005BE">
              <w:rPr>
                <w:sz w:val="22"/>
                <w:szCs w:val="22"/>
              </w:rPr>
              <w:t>Currencies</w:t>
            </w:r>
            <w:bookmarkEnd w:id="381"/>
            <w:r w:rsidRPr="00F005BE" w:rsidR="00664252">
              <w:rPr>
                <w:sz w:val="22"/>
                <w:szCs w:val="22"/>
              </w:rPr>
              <w:t xml:space="preserve"> of Tenders</w:t>
            </w:r>
            <w:bookmarkEnd w:id="388"/>
            <w:r w:rsidRPr="00F005BE" w:rsidR="00B013E9">
              <w:rPr>
                <w:sz w:val="22"/>
                <w:szCs w:val="22"/>
              </w:rPr>
              <w:t xml:space="preserve"> </w:t>
            </w:r>
            <w:r w:rsidRPr="00F005BE">
              <w:rPr>
                <w:sz w:val="22"/>
                <w:szCs w:val="22"/>
              </w:rPr>
              <w:t xml:space="preserve"> </w:t>
            </w:r>
            <w:bookmarkEnd w:id="382"/>
            <w:bookmarkEnd w:id="383"/>
            <w:bookmarkEnd w:id="384"/>
            <w:bookmarkEnd w:id="385"/>
            <w:bookmarkEnd w:id="386"/>
            <w:bookmarkEnd w:id="387"/>
          </w:p>
        </w:tc>
        <w:tc>
          <w:tcPr>
            <w:tcW w:w="7741" w:type="dxa"/>
          </w:tcPr>
          <w:p w:rsidRPr="00F005BE" w:rsidR="001F3C63" w:rsidRDefault="001F3C63" w14:paraId="59FFBDD0" w14:textId="15AB6808">
            <w:pPr>
              <w:pStyle w:val="ListParagraph"/>
              <w:numPr>
                <w:ilvl w:val="0"/>
                <w:numId w:val="80"/>
              </w:numPr>
              <w:spacing w:line="240" w:lineRule="auto"/>
              <w:ind w:left="407" w:hanging="407"/>
              <w:jc w:val="both"/>
              <w:rPr>
                <w:rFonts w:ascii="Times New Roman" w:hAnsi="Times New Roman"/>
                <w:i/>
              </w:rPr>
              <w:pPrChange w:author="Chris Smith" w:date="2021-01-16T10:30:00Z" w:id="389">
                <w:pPr>
                  <w:pStyle w:val="ListParagraph"/>
                  <w:numPr>
                    <w:numId w:val="80"/>
                  </w:numPr>
                  <w:spacing w:line="240" w:lineRule="auto"/>
                  <w:ind w:left="737" w:hanging="624"/>
                  <w:jc w:val="both"/>
                </w:pPr>
              </w:pPrChange>
            </w:pPr>
            <w:bookmarkStart w:name="_Ref64712091" w:id="390"/>
            <w:r w:rsidRPr="00F005BE">
              <w:rPr>
                <w:rFonts w:ascii="Times New Roman" w:hAnsi="Times New Roman"/>
              </w:rPr>
              <w:t>The currency(</w:t>
            </w:r>
            <w:proofErr w:type="spellStart"/>
            <w:r w:rsidRPr="00F005BE">
              <w:rPr>
                <w:rFonts w:ascii="Times New Roman" w:hAnsi="Times New Roman"/>
              </w:rPr>
              <w:t>ies</w:t>
            </w:r>
            <w:proofErr w:type="spellEnd"/>
            <w:r w:rsidRPr="00F005BE">
              <w:rPr>
                <w:rFonts w:ascii="Times New Roman" w:hAnsi="Times New Roman"/>
              </w:rPr>
              <w:t>) of the</w:t>
            </w:r>
            <w:r w:rsidRPr="00F005BE" w:rsidR="00EF50CB">
              <w:rPr>
                <w:rFonts w:ascii="Times New Roman" w:hAnsi="Times New Roman"/>
              </w:rPr>
              <w:t xml:space="preserve"> Tender</w:t>
            </w:r>
            <w:r w:rsidRPr="00F005BE" w:rsidR="00500C90">
              <w:rPr>
                <w:rFonts w:ascii="Times New Roman" w:hAnsi="Times New Roman"/>
              </w:rPr>
              <w:t xml:space="preserve">s </w:t>
            </w:r>
            <w:r w:rsidRPr="00F005BE">
              <w:rPr>
                <w:rFonts w:ascii="Times New Roman" w:hAnsi="Times New Roman"/>
              </w:rPr>
              <w:t>and the currency(</w:t>
            </w:r>
            <w:proofErr w:type="spellStart"/>
            <w:r w:rsidRPr="00F005BE">
              <w:rPr>
                <w:rFonts w:ascii="Times New Roman" w:hAnsi="Times New Roman"/>
              </w:rPr>
              <w:t>ies</w:t>
            </w:r>
            <w:proofErr w:type="spellEnd"/>
            <w:r w:rsidRPr="00F005BE">
              <w:rPr>
                <w:rFonts w:ascii="Times New Roman" w:hAnsi="Times New Roman"/>
              </w:rPr>
              <w:t>) for payment shall be specified</w:t>
            </w:r>
            <w:r w:rsidRPr="00F005BE" w:rsidR="00EB2E24">
              <w:rPr>
                <w:rFonts w:ascii="Times New Roman" w:hAnsi="Times New Roman"/>
              </w:rPr>
              <w:t xml:space="preserve"> in </w:t>
            </w:r>
            <w:r w:rsidRPr="00F005BE" w:rsidR="0054088F">
              <w:rPr>
                <w:rFonts w:ascii="Times New Roman" w:hAnsi="Times New Roman"/>
              </w:rPr>
              <w:t>Moldovan le</w:t>
            </w:r>
            <w:r w:rsidRPr="00F005BE" w:rsidR="00F63296">
              <w:rPr>
                <w:rFonts w:ascii="Times New Roman" w:hAnsi="Times New Roman"/>
              </w:rPr>
              <w:t>i</w:t>
            </w:r>
            <w:r w:rsidRPr="00F005BE" w:rsidR="0054088F">
              <w:rPr>
                <w:rFonts w:ascii="Times New Roman" w:hAnsi="Times New Roman"/>
              </w:rPr>
              <w:t xml:space="preserve"> (</w:t>
            </w:r>
            <w:r w:rsidRPr="00F005BE" w:rsidR="00EB2E24">
              <w:rPr>
                <w:rFonts w:ascii="Times New Roman" w:hAnsi="Times New Roman"/>
              </w:rPr>
              <w:t>MDL</w:t>
            </w:r>
            <w:r w:rsidRPr="00F005BE" w:rsidR="0054088F">
              <w:rPr>
                <w:rFonts w:ascii="Times New Roman" w:hAnsi="Times New Roman"/>
              </w:rPr>
              <w:t>)</w:t>
            </w:r>
            <w:r w:rsidRPr="00F005BE" w:rsidR="000F7A6D">
              <w:rPr>
                <w:rFonts w:ascii="Times New Roman" w:hAnsi="Times New Roman"/>
              </w:rPr>
              <w:t xml:space="preserve">, if not </w:t>
            </w:r>
            <w:r w:rsidRPr="00F005BE" w:rsidR="0054088F">
              <w:rPr>
                <w:rFonts w:ascii="Times New Roman" w:hAnsi="Times New Roman"/>
              </w:rPr>
              <w:t xml:space="preserve">otherwise </w:t>
            </w:r>
            <w:r w:rsidRPr="00F005BE" w:rsidR="000F7A6D">
              <w:rPr>
                <w:rFonts w:ascii="Times New Roman" w:hAnsi="Times New Roman"/>
              </w:rPr>
              <w:t>mentioned</w:t>
            </w:r>
            <w:r w:rsidRPr="00F005BE">
              <w:rPr>
                <w:rFonts w:ascii="Times New Roman" w:hAnsi="Times New Roman"/>
              </w:rPr>
              <w:t xml:space="preserve"> in the TDS.</w:t>
            </w:r>
            <w:bookmarkEnd w:id="390"/>
          </w:p>
        </w:tc>
      </w:tr>
      <w:tr w:rsidRPr="00F005BE" w:rsidR="00875770" w:rsidTr="006F6DBD" w14:paraId="2AAE0221" w14:textId="77777777">
        <w:trPr>
          <w:trHeight w:val="2930"/>
          <w:jc w:val="center"/>
        </w:trPr>
        <w:tc>
          <w:tcPr>
            <w:tcW w:w="2015" w:type="dxa"/>
            <w:hideMark/>
          </w:tcPr>
          <w:p w:rsidRPr="00F005BE" w:rsidR="00875770" w:rsidP="00507965" w:rsidRDefault="00875770" w14:paraId="4EC90968" w14:textId="504115F4">
            <w:pPr>
              <w:pStyle w:val="Section1"/>
              <w:rPr>
                <w:sz w:val="22"/>
                <w:szCs w:val="22"/>
              </w:rPr>
            </w:pPr>
            <w:bookmarkStart w:name="_Toc192578433" w:id="391"/>
            <w:bookmarkStart w:name="_Toc197942609" w:id="392"/>
            <w:bookmarkStart w:name="_Toc500691708" w:id="393"/>
            <w:bookmarkStart w:name="_Toc500695964" w:id="394"/>
            <w:bookmarkStart w:name="_Toc500699992" w:id="395"/>
            <w:bookmarkStart w:name="_Toc500702654" w:id="396"/>
            <w:bookmarkStart w:name="_Toc31873381" w:id="397"/>
            <w:bookmarkStart w:name="_Ref64783247" w:id="398"/>
            <w:r w:rsidRPr="00F005BE">
              <w:rPr>
                <w:sz w:val="22"/>
                <w:szCs w:val="22"/>
              </w:rPr>
              <w:lastRenderedPageBreak/>
              <w:t xml:space="preserve">Period of Validity </w:t>
            </w:r>
            <w:bookmarkEnd w:id="391"/>
            <w:bookmarkEnd w:id="392"/>
            <w:bookmarkEnd w:id="393"/>
            <w:bookmarkEnd w:id="394"/>
            <w:bookmarkEnd w:id="395"/>
            <w:bookmarkEnd w:id="396"/>
            <w:r w:rsidRPr="00F005BE">
              <w:rPr>
                <w:sz w:val="22"/>
                <w:szCs w:val="22"/>
              </w:rPr>
              <w:t>of Tenders</w:t>
            </w:r>
            <w:bookmarkEnd w:id="397"/>
            <w:bookmarkEnd w:id="398"/>
          </w:p>
        </w:tc>
        <w:tc>
          <w:tcPr>
            <w:tcW w:w="7741" w:type="dxa"/>
            <w:hideMark/>
          </w:tcPr>
          <w:p w:rsidRPr="00F005BE" w:rsidR="00875770" w:rsidRDefault="00875770" w14:paraId="163C502F" w14:textId="77777777">
            <w:pPr>
              <w:numPr>
                <w:ilvl w:val="0"/>
                <w:numId w:val="34"/>
              </w:numPr>
              <w:spacing w:after="200"/>
              <w:ind w:left="435" w:hanging="435"/>
              <w:jc w:val="both"/>
              <w:rPr>
                <w:sz w:val="22"/>
                <w:szCs w:val="22"/>
              </w:rPr>
              <w:pPrChange w:author="Chris Smith" w:date="2021-01-16T10:28:00Z" w:id="399">
                <w:pPr>
                  <w:numPr>
                    <w:numId w:val="34"/>
                  </w:numPr>
                  <w:spacing w:after="200"/>
                  <w:ind w:left="567" w:hanging="567"/>
                  <w:jc w:val="both"/>
                </w:pPr>
              </w:pPrChange>
            </w:pPr>
            <w:bookmarkStart w:name="_Ref64783262" w:id="400"/>
            <w:r w:rsidRPr="00F005BE">
              <w:rPr>
                <w:sz w:val="22"/>
                <w:szCs w:val="22"/>
              </w:rPr>
              <w:t>Tenders shall remain valid for the period specified in the TDS after the Tender submission deadline date; a Tender valid for a shorter period shall be rejected.</w:t>
            </w:r>
            <w:bookmarkEnd w:id="400"/>
          </w:p>
          <w:p w:rsidRPr="00F005BE" w:rsidR="00875770" w:rsidDel="006A1FB9" w:rsidP="00C760D3" w:rsidRDefault="00875770" w14:paraId="0EFB5E95" w14:textId="44D892C0">
            <w:pPr>
              <w:numPr>
                <w:ilvl w:val="0"/>
                <w:numId w:val="34"/>
              </w:numPr>
              <w:spacing w:after="200"/>
              <w:ind w:left="435" w:hanging="435"/>
              <w:jc w:val="both"/>
              <w:rPr>
                <w:ins w:author="Chris Smith" w:date="2021-01-16T10:29:00Z" w:id="401"/>
                <w:del w:author="RA" w:date="2021-01-26T20:20:00Z" w:id="402"/>
                <w:sz w:val="22"/>
                <w:szCs w:val="22"/>
              </w:rPr>
            </w:pPr>
            <w:commentRangeStart w:id="403"/>
            <w:commentRangeStart w:id="404"/>
            <w:r w:rsidRPr="00F005BE">
              <w:rPr>
                <w:sz w:val="22"/>
                <w:szCs w:val="22"/>
              </w:rPr>
              <w:t xml:space="preserve">In exceptional circumstances, prior to the expiration of the Tender validity period, the Contracting Authority may request the Tenderer to extend the period of validity of their Tenders. The request shall be published online on the </w:t>
            </w:r>
            <w:proofErr w:type="spellStart"/>
            <w:r w:rsidRPr="00F005BE">
              <w:rPr>
                <w:sz w:val="22"/>
                <w:szCs w:val="22"/>
              </w:rPr>
              <w:t>MTender</w:t>
            </w:r>
            <w:proofErr w:type="spellEnd"/>
            <w:r w:rsidRPr="00F005BE">
              <w:rPr>
                <w:sz w:val="22"/>
                <w:szCs w:val="22"/>
              </w:rPr>
              <w:t xml:space="preserve"> System and the responses</w:t>
            </w:r>
            <w:ins w:author="RA" w:date="2021-01-26T20:17:00Z" w:id="405">
              <w:r w:rsidRPr="00F005BE" w:rsidR="00926ACA">
                <w:rPr>
                  <w:sz w:val="22"/>
                  <w:szCs w:val="22"/>
                </w:rPr>
                <w:t xml:space="preserve"> with the </w:t>
              </w:r>
              <w:r w:rsidRPr="00F005BE" w:rsidR="00AD0853">
                <w:rPr>
                  <w:sz w:val="22"/>
                  <w:szCs w:val="22"/>
                </w:rPr>
                <w:t>electronic documents confirming the extensions</w:t>
              </w:r>
            </w:ins>
            <w:r w:rsidRPr="00F005BE">
              <w:rPr>
                <w:sz w:val="22"/>
                <w:szCs w:val="22"/>
              </w:rPr>
              <w:t xml:space="preserve"> shall be submitted electronically</w:t>
            </w:r>
            <w:ins w:author="RA" w:date="2021-01-26T20:18:00Z" w:id="406">
              <w:r w:rsidRPr="00F005BE" w:rsidR="009D3BF9">
                <w:rPr>
                  <w:sz w:val="22"/>
                  <w:szCs w:val="22"/>
                </w:rPr>
                <w:t xml:space="preserve"> via the </w:t>
              </w:r>
              <w:proofErr w:type="spellStart"/>
              <w:r w:rsidRPr="00F005BE" w:rsidR="009D3BF9">
                <w:rPr>
                  <w:sz w:val="22"/>
                  <w:szCs w:val="22"/>
                </w:rPr>
                <w:t>MTender</w:t>
              </w:r>
              <w:proofErr w:type="spellEnd"/>
              <w:r w:rsidRPr="00F005BE" w:rsidR="009D3BF9">
                <w:rPr>
                  <w:sz w:val="22"/>
                  <w:szCs w:val="22"/>
                </w:rPr>
                <w:t xml:space="preserve"> System</w:t>
              </w:r>
            </w:ins>
            <w:r w:rsidRPr="00F005BE">
              <w:rPr>
                <w:sz w:val="22"/>
                <w:szCs w:val="22"/>
              </w:rPr>
              <w:t xml:space="preserve">. If a Tender Guarantee is requested, the extension of the period of validity of Tenders will also involve the extension of Tender Guarantee for another period set in the request. The Tender Guarantee shall be returned if the Tenderer refuses to extend the period of validity of his Tender. </w:t>
            </w:r>
            <w:commentRangeEnd w:id="403"/>
            <w:r w:rsidRPr="00F005BE" w:rsidR="00C760D3">
              <w:rPr>
                <w:rStyle w:val="CommentReference"/>
                <w:sz w:val="22"/>
                <w:szCs w:val="22"/>
                <w:rPrChange w:author="Chris Smith" w:date="2021-01-16T13:55:00Z" w:id="407">
                  <w:rPr>
                    <w:rStyle w:val="CommentReference"/>
                    <w:lang w:val="en-US"/>
                  </w:rPr>
                </w:rPrChange>
              </w:rPr>
              <w:commentReference w:id="403"/>
            </w:r>
            <w:commentRangeEnd w:id="404"/>
            <w:r w:rsidRPr="00F005BE" w:rsidR="00377E49">
              <w:rPr>
                <w:rStyle w:val="CommentReference"/>
                <w:sz w:val="22"/>
                <w:szCs w:val="22"/>
              </w:rPr>
              <w:commentReference w:id="404"/>
            </w:r>
          </w:p>
          <w:p w:rsidRPr="00F005BE" w:rsidR="00C760D3" w:rsidRDefault="00C760D3" w14:paraId="117AAF91" w14:textId="0D6C4E0F">
            <w:pPr>
              <w:numPr>
                <w:ilvl w:val="0"/>
                <w:numId w:val="34"/>
              </w:numPr>
              <w:spacing w:after="200"/>
              <w:ind w:left="435" w:hanging="435"/>
              <w:jc w:val="both"/>
              <w:rPr>
                <w:sz w:val="22"/>
                <w:szCs w:val="22"/>
              </w:rPr>
              <w:pPrChange w:author="Chris Smith" w:date="2021-01-16T10:29:00Z" w:id="408">
                <w:pPr>
                  <w:numPr>
                    <w:numId w:val="34"/>
                  </w:numPr>
                  <w:spacing w:after="200"/>
                  <w:ind w:left="567" w:hanging="567"/>
                  <w:jc w:val="both"/>
                </w:pPr>
              </w:pPrChange>
            </w:pPr>
          </w:p>
        </w:tc>
      </w:tr>
    </w:tbl>
    <w:p w:rsidRPr="00F005BE" w:rsidR="006A1FB9" w:rsidRDefault="006A1FB9" w14:paraId="62A74E78" w14:textId="77777777">
      <w:pPr>
        <w:rPr>
          <w:ins w:author="RA" w:date="2021-01-26T20:21:00Z" w:id="409"/>
          <w:sz w:val="22"/>
          <w:szCs w:val="22"/>
        </w:rPr>
      </w:pPr>
    </w:p>
    <w:tbl>
      <w:tblPr>
        <w:tblpPr w:leftFromText="180" w:rightFromText="180" w:vertAnchor="text" w:tblpXSpec="center" w:tblpY="1"/>
        <w:tblOverlap w:val="never"/>
        <w:tblW w:w="0" w:type="auto"/>
        <w:tblLayout w:type="fixed"/>
        <w:tblLook w:val="04A0" w:firstRow="1" w:lastRow="0" w:firstColumn="1" w:lastColumn="0" w:noHBand="0" w:noVBand="1"/>
      </w:tblPr>
      <w:tblGrid>
        <w:gridCol w:w="2015"/>
        <w:gridCol w:w="7741"/>
      </w:tblGrid>
      <w:tr w:rsidRPr="00F005BE" w:rsidR="00AC7338" w:rsidTr="001F4296" w14:paraId="3703EF35" w14:textId="77777777">
        <w:trPr>
          <w:trHeight w:val="1247"/>
        </w:trPr>
        <w:tc>
          <w:tcPr>
            <w:tcW w:w="2015" w:type="dxa"/>
            <w:hideMark/>
          </w:tcPr>
          <w:p w:rsidRPr="00F005BE" w:rsidR="00AC7338" w:rsidP="00E87811" w:rsidRDefault="00AC7338" w14:paraId="3C1EC558" w14:textId="4EECFE13">
            <w:pPr>
              <w:pStyle w:val="Section1"/>
              <w:rPr>
                <w:sz w:val="22"/>
                <w:szCs w:val="22"/>
              </w:rPr>
            </w:pPr>
            <w:bookmarkStart w:name="_Toc31728904" w:id="410"/>
            <w:bookmarkStart w:name="_Toc192578434" w:id="411"/>
            <w:bookmarkStart w:name="_Toc197942610" w:id="412"/>
            <w:bookmarkStart w:name="_Toc500691709" w:id="413"/>
            <w:bookmarkStart w:name="_Toc500695965" w:id="414"/>
            <w:bookmarkStart w:name="_Toc500699993" w:id="415"/>
            <w:bookmarkStart w:name="_Toc500702655" w:id="416"/>
            <w:bookmarkStart w:name="_Toc31873382" w:id="417"/>
            <w:bookmarkStart w:name="_Ref64783277" w:id="418"/>
            <w:bookmarkEnd w:id="410"/>
            <w:commentRangeStart w:id="419"/>
            <w:commentRangeStart w:id="420"/>
            <w:r w:rsidRPr="00F005BE">
              <w:rPr>
                <w:sz w:val="22"/>
                <w:szCs w:val="22"/>
              </w:rPr>
              <w:t xml:space="preserve">Tender </w:t>
            </w:r>
            <w:commentRangeEnd w:id="419"/>
            <w:r w:rsidRPr="00F005BE" w:rsidR="00C760D3">
              <w:rPr>
                <w:rStyle w:val="CommentReference"/>
                <w:b w:val="0"/>
                <w:sz w:val="22"/>
                <w:szCs w:val="22"/>
                <w:rPrChange w:author="Chris Smith" w:date="2021-01-16T13:55:00Z" w:id="421">
                  <w:rPr>
                    <w:rStyle w:val="CommentReference"/>
                    <w:b w:val="0"/>
                    <w:szCs w:val="24"/>
                    <w:lang w:val="en-US"/>
                  </w:rPr>
                </w:rPrChange>
              </w:rPr>
              <w:commentReference w:id="419"/>
            </w:r>
            <w:commentRangeEnd w:id="420"/>
            <w:r w:rsidRPr="00F005BE" w:rsidR="00335EFA">
              <w:rPr>
                <w:rStyle w:val="CommentReference"/>
                <w:b w:val="0"/>
                <w:sz w:val="22"/>
                <w:szCs w:val="22"/>
              </w:rPr>
              <w:commentReference w:id="420"/>
            </w:r>
            <w:r w:rsidRPr="00F005BE">
              <w:rPr>
                <w:sz w:val="22"/>
                <w:szCs w:val="22"/>
              </w:rPr>
              <w:t>Guarantee</w:t>
            </w:r>
            <w:bookmarkEnd w:id="411"/>
            <w:bookmarkEnd w:id="412"/>
            <w:bookmarkEnd w:id="413"/>
            <w:bookmarkEnd w:id="414"/>
            <w:bookmarkEnd w:id="415"/>
            <w:bookmarkEnd w:id="416"/>
            <w:bookmarkEnd w:id="417"/>
            <w:bookmarkEnd w:id="418"/>
          </w:p>
        </w:tc>
        <w:tc>
          <w:tcPr>
            <w:tcW w:w="7741" w:type="dxa"/>
            <w:hideMark/>
          </w:tcPr>
          <w:p w:rsidRPr="00F005BE" w:rsidR="00AC7338" w:rsidP="00E87811" w:rsidRDefault="00AC7338" w14:paraId="63B21131" w14:textId="25AEB8E3">
            <w:pPr>
              <w:numPr>
                <w:ilvl w:val="0"/>
                <w:numId w:val="35"/>
              </w:numPr>
              <w:spacing w:after="200"/>
              <w:ind w:left="567" w:hanging="567"/>
              <w:rPr>
                <w:sz w:val="22"/>
                <w:szCs w:val="22"/>
              </w:rPr>
            </w:pPr>
            <w:bookmarkStart w:name="_Ref64783294" w:id="422"/>
            <w:r w:rsidRPr="00F005BE">
              <w:rPr>
                <w:sz w:val="22"/>
                <w:szCs w:val="22"/>
              </w:rPr>
              <w:t xml:space="preserve">If so required in the TDS, the Economic Operator shall furnish as part of its Tender, the Tender guarantee in compliance with the form included in </w:t>
            </w:r>
            <w:r w:rsidRPr="00F005BE">
              <w:rPr>
                <w:sz w:val="22"/>
                <w:szCs w:val="22"/>
                <w:highlight w:val="yellow"/>
              </w:rPr>
              <w:t>Section III: Tender Forms</w:t>
            </w:r>
            <w:r w:rsidRPr="00F005BE">
              <w:rPr>
                <w:sz w:val="22"/>
                <w:szCs w:val="22"/>
              </w:rPr>
              <w:t>. The Tender Guarantee amount and currency shall be specified in the TDS.</w:t>
            </w:r>
            <w:bookmarkEnd w:id="422"/>
          </w:p>
          <w:p w:rsidRPr="00F005BE" w:rsidR="00AC7338" w:rsidP="00E87811" w:rsidRDefault="00AC7338" w14:paraId="665FBC57" w14:textId="359B74AD">
            <w:pPr>
              <w:numPr>
                <w:ilvl w:val="0"/>
                <w:numId w:val="35"/>
              </w:numPr>
              <w:spacing w:after="200"/>
              <w:rPr>
                <w:sz w:val="22"/>
                <w:szCs w:val="22"/>
              </w:rPr>
            </w:pPr>
            <w:bookmarkStart w:name="_Ref64783322" w:id="423"/>
            <w:r w:rsidRPr="00F005BE">
              <w:rPr>
                <w:sz w:val="22"/>
                <w:szCs w:val="22"/>
              </w:rPr>
              <w:t>The Tender guarantee shall be in any of the following forms at the Economic Operator’s option:</w:t>
            </w:r>
            <w:bookmarkEnd w:id="423"/>
          </w:p>
          <w:p w:rsidRPr="00F005BE" w:rsidR="00AC7338" w:rsidP="00E87811" w:rsidRDefault="00AC7338" w14:paraId="01C9451A" w14:textId="77777777">
            <w:pPr>
              <w:numPr>
                <w:ilvl w:val="2"/>
                <w:numId w:val="21"/>
              </w:numPr>
              <w:tabs>
                <w:tab w:val="left" w:pos="910"/>
              </w:tabs>
              <w:spacing w:after="160"/>
              <w:ind w:left="1030" w:hanging="600"/>
              <w:rPr>
                <w:bCs/>
                <w:sz w:val="22"/>
                <w:szCs w:val="22"/>
              </w:rPr>
            </w:pPr>
            <w:r w:rsidRPr="00F005BE">
              <w:rPr>
                <w:bCs/>
                <w:sz w:val="22"/>
                <w:szCs w:val="22"/>
              </w:rPr>
              <w:t xml:space="preserve">in the form of a bank guarantee from a licensed banking institution, valid for the period of validity of the tender; </w:t>
            </w:r>
          </w:p>
          <w:p w:rsidRPr="00F005BE" w:rsidR="00AC7338" w:rsidP="00E87811" w:rsidRDefault="00AC7338" w14:paraId="216CB4B7" w14:textId="21F70C3D">
            <w:pPr>
              <w:numPr>
                <w:ilvl w:val="2"/>
                <w:numId w:val="21"/>
              </w:numPr>
              <w:tabs>
                <w:tab w:val="left" w:pos="910"/>
              </w:tabs>
              <w:spacing w:after="160"/>
              <w:ind w:left="1030" w:hanging="600"/>
              <w:rPr>
                <w:bCs/>
                <w:sz w:val="22"/>
                <w:szCs w:val="22"/>
              </w:rPr>
            </w:pPr>
            <w:r w:rsidRPr="00F005BE">
              <w:rPr>
                <w:bCs/>
                <w:sz w:val="22"/>
                <w:szCs w:val="22"/>
              </w:rPr>
              <w:t>wire transfer to the Contracting Authorities account; or</w:t>
            </w:r>
          </w:p>
          <w:p w:rsidRPr="00F005BE" w:rsidR="00AC7338" w:rsidP="00E87811" w:rsidRDefault="00AC7338" w14:paraId="625D81C9" w14:textId="77777777">
            <w:pPr>
              <w:numPr>
                <w:ilvl w:val="2"/>
                <w:numId w:val="21"/>
              </w:numPr>
              <w:tabs>
                <w:tab w:val="left" w:pos="910"/>
              </w:tabs>
              <w:spacing w:after="160"/>
              <w:ind w:left="1030" w:hanging="600"/>
              <w:rPr>
                <w:bCs/>
                <w:sz w:val="22"/>
                <w:szCs w:val="22"/>
              </w:rPr>
            </w:pPr>
            <w:r w:rsidRPr="00F005BE">
              <w:rPr>
                <w:bCs/>
                <w:sz w:val="22"/>
                <w:szCs w:val="22"/>
              </w:rPr>
              <w:t>other forms as specified in the TDS.</w:t>
            </w:r>
          </w:p>
          <w:p w:rsidRPr="00F005BE" w:rsidR="00AC7338" w:rsidP="00E87811" w:rsidRDefault="00AC7338" w14:paraId="686943F7" w14:textId="37CC2C99">
            <w:pPr>
              <w:numPr>
                <w:ilvl w:val="0"/>
                <w:numId w:val="35"/>
              </w:numPr>
              <w:spacing w:after="200"/>
              <w:ind w:left="567" w:hanging="567"/>
              <w:rPr>
                <w:sz w:val="22"/>
                <w:szCs w:val="22"/>
              </w:rPr>
            </w:pPr>
            <w:del w:author="Chris Smith" w:date="2021-01-16T10:34:00Z" w:id="424">
              <w:r w:rsidRPr="00F005BE" w:rsidDel="00806C9B">
                <w:rPr>
                  <w:sz w:val="22"/>
                  <w:szCs w:val="22"/>
                </w:rPr>
                <w:tab/>
              </w:r>
            </w:del>
            <w:r w:rsidRPr="00F005BE">
              <w:rPr>
                <w:sz w:val="22"/>
                <w:szCs w:val="22"/>
              </w:rPr>
              <w:t xml:space="preserve">The bank guarantee shall be submitted in a format specified in the TDS. </w:t>
            </w:r>
          </w:p>
          <w:p w:rsidRPr="00F005BE" w:rsidR="00AC7338" w:rsidRDefault="00AC7338" w14:paraId="29615C0F" w14:textId="77777777">
            <w:pPr>
              <w:numPr>
                <w:ilvl w:val="0"/>
                <w:numId w:val="35"/>
              </w:numPr>
              <w:spacing w:after="200"/>
              <w:ind w:left="425" w:hanging="425"/>
              <w:rPr>
                <w:sz w:val="22"/>
                <w:szCs w:val="22"/>
              </w:rPr>
              <w:pPrChange w:author="Chris Smith" w:date="2021-01-16T10:34:00Z" w:id="425">
                <w:pPr>
                  <w:numPr>
                    <w:numId w:val="35"/>
                  </w:numPr>
                  <w:spacing w:after="200"/>
                  <w:ind w:left="567" w:hanging="567"/>
                  <w:jc w:val="both"/>
                </w:pPr>
              </w:pPrChange>
            </w:pPr>
            <w:r w:rsidRPr="00F005BE">
              <w:rPr>
                <w:sz w:val="22"/>
                <w:szCs w:val="22"/>
              </w:rPr>
              <w:t xml:space="preserve">If a Tender Guarantee is required, any Tender not accompanied by a valid Tender Guarantee shall be rejected by the Contracting Authority as non-responsive. </w:t>
            </w:r>
          </w:p>
          <w:p w:rsidRPr="00F005BE" w:rsidR="00AC7338" w:rsidP="00E87811" w:rsidRDefault="00AC7338" w14:paraId="1715728F" w14:textId="77777777">
            <w:pPr>
              <w:numPr>
                <w:ilvl w:val="0"/>
                <w:numId w:val="35"/>
              </w:numPr>
              <w:spacing w:after="200"/>
              <w:rPr>
                <w:sz w:val="22"/>
                <w:szCs w:val="22"/>
              </w:rPr>
            </w:pPr>
            <w:r w:rsidRPr="00F005BE">
              <w:rPr>
                <w:sz w:val="22"/>
                <w:szCs w:val="22"/>
              </w:rPr>
              <w:t>If a Tender Guarantee is required, the Tender Guarantee shall be returned if any of the following events occurred:</w:t>
            </w:r>
          </w:p>
          <w:p w:rsidRPr="00F005BE" w:rsidR="00AC7338" w:rsidP="00E87811" w:rsidRDefault="00AC7338" w14:paraId="2CD899E3" w14:textId="77777777">
            <w:pPr>
              <w:numPr>
                <w:ilvl w:val="1"/>
                <w:numId w:val="35"/>
              </w:numPr>
              <w:spacing w:after="200"/>
              <w:rPr>
                <w:sz w:val="22"/>
                <w:szCs w:val="22"/>
              </w:rPr>
            </w:pPr>
            <w:r w:rsidRPr="00F005BE">
              <w:rPr>
                <w:sz w:val="22"/>
                <w:szCs w:val="22"/>
              </w:rPr>
              <w:t xml:space="preserve">expiration of the validity term of the Tender Guarantee; </w:t>
            </w:r>
          </w:p>
          <w:p w:rsidRPr="00F005BE" w:rsidR="00AC7338" w:rsidP="00E87811" w:rsidRDefault="00AC7338" w14:paraId="0C946D50" w14:textId="5A9D651D">
            <w:pPr>
              <w:numPr>
                <w:ilvl w:val="1"/>
                <w:numId w:val="35"/>
              </w:numPr>
              <w:spacing w:after="200"/>
              <w:rPr>
                <w:sz w:val="22"/>
                <w:szCs w:val="22"/>
              </w:rPr>
            </w:pPr>
            <w:del w:author="Chris Smith" w:date="2021-01-16T10:35:00Z" w:id="426">
              <w:r w:rsidRPr="00F005BE" w:rsidDel="00806C9B">
                <w:rPr>
                  <w:sz w:val="22"/>
                  <w:szCs w:val="22"/>
                </w:rPr>
                <w:delText xml:space="preserve"> </w:delText>
              </w:r>
            </w:del>
            <w:r w:rsidRPr="00F005BE">
              <w:rPr>
                <w:sz w:val="22"/>
                <w:szCs w:val="22"/>
              </w:rPr>
              <w:t>conclusion of a procurement contract and submission of the Contract Performance Guarantee, should such guarantee be foreseen in the TDS;</w:t>
            </w:r>
          </w:p>
          <w:p w:rsidRPr="00F005BE" w:rsidR="00AC7338" w:rsidP="00E87811" w:rsidRDefault="00AC7338" w14:paraId="3532535B" w14:textId="77777777">
            <w:pPr>
              <w:numPr>
                <w:ilvl w:val="1"/>
                <w:numId w:val="35"/>
              </w:numPr>
              <w:spacing w:after="200"/>
              <w:rPr>
                <w:sz w:val="22"/>
                <w:szCs w:val="22"/>
              </w:rPr>
            </w:pPr>
            <w:r w:rsidRPr="00F005BE">
              <w:rPr>
                <w:sz w:val="22"/>
                <w:szCs w:val="22"/>
              </w:rPr>
              <w:t>suspension of the tender procedure without concluding a procurement contract;</w:t>
            </w:r>
          </w:p>
          <w:p w:rsidRPr="00F005BE" w:rsidR="00AC7338" w:rsidP="00E87811" w:rsidRDefault="00AC7338" w14:paraId="1F9FB2BC" w14:textId="77777777">
            <w:pPr>
              <w:numPr>
                <w:ilvl w:val="1"/>
                <w:numId w:val="35"/>
              </w:numPr>
              <w:spacing w:after="200"/>
              <w:rPr>
                <w:sz w:val="22"/>
                <w:szCs w:val="22"/>
              </w:rPr>
            </w:pPr>
            <w:r w:rsidRPr="00F005BE">
              <w:rPr>
                <w:sz w:val="22"/>
                <w:szCs w:val="22"/>
              </w:rPr>
              <w:t>withdrawal of the Tender before the Tender submission deadline.</w:t>
            </w:r>
          </w:p>
          <w:p w:rsidRPr="00F005BE" w:rsidR="00AC7338" w:rsidP="00E87811" w:rsidRDefault="00AC7338" w14:paraId="4C989C21" w14:textId="77777777">
            <w:pPr>
              <w:numPr>
                <w:ilvl w:val="0"/>
                <w:numId w:val="35"/>
              </w:numPr>
              <w:spacing w:after="200"/>
              <w:ind w:left="567" w:hanging="567"/>
              <w:rPr>
                <w:sz w:val="22"/>
                <w:szCs w:val="22"/>
              </w:rPr>
            </w:pPr>
            <w:r w:rsidRPr="00F005BE">
              <w:rPr>
                <w:sz w:val="22"/>
                <w:szCs w:val="22"/>
              </w:rPr>
              <w:t>The Tender Guarantee of the successful Economic Operator shall be returned as promptly as possible once the successful Economic Operator has furnished the required Contract Performance Guarantee and signed the Contract.</w:t>
            </w:r>
          </w:p>
          <w:p w:rsidRPr="00F005BE" w:rsidR="00AC7338" w:rsidP="00E87811" w:rsidRDefault="00AC7338" w14:paraId="15AA82EB" w14:textId="77777777">
            <w:pPr>
              <w:numPr>
                <w:ilvl w:val="0"/>
                <w:numId w:val="35"/>
              </w:numPr>
              <w:spacing w:after="200"/>
              <w:ind w:left="567" w:hanging="567"/>
              <w:rPr>
                <w:sz w:val="22"/>
                <w:szCs w:val="22"/>
              </w:rPr>
            </w:pPr>
            <w:r w:rsidRPr="00F005BE">
              <w:rPr>
                <w:sz w:val="22"/>
                <w:szCs w:val="22"/>
              </w:rPr>
              <w:t>The Tender Guarantee may be forfeited:</w:t>
            </w:r>
          </w:p>
          <w:p w:rsidRPr="00F005BE" w:rsidR="00AC7338" w:rsidP="00E87811" w:rsidRDefault="00AC7338" w14:paraId="496D3E8C" w14:textId="77777777">
            <w:pPr>
              <w:numPr>
                <w:ilvl w:val="0"/>
                <w:numId w:val="22"/>
              </w:numPr>
              <w:spacing w:after="160"/>
              <w:ind w:left="1152" w:hanging="540"/>
              <w:rPr>
                <w:sz w:val="22"/>
                <w:szCs w:val="22"/>
              </w:rPr>
            </w:pPr>
            <w:r w:rsidRPr="00F005BE">
              <w:rPr>
                <w:sz w:val="22"/>
                <w:szCs w:val="22"/>
              </w:rPr>
              <w:t>if an Economic Operator withdraws or modifies its Tender during the period of Tender validity or</w:t>
            </w:r>
          </w:p>
          <w:p w:rsidRPr="00F005BE" w:rsidR="00AC7338" w:rsidP="00E87811" w:rsidRDefault="00AC7338" w14:paraId="7F055E24" w14:textId="77777777">
            <w:pPr>
              <w:numPr>
                <w:ilvl w:val="0"/>
                <w:numId w:val="22"/>
              </w:numPr>
              <w:spacing w:after="160"/>
              <w:ind w:left="1152" w:hanging="540"/>
              <w:rPr>
                <w:sz w:val="22"/>
                <w:szCs w:val="22"/>
              </w:rPr>
            </w:pPr>
            <w:r w:rsidRPr="00F005BE">
              <w:rPr>
                <w:sz w:val="22"/>
                <w:szCs w:val="22"/>
              </w:rPr>
              <w:t xml:space="preserve">if the successful Economic Operator fails to: </w:t>
            </w:r>
          </w:p>
          <w:p w:rsidRPr="00F005BE" w:rsidR="00AC7338" w:rsidP="00E87811" w:rsidRDefault="00AC7338" w14:paraId="0BF990C1" w14:textId="77777777">
            <w:pPr>
              <w:numPr>
                <w:ilvl w:val="0"/>
                <w:numId w:val="23"/>
              </w:numPr>
              <w:tabs>
                <w:tab w:val="left" w:pos="1692"/>
              </w:tabs>
              <w:spacing w:after="160"/>
              <w:ind w:left="1699" w:hanging="547"/>
              <w:rPr>
                <w:sz w:val="22"/>
                <w:szCs w:val="22"/>
              </w:rPr>
            </w:pPr>
            <w:r w:rsidRPr="00F005BE">
              <w:rPr>
                <w:sz w:val="22"/>
                <w:szCs w:val="22"/>
              </w:rPr>
              <w:t>sign the Public Procurement Contract when awarded the Contract; or</w:t>
            </w:r>
          </w:p>
          <w:p w:rsidRPr="00F005BE" w:rsidR="00AC7338" w:rsidP="00E87811" w:rsidRDefault="00AC7338" w14:paraId="0DB828D7" w14:textId="7EB90796">
            <w:pPr>
              <w:numPr>
                <w:ilvl w:val="0"/>
                <w:numId w:val="23"/>
              </w:numPr>
              <w:tabs>
                <w:tab w:val="left" w:pos="1692"/>
              </w:tabs>
              <w:spacing w:after="160"/>
              <w:ind w:left="1699" w:hanging="547"/>
              <w:rPr>
                <w:sz w:val="22"/>
                <w:szCs w:val="22"/>
              </w:rPr>
            </w:pPr>
            <w:r w:rsidRPr="00F005BE">
              <w:rPr>
                <w:sz w:val="22"/>
                <w:szCs w:val="22"/>
              </w:rPr>
              <w:t xml:space="preserve">submit a Contract Performance Guarantee after the acceptance of the offer or does not execute any condition, specified in the </w:t>
            </w:r>
            <w:r w:rsidRPr="00F005BE">
              <w:rPr>
                <w:sz w:val="22"/>
                <w:szCs w:val="22"/>
              </w:rPr>
              <w:lastRenderedPageBreak/>
              <w:t>Tender Documents, before signing the Public Procurement Contract;</w:t>
            </w:r>
          </w:p>
          <w:p w:rsidRPr="00F005BE" w:rsidR="00AC7338" w:rsidP="00E87811" w:rsidRDefault="00AC7338" w14:paraId="03859724" w14:textId="6D0369C3">
            <w:pPr>
              <w:numPr>
                <w:ilvl w:val="0"/>
                <w:numId w:val="35"/>
              </w:numPr>
              <w:spacing w:after="200"/>
              <w:rPr>
                <w:sz w:val="22"/>
                <w:szCs w:val="22"/>
              </w:rPr>
            </w:pPr>
            <w:bookmarkStart w:name="_Ref64783336" w:id="427"/>
            <w:r w:rsidRPr="00F005BE">
              <w:rPr>
                <w:sz w:val="22"/>
                <w:szCs w:val="22"/>
              </w:rPr>
              <w:t>The Tender Guarantee of a Consortium shall be in the name of all the Consortium members that submit the Tender or as otherwise stated in the TDS.</w:t>
            </w:r>
            <w:bookmarkEnd w:id="427"/>
          </w:p>
        </w:tc>
      </w:tr>
    </w:tbl>
    <w:p w:rsidRPr="00F005BE" w:rsidR="00FC74D1" w:rsidP="006F6DBD" w:rsidRDefault="00FC74D1" w14:paraId="018F9D95" w14:textId="5228F2FA">
      <w:pPr>
        <w:pStyle w:val="Heading2"/>
        <w:numPr>
          <w:ilvl w:val="0"/>
          <w:numId w:val="60"/>
        </w:numPr>
        <w:shd w:val="clear" w:color="auto" w:fill="9CC2E5" w:themeFill="accent5" w:themeFillTint="99"/>
        <w:rPr>
          <w:rFonts w:ascii="Times New Roman" w:hAnsi="Times New Roman"/>
          <w:sz w:val="22"/>
          <w:szCs w:val="22"/>
          <w:lang w:val="en-GB"/>
        </w:rPr>
      </w:pPr>
      <w:bookmarkStart w:name="_Toc192578436" w:id="428"/>
      <w:bookmarkStart w:name="_Toc197942612" w:id="429"/>
      <w:bookmarkStart w:name="_Toc500691711" w:id="430"/>
      <w:bookmarkStart w:name="_Toc500695967" w:id="431"/>
      <w:bookmarkStart w:name="_Toc500699995" w:id="432"/>
      <w:bookmarkStart w:name="_Toc500702657" w:id="433"/>
      <w:bookmarkStart w:name="_Toc31873384" w:id="434"/>
      <w:bookmarkStart w:name="_Toc31977603" w:id="435"/>
      <w:bookmarkStart w:name="_Ref64784095" w:id="436"/>
      <w:bookmarkStart w:name="_Ref64784108" w:id="437"/>
      <w:bookmarkStart w:name="_Toc64785787" w:id="438"/>
      <w:r w:rsidRPr="00F005BE">
        <w:rPr>
          <w:rFonts w:ascii="Times New Roman" w:hAnsi="Times New Roman"/>
          <w:sz w:val="22"/>
          <w:szCs w:val="22"/>
          <w:lang w:val="en-GB"/>
        </w:rPr>
        <w:t>Technical Specifications</w:t>
      </w:r>
      <w:bookmarkEnd w:id="436"/>
      <w:bookmarkEnd w:id="437"/>
      <w:bookmarkEnd w:id="438"/>
    </w:p>
    <w:tbl>
      <w:tblPr>
        <w:tblW w:w="9756" w:type="dxa"/>
        <w:jc w:val="center"/>
        <w:tblLayout w:type="fixed"/>
        <w:tblLook w:val="04A0" w:firstRow="1" w:lastRow="0" w:firstColumn="1" w:lastColumn="0" w:noHBand="0" w:noVBand="1"/>
      </w:tblPr>
      <w:tblGrid>
        <w:gridCol w:w="2015"/>
        <w:gridCol w:w="7741"/>
      </w:tblGrid>
      <w:tr w:rsidRPr="00F005BE" w:rsidR="00401C22" w:rsidTr="006F6DBD" w14:paraId="0F490B41" w14:textId="77777777">
        <w:trPr>
          <w:jc w:val="center"/>
        </w:trPr>
        <w:tc>
          <w:tcPr>
            <w:tcW w:w="2015" w:type="dxa"/>
          </w:tcPr>
          <w:p w:rsidRPr="00F005BE" w:rsidR="00401C22" w:rsidP="00401C22" w:rsidRDefault="00401C22" w14:paraId="4196459D" w14:textId="770149FA">
            <w:pPr>
              <w:numPr>
                <w:ilvl w:val="0"/>
                <w:numId w:val="18"/>
              </w:numPr>
              <w:rPr>
                <w:b/>
                <w:sz w:val="22"/>
                <w:szCs w:val="22"/>
              </w:rPr>
            </w:pPr>
            <w:bookmarkStart w:name="_Ref64783349" w:id="439"/>
            <w:r w:rsidRPr="00F005BE">
              <w:rPr>
                <w:b/>
                <w:sz w:val="22"/>
                <w:szCs w:val="22"/>
              </w:rPr>
              <w:t>Technical Specifications</w:t>
            </w:r>
            <w:bookmarkEnd w:id="439"/>
          </w:p>
        </w:tc>
        <w:tc>
          <w:tcPr>
            <w:tcW w:w="7741" w:type="dxa"/>
          </w:tcPr>
          <w:p w:rsidRPr="00F005BE" w:rsidR="00401C22" w:rsidP="006F6DBD" w:rsidRDefault="00401C22" w14:paraId="51040312" w14:textId="77777777">
            <w:pPr>
              <w:pStyle w:val="ListParagraph"/>
              <w:numPr>
                <w:ilvl w:val="0"/>
                <w:numId w:val="114"/>
              </w:numPr>
              <w:tabs>
                <w:tab w:val="left" w:pos="571"/>
              </w:tabs>
              <w:spacing w:before="120" w:after="120"/>
              <w:ind w:left="284" w:hanging="210"/>
              <w:contextualSpacing w:val="0"/>
              <w:rPr>
                <w:rFonts w:ascii="Times New Roman" w:hAnsi="Times New Roman"/>
              </w:rPr>
            </w:pPr>
            <w:bookmarkStart w:name="_Ref64783360" w:id="440"/>
            <w:r w:rsidRPr="00F005BE">
              <w:rPr>
                <w:rFonts w:ascii="Times New Roman" w:hAnsi="Times New Roman"/>
              </w:rPr>
              <w:t>The</w:t>
            </w:r>
            <w:r w:rsidRPr="00F005BE" w:rsidR="001F59B7">
              <w:rPr>
                <w:rFonts w:ascii="Times New Roman" w:hAnsi="Times New Roman"/>
              </w:rPr>
              <w:t xml:space="preserve"> exact Technical Specifications shall be defined by the Contracting Authority</w:t>
            </w:r>
            <w:r w:rsidRPr="00F005BE">
              <w:rPr>
                <w:rFonts w:ascii="Times New Roman" w:hAnsi="Times New Roman"/>
              </w:rPr>
              <w:t xml:space="preserve"> in the TDS</w:t>
            </w:r>
            <w:r w:rsidRPr="00F005BE" w:rsidR="001F59B7">
              <w:rPr>
                <w:rFonts w:ascii="Times New Roman" w:hAnsi="Times New Roman"/>
              </w:rPr>
              <w:t xml:space="preserve"> part D</w:t>
            </w:r>
            <w:r w:rsidRPr="00F005BE">
              <w:rPr>
                <w:rFonts w:ascii="Times New Roman" w:hAnsi="Times New Roman"/>
              </w:rPr>
              <w:t>.</w:t>
            </w:r>
            <w:bookmarkEnd w:id="440"/>
          </w:p>
          <w:p w:rsidRPr="00F005BE" w:rsidR="00053205" w:rsidP="006F6DBD" w:rsidRDefault="00053205" w14:paraId="49A663A2" w14:textId="0C3CDE0F">
            <w:pPr>
              <w:pStyle w:val="ListParagraph"/>
              <w:numPr>
                <w:ilvl w:val="0"/>
                <w:numId w:val="114"/>
              </w:numPr>
              <w:tabs>
                <w:tab w:val="left" w:pos="571"/>
              </w:tabs>
              <w:spacing w:before="120" w:after="120"/>
              <w:ind w:left="284" w:hanging="210"/>
              <w:contextualSpacing w:val="0"/>
              <w:rPr>
                <w:rFonts w:ascii="Times New Roman" w:hAnsi="Times New Roman"/>
              </w:rPr>
            </w:pPr>
            <w:bookmarkStart w:name="_Ref64783374" w:id="441"/>
            <w:r w:rsidRPr="00F005BE">
              <w:rPr>
                <w:rFonts w:ascii="Times New Roman" w:hAnsi="Times New Roman"/>
              </w:rPr>
              <w:t>The exact list of documents as means of proving conformity with the Technical Specifications shall be set in the TDS Part D.</w:t>
            </w:r>
            <w:bookmarkEnd w:id="441"/>
          </w:p>
        </w:tc>
      </w:tr>
    </w:tbl>
    <w:p w:rsidRPr="00F005BE" w:rsidR="00FC74D1" w:rsidP="006F6DBD" w:rsidRDefault="00FC74D1" w14:paraId="39C16251" w14:textId="77777777">
      <w:pPr>
        <w:rPr>
          <w:sz w:val="22"/>
          <w:szCs w:val="22"/>
        </w:rPr>
      </w:pPr>
    </w:p>
    <w:p w:rsidRPr="00F005BE" w:rsidR="00D53F67" w:rsidP="007009EC" w:rsidRDefault="00203916" w14:paraId="734F7259" w14:textId="0AE66E74">
      <w:pPr>
        <w:pStyle w:val="Heading2"/>
        <w:numPr>
          <w:ilvl w:val="0"/>
          <w:numId w:val="60"/>
        </w:numPr>
        <w:shd w:val="clear" w:color="auto" w:fill="9CC2E5" w:themeFill="accent5" w:themeFillTint="99"/>
        <w:rPr>
          <w:rFonts w:ascii="Times New Roman" w:hAnsi="Times New Roman"/>
          <w:sz w:val="22"/>
          <w:szCs w:val="22"/>
          <w:lang w:val="en-GB"/>
        </w:rPr>
      </w:pPr>
      <w:bookmarkStart w:name="_Ref64784167" w:id="442"/>
      <w:bookmarkStart w:name="_Ref64784186" w:id="443"/>
      <w:bookmarkStart w:name="_Toc64785788" w:id="444"/>
      <w:r w:rsidRPr="00F005BE">
        <w:rPr>
          <w:rFonts w:ascii="Times New Roman" w:hAnsi="Times New Roman"/>
          <w:sz w:val="22"/>
          <w:szCs w:val="22"/>
          <w:lang w:val="en-GB"/>
        </w:rPr>
        <w:t xml:space="preserve">Submission and </w:t>
      </w:r>
      <w:r w:rsidRPr="00F005BE" w:rsidR="002D2FDE">
        <w:rPr>
          <w:rFonts w:ascii="Times New Roman" w:hAnsi="Times New Roman"/>
          <w:sz w:val="22"/>
          <w:szCs w:val="22"/>
          <w:lang w:val="en-GB"/>
        </w:rPr>
        <w:t>o</w:t>
      </w:r>
      <w:r w:rsidRPr="00F005BE">
        <w:rPr>
          <w:rFonts w:ascii="Times New Roman" w:hAnsi="Times New Roman"/>
          <w:sz w:val="22"/>
          <w:szCs w:val="22"/>
          <w:lang w:val="en-GB"/>
        </w:rPr>
        <w:t xml:space="preserve">pening </w:t>
      </w:r>
      <w:bookmarkEnd w:id="428"/>
      <w:bookmarkEnd w:id="429"/>
      <w:bookmarkEnd w:id="430"/>
      <w:bookmarkEnd w:id="431"/>
      <w:bookmarkEnd w:id="432"/>
      <w:bookmarkEnd w:id="433"/>
      <w:bookmarkEnd w:id="434"/>
      <w:bookmarkEnd w:id="435"/>
      <w:r w:rsidRPr="00F005BE" w:rsidR="002D2FDE">
        <w:rPr>
          <w:rFonts w:ascii="Times New Roman" w:hAnsi="Times New Roman"/>
          <w:sz w:val="22"/>
          <w:szCs w:val="22"/>
          <w:lang w:val="en-GB"/>
        </w:rPr>
        <w:t>of Tenders</w:t>
      </w:r>
      <w:bookmarkEnd w:id="442"/>
      <w:bookmarkEnd w:id="443"/>
      <w:bookmarkEnd w:id="444"/>
    </w:p>
    <w:tbl>
      <w:tblPr>
        <w:tblW w:w="9756" w:type="dxa"/>
        <w:jc w:val="center"/>
        <w:tblLayout w:type="fixed"/>
        <w:tblLook w:val="04A0" w:firstRow="1" w:lastRow="0" w:firstColumn="1" w:lastColumn="0" w:noHBand="0" w:noVBand="1"/>
      </w:tblPr>
      <w:tblGrid>
        <w:gridCol w:w="2015"/>
        <w:gridCol w:w="7741"/>
      </w:tblGrid>
      <w:tr w:rsidRPr="00F005BE" w:rsidR="001F3C63" w:rsidTr="009532E3" w14:paraId="3E086909" w14:textId="77777777">
        <w:trPr>
          <w:jc w:val="center"/>
        </w:trPr>
        <w:tc>
          <w:tcPr>
            <w:tcW w:w="2015" w:type="dxa"/>
            <w:hideMark/>
          </w:tcPr>
          <w:p w:rsidRPr="00F005BE" w:rsidR="001F3C63" w:rsidP="00507965" w:rsidRDefault="00A36C31" w14:paraId="09B04AC6" w14:textId="235ACA25">
            <w:pPr>
              <w:pStyle w:val="Section1"/>
              <w:rPr>
                <w:sz w:val="22"/>
                <w:szCs w:val="22"/>
              </w:rPr>
            </w:pPr>
            <w:bookmarkStart w:name="_Toc192578437" w:id="445"/>
            <w:bookmarkStart w:name="_Toc197942613" w:id="446"/>
            <w:bookmarkStart w:name="_Toc500691712" w:id="447"/>
            <w:bookmarkStart w:name="_Toc500695968" w:id="448"/>
            <w:bookmarkStart w:name="_Toc500699996" w:id="449"/>
            <w:bookmarkStart w:name="_Toc500702658" w:id="450"/>
            <w:bookmarkStart w:name="_Toc31873385" w:id="451"/>
            <w:r w:rsidRPr="00F005BE">
              <w:rPr>
                <w:sz w:val="22"/>
                <w:szCs w:val="22"/>
              </w:rPr>
              <w:t xml:space="preserve">Tender </w:t>
            </w:r>
            <w:r w:rsidRPr="00F005BE" w:rsidR="001F3C63">
              <w:rPr>
                <w:sz w:val="22"/>
                <w:szCs w:val="22"/>
              </w:rPr>
              <w:t>Submission</w:t>
            </w:r>
            <w:r w:rsidRPr="00F005BE" w:rsidR="003E6456">
              <w:rPr>
                <w:sz w:val="22"/>
                <w:szCs w:val="22"/>
              </w:rPr>
              <w:t xml:space="preserve"> </w:t>
            </w:r>
            <w:bookmarkEnd w:id="445"/>
            <w:bookmarkEnd w:id="446"/>
            <w:bookmarkEnd w:id="447"/>
            <w:bookmarkEnd w:id="448"/>
            <w:bookmarkEnd w:id="449"/>
            <w:bookmarkEnd w:id="450"/>
            <w:bookmarkEnd w:id="451"/>
          </w:p>
        </w:tc>
        <w:tc>
          <w:tcPr>
            <w:tcW w:w="7741" w:type="dxa"/>
            <w:hideMark/>
          </w:tcPr>
          <w:p w:rsidRPr="00F005BE" w:rsidR="00D81EDE" w:rsidP="00774DBC" w:rsidRDefault="00D81EDE" w14:paraId="76418E86" w14:textId="452809BE">
            <w:pPr>
              <w:pStyle w:val="ListParagraph"/>
              <w:widowControl w:val="0"/>
              <w:numPr>
                <w:ilvl w:val="3"/>
                <w:numId w:val="25"/>
              </w:numPr>
              <w:tabs>
                <w:tab w:val="clear" w:pos="3240"/>
              </w:tabs>
              <w:spacing w:line="240" w:lineRule="auto"/>
              <w:ind w:left="854" w:hanging="709"/>
              <w:contextualSpacing w:val="0"/>
              <w:jc w:val="both"/>
              <w:rPr>
                <w:rFonts w:ascii="Times New Roman" w:hAnsi="Times New Roman"/>
                <w:bCs/>
              </w:rPr>
            </w:pPr>
            <w:r w:rsidRPr="00F005BE">
              <w:rPr>
                <w:rFonts w:ascii="Times New Roman" w:hAnsi="Times New Roman"/>
              </w:rPr>
              <w:t>To participate in the tendering procedure, the Economic Operator is requested to register online on</w:t>
            </w:r>
            <w:r w:rsidRPr="00F005BE" w:rsidR="00A46785">
              <w:rPr>
                <w:rFonts w:ascii="Times New Roman" w:hAnsi="Times New Roman"/>
              </w:rPr>
              <w:t xml:space="preserve"> one of the </w:t>
            </w:r>
            <w:proofErr w:type="spellStart"/>
            <w:r w:rsidRPr="00F005BE" w:rsidR="00A46785">
              <w:rPr>
                <w:rFonts w:ascii="Times New Roman" w:hAnsi="Times New Roman"/>
              </w:rPr>
              <w:t>MTender’s</w:t>
            </w:r>
            <w:proofErr w:type="spellEnd"/>
            <w:r w:rsidRPr="00F005BE" w:rsidR="00A46785">
              <w:rPr>
                <w:rFonts w:ascii="Times New Roman" w:hAnsi="Times New Roman"/>
              </w:rPr>
              <w:t xml:space="preserve"> networking electronic procurement platforms</w:t>
            </w:r>
            <w:r w:rsidRPr="00F005BE">
              <w:rPr>
                <w:rFonts w:ascii="Times New Roman" w:hAnsi="Times New Roman"/>
              </w:rPr>
              <w:t xml:space="preserve"> and accept the </w:t>
            </w:r>
            <w:proofErr w:type="spellStart"/>
            <w:r w:rsidRPr="00F005BE" w:rsidR="00192652">
              <w:rPr>
                <w:rFonts w:ascii="Times New Roman" w:hAnsi="Times New Roman"/>
              </w:rPr>
              <w:t>MTender</w:t>
            </w:r>
            <w:proofErr w:type="spellEnd"/>
            <w:r w:rsidRPr="00F005BE" w:rsidR="00192652">
              <w:rPr>
                <w:rFonts w:ascii="Times New Roman" w:hAnsi="Times New Roman"/>
              </w:rPr>
              <w:t xml:space="preserve"> </w:t>
            </w:r>
            <w:r w:rsidRPr="00F005BE">
              <w:rPr>
                <w:rFonts w:ascii="Times New Roman" w:hAnsi="Times New Roman"/>
              </w:rPr>
              <w:t xml:space="preserve">terms of use </w:t>
            </w:r>
            <w:r w:rsidRPr="00F005BE" w:rsidR="00A46785">
              <w:rPr>
                <w:rFonts w:ascii="Times New Roman" w:hAnsi="Times New Roman"/>
              </w:rPr>
              <w:t>(</w:t>
            </w:r>
            <w:hyperlink w:history="1" r:id="rId15">
              <w:r w:rsidRPr="00F005BE" w:rsidR="00A46785">
                <w:rPr>
                  <w:rStyle w:val="Hyperlink"/>
                  <w:rFonts w:ascii="Times New Roman" w:hAnsi="Times New Roman"/>
                </w:rPr>
                <w:t>https://mtender.gov.md/</w:t>
              </w:r>
            </w:hyperlink>
            <w:r w:rsidRPr="00F005BE" w:rsidR="00A46785">
              <w:rPr>
                <w:rFonts w:ascii="Times New Roman" w:hAnsi="Times New Roman"/>
              </w:rPr>
              <w:t>)</w:t>
            </w:r>
            <w:r w:rsidRPr="00F005BE">
              <w:rPr>
                <w:rFonts w:ascii="Times New Roman" w:hAnsi="Times New Roman"/>
              </w:rPr>
              <w:t>. No supportive documentary evidence shall be required for registration</w:t>
            </w:r>
            <w:r w:rsidRPr="00F005BE" w:rsidR="00A46785">
              <w:rPr>
                <w:rFonts w:ascii="Times New Roman" w:hAnsi="Times New Roman"/>
              </w:rPr>
              <w:t xml:space="preserve"> </w:t>
            </w:r>
            <w:r w:rsidRPr="00F005BE" w:rsidR="00F6545A">
              <w:rPr>
                <w:rFonts w:ascii="Times New Roman" w:hAnsi="Times New Roman"/>
              </w:rPr>
              <w:t xml:space="preserve">on one of the </w:t>
            </w:r>
            <w:proofErr w:type="spellStart"/>
            <w:r w:rsidRPr="00F005BE" w:rsidR="00F6545A">
              <w:rPr>
                <w:rFonts w:ascii="Times New Roman" w:hAnsi="Times New Roman"/>
              </w:rPr>
              <w:t>MTender’s</w:t>
            </w:r>
            <w:proofErr w:type="spellEnd"/>
            <w:r w:rsidRPr="00F005BE" w:rsidR="00F6545A">
              <w:rPr>
                <w:rFonts w:ascii="Times New Roman" w:hAnsi="Times New Roman"/>
              </w:rPr>
              <w:t xml:space="preserve"> networking electronic procurement platforms</w:t>
            </w:r>
            <w:r w:rsidRPr="00F005BE">
              <w:rPr>
                <w:rFonts w:ascii="Times New Roman" w:hAnsi="Times New Roman"/>
              </w:rPr>
              <w:t>.</w:t>
            </w:r>
          </w:p>
          <w:p w:rsidRPr="00F005BE" w:rsidR="001F3C63" w:rsidP="00774DBC" w:rsidRDefault="00500C90" w14:paraId="4B31514A" w14:textId="21CF109E">
            <w:pPr>
              <w:pStyle w:val="ListParagraph"/>
              <w:widowControl w:val="0"/>
              <w:numPr>
                <w:ilvl w:val="3"/>
                <w:numId w:val="25"/>
              </w:numPr>
              <w:tabs>
                <w:tab w:val="clear" w:pos="3240"/>
              </w:tabs>
              <w:spacing w:line="240" w:lineRule="auto"/>
              <w:ind w:left="854" w:hanging="709"/>
              <w:contextualSpacing w:val="0"/>
              <w:jc w:val="both"/>
              <w:rPr>
                <w:rFonts w:ascii="Times New Roman" w:hAnsi="Times New Roman"/>
                <w:bCs/>
              </w:rPr>
            </w:pPr>
            <w:r w:rsidRPr="00F005BE">
              <w:rPr>
                <w:rFonts w:ascii="Times New Roman" w:hAnsi="Times New Roman"/>
                <w:bCs/>
              </w:rPr>
              <w:t xml:space="preserve">Economic Operators </w:t>
            </w:r>
            <w:r w:rsidRPr="00F005BE" w:rsidR="0093230E">
              <w:rPr>
                <w:rFonts w:ascii="Times New Roman" w:hAnsi="Times New Roman"/>
                <w:bCs/>
              </w:rPr>
              <w:t xml:space="preserve">submitting </w:t>
            </w:r>
            <w:r w:rsidRPr="00F005BE" w:rsidR="00C76A9B">
              <w:rPr>
                <w:rFonts w:ascii="Times New Roman" w:hAnsi="Times New Roman"/>
                <w:bCs/>
              </w:rPr>
              <w:t>a</w:t>
            </w:r>
            <w:r w:rsidRPr="00F005BE" w:rsidR="003E6456">
              <w:rPr>
                <w:rFonts w:ascii="Times New Roman" w:hAnsi="Times New Roman"/>
                <w:bCs/>
              </w:rPr>
              <w:t xml:space="preserve"> </w:t>
            </w:r>
            <w:r w:rsidRPr="00F005BE" w:rsidR="00EF50CB">
              <w:rPr>
                <w:rFonts w:ascii="Times New Roman" w:hAnsi="Times New Roman"/>
                <w:bCs/>
              </w:rPr>
              <w:t>Tender</w:t>
            </w:r>
            <w:r w:rsidRPr="00F005BE" w:rsidR="003E6456">
              <w:rPr>
                <w:rFonts w:ascii="Times New Roman" w:hAnsi="Times New Roman"/>
                <w:bCs/>
              </w:rPr>
              <w:t xml:space="preserve"> </w:t>
            </w:r>
            <w:r w:rsidRPr="00F005BE">
              <w:rPr>
                <w:rFonts w:ascii="Times New Roman" w:hAnsi="Times New Roman"/>
                <w:bCs/>
              </w:rPr>
              <w:t>shall follow the</w:t>
            </w:r>
            <w:r w:rsidRPr="00F005BE" w:rsidR="00395AA4">
              <w:rPr>
                <w:rFonts w:ascii="Times New Roman" w:hAnsi="Times New Roman"/>
                <w:bCs/>
              </w:rPr>
              <w:t xml:space="preserve"> online</w:t>
            </w:r>
            <w:r w:rsidRPr="00F005BE">
              <w:rPr>
                <w:rFonts w:ascii="Times New Roman" w:hAnsi="Times New Roman"/>
                <w:bCs/>
              </w:rPr>
              <w:t xml:space="preserve"> electronic submission procedures specified in the </w:t>
            </w:r>
            <w:proofErr w:type="spellStart"/>
            <w:r w:rsidRPr="00F005BE" w:rsidR="00192652">
              <w:rPr>
                <w:rFonts w:ascii="Times New Roman" w:hAnsi="Times New Roman"/>
              </w:rPr>
              <w:t>MTender</w:t>
            </w:r>
            <w:proofErr w:type="spellEnd"/>
            <w:r w:rsidRPr="00F005BE" w:rsidR="00192652">
              <w:rPr>
                <w:rFonts w:ascii="Times New Roman" w:hAnsi="Times New Roman"/>
              </w:rPr>
              <w:t xml:space="preserve"> </w:t>
            </w:r>
            <w:r w:rsidRPr="00F005BE">
              <w:rPr>
                <w:rFonts w:ascii="Times New Roman" w:hAnsi="Times New Roman"/>
              </w:rPr>
              <w:t xml:space="preserve">terms of use </w:t>
            </w:r>
            <w:r w:rsidRPr="00F005BE" w:rsidR="006067FD">
              <w:rPr>
                <w:rFonts w:ascii="Times New Roman" w:hAnsi="Times New Roman"/>
              </w:rPr>
              <w:t>(</w:t>
            </w:r>
            <w:hyperlink w:history="1" r:id="rId16">
              <w:r w:rsidRPr="00F005BE" w:rsidR="006067FD">
                <w:rPr>
                  <w:rStyle w:val="Hyperlink"/>
                  <w:rFonts w:ascii="Times New Roman" w:hAnsi="Times New Roman"/>
                </w:rPr>
                <w:t>https://mtender.gov.md/</w:t>
              </w:r>
            </w:hyperlink>
            <w:r w:rsidRPr="00F005BE" w:rsidR="006067FD">
              <w:rPr>
                <w:rFonts w:ascii="Times New Roman" w:hAnsi="Times New Roman"/>
              </w:rPr>
              <w:t>)</w:t>
            </w:r>
            <w:r w:rsidRPr="00F005BE">
              <w:rPr>
                <w:rFonts w:ascii="Times New Roman" w:hAnsi="Times New Roman"/>
              </w:rPr>
              <w:t xml:space="preserve">. </w:t>
            </w:r>
            <w:r w:rsidRPr="00F005BE">
              <w:rPr>
                <w:rFonts w:ascii="Times New Roman" w:hAnsi="Times New Roman"/>
                <w:bCs/>
              </w:rPr>
              <w:t xml:space="preserve"> </w:t>
            </w:r>
          </w:p>
        </w:tc>
      </w:tr>
      <w:tr w:rsidRPr="00F005BE" w:rsidR="001F3C63" w:rsidTr="009532E3" w14:paraId="730DE6D4" w14:textId="77777777">
        <w:trPr>
          <w:jc w:val="center"/>
        </w:trPr>
        <w:tc>
          <w:tcPr>
            <w:tcW w:w="2015" w:type="dxa"/>
            <w:hideMark/>
          </w:tcPr>
          <w:p w:rsidRPr="00F005BE" w:rsidR="001F3C63" w:rsidP="00507965" w:rsidRDefault="00F9390A" w14:paraId="63B26059" w14:textId="2669E0E9">
            <w:pPr>
              <w:pStyle w:val="Section1"/>
              <w:rPr>
                <w:sz w:val="22"/>
                <w:szCs w:val="22"/>
              </w:rPr>
            </w:pPr>
            <w:bookmarkStart w:name="_Toc192578438" w:id="452"/>
            <w:bookmarkStart w:name="_Toc197942614" w:id="453"/>
            <w:bookmarkStart w:name="_Toc500691713" w:id="454"/>
            <w:bookmarkStart w:name="_Toc500695969" w:id="455"/>
            <w:bookmarkStart w:name="_Toc500699997" w:id="456"/>
            <w:bookmarkStart w:name="_Toc500702659" w:id="457"/>
            <w:bookmarkStart w:name="_Toc31873386" w:id="458"/>
            <w:bookmarkStart w:name="_Ref64783388" w:id="459"/>
            <w:r w:rsidRPr="00F005BE">
              <w:rPr>
                <w:sz w:val="22"/>
                <w:szCs w:val="22"/>
              </w:rPr>
              <w:t xml:space="preserve">Tender Submission </w:t>
            </w:r>
            <w:r w:rsidRPr="00F005BE" w:rsidR="001F3C63">
              <w:rPr>
                <w:sz w:val="22"/>
                <w:szCs w:val="22"/>
              </w:rPr>
              <w:t>Deadline</w:t>
            </w:r>
            <w:bookmarkEnd w:id="459"/>
            <w:r w:rsidRPr="00F005BE" w:rsidR="001F3C63">
              <w:rPr>
                <w:sz w:val="22"/>
                <w:szCs w:val="22"/>
              </w:rPr>
              <w:t xml:space="preserve"> </w:t>
            </w:r>
            <w:bookmarkEnd w:id="452"/>
            <w:bookmarkEnd w:id="453"/>
            <w:bookmarkEnd w:id="454"/>
            <w:bookmarkEnd w:id="455"/>
            <w:bookmarkEnd w:id="456"/>
            <w:bookmarkEnd w:id="457"/>
            <w:bookmarkEnd w:id="458"/>
          </w:p>
        </w:tc>
        <w:tc>
          <w:tcPr>
            <w:tcW w:w="7741" w:type="dxa"/>
            <w:hideMark/>
          </w:tcPr>
          <w:p w:rsidRPr="00F005BE" w:rsidR="00D52821" w:rsidP="006F6DBD" w:rsidRDefault="00D52821" w14:paraId="5BE0FEE1" w14:textId="78255AFD">
            <w:pPr>
              <w:pStyle w:val="ListParagraph"/>
              <w:numPr>
                <w:ilvl w:val="0"/>
                <w:numId w:val="81"/>
              </w:numPr>
              <w:snapToGrid w:val="0"/>
              <w:spacing w:before="120" w:after="120" w:line="240" w:lineRule="auto"/>
              <w:ind w:left="856" w:hanging="709"/>
              <w:contextualSpacing w:val="0"/>
              <w:jc w:val="both"/>
              <w:rPr>
                <w:rFonts w:ascii="Times New Roman" w:hAnsi="Times New Roman"/>
              </w:rPr>
            </w:pPr>
            <w:bookmarkStart w:name="_Ref64783406" w:id="460"/>
            <w:r w:rsidRPr="00F005BE">
              <w:rPr>
                <w:rFonts w:ascii="Times New Roman" w:hAnsi="Times New Roman"/>
              </w:rPr>
              <w:t xml:space="preserve">Tenders shall be </w:t>
            </w:r>
            <w:r w:rsidRPr="00F005BE" w:rsidR="00A56D2E">
              <w:rPr>
                <w:rFonts w:ascii="Times New Roman" w:hAnsi="Times New Roman"/>
              </w:rPr>
              <w:t>submitted</w:t>
            </w:r>
            <w:r w:rsidRPr="00F005BE">
              <w:rPr>
                <w:rFonts w:ascii="Times New Roman" w:hAnsi="Times New Roman"/>
              </w:rPr>
              <w:t xml:space="preserve"> </w:t>
            </w:r>
            <w:r w:rsidRPr="00F005BE" w:rsidR="00A56D2E">
              <w:rPr>
                <w:rFonts w:ascii="Times New Roman" w:hAnsi="Times New Roman"/>
              </w:rPr>
              <w:t>via</w:t>
            </w:r>
            <w:r w:rsidRPr="00F005BE">
              <w:rPr>
                <w:rFonts w:ascii="Times New Roman" w:hAnsi="Times New Roman"/>
              </w:rPr>
              <w:t xml:space="preserve"> the </w:t>
            </w:r>
            <w:proofErr w:type="spellStart"/>
            <w:r w:rsidRPr="00F005BE">
              <w:rPr>
                <w:rFonts w:ascii="Times New Roman" w:hAnsi="Times New Roman"/>
              </w:rPr>
              <w:t>MTender</w:t>
            </w:r>
            <w:proofErr w:type="spellEnd"/>
            <w:r w:rsidRPr="00F005BE">
              <w:rPr>
                <w:rFonts w:ascii="Times New Roman" w:hAnsi="Times New Roman"/>
              </w:rPr>
              <w:t xml:space="preserve"> System no later than the date and time, indicated in the </w:t>
            </w:r>
            <w:proofErr w:type="spellStart"/>
            <w:r w:rsidRPr="00F005BE" w:rsidR="00A00CFD">
              <w:rPr>
                <w:rFonts w:ascii="Times New Roman" w:hAnsi="Times New Roman"/>
              </w:rPr>
              <w:t>MTender</w:t>
            </w:r>
            <w:proofErr w:type="spellEnd"/>
            <w:r w:rsidRPr="00F005BE" w:rsidR="00A00CFD">
              <w:rPr>
                <w:rFonts w:ascii="Times New Roman" w:hAnsi="Times New Roman"/>
              </w:rPr>
              <w:t xml:space="preserve"> System Contract Notice</w:t>
            </w:r>
            <w:r w:rsidRPr="00F005BE" w:rsidR="00364FA1">
              <w:rPr>
                <w:rFonts w:ascii="Times New Roman" w:hAnsi="Times New Roman"/>
              </w:rPr>
              <w:t xml:space="preserve"> and</w:t>
            </w:r>
            <w:r w:rsidRPr="00F005BE" w:rsidR="00A00CFD">
              <w:rPr>
                <w:rFonts w:ascii="Times New Roman" w:hAnsi="Times New Roman"/>
              </w:rPr>
              <w:t xml:space="preserve"> </w:t>
            </w:r>
            <w:r w:rsidRPr="00F005BE">
              <w:rPr>
                <w:rFonts w:ascii="Times New Roman" w:hAnsi="Times New Roman"/>
              </w:rPr>
              <w:t>TDS</w:t>
            </w:r>
            <w:r w:rsidRPr="00F005BE" w:rsidR="0093731E">
              <w:rPr>
                <w:rFonts w:ascii="Times New Roman" w:hAnsi="Times New Roman"/>
              </w:rPr>
              <w:t xml:space="preserve"> Part E</w:t>
            </w:r>
            <w:r w:rsidRPr="00F005BE" w:rsidR="00A00CFD">
              <w:rPr>
                <w:rFonts w:ascii="Times New Roman" w:hAnsi="Times New Roman"/>
              </w:rPr>
              <w:t>.</w:t>
            </w:r>
            <w:bookmarkEnd w:id="460"/>
          </w:p>
          <w:p w:rsidRPr="00F005BE" w:rsidR="001F3C63" w:rsidP="006F6DBD" w:rsidRDefault="001F3C63" w14:paraId="4D272D9E" w14:textId="25E84D0F">
            <w:pPr>
              <w:pStyle w:val="ListParagraph"/>
              <w:numPr>
                <w:ilvl w:val="0"/>
                <w:numId w:val="81"/>
              </w:numPr>
              <w:snapToGrid w:val="0"/>
              <w:spacing w:before="120" w:after="120" w:line="240" w:lineRule="auto"/>
              <w:ind w:left="856" w:hanging="709"/>
              <w:contextualSpacing w:val="0"/>
              <w:jc w:val="both"/>
              <w:rPr>
                <w:rFonts w:ascii="Times New Roman" w:hAnsi="Times New Roman"/>
              </w:rPr>
            </w:pPr>
            <w:r w:rsidRPr="00F005BE">
              <w:rPr>
                <w:rFonts w:ascii="Times New Roman" w:hAnsi="Times New Roman"/>
              </w:rPr>
              <w:t xml:space="preserve">The </w:t>
            </w:r>
            <w:r w:rsidRPr="00F005BE" w:rsidR="00926FA9">
              <w:rPr>
                <w:rFonts w:ascii="Times New Roman" w:hAnsi="Times New Roman"/>
              </w:rPr>
              <w:t>Contracting Authority</w:t>
            </w:r>
            <w:r w:rsidRPr="00F005BE">
              <w:rPr>
                <w:rFonts w:ascii="Times New Roman" w:hAnsi="Times New Roman"/>
              </w:rPr>
              <w:t xml:space="preserve"> </w:t>
            </w:r>
            <w:r w:rsidRPr="00F005BE" w:rsidR="00500C90">
              <w:rPr>
                <w:rFonts w:ascii="Times New Roman" w:hAnsi="Times New Roman"/>
              </w:rPr>
              <w:t>m</w:t>
            </w:r>
            <w:r w:rsidRPr="00F005BE">
              <w:rPr>
                <w:rFonts w:ascii="Times New Roman" w:hAnsi="Times New Roman"/>
              </w:rPr>
              <w:t>ay, at its discretion, extend the deadline for the submission of</w:t>
            </w:r>
            <w:r w:rsidRPr="00F005BE" w:rsidR="00F345BD">
              <w:rPr>
                <w:rFonts w:ascii="Times New Roman" w:hAnsi="Times New Roman"/>
              </w:rPr>
              <w:t xml:space="preserve"> </w:t>
            </w:r>
            <w:r w:rsidRPr="00F005BE" w:rsidR="00E337A5">
              <w:rPr>
                <w:rFonts w:ascii="Times New Roman" w:hAnsi="Times New Roman"/>
              </w:rPr>
              <w:t>Candidatures</w:t>
            </w:r>
            <w:r w:rsidRPr="00F005BE" w:rsidR="00500C90">
              <w:rPr>
                <w:rFonts w:ascii="Times New Roman" w:hAnsi="Times New Roman"/>
              </w:rPr>
              <w:t xml:space="preserve"> or the</w:t>
            </w:r>
            <w:r w:rsidRPr="00F005BE" w:rsidR="00EF50CB">
              <w:rPr>
                <w:rFonts w:ascii="Times New Roman" w:hAnsi="Times New Roman"/>
              </w:rPr>
              <w:t xml:space="preserve"> Tender</w:t>
            </w:r>
            <w:r w:rsidRPr="00F005BE" w:rsidR="00F345BD">
              <w:rPr>
                <w:rFonts w:ascii="Times New Roman" w:hAnsi="Times New Roman"/>
              </w:rPr>
              <w:t>s</w:t>
            </w:r>
            <w:r w:rsidRPr="00F005BE">
              <w:rPr>
                <w:rFonts w:ascii="Times New Roman" w:hAnsi="Times New Roman"/>
              </w:rPr>
              <w:t xml:space="preserve"> by amending the </w:t>
            </w:r>
            <w:r w:rsidRPr="00F005BE" w:rsidR="00500C90">
              <w:rPr>
                <w:rFonts w:ascii="Times New Roman" w:hAnsi="Times New Roman"/>
              </w:rPr>
              <w:t>contract notice, i</w:t>
            </w:r>
            <w:r w:rsidRPr="00F005BE">
              <w:rPr>
                <w:rFonts w:ascii="Times New Roman" w:hAnsi="Times New Roman"/>
              </w:rPr>
              <w:t>n which case all rights and obligations of</w:t>
            </w:r>
            <w:r w:rsidRPr="00F005BE" w:rsidR="00F345BD">
              <w:rPr>
                <w:rFonts w:ascii="Times New Roman" w:hAnsi="Times New Roman"/>
              </w:rPr>
              <w:t xml:space="preserve"> the </w:t>
            </w:r>
            <w:r w:rsidRPr="00F005BE" w:rsidR="00926FA9">
              <w:rPr>
                <w:rFonts w:ascii="Times New Roman" w:hAnsi="Times New Roman"/>
              </w:rPr>
              <w:t>Contracting Authority</w:t>
            </w:r>
            <w:r w:rsidRPr="00F005BE" w:rsidR="00500C90">
              <w:rPr>
                <w:rFonts w:ascii="Times New Roman" w:hAnsi="Times New Roman"/>
              </w:rPr>
              <w:t xml:space="preserve"> </w:t>
            </w:r>
            <w:r w:rsidRPr="00F005BE">
              <w:rPr>
                <w:rFonts w:ascii="Times New Roman" w:hAnsi="Times New Roman"/>
              </w:rPr>
              <w:t>and</w:t>
            </w:r>
            <w:r w:rsidRPr="00F005BE" w:rsidR="00500C90">
              <w:rPr>
                <w:rFonts w:ascii="Times New Roman" w:hAnsi="Times New Roman"/>
              </w:rPr>
              <w:t xml:space="preserve"> </w:t>
            </w:r>
            <w:r w:rsidRPr="00F005BE" w:rsidR="00F345BD">
              <w:rPr>
                <w:rFonts w:ascii="Times New Roman" w:hAnsi="Times New Roman"/>
              </w:rPr>
              <w:t>Economic Operators</w:t>
            </w:r>
            <w:r w:rsidRPr="00F005BE">
              <w:rPr>
                <w:rFonts w:ascii="Times New Roman" w:hAnsi="Times New Roman"/>
              </w:rPr>
              <w:t xml:space="preserve"> previously subject to the deadline shall thereafter be subject to the deadline as extended.</w:t>
            </w:r>
          </w:p>
        </w:tc>
      </w:tr>
      <w:tr w:rsidRPr="00F005BE" w:rsidR="001F3C63" w:rsidTr="009532E3" w14:paraId="3D2A9674" w14:textId="77777777">
        <w:trPr>
          <w:jc w:val="center"/>
        </w:trPr>
        <w:tc>
          <w:tcPr>
            <w:tcW w:w="2015" w:type="dxa"/>
            <w:hideMark/>
          </w:tcPr>
          <w:p w:rsidRPr="00F005BE" w:rsidR="001F3C63" w:rsidP="00507965" w:rsidRDefault="001F3C63" w14:paraId="775D4A73" w14:textId="4779F6CF">
            <w:pPr>
              <w:pStyle w:val="Section1"/>
              <w:rPr>
                <w:sz w:val="22"/>
                <w:szCs w:val="22"/>
              </w:rPr>
            </w:pPr>
            <w:bookmarkStart w:name="_Toc192578439" w:id="461"/>
            <w:bookmarkStart w:name="_Toc197942615" w:id="462"/>
            <w:bookmarkStart w:name="_Toc500691714" w:id="463"/>
            <w:bookmarkStart w:name="_Toc500695970" w:id="464"/>
            <w:bookmarkStart w:name="_Toc500699998" w:id="465"/>
            <w:bookmarkStart w:name="_Toc500702660" w:id="466"/>
            <w:bookmarkStart w:name="_Toc31873387" w:id="467"/>
            <w:r w:rsidRPr="00F005BE">
              <w:rPr>
                <w:sz w:val="22"/>
                <w:szCs w:val="22"/>
              </w:rPr>
              <w:t>Late</w:t>
            </w:r>
            <w:r w:rsidRPr="00F005BE" w:rsidR="00EF50CB">
              <w:rPr>
                <w:sz w:val="22"/>
                <w:szCs w:val="22"/>
              </w:rPr>
              <w:t xml:space="preserve"> Tender</w:t>
            </w:r>
            <w:r w:rsidRPr="00F005BE" w:rsidR="00F345BD">
              <w:rPr>
                <w:sz w:val="22"/>
                <w:szCs w:val="22"/>
              </w:rPr>
              <w:t>s</w:t>
            </w:r>
            <w:bookmarkEnd w:id="461"/>
            <w:bookmarkEnd w:id="462"/>
            <w:bookmarkEnd w:id="463"/>
            <w:bookmarkEnd w:id="464"/>
            <w:bookmarkEnd w:id="465"/>
            <w:bookmarkEnd w:id="466"/>
            <w:bookmarkEnd w:id="467"/>
            <w:r w:rsidRPr="00F005BE" w:rsidR="0047401E">
              <w:rPr>
                <w:sz w:val="22"/>
                <w:szCs w:val="22"/>
              </w:rPr>
              <w:t xml:space="preserve"> </w:t>
            </w:r>
          </w:p>
        </w:tc>
        <w:tc>
          <w:tcPr>
            <w:tcW w:w="7741" w:type="dxa"/>
            <w:hideMark/>
          </w:tcPr>
          <w:p w:rsidRPr="00F005BE" w:rsidR="001F3C63" w:rsidP="00630456" w:rsidRDefault="000D04A8" w14:paraId="50FE0C4C" w14:textId="3D5E359E">
            <w:pPr>
              <w:pStyle w:val="ListParagraph"/>
              <w:numPr>
                <w:ilvl w:val="0"/>
                <w:numId w:val="82"/>
              </w:numPr>
              <w:spacing w:line="240" w:lineRule="auto"/>
              <w:jc w:val="both"/>
              <w:rPr>
                <w:rFonts w:ascii="Times New Roman" w:hAnsi="Times New Roman"/>
              </w:rPr>
            </w:pPr>
            <w:r w:rsidRPr="00F005BE">
              <w:rPr>
                <w:rFonts w:ascii="Times New Roman" w:hAnsi="Times New Roman"/>
              </w:rPr>
              <w:t xml:space="preserve">The </w:t>
            </w:r>
            <w:proofErr w:type="spellStart"/>
            <w:r w:rsidRPr="00F005BE">
              <w:rPr>
                <w:rFonts w:ascii="Times New Roman" w:hAnsi="Times New Roman"/>
              </w:rPr>
              <w:t>MTender</w:t>
            </w:r>
            <w:proofErr w:type="spellEnd"/>
            <w:r w:rsidRPr="00F005BE">
              <w:rPr>
                <w:rFonts w:ascii="Times New Roman" w:hAnsi="Times New Roman"/>
              </w:rPr>
              <w:t xml:space="preserve"> </w:t>
            </w:r>
            <w:r w:rsidRPr="00F005BE" w:rsidR="003B68A1">
              <w:rPr>
                <w:rFonts w:ascii="Times New Roman" w:hAnsi="Times New Roman"/>
              </w:rPr>
              <w:t>S</w:t>
            </w:r>
            <w:r w:rsidRPr="00F005BE">
              <w:rPr>
                <w:rFonts w:ascii="Times New Roman" w:hAnsi="Times New Roman"/>
              </w:rPr>
              <w:t xml:space="preserve">ystem shall not allow submission of late </w:t>
            </w:r>
            <w:r w:rsidRPr="00F005BE" w:rsidR="00EF50CB">
              <w:rPr>
                <w:rFonts w:ascii="Times New Roman" w:hAnsi="Times New Roman"/>
              </w:rPr>
              <w:t>Tender</w:t>
            </w:r>
            <w:r w:rsidRPr="00F005BE" w:rsidR="00793632">
              <w:rPr>
                <w:rFonts w:ascii="Times New Roman" w:hAnsi="Times New Roman"/>
              </w:rPr>
              <w:t>s</w:t>
            </w:r>
            <w:r w:rsidRPr="00F005BE">
              <w:rPr>
                <w:rFonts w:ascii="Times New Roman" w:hAnsi="Times New Roman"/>
              </w:rPr>
              <w:t xml:space="preserve">. </w:t>
            </w:r>
            <w:r w:rsidRPr="00F005BE" w:rsidR="001F3C63">
              <w:rPr>
                <w:rFonts w:ascii="Times New Roman" w:hAnsi="Times New Roman"/>
              </w:rPr>
              <w:t xml:space="preserve">The </w:t>
            </w:r>
            <w:r w:rsidRPr="00F005BE" w:rsidR="00926FA9">
              <w:rPr>
                <w:rFonts w:ascii="Times New Roman" w:hAnsi="Times New Roman"/>
              </w:rPr>
              <w:t>Contracting Authority</w:t>
            </w:r>
            <w:r w:rsidRPr="00F005BE" w:rsidR="001F3C63">
              <w:rPr>
                <w:rFonts w:ascii="Times New Roman" w:hAnsi="Times New Roman"/>
              </w:rPr>
              <w:t xml:space="preserve"> shall not consider any </w:t>
            </w:r>
            <w:r w:rsidRPr="00F005BE" w:rsidR="00EF50CB">
              <w:rPr>
                <w:rFonts w:ascii="Times New Roman" w:hAnsi="Times New Roman"/>
              </w:rPr>
              <w:t>Tender</w:t>
            </w:r>
            <w:r w:rsidRPr="00F005BE" w:rsidR="00500C90">
              <w:rPr>
                <w:rFonts w:ascii="Times New Roman" w:hAnsi="Times New Roman"/>
              </w:rPr>
              <w:t xml:space="preserve"> </w:t>
            </w:r>
            <w:r w:rsidRPr="00F005BE" w:rsidR="001F3C63">
              <w:rPr>
                <w:rFonts w:ascii="Times New Roman" w:hAnsi="Times New Roman"/>
              </w:rPr>
              <w:t>that arrives after the deadline for submission</w:t>
            </w:r>
            <w:r w:rsidRPr="00F005BE" w:rsidR="00500C90">
              <w:rPr>
                <w:rFonts w:ascii="Times New Roman" w:hAnsi="Times New Roman"/>
              </w:rPr>
              <w:t xml:space="preserve"> as specified in the</w:t>
            </w:r>
            <w:r w:rsidRPr="00F005BE" w:rsidR="0038135A">
              <w:rPr>
                <w:rFonts w:ascii="Times New Roman" w:hAnsi="Times New Roman"/>
              </w:rPr>
              <w:t xml:space="preserve"> </w:t>
            </w:r>
            <w:proofErr w:type="spellStart"/>
            <w:r w:rsidRPr="00F005BE" w:rsidR="0038135A">
              <w:rPr>
                <w:rFonts w:ascii="Times New Roman" w:hAnsi="Times New Roman"/>
              </w:rPr>
              <w:t>MTender</w:t>
            </w:r>
            <w:proofErr w:type="spellEnd"/>
            <w:r w:rsidRPr="00F005BE" w:rsidR="00CE398A">
              <w:rPr>
                <w:rFonts w:ascii="Times New Roman" w:hAnsi="Times New Roman"/>
              </w:rPr>
              <w:t xml:space="preserve"> System</w:t>
            </w:r>
            <w:r w:rsidRPr="00F005BE" w:rsidR="00500C90">
              <w:rPr>
                <w:rFonts w:ascii="Times New Roman" w:hAnsi="Times New Roman"/>
              </w:rPr>
              <w:t xml:space="preserve"> </w:t>
            </w:r>
            <w:r w:rsidRPr="00F005BE" w:rsidR="0038135A">
              <w:rPr>
                <w:rFonts w:ascii="Times New Roman" w:hAnsi="Times New Roman"/>
              </w:rPr>
              <w:t>C</w:t>
            </w:r>
            <w:r w:rsidRPr="00F005BE" w:rsidR="00500C90">
              <w:rPr>
                <w:rFonts w:ascii="Times New Roman" w:hAnsi="Times New Roman"/>
              </w:rPr>
              <w:t xml:space="preserve">ontract </w:t>
            </w:r>
            <w:r w:rsidRPr="00F005BE" w:rsidR="0038135A">
              <w:rPr>
                <w:rFonts w:ascii="Times New Roman" w:hAnsi="Times New Roman"/>
              </w:rPr>
              <w:t>N</w:t>
            </w:r>
            <w:r w:rsidRPr="00F005BE" w:rsidR="00500C90">
              <w:rPr>
                <w:rFonts w:ascii="Times New Roman" w:hAnsi="Times New Roman"/>
              </w:rPr>
              <w:t xml:space="preserve">otice. </w:t>
            </w:r>
          </w:p>
        </w:tc>
      </w:tr>
      <w:tr w:rsidRPr="00F005BE" w:rsidR="001F3C63" w:rsidTr="009532E3" w14:paraId="29C08ABD" w14:textId="77777777">
        <w:trPr>
          <w:jc w:val="center"/>
        </w:trPr>
        <w:tc>
          <w:tcPr>
            <w:tcW w:w="2015" w:type="dxa"/>
            <w:hideMark/>
          </w:tcPr>
          <w:p w:rsidRPr="00F005BE" w:rsidR="001F3C63" w:rsidP="00507965" w:rsidRDefault="00196047" w14:paraId="25DAA7A0" w14:textId="145AE3FD">
            <w:pPr>
              <w:pStyle w:val="Section1"/>
              <w:rPr>
                <w:sz w:val="22"/>
                <w:szCs w:val="22"/>
              </w:rPr>
            </w:pPr>
            <w:bookmarkStart w:name="_Toc31873388" w:id="468"/>
            <w:bookmarkStart w:name="_Toc192578440" w:id="469"/>
            <w:bookmarkStart w:name="_Toc197942616" w:id="470"/>
            <w:bookmarkStart w:name="_Toc500691715" w:id="471"/>
            <w:bookmarkStart w:name="_Toc500695971" w:id="472"/>
            <w:bookmarkStart w:name="_Toc500699999" w:id="473"/>
            <w:bookmarkStart w:name="_Toc500702661" w:id="474"/>
            <w:r w:rsidRPr="00F005BE">
              <w:rPr>
                <w:sz w:val="22"/>
                <w:szCs w:val="22"/>
              </w:rPr>
              <w:t>Withdrawal, Substitution</w:t>
            </w:r>
            <w:r w:rsidRPr="00F005BE" w:rsidR="001F3C63">
              <w:rPr>
                <w:sz w:val="22"/>
                <w:szCs w:val="22"/>
              </w:rPr>
              <w:t>, and Modification</w:t>
            </w:r>
            <w:r w:rsidRPr="00F005BE" w:rsidR="00500C90">
              <w:rPr>
                <w:sz w:val="22"/>
                <w:szCs w:val="22"/>
              </w:rPr>
              <w:t>s</w:t>
            </w:r>
            <w:bookmarkEnd w:id="468"/>
            <w:r w:rsidRPr="00F005BE" w:rsidR="00500C90">
              <w:rPr>
                <w:sz w:val="22"/>
                <w:szCs w:val="22"/>
              </w:rPr>
              <w:t xml:space="preserve"> </w:t>
            </w:r>
            <w:bookmarkEnd w:id="469"/>
            <w:bookmarkEnd w:id="470"/>
            <w:bookmarkEnd w:id="471"/>
            <w:bookmarkEnd w:id="472"/>
            <w:bookmarkEnd w:id="473"/>
            <w:bookmarkEnd w:id="474"/>
            <w:r w:rsidRPr="00F005BE" w:rsidR="0047401E">
              <w:rPr>
                <w:sz w:val="22"/>
                <w:szCs w:val="22"/>
              </w:rPr>
              <w:t xml:space="preserve">of Tenders </w:t>
            </w:r>
          </w:p>
        </w:tc>
        <w:tc>
          <w:tcPr>
            <w:tcW w:w="7741" w:type="dxa"/>
            <w:hideMark/>
          </w:tcPr>
          <w:p w:rsidRPr="00F005BE" w:rsidR="001F3C63" w:rsidP="00CE398A" w:rsidRDefault="001F3C63" w14:paraId="505D638A" w14:textId="54B5819B">
            <w:pPr>
              <w:numPr>
                <w:ilvl w:val="0"/>
                <w:numId w:val="37"/>
              </w:numPr>
              <w:spacing w:after="200"/>
              <w:jc w:val="both"/>
              <w:rPr>
                <w:sz w:val="22"/>
                <w:szCs w:val="22"/>
              </w:rPr>
            </w:pPr>
            <w:r w:rsidRPr="00F005BE">
              <w:rPr>
                <w:sz w:val="22"/>
                <w:szCs w:val="22"/>
              </w:rPr>
              <w:t>A</w:t>
            </w:r>
            <w:r w:rsidRPr="00F005BE" w:rsidR="00500C90">
              <w:rPr>
                <w:sz w:val="22"/>
                <w:szCs w:val="22"/>
              </w:rPr>
              <w:t xml:space="preserve">n </w:t>
            </w:r>
            <w:r w:rsidRPr="00F005BE" w:rsidR="00F345BD">
              <w:rPr>
                <w:sz w:val="22"/>
                <w:szCs w:val="22"/>
              </w:rPr>
              <w:t>Economic Operator</w:t>
            </w:r>
            <w:r w:rsidRPr="00F005BE">
              <w:rPr>
                <w:sz w:val="22"/>
                <w:szCs w:val="22"/>
              </w:rPr>
              <w:t xml:space="preserve"> may withdraw, substitute, or modify its </w:t>
            </w:r>
            <w:r w:rsidRPr="00F005BE" w:rsidR="00A733D8">
              <w:rPr>
                <w:sz w:val="22"/>
                <w:szCs w:val="22"/>
              </w:rPr>
              <w:t>Candidature</w:t>
            </w:r>
            <w:r w:rsidRPr="00F005BE" w:rsidR="00053740">
              <w:rPr>
                <w:sz w:val="22"/>
                <w:szCs w:val="22"/>
              </w:rPr>
              <w:t xml:space="preserve"> or the</w:t>
            </w:r>
            <w:r w:rsidRPr="00F005BE" w:rsidR="00EF50CB">
              <w:rPr>
                <w:sz w:val="22"/>
                <w:szCs w:val="22"/>
              </w:rPr>
              <w:t xml:space="preserve"> Tender</w:t>
            </w:r>
            <w:r w:rsidRPr="00F005BE" w:rsidR="00053740">
              <w:rPr>
                <w:sz w:val="22"/>
                <w:szCs w:val="22"/>
              </w:rPr>
              <w:t xml:space="preserve"> </w:t>
            </w:r>
            <w:r w:rsidRPr="00F005BE">
              <w:rPr>
                <w:sz w:val="22"/>
                <w:szCs w:val="22"/>
              </w:rPr>
              <w:t>after it has been submitted</w:t>
            </w:r>
            <w:r w:rsidRPr="00F005BE" w:rsidR="00917519">
              <w:rPr>
                <w:sz w:val="22"/>
                <w:szCs w:val="22"/>
              </w:rPr>
              <w:t>,</w:t>
            </w:r>
            <w:r w:rsidRPr="00F005BE">
              <w:rPr>
                <w:sz w:val="22"/>
                <w:szCs w:val="22"/>
              </w:rPr>
              <w:t xml:space="preserve"> by </w:t>
            </w:r>
            <w:r w:rsidRPr="00F005BE" w:rsidR="0093230E">
              <w:rPr>
                <w:sz w:val="22"/>
                <w:szCs w:val="22"/>
              </w:rPr>
              <w:t>submitting</w:t>
            </w:r>
            <w:r w:rsidRPr="00F005BE" w:rsidR="00053740">
              <w:rPr>
                <w:sz w:val="22"/>
                <w:szCs w:val="22"/>
              </w:rPr>
              <w:t xml:space="preserve"> </w:t>
            </w:r>
            <w:r w:rsidRPr="00F005BE" w:rsidR="003E6456">
              <w:rPr>
                <w:sz w:val="22"/>
                <w:szCs w:val="22"/>
              </w:rPr>
              <w:t xml:space="preserve">online </w:t>
            </w:r>
            <w:r w:rsidRPr="00F005BE" w:rsidR="0054088F">
              <w:rPr>
                <w:sz w:val="22"/>
                <w:szCs w:val="22"/>
              </w:rPr>
              <w:t>before</w:t>
            </w:r>
            <w:r w:rsidRPr="00F005BE" w:rsidR="00053740">
              <w:rPr>
                <w:sz w:val="22"/>
                <w:szCs w:val="22"/>
              </w:rPr>
              <w:t xml:space="preserve"> </w:t>
            </w:r>
            <w:r w:rsidRPr="00F005BE" w:rsidR="0054088F">
              <w:rPr>
                <w:sz w:val="22"/>
                <w:szCs w:val="22"/>
              </w:rPr>
              <w:t xml:space="preserve">the </w:t>
            </w:r>
            <w:r w:rsidRPr="00F005BE" w:rsidR="00053740">
              <w:rPr>
                <w:sz w:val="22"/>
                <w:szCs w:val="22"/>
              </w:rPr>
              <w:t xml:space="preserve">submission deadline a new </w:t>
            </w:r>
            <w:r w:rsidRPr="00F005BE" w:rsidR="00EF50CB">
              <w:rPr>
                <w:sz w:val="22"/>
                <w:szCs w:val="22"/>
              </w:rPr>
              <w:t>Tender</w:t>
            </w:r>
            <w:r w:rsidRPr="00F005BE" w:rsidR="00053740">
              <w:rPr>
                <w:sz w:val="22"/>
                <w:szCs w:val="22"/>
              </w:rPr>
              <w:t xml:space="preserve"> in accordance </w:t>
            </w:r>
            <w:del w:author="Chris Smith" w:date="2021-01-12T22:08:00Z" w:id="475">
              <w:r w:rsidRPr="00F005BE" w:rsidDel="009302C4" w:rsidR="00053740">
                <w:rPr>
                  <w:sz w:val="22"/>
                  <w:szCs w:val="22"/>
                </w:rPr>
                <w:delText>to</w:delText>
              </w:r>
            </w:del>
            <w:ins w:author="Chris Smith" w:date="2021-01-12T22:08:00Z" w:id="476">
              <w:r w:rsidRPr="00F005BE" w:rsidR="009302C4">
                <w:rPr>
                  <w:sz w:val="22"/>
                  <w:szCs w:val="22"/>
                </w:rPr>
                <w:t>with</w:t>
              </w:r>
            </w:ins>
            <w:r w:rsidRPr="00F005BE" w:rsidR="00053740">
              <w:rPr>
                <w:sz w:val="22"/>
                <w:szCs w:val="22"/>
              </w:rPr>
              <w:t xml:space="preserve"> the electronic submission procedures specified in the </w:t>
            </w:r>
            <w:proofErr w:type="spellStart"/>
            <w:r w:rsidRPr="00F005BE" w:rsidR="00192652">
              <w:rPr>
                <w:sz w:val="22"/>
                <w:szCs w:val="22"/>
              </w:rPr>
              <w:t>MTender</w:t>
            </w:r>
            <w:proofErr w:type="spellEnd"/>
            <w:r w:rsidRPr="00F005BE" w:rsidR="00192652">
              <w:rPr>
                <w:sz w:val="22"/>
                <w:szCs w:val="22"/>
              </w:rPr>
              <w:t xml:space="preserve"> </w:t>
            </w:r>
            <w:r w:rsidRPr="00F005BE" w:rsidR="00053740">
              <w:rPr>
                <w:sz w:val="22"/>
                <w:szCs w:val="22"/>
              </w:rPr>
              <w:t>terms of</w:t>
            </w:r>
            <w:r w:rsidRPr="00F005BE" w:rsidR="0054088F">
              <w:rPr>
                <w:sz w:val="22"/>
                <w:szCs w:val="22"/>
              </w:rPr>
              <w:t xml:space="preserve"> use</w:t>
            </w:r>
            <w:r w:rsidRPr="00F005BE" w:rsidR="00053740">
              <w:rPr>
                <w:sz w:val="22"/>
                <w:szCs w:val="22"/>
              </w:rPr>
              <w:t xml:space="preserve"> </w:t>
            </w:r>
            <w:r w:rsidRPr="00F005BE" w:rsidR="006C18F9">
              <w:rPr>
                <w:sz w:val="22"/>
                <w:szCs w:val="22"/>
              </w:rPr>
              <w:t>(</w:t>
            </w:r>
            <w:hyperlink w:history="1" r:id="rId17">
              <w:r w:rsidRPr="00F005BE" w:rsidR="0093230E">
                <w:rPr>
                  <w:rStyle w:val="Hyperlink"/>
                  <w:sz w:val="22"/>
                  <w:szCs w:val="22"/>
                </w:rPr>
                <w:t>https://mtender.gov.md/</w:t>
              </w:r>
            </w:hyperlink>
            <w:r w:rsidRPr="00F005BE" w:rsidR="006C18F9">
              <w:rPr>
                <w:rStyle w:val="Hyperlink"/>
                <w:sz w:val="22"/>
                <w:szCs w:val="22"/>
              </w:rPr>
              <w:t>)</w:t>
            </w:r>
            <w:r w:rsidRPr="00F005BE" w:rsidR="00053740">
              <w:rPr>
                <w:sz w:val="22"/>
                <w:szCs w:val="22"/>
              </w:rPr>
              <w:t xml:space="preserve">.  </w:t>
            </w:r>
          </w:p>
        </w:tc>
      </w:tr>
      <w:tr w:rsidRPr="00F005BE" w:rsidR="001F3C63" w:rsidTr="009532E3" w14:paraId="632A6E4C" w14:textId="77777777">
        <w:trPr>
          <w:cantSplit/>
          <w:jc w:val="center"/>
        </w:trPr>
        <w:tc>
          <w:tcPr>
            <w:tcW w:w="2015" w:type="dxa"/>
          </w:tcPr>
          <w:p w:rsidRPr="00F005BE" w:rsidR="001F3C63" w:rsidP="00507965" w:rsidRDefault="001F3C63" w14:paraId="5A9733D3" w14:textId="77777777">
            <w:pPr>
              <w:rPr>
                <w:sz w:val="22"/>
                <w:szCs w:val="22"/>
              </w:rPr>
            </w:pPr>
          </w:p>
        </w:tc>
        <w:tc>
          <w:tcPr>
            <w:tcW w:w="7741" w:type="dxa"/>
            <w:hideMark/>
          </w:tcPr>
          <w:p w:rsidRPr="00F005BE" w:rsidR="001F3C63" w:rsidP="001F14C7" w:rsidRDefault="00053740" w14:paraId="75AC0435" w14:textId="7E81C10A">
            <w:pPr>
              <w:numPr>
                <w:ilvl w:val="0"/>
                <w:numId w:val="37"/>
              </w:numPr>
              <w:spacing w:after="200"/>
              <w:jc w:val="both"/>
              <w:rPr>
                <w:sz w:val="22"/>
                <w:szCs w:val="22"/>
              </w:rPr>
            </w:pPr>
            <w:r w:rsidRPr="00F005BE">
              <w:rPr>
                <w:sz w:val="22"/>
                <w:szCs w:val="22"/>
              </w:rPr>
              <w:t>No</w:t>
            </w:r>
            <w:r w:rsidRPr="00F005BE" w:rsidR="00EF50CB">
              <w:rPr>
                <w:sz w:val="22"/>
                <w:szCs w:val="22"/>
              </w:rPr>
              <w:t xml:space="preserve"> Tender</w:t>
            </w:r>
            <w:r w:rsidRPr="00F005BE" w:rsidR="0093230E">
              <w:rPr>
                <w:sz w:val="22"/>
                <w:szCs w:val="22"/>
              </w:rPr>
              <w:t xml:space="preserve"> </w:t>
            </w:r>
            <w:r w:rsidRPr="00F005BE">
              <w:rPr>
                <w:sz w:val="22"/>
                <w:szCs w:val="22"/>
              </w:rPr>
              <w:t xml:space="preserve">may be withdrawn, substituted, or modified in the interval between the deadline for submission </w:t>
            </w:r>
            <w:r w:rsidRPr="00F005BE" w:rsidR="0093230E">
              <w:rPr>
                <w:sz w:val="22"/>
                <w:szCs w:val="22"/>
              </w:rPr>
              <w:t>of</w:t>
            </w:r>
            <w:r w:rsidRPr="00F005BE" w:rsidR="00EF50CB">
              <w:rPr>
                <w:sz w:val="22"/>
                <w:szCs w:val="22"/>
              </w:rPr>
              <w:t xml:space="preserve"> Tender</w:t>
            </w:r>
            <w:r w:rsidRPr="00F005BE" w:rsidR="0093230E">
              <w:rPr>
                <w:sz w:val="22"/>
                <w:szCs w:val="22"/>
              </w:rPr>
              <w:t>s</w:t>
            </w:r>
            <w:r w:rsidRPr="00F005BE">
              <w:rPr>
                <w:sz w:val="22"/>
                <w:szCs w:val="22"/>
              </w:rPr>
              <w:t xml:space="preserve"> and the expiration of the period of</w:t>
            </w:r>
            <w:r w:rsidRPr="00F005BE" w:rsidR="00EF50CB">
              <w:rPr>
                <w:sz w:val="22"/>
                <w:szCs w:val="22"/>
              </w:rPr>
              <w:t xml:space="preserve"> Tender</w:t>
            </w:r>
            <w:r w:rsidRPr="00F005BE" w:rsidR="0093230E">
              <w:rPr>
                <w:sz w:val="22"/>
                <w:szCs w:val="22"/>
              </w:rPr>
              <w:t xml:space="preserve"> </w:t>
            </w:r>
            <w:r w:rsidRPr="00F005BE">
              <w:rPr>
                <w:sz w:val="22"/>
                <w:szCs w:val="22"/>
              </w:rPr>
              <w:t xml:space="preserve">validity specified by </w:t>
            </w:r>
            <w:r w:rsidRPr="00F005BE" w:rsidR="0093230E">
              <w:rPr>
                <w:sz w:val="22"/>
                <w:szCs w:val="22"/>
              </w:rPr>
              <w:t>the Economic</w:t>
            </w:r>
            <w:r w:rsidRPr="00F005BE">
              <w:rPr>
                <w:sz w:val="22"/>
                <w:szCs w:val="22"/>
              </w:rPr>
              <w:t xml:space="preserve"> Operator. </w:t>
            </w:r>
          </w:p>
        </w:tc>
      </w:tr>
      <w:tr w:rsidRPr="00F005BE" w:rsidR="001F3C63" w:rsidTr="009532E3" w14:paraId="742700B3" w14:textId="77777777">
        <w:trPr>
          <w:jc w:val="center"/>
        </w:trPr>
        <w:tc>
          <w:tcPr>
            <w:tcW w:w="2015" w:type="dxa"/>
            <w:hideMark/>
          </w:tcPr>
          <w:p w:rsidRPr="00F005BE" w:rsidR="001F3C63" w:rsidP="00507965" w:rsidRDefault="001F3C63" w14:paraId="6DD63BFD" w14:textId="5E8A5380">
            <w:pPr>
              <w:pStyle w:val="Section1"/>
              <w:rPr>
                <w:sz w:val="22"/>
                <w:szCs w:val="22"/>
              </w:rPr>
            </w:pPr>
            <w:bookmarkStart w:name="_Toc192578441" w:id="477"/>
            <w:bookmarkStart w:name="_Toc197942617" w:id="478"/>
            <w:bookmarkStart w:name="_Toc500691716" w:id="479"/>
            <w:bookmarkStart w:name="_Toc500695972" w:id="480"/>
            <w:bookmarkStart w:name="_Toc500700000" w:id="481"/>
            <w:bookmarkStart w:name="_Toc500702662" w:id="482"/>
            <w:bookmarkStart w:name="_Toc31873389" w:id="483"/>
            <w:bookmarkStart w:name="_Ref64783417" w:id="484"/>
            <w:r w:rsidRPr="00F005BE">
              <w:rPr>
                <w:sz w:val="22"/>
                <w:szCs w:val="22"/>
              </w:rPr>
              <w:t>Opening</w:t>
            </w:r>
            <w:bookmarkEnd w:id="477"/>
            <w:bookmarkEnd w:id="478"/>
            <w:bookmarkEnd w:id="479"/>
            <w:bookmarkEnd w:id="480"/>
            <w:bookmarkEnd w:id="481"/>
            <w:bookmarkEnd w:id="482"/>
            <w:r w:rsidRPr="00F005BE" w:rsidR="0093230E">
              <w:rPr>
                <w:sz w:val="22"/>
                <w:szCs w:val="22"/>
              </w:rPr>
              <w:t xml:space="preserve"> of </w:t>
            </w:r>
            <w:r w:rsidRPr="00F005BE" w:rsidR="00EF50CB">
              <w:rPr>
                <w:sz w:val="22"/>
                <w:szCs w:val="22"/>
              </w:rPr>
              <w:t>Tender</w:t>
            </w:r>
            <w:r w:rsidRPr="00F005BE" w:rsidR="0093230E">
              <w:rPr>
                <w:sz w:val="22"/>
                <w:szCs w:val="22"/>
              </w:rPr>
              <w:t>s</w:t>
            </w:r>
            <w:bookmarkEnd w:id="483"/>
            <w:bookmarkEnd w:id="484"/>
          </w:p>
        </w:tc>
        <w:tc>
          <w:tcPr>
            <w:tcW w:w="7741" w:type="dxa"/>
            <w:hideMark/>
          </w:tcPr>
          <w:p w:rsidRPr="00F005BE" w:rsidR="0093230E" w:rsidP="001F14C7" w:rsidRDefault="0093230E" w14:paraId="4EC845B5" w14:textId="07D5BA0B">
            <w:pPr>
              <w:pStyle w:val="ListParagraph"/>
              <w:numPr>
                <w:ilvl w:val="0"/>
                <w:numId w:val="83"/>
              </w:numPr>
              <w:spacing w:after="160" w:line="240" w:lineRule="auto"/>
              <w:jc w:val="both"/>
              <w:rPr>
                <w:rFonts w:ascii="Times New Roman" w:hAnsi="Times New Roman"/>
              </w:rPr>
            </w:pPr>
            <w:bookmarkStart w:name="_Ref64783428" w:id="485"/>
            <w:r w:rsidRPr="00F005BE">
              <w:rPr>
                <w:rFonts w:ascii="Times New Roman" w:hAnsi="Times New Roman"/>
              </w:rPr>
              <w:t xml:space="preserve">Upon expiry of </w:t>
            </w:r>
            <w:r w:rsidRPr="00F005BE" w:rsidR="0054088F">
              <w:rPr>
                <w:rFonts w:ascii="Times New Roman" w:hAnsi="Times New Roman"/>
              </w:rPr>
              <w:t xml:space="preserve">the </w:t>
            </w:r>
            <w:r w:rsidRPr="00F005BE">
              <w:rPr>
                <w:rFonts w:ascii="Times New Roman" w:hAnsi="Times New Roman"/>
              </w:rPr>
              <w:t xml:space="preserve">submission deadline, the </w:t>
            </w:r>
            <w:proofErr w:type="spellStart"/>
            <w:r w:rsidRPr="00F005BE" w:rsidR="003E6456">
              <w:rPr>
                <w:rFonts w:ascii="Times New Roman" w:hAnsi="Times New Roman"/>
              </w:rPr>
              <w:t>MTender</w:t>
            </w:r>
            <w:proofErr w:type="spellEnd"/>
            <w:r w:rsidRPr="00F005BE">
              <w:rPr>
                <w:rFonts w:ascii="Times New Roman" w:hAnsi="Times New Roman"/>
              </w:rPr>
              <w:t xml:space="preserve"> </w:t>
            </w:r>
            <w:r w:rsidRPr="00F005BE" w:rsidR="003B68A1">
              <w:rPr>
                <w:rFonts w:ascii="Times New Roman" w:hAnsi="Times New Roman"/>
              </w:rPr>
              <w:t>S</w:t>
            </w:r>
            <w:r w:rsidRPr="00F005BE">
              <w:rPr>
                <w:rFonts w:ascii="Times New Roman" w:hAnsi="Times New Roman"/>
              </w:rPr>
              <w:t xml:space="preserve">ystem shall </w:t>
            </w:r>
            <w:r w:rsidRPr="00F005BE" w:rsidR="004E05F8">
              <w:rPr>
                <w:rFonts w:ascii="Times New Roman" w:hAnsi="Times New Roman"/>
              </w:rPr>
              <w:t>publish the</w:t>
            </w:r>
            <w:r w:rsidRPr="00F005BE" w:rsidR="00EF50CB">
              <w:rPr>
                <w:rFonts w:ascii="Times New Roman" w:hAnsi="Times New Roman"/>
              </w:rPr>
              <w:t xml:space="preserve"> </w:t>
            </w:r>
            <w:r w:rsidRPr="00F005BE" w:rsidR="00BC66EA">
              <w:rPr>
                <w:rFonts w:ascii="Times New Roman" w:hAnsi="Times New Roman"/>
              </w:rPr>
              <w:t xml:space="preserve">submitted </w:t>
            </w:r>
            <w:r w:rsidRPr="00F005BE" w:rsidR="00EF50CB">
              <w:rPr>
                <w:rFonts w:ascii="Times New Roman" w:hAnsi="Times New Roman"/>
              </w:rPr>
              <w:t>Tender</w:t>
            </w:r>
            <w:r w:rsidRPr="00F005BE" w:rsidR="004E05F8">
              <w:rPr>
                <w:rFonts w:ascii="Times New Roman" w:hAnsi="Times New Roman"/>
              </w:rPr>
              <w:t xml:space="preserve">s in </w:t>
            </w:r>
            <w:r w:rsidRPr="00F005BE" w:rsidR="004168AD">
              <w:rPr>
                <w:rFonts w:ascii="Times New Roman" w:hAnsi="Times New Roman"/>
              </w:rPr>
              <w:t xml:space="preserve">accordance with the </w:t>
            </w:r>
            <w:proofErr w:type="spellStart"/>
            <w:r w:rsidRPr="00F005BE" w:rsidR="00192652">
              <w:rPr>
                <w:rFonts w:ascii="Times New Roman" w:hAnsi="Times New Roman"/>
              </w:rPr>
              <w:t>MTender</w:t>
            </w:r>
            <w:proofErr w:type="spellEnd"/>
            <w:r w:rsidRPr="00F005BE" w:rsidR="00192652">
              <w:rPr>
                <w:rFonts w:ascii="Times New Roman" w:hAnsi="Times New Roman"/>
              </w:rPr>
              <w:t xml:space="preserve"> </w:t>
            </w:r>
            <w:r w:rsidRPr="00F005BE" w:rsidR="004168AD">
              <w:rPr>
                <w:rFonts w:ascii="Times New Roman" w:hAnsi="Times New Roman"/>
              </w:rPr>
              <w:t>terms of use.</w:t>
            </w:r>
            <w:bookmarkEnd w:id="485"/>
          </w:p>
        </w:tc>
      </w:tr>
    </w:tbl>
    <w:p w:rsidRPr="00F005BE" w:rsidR="00D53F67" w:rsidP="007009EC" w:rsidRDefault="00203916" w14:paraId="629AE694" w14:textId="1AB4C10E">
      <w:pPr>
        <w:pStyle w:val="Heading2"/>
        <w:numPr>
          <w:ilvl w:val="0"/>
          <w:numId w:val="60"/>
        </w:numPr>
        <w:shd w:val="clear" w:color="auto" w:fill="9CC2E5" w:themeFill="accent5" w:themeFillTint="99"/>
        <w:rPr>
          <w:rFonts w:ascii="Times New Roman" w:hAnsi="Times New Roman"/>
          <w:sz w:val="22"/>
          <w:szCs w:val="22"/>
          <w:lang w:val="en-GB"/>
        </w:rPr>
      </w:pPr>
      <w:bookmarkStart w:name="_Toc192578442" w:id="486"/>
      <w:bookmarkStart w:name="_Toc197942618" w:id="487"/>
      <w:bookmarkStart w:name="_Toc500691717" w:id="488"/>
      <w:bookmarkStart w:name="_Toc500695973" w:id="489"/>
      <w:bookmarkStart w:name="_Toc500700001" w:id="490"/>
      <w:bookmarkStart w:name="_Toc500702663" w:id="491"/>
      <w:bookmarkStart w:name="_Toc31873390" w:id="492"/>
      <w:bookmarkStart w:name="_Toc31977604" w:id="493"/>
      <w:bookmarkStart w:name="_Toc64785789" w:id="494"/>
      <w:r w:rsidRPr="00F005BE">
        <w:rPr>
          <w:rFonts w:ascii="Times New Roman" w:hAnsi="Times New Roman"/>
          <w:sz w:val="22"/>
          <w:szCs w:val="22"/>
          <w:lang w:val="en-GB"/>
        </w:rPr>
        <w:t>Examination of Tenders</w:t>
      </w:r>
      <w:bookmarkEnd w:id="486"/>
      <w:bookmarkEnd w:id="487"/>
      <w:bookmarkEnd w:id="488"/>
      <w:bookmarkEnd w:id="489"/>
      <w:bookmarkEnd w:id="490"/>
      <w:bookmarkEnd w:id="491"/>
      <w:bookmarkEnd w:id="492"/>
      <w:bookmarkEnd w:id="493"/>
      <w:bookmarkEnd w:id="494"/>
    </w:p>
    <w:tbl>
      <w:tblPr>
        <w:tblW w:w="9868" w:type="dxa"/>
        <w:jc w:val="center"/>
        <w:tblLayout w:type="fixed"/>
        <w:tblLook w:val="04A0" w:firstRow="1" w:lastRow="0" w:firstColumn="1" w:lastColumn="0" w:noHBand="0" w:noVBand="1"/>
        <w:tblPrChange w:author="Chris Smith" w:date="2021-01-16T10:37:00Z" w:id="495">
          <w:tblPr>
            <w:tblW w:w="9756" w:type="dxa"/>
            <w:jc w:val="center"/>
            <w:tblLayout w:type="fixed"/>
            <w:tblLook w:val="04A0" w:firstRow="1" w:lastRow="0" w:firstColumn="1" w:lastColumn="0" w:noHBand="0" w:noVBand="1"/>
          </w:tblPr>
        </w:tblPrChange>
      </w:tblPr>
      <w:tblGrid>
        <w:gridCol w:w="2127"/>
        <w:gridCol w:w="7741"/>
        <w:tblGridChange w:id="496">
          <w:tblGrid>
            <w:gridCol w:w="2015"/>
            <w:gridCol w:w="7741"/>
          </w:tblGrid>
        </w:tblGridChange>
      </w:tblGrid>
      <w:tr w:rsidRPr="00F005BE" w:rsidR="001F3C63" w:rsidTr="002416D0" w14:paraId="0E76847B" w14:textId="77777777">
        <w:trPr>
          <w:jc w:val="center"/>
          <w:trPrChange w:author="Chris Smith" w:date="2021-01-16T10:37:00Z" w:id="497">
            <w:trPr>
              <w:jc w:val="center"/>
            </w:trPr>
          </w:trPrChange>
        </w:trPr>
        <w:tc>
          <w:tcPr>
            <w:tcW w:w="2127" w:type="dxa"/>
            <w:hideMark/>
            <w:tcPrChange w:author="Chris Smith" w:date="2021-01-16T10:37:00Z" w:id="498">
              <w:tcPr>
                <w:tcW w:w="2015" w:type="dxa"/>
                <w:hideMark/>
              </w:tcPr>
            </w:tcPrChange>
          </w:tcPr>
          <w:p w:rsidRPr="00F005BE" w:rsidR="001F3C63" w:rsidP="00507965" w:rsidRDefault="001F3C63" w14:paraId="432B958C" w14:textId="139F2468">
            <w:pPr>
              <w:pStyle w:val="Section1"/>
              <w:rPr>
                <w:sz w:val="22"/>
                <w:szCs w:val="22"/>
              </w:rPr>
            </w:pPr>
            <w:bookmarkStart w:name="_Toc192578443" w:id="499"/>
            <w:bookmarkStart w:name="_Toc197942619" w:id="500"/>
            <w:bookmarkStart w:name="_Toc500691718" w:id="501"/>
            <w:bookmarkStart w:name="_Toc500695974" w:id="502"/>
            <w:bookmarkStart w:name="_Toc500700002" w:id="503"/>
            <w:bookmarkStart w:name="_Toc500702664" w:id="504"/>
            <w:bookmarkStart w:name="_Toc31873391" w:id="505"/>
            <w:r w:rsidRPr="00F005BE">
              <w:rPr>
                <w:sz w:val="22"/>
                <w:szCs w:val="22"/>
              </w:rPr>
              <w:t>Confidentiality</w:t>
            </w:r>
            <w:bookmarkEnd w:id="499"/>
            <w:bookmarkEnd w:id="500"/>
            <w:bookmarkEnd w:id="501"/>
            <w:bookmarkEnd w:id="502"/>
            <w:bookmarkEnd w:id="503"/>
            <w:bookmarkEnd w:id="504"/>
            <w:bookmarkEnd w:id="505"/>
          </w:p>
        </w:tc>
        <w:tc>
          <w:tcPr>
            <w:tcW w:w="7741" w:type="dxa"/>
            <w:tcPrChange w:author="Chris Smith" w:date="2021-01-16T10:37:00Z" w:id="506">
              <w:tcPr>
                <w:tcW w:w="7741" w:type="dxa"/>
              </w:tcPr>
            </w:tcPrChange>
          </w:tcPr>
          <w:p w:rsidRPr="00F005BE" w:rsidR="001F3C63" w:rsidP="002A0745" w:rsidRDefault="006A3069" w14:paraId="7A14E3DD" w14:textId="2555E513">
            <w:pPr>
              <w:pStyle w:val="ListParagraph"/>
              <w:numPr>
                <w:ilvl w:val="0"/>
                <w:numId w:val="84"/>
              </w:numPr>
              <w:spacing w:line="240" w:lineRule="auto"/>
              <w:ind w:left="574" w:hanging="574"/>
              <w:jc w:val="both"/>
              <w:rPr>
                <w:rFonts w:ascii="Times New Roman" w:hAnsi="Times New Roman"/>
              </w:rPr>
            </w:pPr>
            <w:r w:rsidRPr="00F005BE">
              <w:rPr>
                <w:rFonts w:ascii="Times New Roman" w:hAnsi="Times New Roman"/>
              </w:rPr>
              <w:t xml:space="preserve">In procedures </w:t>
            </w:r>
            <w:r w:rsidRPr="00F005BE" w:rsidR="000E15FF">
              <w:rPr>
                <w:rFonts w:ascii="Times New Roman" w:hAnsi="Times New Roman"/>
              </w:rPr>
              <w:t>involving</w:t>
            </w:r>
            <w:r w:rsidRPr="00F005BE">
              <w:rPr>
                <w:rFonts w:ascii="Times New Roman" w:hAnsi="Times New Roman"/>
              </w:rPr>
              <w:t xml:space="preserve"> </w:t>
            </w:r>
            <w:r w:rsidRPr="00F005BE" w:rsidR="0054088F">
              <w:rPr>
                <w:rFonts w:ascii="Times New Roman" w:hAnsi="Times New Roman"/>
              </w:rPr>
              <w:t xml:space="preserve">an </w:t>
            </w:r>
            <w:r w:rsidRPr="00F005BE">
              <w:rPr>
                <w:rFonts w:ascii="Times New Roman" w:hAnsi="Times New Roman"/>
              </w:rPr>
              <w:t xml:space="preserve">electronic auction, the content of </w:t>
            </w:r>
            <w:r w:rsidRPr="00F005BE" w:rsidR="001D78A5">
              <w:rPr>
                <w:rFonts w:ascii="Times New Roman" w:hAnsi="Times New Roman"/>
              </w:rPr>
              <w:t>the</w:t>
            </w:r>
            <w:r w:rsidRPr="00F005BE" w:rsidR="00EF50CB">
              <w:rPr>
                <w:rFonts w:ascii="Times New Roman" w:hAnsi="Times New Roman"/>
              </w:rPr>
              <w:t xml:space="preserve"> Tender</w:t>
            </w:r>
            <w:r w:rsidRPr="00F005BE" w:rsidR="00377AF9">
              <w:rPr>
                <w:rFonts w:ascii="Times New Roman" w:hAnsi="Times New Roman"/>
              </w:rPr>
              <w:t xml:space="preserve"> and the identity of the </w:t>
            </w:r>
            <w:r w:rsidRPr="00F005BE" w:rsidR="00192652">
              <w:rPr>
                <w:rFonts w:ascii="Times New Roman" w:hAnsi="Times New Roman"/>
              </w:rPr>
              <w:t>Tenderer</w:t>
            </w:r>
            <w:r w:rsidRPr="00F005BE">
              <w:rPr>
                <w:rFonts w:ascii="Times New Roman" w:hAnsi="Times New Roman"/>
              </w:rPr>
              <w:t xml:space="preserve"> shall be kept confidential until </w:t>
            </w:r>
            <w:r w:rsidRPr="00F005BE" w:rsidR="00B40B05">
              <w:rPr>
                <w:rFonts w:ascii="Times New Roman" w:hAnsi="Times New Roman"/>
              </w:rPr>
              <w:t xml:space="preserve">the </w:t>
            </w:r>
            <w:r w:rsidRPr="00F005BE">
              <w:rPr>
                <w:rFonts w:ascii="Times New Roman" w:hAnsi="Times New Roman"/>
              </w:rPr>
              <w:t>winner of the</w:t>
            </w:r>
            <w:r w:rsidRPr="00F005BE" w:rsidR="003C0DA6">
              <w:rPr>
                <w:rFonts w:ascii="Times New Roman" w:hAnsi="Times New Roman"/>
              </w:rPr>
              <w:t xml:space="preserve"> electronic</w:t>
            </w:r>
            <w:r w:rsidRPr="00F005BE">
              <w:rPr>
                <w:rFonts w:ascii="Times New Roman" w:hAnsi="Times New Roman"/>
              </w:rPr>
              <w:t xml:space="preserve"> auction is identified. </w:t>
            </w:r>
          </w:p>
        </w:tc>
      </w:tr>
      <w:tr w:rsidRPr="00F005BE" w:rsidR="001F3C63" w:rsidTr="002416D0" w14:paraId="68A3B129" w14:textId="77777777">
        <w:trPr>
          <w:jc w:val="center"/>
          <w:trPrChange w:author="Chris Smith" w:date="2021-01-16T10:37:00Z" w:id="507">
            <w:trPr>
              <w:jc w:val="center"/>
            </w:trPr>
          </w:trPrChange>
        </w:trPr>
        <w:tc>
          <w:tcPr>
            <w:tcW w:w="2127" w:type="dxa"/>
            <w:hideMark/>
            <w:tcPrChange w:author="Chris Smith" w:date="2021-01-16T10:37:00Z" w:id="508">
              <w:tcPr>
                <w:tcW w:w="2015" w:type="dxa"/>
                <w:hideMark/>
              </w:tcPr>
            </w:tcPrChange>
          </w:tcPr>
          <w:p w:rsidRPr="00F005BE" w:rsidR="001F3C63" w:rsidP="00507965" w:rsidRDefault="001F3C63" w14:paraId="73C52B70" w14:textId="08039284">
            <w:pPr>
              <w:pStyle w:val="Section1"/>
              <w:rPr>
                <w:sz w:val="22"/>
                <w:szCs w:val="22"/>
              </w:rPr>
            </w:pPr>
            <w:bookmarkStart w:name="_Toc125783019" w:id="509"/>
            <w:bookmarkStart w:name="_Toc192578444" w:id="510"/>
            <w:bookmarkStart w:name="_Toc197942620" w:id="511"/>
            <w:bookmarkStart w:name="_Toc500691719" w:id="512"/>
            <w:bookmarkStart w:name="_Toc500695975" w:id="513"/>
            <w:bookmarkStart w:name="_Toc500700003" w:id="514"/>
            <w:bookmarkStart w:name="_Toc500702665" w:id="515"/>
            <w:bookmarkStart w:name="_Toc31873392" w:id="516"/>
            <w:r w:rsidRPr="00F005BE">
              <w:rPr>
                <w:sz w:val="22"/>
                <w:szCs w:val="22"/>
              </w:rPr>
              <w:lastRenderedPageBreak/>
              <w:t xml:space="preserve">Clarification </w:t>
            </w:r>
            <w:bookmarkEnd w:id="509"/>
            <w:bookmarkEnd w:id="510"/>
            <w:bookmarkEnd w:id="511"/>
            <w:bookmarkEnd w:id="512"/>
            <w:bookmarkEnd w:id="513"/>
            <w:bookmarkEnd w:id="514"/>
            <w:bookmarkEnd w:id="515"/>
            <w:r w:rsidRPr="00F005BE" w:rsidR="006A3069">
              <w:rPr>
                <w:sz w:val="22"/>
                <w:szCs w:val="22"/>
              </w:rPr>
              <w:t xml:space="preserve">of </w:t>
            </w:r>
            <w:r w:rsidRPr="00F005BE" w:rsidR="00EF50CB">
              <w:rPr>
                <w:sz w:val="22"/>
                <w:szCs w:val="22"/>
              </w:rPr>
              <w:t>Tender</w:t>
            </w:r>
            <w:r w:rsidRPr="00F005BE" w:rsidR="006A3069">
              <w:rPr>
                <w:sz w:val="22"/>
                <w:szCs w:val="22"/>
              </w:rPr>
              <w:t>s</w:t>
            </w:r>
            <w:bookmarkEnd w:id="516"/>
          </w:p>
        </w:tc>
        <w:tc>
          <w:tcPr>
            <w:tcW w:w="7741" w:type="dxa"/>
            <w:hideMark/>
            <w:tcPrChange w:author="Chris Smith" w:date="2021-01-16T10:37:00Z" w:id="517">
              <w:tcPr>
                <w:tcW w:w="7741" w:type="dxa"/>
                <w:hideMark/>
              </w:tcPr>
            </w:tcPrChange>
          </w:tcPr>
          <w:p w:rsidRPr="00F005BE" w:rsidR="003E4533" w:rsidP="00004F0B" w:rsidRDefault="001F3C63" w14:paraId="08BE15BC" w14:textId="6B41E23E">
            <w:pPr>
              <w:numPr>
                <w:ilvl w:val="0"/>
                <w:numId w:val="38"/>
              </w:numPr>
              <w:spacing w:after="200"/>
              <w:ind w:left="576" w:hanging="567"/>
              <w:jc w:val="both"/>
              <w:rPr>
                <w:sz w:val="22"/>
                <w:szCs w:val="22"/>
              </w:rPr>
            </w:pPr>
            <w:r w:rsidRPr="00F005BE">
              <w:rPr>
                <w:sz w:val="22"/>
                <w:szCs w:val="22"/>
              </w:rPr>
              <w:t xml:space="preserve">To assist in the examination, evaluation, and comparison of the </w:t>
            </w:r>
            <w:r w:rsidRPr="00F005BE" w:rsidR="00EF50CB">
              <w:rPr>
                <w:sz w:val="22"/>
                <w:szCs w:val="22"/>
              </w:rPr>
              <w:t>Tender</w:t>
            </w:r>
            <w:r w:rsidRPr="00F005BE" w:rsidR="006A3069">
              <w:rPr>
                <w:sz w:val="22"/>
                <w:szCs w:val="22"/>
              </w:rPr>
              <w:t>s</w:t>
            </w:r>
            <w:r w:rsidRPr="00F005BE">
              <w:rPr>
                <w:sz w:val="22"/>
                <w:szCs w:val="22"/>
              </w:rPr>
              <w:t>,</w:t>
            </w:r>
            <w:r w:rsidRPr="00F005BE" w:rsidR="00F345BD">
              <w:rPr>
                <w:sz w:val="22"/>
                <w:szCs w:val="22"/>
              </w:rPr>
              <w:t xml:space="preserve"> the </w:t>
            </w:r>
            <w:r w:rsidRPr="00F005BE" w:rsidR="00926FA9">
              <w:rPr>
                <w:sz w:val="22"/>
                <w:szCs w:val="22"/>
              </w:rPr>
              <w:t>Contracting Authority</w:t>
            </w:r>
            <w:r w:rsidRPr="00F005BE" w:rsidR="006A3069">
              <w:rPr>
                <w:sz w:val="22"/>
                <w:szCs w:val="22"/>
              </w:rPr>
              <w:t xml:space="preserve"> </w:t>
            </w:r>
            <w:r w:rsidRPr="00F005BE">
              <w:rPr>
                <w:sz w:val="22"/>
                <w:szCs w:val="22"/>
              </w:rPr>
              <w:t>may, at its discretion, ask any</w:t>
            </w:r>
            <w:r w:rsidRPr="00F005BE" w:rsidR="006A3069">
              <w:rPr>
                <w:sz w:val="22"/>
                <w:szCs w:val="22"/>
              </w:rPr>
              <w:t xml:space="preserve"> selected or awarded </w:t>
            </w:r>
            <w:r w:rsidRPr="00F005BE" w:rsidR="00F345BD">
              <w:rPr>
                <w:sz w:val="22"/>
                <w:szCs w:val="22"/>
              </w:rPr>
              <w:t>Economic Operator</w:t>
            </w:r>
            <w:r w:rsidRPr="00F005BE">
              <w:rPr>
                <w:sz w:val="22"/>
                <w:szCs w:val="22"/>
              </w:rPr>
              <w:t xml:space="preserve"> for a clarification of its </w:t>
            </w:r>
            <w:r w:rsidRPr="00F005BE" w:rsidR="0021263C">
              <w:rPr>
                <w:sz w:val="22"/>
                <w:szCs w:val="22"/>
              </w:rPr>
              <w:t xml:space="preserve">Tender </w:t>
            </w:r>
            <w:r w:rsidRPr="00F005BE" w:rsidR="00423442">
              <w:rPr>
                <w:sz w:val="22"/>
                <w:szCs w:val="22"/>
              </w:rPr>
              <w:t>in written or textual form</w:t>
            </w:r>
            <w:r w:rsidRPr="00F005BE" w:rsidR="006A77B5">
              <w:rPr>
                <w:sz w:val="22"/>
                <w:szCs w:val="22"/>
              </w:rPr>
              <w:t xml:space="preserve"> via </w:t>
            </w:r>
            <w:proofErr w:type="spellStart"/>
            <w:r w:rsidRPr="00F005BE" w:rsidR="006A77B5">
              <w:rPr>
                <w:sz w:val="22"/>
                <w:szCs w:val="22"/>
              </w:rPr>
              <w:t>NE</w:t>
            </w:r>
            <w:r w:rsidRPr="00F005BE" w:rsidR="00AE132D">
              <w:rPr>
                <w:sz w:val="22"/>
                <w:szCs w:val="22"/>
              </w:rPr>
              <w:t>P</w:t>
            </w:r>
            <w:r w:rsidRPr="00F005BE" w:rsidR="006A77B5">
              <w:rPr>
                <w:sz w:val="22"/>
                <w:szCs w:val="22"/>
              </w:rPr>
              <w:t>Ps</w:t>
            </w:r>
            <w:proofErr w:type="spellEnd"/>
            <w:r w:rsidRPr="00F005BE">
              <w:rPr>
                <w:sz w:val="22"/>
                <w:szCs w:val="22"/>
              </w:rPr>
              <w:t xml:space="preserve">, allowing a </w:t>
            </w:r>
            <w:r w:rsidRPr="00F005BE" w:rsidR="00CC1864">
              <w:rPr>
                <w:sz w:val="22"/>
                <w:szCs w:val="22"/>
              </w:rPr>
              <w:t xml:space="preserve">minimum </w:t>
            </w:r>
            <w:r w:rsidRPr="00F005BE" w:rsidR="006A3069">
              <w:rPr>
                <w:sz w:val="22"/>
                <w:szCs w:val="22"/>
              </w:rPr>
              <w:t>period of</w:t>
            </w:r>
            <w:r w:rsidRPr="00F005BE" w:rsidR="00CC1864">
              <w:rPr>
                <w:sz w:val="22"/>
                <w:szCs w:val="22"/>
              </w:rPr>
              <w:t xml:space="preserve"> </w:t>
            </w:r>
            <w:r w:rsidRPr="00F005BE" w:rsidR="00410F4E">
              <w:rPr>
                <w:sz w:val="22"/>
                <w:szCs w:val="22"/>
              </w:rPr>
              <w:t>up to</w:t>
            </w:r>
            <w:r w:rsidRPr="00F005BE" w:rsidR="00CC1864">
              <w:rPr>
                <w:sz w:val="22"/>
                <w:szCs w:val="22"/>
              </w:rPr>
              <w:t xml:space="preserve"> 3 working days, as appropriate </w:t>
            </w:r>
            <w:r w:rsidRPr="00F005BE">
              <w:rPr>
                <w:sz w:val="22"/>
                <w:szCs w:val="22"/>
              </w:rPr>
              <w:t xml:space="preserve">for response. </w:t>
            </w:r>
          </w:p>
          <w:p w:rsidRPr="00F005BE" w:rsidR="003E4533" w:rsidP="00004F0B" w:rsidRDefault="003E4533" w14:paraId="3A4761B8" w14:textId="13B4D9F0">
            <w:pPr>
              <w:numPr>
                <w:ilvl w:val="0"/>
                <w:numId w:val="38"/>
              </w:numPr>
              <w:spacing w:after="200"/>
              <w:ind w:left="576" w:hanging="567"/>
              <w:jc w:val="both"/>
              <w:rPr>
                <w:sz w:val="22"/>
                <w:szCs w:val="22"/>
              </w:rPr>
            </w:pPr>
            <w:r w:rsidRPr="00F005BE">
              <w:rPr>
                <w:sz w:val="22"/>
                <w:szCs w:val="22"/>
              </w:rPr>
              <w:t xml:space="preserve">The </w:t>
            </w:r>
            <w:r w:rsidRPr="00F005BE" w:rsidR="006066AA">
              <w:rPr>
                <w:sz w:val="22"/>
                <w:szCs w:val="22"/>
              </w:rPr>
              <w:t xml:space="preserve">invitation to clarify may not be made until after the Contracting Authority has examined all the documents of the Tender that has been provisionally selected or awarded the </w:t>
            </w:r>
            <w:r w:rsidRPr="00F005BE" w:rsidR="00004F0B">
              <w:rPr>
                <w:sz w:val="22"/>
                <w:szCs w:val="22"/>
              </w:rPr>
              <w:t>P</w:t>
            </w:r>
            <w:r w:rsidRPr="00F005BE" w:rsidR="006066AA">
              <w:rPr>
                <w:sz w:val="22"/>
                <w:szCs w:val="22"/>
              </w:rPr>
              <w:t>ublic</w:t>
            </w:r>
            <w:r w:rsidRPr="00F005BE" w:rsidR="00004F0B">
              <w:rPr>
                <w:sz w:val="22"/>
                <w:szCs w:val="22"/>
              </w:rPr>
              <w:t xml:space="preserve"> Procurement</w:t>
            </w:r>
            <w:r w:rsidRPr="00F005BE" w:rsidR="006066AA">
              <w:rPr>
                <w:sz w:val="22"/>
                <w:szCs w:val="22"/>
              </w:rPr>
              <w:t xml:space="preserve"> </w:t>
            </w:r>
            <w:r w:rsidRPr="00F005BE" w:rsidR="00004F0B">
              <w:rPr>
                <w:sz w:val="22"/>
                <w:szCs w:val="22"/>
              </w:rPr>
              <w:t>C</w:t>
            </w:r>
            <w:r w:rsidRPr="00F005BE" w:rsidR="006066AA">
              <w:rPr>
                <w:sz w:val="22"/>
                <w:szCs w:val="22"/>
              </w:rPr>
              <w:t>ontract.</w:t>
            </w:r>
          </w:p>
          <w:p w:rsidRPr="00F005BE" w:rsidR="008F0631" w:rsidP="00A25548" w:rsidRDefault="001F3C63" w14:paraId="714CF273" w14:textId="66F57F45">
            <w:pPr>
              <w:numPr>
                <w:ilvl w:val="0"/>
                <w:numId w:val="38"/>
              </w:numPr>
              <w:spacing w:after="200"/>
              <w:ind w:left="576" w:hanging="567"/>
              <w:rPr>
                <w:sz w:val="22"/>
                <w:szCs w:val="22"/>
              </w:rPr>
            </w:pPr>
            <w:r w:rsidRPr="00F005BE">
              <w:rPr>
                <w:sz w:val="22"/>
                <w:szCs w:val="22"/>
              </w:rPr>
              <w:t xml:space="preserve">Any </w:t>
            </w:r>
            <w:r w:rsidRPr="00F005BE" w:rsidR="000E15FF">
              <w:rPr>
                <w:sz w:val="22"/>
                <w:szCs w:val="22"/>
              </w:rPr>
              <w:t xml:space="preserve">unsolicited </w:t>
            </w:r>
            <w:r w:rsidRPr="00F005BE">
              <w:rPr>
                <w:sz w:val="22"/>
                <w:szCs w:val="22"/>
              </w:rPr>
              <w:t>clarification submitted by a</w:t>
            </w:r>
            <w:r w:rsidRPr="00F005BE" w:rsidR="006A3069">
              <w:rPr>
                <w:sz w:val="22"/>
                <w:szCs w:val="22"/>
              </w:rPr>
              <w:t xml:space="preserve">n </w:t>
            </w:r>
            <w:r w:rsidRPr="00F005BE" w:rsidR="00F345BD">
              <w:rPr>
                <w:sz w:val="22"/>
                <w:szCs w:val="22"/>
              </w:rPr>
              <w:t>Economic Operator</w:t>
            </w:r>
            <w:r w:rsidRPr="00F005BE">
              <w:rPr>
                <w:sz w:val="22"/>
                <w:szCs w:val="22"/>
              </w:rPr>
              <w:t xml:space="preserve"> that is not in response to a request by</w:t>
            </w:r>
            <w:r w:rsidRPr="00F005BE" w:rsidR="00F345BD">
              <w:rPr>
                <w:sz w:val="22"/>
                <w:szCs w:val="22"/>
              </w:rPr>
              <w:t xml:space="preserve"> the </w:t>
            </w:r>
            <w:r w:rsidRPr="00F005BE" w:rsidR="00926FA9">
              <w:rPr>
                <w:sz w:val="22"/>
                <w:szCs w:val="22"/>
              </w:rPr>
              <w:t>Contracting Authority</w:t>
            </w:r>
            <w:r w:rsidRPr="00F005BE" w:rsidR="006A3069">
              <w:rPr>
                <w:sz w:val="22"/>
                <w:szCs w:val="22"/>
              </w:rPr>
              <w:t xml:space="preserve"> </w:t>
            </w:r>
            <w:r w:rsidRPr="00F005BE">
              <w:rPr>
                <w:sz w:val="22"/>
                <w:szCs w:val="22"/>
              </w:rPr>
              <w:t xml:space="preserve">shall not be considered. </w:t>
            </w:r>
          </w:p>
          <w:p w:rsidRPr="00F005BE" w:rsidR="001F3C63" w:rsidP="001D7E4C" w:rsidRDefault="001F3C63" w14:paraId="6E204FD6" w14:textId="044A2E27">
            <w:pPr>
              <w:numPr>
                <w:ilvl w:val="0"/>
                <w:numId w:val="38"/>
              </w:numPr>
              <w:spacing w:after="200"/>
              <w:ind w:left="576" w:hanging="567"/>
              <w:jc w:val="both"/>
              <w:rPr>
                <w:sz w:val="22"/>
                <w:szCs w:val="22"/>
              </w:rPr>
            </w:pPr>
            <w:commentRangeStart w:id="518"/>
            <w:commentRangeStart w:id="519"/>
            <w:r w:rsidRPr="00F005BE">
              <w:rPr>
                <w:sz w:val="22"/>
                <w:szCs w:val="22"/>
              </w:rPr>
              <w:t xml:space="preserve">The </w:t>
            </w:r>
            <w:r w:rsidRPr="00F005BE" w:rsidR="00926FA9">
              <w:rPr>
                <w:sz w:val="22"/>
                <w:szCs w:val="22"/>
              </w:rPr>
              <w:t>Contracting Authority</w:t>
            </w:r>
            <w:r w:rsidRPr="00F005BE" w:rsidR="002D116F">
              <w:rPr>
                <w:sz w:val="22"/>
                <w:szCs w:val="22"/>
              </w:rPr>
              <w:t>’s</w:t>
            </w:r>
            <w:r w:rsidRPr="00F005BE">
              <w:rPr>
                <w:sz w:val="22"/>
                <w:szCs w:val="22"/>
              </w:rPr>
              <w:t xml:space="preserve"> request for clarification and the response shall be in writing</w:t>
            </w:r>
            <w:r w:rsidRPr="00F005BE" w:rsidR="001D7E4C">
              <w:rPr>
                <w:sz w:val="22"/>
                <w:szCs w:val="22"/>
              </w:rPr>
              <w:t xml:space="preserve"> or textual form</w:t>
            </w:r>
            <w:r w:rsidRPr="00F005BE" w:rsidR="006A3069">
              <w:rPr>
                <w:sz w:val="22"/>
                <w:szCs w:val="22"/>
              </w:rPr>
              <w:t xml:space="preserve"> and results of </w:t>
            </w:r>
            <w:r w:rsidRPr="00F005BE" w:rsidR="0054088F">
              <w:rPr>
                <w:sz w:val="22"/>
                <w:szCs w:val="22"/>
              </w:rPr>
              <w:t xml:space="preserve">the </w:t>
            </w:r>
            <w:r w:rsidRPr="00F005BE" w:rsidR="006A3069">
              <w:rPr>
                <w:sz w:val="22"/>
                <w:szCs w:val="22"/>
              </w:rPr>
              <w:t xml:space="preserve">enquiry recorded as a part of the evaluation report. </w:t>
            </w:r>
            <w:commentRangeEnd w:id="518"/>
            <w:r w:rsidRPr="00F005BE" w:rsidR="00E2053D">
              <w:rPr>
                <w:rStyle w:val="CommentReference"/>
                <w:sz w:val="22"/>
                <w:szCs w:val="22"/>
                <w:rPrChange w:author="Chris Smith" w:date="2021-01-16T13:55:00Z" w:id="520">
                  <w:rPr>
                    <w:rStyle w:val="CommentReference"/>
                    <w:lang w:val="en-US"/>
                  </w:rPr>
                </w:rPrChange>
              </w:rPr>
              <w:commentReference w:id="518"/>
            </w:r>
            <w:commentRangeEnd w:id="519"/>
            <w:r w:rsidRPr="00F005BE" w:rsidR="006F6966">
              <w:rPr>
                <w:rStyle w:val="CommentReference"/>
                <w:sz w:val="22"/>
                <w:szCs w:val="22"/>
              </w:rPr>
              <w:commentReference w:id="519"/>
            </w:r>
            <w:r w:rsidRPr="00F005BE">
              <w:rPr>
                <w:sz w:val="22"/>
                <w:szCs w:val="22"/>
              </w:rPr>
              <w:t>No change in the prices or substance of the</w:t>
            </w:r>
            <w:r w:rsidRPr="00F005BE" w:rsidR="00EF50CB">
              <w:rPr>
                <w:sz w:val="22"/>
                <w:szCs w:val="22"/>
              </w:rPr>
              <w:t xml:space="preserve"> Tender</w:t>
            </w:r>
            <w:r w:rsidRPr="00F005BE" w:rsidR="00017C86">
              <w:rPr>
                <w:sz w:val="22"/>
                <w:szCs w:val="22"/>
              </w:rPr>
              <w:t xml:space="preserve"> </w:t>
            </w:r>
            <w:r w:rsidRPr="00F005BE">
              <w:rPr>
                <w:sz w:val="22"/>
                <w:szCs w:val="22"/>
              </w:rPr>
              <w:t>shall be sought, offered, or permitted, except to confirm the correction of arithmetic errors discovered by</w:t>
            </w:r>
            <w:r w:rsidRPr="00F005BE" w:rsidR="00F345BD">
              <w:rPr>
                <w:sz w:val="22"/>
                <w:szCs w:val="22"/>
              </w:rPr>
              <w:t xml:space="preserve"> the </w:t>
            </w:r>
            <w:r w:rsidRPr="00F005BE" w:rsidR="00926FA9">
              <w:rPr>
                <w:sz w:val="22"/>
                <w:szCs w:val="22"/>
              </w:rPr>
              <w:t>Contracting Authority</w:t>
            </w:r>
            <w:r w:rsidRPr="00F005BE" w:rsidR="006A3069">
              <w:rPr>
                <w:sz w:val="22"/>
                <w:szCs w:val="22"/>
              </w:rPr>
              <w:t xml:space="preserve"> in</w:t>
            </w:r>
            <w:r w:rsidRPr="00F005BE">
              <w:rPr>
                <w:sz w:val="22"/>
                <w:szCs w:val="22"/>
              </w:rPr>
              <w:t xml:space="preserve"> the evaluation of the</w:t>
            </w:r>
            <w:r w:rsidRPr="00F005BE" w:rsidR="00EF50CB">
              <w:rPr>
                <w:sz w:val="22"/>
                <w:szCs w:val="22"/>
              </w:rPr>
              <w:t xml:space="preserve"> Tender</w:t>
            </w:r>
            <w:r w:rsidRPr="00F005BE" w:rsidR="00F345BD">
              <w:rPr>
                <w:sz w:val="22"/>
                <w:szCs w:val="22"/>
              </w:rPr>
              <w:t>s</w:t>
            </w:r>
            <w:r w:rsidRPr="00F005BE" w:rsidR="006A3069">
              <w:rPr>
                <w:sz w:val="22"/>
                <w:szCs w:val="22"/>
              </w:rPr>
              <w:t>.</w:t>
            </w:r>
          </w:p>
        </w:tc>
      </w:tr>
      <w:tr w:rsidRPr="00F005BE" w:rsidR="001F3C63" w:rsidTr="002416D0" w14:paraId="0646D8D7" w14:textId="77777777">
        <w:trPr>
          <w:jc w:val="center"/>
          <w:trPrChange w:author="Chris Smith" w:date="2021-01-16T10:37:00Z" w:id="521">
            <w:trPr>
              <w:jc w:val="center"/>
            </w:trPr>
          </w:trPrChange>
        </w:trPr>
        <w:tc>
          <w:tcPr>
            <w:tcW w:w="2127" w:type="dxa"/>
            <w:tcPrChange w:author="Chris Smith" w:date="2021-01-16T10:37:00Z" w:id="522">
              <w:tcPr>
                <w:tcW w:w="2015" w:type="dxa"/>
              </w:tcPr>
            </w:tcPrChange>
          </w:tcPr>
          <w:p w:rsidRPr="00F005BE" w:rsidR="001F3C63" w:rsidP="00507965" w:rsidRDefault="001F3C63" w14:paraId="6AD06BCD" w14:textId="77777777">
            <w:pPr>
              <w:spacing w:before="120" w:after="120"/>
              <w:rPr>
                <w:spacing w:val="-4"/>
                <w:sz w:val="22"/>
                <w:szCs w:val="22"/>
              </w:rPr>
            </w:pPr>
          </w:p>
        </w:tc>
        <w:tc>
          <w:tcPr>
            <w:tcW w:w="7741" w:type="dxa"/>
            <w:hideMark/>
            <w:tcPrChange w:author="Chris Smith" w:date="2021-01-16T10:37:00Z" w:id="523">
              <w:tcPr>
                <w:tcW w:w="7741" w:type="dxa"/>
                <w:hideMark/>
              </w:tcPr>
            </w:tcPrChange>
          </w:tcPr>
          <w:p w:rsidRPr="00F005BE" w:rsidR="001F3C63" w:rsidRDefault="001F3C63" w14:paraId="58C4859E" w14:textId="0B1CA350">
            <w:pPr>
              <w:numPr>
                <w:ilvl w:val="0"/>
                <w:numId w:val="38"/>
              </w:numPr>
              <w:spacing w:after="200"/>
              <w:ind w:left="456" w:hanging="447"/>
              <w:jc w:val="both"/>
              <w:rPr>
                <w:sz w:val="22"/>
                <w:szCs w:val="22"/>
              </w:rPr>
              <w:pPrChange w:author="Chris Smith" w:date="2021-01-16T10:43:00Z" w:id="524">
                <w:pPr>
                  <w:numPr>
                    <w:numId w:val="38"/>
                  </w:numPr>
                  <w:tabs>
                    <w:tab w:val="num" w:pos="3240"/>
                  </w:tabs>
                  <w:spacing w:after="200"/>
                  <w:ind w:left="576" w:hanging="567"/>
                  <w:jc w:val="both"/>
                </w:pPr>
              </w:pPrChange>
            </w:pPr>
            <w:r w:rsidRPr="00F005BE">
              <w:rPr>
                <w:sz w:val="22"/>
                <w:szCs w:val="22"/>
              </w:rPr>
              <w:t>If a</w:t>
            </w:r>
            <w:r w:rsidRPr="00F005BE" w:rsidR="006A3069">
              <w:rPr>
                <w:sz w:val="22"/>
                <w:szCs w:val="22"/>
              </w:rPr>
              <w:t xml:space="preserve">n </w:t>
            </w:r>
            <w:r w:rsidRPr="00F005BE" w:rsidR="00F345BD">
              <w:rPr>
                <w:sz w:val="22"/>
                <w:szCs w:val="22"/>
              </w:rPr>
              <w:t>Economic Operator</w:t>
            </w:r>
            <w:r w:rsidRPr="00F005BE">
              <w:rPr>
                <w:sz w:val="22"/>
                <w:szCs w:val="22"/>
              </w:rPr>
              <w:t xml:space="preserve"> does not provide clarifications of its</w:t>
            </w:r>
            <w:r w:rsidRPr="00F005BE" w:rsidR="00CC2965">
              <w:rPr>
                <w:sz w:val="22"/>
                <w:szCs w:val="22"/>
              </w:rPr>
              <w:t xml:space="preserve"> </w:t>
            </w:r>
            <w:r w:rsidRPr="00F005BE" w:rsidR="00EF50CB">
              <w:rPr>
                <w:sz w:val="22"/>
                <w:szCs w:val="22"/>
              </w:rPr>
              <w:t>Tender</w:t>
            </w:r>
            <w:r w:rsidRPr="00F005BE" w:rsidR="00017C86">
              <w:rPr>
                <w:sz w:val="22"/>
                <w:szCs w:val="22"/>
              </w:rPr>
              <w:t xml:space="preserve"> </w:t>
            </w:r>
            <w:r w:rsidRPr="00F005BE">
              <w:rPr>
                <w:sz w:val="22"/>
                <w:szCs w:val="22"/>
              </w:rPr>
              <w:t xml:space="preserve">by the date and time set in the </w:t>
            </w:r>
            <w:r w:rsidRPr="00F005BE" w:rsidR="00926FA9">
              <w:rPr>
                <w:sz w:val="22"/>
                <w:szCs w:val="22"/>
              </w:rPr>
              <w:t>Contracting Authority</w:t>
            </w:r>
            <w:r w:rsidRPr="00F005BE" w:rsidR="002D116F">
              <w:rPr>
                <w:sz w:val="22"/>
                <w:szCs w:val="22"/>
              </w:rPr>
              <w:t>’s</w:t>
            </w:r>
            <w:r w:rsidRPr="00F005BE">
              <w:rPr>
                <w:sz w:val="22"/>
                <w:szCs w:val="22"/>
              </w:rPr>
              <w:t xml:space="preserve"> request for clarification,</w:t>
            </w:r>
            <w:r w:rsidRPr="00F005BE" w:rsidR="00010623">
              <w:rPr>
                <w:sz w:val="22"/>
                <w:szCs w:val="22"/>
              </w:rPr>
              <w:t xml:space="preserve"> the</w:t>
            </w:r>
            <w:r w:rsidRPr="00F005BE">
              <w:rPr>
                <w:sz w:val="22"/>
                <w:szCs w:val="22"/>
              </w:rPr>
              <w:t xml:space="preserve"> </w:t>
            </w:r>
            <w:r w:rsidRPr="00F005BE" w:rsidR="00010623">
              <w:rPr>
                <w:sz w:val="22"/>
                <w:szCs w:val="22"/>
              </w:rPr>
              <w:t xml:space="preserve">Tender </w:t>
            </w:r>
            <w:r w:rsidRPr="00F005BE" w:rsidR="006A3069">
              <w:rPr>
                <w:sz w:val="22"/>
                <w:szCs w:val="22"/>
              </w:rPr>
              <w:t xml:space="preserve">shall </w:t>
            </w:r>
            <w:r w:rsidRPr="00F005BE">
              <w:rPr>
                <w:sz w:val="22"/>
                <w:szCs w:val="22"/>
              </w:rPr>
              <w:t>be rejected.</w:t>
            </w:r>
          </w:p>
        </w:tc>
      </w:tr>
      <w:tr w:rsidRPr="00F005BE" w:rsidR="001F3C63" w:rsidTr="002416D0" w14:paraId="7F289E69" w14:textId="77777777">
        <w:trPr>
          <w:jc w:val="center"/>
          <w:trPrChange w:author="Chris Smith" w:date="2021-01-16T10:37:00Z" w:id="525">
            <w:trPr>
              <w:jc w:val="center"/>
            </w:trPr>
          </w:trPrChange>
        </w:trPr>
        <w:tc>
          <w:tcPr>
            <w:tcW w:w="2127" w:type="dxa"/>
            <w:hideMark/>
            <w:tcPrChange w:author="Chris Smith" w:date="2021-01-16T10:37:00Z" w:id="526">
              <w:tcPr>
                <w:tcW w:w="2015" w:type="dxa"/>
                <w:hideMark/>
              </w:tcPr>
            </w:tcPrChange>
          </w:tcPr>
          <w:p w:rsidRPr="00F005BE" w:rsidR="001F3C63" w:rsidP="00507965" w:rsidRDefault="001F3C63" w14:paraId="66F96CCC" w14:textId="6D38906C">
            <w:pPr>
              <w:pStyle w:val="Section1"/>
              <w:rPr>
                <w:sz w:val="22"/>
                <w:szCs w:val="22"/>
              </w:rPr>
            </w:pPr>
            <w:bookmarkStart w:name="_Toc192578445" w:id="527"/>
            <w:bookmarkStart w:name="_Toc197942621" w:id="528"/>
            <w:bookmarkStart w:name="_Toc500691720" w:id="529"/>
            <w:bookmarkStart w:name="_Toc500695976" w:id="530"/>
            <w:bookmarkStart w:name="_Toc500700004" w:id="531"/>
            <w:bookmarkStart w:name="_Toc500702666" w:id="532"/>
            <w:bookmarkStart w:name="_Toc31873393" w:id="533"/>
            <w:r w:rsidRPr="00F005BE">
              <w:rPr>
                <w:sz w:val="22"/>
                <w:szCs w:val="22"/>
              </w:rPr>
              <w:t>Determination of Responsiveness</w:t>
            </w:r>
            <w:bookmarkEnd w:id="527"/>
            <w:bookmarkEnd w:id="528"/>
            <w:bookmarkEnd w:id="529"/>
            <w:bookmarkEnd w:id="530"/>
            <w:bookmarkEnd w:id="531"/>
            <w:bookmarkEnd w:id="532"/>
            <w:bookmarkEnd w:id="533"/>
            <w:r w:rsidRPr="00F005BE">
              <w:rPr>
                <w:sz w:val="22"/>
                <w:szCs w:val="22"/>
              </w:rPr>
              <w:t xml:space="preserve"> </w:t>
            </w:r>
          </w:p>
        </w:tc>
        <w:tc>
          <w:tcPr>
            <w:tcW w:w="7741" w:type="dxa"/>
            <w:hideMark/>
            <w:tcPrChange w:author="Chris Smith" w:date="2021-01-16T10:37:00Z" w:id="534">
              <w:tcPr>
                <w:tcW w:w="7741" w:type="dxa"/>
                <w:hideMark/>
              </w:tcPr>
            </w:tcPrChange>
          </w:tcPr>
          <w:p w:rsidRPr="00F005BE" w:rsidR="001F3C63" w:rsidP="00F4784A" w:rsidRDefault="001F3C63" w14:paraId="09CFACE6" w14:textId="23337D89">
            <w:pPr>
              <w:numPr>
                <w:ilvl w:val="0"/>
                <w:numId w:val="39"/>
              </w:numPr>
              <w:spacing w:after="200"/>
              <w:jc w:val="both"/>
              <w:rPr>
                <w:sz w:val="22"/>
                <w:szCs w:val="22"/>
              </w:rPr>
            </w:pPr>
            <w:r w:rsidRPr="00F005BE">
              <w:rPr>
                <w:sz w:val="22"/>
                <w:szCs w:val="22"/>
              </w:rPr>
              <w:t xml:space="preserve">The </w:t>
            </w:r>
            <w:r w:rsidRPr="00F005BE" w:rsidR="00926FA9">
              <w:rPr>
                <w:sz w:val="22"/>
                <w:szCs w:val="22"/>
              </w:rPr>
              <w:t>Contracting Authority</w:t>
            </w:r>
            <w:r w:rsidRPr="00F005BE" w:rsidR="00175F80">
              <w:rPr>
                <w:sz w:val="22"/>
                <w:szCs w:val="22"/>
              </w:rPr>
              <w:t>’s</w:t>
            </w:r>
            <w:r w:rsidRPr="00F005BE">
              <w:rPr>
                <w:sz w:val="22"/>
                <w:szCs w:val="22"/>
              </w:rPr>
              <w:t xml:space="preserve"> determination of a </w:t>
            </w:r>
            <w:r w:rsidRPr="00F005BE" w:rsidR="00EF50CB">
              <w:rPr>
                <w:sz w:val="22"/>
                <w:szCs w:val="22"/>
              </w:rPr>
              <w:t>Tender</w:t>
            </w:r>
            <w:r w:rsidRPr="00F005BE" w:rsidR="00CC1864">
              <w:rPr>
                <w:sz w:val="22"/>
                <w:szCs w:val="22"/>
              </w:rPr>
              <w:t xml:space="preserve"> </w:t>
            </w:r>
            <w:r w:rsidRPr="00F005BE">
              <w:rPr>
                <w:sz w:val="22"/>
                <w:szCs w:val="22"/>
              </w:rPr>
              <w:t xml:space="preserve">responsiveness is to be based on </w:t>
            </w:r>
            <w:r w:rsidRPr="00F005BE" w:rsidR="00F927B6">
              <w:rPr>
                <w:sz w:val="22"/>
                <w:szCs w:val="22"/>
              </w:rPr>
              <w:t>its</w:t>
            </w:r>
            <w:r w:rsidRPr="00F005BE">
              <w:rPr>
                <w:sz w:val="22"/>
                <w:szCs w:val="22"/>
              </w:rPr>
              <w:t xml:space="preserve"> contents </w:t>
            </w:r>
            <w:r w:rsidRPr="00F005BE" w:rsidR="00CC1864">
              <w:rPr>
                <w:sz w:val="22"/>
                <w:szCs w:val="22"/>
              </w:rPr>
              <w:t xml:space="preserve">only. </w:t>
            </w:r>
          </w:p>
        </w:tc>
      </w:tr>
      <w:tr w:rsidRPr="00F005BE" w:rsidR="001F3C63" w:rsidTr="002416D0" w14:paraId="755E1FB8" w14:textId="77777777">
        <w:trPr>
          <w:jc w:val="center"/>
          <w:trPrChange w:author="Chris Smith" w:date="2021-01-16T10:37:00Z" w:id="535">
            <w:trPr>
              <w:jc w:val="center"/>
            </w:trPr>
          </w:trPrChange>
        </w:trPr>
        <w:tc>
          <w:tcPr>
            <w:tcW w:w="2127" w:type="dxa"/>
            <w:tcPrChange w:author="Chris Smith" w:date="2021-01-16T10:37:00Z" w:id="536">
              <w:tcPr>
                <w:tcW w:w="2015" w:type="dxa"/>
              </w:tcPr>
            </w:tcPrChange>
          </w:tcPr>
          <w:p w:rsidRPr="00F005BE" w:rsidR="001F3C63" w:rsidP="00507965" w:rsidRDefault="001F3C63" w14:paraId="54521E73" w14:textId="77777777">
            <w:pPr>
              <w:tabs>
                <w:tab w:val="left" w:pos="720"/>
              </w:tabs>
              <w:rPr>
                <w:b/>
                <w:sz w:val="22"/>
                <w:szCs w:val="22"/>
              </w:rPr>
            </w:pPr>
          </w:p>
        </w:tc>
        <w:tc>
          <w:tcPr>
            <w:tcW w:w="7741" w:type="dxa"/>
            <w:hideMark/>
            <w:tcPrChange w:author="Chris Smith" w:date="2021-01-16T10:37:00Z" w:id="537">
              <w:tcPr>
                <w:tcW w:w="7741" w:type="dxa"/>
                <w:hideMark/>
              </w:tcPr>
            </w:tcPrChange>
          </w:tcPr>
          <w:p w:rsidRPr="00F005BE" w:rsidR="00074FC1" w:rsidP="00F4784A" w:rsidRDefault="00087513" w14:paraId="6D6708CD" w14:textId="59914448">
            <w:pPr>
              <w:numPr>
                <w:ilvl w:val="0"/>
                <w:numId w:val="39"/>
              </w:numPr>
              <w:spacing w:after="200"/>
              <w:jc w:val="both"/>
              <w:rPr>
                <w:sz w:val="22"/>
                <w:szCs w:val="22"/>
              </w:rPr>
            </w:pPr>
            <w:r w:rsidRPr="00F005BE">
              <w:rPr>
                <w:sz w:val="22"/>
                <w:szCs w:val="22"/>
              </w:rPr>
              <w:t xml:space="preserve">The </w:t>
            </w:r>
            <w:r w:rsidRPr="00F005BE" w:rsidR="001A0A45">
              <w:rPr>
                <w:sz w:val="22"/>
                <w:szCs w:val="22"/>
              </w:rPr>
              <w:t xml:space="preserve">Contracting Authority </w:t>
            </w:r>
            <w:r w:rsidRPr="00F005BE">
              <w:rPr>
                <w:sz w:val="22"/>
                <w:szCs w:val="22"/>
              </w:rPr>
              <w:t xml:space="preserve">has the right to consider the </w:t>
            </w:r>
            <w:r w:rsidRPr="00F005BE" w:rsidR="00211A67">
              <w:rPr>
                <w:sz w:val="22"/>
                <w:szCs w:val="22"/>
              </w:rPr>
              <w:t>Tender</w:t>
            </w:r>
            <w:r w:rsidRPr="00F005BE" w:rsidR="00566DFE">
              <w:rPr>
                <w:sz w:val="22"/>
                <w:szCs w:val="22"/>
              </w:rPr>
              <w:t xml:space="preserve"> </w:t>
            </w:r>
            <w:r w:rsidRPr="00F005BE">
              <w:rPr>
                <w:sz w:val="22"/>
                <w:szCs w:val="22"/>
              </w:rPr>
              <w:t xml:space="preserve">responsive if it contains insignificant deviations from the provisions of the </w:t>
            </w:r>
            <w:r w:rsidRPr="00F005BE" w:rsidR="003F3E9C">
              <w:rPr>
                <w:sz w:val="22"/>
                <w:szCs w:val="22"/>
              </w:rPr>
              <w:t>T</w:t>
            </w:r>
            <w:r w:rsidRPr="00F005BE">
              <w:rPr>
                <w:sz w:val="22"/>
                <w:szCs w:val="22"/>
              </w:rPr>
              <w:t xml:space="preserve">ender </w:t>
            </w:r>
            <w:r w:rsidRPr="00F005BE" w:rsidR="003F3E9C">
              <w:rPr>
                <w:sz w:val="22"/>
                <w:szCs w:val="22"/>
              </w:rPr>
              <w:t>D</w:t>
            </w:r>
            <w:r w:rsidRPr="00F005BE">
              <w:rPr>
                <w:sz w:val="22"/>
                <w:szCs w:val="22"/>
              </w:rPr>
              <w:t xml:space="preserve">ocuments, errors or omissions that can be removed without affecting its essence. Any deviation of this kind is expressed </w:t>
            </w:r>
            <w:r w:rsidRPr="00F005BE" w:rsidR="003564B9">
              <w:rPr>
                <w:sz w:val="22"/>
                <w:szCs w:val="22"/>
              </w:rPr>
              <w:t xml:space="preserve">to the extent possible </w:t>
            </w:r>
            <w:r w:rsidRPr="00F005BE">
              <w:rPr>
                <w:sz w:val="22"/>
                <w:szCs w:val="22"/>
              </w:rPr>
              <w:t xml:space="preserve">quantitatively and is </w:t>
            </w:r>
            <w:r w:rsidRPr="00F005BE" w:rsidR="003564B9">
              <w:rPr>
                <w:sz w:val="22"/>
                <w:szCs w:val="22"/>
              </w:rPr>
              <w:t>considered</w:t>
            </w:r>
            <w:r w:rsidRPr="00F005BE">
              <w:rPr>
                <w:sz w:val="22"/>
                <w:szCs w:val="22"/>
              </w:rPr>
              <w:t xml:space="preserve"> when evaluating and comparing offers.</w:t>
            </w:r>
          </w:p>
          <w:p w:rsidRPr="00F005BE" w:rsidR="001F3C63" w:rsidP="00F4784A" w:rsidRDefault="000E15FF" w14:paraId="51E26589" w14:textId="34F55D64">
            <w:pPr>
              <w:numPr>
                <w:ilvl w:val="0"/>
                <w:numId w:val="39"/>
              </w:numPr>
              <w:spacing w:after="200"/>
              <w:jc w:val="both"/>
              <w:rPr>
                <w:sz w:val="22"/>
                <w:szCs w:val="22"/>
              </w:rPr>
            </w:pPr>
            <w:r w:rsidRPr="00F005BE">
              <w:rPr>
                <w:sz w:val="22"/>
                <w:szCs w:val="22"/>
              </w:rPr>
              <w:t xml:space="preserve">A substantially </w:t>
            </w:r>
            <w:r w:rsidRPr="00F005BE" w:rsidR="001F3C63">
              <w:rPr>
                <w:sz w:val="22"/>
                <w:szCs w:val="22"/>
              </w:rPr>
              <w:t xml:space="preserve">responsive </w:t>
            </w:r>
            <w:r w:rsidRPr="00F005BE" w:rsidR="00EF50CB">
              <w:rPr>
                <w:sz w:val="22"/>
                <w:szCs w:val="22"/>
              </w:rPr>
              <w:t>Tender</w:t>
            </w:r>
            <w:r w:rsidRPr="00F005BE" w:rsidR="00942851">
              <w:rPr>
                <w:sz w:val="22"/>
                <w:szCs w:val="22"/>
              </w:rPr>
              <w:t xml:space="preserve"> </w:t>
            </w:r>
            <w:r w:rsidRPr="00F005BE" w:rsidR="001F3C63">
              <w:rPr>
                <w:sz w:val="22"/>
                <w:szCs w:val="22"/>
              </w:rPr>
              <w:t>is one that meets the requirements of the Tender Document</w:t>
            </w:r>
            <w:r w:rsidRPr="00F005BE" w:rsidR="00942851">
              <w:rPr>
                <w:sz w:val="22"/>
                <w:szCs w:val="22"/>
              </w:rPr>
              <w:t>s</w:t>
            </w:r>
            <w:r w:rsidRPr="00F005BE" w:rsidR="001F3C63">
              <w:rPr>
                <w:sz w:val="22"/>
                <w:szCs w:val="22"/>
              </w:rPr>
              <w:t xml:space="preserve"> without </w:t>
            </w:r>
            <w:r w:rsidRPr="00F005BE" w:rsidR="00036D59">
              <w:rPr>
                <w:sz w:val="22"/>
                <w:szCs w:val="22"/>
              </w:rPr>
              <w:t>significant</w:t>
            </w:r>
            <w:r w:rsidRPr="00F005BE" w:rsidR="001F3C63">
              <w:rPr>
                <w:sz w:val="22"/>
                <w:szCs w:val="22"/>
              </w:rPr>
              <w:t xml:space="preserve"> deviation, reservation, or omission</w:t>
            </w:r>
            <w:r w:rsidRPr="00F005BE" w:rsidR="00175F80">
              <w:rPr>
                <w:sz w:val="22"/>
                <w:szCs w:val="22"/>
              </w:rPr>
              <w:t xml:space="preserve"> as defined </w:t>
            </w:r>
            <w:r w:rsidRPr="00F005BE" w:rsidR="00A213E4">
              <w:rPr>
                <w:sz w:val="22"/>
                <w:szCs w:val="22"/>
              </w:rPr>
              <w:t>below:</w:t>
            </w:r>
            <w:r w:rsidRPr="00F005BE" w:rsidR="001F3C63">
              <w:rPr>
                <w:sz w:val="22"/>
                <w:szCs w:val="22"/>
              </w:rPr>
              <w:t xml:space="preserve">  </w:t>
            </w:r>
          </w:p>
        </w:tc>
      </w:tr>
      <w:tr w:rsidRPr="00F005BE" w:rsidR="001F3C63" w:rsidTr="002416D0" w14:paraId="074F2C01" w14:textId="77777777">
        <w:trPr>
          <w:jc w:val="center"/>
          <w:trPrChange w:author="Chris Smith" w:date="2021-01-16T10:37:00Z" w:id="538">
            <w:trPr>
              <w:jc w:val="center"/>
            </w:trPr>
          </w:trPrChange>
        </w:trPr>
        <w:tc>
          <w:tcPr>
            <w:tcW w:w="2127" w:type="dxa"/>
            <w:tcPrChange w:author="Chris Smith" w:date="2021-01-16T10:37:00Z" w:id="539">
              <w:tcPr>
                <w:tcW w:w="2015" w:type="dxa"/>
              </w:tcPr>
            </w:tcPrChange>
          </w:tcPr>
          <w:p w:rsidRPr="00F005BE" w:rsidR="001F3C63" w:rsidP="00507965" w:rsidRDefault="001F3C63" w14:paraId="36F3C5B6" w14:textId="77777777">
            <w:pPr>
              <w:ind w:left="720"/>
              <w:rPr>
                <w:sz w:val="22"/>
                <w:szCs w:val="22"/>
              </w:rPr>
            </w:pPr>
          </w:p>
        </w:tc>
        <w:tc>
          <w:tcPr>
            <w:tcW w:w="7741" w:type="dxa"/>
            <w:hideMark/>
            <w:tcPrChange w:author="Chris Smith" w:date="2021-01-16T10:37:00Z" w:id="540">
              <w:tcPr>
                <w:tcW w:w="7741" w:type="dxa"/>
                <w:hideMark/>
              </w:tcPr>
            </w:tcPrChange>
          </w:tcPr>
          <w:p w:rsidRPr="00F005BE" w:rsidR="001F3C63" w:rsidP="00F4784A" w:rsidRDefault="001F3C63" w14:paraId="40F4B84D" w14:textId="77777777">
            <w:pPr>
              <w:spacing w:after="160"/>
              <w:ind w:left="972" w:hanging="450"/>
              <w:jc w:val="both"/>
              <w:rPr>
                <w:sz w:val="22"/>
                <w:szCs w:val="22"/>
              </w:rPr>
            </w:pPr>
            <w:r w:rsidRPr="00F005BE">
              <w:rPr>
                <w:iCs/>
                <w:sz w:val="22"/>
                <w:szCs w:val="22"/>
              </w:rPr>
              <w:t>(a)</w:t>
            </w:r>
            <w:r w:rsidRPr="00F005BE">
              <w:rPr>
                <w:sz w:val="22"/>
                <w:szCs w:val="22"/>
              </w:rPr>
              <w:tab/>
            </w:r>
            <w:r w:rsidRPr="00F005BE">
              <w:rPr>
                <w:b/>
                <w:iCs/>
                <w:sz w:val="22"/>
                <w:szCs w:val="22"/>
              </w:rPr>
              <w:t>“Deviation”</w:t>
            </w:r>
            <w:r w:rsidRPr="00F005BE">
              <w:rPr>
                <w:iCs/>
                <w:sz w:val="22"/>
                <w:szCs w:val="22"/>
              </w:rPr>
              <w:t xml:space="preserve"> is a departure from the </w:t>
            </w:r>
            <w:r w:rsidRPr="00F005BE" w:rsidR="00942851">
              <w:rPr>
                <w:iCs/>
                <w:sz w:val="22"/>
                <w:szCs w:val="22"/>
              </w:rPr>
              <w:t xml:space="preserve">technical </w:t>
            </w:r>
            <w:r w:rsidRPr="00F005BE">
              <w:rPr>
                <w:iCs/>
                <w:sz w:val="22"/>
                <w:szCs w:val="22"/>
              </w:rPr>
              <w:t>requirements specified in the Tender Document</w:t>
            </w:r>
            <w:r w:rsidRPr="00F005BE" w:rsidR="00942851">
              <w:rPr>
                <w:iCs/>
                <w:sz w:val="22"/>
                <w:szCs w:val="22"/>
              </w:rPr>
              <w:t>s</w:t>
            </w:r>
            <w:r w:rsidRPr="00F005BE">
              <w:rPr>
                <w:iCs/>
                <w:sz w:val="22"/>
                <w:szCs w:val="22"/>
              </w:rPr>
              <w:t xml:space="preserve">; </w:t>
            </w:r>
          </w:p>
        </w:tc>
      </w:tr>
      <w:tr w:rsidRPr="00F005BE" w:rsidR="001F3C63" w:rsidTr="002416D0" w14:paraId="35FDCBE1" w14:textId="77777777">
        <w:trPr>
          <w:jc w:val="center"/>
          <w:trPrChange w:author="Chris Smith" w:date="2021-01-16T10:37:00Z" w:id="541">
            <w:trPr>
              <w:jc w:val="center"/>
            </w:trPr>
          </w:trPrChange>
        </w:trPr>
        <w:tc>
          <w:tcPr>
            <w:tcW w:w="2127" w:type="dxa"/>
            <w:tcPrChange w:author="Chris Smith" w:date="2021-01-16T10:37:00Z" w:id="542">
              <w:tcPr>
                <w:tcW w:w="2015" w:type="dxa"/>
              </w:tcPr>
            </w:tcPrChange>
          </w:tcPr>
          <w:p w:rsidRPr="00F005BE" w:rsidR="001F3C63" w:rsidP="00507965" w:rsidRDefault="001F3C63" w14:paraId="0357E787" w14:textId="77777777">
            <w:pPr>
              <w:ind w:left="720"/>
              <w:rPr>
                <w:sz w:val="22"/>
                <w:szCs w:val="22"/>
              </w:rPr>
            </w:pPr>
          </w:p>
        </w:tc>
        <w:tc>
          <w:tcPr>
            <w:tcW w:w="7741" w:type="dxa"/>
            <w:hideMark/>
            <w:tcPrChange w:author="Chris Smith" w:date="2021-01-16T10:37:00Z" w:id="543">
              <w:tcPr>
                <w:tcW w:w="7741" w:type="dxa"/>
                <w:hideMark/>
              </w:tcPr>
            </w:tcPrChange>
          </w:tcPr>
          <w:p w:rsidRPr="00F005BE" w:rsidR="001F3C63" w:rsidP="00F4784A" w:rsidRDefault="001F3C63" w14:paraId="5E59CC41" w14:textId="77777777">
            <w:pPr>
              <w:spacing w:after="160"/>
              <w:ind w:left="972" w:hanging="450"/>
              <w:jc w:val="both"/>
              <w:rPr>
                <w:sz w:val="22"/>
                <w:szCs w:val="22"/>
              </w:rPr>
            </w:pPr>
            <w:r w:rsidRPr="00F005BE">
              <w:rPr>
                <w:iCs/>
                <w:sz w:val="22"/>
                <w:szCs w:val="22"/>
              </w:rPr>
              <w:t>(b)</w:t>
            </w:r>
            <w:r w:rsidRPr="00F005BE">
              <w:rPr>
                <w:sz w:val="22"/>
                <w:szCs w:val="22"/>
              </w:rPr>
              <w:tab/>
            </w:r>
            <w:r w:rsidRPr="00F005BE">
              <w:rPr>
                <w:iCs/>
                <w:sz w:val="22"/>
                <w:szCs w:val="22"/>
              </w:rPr>
              <w:t>“</w:t>
            </w:r>
            <w:r w:rsidRPr="00F005BE">
              <w:rPr>
                <w:b/>
                <w:iCs/>
                <w:sz w:val="22"/>
                <w:szCs w:val="22"/>
              </w:rPr>
              <w:t>Reservation”</w:t>
            </w:r>
            <w:r w:rsidRPr="00F005BE">
              <w:rPr>
                <w:iCs/>
                <w:sz w:val="22"/>
                <w:szCs w:val="22"/>
              </w:rPr>
              <w:t xml:space="preserve"> is the setting of limiting conditions or withholding from complete acceptance of the </w:t>
            </w:r>
            <w:r w:rsidRPr="00F005BE" w:rsidR="00942851">
              <w:rPr>
                <w:iCs/>
                <w:sz w:val="22"/>
                <w:szCs w:val="22"/>
              </w:rPr>
              <w:t xml:space="preserve">technical </w:t>
            </w:r>
            <w:r w:rsidRPr="00F005BE">
              <w:rPr>
                <w:iCs/>
                <w:sz w:val="22"/>
                <w:szCs w:val="22"/>
              </w:rPr>
              <w:t>requirements specified in the Tender Document</w:t>
            </w:r>
            <w:r w:rsidRPr="00F005BE" w:rsidR="00942851">
              <w:rPr>
                <w:iCs/>
                <w:sz w:val="22"/>
                <w:szCs w:val="22"/>
              </w:rPr>
              <w:t>s</w:t>
            </w:r>
            <w:r w:rsidRPr="00F005BE">
              <w:rPr>
                <w:iCs/>
                <w:sz w:val="22"/>
                <w:szCs w:val="22"/>
              </w:rPr>
              <w:t>; and</w:t>
            </w:r>
          </w:p>
        </w:tc>
      </w:tr>
      <w:tr w:rsidRPr="00F005BE" w:rsidR="001F3C63" w:rsidTr="002416D0" w14:paraId="241E7EF8" w14:textId="77777777">
        <w:trPr>
          <w:jc w:val="center"/>
          <w:trPrChange w:author="Chris Smith" w:date="2021-01-16T10:37:00Z" w:id="544">
            <w:trPr>
              <w:jc w:val="center"/>
            </w:trPr>
          </w:trPrChange>
        </w:trPr>
        <w:tc>
          <w:tcPr>
            <w:tcW w:w="2127" w:type="dxa"/>
            <w:tcPrChange w:author="Chris Smith" w:date="2021-01-16T10:37:00Z" w:id="545">
              <w:tcPr>
                <w:tcW w:w="2015" w:type="dxa"/>
              </w:tcPr>
            </w:tcPrChange>
          </w:tcPr>
          <w:p w:rsidRPr="00F005BE" w:rsidR="001F3C63" w:rsidP="00507965" w:rsidRDefault="001F3C63" w14:paraId="648350A6" w14:textId="77777777">
            <w:pPr>
              <w:ind w:left="720"/>
              <w:rPr>
                <w:sz w:val="22"/>
                <w:szCs w:val="22"/>
              </w:rPr>
            </w:pPr>
          </w:p>
        </w:tc>
        <w:tc>
          <w:tcPr>
            <w:tcW w:w="7741" w:type="dxa"/>
            <w:hideMark/>
            <w:tcPrChange w:author="Chris Smith" w:date="2021-01-16T10:37:00Z" w:id="546">
              <w:tcPr>
                <w:tcW w:w="7741" w:type="dxa"/>
                <w:hideMark/>
              </w:tcPr>
            </w:tcPrChange>
          </w:tcPr>
          <w:p w:rsidRPr="00F005BE" w:rsidR="001F3C63" w:rsidP="00F4784A" w:rsidRDefault="001F3C63" w14:paraId="1CB9EF50" w14:textId="440C99FF">
            <w:pPr>
              <w:spacing w:after="200"/>
              <w:ind w:left="972" w:hanging="450"/>
              <w:jc w:val="both"/>
              <w:rPr>
                <w:sz w:val="22"/>
                <w:szCs w:val="22"/>
              </w:rPr>
            </w:pPr>
            <w:r w:rsidRPr="00F005BE">
              <w:rPr>
                <w:iCs/>
                <w:sz w:val="22"/>
                <w:szCs w:val="22"/>
              </w:rPr>
              <w:t>(c)</w:t>
            </w:r>
            <w:r w:rsidRPr="00F005BE">
              <w:rPr>
                <w:sz w:val="22"/>
                <w:szCs w:val="22"/>
              </w:rPr>
              <w:tab/>
            </w:r>
            <w:r w:rsidRPr="00F005BE">
              <w:rPr>
                <w:b/>
                <w:iCs/>
                <w:sz w:val="22"/>
                <w:szCs w:val="22"/>
              </w:rPr>
              <w:t>“Omission”</w:t>
            </w:r>
            <w:r w:rsidRPr="00F005BE">
              <w:rPr>
                <w:iCs/>
                <w:sz w:val="22"/>
                <w:szCs w:val="22"/>
              </w:rPr>
              <w:t xml:space="preserve"> is the failure to submit part or all</w:t>
            </w:r>
            <w:r w:rsidRPr="00F005BE" w:rsidR="00D271FD">
              <w:rPr>
                <w:iCs/>
                <w:sz w:val="22"/>
                <w:szCs w:val="22"/>
              </w:rPr>
              <w:t xml:space="preserve"> </w:t>
            </w:r>
            <w:r w:rsidRPr="00F005BE">
              <w:rPr>
                <w:iCs/>
                <w:sz w:val="22"/>
                <w:szCs w:val="22"/>
              </w:rPr>
              <w:t>of the information or documentation required in the Tender Document</w:t>
            </w:r>
            <w:r w:rsidRPr="00F005BE" w:rsidR="00942851">
              <w:rPr>
                <w:iCs/>
                <w:sz w:val="22"/>
                <w:szCs w:val="22"/>
              </w:rPr>
              <w:t>s</w:t>
            </w:r>
            <w:r w:rsidRPr="00F005BE">
              <w:rPr>
                <w:iCs/>
                <w:sz w:val="22"/>
                <w:szCs w:val="22"/>
              </w:rPr>
              <w:t>.</w:t>
            </w:r>
          </w:p>
        </w:tc>
      </w:tr>
      <w:tr w:rsidRPr="00F005BE" w:rsidR="001F3C63" w:rsidTr="002416D0" w14:paraId="7B1880EC" w14:textId="77777777">
        <w:trPr>
          <w:jc w:val="center"/>
          <w:trPrChange w:author="Chris Smith" w:date="2021-01-16T10:37:00Z" w:id="547">
            <w:trPr>
              <w:jc w:val="center"/>
            </w:trPr>
          </w:trPrChange>
        </w:trPr>
        <w:tc>
          <w:tcPr>
            <w:tcW w:w="2127" w:type="dxa"/>
            <w:tcPrChange w:author="Chris Smith" w:date="2021-01-16T10:37:00Z" w:id="548">
              <w:tcPr>
                <w:tcW w:w="2015" w:type="dxa"/>
              </w:tcPr>
            </w:tcPrChange>
          </w:tcPr>
          <w:p w:rsidRPr="00F005BE" w:rsidR="001F3C63" w:rsidP="00507965" w:rsidRDefault="001F3C63" w14:paraId="40F9BEB2" w14:textId="77777777">
            <w:pPr>
              <w:spacing w:after="200"/>
              <w:ind w:left="360"/>
              <w:rPr>
                <w:sz w:val="22"/>
                <w:szCs w:val="22"/>
              </w:rPr>
            </w:pPr>
          </w:p>
        </w:tc>
        <w:tc>
          <w:tcPr>
            <w:tcW w:w="7741" w:type="dxa"/>
            <w:hideMark/>
            <w:tcPrChange w:author="Chris Smith" w:date="2021-01-16T10:37:00Z" w:id="549">
              <w:tcPr>
                <w:tcW w:w="7741" w:type="dxa"/>
                <w:hideMark/>
              </w:tcPr>
            </w:tcPrChange>
          </w:tcPr>
          <w:p w:rsidRPr="00F005BE" w:rsidR="001F3C63" w:rsidP="00375EF9" w:rsidRDefault="001F3C63" w14:paraId="48157AE5" w14:textId="745ABA2D">
            <w:pPr>
              <w:numPr>
                <w:ilvl w:val="0"/>
                <w:numId w:val="39"/>
              </w:numPr>
              <w:spacing w:after="200"/>
              <w:jc w:val="both"/>
              <w:rPr>
                <w:sz w:val="22"/>
                <w:szCs w:val="22"/>
              </w:rPr>
            </w:pPr>
            <w:r w:rsidRPr="00F005BE">
              <w:rPr>
                <w:sz w:val="22"/>
                <w:szCs w:val="22"/>
              </w:rPr>
              <w:t xml:space="preserve">A </w:t>
            </w:r>
            <w:r w:rsidRPr="00F005BE" w:rsidR="000E15FF">
              <w:rPr>
                <w:sz w:val="22"/>
                <w:szCs w:val="22"/>
              </w:rPr>
              <w:t xml:space="preserve">material </w:t>
            </w:r>
            <w:r w:rsidRPr="00F005BE" w:rsidR="00175F80">
              <w:rPr>
                <w:sz w:val="22"/>
                <w:szCs w:val="22"/>
              </w:rPr>
              <w:t>D</w:t>
            </w:r>
            <w:r w:rsidRPr="00F005BE">
              <w:rPr>
                <w:sz w:val="22"/>
                <w:szCs w:val="22"/>
              </w:rPr>
              <w:t xml:space="preserve">eviation, </w:t>
            </w:r>
            <w:r w:rsidRPr="00F005BE" w:rsidR="00175F80">
              <w:rPr>
                <w:sz w:val="22"/>
                <w:szCs w:val="22"/>
              </w:rPr>
              <w:t>R</w:t>
            </w:r>
            <w:r w:rsidRPr="00F005BE">
              <w:rPr>
                <w:sz w:val="22"/>
                <w:szCs w:val="22"/>
              </w:rPr>
              <w:t xml:space="preserve">eservation, or </w:t>
            </w:r>
            <w:r w:rsidRPr="00F005BE" w:rsidR="00175F80">
              <w:rPr>
                <w:sz w:val="22"/>
                <w:szCs w:val="22"/>
              </w:rPr>
              <w:t>O</w:t>
            </w:r>
            <w:r w:rsidRPr="00F005BE">
              <w:rPr>
                <w:sz w:val="22"/>
                <w:szCs w:val="22"/>
              </w:rPr>
              <w:t xml:space="preserve">mission is one that, </w:t>
            </w:r>
          </w:p>
        </w:tc>
      </w:tr>
      <w:tr w:rsidRPr="00F005BE" w:rsidR="001F3C63" w:rsidTr="002416D0" w14:paraId="7873F71D" w14:textId="77777777">
        <w:trPr>
          <w:jc w:val="center"/>
          <w:trPrChange w:author="Chris Smith" w:date="2021-01-16T10:37:00Z" w:id="550">
            <w:trPr>
              <w:jc w:val="center"/>
            </w:trPr>
          </w:trPrChange>
        </w:trPr>
        <w:tc>
          <w:tcPr>
            <w:tcW w:w="2127" w:type="dxa"/>
            <w:tcPrChange w:author="Chris Smith" w:date="2021-01-16T10:37:00Z" w:id="551">
              <w:tcPr>
                <w:tcW w:w="2015" w:type="dxa"/>
              </w:tcPr>
            </w:tcPrChange>
          </w:tcPr>
          <w:p w:rsidRPr="00F005BE" w:rsidR="001F3C63" w:rsidP="00507965" w:rsidRDefault="001F3C63" w14:paraId="7616E6DA" w14:textId="77777777">
            <w:pPr>
              <w:ind w:left="720"/>
              <w:rPr>
                <w:sz w:val="22"/>
                <w:szCs w:val="22"/>
              </w:rPr>
            </w:pPr>
          </w:p>
        </w:tc>
        <w:tc>
          <w:tcPr>
            <w:tcW w:w="7741" w:type="dxa"/>
            <w:hideMark/>
            <w:tcPrChange w:author="Chris Smith" w:date="2021-01-16T10:37:00Z" w:id="552">
              <w:tcPr>
                <w:tcW w:w="7741" w:type="dxa"/>
                <w:hideMark/>
              </w:tcPr>
            </w:tcPrChange>
          </w:tcPr>
          <w:p w:rsidRPr="00F005BE" w:rsidR="001F3C63" w:rsidP="00375EF9" w:rsidRDefault="001F3C63" w14:paraId="67A3229E" w14:textId="77777777">
            <w:pPr>
              <w:spacing w:after="160"/>
              <w:ind w:left="970" w:hanging="448"/>
              <w:jc w:val="both"/>
              <w:rPr>
                <w:iCs/>
                <w:sz w:val="22"/>
                <w:szCs w:val="22"/>
              </w:rPr>
            </w:pPr>
            <w:r w:rsidRPr="00F005BE">
              <w:rPr>
                <w:iCs/>
                <w:sz w:val="22"/>
                <w:szCs w:val="22"/>
              </w:rPr>
              <w:t>(a)</w:t>
            </w:r>
            <w:r w:rsidRPr="00F005BE">
              <w:rPr>
                <w:sz w:val="22"/>
                <w:szCs w:val="22"/>
              </w:rPr>
              <w:t xml:space="preserve"> </w:t>
            </w:r>
            <w:r w:rsidRPr="00F005BE">
              <w:rPr>
                <w:sz w:val="22"/>
                <w:szCs w:val="22"/>
              </w:rPr>
              <w:tab/>
            </w:r>
            <w:r w:rsidRPr="00F005BE">
              <w:rPr>
                <w:iCs/>
                <w:sz w:val="22"/>
                <w:szCs w:val="22"/>
              </w:rPr>
              <w:t>if accepted, would:</w:t>
            </w:r>
          </w:p>
        </w:tc>
      </w:tr>
      <w:tr w:rsidRPr="00F005BE" w:rsidR="001F3C63" w:rsidTr="002416D0" w14:paraId="7CC084BD" w14:textId="77777777">
        <w:trPr>
          <w:jc w:val="center"/>
          <w:trPrChange w:author="Chris Smith" w:date="2021-01-16T10:37:00Z" w:id="553">
            <w:trPr>
              <w:jc w:val="center"/>
            </w:trPr>
          </w:trPrChange>
        </w:trPr>
        <w:tc>
          <w:tcPr>
            <w:tcW w:w="2127" w:type="dxa"/>
            <w:tcPrChange w:author="Chris Smith" w:date="2021-01-16T10:37:00Z" w:id="554">
              <w:tcPr>
                <w:tcW w:w="2015" w:type="dxa"/>
              </w:tcPr>
            </w:tcPrChange>
          </w:tcPr>
          <w:p w:rsidRPr="00F005BE" w:rsidR="001F3C63" w:rsidP="00507965" w:rsidRDefault="001F3C63" w14:paraId="13DC0D12" w14:textId="77777777">
            <w:pPr>
              <w:ind w:left="720"/>
              <w:rPr>
                <w:sz w:val="22"/>
                <w:szCs w:val="22"/>
              </w:rPr>
            </w:pPr>
          </w:p>
        </w:tc>
        <w:tc>
          <w:tcPr>
            <w:tcW w:w="7741" w:type="dxa"/>
            <w:hideMark/>
            <w:tcPrChange w:author="Chris Smith" w:date="2021-01-16T10:37:00Z" w:id="555">
              <w:tcPr>
                <w:tcW w:w="7741" w:type="dxa"/>
                <w:hideMark/>
              </w:tcPr>
            </w:tcPrChange>
          </w:tcPr>
          <w:p w:rsidRPr="00F005BE" w:rsidR="001F3C63" w:rsidP="00375EF9" w:rsidRDefault="001F3C63" w14:paraId="7BEE36FD" w14:textId="36BC68C8">
            <w:pPr>
              <w:ind w:left="1424" w:hanging="539"/>
              <w:jc w:val="both"/>
              <w:rPr>
                <w:iCs/>
                <w:sz w:val="22"/>
                <w:szCs w:val="22"/>
              </w:rPr>
            </w:pPr>
            <w:r w:rsidRPr="00F005BE">
              <w:rPr>
                <w:iCs/>
                <w:sz w:val="22"/>
                <w:szCs w:val="22"/>
              </w:rPr>
              <w:t>(</w:t>
            </w:r>
            <w:proofErr w:type="spellStart"/>
            <w:r w:rsidRPr="00F005BE">
              <w:rPr>
                <w:iCs/>
                <w:sz w:val="22"/>
                <w:szCs w:val="22"/>
              </w:rPr>
              <w:t>i</w:t>
            </w:r>
            <w:proofErr w:type="spellEnd"/>
            <w:r w:rsidRPr="00F005BE">
              <w:rPr>
                <w:iCs/>
                <w:sz w:val="22"/>
                <w:szCs w:val="22"/>
              </w:rPr>
              <w:t>)</w:t>
            </w:r>
            <w:r w:rsidRPr="00F005BE">
              <w:rPr>
                <w:sz w:val="22"/>
                <w:szCs w:val="22"/>
              </w:rPr>
              <w:tab/>
            </w:r>
            <w:r w:rsidRPr="00F005BE">
              <w:rPr>
                <w:iCs/>
                <w:sz w:val="22"/>
                <w:szCs w:val="22"/>
              </w:rPr>
              <w:t xml:space="preserve">affect in any substantial way the scope, quality, or performance of the Requirements as specified in Section </w:t>
            </w:r>
            <w:r w:rsidRPr="00F005BE" w:rsidR="00F4399B">
              <w:rPr>
                <w:iCs/>
                <w:sz w:val="22"/>
                <w:szCs w:val="22"/>
              </w:rPr>
              <w:t>II</w:t>
            </w:r>
            <w:r w:rsidRPr="00F005BE">
              <w:rPr>
                <w:iCs/>
                <w:sz w:val="22"/>
                <w:szCs w:val="22"/>
              </w:rPr>
              <w:t>; or</w:t>
            </w:r>
          </w:p>
        </w:tc>
      </w:tr>
      <w:tr w:rsidRPr="00F005BE" w:rsidR="001F3C63" w:rsidTr="002416D0" w14:paraId="045326B3" w14:textId="77777777">
        <w:trPr>
          <w:cantSplit/>
          <w:jc w:val="center"/>
          <w:trPrChange w:author="Chris Smith" w:date="2021-01-16T10:37:00Z" w:id="556">
            <w:trPr>
              <w:cantSplit/>
              <w:jc w:val="center"/>
            </w:trPr>
          </w:trPrChange>
        </w:trPr>
        <w:tc>
          <w:tcPr>
            <w:tcW w:w="2127" w:type="dxa"/>
            <w:tcPrChange w:author="Chris Smith" w:date="2021-01-16T10:37:00Z" w:id="557">
              <w:tcPr>
                <w:tcW w:w="2015" w:type="dxa"/>
              </w:tcPr>
            </w:tcPrChange>
          </w:tcPr>
          <w:p w:rsidRPr="00F005BE" w:rsidR="001F3C63" w:rsidP="00507965" w:rsidRDefault="001F3C63" w14:paraId="00B1382E" w14:textId="77777777">
            <w:pPr>
              <w:ind w:left="720"/>
              <w:rPr>
                <w:sz w:val="22"/>
                <w:szCs w:val="22"/>
              </w:rPr>
            </w:pPr>
          </w:p>
        </w:tc>
        <w:tc>
          <w:tcPr>
            <w:tcW w:w="7741" w:type="dxa"/>
            <w:hideMark/>
            <w:tcPrChange w:author="Chris Smith" w:date="2021-01-16T10:37:00Z" w:id="558">
              <w:tcPr>
                <w:tcW w:w="7741" w:type="dxa"/>
                <w:hideMark/>
              </w:tcPr>
            </w:tcPrChange>
          </w:tcPr>
          <w:p w:rsidRPr="00F005BE" w:rsidR="001F3C63" w:rsidP="00375EF9" w:rsidRDefault="001F3C63" w14:paraId="29C4F762" w14:textId="67A0EA7F">
            <w:pPr>
              <w:spacing w:after="200"/>
              <w:ind w:left="1422" w:hanging="540"/>
              <w:jc w:val="both"/>
              <w:rPr>
                <w:iCs/>
                <w:sz w:val="22"/>
                <w:szCs w:val="22"/>
              </w:rPr>
            </w:pPr>
            <w:r w:rsidRPr="00F005BE">
              <w:rPr>
                <w:iCs/>
                <w:sz w:val="22"/>
                <w:szCs w:val="22"/>
              </w:rPr>
              <w:t>(ii)</w:t>
            </w:r>
            <w:r w:rsidRPr="00F005BE">
              <w:rPr>
                <w:sz w:val="22"/>
                <w:szCs w:val="22"/>
              </w:rPr>
              <w:tab/>
            </w:r>
            <w:r w:rsidRPr="00F005BE">
              <w:rPr>
                <w:iCs/>
                <w:sz w:val="22"/>
                <w:szCs w:val="22"/>
              </w:rPr>
              <w:t xml:space="preserve">limit in any substantial way, inconsistent with the Tender Document, the </w:t>
            </w:r>
            <w:r w:rsidRPr="00F005BE" w:rsidR="00926FA9">
              <w:rPr>
                <w:iCs/>
                <w:sz w:val="22"/>
                <w:szCs w:val="22"/>
              </w:rPr>
              <w:t>Contracting Authority</w:t>
            </w:r>
            <w:r w:rsidRPr="00F005BE" w:rsidR="00175F80">
              <w:rPr>
                <w:iCs/>
                <w:sz w:val="22"/>
                <w:szCs w:val="22"/>
              </w:rPr>
              <w:t>’s</w:t>
            </w:r>
            <w:r w:rsidRPr="00F005BE">
              <w:rPr>
                <w:iCs/>
                <w:sz w:val="22"/>
                <w:szCs w:val="22"/>
              </w:rPr>
              <w:t xml:space="preserve"> rights or the</w:t>
            </w:r>
            <w:r w:rsidRPr="00F005BE" w:rsidR="00942851">
              <w:rPr>
                <w:iCs/>
                <w:sz w:val="22"/>
                <w:szCs w:val="22"/>
              </w:rPr>
              <w:t xml:space="preserve"> </w:t>
            </w:r>
            <w:r w:rsidRPr="00F005BE" w:rsidR="00F345BD">
              <w:rPr>
                <w:iCs/>
                <w:sz w:val="22"/>
                <w:szCs w:val="22"/>
              </w:rPr>
              <w:t>Economic Operator</w:t>
            </w:r>
            <w:r w:rsidRPr="00F005BE">
              <w:rPr>
                <w:iCs/>
                <w:sz w:val="22"/>
                <w:szCs w:val="22"/>
              </w:rPr>
              <w:t xml:space="preserve">’s obligations under the proposed </w:t>
            </w:r>
            <w:r w:rsidRPr="00F005BE" w:rsidR="000A3279">
              <w:rPr>
                <w:iCs/>
                <w:sz w:val="22"/>
                <w:szCs w:val="22"/>
              </w:rPr>
              <w:t>Contract</w:t>
            </w:r>
            <w:r w:rsidRPr="00F005BE">
              <w:rPr>
                <w:iCs/>
                <w:sz w:val="22"/>
                <w:szCs w:val="22"/>
              </w:rPr>
              <w:t xml:space="preserve">; </w:t>
            </w:r>
          </w:p>
        </w:tc>
      </w:tr>
      <w:tr w:rsidRPr="00F005BE" w:rsidR="001F3C63" w:rsidTr="002416D0" w14:paraId="3048F787" w14:textId="77777777">
        <w:trPr>
          <w:jc w:val="center"/>
          <w:trPrChange w:author="Chris Smith" w:date="2021-01-16T10:37:00Z" w:id="559">
            <w:trPr>
              <w:jc w:val="center"/>
            </w:trPr>
          </w:trPrChange>
        </w:trPr>
        <w:tc>
          <w:tcPr>
            <w:tcW w:w="2127" w:type="dxa"/>
            <w:tcPrChange w:author="Chris Smith" w:date="2021-01-16T10:37:00Z" w:id="560">
              <w:tcPr>
                <w:tcW w:w="2015" w:type="dxa"/>
              </w:tcPr>
            </w:tcPrChange>
          </w:tcPr>
          <w:p w:rsidRPr="00F005BE" w:rsidR="001F3C63" w:rsidP="00507965" w:rsidRDefault="001F3C63" w14:paraId="05005392" w14:textId="77777777">
            <w:pPr>
              <w:ind w:left="720"/>
              <w:rPr>
                <w:sz w:val="22"/>
                <w:szCs w:val="22"/>
              </w:rPr>
            </w:pPr>
          </w:p>
        </w:tc>
        <w:tc>
          <w:tcPr>
            <w:tcW w:w="7741" w:type="dxa"/>
            <w:hideMark/>
            <w:tcPrChange w:author="Chris Smith" w:date="2021-01-16T10:37:00Z" w:id="561">
              <w:tcPr>
                <w:tcW w:w="7741" w:type="dxa"/>
                <w:hideMark/>
              </w:tcPr>
            </w:tcPrChange>
          </w:tcPr>
          <w:p w:rsidRPr="00F005BE" w:rsidR="001F3C63" w:rsidP="00375EF9" w:rsidRDefault="001F3C63" w14:paraId="7892BC26" w14:textId="78CED167">
            <w:pPr>
              <w:spacing w:after="200"/>
              <w:ind w:left="972" w:hanging="450"/>
              <w:jc w:val="both"/>
              <w:rPr>
                <w:sz w:val="22"/>
                <w:szCs w:val="22"/>
              </w:rPr>
            </w:pPr>
            <w:r w:rsidRPr="00F005BE">
              <w:rPr>
                <w:iCs/>
                <w:sz w:val="22"/>
                <w:szCs w:val="22"/>
              </w:rPr>
              <w:t>(b)</w:t>
            </w:r>
            <w:r w:rsidRPr="00F005BE">
              <w:rPr>
                <w:sz w:val="22"/>
                <w:szCs w:val="22"/>
              </w:rPr>
              <w:tab/>
            </w:r>
            <w:r w:rsidRPr="00F005BE">
              <w:rPr>
                <w:iCs/>
                <w:sz w:val="22"/>
                <w:szCs w:val="22"/>
              </w:rPr>
              <w:t xml:space="preserve">if rectified, would </w:t>
            </w:r>
            <w:r w:rsidRPr="00F005BE" w:rsidR="00275687">
              <w:rPr>
                <w:iCs/>
                <w:sz w:val="22"/>
                <w:szCs w:val="22"/>
              </w:rPr>
              <w:t xml:space="preserve">either </w:t>
            </w:r>
            <w:r w:rsidRPr="00F005BE">
              <w:rPr>
                <w:iCs/>
                <w:sz w:val="22"/>
                <w:szCs w:val="22"/>
              </w:rPr>
              <w:t>unfairly affect the competitive position of other</w:t>
            </w:r>
            <w:r w:rsidRPr="00F005BE" w:rsidR="00942851">
              <w:rPr>
                <w:iCs/>
                <w:sz w:val="22"/>
                <w:szCs w:val="22"/>
              </w:rPr>
              <w:t xml:space="preserve"> </w:t>
            </w:r>
            <w:r w:rsidRPr="00F005BE" w:rsidR="00275687">
              <w:rPr>
                <w:iCs/>
                <w:sz w:val="22"/>
                <w:szCs w:val="22"/>
              </w:rPr>
              <w:t>Tenderers</w:t>
            </w:r>
            <w:r w:rsidRPr="00F005BE" w:rsidR="00942851">
              <w:rPr>
                <w:iCs/>
                <w:sz w:val="22"/>
                <w:szCs w:val="22"/>
              </w:rPr>
              <w:t xml:space="preserve"> presenting</w:t>
            </w:r>
            <w:r w:rsidRPr="00F005BE">
              <w:rPr>
                <w:iCs/>
                <w:sz w:val="22"/>
                <w:szCs w:val="22"/>
              </w:rPr>
              <w:t xml:space="preserve"> substantially responsive</w:t>
            </w:r>
            <w:r w:rsidRPr="00F005BE" w:rsidR="00EF50CB">
              <w:rPr>
                <w:iCs/>
                <w:sz w:val="22"/>
                <w:szCs w:val="22"/>
              </w:rPr>
              <w:t xml:space="preserve"> Tender</w:t>
            </w:r>
            <w:r w:rsidRPr="00F005BE" w:rsidR="00F345BD">
              <w:rPr>
                <w:iCs/>
                <w:sz w:val="22"/>
                <w:szCs w:val="22"/>
              </w:rPr>
              <w:t>s</w:t>
            </w:r>
            <w:r w:rsidRPr="00F005BE" w:rsidR="00275687">
              <w:rPr>
                <w:iCs/>
                <w:sz w:val="22"/>
                <w:szCs w:val="22"/>
              </w:rPr>
              <w:t xml:space="preserve"> or upset the principle of equal treatment</w:t>
            </w:r>
            <w:r w:rsidRPr="00F005BE">
              <w:rPr>
                <w:iCs/>
                <w:sz w:val="22"/>
                <w:szCs w:val="22"/>
              </w:rPr>
              <w:t>.</w:t>
            </w:r>
          </w:p>
        </w:tc>
      </w:tr>
      <w:tr w:rsidRPr="00F005BE" w:rsidR="001F3C63" w:rsidTr="002416D0" w14:paraId="09D24717" w14:textId="77777777">
        <w:trPr>
          <w:jc w:val="center"/>
          <w:trPrChange w:author="Chris Smith" w:date="2021-01-16T10:37:00Z" w:id="562">
            <w:trPr>
              <w:jc w:val="center"/>
            </w:trPr>
          </w:trPrChange>
        </w:trPr>
        <w:tc>
          <w:tcPr>
            <w:tcW w:w="2127" w:type="dxa"/>
            <w:tcPrChange w:author="Chris Smith" w:date="2021-01-16T10:37:00Z" w:id="563">
              <w:tcPr>
                <w:tcW w:w="2015" w:type="dxa"/>
              </w:tcPr>
            </w:tcPrChange>
          </w:tcPr>
          <w:p w:rsidRPr="00F005BE" w:rsidR="001F3C63" w:rsidP="00507965" w:rsidRDefault="001F3C63" w14:paraId="7A4CBFB2" w14:textId="77777777">
            <w:pPr>
              <w:spacing w:before="120" w:after="120"/>
              <w:rPr>
                <w:spacing w:val="-4"/>
                <w:sz w:val="22"/>
                <w:szCs w:val="22"/>
              </w:rPr>
            </w:pPr>
          </w:p>
        </w:tc>
        <w:tc>
          <w:tcPr>
            <w:tcW w:w="7741" w:type="dxa"/>
            <w:hideMark/>
            <w:tcPrChange w:author="Chris Smith" w:date="2021-01-16T10:37:00Z" w:id="564">
              <w:tcPr>
                <w:tcW w:w="7741" w:type="dxa"/>
                <w:hideMark/>
              </w:tcPr>
            </w:tcPrChange>
          </w:tcPr>
          <w:p w:rsidRPr="00F005BE" w:rsidR="001F3C63" w:rsidP="00375EF9" w:rsidRDefault="001F3C63" w14:paraId="6D62FEB5" w14:textId="5407594E">
            <w:pPr>
              <w:numPr>
                <w:ilvl w:val="0"/>
                <w:numId w:val="39"/>
              </w:numPr>
              <w:spacing w:after="200"/>
              <w:jc w:val="both"/>
              <w:rPr>
                <w:sz w:val="22"/>
                <w:szCs w:val="22"/>
              </w:rPr>
            </w:pPr>
            <w:commentRangeStart w:id="565"/>
            <w:commentRangeStart w:id="566"/>
            <w:r w:rsidRPr="00F005BE">
              <w:rPr>
                <w:sz w:val="22"/>
                <w:szCs w:val="22"/>
              </w:rPr>
              <w:t xml:space="preserve">The </w:t>
            </w:r>
            <w:r w:rsidRPr="00F005BE" w:rsidR="002F6C45">
              <w:rPr>
                <w:sz w:val="22"/>
                <w:szCs w:val="22"/>
              </w:rPr>
              <w:t>Working Group</w:t>
            </w:r>
            <w:r w:rsidRPr="00F005BE" w:rsidR="00C34ACE">
              <w:rPr>
                <w:sz w:val="22"/>
                <w:szCs w:val="22"/>
              </w:rPr>
              <w:t xml:space="preserve">, as defined in the Regulation on </w:t>
            </w:r>
            <w:r w:rsidRPr="00F005BE" w:rsidR="009F6B8C">
              <w:rPr>
                <w:sz w:val="22"/>
                <w:szCs w:val="22"/>
              </w:rPr>
              <w:t>th</w:t>
            </w:r>
            <w:r w:rsidRPr="00F005BE" w:rsidR="00780F71">
              <w:rPr>
                <w:sz w:val="22"/>
                <w:szCs w:val="22"/>
              </w:rPr>
              <w:t>e</w:t>
            </w:r>
            <w:r w:rsidRPr="00F005BE" w:rsidR="004C7EC6">
              <w:rPr>
                <w:sz w:val="22"/>
                <w:szCs w:val="22"/>
              </w:rPr>
              <w:t xml:space="preserve"> activity of the</w:t>
            </w:r>
            <w:r w:rsidRPr="00F005BE" w:rsidR="009F6B8C">
              <w:rPr>
                <w:sz w:val="22"/>
                <w:szCs w:val="22"/>
              </w:rPr>
              <w:t xml:space="preserve"> working group n</w:t>
            </w:r>
            <w:r w:rsidRPr="00F005BE" w:rsidR="00E1359F">
              <w:rPr>
                <w:sz w:val="22"/>
                <w:szCs w:val="22"/>
              </w:rPr>
              <w:t>o</w:t>
            </w:r>
            <w:r w:rsidRPr="00F005BE" w:rsidR="009F6B8C">
              <w:rPr>
                <w:sz w:val="22"/>
                <w:szCs w:val="22"/>
              </w:rPr>
              <w:t>.</w:t>
            </w:r>
            <w:r w:rsidRPr="00F005BE" w:rsidR="002C2E00">
              <w:rPr>
                <w:sz w:val="22"/>
                <w:szCs w:val="22"/>
              </w:rPr>
              <w:t>667/2016,</w:t>
            </w:r>
            <w:r w:rsidRPr="00F005BE" w:rsidR="009F6B8C">
              <w:rPr>
                <w:sz w:val="22"/>
                <w:szCs w:val="22"/>
              </w:rPr>
              <w:t xml:space="preserve"> </w:t>
            </w:r>
            <w:r w:rsidRPr="00F005BE" w:rsidR="00942851">
              <w:rPr>
                <w:sz w:val="22"/>
                <w:szCs w:val="22"/>
              </w:rPr>
              <w:t xml:space="preserve"> </w:t>
            </w:r>
            <w:commentRangeEnd w:id="565"/>
            <w:r w:rsidRPr="00F005BE" w:rsidR="00C6313F">
              <w:rPr>
                <w:rStyle w:val="CommentReference"/>
                <w:sz w:val="22"/>
                <w:szCs w:val="22"/>
                <w:rPrChange w:author="Chris Smith" w:date="2021-01-16T13:55:00Z" w:id="567">
                  <w:rPr>
                    <w:rStyle w:val="CommentReference"/>
                    <w:lang w:val="en-US"/>
                  </w:rPr>
                </w:rPrChange>
              </w:rPr>
              <w:commentReference w:id="565"/>
            </w:r>
            <w:commentRangeEnd w:id="566"/>
            <w:r w:rsidRPr="00F005BE" w:rsidR="002C2E00">
              <w:rPr>
                <w:rStyle w:val="CommentReference"/>
                <w:sz w:val="22"/>
                <w:szCs w:val="22"/>
              </w:rPr>
              <w:commentReference w:id="566"/>
            </w:r>
            <w:r w:rsidRPr="00F005BE">
              <w:rPr>
                <w:sz w:val="22"/>
                <w:szCs w:val="22"/>
              </w:rPr>
              <w:t xml:space="preserve">shall examine the </w:t>
            </w:r>
            <w:r w:rsidRPr="00F005BE" w:rsidR="00942851">
              <w:rPr>
                <w:sz w:val="22"/>
                <w:szCs w:val="22"/>
              </w:rPr>
              <w:t>T</w:t>
            </w:r>
            <w:r w:rsidRPr="00F005BE">
              <w:rPr>
                <w:sz w:val="22"/>
                <w:szCs w:val="22"/>
              </w:rPr>
              <w:t xml:space="preserve">echnical </w:t>
            </w:r>
            <w:r w:rsidRPr="00F005BE" w:rsidR="00942851">
              <w:rPr>
                <w:sz w:val="22"/>
                <w:szCs w:val="22"/>
              </w:rPr>
              <w:t xml:space="preserve">proposal </w:t>
            </w:r>
            <w:r w:rsidRPr="00F005BE">
              <w:rPr>
                <w:sz w:val="22"/>
                <w:szCs w:val="22"/>
              </w:rPr>
              <w:t xml:space="preserve">to confirm </w:t>
            </w:r>
            <w:r w:rsidRPr="00F005BE">
              <w:rPr>
                <w:sz w:val="22"/>
                <w:szCs w:val="22"/>
              </w:rPr>
              <w:lastRenderedPageBreak/>
              <w:t xml:space="preserve">that all requirements of </w:t>
            </w:r>
            <w:r w:rsidRPr="00F005BE">
              <w:rPr>
                <w:sz w:val="22"/>
                <w:szCs w:val="22"/>
                <w:highlight w:val="yellow"/>
              </w:rPr>
              <w:t xml:space="preserve">Section </w:t>
            </w:r>
            <w:r w:rsidRPr="00F005BE" w:rsidR="000C3707">
              <w:rPr>
                <w:sz w:val="22"/>
                <w:szCs w:val="22"/>
                <w:highlight w:val="yellow"/>
              </w:rPr>
              <w:t>I</w:t>
            </w:r>
            <w:r w:rsidRPr="00F005BE" w:rsidR="008D36E5">
              <w:rPr>
                <w:sz w:val="22"/>
                <w:szCs w:val="22"/>
                <w:highlight w:val="yellow"/>
              </w:rPr>
              <w:t>I</w:t>
            </w:r>
            <w:r w:rsidRPr="00F005BE" w:rsidR="00DF5A30">
              <w:rPr>
                <w:sz w:val="22"/>
                <w:szCs w:val="22"/>
                <w:highlight w:val="yellow"/>
              </w:rPr>
              <w:t xml:space="preserve"> </w:t>
            </w:r>
            <w:r w:rsidRPr="00F005BE">
              <w:rPr>
                <w:sz w:val="22"/>
                <w:szCs w:val="22"/>
              </w:rPr>
              <w:t xml:space="preserve">have been met without any </w:t>
            </w:r>
            <w:r w:rsidRPr="00F005BE" w:rsidR="000E15FF">
              <w:rPr>
                <w:sz w:val="22"/>
                <w:szCs w:val="22"/>
              </w:rPr>
              <w:t xml:space="preserve">material </w:t>
            </w:r>
            <w:r w:rsidRPr="00F005BE" w:rsidR="00175F80">
              <w:rPr>
                <w:sz w:val="22"/>
                <w:szCs w:val="22"/>
              </w:rPr>
              <w:t>D</w:t>
            </w:r>
            <w:r w:rsidRPr="00F005BE">
              <w:rPr>
                <w:sz w:val="22"/>
                <w:szCs w:val="22"/>
              </w:rPr>
              <w:t xml:space="preserve">eviation, </w:t>
            </w:r>
            <w:r w:rsidRPr="00F005BE" w:rsidR="00175F80">
              <w:rPr>
                <w:sz w:val="22"/>
                <w:szCs w:val="22"/>
              </w:rPr>
              <w:t>R</w:t>
            </w:r>
            <w:r w:rsidRPr="00F005BE">
              <w:rPr>
                <w:sz w:val="22"/>
                <w:szCs w:val="22"/>
              </w:rPr>
              <w:t xml:space="preserve">eservation, or </w:t>
            </w:r>
            <w:r w:rsidRPr="00F005BE" w:rsidR="00175F80">
              <w:rPr>
                <w:sz w:val="22"/>
                <w:szCs w:val="22"/>
              </w:rPr>
              <w:t>O</w:t>
            </w:r>
            <w:r w:rsidRPr="00F005BE">
              <w:rPr>
                <w:sz w:val="22"/>
                <w:szCs w:val="22"/>
              </w:rPr>
              <w:t>mission.</w:t>
            </w:r>
          </w:p>
        </w:tc>
      </w:tr>
      <w:tr w:rsidRPr="00F005BE" w:rsidR="001F3C63" w:rsidTr="002416D0" w14:paraId="0B54F7BD" w14:textId="77777777">
        <w:trPr>
          <w:jc w:val="center"/>
          <w:trPrChange w:author="Chris Smith" w:date="2021-01-16T10:37:00Z" w:id="568">
            <w:trPr>
              <w:jc w:val="center"/>
            </w:trPr>
          </w:trPrChange>
        </w:trPr>
        <w:tc>
          <w:tcPr>
            <w:tcW w:w="2127" w:type="dxa"/>
            <w:tcPrChange w:author="Chris Smith" w:date="2021-01-16T10:37:00Z" w:id="569">
              <w:tcPr>
                <w:tcW w:w="2015" w:type="dxa"/>
              </w:tcPr>
            </w:tcPrChange>
          </w:tcPr>
          <w:p w:rsidRPr="00F005BE" w:rsidR="001F3C63" w:rsidP="00507965" w:rsidRDefault="001F3C63" w14:paraId="62FDEF08" w14:textId="77777777">
            <w:pPr>
              <w:rPr>
                <w:sz w:val="22"/>
                <w:szCs w:val="22"/>
              </w:rPr>
            </w:pPr>
          </w:p>
        </w:tc>
        <w:tc>
          <w:tcPr>
            <w:tcW w:w="7741" w:type="dxa"/>
            <w:hideMark/>
            <w:tcPrChange w:author="Chris Smith" w:date="2021-01-16T10:37:00Z" w:id="570">
              <w:tcPr>
                <w:tcW w:w="7741" w:type="dxa"/>
                <w:hideMark/>
              </w:tcPr>
            </w:tcPrChange>
          </w:tcPr>
          <w:p w:rsidRPr="00F005BE" w:rsidR="001F3C63" w:rsidP="00375EF9" w:rsidRDefault="001F3C63" w14:paraId="42C7F028" w14:textId="1937A0D0">
            <w:pPr>
              <w:numPr>
                <w:ilvl w:val="0"/>
                <w:numId w:val="39"/>
              </w:numPr>
              <w:spacing w:after="200"/>
              <w:jc w:val="both"/>
              <w:rPr>
                <w:sz w:val="22"/>
                <w:szCs w:val="22"/>
              </w:rPr>
            </w:pPr>
            <w:r w:rsidRPr="00F005BE">
              <w:rPr>
                <w:sz w:val="22"/>
                <w:szCs w:val="22"/>
              </w:rPr>
              <w:t xml:space="preserve">If </w:t>
            </w:r>
            <w:r w:rsidRPr="00F005BE" w:rsidR="00962761">
              <w:rPr>
                <w:sz w:val="22"/>
                <w:szCs w:val="22"/>
              </w:rPr>
              <w:t xml:space="preserve">a </w:t>
            </w:r>
            <w:r w:rsidRPr="00F005BE" w:rsidR="00EF50CB">
              <w:rPr>
                <w:sz w:val="22"/>
                <w:szCs w:val="22"/>
              </w:rPr>
              <w:t>Tender</w:t>
            </w:r>
            <w:r w:rsidRPr="00F005BE" w:rsidR="00942851">
              <w:rPr>
                <w:sz w:val="22"/>
                <w:szCs w:val="22"/>
              </w:rPr>
              <w:t xml:space="preserve"> </w:t>
            </w:r>
            <w:r w:rsidRPr="00F005BE">
              <w:rPr>
                <w:sz w:val="22"/>
                <w:szCs w:val="22"/>
              </w:rPr>
              <w:t>is not responsive to the requirements of the Tender Document</w:t>
            </w:r>
            <w:r w:rsidRPr="00F005BE" w:rsidR="00942851">
              <w:rPr>
                <w:sz w:val="22"/>
                <w:szCs w:val="22"/>
              </w:rPr>
              <w:t>s</w:t>
            </w:r>
            <w:r w:rsidRPr="00F005BE">
              <w:rPr>
                <w:sz w:val="22"/>
                <w:szCs w:val="22"/>
              </w:rPr>
              <w:t>, it shall be rejected</w:t>
            </w:r>
            <w:r w:rsidRPr="00F005BE" w:rsidR="00942851">
              <w:rPr>
                <w:sz w:val="22"/>
                <w:szCs w:val="22"/>
              </w:rPr>
              <w:t>.</w:t>
            </w:r>
          </w:p>
        </w:tc>
      </w:tr>
      <w:tr w:rsidRPr="00F005BE" w:rsidR="001F3C63" w:rsidTr="002416D0" w14:paraId="7B03997C" w14:textId="77777777">
        <w:trPr>
          <w:jc w:val="center"/>
          <w:trPrChange w:author="Chris Smith" w:date="2021-01-16T10:37:00Z" w:id="571">
            <w:trPr>
              <w:jc w:val="center"/>
            </w:trPr>
          </w:trPrChange>
        </w:trPr>
        <w:tc>
          <w:tcPr>
            <w:tcW w:w="2127" w:type="dxa"/>
            <w:tcPrChange w:author="Chris Smith" w:date="2021-01-16T10:37:00Z" w:id="572">
              <w:tcPr>
                <w:tcW w:w="2015" w:type="dxa"/>
              </w:tcPr>
            </w:tcPrChange>
          </w:tcPr>
          <w:p w:rsidRPr="00F005BE" w:rsidR="001F3C63" w:rsidP="00507965" w:rsidRDefault="001F3C63" w14:paraId="55B0D2E5" w14:textId="77777777">
            <w:pPr>
              <w:tabs>
                <w:tab w:val="left" w:pos="512"/>
              </w:tabs>
              <w:rPr>
                <w:b/>
                <w:sz w:val="22"/>
                <w:szCs w:val="22"/>
              </w:rPr>
            </w:pPr>
          </w:p>
        </w:tc>
        <w:tc>
          <w:tcPr>
            <w:tcW w:w="7741" w:type="dxa"/>
            <w:tcPrChange w:author="Chris Smith" w:date="2021-01-16T10:37:00Z" w:id="573">
              <w:tcPr>
                <w:tcW w:w="7741" w:type="dxa"/>
              </w:tcPr>
            </w:tcPrChange>
          </w:tcPr>
          <w:p w:rsidRPr="00F005BE" w:rsidR="00E141A5" w:rsidP="00375EF9" w:rsidRDefault="00E141A5" w14:paraId="7B976EBC" w14:textId="55A35B2E">
            <w:pPr>
              <w:numPr>
                <w:ilvl w:val="0"/>
                <w:numId w:val="39"/>
              </w:numPr>
              <w:spacing w:after="200"/>
              <w:jc w:val="both"/>
              <w:rPr>
                <w:sz w:val="22"/>
                <w:szCs w:val="22"/>
              </w:rPr>
            </w:pPr>
            <w:r w:rsidRPr="00F005BE">
              <w:rPr>
                <w:sz w:val="22"/>
                <w:szCs w:val="22"/>
              </w:rPr>
              <w:t xml:space="preserve">Where information or documentation submitted by the </w:t>
            </w:r>
            <w:r w:rsidRPr="00F005BE" w:rsidR="00192652">
              <w:rPr>
                <w:sz w:val="22"/>
                <w:szCs w:val="22"/>
              </w:rPr>
              <w:t xml:space="preserve">Tenderer </w:t>
            </w:r>
            <w:r w:rsidRPr="00F005BE">
              <w:rPr>
                <w:sz w:val="22"/>
                <w:szCs w:val="22"/>
              </w:rPr>
              <w:t xml:space="preserve">is incomplete or erroneous </w:t>
            </w:r>
            <w:r w:rsidRPr="00F005BE" w:rsidR="00F01463">
              <w:rPr>
                <w:sz w:val="22"/>
                <w:szCs w:val="22"/>
              </w:rPr>
              <w:t>the C</w:t>
            </w:r>
            <w:r w:rsidRPr="00F005BE">
              <w:rPr>
                <w:sz w:val="22"/>
                <w:szCs w:val="22"/>
              </w:rPr>
              <w:t xml:space="preserve">ontracting </w:t>
            </w:r>
            <w:r w:rsidRPr="00F005BE" w:rsidR="00962761">
              <w:rPr>
                <w:sz w:val="22"/>
                <w:szCs w:val="22"/>
              </w:rPr>
              <w:t>Authority</w:t>
            </w:r>
            <w:r w:rsidRPr="00F005BE">
              <w:rPr>
                <w:sz w:val="22"/>
                <w:szCs w:val="22"/>
              </w:rPr>
              <w:t xml:space="preserve"> shall request the </w:t>
            </w:r>
            <w:r w:rsidRPr="00F005BE" w:rsidR="00192652">
              <w:rPr>
                <w:sz w:val="22"/>
                <w:szCs w:val="22"/>
              </w:rPr>
              <w:t xml:space="preserve">Tenderer </w:t>
            </w:r>
            <w:r w:rsidRPr="00F005BE">
              <w:rPr>
                <w:sz w:val="22"/>
                <w:szCs w:val="22"/>
              </w:rPr>
              <w:t>concerned to supplement, clarify or complete the relevant information or documentation, in compliance with the principles of equal treatment and transparency</w:t>
            </w:r>
            <w:r w:rsidRPr="00F005BE" w:rsidR="00443645">
              <w:rPr>
                <w:sz w:val="22"/>
                <w:szCs w:val="22"/>
              </w:rPr>
              <w:t>.</w:t>
            </w:r>
          </w:p>
          <w:p w:rsidRPr="00F005BE" w:rsidR="00017C86" w:rsidP="00375EF9" w:rsidRDefault="00443645" w14:paraId="7B801070" w14:textId="5937E6EB">
            <w:pPr>
              <w:numPr>
                <w:ilvl w:val="0"/>
                <w:numId w:val="39"/>
              </w:numPr>
              <w:spacing w:after="200"/>
              <w:jc w:val="both"/>
              <w:rPr>
                <w:sz w:val="22"/>
                <w:szCs w:val="22"/>
              </w:rPr>
            </w:pPr>
            <w:r w:rsidRPr="00F005BE">
              <w:rPr>
                <w:sz w:val="22"/>
                <w:szCs w:val="22"/>
              </w:rPr>
              <w:t xml:space="preserve">The </w:t>
            </w:r>
            <w:r w:rsidRPr="00F005BE" w:rsidR="00192652">
              <w:rPr>
                <w:sz w:val="22"/>
                <w:szCs w:val="22"/>
              </w:rPr>
              <w:t>Tenderer</w:t>
            </w:r>
            <w:r w:rsidRPr="00F005BE">
              <w:rPr>
                <w:sz w:val="22"/>
                <w:szCs w:val="22"/>
              </w:rPr>
              <w:t xml:space="preserve"> shall be disqualified if fails to supplement, clarify or complete the information or documentation requested by the </w:t>
            </w:r>
            <w:r w:rsidRPr="00F005BE" w:rsidR="001A0A45">
              <w:rPr>
                <w:sz w:val="22"/>
                <w:szCs w:val="22"/>
              </w:rPr>
              <w:t xml:space="preserve">Contracting Authority </w:t>
            </w:r>
            <w:r w:rsidRPr="00F005BE">
              <w:rPr>
                <w:sz w:val="22"/>
                <w:szCs w:val="22"/>
              </w:rPr>
              <w:t>within the terms set by the latter (within</w:t>
            </w:r>
            <w:r w:rsidRPr="00F005BE" w:rsidR="00F01463">
              <w:rPr>
                <w:sz w:val="22"/>
                <w:szCs w:val="22"/>
              </w:rPr>
              <w:t xml:space="preserve"> a</w:t>
            </w:r>
            <w:r w:rsidRPr="00F005BE">
              <w:rPr>
                <w:sz w:val="22"/>
                <w:szCs w:val="22"/>
              </w:rPr>
              <w:t xml:space="preserve"> minimum 3 working days). In any of the</w:t>
            </w:r>
            <w:r w:rsidRPr="00F005BE" w:rsidR="00F01463">
              <w:rPr>
                <w:sz w:val="22"/>
                <w:szCs w:val="22"/>
              </w:rPr>
              <w:t>se</w:t>
            </w:r>
            <w:r w:rsidRPr="00F005BE">
              <w:rPr>
                <w:sz w:val="22"/>
                <w:szCs w:val="22"/>
              </w:rPr>
              <w:t xml:space="preserve"> cases, the </w:t>
            </w:r>
            <w:r w:rsidRPr="00F005BE" w:rsidR="001A0A45">
              <w:rPr>
                <w:sz w:val="22"/>
                <w:szCs w:val="22"/>
              </w:rPr>
              <w:t xml:space="preserve">Contracting Authority </w:t>
            </w:r>
            <w:r w:rsidRPr="00F005BE">
              <w:rPr>
                <w:sz w:val="22"/>
                <w:szCs w:val="22"/>
              </w:rPr>
              <w:t>shall be required to allow for a reasonable term, based on the complexity of the request for submission, supplementation, clarifications and/or completion. Requested information or documentation shall not be related to any aspect of the price of the</w:t>
            </w:r>
            <w:r w:rsidRPr="00F005BE" w:rsidR="00EF50CB">
              <w:rPr>
                <w:sz w:val="22"/>
                <w:szCs w:val="22"/>
              </w:rPr>
              <w:t xml:space="preserve"> Tender</w:t>
            </w:r>
            <w:r w:rsidRPr="00F005BE">
              <w:rPr>
                <w:sz w:val="22"/>
                <w:szCs w:val="22"/>
              </w:rPr>
              <w:t>.</w:t>
            </w:r>
          </w:p>
        </w:tc>
      </w:tr>
    </w:tbl>
    <w:p w:rsidRPr="00F005BE" w:rsidR="00D53F67" w:rsidP="007009EC" w:rsidRDefault="001448E4" w14:paraId="5B532287" w14:textId="06DB0BC5">
      <w:pPr>
        <w:pStyle w:val="Heading2"/>
        <w:numPr>
          <w:ilvl w:val="0"/>
          <w:numId w:val="60"/>
        </w:numPr>
        <w:shd w:val="clear" w:color="auto" w:fill="9CC2E5" w:themeFill="accent5" w:themeFillTint="99"/>
        <w:rPr>
          <w:rFonts w:ascii="Times New Roman" w:hAnsi="Times New Roman"/>
          <w:sz w:val="22"/>
          <w:szCs w:val="22"/>
          <w:lang w:val="en-GB"/>
        </w:rPr>
      </w:pPr>
      <w:bookmarkStart w:name="_Toc438532644" w:id="574"/>
      <w:bookmarkStart w:name="_Toc438532643" w:id="575"/>
      <w:bookmarkStart w:name="_Toc438532641" w:id="576"/>
      <w:bookmarkStart w:name="_Toc438532640" w:id="577"/>
      <w:bookmarkStart w:name="_Ref64705644" w:id="578"/>
      <w:bookmarkStart w:name="_Ref64705662" w:id="579"/>
      <w:bookmarkStart w:name="_Ref64705669" w:id="580"/>
      <w:bookmarkStart w:name="_Toc64785790" w:id="581"/>
      <w:bookmarkEnd w:id="574"/>
      <w:bookmarkEnd w:id="575"/>
      <w:bookmarkEnd w:id="576"/>
      <w:bookmarkEnd w:id="577"/>
      <w:r w:rsidRPr="00F005BE">
        <w:rPr>
          <w:rFonts w:ascii="Times New Roman" w:hAnsi="Times New Roman"/>
          <w:sz w:val="22"/>
          <w:szCs w:val="22"/>
          <w:lang w:val="en-GB"/>
        </w:rPr>
        <w:t>Contract Award</w:t>
      </w:r>
      <w:bookmarkEnd w:id="578"/>
      <w:bookmarkEnd w:id="579"/>
      <w:bookmarkEnd w:id="580"/>
      <w:bookmarkEnd w:id="581"/>
    </w:p>
    <w:tbl>
      <w:tblPr>
        <w:tblW w:w="9756" w:type="dxa"/>
        <w:tblLayout w:type="fixed"/>
        <w:tblLook w:val="04A0" w:firstRow="1" w:lastRow="0" w:firstColumn="1" w:lastColumn="0" w:noHBand="0" w:noVBand="1"/>
      </w:tblPr>
      <w:tblGrid>
        <w:gridCol w:w="2015"/>
        <w:gridCol w:w="7741"/>
      </w:tblGrid>
      <w:tr w:rsidRPr="00F005BE" w:rsidR="006459A8" w:rsidTr="006F6DBD" w14:paraId="735B0BBC" w14:textId="77777777">
        <w:tc>
          <w:tcPr>
            <w:tcW w:w="2015" w:type="dxa"/>
          </w:tcPr>
          <w:p w:rsidRPr="00F005BE" w:rsidR="006459A8" w:rsidRDefault="006459A8" w14:paraId="79F7DB83" w14:textId="79C66EAA">
            <w:pPr>
              <w:pStyle w:val="Section1"/>
              <w:rPr>
                <w:sz w:val="22"/>
                <w:szCs w:val="22"/>
              </w:rPr>
            </w:pPr>
            <w:bookmarkStart w:name="_Ref64783449" w:id="582"/>
            <w:r w:rsidRPr="00F005BE">
              <w:rPr>
                <w:sz w:val="22"/>
                <w:szCs w:val="22"/>
              </w:rPr>
              <w:t>Award Criteria</w:t>
            </w:r>
            <w:bookmarkEnd w:id="582"/>
          </w:p>
        </w:tc>
        <w:tc>
          <w:tcPr>
            <w:tcW w:w="7741" w:type="dxa"/>
          </w:tcPr>
          <w:p w:rsidRPr="00F005BE" w:rsidR="006459A8" w:rsidP="006459A8" w:rsidRDefault="006459A8" w14:paraId="62A5403E" w14:textId="77777777">
            <w:pPr>
              <w:numPr>
                <w:ilvl w:val="0"/>
                <w:numId w:val="43"/>
              </w:numPr>
              <w:tabs>
                <w:tab w:val="num" w:pos="357"/>
              </w:tabs>
              <w:spacing w:after="200"/>
              <w:ind w:left="624" w:hanging="511"/>
              <w:jc w:val="both"/>
              <w:rPr>
                <w:sz w:val="22"/>
                <w:szCs w:val="22"/>
              </w:rPr>
            </w:pPr>
            <w:bookmarkStart w:name="_Ref64783465" w:id="583"/>
            <w:r w:rsidRPr="00F005BE">
              <w:rPr>
                <w:sz w:val="22"/>
                <w:szCs w:val="22"/>
              </w:rPr>
              <w:t xml:space="preserve">The Contracting Authority shall determine the most economically advantageous tender on the basis of award criteria as prescribed in the </w:t>
            </w:r>
            <w:proofErr w:type="spellStart"/>
            <w:r w:rsidRPr="00F005BE">
              <w:rPr>
                <w:sz w:val="22"/>
                <w:szCs w:val="22"/>
              </w:rPr>
              <w:t>MTender</w:t>
            </w:r>
            <w:proofErr w:type="spellEnd"/>
            <w:r w:rsidRPr="00F005BE">
              <w:rPr>
                <w:sz w:val="22"/>
                <w:szCs w:val="22"/>
              </w:rPr>
              <w:t xml:space="preserve"> System Contract Notice and in the Tender Documents. Each lot may have separate award criteria.</w:t>
            </w:r>
            <w:bookmarkEnd w:id="583"/>
          </w:p>
          <w:p w:rsidRPr="00F005BE" w:rsidR="006459A8" w:rsidP="006F6DBD" w:rsidRDefault="006459A8" w14:paraId="789E6A0E" w14:textId="77777777">
            <w:pPr>
              <w:numPr>
                <w:ilvl w:val="0"/>
                <w:numId w:val="43"/>
              </w:numPr>
              <w:spacing w:before="120" w:after="120"/>
              <w:jc w:val="both"/>
              <w:rPr>
                <w:sz w:val="22"/>
                <w:szCs w:val="22"/>
              </w:rPr>
            </w:pPr>
            <w:bookmarkStart w:name="_Ref64783474" w:id="584"/>
            <w:r w:rsidRPr="00F005BE">
              <w:rPr>
                <w:sz w:val="22"/>
                <w:szCs w:val="22"/>
              </w:rPr>
              <w:t>The Contracting Authority shall determine the most economically advantageous Tender on the basis of one of the following criteria:</w:t>
            </w:r>
            <w:bookmarkEnd w:id="584"/>
          </w:p>
          <w:p w:rsidRPr="00F005BE" w:rsidR="006459A8" w:rsidP="006F6DBD" w:rsidRDefault="006459A8" w14:paraId="70578BA0" w14:textId="77777777">
            <w:pPr>
              <w:pStyle w:val="ListParagraph"/>
              <w:numPr>
                <w:ilvl w:val="1"/>
                <w:numId w:val="64"/>
              </w:numPr>
              <w:spacing w:before="120" w:after="120" w:line="240" w:lineRule="auto"/>
              <w:ind w:left="1434" w:hanging="357"/>
              <w:rPr>
                <w:rFonts w:ascii="Times New Roman" w:hAnsi="Times New Roman"/>
              </w:rPr>
            </w:pPr>
            <w:commentRangeStart w:id="585"/>
            <w:commentRangeStart w:id="586"/>
            <w:r w:rsidRPr="00F005BE">
              <w:rPr>
                <w:rFonts w:ascii="Times New Roman" w:hAnsi="Times New Roman"/>
              </w:rPr>
              <w:t>the lowest price;</w:t>
            </w:r>
          </w:p>
          <w:p w:rsidRPr="00F005BE" w:rsidR="006459A8" w:rsidP="006F6DBD" w:rsidRDefault="006459A8" w14:paraId="699472BB" w14:textId="77777777">
            <w:pPr>
              <w:pStyle w:val="ListParagraph"/>
              <w:numPr>
                <w:ilvl w:val="1"/>
                <w:numId w:val="64"/>
              </w:numPr>
              <w:spacing w:before="120" w:after="120" w:line="240" w:lineRule="auto"/>
              <w:ind w:left="1434" w:hanging="357"/>
              <w:rPr>
                <w:rFonts w:ascii="Times New Roman" w:hAnsi="Times New Roman"/>
              </w:rPr>
            </w:pPr>
            <w:r w:rsidRPr="00F005BE">
              <w:rPr>
                <w:rFonts w:ascii="Times New Roman" w:hAnsi="Times New Roman"/>
              </w:rPr>
              <w:t>the lowest cost;</w:t>
            </w:r>
            <w:commentRangeEnd w:id="585"/>
            <w:r w:rsidRPr="00F005BE" w:rsidR="00762985">
              <w:rPr>
                <w:rStyle w:val="CommentReference"/>
                <w:rFonts w:ascii="Times New Roman" w:hAnsi="Times New Roman" w:eastAsia="Times New Roman"/>
                <w:sz w:val="22"/>
                <w:rPrChange w:author="Chris Smith" w:date="2021-01-16T13:55:00Z" w:id="587">
                  <w:rPr>
                    <w:rStyle w:val="CommentReference"/>
                    <w:rFonts w:ascii="Times New Roman" w:hAnsi="Times New Roman" w:eastAsia="Times New Roman"/>
                    <w:szCs w:val="24"/>
                    <w:lang w:val="en-US"/>
                  </w:rPr>
                </w:rPrChange>
              </w:rPr>
              <w:commentReference w:id="585"/>
            </w:r>
            <w:commentRangeEnd w:id="586"/>
            <w:r w:rsidRPr="00F005BE" w:rsidR="008F2F95">
              <w:rPr>
                <w:rStyle w:val="CommentReference"/>
                <w:rFonts w:ascii="Times New Roman" w:hAnsi="Times New Roman" w:eastAsia="Times New Roman"/>
                <w:sz w:val="22"/>
              </w:rPr>
              <w:commentReference w:id="586"/>
            </w:r>
          </w:p>
          <w:p w:rsidRPr="00F005BE" w:rsidR="006459A8" w:rsidP="006F6DBD" w:rsidRDefault="006459A8" w14:paraId="7F0268A4" w14:textId="77777777">
            <w:pPr>
              <w:pStyle w:val="ListParagraph"/>
              <w:numPr>
                <w:ilvl w:val="1"/>
                <w:numId w:val="64"/>
              </w:numPr>
              <w:spacing w:before="120" w:after="120" w:line="240" w:lineRule="auto"/>
              <w:ind w:left="1434" w:hanging="357"/>
              <w:rPr>
                <w:rFonts w:ascii="Times New Roman" w:hAnsi="Times New Roman"/>
              </w:rPr>
            </w:pPr>
            <w:r w:rsidRPr="00F005BE">
              <w:rPr>
                <w:rFonts w:ascii="Times New Roman" w:hAnsi="Times New Roman"/>
              </w:rPr>
              <w:t>best price-quality ratio;</w:t>
            </w:r>
          </w:p>
          <w:p w:rsidRPr="00F005BE" w:rsidR="006459A8" w:rsidP="006F6DBD" w:rsidRDefault="006459A8" w14:paraId="1A754D52" w14:textId="77777777">
            <w:pPr>
              <w:pStyle w:val="ListParagraph"/>
              <w:numPr>
                <w:ilvl w:val="1"/>
                <w:numId w:val="64"/>
              </w:numPr>
              <w:spacing w:before="120" w:after="120" w:line="240" w:lineRule="auto"/>
              <w:ind w:left="1434" w:hanging="357"/>
              <w:contextualSpacing w:val="0"/>
              <w:rPr>
                <w:rFonts w:ascii="Times New Roman" w:hAnsi="Times New Roman"/>
              </w:rPr>
            </w:pPr>
            <w:r w:rsidRPr="00F005BE">
              <w:rPr>
                <w:rFonts w:ascii="Times New Roman" w:hAnsi="Times New Roman"/>
              </w:rPr>
              <w:t>best cost-quality ratio.</w:t>
            </w:r>
          </w:p>
          <w:p w:rsidRPr="00F005BE" w:rsidR="006459A8" w:rsidP="006F6DBD" w:rsidRDefault="006459A8" w14:paraId="21241271" w14:textId="77777777">
            <w:pPr>
              <w:numPr>
                <w:ilvl w:val="0"/>
                <w:numId w:val="43"/>
              </w:numPr>
              <w:tabs>
                <w:tab w:val="num" w:pos="357"/>
              </w:tabs>
              <w:spacing w:before="120" w:after="120"/>
              <w:ind w:left="624" w:hanging="511"/>
              <w:jc w:val="both"/>
              <w:rPr>
                <w:sz w:val="22"/>
                <w:szCs w:val="22"/>
              </w:rPr>
            </w:pPr>
            <w:bookmarkStart w:name="_Ref64783536" w:id="588"/>
            <w:r w:rsidRPr="00F005BE">
              <w:rPr>
                <w:sz w:val="22"/>
                <w:szCs w:val="22"/>
              </w:rPr>
              <w:t xml:space="preserve">The Contracting Authority shall specify, in the </w:t>
            </w:r>
            <w:proofErr w:type="spellStart"/>
            <w:r w:rsidRPr="00F005BE">
              <w:rPr>
                <w:sz w:val="22"/>
                <w:szCs w:val="22"/>
              </w:rPr>
              <w:t>MTender</w:t>
            </w:r>
            <w:proofErr w:type="spellEnd"/>
            <w:r w:rsidRPr="00F005BE">
              <w:rPr>
                <w:sz w:val="22"/>
                <w:szCs w:val="22"/>
              </w:rPr>
              <w:t xml:space="preserve"> System Contract Notice, the relative weighting which it gives to each of the criteria chosen to determine the most economically advantageous Tender, except where this is identified on the basis of price alone.</w:t>
            </w:r>
            <w:bookmarkEnd w:id="588"/>
            <w:r w:rsidRPr="00F005BE">
              <w:rPr>
                <w:sz w:val="22"/>
                <w:szCs w:val="22"/>
              </w:rPr>
              <w:t> </w:t>
            </w:r>
          </w:p>
          <w:p w:rsidRPr="00F005BE" w:rsidR="006459A8" w:rsidP="006459A8" w:rsidRDefault="006459A8" w14:paraId="7FE42FBF" w14:textId="77777777">
            <w:pPr>
              <w:numPr>
                <w:ilvl w:val="0"/>
                <w:numId w:val="43"/>
              </w:numPr>
              <w:tabs>
                <w:tab w:val="num" w:pos="357"/>
              </w:tabs>
              <w:spacing w:after="200"/>
              <w:ind w:left="624" w:hanging="511"/>
              <w:jc w:val="both"/>
              <w:rPr>
                <w:sz w:val="22"/>
                <w:szCs w:val="22"/>
              </w:rPr>
            </w:pPr>
            <w:bookmarkStart w:name="_Ref64783546" w:id="589"/>
            <w:r w:rsidRPr="00F005BE">
              <w:rPr>
                <w:sz w:val="22"/>
                <w:szCs w:val="22"/>
              </w:rPr>
              <w:t>The weightings may be expressed by providing for a range with an appropriate maximum spread and self-evaluation by Economic Operator shall be permitted when appropriate.</w:t>
            </w:r>
            <w:bookmarkEnd w:id="589"/>
            <w:r w:rsidRPr="00F005BE">
              <w:rPr>
                <w:sz w:val="22"/>
                <w:szCs w:val="22"/>
              </w:rPr>
              <w:t>  </w:t>
            </w:r>
          </w:p>
          <w:p w:rsidRPr="00F005BE" w:rsidR="006459A8" w:rsidP="006459A8" w:rsidRDefault="006459A8" w14:paraId="7008A327" w14:textId="77777777">
            <w:pPr>
              <w:numPr>
                <w:ilvl w:val="0"/>
                <w:numId w:val="43"/>
              </w:numPr>
              <w:tabs>
                <w:tab w:val="num" w:pos="357"/>
              </w:tabs>
              <w:spacing w:after="200"/>
              <w:ind w:left="624" w:hanging="511"/>
              <w:jc w:val="both"/>
              <w:rPr>
                <w:sz w:val="22"/>
                <w:szCs w:val="22"/>
              </w:rPr>
            </w:pPr>
            <w:r w:rsidRPr="00F005BE">
              <w:rPr>
                <w:sz w:val="22"/>
                <w:szCs w:val="22"/>
              </w:rPr>
              <w:t>Where weighting of award criteria is not possible for objective reasons, the Contracting Authority shall indicate the criteria in decreasing order of importance. </w:t>
            </w:r>
          </w:p>
          <w:p w:rsidRPr="00F005BE" w:rsidR="006459A8" w:rsidP="006459A8" w:rsidRDefault="006459A8" w14:paraId="1667F73F" w14:textId="77777777">
            <w:pPr>
              <w:numPr>
                <w:ilvl w:val="0"/>
                <w:numId w:val="43"/>
              </w:numPr>
              <w:tabs>
                <w:tab w:val="num" w:pos="357"/>
              </w:tabs>
              <w:spacing w:after="200"/>
              <w:ind w:left="624" w:hanging="511"/>
              <w:jc w:val="both"/>
              <w:rPr>
                <w:sz w:val="22"/>
                <w:szCs w:val="22"/>
              </w:rPr>
            </w:pPr>
            <w:bookmarkStart w:name="_Ref64783575" w:id="590"/>
            <w:r w:rsidRPr="00F005BE">
              <w:rPr>
                <w:sz w:val="22"/>
                <w:szCs w:val="22"/>
              </w:rPr>
              <w:t>In case of fixed budget, Economic Operators will compete only on the basis of qualitative and quantitative award criteria as specified in the TDS.</w:t>
            </w:r>
            <w:bookmarkEnd w:id="590"/>
            <w:r w:rsidRPr="00F005BE">
              <w:rPr>
                <w:sz w:val="22"/>
                <w:szCs w:val="22"/>
              </w:rPr>
              <w:t> </w:t>
            </w:r>
          </w:p>
          <w:p w:rsidRPr="00F005BE" w:rsidR="006459A8" w:rsidP="006F6DBD" w:rsidRDefault="006459A8" w14:paraId="34AD31C4" w14:textId="69373205">
            <w:pPr>
              <w:numPr>
                <w:ilvl w:val="0"/>
                <w:numId w:val="43"/>
              </w:numPr>
              <w:spacing w:after="200"/>
              <w:jc w:val="both"/>
              <w:rPr>
                <w:sz w:val="22"/>
                <w:szCs w:val="22"/>
              </w:rPr>
            </w:pPr>
            <w:bookmarkStart w:name="_Ref64783619" w:id="591"/>
            <w:r w:rsidRPr="00F005BE">
              <w:rPr>
                <w:sz w:val="22"/>
                <w:szCs w:val="22"/>
              </w:rPr>
              <w:t>The Contracting Authority shall award the Contract to the Economic Operator whose Tender has been determined to be the most economically advantageous tender and is responsive to the Tender Documents, provided further that the Economic Operator has been determined to be qualified to perform the Contract satisfactorily.</w:t>
            </w:r>
            <w:bookmarkEnd w:id="591"/>
          </w:p>
        </w:tc>
      </w:tr>
      <w:tr w:rsidRPr="00F005BE" w:rsidR="00A549C4" w:rsidTr="006F6DBD" w14:paraId="62D22AA8" w14:textId="77777777">
        <w:tc>
          <w:tcPr>
            <w:tcW w:w="2015" w:type="dxa"/>
          </w:tcPr>
          <w:p w:rsidRPr="00F005BE" w:rsidR="00A549C4" w:rsidRDefault="00A549C4" w14:paraId="2F86686C" w14:textId="710106F2">
            <w:pPr>
              <w:pStyle w:val="Section1"/>
              <w:rPr>
                <w:sz w:val="22"/>
                <w:szCs w:val="22"/>
              </w:rPr>
            </w:pPr>
            <w:bookmarkStart w:name="_Ref64783632" w:id="592"/>
            <w:r w:rsidRPr="00F005BE">
              <w:rPr>
                <w:sz w:val="22"/>
                <w:szCs w:val="22"/>
              </w:rPr>
              <w:t>Electronic auction</w:t>
            </w:r>
            <w:bookmarkEnd w:id="592"/>
          </w:p>
        </w:tc>
        <w:tc>
          <w:tcPr>
            <w:tcW w:w="7741" w:type="dxa"/>
          </w:tcPr>
          <w:p w:rsidRPr="00F005BE" w:rsidR="00A549C4" w:rsidP="00A549C4" w:rsidRDefault="00A549C4" w14:paraId="43B114E3" w14:textId="77777777">
            <w:pPr>
              <w:pStyle w:val="ListParagraph"/>
              <w:numPr>
                <w:ilvl w:val="0"/>
                <w:numId w:val="91"/>
              </w:numPr>
              <w:spacing w:line="240" w:lineRule="auto"/>
              <w:contextualSpacing w:val="0"/>
              <w:jc w:val="both"/>
              <w:rPr>
                <w:rFonts w:ascii="Times New Roman" w:hAnsi="Times New Roman"/>
              </w:rPr>
            </w:pPr>
            <w:bookmarkStart w:name="_Ref64783644" w:id="593"/>
            <w:r w:rsidRPr="00F005BE">
              <w:rPr>
                <w:rFonts w:ascii="Times New Roman" w:hAnsi="Times New Roman"/>
              </w:rPr>
              <w:t xml:space="preserve">If applicable, the Contracting Authority shall invite Economic Operators in the </w:t>
            </w:r>
            <w:proofErr w:type="spellStart"/>
            <w:r w:rsidRPr="00F005BE">
              <w:rPr>
                <w:rFonts w:ascii="Times New Roman" w:hAnsi="Times New Roman" w:eastAsia="Times New Roman"/>
                <w:iCs/>
              </w:rPr>
              <w:t>MTender</w:t>
            </w:r>
            <w:proofErr w:type="spellEnd"/>
            <w:r w:rsidRPr="00F005BE">
              <w:rPr>
                <w:rFonts w:ascii="Times New Roman" w:hAnsi="Times New Roman" w:eastAsia="Times New Roman"/>
                <w:iCs/>
              </w:rPr>
              <w:t xml:space="preserve"> System </w:t>
            </w:r>
            <w:r w:rsidRPr="00F005BE">
              <w:rPr>
                <w:rFonts w:ascii="Times New Roman" w:hAnsi="Times New Roman"/>
              </w:rPr>
              <w:t>Contract Notice to submit their Tender and register to participate in the electronic auction.</w:t>
            </w:r>
            <w:bookmarkEnd w:id="593"/>
            <w:r w:rsidRPr="00F005BE">
              <w:rPr>
                <w:rFonts w:ascii="Times New Roman" w:hAnsi="Times New Roman"/>
              </w:rPr>
              <w:t xml:space="preserve"> </w:t>
            </w:r>
          </w:p>
          <w:p w:rsidRPr="00F005BE" w:rsidR="00A549C4" w:rsidP="00A549C4" w:rsidRDefault="00A549C4" w14:paraId="7B7B2705" w14:textId="77777777">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lastRenderedPageBreak/>
              <w:t xml:space="preserve">In electronic tendering procedures on the </w:t>
            </w:r>
            <w:proofErr w:type="spellStart"/>
            <w:r w:rsidRPr="00F005BE">
              <w:rPr>
                <w:rFonts w:ascii="Times New Roman" w:hAnsi="Times New Roman"/>
              </w:rPr>
              <w:t>MTender</w:t>
            </w:r>
            <w:proofErr w:type="spellEnd"/>
            <w:r w:rsidRPr="00F005BE">
              <w:rPr>
                <w:rFonts w:ascii="Times New Roman" w:hAnsi="Times New Roman"/>
              </w:rPr>
              <w:t xml:space="preserve"> System, the electronic auctions may be used with award criteria of lowest price, lowest cost or price and quality ratio as indicated in the TDS Part F.</w:t>
            </w:r>
          </w:p>
          <w:p w:rsidRPr="00F005BE" w:rsidR="00A549C4" w:rsidP="00A549C4" w:rsidRDefault="00A549C4" w14:paraId="3E94F3DC" w14:textId="77777777">
            <w:pPr>
              <w:pStyle w:val="ListParagraph"/>
              <w:numPr>
                <w:ilvl w:val="0"/>
                <w:numId w:val="91"/>
              </w:numPr>
              <w:spacing w:line="240" w:lineRule="auto"/>
              <w:contextualSpacing w:val="0"/>
              <w:jc w:val="both"/>
              <w:rPr>
                <w:rFonts w:ascii="Times New Roman" w:hAnsi="Times New Roman"/>
              </w:rPr>
            </w:pPr>
            <w:bookmarkStart w:name="_Ref64783653" w:id="594"/>
            <w:r w:rsidRPr="00F005BE">
              <w:rPr>
                <w:rFonts w:ascii="Times New Roman" w:hAnsi="Times New Roman"/>
              </w:rPr>
              <w:t xml:space="preserve">The </w:t>
            </w:r>
            <w:proofErr w:type="spellStart"/>
            <w:r w:rsidRPr="00F005BE">
              <w:rPr>
                <w:rFonts w:ascii="Times New Roman" w:hAnsi="Times New Roman"/>
              </w:rPr>
              <w:t>MTender</w:t>
            </w:r>
            <w:proofErr w:type="spellEnd"/>
            <w:r w:rsidRPr="00F005BE">
              <w:rPr>
                <w:rFonts w:ascii="Times New Roman" w:hAnsi="Times New Roman"/>
              </w:rPr>
              <w:t xml:space="preserve"> System provides for the following types of the electronic reverse auction:</w:t>
            </w:r>
            <w:bookmarkEnd w:id="594"/>
          </w:p>
          <w:p w:rsidRPr="00F005BE" w:rsidR="00A549C4" w:rsidP="00A549C4" w:rsidRDefault="00A549C4" w14:paraId="735C214D" w14:textId="77777777">
            <w:pPr>
              <w:pStyle w:val="ListParagraph"/>
              <w:numPr>
                <w:ilvl w:val="1"/>
                <w:numId w:val="91"/>
              </w:numPr>
              <w:spacing w:line="240" w:lineRule="auto"/>
              <w:contextualSpacing w:val="0"/>
              <w:jc w:val="both"/>
              <w:rPr>
                <w:rFonts w:ascii="Times New Roman" w:hAnsi="Times New Roman"/>
              </w:rPr>
            </w:pPr>
            <w:r w:rsidRPr="00F005BE">
              <w:rPr>
                <w:rFonts w:ascii="Times New Roman" w:hAnsi="Times New Roman"/>
              </w:rPr>
              <w:t>with rounds, where the Economic Operators compete based on a number of rounds where each Economic Operator registered for auction can provide a single bid for each round. In this case, the Contract Notice shall provide the following information:</w:t>
            </w:r>
          </w:p>
          <w:p w:rsidRPr="00F005BE" w:rsidR="00A549C4" w:rsidP="00A549C4" w:rsidRDefault="00A549C4" w14:paraId="307673C5"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number of rounds;</w:t>
            </w:r>
          </w:p>
          <w:p w:rsidRPr="00F005BE" w:rsidR="00A549C4" w:rsidP="00A549C4" w:rsidRDefault="00A549C4" w14:paraId="4B441C84"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duration of each round;</w:t>
            </w:r>
          </w:p>
          <w:p w:rsidRPr="00F005BE" w:rsidR="00A549C4" w:rsidP="00A549C4" w:rsidRDefault="00A549C4" w14:paraId="0F06C687"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duration of interval between rounds;</w:t>
            </w:r>
          </w:p>
          <w:p w:rsidRPr="00F005BE" w:rsidR="00A549C4" w:rsidP="00A549C4" w:rsidRDefault="00A549C4" w14:paraId="11FAE2F7"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minimum bid difference where the award criterion is the lowest price or lowest cost;</w:t>
            </w:r>
          </w:p>
          <w:p w:rsidRPr="00F005BE" w:rsidR="00A549C4" w:rsidP="00A549C4" w:rsidRDefault="00A549C4" w14:paraId="60E1E0DD" w14:textId="77777777">
            <w:pPr>
              <w:pStyle w:val="ListParagraph"/>
              <w:numPr>
                <w:ilvl w:val="1"/>
                <w:numId w:val="91"/>
              </w:numPr>
              <w:spacing w:line="240" w:lineRule="auto"/>
              <w:contextualSpacing w:val="0"/>
              <w:jc w:val="both"/>
              <w:rPr>
                <w:rFonts w:ascii="Times New Roman" w:hAnsi="Times New Roman"/>
              </w:rPr>
            </w:pPr>
            <w:r w:rsidRPr="00F005BE">
              <w:rPr>
                <w:rFonts w:ascii="Times New Roman" w:hAnsi="Times New Roman"/>
              </w:rPr>
              <w:t>time based, when Economic Operators compete during specified time periods, where each Economic Operator registered for an auction can provide any number of tenders within the specified time period. In this case the Contract Notice shall provide the following information:</w:t>
            </w:r>
          </w:p>
          <w:p w:rsidRPr="00F005BE" w:rsidR="00A549C4" w:rsidP="00A549C4" w:rsidRDefault="00A549C4" w14:paraId="547C74E5"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time periods for bidding;</w:t>
            </w:r>
          </w:p>
          <w:p w:rsidRPr="00F005BE" w:rsidR="00A549C4" w:rsidP="00A549C4" w:rsidRDefault="00A549C4" w14:paraId="459D63A3"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recourse to automated extensions, if applicable, providing for duration of the extensions, the time before the end of the bidding period during which, if a tender is received, an extension will be triggered; and the maximum number of extensions;</w:t>
            </w:r>
          </w:p>
          <w:p w:rsidRPr="00F005BE" w:rsidR="00A549C4" w:rsidP="00A549C4" w:rsidRDefault="00A549C4" w14:paraId="42043404"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 xml:space="preserve"> minimum bid difference only when the award criterion is the lowest price or lowest cost;</w:t>
            </w:r>
          </w:p>
          <w:p w:rsidRPr="00F005BE" w:rsidR="00A549C4" w:rsidP="00A549C4" w:rsidRDefault="00A549C4" w14:paraId="364C4217" w14:textId="77777777">
            <w:pPr>
              <w:pStyle w:val="ListParagraph"/>
              <w:numPr>
                <w:ilvl w:val="1"/>
                <w:numId w:val="91"/>
              </w:numPr>
              <w:spacing w:line="240" w:lineRule="auto"/>
              <w:contextualSpacing w:val="0"/>
              <w:jc w:val="both"/>
              <w:rPr>
                <w:rFonts w:ascii="Times New Roman" w:hAnsi="Times New Roman"/>
              </w:rPr>
            </w:pPr>
            <w:r w:rsidRPr="00F005BE">
              <w:rPr>
                <w:rFonts w:ascii="Times New Roman" w:hAnsi="Times New Roman"/>
              </w:rPr>
              <w:t xml:space="preserve">combination of time and rounds, when Economic Operators compete based on rounds with certain time periods for bidding, where each Economic Operator registered for an electronic auction can provide any number of Tenders within each round. In this case the </w:t>
            </w:r>
            <w:proofErr w:type="spellStart"/>
            <w:r w:rsidRPr="00F005BE">
              <w:rPr>
                <w:rFonts w:ascii="Times New Roman" w:hAnsi="Times New Roman" w:eastAsia="Times New Roman"/>
                <w:iCs/>
              </w:rPr>
              <w:t>MTender</w:t>
            </w:r>
            <w:proofErr w:type="spellEnd"/>
            <w:r w:rsidRPr="00F005BE">
              <w:rPr>
                <w:rFonts w:ascii="Times New Roman" w:hAnsi="Times New Roman" w:eastAsia="Times New Roman"/>
                <w:iCs/>
              </w:rPr>
              <w:t xml:space="preserve"> System </w:t>
            </w:r>
            <w:r w:rsidRPr="00F005BE">
              <w:rPr>
                <w:rFonts w:ascii="Times New Roman" w:hAnsi="Times New Roman"/>
              </w:rPr>
              <w:t>Contract Notice and the TDS shall provide the following information:</w:t>
            </w:r>
          </w:p>
          <w:p w:rsidRPr="00F005BE" w:rsidR="00A549C4" w:rsidP="00A549C4" w:rsidRDefault="00A549C4" w14:paraId="26902E85"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number of rounds;</w:t>
            </w:r>
          </w:p>
          <w:p w:rsidRPr="00F005BE" w:rsidR="00A549C4" w:rsidP="00A549C4" w:rsidRDefault="00A549C4" w14:paraId="045566B5"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duration of each round;</w:t>
            </w:r>
          </w:p>
          <w:p w:rsidRPr="00F005BE" w:rsidR="00A549C4" w:rsidP="00A549C4" w:rsidRDefault="00A549C4" w14:paraId="5B51DEAE"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interval between each round;</w:t>
            </w:r>
          </w:p>
          <w:p w:rsidRPr="00F005BE" w:rsidR="00A549C4" w:rsidP="00A549C4" w:rsidRDefault="00A549C4" w14:paraId="6ED8AA80"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recourse to automated extensions, if applicable, providing for duration of the extensions, the time before the end of the bidding period during which, if a bid is received, an extension will be triggered; and the maximum number of extensions;</w:t>
            </w:r>
          </w:p>
          <w:p w:rsidRPr="00F005BE" w:rsidR="00A549C4" w:rsidP="00A549C4" w:rsidRDefault="00A549C4" w14:paraId="0911E2EB" w14:textId="77777777">
            <w:pPr>
              <w:pStyle w:val="ListParagraph"/>
              <w:numPr>
                <w:ilvl w:val="2"/>
                <w:numId w:val="91"/>
              </w:numPr>
              <w:spacing w:line="240" w:lineRule="auto"/>
              <w:contextualSpacing w:val="0"/>
              <w:jc w:val="both"/>
              <w:rPr>
                <w:rFonts w:ascii="Times New Roman" w:hAnsi="Times New Roman"/>
              </w:rPr>
            </w:pPr>
            <w:r w:rsidRPr="00F005BE">
              <w:rPr>
                <w:rFonts w:ascii="Times New Roman" w:hAnsi="Times New Roman"/>
              </w:rPr>
              <w:t>minimum tender difference only when the award criterion is the lowest price or lowest cost.</w:t>
            </w:r>
          </w:p>
          <w:p w:rsidRPr="00F005BE" w:rsidR="00A549C4" w:rsidP="00A549C4" w:rsidRDefault="00A549C4" w14:paraId="0E3B12F0" w14:textId="77777777">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t xml:space="preserve">The </w:t>
            </w:r>
            <w:proofErr w:type="spellStart"/>
            <w:r w:rsidRPr="00F005BE">
              <w:rPr>
                <w:rFonts w:ascii="Times New Roman" w:hAnsi="Times New Roman"/>
              </w:rPr>
              <w:t>MTender</w:t>
            </w:r>
            <w:proofErr w:type="spellEnd"/>
            <w:r w:rsidRPr="00F005BE">
              <w:rPr>
                <w:rFonts w:ascii="Times New Roman" w:hAnsi="Times New Roman"/>
              </w:rPr>
              <w:t xml:space="preserve"> System shall launch the electronic auction at the scheduled date and time as specified in the Contract Notice, provided at least one Economic Operator submitted a Tender and registered for the auction. If the Contracting Authority decides to postpone the launch of the auction, the Contracting </w:t>
            </w:r>
            <w:r w:rsidRPr="00F005BE">
              <w:rPr>
                <w:rFonts w:ascii="Times New Roman" w:hAnsi="Times New Roman"/>
              </w:rPr>
              <w:lastRenderedPageBreak/>
              <w:t xml:space="preserve">Authority shall amend the </w:t>
            </w:r>
            <w:proofErr w:type="spellStart"/>
            <w:r w:rsidRPr="00F005BE">
              <w:rPr>
                <w:rFonts w:ascii="Times New Roman" w:hAnsi="Times New Roman" w:eastAsia="Times New Roman"/>
                <w:iCs/>
              </w:rPr>
              <w:t>MTender</w:t>
            </w:r>
            <w:proofErr w:type="spellEnd"/>
            <w:r w:rsidRPr="00F005BE">
              <w:rPr>
                <w:rFonts w:ascii="Times New Roman" w:hAnsi="Times New Roman" w:eastAsia="Times New Roman"/>
                <w:iCs/>
              </w:rPr>
              <w:t xml:space="preserve"> System </w:t>
            </w:r>
            <w:r w:rsidRPr="00F005BE">
              <w:rPr>
                <w:rFonts w:ascii="Times New Roman" w:hAnsi="Times New Roman"/>
              </w:rPr>
              <w:t xml:space="preserve">Contract Notice and stipulate new dates and time of opening of the auction. When launched, the auction cannot be suspended or prematurely terminated.  </w:t>
            </w:r>
          </w:p>
          <w:p w:rsidRPr="00F005BE" w:rsidR="00A549C4" w:rsidP="00A549C4" w:rsidRDefault="00A549C4" w14:paraId="0B523232" w14:textId="5810287B">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t xml:space="preserve">During the electronic auction, the Economic Operator shall be allowed to preview in real time the status of the electronic auction. The </w:t>
            </w:r>
            <w:proofErr w:type="spellStart"/>
            <w:r w:rsidRPr="00F005BE">
              <w:rPr>
                <w:rFonts w:ascii="Times New Roman" w:hAnsi="Times New Roman"/>
              </w:rPr>
              <w:t>MTender</w:t>
            </w:r>
            <w:proofErr w:type="spellEnd"/>
            <w:r w:rsidRPr="00F005BE">
              <w:rPr>
                <w:rFonts w:ascii="Times New Roman" w:hAnsi="Times New Roman"/>
              </w:rPr>
              <w:t xml:space="preserve"> System shall display the code of the electronic auction, the type of the electronic auction used, the currency of tenders, the instruction for participants, the current best Tender and the current ranking of the Economic Operators listed under codes obtained during registration for the electronic auction, and, if applicable, the time left to the end of the round, the possibility of automatic extension along with the number of possible extensions.</w:t>
            </w:r>
          </w:p>
          <w:p w:rsidRPr="00F005BE" w:rsidR="00A549C4" w:rsidP="00A549C4" w:rsidRDefault="00A549C4" w14:paraId="6B5C53B2" w14:textId="77777777">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t xml:space="preserve">The electronic auction conducted on the </w:t>
            </w:r>
            <w:proofErr w:type="spellStart"/>
            <w:r w:rsidRPr="00F005BE">
              <w:rPr>
                <w:rFonts w:ascii="Times New Roman" w:hAnsi="Times New Roman"/>
              </w:rPr>
              <w:t>MTender</w:t>
            </w:r>
            <w:proofErr w:type="spellEnd"/>
            <w:r w:rsidRPr="00F005BE">
              <w:rPr>
                <w:rFonts w:ascii="Times New Roman" w:hAnsi="Times New Roman"/>
              </w:rPr>
              <w:t xml:space="preserve"> System shall be closed:</w:t>
            </w:r>
          </w:p>
          <w:p w:rsidRPr="00F005BE" w:rsidR="00A549C4" w:rsidP="00A549C4" w:rsidRDefault="00A549C4" w14:paraId="5003C1F5" w14:textId="77777777">
            <w:pPr>
              <w:pStyle w:val="ListParagraph"/>
              <w:numPr>
                <w:ilvl w:val="1"/>
                <w:numId w:val="91"/>
              </w:numPr>
              <w:spacing w:line="240" w:lineRule="auto"/>
              <w:contextualSpacing w:val="0"/>
              <w:jc w:val="both"/>
              <w:rPr>
                <w:rFonts w:ascii="Times New Roman" w:hAnsi="Times New Roman"/>
              </w:rPr>
            </w:pPr>
            <w:r w:rsidRPr="00F005BE">
              <w:rPr>
                <w:rFonts w:ascii="Times New Roman" w:hAnsi="Times New Roman"/>
              </w:rPr>
              <w:t xml:space="preserve">at the date and time indicated in the </w:t>
            </w:r>
            <w:proofErr w:type="spellStart"/>
            <w:r w:rsidRPr="00F005BE">
              <w:rPr>
                <w:rFonts w:ascii="Times New Roman" w:hAnsi="Times New Roman" w:eastAsia="Times New Roman"/>
                <w:iCs/>
              </w:rPr>
              <w:t>MTender</w:t>
            </w:r>
            <w:proofErr w:type="spellEnd"/>
            <w:r w:rsidRPr="00F005BE">
              <w:rPr>
                <w:rFonts w:ascii="Times New Roman" w:hAnsi="Times New Roman" w:eastAsia="Times New Roman"/>
                <w:iCs/>
              </w:rPr>
              <w:t xml:space="preserve"> System </w:t>
            </w:r>
            <w:r w:rsidRPr="00F005BE">
              <w:rPr>
                <w:rFonts w:ascii="Times New Roman" w:hAnsi="Times New Roman"/>
              </w:rPr>
              <w:t>Contract Notice and in the Tender Documents;</w:t>
            </w:r>
          </w:p>
          <w:p w:rsidRPr="00F005BE" w:rsidR="00A549C4" w:rsidP="00A549C4" w:rsidRDefault="00A549C4" w14:paraId="3B34BC3B" w14:textId="77777777">
            <w:pPr>
              <w:pStyle w:val="ListParagraph"/>
              <w:numPr>
                <w:ilvl w:val="1"/>
                <w:numId w:val="91"/>
              </w:numPr>
              <w:spacing w:line="240" w:lineRule="auto"/>
              <w:contextualSpacing w:val="0"/>
              <w:jc w:val="both"/>
              <w:rPr>
                <w:rFonts w:ascii="Times New Roman" w:hAnsi="Times New Roman"/>
              </w:rPr>
            </w:pPr>
            <w:r w:rsidRPr="00F005BE">
              <w:rPr>
                <w:rFonts w:ascii="Times New Roman" w:hAnsi="Times New Roman"/>
              </w:rPr>
              <w:t>when no more new prices or new values which meet the requirements concerning minimum differences are received within bidding periods stipulated in the Contract Notice and, in the TDS;</w:t>
            </w:r>
          </w:p>
          <w:p w:rsidRPr="00F005BE" w:rsidR="00A549C4" w:rsidP="00A549C4" w:rsidRDefault="00A549C4" w14:paraId="7125F04F" w14:textId="77777777">
            <w:pPr>
              <w:pStyle w:val="ListParagraph"/>
              <w:numPr>
                <w:ilvl w:val="1"/>
                <w:numId w:val="91"/>
              </w:numPr>
              <w:spacing w:line="240" w:lineRule="auto"/>
              <w:contextualSpacing w:val="0"/>
              <w:jc w:val="both"/>
              <w:rPr>
                <w:rFonts w:ascii="Times New Roman" w:hAnsi="Times New Roman"/>
              </w:rPr>
            </w:pPr>
            <w:r w:rsidRPr="00F005BE">
              <w:rPr>
                <w:rFonts w:ascii="Times New Roman" w:hAnsi="Times New Roman"/>
              </w:rPr>
              <w:t xml:space="preserve">when the number of rounds in the auction stipulated in the </w:t>
            </w:r>
            <w:proofErr w:type="spellStart"/>
            <w:r w:rsidRPr="00F005BE">
              <w:rPr>
                <w:rFonts w:ascii="Times New Roman" w:hAnsi="Times New Roman" w:eastAsia="Times New Roman"/>
                <w:iCs/>
              </w:rPr>
              <w:t>MTender</w:t>
            </w:r>
            <w:proofErr w:type="spellEnd"/>
            <w:r w:rsidRPr="00F005BE">
              <w:rPr>
                <w:rFonts w:ascii="Times New Roman" w:hAnsi="Times New Roman" w:eastAsia="Times New Roman"/>
                <w:iCs/>
              </w:rPr>
              <w:t xml:space="preserve"> System </w:t>
            </w:r>
            <w:r w:rsidRPr="00F005BE">
              <w:rPr>
                <w:rFonts w:ascii="Times New Roman" w:hAnsi="Times New Roman"/>
              </w:rPr>
              <w:t>Contract Notice and, in the TDS, have been completed.</w:t>
            </w:r>
          </w:p>
          <w:p w:rsidRPr="00F005BE" w:rsidR="00A549C4" w:rsidP="00A549C4" w:rsidRDefault="00A549C4" w14:paraId="5780EE79" w14:textId="77777777">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t xml:space="preserve">When the electronic auction closes, the </w:t>
            </w:r>
            <w:proofErr w:type="spellStart"/>
            <w:r w:rsidRPr="00F005BE">
              <w:rPr>
                <w:rFonts w:ascii="Times New Roman" w:hAnsi="Times New Roman"/>
              </w:rPr>
              <w:t>MTender</w:t>
            </w:r>
            <w:proofErr w:type="spellEnd"/>
            <w:r w:rsidRPr="00F005BE">
              <w:rPr>
                <w:rFonts w:ascii="Times New Roman" w:hAnsi="Times New Roman"/>
              </w:rPr>
              <w:t xml:space="preserve"> System shall generate and publish on the </w:t>
            </w:r>
            <w:proofErr w:type="spellStart"/>
            <w:r w:rsidRPr="00F005BE">
              <w:rPr>
                <w:rFonts w:ascii="Times New Roman" w:hAnsi="Times New Roman"/>
              </w:rPr>
              <w:t>MTender</w:t>
            </w:r>
            <w:proofErr w:type="spellEnd"/>
            <w:r w:rsidRPr="00F005BE">
              <w:rPr>
                <w:rFonts w:ascii="Times New Roman" w:hAnsi="Times New Roman"/>
              </w:rPr>
              <w:t xml:space="preserve"> System the final ranking for the completed auction in order to notify the Economic Operators about the winner of the electronic auction, ranking and detailed information of the Economic Operators who participated in the electronic auction, best Tender of each Economic Operator, and if applicable, ranking information per round.</w:t>
            </w:r>
          </w:p>
          <w:p w:rsidRPr="00F005BE" w:rsidR="00A549C4" w:rsidP="00A549C4" w:rsidRDefault="00A549C4" w14:paraId="084987D4" w14:textId="77777777">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t xml:space="preserve">In an electronic auction with a fixed budget, only best price-quality or cost-quality ratio </w:t>
            </w:r>
            <w:proofErr w:type="gramStart"/>
            <w:r w:rsidRPr="00F005BE">
              <w:rPr>
                <w:rFonts w:ascii="Times New Roman" w:hAnsi="Times New Roman"/>
              </w:rPr>
              <w:t>award criteria</w:t>
            </w:r>
            <w:proofErr w:type="gramEnd"/>
            <w:r w:rsidRPr="00F005BE">
              <w:rPr>
                <w:rFonts w:ascii="Times New Roman" w:hAnsi="Times New Roman"/>
              </w:rPr>
              <w:t xml:space="preserve"> shall be used. The initial price for the electronic auction is set at the estimated value of procurement as published in the </w:t>
            </w:r>
            <w:proofErr w:type="spellStart"/>
            <w:r w:rsidRPr="00F005BE">
              <w:rPr>
                <w:rFonts w:ascii="Times New Roman" w:hAnsi="Times New Roman"/>
              </w:rPr>
              <w:t>MTender</w:t>
            </w:r>
            <w:proofErr w:type="spellEnd"/>
            <w:r w:rsidRPr="00F005BE">
              <w:rPr>
                <w:rFonts w:ascii="Times New Roman" w:hAnsi="Times New Roman"/>
              </w:rPr>
              <w:t xml:space="preserve"> System Contract Notice. In such cases the competition within the electronic auction is based on qualitative and quantitative criteria.</w:t>
            </w:r>
          </w:p>
          <w:p w:rsidRPr="00F005BE" w:rsidR="00A549C4" w:rsidP="00A549C4" w:rsidRDefault="00A549C4" w14:paraId="07EC8AC3" w14:textId="77777777">
            <w:pPr>
              <w:pStyle w:val="ListParagraph"/>
              <w:numPr>
                <w:ilvl w:val="0"/>
                <w:numId w:val="91"/>
              </w:numPr>
              <w:spacing w:line="240" w:lineRule="auto"/>
              <w:contextualSpacing w:val="0"/>
              <w:jc w:val="both"/>
              <w:rPr>
                <w:rFonts w:ascii="Times New Roman" w:hAnsi="Times New Roman"/>
              </w:rPr>
            </w:pPr>
            <w:bookmarkStart w:name="_Ref64783677" w:id="595"/>
            <w:r w:rsidRPr="00F005BE">
              <w:rPr>
                <w:rFonts w:ascii="Times New Roman" w:hAnsi="Times New Roman"/>
              </w:rPr>
              <w:t xml:space="preserve">In the electronic auction with award criteria of cost or price and other criteria the award criteria shall have an associated evaluation formula to be automatically evaluated by the </w:t>
            </w:r>
            <w:proofErr w:type="spellStart"/>
            <w:r w:rsidRPr="00F005BE">
              <w:rPr>
                <w:rFonts w:ascii="Times New Roman" w:hAnsi="Times New Roman"/>
              </w:rPr>
              <w:t>MTender</w:t>
            </w:r>
            <w:proofErr w:type="spellEnd"/>
            <w:r w:rsidRPr="00F005BE">
              <w:rPr>
                <w:rFonts w:ascii="Times New Roman" w:hAnsi="Times New Roman"/>
              </w:rPr>
              <w:t xml:space="preserve"> System.</w:t>
            </w:r>
            <w:bookmarkEnd w:id="595"/>
            <w:r w:rsidRPr="00F005BE">
              <w:rPr>
                <w:rFonts w:ascii="Times New Roman" w:hAnsi="Times New Roman"/>
              </w:rPr>
              <w:t xml:space="preserve"> </w:t>
            </w:r>
          </w:p>
          <w:p w:rsidRPr="00F005BE" w:rsidR="00A549C4" w:rsidP="006F6DBD" w:rsidRDefault="00A549C4" w14:paraId="5260B37A" w14:textId="18941DE7">
            <w:pPr>
              <w:pStyle w:val="ListParagraph"/>
              <w:numPr>
                <w:ilvl w:val="0"/>
                <w:numId w:val="91"/>
              </w:numPr>
              <w:spacing w:line="240" w:lineRule="auto"/>
              <w:contextualSpacing w:val="0"/>
              <w:jc w:val="both"/>
              <w:rPr>
                <w:rFonts w:ascii="Times New Roman" w:hAnsi="Times New Roman"/>
              </w:rPr>
            </w:pPr>
            <w:r w:rsidRPr="00F005BE">
              <w:rPr>
                <w:rFonts w:ascii="Times New Roman" w:hAnsi="Times New Roman"/>
              </w:rPr>
              <w:t xml:space="preserve">In the electronic auction organised in rounds where the Economic Operators compete based on a number of rounds, each Economic Operator registered for an auction can provide a single tender for each round. The initial price for the auction is set on the basis of the price of the tender as submitted by the Economic Operator in the Letter of Tender. In an auction conducted in rounds, the initial price for the next round is set at the price submitted by the Economic Operator in the previous round; in each round of the auction the Economic Operator who submitted the lowest price in the previous round is tendering last. </w:t>
            </w:r>
          </w:p>
        </w:tc>
      </w:tr>
      <w:tr w:rsidRPr="00F005BE" w:rsidR="001F3C63" w:rsidTr="006F6DBD" w14:paraId="000F2EE9" w14:textId="77777777">
        <w:tc>
          <w:tcPr>
            <w:tcW w:w="2015" w:type="dxa"/>
            <w:hideMark/>
          </w:tcPr>
          <w:p w:rsidRPr="00F005BE" w:rsidR="001F3C63" w:rsidP="00507965" w:rsidRDefault="001F3C63" w14:paraId="49492370" w14:textId="7BF35C36">
            <w:pPr>
              <w:pStyle w:val="Section1"/>
              <w:rPr>
                <w:sz w:val="22"/>
                <w:szCs w:val="22"/>
              </w:rPr>
            </w:pPr>
            <w:bookmarkStart w:name="_Toc31873395" w:id="596"/>
            <w:bookmarkStart w:name="_Toc192578447" w:id="597"/>
            <w:bookmarkStart w:name="_Toc197942623" w:id="598"/>
            <w:bookmarkStart w:name="_Toc500691723" w:id="599"/>
            <w:bookmarkStart w:name="_Toc500695979" w:id="600"/>
            <w:bookmarkStart w:name="_Toc500700007" w:id="601"/>
            <w:bookmarkStart w:name="_Toc500702669" w:id="602"/>
            <w:r w:rsidRPr="00F005BE">
              <w:rPr>
                <w:sz w:val="22"/>
                <w:szCs w:val="22"/>
              </w:rPr>
              <w:lastRenderedPageBreak/>
              <w:t xml:space="preserve">Evaluation </w:t>
            </w:r>
            <w:bookmarkEnd w:id="596"/>
            <w:r w:rsidRPr="00F005BE" w:rsidR="00874016">
              <w:rPr>
                <w:sz w:val="22"/>
                <w:szCs w:val="22"/>
              </w:rPr>
              <w:t>methodologies</w:t>
            </w:r>
            <w:r w:rsidRPr="00F005BE">
              <w:rPr>
                <w:sz w:val="22"/>
                <w:szCs w:val="22"/>
              </w:rPr>
              <w:t xml:space="preserve"> </w:t>
            </w:r>
            <w:bookmarkEnd w:id="597"/>
            <w:bookmarkEnd w:id="598"/>
            <w:bookmarkEnd w:id="599"/>
            <w:bookmarkEnd w:id="600"/>
            <w:bookmarkEnd w:id="601"/>
            <w:bookmarkEnd w:id="602"/>
          </w:p>
        </w:tc>
        <w:tc>
          <w:tcPr>
            <w:tcW w:w="7741" w:type="dxa"/>
            <w:hideMark/>
          </w:tcPr>
          <w:p w:rsidRPr="00F005BE" w:rsidR="00D24EFC" w:rsidP="006F6DBD" w:rsidRDefault="001F3C63" w14:paraId="15E151E3" w14:textId="5D8320D4">
            <w:pPr>
              <w:numPr>
                <w:ilvl w:val="0"/>
                <w:numId w:val="41"/>
              </w:numPr>
              <w:spacing w:after="200"/>
              <w:jc w:val="both"/>
              <w:rPr>
                <w:sz w:val="22"/>
                <w:szCs w:val="22"/>
              </w:rPr>
            </w:pPr>
            <w:r w:rsidRPr="00F005BE">
              <w:rPr>
                <w:sz w:val="22"/>
                <w:szCs w:val="22"/>
              </w:rPr>
              <w:t xml:space="preserve">The </w:t>
            </w:r>
            <w:r w:rsidRPr="00F005BE" w:rsidR="00926FA9">
              <w:rPr>
                <w:sz w:val="22"/>
                <w:szCs w:val="22"/>
              </w:rPr>
              <w:t>Contracting Authority</w:t>
            </w:r>
            <w:r w:rsidRPr="00F005BE">
              <w:rPr>
                <w:sz w:val="22"/>
                <w:szCs w:val="22"/>
              </w:rPr>
              <w:t xml:space="preserve"> shall use the </w:t>
            </w:r>
            <w:r w:rsidRPr="00F005BE" w:rsidR="004B3CFB">
              <w:rPr>
                <w:sz w:val="22"/>
                <w:szCs w:val="22"/>
              </w:rPr>
              <w:t>evaluation</w:t>
            </w:r>
            <w:r w:rsidRPr="00F005BE">
              <w:rPr>
                <w:sz w:val="22"/>
                <w:szCs w:val="22"/>
              </w:rPr>
              <w:t xml:space="preserve"> methodologies indicated in </w:t>
            </w:r>
            <w:r w:rsidRPr="00F005BE" w:rsidR="00F409A7">
              <w:rPr>
                <w:sz w:val="22"/>
                <w:szCs w:val="22"/>
              </w:rPr>
              <w:t>the</w:t>
            </w:r>
            <w:r w:rsidRPr="00F005BE" w:rsidR="002300A3">
              <w:rPr>
                <w:sz w:val="22"/>
                <w:szCs w:val="22"/>
              </w:rPr>
              <w:t xml:space="preserve"> present</w:t>
            </w:r>
            <w:r w:rsidRPr="00F005BE" w:rsidR="004B2ED6">
              <w:rPr>
                <w:sz w:val="22"/>
                <w:szCs w:val="22"/>
              </w:rPr>
              <w:t xml:space="preserve"> part of the</w:t>
            </w:r>
            <w:r w:rsidRPr="00F005BE" w:rsidR="002300A3">
              <w:rPr>
                <w:sz w:val="22"/>
                <w:szCs w:val="22"/>
              </w:rPr>
              <w:t xml:space="preserve"> </w:t>
            </w:r>
            <w:r w:rsidRPr="00F005BE" w:rsidR="006A0268">
              <w:rPr>
                <w:sz w:val="22"/>
                <w:szCs w:val="22"/>
              </w:rPr>
              <w:t>ITT</w:t>
            </w:r>
            <w:r w:rsidRPr="00F005BE" w:rsidR="002300A3">
              <w:rPr>
                <w:sz w:val="22"/>
                <w:szCs w:val="22"/>
              </w:rPr>
              <w:t xml:space="preserve">. </w:t>
            </w:r>
            <w:r w:rsidRPr="00F005BE">
              <w:rPr>
                <w:sz w:val="22"/>
                <w:szCs w:val="22"/>
              </w:rPr>
              <w:t xml:space="preserve">No other </w:t>
            </w:r>
            <w:r w:rsidRPr="00F005BE" w:rsidR="00815F8E">
              <w:rPr>
                <w:sz w:val="22"/>
                <w:szCs w:val="22"/>
              </w:rPr>
              <w:t xml:space="preserve">evaluation </w:t>
            </w:r>
            <w:r w:rsidRPr="00F005BE">
              <w:rPr>
                <w:sz w:val="22"/>
                <w:szCs w:val="22"/>
              </w:rPr>
              <w:t>methodologies shall be permitted.</w:t>
            </w:r>
          </w:p>
        </w:tc>
      </w:tr>
      <w:tr w:rsidRPr="00F005BE" w:rsidR="00D24EFC" w:rsidTr="006F6DBD" w14:paraId="1B5CE792" w14:textId="77777777">
        <w:tc>
          <w:tcPr>
            <w:tcW w:w="2015" w:type="dxa"/>
          </w:tcPr>
          <w:p w:rsidRPr="00F005BE" w:rsidR="00D24EFC" w:rsidP="00507965" w:rsidRDefault="00D24EFC" w14:paraId="5C4D8325" w14:textId="77777777">
            <w:pPr>
              <w:pStyle w:val="Section1"/>
              <w:numPr>
                <w:ilvl w:val="0"/>
                <w:numId w:val="0"/>
              </w:numPr>
              <w:rPr>
                <w:sz w:val="22"/>
                <w:szCs w:val="22"/>
              </w:rPr>
            </w:pPr>
          </w:p>
        </w:tc>
        <w:tc>
          <w:tcPr>
            <w:tcW w:w="7741" w:type="dxa"/>
          </w:tcPr>
          <w:p w:rsidRPr="00F005BE" w:rsidR="005A3FBD" w:rsidP="00145174" w:rsidRDefault="005A3FBD" w14:paraId="614FC9C7" w14:textId="78AB1C36">
            <w:pPr>
              <w:numPr>
                <w:ilvl w:val="0"/>
                <w:numId w:val="41"/>
              </w:numPr>
              <w:spacing w:after="200"/>
              <w:jc w:val="both"/>
              <w:rPr>
                <w:iCs/>
                <w:sz w:val="22"/>
                <w:szCs w:val="22"/>
              </w:rPr>
            </w:pPr>
            <w:r w:rsidRPr="00F005BE">
              <w:rPr>
                <w:iCs/>
                <w:sz w:val="22"/>
                <w:szCs w:val="22"/>
              </w:rPr>
              <w:t xml:space="preserve">To facilitate automated evaluation supported by the </w:t>
            </w:r>
            <w:proofErr w:type="spellStart"/>
            <w:r w:rsidRPr="00F005BE">
              <w:rPr>
                <w:iCs/>
                <w:sz w:val="22"/>
                <w:szCs w:val="22"/>
              </w:rPr>
              <w:t>MTender</w:t>
            </w:r>
            <w:proofErr w:type="spellEnd"/>
            <w:r w:rsidRPr="00F005BE">
              <w:rPr>
                <w:iCs/>
                <w:sz w:val="22"/>
                <w:szCs w:val="22"/>
              </w:rPr>
              <w:t xml:space="preserve"> </w:t>
            </w:r>
            <w:r w:rsidRPr="00F005BE" w:rsidR="00B55EA4">
              <w:rPr>
                <w:iCs/>
                <w:sz w:val="22"/>
                <w:szCs w:val="22"/>
              </w:rPr>
              <w:t>S</w:t>
            </w:r>
            <w:r w:rsidRPr="00F005BE" w:rsidR="00192652">
              <w:rPr>
                <w:iCs/>
                <w:sz w:val="22"/>
                <w:szCs w:val="22"/>
              </w:rPr>
              <w:t>ystem</w:t>
            </w:r>
            <w:r w:rsidRPr="00F005BE">
              <w:rPr>
                <w:iCs/>
                <w:sz w:val="22"/>
                <w:szCs w:val="22"/>
              </w:rPr>
              <w:t xml:space="preserve">, the evaluation process in the electronic tendering procedure is organised </w:t>
            </w:r>
            <w:r w:rsidRPr="00F005BE" w:rsidR="00311AD8">
              <w:rPr>
                <w:iCs/>
                <w:sz w:val="22"/>
                <w:szCs w:val="22"/>
              </w:rPr>
              <w:t xml:space="preserve">in accordance with </w:t>
            </w:r>
            <w:proofErr w:type="spellStart"/>
            <w:r w:rsidRPr="00F005BE" w:rsidR="00311AD8">
              <w:rPr>
                <w:iCs/>
                <w:sz w:val="22"/>
                <w:szCs w:val="22"/>
              </w:rPr>
              <w:t>MTender</w:t>
            </w:r>
            <w:proofErr w:type="spellEnd"/>
            <w:r w:rsidRPr="00F005BE" w:rsidR="00311AD8">
              <w:rPr>
                <w:iCs/>
                <w:sz w:val="22"/>
                <w:szCs w:val="22"/>
              </w:rPr>
              <w:t xml:space="preserve"> terms of use</w:t>
            </w:r>
            <w:r w:rsidRPr="00F005BE">
              <w:rPr>
                <w:iCs/>
                <w:sz w:val="22"/>
                <w:szCs w:val="22"/>
              </w:rPr>
              <w:t xml:space="preserve">. All award criteria which have an associated evaluation formula shall be automatically evaluated by the </w:t>
            </w:r>
            <w:proofErr w:type="spellStart"/>
            <w:r w:rsidRPr="00F005BE">
              <w:rPr>
                <w:iCs/>
                <w:sz w:val="22"/>
                <w:szCs w:val="22"/>
              </w:rPr>
              <w:t>MTender</w:t>
            </w:r>
            <w:proofErr w:type="spellEnd"/>
            <w:r w:rsidRPr="00F005BE" w:rsidR="00F01463">
              <w:rPr>
                <w:iCs/>
                <w:sz w:val="22"/>
                <w:szCs w:val="22"/>
              </w:rPr>
              <w:t xml:space="preserve"> </w:t>
            </w:r>
            <w:r w:rsidRPr="00F005BE" w:rsidR="00B55EA4">
              <w:rPr>
                <w:iCs/>
                <w:sz w:val="22"/>
                <w:szCs w:val="22"/>
              </w:rPr>
              <w:t>S</w:t>
            </w:r>
            <w:r w:rsidRPr="00F005BE" w:rsidR="00192652">
              <w:rPr>
                <w:iCs/>
                <w:sz w:val="22"/>
                <w:szCs w:val="22"/>
              </w:rPr>
              <w:t>ystem</w:t>
            </w:r>
            <w:r w:rsidRPr="00F005BE">
              <w:rPr>
                <w:iCs/>
                <w:sz w:val="22"/>
                <w:szCs w:val="22"/>
              </w:rPr>
              <w:t xml:space="preserve">. Award criteria which cannot be expressed in the evaluation formula </w:t>
            </w:r>
            <w:r w:rsidRPr="00F005BE">
              <w:rPr>
                <w:iCs/>
                <w:sz w:val="22"/>
                <w:szCs w:val="22"/>
              </w:rPr>
              <w:lastRenderedPageBreak/>
              <w:t xml:space="preserve">shall be evaluated by the Working Group. The </w:t>
            </w:r>
            <w:r w:rsidRPr="00F005BE" w:rsidR="00F01463">
              <w:rPr>
                <w:iCs/>
                <w:sz w:val="22"/>
                <w:szCs w:val="22"/>
              </w:rPr>
              <w:t xml:space="preserve">maximum </w:t>
            </w:r>
            <w:r w:rsidRPr="00F005BE">
              <w:rPr>
                <w:iCs/>
                <w:sz w:val="22"/>
                <w:szCs w:val="22"/>
              </w:rPr>
              <w:t xml:space="preserve">score </w:t>
            </w:r>
            <w:r w:rsidRPr="00F005BE" w:rsidR="00F01463">
              <w:rPr>
                <w:iCs/>
                <w:sz w:val="22"/>
                <w:szCs w:val="22"/>
              </w:rPr>
              <w:t xml:space="preserve">provided </w:t>
            </w:r>
            <w:r w:rsidRPr="00F005BE">
              <w:rPr>
                <w:iCs/>
                <w:sz w:val="22"/>
                <w:szCs w:val="22"/>
              </w:rPr>
              <w:t xml:space="preserve">for the overall valuation of the </w:t>
            </w:r>
            <w:r w:rsidRPr="00F005BE" w:rsidR="00145174">
              <w:rPr>
                <w:iCs/>
                <w:sz w:val="22"/>
                <w:szCs w:val="22"/>
              </w:rPr>
              <w:t>T</w:t>
            </w:r>
            <w:r w:rsidRPr="00F005BE">
              <w:rPr>
                <w:iCs/>
                <w:sz w:val="22"/>
                <w:szCs w:val="22"/>
              </w:rPr>
              <w:t xml:space="preserve">echnical and </w:t>
            </w:r>
            <w:r w:rsidRPr="00F005BE" w:rsidR="00145174">
              <w:rPr>
                <w:iCs/>
                <w:sz w:val="22"/>
                <w:szCs w:val="22"/>
              </w:rPr>
              <w:t>F</w:t>
            </w:r>
            <w:r w:rsidRPr="00F005BE">
              <w:rPr>
                <w:iCs/>
                <w:sz w:val="22"/>
                <w:szCs w:val="22"/>
              </w:rPr>
              <w:t xml:space="preserve">inancial proposal shall be equal to 100 points in accordance with weights and award criteria provided in the </w:t>
            </w:r>
            <w:proofErr w:type="spellStart"/>
            <w:r w:rsidRPr="00F005BE" w:rsidR="004D49A9">
              <w:rPr>
                <w:iCs/>
                <w:sz w:val="22"/>
                <w:szCs w:val="22"/>
              </w:rPr>
              <w:t>MTender</w:t>
            </w:r>
            <w:proofErr w:type="spellEnd"/>
            <w:r w:rsidRPr="00F005BE" w:rsidR="004D49A9">
              <w:rPr>
                <w:iCs/>
                <w:sz w:val="22"/>
                <w:szCs w:val="22"/>
              </w:rPr>
              <w:t xml:space="preserve"> System </w:t>
            </w:r>
            <w:r w:rsidRPr="00F005BE">
              <w:rPr>
                <w:iCs/>
                <w:sz w:val="22"/>
                <w:szCs w:val="22"/>
              </w:rPr>
              <w:t xml:space="preserve">Contract Notice and in the TDS.  The Working Group may undertake each stage of the evaluation separately, as appropriate in accordance </w:t>
            </w:r>
            <w:r w:rsidRPr="00F005BE" w:rsidR="00BA7F47">
              <w:rPr>
                <w:iCs/>
                <w:sz w:val="22"/>
                <w:szCs w:val="22"/>
              </w:rPr>
              <w:t>with</w:t>
            </w:r>
            <w:r w:rsidRPr="00F005BE">
              <w:rPr>
                <w:iCs/>
                <w:sz w:val="22"/>
                <w:szCs w:val="22"/>
              </w:rPr>
              <w:t xml:space="preserve"> the evaluation methodology set up by the Contracting Authority in the </w:t>
            </w:r>
            <w:proofErr w:type="spellStart"/>
            <w:r w:rsidRPr="00F005BE" w:rsidR="004D49A9">
              <w:rPr>
                <w:iCs/>
                <w:sz w:val="22"/>
                <w:szCs w:val="22"/>
              </w:rPr>
              <w:t>MTender</w:t>
            </w:r>
            <w:proofErr w:type="spellEnd"/>
            <w:r w:rsidRPr="00F005BE" w:rsidR="004D49A9">
              <w:rPr>
                <w:iCs/>
                <w:sz w:val="22"/>
                <w:szCs w:val="22"/>
              </w:rPr>
              <w:t xml:space="preserve"> System Contract Notice </w:t>
            </w:r>
            <w:r w:rsidRPr="00F005BE">
              <w:rPr>
                <w:iCs/>
                <w:sz w:val="22"/>
                <w:szCs w:val="22"/>
              </w:rPr>
              <w:t xml:space="preserve">and in the TDS. If applicable, each stage of evaluation is recorded in real time and closing of the evaluation stage is communicated by a notification published online on the </w:t>
            </w:r>
            <w:proofErr w:type="spellStart"/>
            <w:r w:rsidRPr="00F005BE">
              <w:rPr>
                <w:iCs/>
                <w:sz w:val="22"/>
                <w:szCs w:val="22"/>
              </w:rPr>
              <w:t>MTender</w:t>
            </w:r>
            <w:proofErr w:type="spellEnd"/>
            <w:r w:rsidRPr="00F005BE">
              <w:rPr>
                <w:iCs/>
                <w:sz w:val="22"/>
                <w:szCs w:val="22"/>
              </w:rPr>
              <w:t xml:space="preserve"> </w:t>
            </w:r>
            <w:r w:rsidRPr="00F005BE" w:rsidR="00B55EA4">
              <w:rPr>
                <w:iCs/>
                <w:sz w:val="22"/>
                <w:szCs w:val="22"/>
              </w:rPr>
              <w:t>S</w:t>
            </w:r>
            <w:r w:rsidRPr="00F005BE" w:rsidR="00192652">
              <w:rPr>
                <w:iCs/>
                <w:sz w:val="22"/>
                <w:szCs w:val="22"/>
              </w:rPr>
              <w:t>ystem</w:t>
            </w:r>
            <w:r w:rsidRPr="00F005BE" w:rsidR="000B19BF">
              <w:rPr>
                <w:iCs/>
                <w:sz w:val="22"/>
                <w:szCs w:val="22"/>
              </w:rPr>
              <w:t>.</w:t>
            </w:r>
          </w:p>
          <w:p w:rsidRPr="00F005BE" w:rsidR="00D24EFC" w:rsidP="00D02E72" w:rsidRDefault="00D24EFC" w14:paraId="77F71B57" w14:textId="0C000DFC">
            <w:pPr>
              <w:numPr>
                <w:ilvl w:val="0"/>
                <w:numId w:val="41"/>
              </w:numPr>
              <w:spacing w:after="200"/>
              <w:jc w:val="both"/>
              <w:rPr>
                <w:iCs/>
                <w:sz w:val="22"/>
                <w:szCs w:val="22"/>
              </w:rPr>
            </w:pPr>
            <w:r w:rsidRPr="00F005BE">
              <w:rPr>
                <w:sz w:val="22"/>
                <w:szCs w:val="22"/>
              </w:rPr>
              <w:t>All</w:t>
            </w:r>
            <w:r w:rsidRPr="00F005BE">
              <w:rPr>
                <w:iCs/>
                <w:sz w:val="22"/>
                <w:szCs w:val="22"/>
              </w:rPr>
              <w:t xml:space="preserve"> Tenders submitted shall be subjected to an arithmetical check, supported by automated services of the </w:t>
            </w:r>
            <w:proofErr w:type="spellStart"/>
            <w:r w:rsidRPr="00F005BE" w:rsidR="00192652">
              <w:rPr>
                <w:iCs/>
                <w:sz w:val="22"/>
                <w:szCs w:val="22"/>
              </w:rPr>
              <w:t>MTender</w:t>
            </w:r>
            <w:proofErr w:type="spellEnd"/>
            <w:r w:rsidRPr="00F005BE" w:rsidR="00192652">
              <w:rPr>
                <w:iCs/>
                <w:sz w:val="22"/>
                <w:szCs w:val="22"/>
              </w:rPr>
              <w:t xml:space="preserve"> </w:t>
            </w:r>
            <w:r w:rsidRPr="00F005BE" w:rsidR="00B55EA4">
              <w:rPr>
                <w:iCs/>
                <w:sz w:val="22"/>
                <w:szCs w:val="22"/>
              </w:rPr>
              <w:t>S</w:t>
            </w:r>
            <w:r w:rsidRPr="00F005BE" w:rsidR="00192652">
              <w:rPr>
                <w:iCs/>
                <w:sz w:val="22"/>
                <w:szCs w:val="22"/>
              </w:rPr>
              <w:t xml:space="preserve">ystem </w:t>
            </w:r>
            <w:r w:rsidRPr="00F005BE">
              <w:rPr>
                <w:iCs/>
                <w:sz w:val="22"/>
                <w:szCs w:val="22"/>
              </w:rPr>
              <w:t>whenever possible. In the event that any Tender is identified as containing an arithmetical error, the Tenderer shall be requested to</w:t>
            </w:r>
            <w:r w:rsidRPr="00F005BE" w:rsidR="005040E2">
              <w:rPr>
                <w:iCs/>
                <w:sz w:val="22"/>
                <w:szCs w:val="22"/>
              </w:rPr>
              <w:t xml:space="preserve"> accept the</w:t>
            </w:r>
            <w:r w:rsidRPr="00F005BE">
              <w:rPr>
                <w:iCs/>
                <w:sz w:val="22"/>
                <w:szCs w:val="22"/>
              </w:rPr>
              <w:t xml:space="preserve"> correct</w:t>
            </w:r>
            <w:r w:rsidRPr="00F005BE" w:rsidR="005040E2">
              <w:rPr>
                <w:iCs/>
                <w:sz w:val="22"/>
                <w:szCs w:val="22"/>
              </w:rPr>
              <w:t>ion of</w:t>
            </w:r>
            <w:r w:rsidRPr="00F005BE">
              <w:rPr>
                <w:iCs/>
                <w:sz w:val="22"/>
                <w:szCs w:val="22"/>
              </w:rPr>
              <w:t xml:space="preserve"> the price in accordance </w:t>
            </w:r>
            <w:r w:rsidRPr="00F005BE" w:rsidR="00BA7F47">
              <w:rPr>
                <w:iCs/>
                <w:sz w:val="22"/>
                <w:szCs w:val="22"/>
              </w:rPr>
              <w:t>with</w:t>
            </w:r>
            <w:r w:rsidRPr="00F005BE">
              <w:rPr>
                <w:iCs/>
                <w:sz w:val="22"/>
                <w:szCs w:val="22"/>
              </w:rPr>
              <w:t xml:space="preserve"> </w:t>
            </w:r>
            <w:r w:rsidRPr="00F005BE" w:rsidR="00241BE6">
              <w:rPr>
                <w:iCs/>
                <w:sz w:val="22"/>
                <w:szCs w:val="22"/>
              </w:rPr>
              <w:t xml:space="preserve">the </w:t>
            </w:r>
            <w:r w:rsidRPr="00F005BE">
              <w:rPr>
                <w:iCs/>
                <w:sz w:val="22"/>
                <w:szCs w:val="22"/>
              </w:rPr>
              <w:t xml:space="preserve">procedure provided </w:t>
            </w:r>
            <w:r w:rsidRPr="00F005BE" w:rsidR="000E15FF">
              <w:rPr>
                <w:iCs/>
                <w:sz w:val="22"/>
                <w:szCs w:val="22"/>
                <w:highlight w:val="yellow"/>
              </w:rPr>
              <w:t>ITT</w:t>
            </w:r>
            <w:r w:rsidRPr="00F005BE">
              <w:rPr>
                <w:iCs/>
                <w:sz w:val="22"/>
                <w:szCs w:val="22"/>
                <w:highlight w:val="yellow"/>
              </w:rPr>
              <w:t xml:space="preserve"> </w:t>
            </w:r>
            <w:r w:rsidR="00763498">
              <w:rPr>
                <w:iCs/>
                <w:sz w:val="22"/>
                <w:szCs w:val="22"/>
                <w:highlight w:val="yellow"/>
              </w:rPr>
              <w:fldChar w:fldCharType="begin"/>
            </w:r>
            <w:r w:rsidR="00763498">
              <w:rPr>
                <w:iCs/>
                <w:sz w:val="22"/>
                <w:szCs w:val="22"/>
                <w:highlight w:val="yellow"/>
              </w:rPr>
              <w:instrText xml:space="preserve"> REF _Ref64788260 \w \h </w:instrText>
            </w:r>
            <w:r w:rsidR="00763498">
              <w:rPr>
                <w:iCs/>
                <w:sz w:val="22"/>
                <w:szCs w:val="22"/>
                <w:highlight w:val="yellow"/>
              </w:rPr>
            </w:r>
            <w:r w:rsidR="00763498">
              <w:rPr>
                <w:iCs/>
                <w:sz w:val="22"/>
                <w:szCs w:val="22"/>
                <w:highlight w:val="yellow"/>
              </w:rPr>
              <w:fldChar w:fldCharType="separate"/>
            </w:r>
            <w:r w:rsidR="00763498">
              <w:rPr>
                <w:iCs/>
                <w:sz w:val="22"/>
                <w:szCs w:val="22"/>
                <w:highlight w:val="yellow"/>
              </w:rPr>
              <w:t>36</w:t>
            </w:r>
            <w:r w:rsidR="00763498">
              <w:rPr>
                <w:iCs/>
                <w:sz w:val="22"/>
                <w:szCs w:val="22"/>
                <w:highlight w:val="yellow"/>
              </w:rPr>
              <w:fldChar w:fldCharType="end"/>
            </w:r>
            <w:r w:rsidRPr="00F005BE">
              <w:rPr>
                <w:iCs/>
                <w:sz w:val="22"/>
                <w:szCs w:val="22"/>
              </w:rPr>
              <w:t xml:space="preserve">. </w:t>
            </w:r>
          </w:p>
          <w:p w:rsidRPr="00F005BE" w:rsidR="00D24EFC" w:rsidP="008E09A3" w:rsidRDefault="00D24EFC" w14:paraId="24ACFC6F" w14:textId="04473252">
            <w:pPr>
              <w:numPr>
                <w:ilvl w:val="0"/>
                <w:numId w:val="41"/>
              </w:numPr>
              <w:spacing w:after="200"/>
              <w:jc w:val="both"/>
              <w:rPr>
                <w:sz w:val="22"/>
                <w:szCs w:val="22"/>
              </w:rPr>
            </w:pPr>
            <w:r w:rsidRPr="00F005BE">
              <w:rPr>
                <w:sz w:val="22"/>
                <w:szCs w:val="22"/>
              </w:rPr>
              <w:t>The</w:t>
            </w:r>
            <w:r w:rsidRPr="00F005BE">
              <w:rPr>
                <w:iCs/>
                <w:sz w:val="22"/>
                <w:szCs w:val="22"/>
              </w:rPr>
              <w:t xml:space="preserve"> VAT (as stated in the </w:t>
            </w:r>
            <w:r w:rsidRPr="00F005BE" w:rsidR="00C637B4">
              <w:rPr>
                <w:iCs/>
                <w:sz w:val="22"/>
                <w:szCs w:val="22"/>
              </w:rPr>
              <w:t>Letter of Tender</w:t>
            </w:r>
            <w:r w:rsidRPr="00F005BE">
              <w:rPr>
                <w:iCs/>
                <w:sz w:val="22"/>
                <w:szCs w:val="22"/>
              </w:rPr>
              <w:t>) shall be excluded from the Tender prices for evaluation and comparison purposes.</w:t>
            </w:r>
          </w:p>
        </w:tc>
      </w:tr>
      <w:tr w:rsidRPr="00F005BE" w:rsidR="00D24EFC" w:rsidTr="006F6DBD" w14:paraId="3543AB96" w14:textId="77777777">
        <w:tc>
          <w:tcPr>
            <w:tcW w:w="2015" w:type="dxa"/>
          </w:tcPr>
          <w:p w:rsidRPr="00F005BE" w:rsidR="00D24EFC" w:rsidP="00507965" w:rsidRDefault="00D24EFC" w14:paraId="2550EC38" w14:textId="77777777">
            <w:pPr>
              <w:pStyle w:val="Section1"/>
              <w:numPr>
                <w:ilvl w:val="0"/>
                <w:numId w:val="0"/>
              </w:numPr>
              <w:rPr>
                <w:sz w:val="22"/>
                <w:szCs w:val="22"/>
              </w:rPr>
            </w:pPr>
          </w:p>
        </w:tc>
        <w:tc>
          <w:tcPr>
            <w:tcW w:w="7741" w:type="dxa"/>
          </w:tcPr>
          <w:p w:rsidRPr="00F005BE" w:rsidR="00D24EFC" w:rsidP="00AA7F30" w:rsidRDefault="00D24EFC" w14:paraId="0EF94E2E" w14:textId="77777777">
            <w:pPr>
              <w:numPr>
                <w:ilvl w:val="0"/>
                <w:numId w:val="41"/>
              </w:numPr>
              <w:spacing w:after="200"/>
              <w:jc w:val="both"/>
              <w:rPr>
                <w:iCs/>
                <w:sz w:val="22"/>
                <w:szCs w:val="22"/>
              </w:rPr>
            </w:pPr>
            <w:bookmarkStart w:name="_Ref64788309" w:id="603"/>
            <w:r w:rsidRPr="00F005BE">
              <w:rPr>
                <w:sz w:val="22"/>
                <w:szCs w:val="22"/>
              </w:rPr>
              <w:t>The</w:t>
            </w:r>
            <w:r w:rsidRPr="00F005BE">
              <w:rPr>
                <w:iCs/>
                <w:sz w:val="22"/>
                <w:szCs w:val="22"/>
              </w:rPr>
              <w:t xml:space="preserve"> evaluation of Tenders shall be undertaken by the Working Group or Procurement Officer as duly appointed by the Contracting Authority in accordance with the following methodology:</w:t>
            </w:r>
            <w:bookmarkEnd w:id="603"/>
          </w:p>
          <w:p w:rsidRPr="00F005BE" w:rsidR="00D24EFC" w:rsidP="0098353F" w:rsidRDefault="00D24EFC" w14:paraId="0D38F47C" w14:textId="7E79E127">
            <w:pPr>
              <w:numPr>
                <w:ilvl w:val="0"/>
                <w:numId w:val="28"/>
              </w:numPr>
              <w:spacing w:before="120" w:after="120"/>
              <w:jc w:val="both"/>
              <w:rPr>
                <w:iCs/>
                <w:sz w:val="22"/>
                <w:szCs w:val="22"/>
              </w:rPr>
            </w:pPr>
            <w:r w:rsidRPr="00F005BE">
              <w:rPr>
                <w:iCs/>
                <w:sz w:val="22"/>
                <w:szCs w:val="22"/>
              </w:rPr>
              <w:t xml:space="preserve">In procedures with </w:t>
            </w:r>
            <w:r w:rsidRPr="00F005BE" w:rsidR="00241BE6">
              <w:rPr>
                <w:iCs/>
                <w:sz w:val="22"/>
                <w:szCs w:val="22"/>
              </w:rPr>
              <w:t xml:space="preserve">an </w:t>
            </w:r>
            <w:r w:rsidRPr="00F005BE">
              <w:rPr>
                <w:iCs/>
                <w:sz w:val="22"/>
                <w:szCs w:val="22"/>
              </w:rPr>
              <w:t xml:space="preserve">electronic auction, the Working Group or Procurement Officer shall subject only </w:t>
            </w:r>
            <w:r w:rsidRPr="00F005BE">
              <w:rPr>
                <w:iCs/>
                <w:sz w:val="22"/>
                <w:szCs w:val="22"/>
                <w:u w:val="single"/>
              </w:rPr>
              <w:t>the winn</w:t>
            </w:r>
            <w:r w:rsidRPr="00F005BE" w:rsidR="00C34123">
              <w:rPr>
                <w:iCs/>
                <w:sz w:val="22"/>
                <w:szCs w:val="22"/>
                <w:u w:val="single"/>
              </w:rPr>
              <w:t>er of the electronic auction</w:t>
            </w:r>
            <w:r w:rsidRPr="00F005BE">
              <w:rPr>
                <w:iCs/>
                <w:sz w:val="22"/>
                <w:szCs w:val="22"/>
                <w:u w:val="single"/>
              </w:rPr>
              <w:t xml:space="preserve"> Tender </w:t>
            </w:r>
            <w:r w:rsidRPr="00F005BE">
              <w:rPr>
                <w:iCs/>
                <w:sz w:val="22"/>
                <w:szCs w:val="22"/>
              </w:rPr>
              <w:t xml:space="preserve">to a detailed evaluation to determine whether the Tender is responsive to the Tender Documents in accordance with the </w:t>
            </w:r>
            <w:r w:rsidRPr="00F005BE" w:rsidR="00B5661C">
              <w:rPr>
                <w:iCs/>
                <w:sz w:val="22"/>
                <w:szCs w:val="22"/>
              </w:rPr>
              <w:t xml:space="preserve">ITT </w:t>
            </w:r>
            <w:r w:rsidRPr="00F005BE">
              <w:rPr>
                <w:iCs/>
                <w:sz w:val="22"/>
                <w:szCs w:val="22"/>
              </w:rPr>
              <w:t>provisions.</w:t>
            </w:r>
            <w:r w:rsidRPr="00F005BE" w:rsidR="005B2F7E">
              <w:rPr>
                <w:iCs/>
                <w:sz w:val="22"/>
                <w:szCs w:val="22"/>
              </w:rPr>
              <w:t xml:space="preserve"> In electronic tendering procedures with award criteria of lowest price, lowest cost or price and quality ratio where award of the contract has been made with </w:t>
            </w:r>
            <w:r w:rsidRPr="00F005BE" w:rsidR="00241BE6">
              <w:rPr>
                <w:iCs/>
                <w:sz w:val="22"/>
                <w:szCs w:val="22"/>
              </w:rPr>
              <w:t xml:space="preserve">an </w:t>
            </w:r>
            <w:r w:rsidRPr="00F005BE" w:rsidR="005B2F7E">
              <w:rPr>
                <w:iCs/>
                <w:sz w:val="22"/>
                <w:szCs w:val="22"/>
              </w:rPr>
              <w:t xml:space="preserve">electronic auction, the electronic documents of the </w:t>
            </w:r>
            <w:r w:rsidRPr="00F005BE" w:rsidR="00D03CC9">
              <w:rPr>
                <w:iCs/>
                <w:sz w:val="22"/>
                <w:szCs w:val="22"/>
              </w:rPr>
              <w:t>T</w:t>
            </w:r>
            <w:r w:rsidRPr="00F005BE" w:rsidR="005B2F7E">
              <w:rPr>
                <w:iCs/>
                <w:sz w:val="22"/>
                <w:szCs w:val="22"/>
              </w:rPr>
              <w:t xml:space="preserve">ender shall be unlocked only for the winner of the electronic auction. Upon completion of the electronic auction, the </w:t>
            </w:r>
            <w:proofErr w:type="spellStart"/>
            <w:r w:rsidRPr="00F005BE" w:rsidR="00192652">
              <w:rPr>
                <w:iCs/>
                <w:sz w:val="22"/>
                <w:szCs w:val="22"/>
              </w:rPr>
              <w:t>MTender</w:t>
            </w:r>
            <w:proofErr w:type="spellEnd"/>
            <w:r w:rsidRPr="00F005BE" w:rsidR="00192652">
              <w:rPr>
                <w:iCs/>
                <w:sz w:val="22"/>
                <w:szCs w:val="22"/>
              </w:rPr>
              <w:t xml:space="preserve"> </w:t>
            </w:r>
            <w:r w:rsidRPr="00F005BE" w:rsidR="00B55EA4">
              <w:rPr>
                <w:iCs/>
                <w:sz w:val="22"/>
                <w:szCs w:val="22"/>
              </w:rPr>
              <w:t>S</w:t>
            </w:r>
            <w:r w:rsidRPr="00F005BE" w:rsidR="00192652">
              <w:rPr>
                <w:iCs/>
                <w:sz w:val="22"/>
                <w:szCs w:val="22"/>
              </w:rPr>
              <w:t>ystem</w:t>
            </w:r>
            <w:r w:rsidRPr="00F005BE" w:rsidR="005B2F7E">
              <w:rPr>
                <w:iCs/>
                <w:sz w:val="22"/>
                <w:szCs w:val="22"/>
              </w:rPr>
              <w:t xml:space="preserve"> shall unlock and publish online the electronic documents of the </w:t>
            </w:r>
            <w:r w:rsidRPr="00F005BE" w:rsidR="00D03CC9">
              <w:rPr>
                <w:iCs/>
                <w:sz w:val="22"/>
                <w:szCs w:val="22"/>
              </w:rPr>
              <w:t>T</w:t>
            </w:r>
            <w:r w:rsidRPr="00F005BE" w:rsidR="005B2F7E">
              <w:rPr>
                <w:iCs/>
                <w:sz w:val="22"/>
                <w:szCs w:val="22"/>
              </w:rPr>
              <w:t xml:space="preserve">ender of the Economic Operator who submitted the winning tender in the electronic auction. In the event that this Economic Operator is disqualified or the </w:t>
            </w:r>
            <w:r w:rsidRPr="00F005BE" w:rsidR="00D03CC9">
              <w:rPr>
                <w:iCs/>
                <w:sz w:val="22"/>
                <w:szCs w:val="22"/>
              </w:rPr>
              <w:t>T</w:t>
            </w:r>
            <w:r w:rsidRPr="00F005BE" w:rsidR="00E66426">
              <w:rPr>
                <w:iCs/>
                <w:sz w:val="22"/>
                <w:szCs w:val="22"/>
              </w:rPr>
              <w:t>ender</w:t>
            </w:r>
            <w:r w:rsidRPr="00F005BE" w:rsidR="005B2F7E">
              <w:rPr>
                <w:iCs/>
                <w:sz w:val="22"/>
                <w:szCs w:val="22"/>
              </w:rPr>
              <w:t xml:space="preserve"> has been rejected by the decision of the </w:t>
            </w:r>
            <w:r w:rsidRPr="00F005BE" w:rsidR="00AE3B61">
              <w:rPr>
                <w:iCs/>
                <w:sz w:val="22"/>
                <w:szCs w:val="22"/>
              </w:rPr>
              <w:t>Working Group</w:t>
            </w:r>
            <w:r w:rsidRPr="00F005BE" w:rsidR="00E66426">
              <w:rPr>
                <w:iCs/>
                <w:sz w:val="22"/>
                <w:szCs w:val="22"/>
              </w:rPr>
              <w:t xml:space="preserve"> as being substantially non-responsive to the Tender Documents</w:t>
            </w:r>
            <w:r w:rsidRPr="00F005BE" w:rsidR="005B2F7E">
              <w:rPr>
                <w:iCs/>
                <w:sz w:val="22"/>
                <w:szCs w:val="22"/>
              </w:rPr>
              <w:t xml:space="preserve">, the </w:t>
            </w:r>
            <w:r w:rsidRPr="00F005BE" w:rsidR="00C9691F">
              <w:rPr>
                <w:iCs/>
                <w:sz w:val="22"/>
                <w:szCs w:val="22"/>
              </w:rPr>
              <w:t>Procurement Officer</w:t>
            </w:r>
            <w:r w:rsidRPr="00F005BE" w:rsidR="005B2F7E">
              <w:rPr>
                <w:iCs/>
                <w:sz w:val="22"/>
                <w:szCs w:val="22"/>
              </w:rPr>
              <w:t xml:space="preserve"> shall unlock for evaluation the following ranked </w:t>
            </w:r>
            <w:r w:rsidRPr="00F005BE" w:rsidR="00C9691F">
              <w:rPr>
                <w:iCs/>
                <w:sz w:val="22"/>
                <w:szCs w:val="22"/>
              </w:rPr>
              <w:t>tender</w:t>
            </w:r>
            <w:r w:rsidRPr="00F005BE" w:rsidR="005B2F7E">
              <w:rPr>
                <w:iCs/>
                <w:sz w:val="22"/>
                <w:szCs w:val="22"/>
              </w:rPr>
              <w:t xml:space="preserve"> from the electronic auction and so forth</w:t>
            </w:r>
            <w:r w:rsidRPr="00F005BE" w:rsidR="00937847">
              <w:rPr>
                <w:iCs/>
                <w:sz w:val="22"/>
                <w:szCs w:val="22"/>
              </w:rPr>
              <w:t>.</w:t>
            </w:r>
          </w:p>
          <w:p w:rsidRPr="00F005BE" w:rsidR="00D24EFC" w:rsidP="00D03CC9" w:rsidRDefault="00D24EFC" w14:paraId="5D07EE3F" w14:textId="60F2BD98">
            <w:pPr>
              <w:numPr>
                <w:ilvl w:val="0"/>
                <w:numId w:val="28"/>
              </w:numPr>
              <w:spacing w:before="120" w:after="120"/>
              <w:jc w:val="both"/>
              <w:rPr>
                <w:iCs/>
                <w:sz w:val="22"/>
                <w:szCs w:val="22"/>
              </w:rPr>
            </w:pPr>
            <w:r w:rsidRPr="00F005BE">
              <w:rPr>
                <w:iCs/>
                <w:sz w:val="22"/>
                <w:szCs w:val="22"/>
              </w:rPr>
              <w:t xml:space="preserve">In procedures without electronic auction, the Working Group or Procurement Officer shall subject only </w:t>
            </w:r>
            <w:r w:rsidRPr="00F005BE">
              <w:rPr>
                <w:iCs/>
                <w:sz w:val="22"/>
                <w:szCs w:val="22"/>
                <w:u w:val="single"/>
              </w:rPr>
              <w:t xml:space="preserve">the Tender with lowest cost or price </w:t>
            </w:r>
            <w:r w:rsidRPr="00F005BE">
              <w:rPr>
                <w:iCs/>
                <w:sz w:val="22"/>
                <w:szCs w:val="22"/>
              </w:rPr>
              <w:t xml:space="preserve">to a detailed evaluation to determine whether the Tender is responsive to the Tender Documents in accordance with the provisions of the </w:t>
            </w:r>
            <w:r w:rsidRPr="00F005BE" w:rsidR="007932F1">
              <w:rPr>
                <w:iCs/>
                <w:sz w:val="22"/>
                <w:szCs w:val="22"/>
              </w:rPr>
              <w:t>present ITT</w:t>
            </w:r>
            <w:r w:rsidRPr="00F005BE" w:rsidR="00F37906">
              <w:rPr>
                <w:iCs/>
                <w:sz w:val="22"/>
                <w:szCs w:val="22"/>
              </w:rPr>
              <w:t xml:space="preserve">. In </w:t>
            </w:r>
            <w:r w:rsidRPr="00F005BE" w:rsidR="007932F1">
              <w:rPr>
                <w:iCs/>
                <w:sz w:val="22"/>
                <w:szCs w:val="22"/>
              </w:rPr>
              <w:t xml:space="preserve">such cases </w:t>
            </w:r>
            <w:r w:rsidRPr="00F005BE" w:rsidR="00F37906">
              <w:rPr>
                <w:iCs/>
                <w:sz w:val="22"/>
                <w:szCs w:val="22"/>
              </w:rPr>
              <w:t xml:space="preserve">the </w:t>
            </w:r>
            <w:proofErr w:type="spellStart"/>
            <w:r w:rsidRPr="00F005BE" w:rsidR="00192652">
              <w:rPr>
                <w:iCs/>
                <w:sz w:val="22"/>
                <w:szCs w:val="22"/>
              </w:rPr>
              <w:t>MTender</w:t>
            </w:r>
            <w:proofErr w:type="spellEnd"/>
            <w:r w:rsidRPr="00F005BE" w:rsidR="00192652">
              <w:rPr>
                <w:iCs/>
                <w:sz w:val="22"/>
                <w:szCs w:val="22"/>
              </w:rPr>
              <w:t xml:space="preserve"> </w:t>
            </w:r>
            <w:r w:rsidRPr="00F005BE" w:rsidR="00FB7CCE">
              <w:rPr>
                <w:iCs/>
                <w:sz w:val="22"/>
                <w:szCs w:val="22"/>
              </w:rPr>
              <w:t>S</w:t>
            </w:r>
            <w:r w:rsidRPr="00F005BE" w:rsidR="00192652">
              <w:rPr>
                <w:iCs/>
                <w:sz w:val="22"/>
                <w:szCs w:val="22"/>
              </w:rPr>
              <w:t xml:space="preserve">ystem </w:t>
            </w:r>
            <w:r w:rsidRPr="00F005BE" w:rsidR="00F37906">
              <w:rPr>
                <w:iCs/>
                <w:sz w:val="22"/>
                <w:szCs w:val="22"/>
              </w:rPr>
              <w:t xml:space="preserve">shall initially unlock and publish online the </w:t>
            </w:r>
            <w:r w:rsidRPr="00F005BE" w:rsidR="00BB4470">
              <w:rPr>
                <w:iCs/>
                <w:sz w:val="22"/>
                <w:szCs w:val="22"/>
              </w:rPr>
              <w:t>e</w:t>
            </w:r>
            <w:r w:rsidRPr="00F005BE" w:rsidR="00F37906">
              <w:rPr>
                <w:iCs/>
                <w:sz w:val="22"/>
                <w:szCs w:val="22"/>
              </w:rPr>
              <w:t xml:space="preserve">lectronic documents of the </w:t>
            </w:r>
            <w:r w:rsidRPr="00F005BE" w:rsidR="00093D23">
              <w:rPr>
                <w:iCs/>
                <w:sz w:val="22"/>
                <w:szCs w:val="22"/>
              </w:rPr>
              <w:t>T</w:t>
            </w:r>
            <w:r w:rsidRPr="00F005BE" w:rsidR="00D83258">
              <w:rPr>
                <w:iCs/>
                <w:sz w:val="22"/>
                <w:szCs w:val="22"/>
              </w:rPr>
              <w:t>ender</w:t>
            </w:r>
            <w:r w:rsidRPr="00F005BE" w:rsidR="00F37906">
              <w:rPr>
                <w:iCs/>
                <w:sz w:val="22"/>
                <w:szCs w:val="22"/>
              </w:rPr>
              <w:t xml:space="preserve"> with the lowest price or the lowest cost provided for in the </w:t>
            </w:r>
            <w:r w:rsidRPr="00F005BE" w:rsidR="007C26E4">
              <w:rPr>
                <w:iCs/>
                <w:sz w:val="22"/>
                <w:szCs w:val="22"/>
              </w:rPr>
              <w:t>Letter of Tender</w:t>
            </w:r>
            <w:r w:rsidRPr="00F005BE" w:rsidR="00F37906">
              <w:rPr>
                <w:iCs/>
                <w:sz w:val="22"/>
                <w:szCs w:val="22"/>
              </w:rPr>
              <w:t xml:space="preserve">. In the event that the Economic Operator that has submitted the lowest price or the lowest cost is </w:t>
            </w:r>
            <w:del w:author="Chris Smith" w:date="2021-01-16T15:42:00Z" w:id="604">
              <w:r w:rsidRPr="00F005BE" w:rsidDel="0055616A" w:rsidR="00F37906">
                <w:rPr>
                  <w:iCs/>
                  <w:sz w:val="22"/>
                  <w:szCs w:val="22"/>
                </w:rPr>
                <w:delText>disqualified</w:delText>
              </w:r>
            </w:del>
            <w:ins w:author="Chris Smith" w:date="2021-01-16T15:42:00Z" w:id="605">
              <w:r w:rsidRPr="00F005BE" w:rsidR="0055616A">
                <w:rPr>
                  <w:iCs/>
                  <w:sz w:val="22"/>
                  <w:szCs w:val="22"/>
                </w:rPr>
                <w:t>disqualified,</w:t>
              </w:r>
            </w:ins>
            <w:r w:rsidRPr="00F005BE" w:rsidR="00F37906">
              <w:rPr>
                <w:iCs/>
                <w:sz w:val="22"/>
                <w:szCs w:val="22"/>
              </w:rPr>
              <w:t xml:space="preserve"> or the </w:t>
            </w:r>
            <w:r w:rsidRPr="00F005BE" w:rsidR="00093D23">
              <w:rPr>
                <w:iCs/>
                <w:sz w:val="22"/>
                <w:szCs w:val="22"/>
              </w:rPr>
              <w:t>T</w:t>
            </w:r>
            <w:r w:rsidRPr="00F005BE" w:rsidR="00F06878">
              <w:rPr>
                <w:iCs/>
                <w:sz w:val="22"/>
                <w:szCs w:val="22"/>
              </w:rPr>
              <w:t>ender</w:t>
            </w:r>
            <w:r w:rsidRPr="00F005BE" w:rsidR="00F37906">
              <w:rPr>
                <w:iCs/>
                <w:sz w:val="22"/>
                <w:szCs w:val="22"/>
              </w:rPr>
              <w:t xml:space="preserve"> has been rejected by the decision of the </w:t>
            </w:r>
            <w:r w:rsidRPr="00F005BE" w:rsidR="00EC6A74">
              <w:rPr>
                <w:iCs/>
                <w:sz w:val="22"/>
                <w:szCs w:val="22"/>
              </w:rPr>
              <w:t>Working Group</w:t>
            </w:r>
            <w:r w:rsidRPr="00F005BE" w:rsidR="00F06878">
              <w:rPr>
                <w:iCs/>
                <w:sz w:val="22"/>
                <w:szCs w:val="22"/>
              </w:rPr>
              <w:t xml:space="preserve"> as being</w:t>
            </w:r>
            <w:r w:rsidRPr="00F005BE" w:rsidR="00E66426">
              <w:rPr>
                <w:iCs/>
                <w:sz w:val="22"/>
                <w:szCs w:val="22"/>
              </w:rPr>
              <w:t xml:space="preserve"> substantially</w:t>
            </w:r>
            <w:r w:rsidRPr="00F005BE" w:rsidR="00F06878">
              <w:rPr>
                <w:iCs/>
                <w:sz w:val="22"/>
                <w:szCs w:val="22"/>
              </w:rPr>
              <w:t xml:space="preserve"> non-responsive to the Tender Documents</w:t>
            </w:r>
            <w:r w:rsidRPr="00F005BE" w:rsidR="00F37906">
              <w:rPr>
                <w:iCs/>
                <w:sz w:val="22"/>
                <w:szCs w:val="22"/>
              </w:rPr>
              <w:t xml:space="preserve">, the Procurement Officer after registering this in the </w:t>
            </w:r>
            <w:proofErr w:type="spellStart"/>
            <w:r w:rsidRPr="00F005BE" w:rsidR="00F37906">
              <w:rPr>
                <w:iCs/>
                <w:sz w:val="22"/>
                <w:szCs w:val="22"/>
              </w:rPr>
              <w:t>MTender</w:t>
            </w:r>
            <w:proofErr w:type="spellEnd"/>
            <w:r w:rsidRPr="00F005BE" w:rsidR="00F37906">
              <w:rPr>
                <w:iCs/>
                <w:sz w:val="22"/>
                <w:szCs w:val="22"/>
              </w:rPr>
              <w:t xml:space="preserve"> </w:t>
            </w:r>
            <w:r w:rsidRPr="00F005BE" w:rsidR="001A7481">
              <w:rPr>
                <w:iCs/>
                <w:sz w:val="22"/>
                <w:szCs w:val="22"/>
              </w:rPr>
              <w:t>S</w:t>
            </w:r>
            <w:r w:rsidRPr="00F005BE" w:rsidR="00F37906">
              <w:rPr>
                <w:iCs/>
                <w:sz w:val="22"/>
                <w:szCs w:val="22"/>
              </w:rPr>
              <w:t xml:space="preserve">ystem shall unlock for the evaluation the following ranked </w:t>
            </w:r>
            <w:r w:rsidRPr="00F005BE" w:rsidR="00566B0A">
              <w:rPr>
                <w:iCs/>
                <w:sz w:val="22"/>
                <w:szCs w:val="22"/>
              </w:rPr>
              <w:t>tender</w:t>
            </w:r>
            <w:r w:rsidRPr="00F005BE" w:rsidR="00F37906">
              <w:rPr>
                <w:iCs/>
                <w:sz w:val="22"/>
                <w:szCs w:val="22"/>
              </w:rPr>
              <w:t xml:space="preserve"> and so forth.</w:t>
            </w:r>
          </w:p>
          <w:p w:rsidRPr="00F005BE" w:rsidR="00D24EFC" w:rsidP="00CD54E0" w:rsidRDefault="009E150E" w14:paraId="38F9B392" w14:textId="144FE475">
            <w:pPr>
              <w:numPr>
                <w:ilvl w:val="0"/>
                <w:numId w:val="28"/>
              </w:numPr>
              <w:spacing w:before="120" w:after="120"/>
              <w:jc w:val="both"/>
              <w:rPr>
                <w:iCs/>
                <w:sz w:val="22"/>
                <w:szCs w:val="22"/>
              </w:rPr>
            </w:pPr>
            <w:r w:rsidRPr="00F005BE">
              <w:rPr>
                <w:iCs/>
                <w:sz w:val="22"/>
                <w:szCs w:val="22"/>
              </w:rPr>
              <w:t xml:space="preserve">In electronic </w:t>
            </w:r>
            <w:r w:rsidRPr="00F005BE" w:rsidR="00A01763">
              <w:rPr>
                <w:iCs/>
                <w:sz w:val="22"/>
                <w:szCs w:val="22"/>
              </w:rPr>
              <w:t xml:space="preserve">open </w:t>
            </w:r>
            <w:r w:rsidRPr="00F005BE">
              <w:rPr>
                <w:iCs/>
                <w:sz w:val="22"/>
                <w:szCs w:val="22"/>
              </w:rPr>
              <w:t>tender procedure</w:t>
            </w:r>
            <w:r w:rsidRPr="00F005BE" w:rsidR="00E01716">
              <w:rPr>
                <w:iCs/>
                <w:sz w:val="22"/>
                <w:szCs w:val="22"/>
              </w:rPr>
              <w:t>s</w:t>
            </w:r>
            <w:r w:rsidRPr="00F005BE">
              <w:rPr>
                <w:iCs/>
                <w:sz w:val="22"/>
                <w:szCs w:val="22"/>
              </w:rPr>
              <w:t xml:space="preserve"> with award criteria of price</w:t>
            </w:r>
            <w:r w:rsidRPr="00F005BE" w:rsidR="00854C82">
              <w:rPr>
                <w:iCs/>
                <w:sz w:val="22"/>
                <w:szCs w:val="22"/>
              </w:rPr>
              <w:t xml:space="preserve"> or cost</w:t>
            </w:r>
            <w:r w:rsidRPr="00F005BE">
              <w:rPr>
                <w:iCs/>
                <w:sz w:val="22"/>
                <w:szCs w:val="22"/>
              </w:rPr>
              <w:t xml:space="preserve"> and quality ratio</w:t>
            </w:r>
            <w:r w:rsidRPr="00F005BE" w:rsidR="00E01716">
              <w:rPr>
                <w:iCs/>
                <w:sz w:val="22"/>
                <w:szCs w:val="22"/>
              </w:rPr>
              <w:t>,</w:t>
            </w:r>
            <w:r w:rsidRPr="00F005BE">
              <w:rPr>
                <w:iCs/>
                <w:sz w:val="22"/>
                <w:szCs w:val="22"/>
              </w:rPr>
              <w:t xml:space="preserve"> and without the electronic auction to award the Contract, upon expiry of the submission deadlines the </w:t>
            </w:r>
            <w:r w:rsidRPr="00F005BE" w:rsidR="00432E47">
              <w:rPr>
                <w:iCs/>
                <w:sz w:val="22"/>
                <w:szCs w:val="22"/>
              </w:rPr>
              <w:t xml:space="preserve">Working Group or Procurement Officer </w:t>
            </w:r>
            <w:r w:rsidRPr="00F005BE">
              <w:rPr>
                <w:iCs/>
                <w:sz w:val="22"/>
                <w:szCs w:val="22"/>
              </w:rPr>
              <w:t xml:space="preserve">shall first unlock and publish online the </w:t>
            </w:r>
            <w:proofErr w:type="spellStart"/>
            <w:r w:rsidRPr="00F005BE">
              <w:rPr>
                <w:iCs/>
                <w:sz w:val="22"/>
                <w:szCs w:val="22"/>
              </w:rPr>
              <w:t>ESPD</w:t>
            </w:r>
            <w:proofErr w:type="spellEnd"/>
            <w:r w:rsidRPr="00F005BE">
              <w:rPr>
                <w:iCs/>
                <w:sz w:val="22"/>
                <w:szCs w:val="22"/>
              </w:rPr>
              <w:t xml:space="preserve"> Declaration for examination, whenever possible supported by automated services of the </w:t>
            </w:r>
            <w:proofErr w:type="spellStart"/>
            <w:r w:rsidRPr="00F005BE" w:rsidR="00192652">
              <w:rPr>
                <w:iCs/>
                <w:sz w:val="22"/>
                <w:szCs w:val="22"/>
              </w:rPr>
              <w:t>MTender</w:t>
            </w:r>
            <w:proofErr w:type="spellEnd"/>
            <w:r w:rsidRPr="00F005BE" w:rsidR="00192652">
              <w:rPr>
                <w:iCs/>
                <w:sz w:val="22"/>
                <w:szCs w:val="22"/>
              </w:rPr>
              <w:t xml:space="preserve"> </w:t>
            </w:r>
            <w:r w:rsidRPr="00F005BE" w:rsidR="001A7481">
              <w:rPr>
                <w:iCs/>
                <w:sz w:val="22"/>
                <w:szCs w:val="22"/>
              </w:rPr>
              <w:t>S</w:t>
            </w:r>
            <w:r w:rsidRPr="00F005BE" w:rsidR="00192652">
              <w:rPr>
                <w:iCs/>
                <w:sz w:val="22"/>
                <w:szCs w:val="22"/>
              </w:rPr>
              <w:t>ystem</w:t>
            </w:r>
            <w:r w:rsidRPr="00F005BE">
              <w:rPr>
                <w:iCs/>
                <w:sz w:val="22"/>
                <w:szCs w:val="22"/>
              </w:rPr>
              <w:t xml:space="preserve">. In the event that any </w:t>
            </w:r>
            <w:proofErr w:type="spellStart"/>
            <w:r w:rsidRPr="00F005BE">
              <w:rPr>
                <w:iCs/>
                <w:sz w:val="22"/>
                <w:szCs w:val="22"/>
              </w:rPr>
              <w:t>ESPD</w:t>
            </w:r>
            <w:proofErr w:type="spellEnd"/>
            <w:r w:rsidRPr="00F005BE">
              <w:rPr>
                <w:iCs/>
                <w:sz w:val="22"/>
                <w:szCs w:val="22"/>
              </w:rPr>
              <w:t xml:space="preserve"> declaration is identified as containing grounds for the exclusion of the Economic Operator, the Economic Operator shall be disqualified, unless clarifications are furnished in due course in accordance </w:t>
            </w:r>
            <w:r w:rsidRPr="00F005BE" w:rsidR="00BA7F47">
              <w:rPr>
                <w:iCs/>
                <w:sz w:val="22"/>
                <w:szCs w:val="22"/>
              </w:rPr>
              <w:t>with</w:t>
            </w:r>
            <w:r w:rsidRPr="00F005BE">
              <w:rPr>
                <w:iCs/>
                <w:sz w:val="22"/>
                <w:szCs w:val="22"/>
              </w:rPr>
              <w:t xml:space="preserve"> procedure provided in</w:t>
            </w:r>
            <w:r w:rsidRPr="00F005BE" w:rsidR="00432E47">
              <w:rPr>
                <w:iCs/>
                <w:sz w:val="22"/>
                <w:szCs w:val="22"/>
              </w:rPr>
              <w:t xml:space="preserve"> </w:t>
            </w:r>
            <w:r w:rsidRPr="00F005BE" w:rsidR="00432E47">
              <w:rPr>
                <w:iCs/>
                <w:sz w:val="22"/>
                <w:szCs w:val="22"/>
                <w:highlight w:val="yellow"/>
              </w:rPr>
              <w:t>ITT</w:t>
            </w:r>
            <w:r w:rsidRPr="00F005BE" w:rsidR="00E01716">
              <w:rPr>
                <w:iCs/>
                <w:sz w:val="22"/>
                <w:szCs w:val="22"/>
                <w:highlight w:val="yellow"/>
              </w:rPr>
              <w:t xml:space="preserve"> </w:t>
            </w:r>
            <w:r w:rsidR="00763498">
              <w:rPr>
                <w:iCs/>
                <w:sz w:val="22"/>
                <w:szCs w:val="22"/>
                <w:highlight w:val="yellow"/>
              </w:rPr>
              <w:fldChar w:fldCharType="begin"/>
            </w:r>
            <w:r w:rsidR="00763498">
              <w:rPr>
                <w:iCs/>
                <w:sz w:val="22"/>
                <w:szCs w:val="22"/>
                <w:highlight w:val="yellow"/>
              </w:rPr>
              <w:instrText xml:space="preserve"> REF _Ref63147456 \w \h </w:instrText>
            </w:r>
            <w:r w:rsidR="00763498">
              <w:rPr>
                <w:iCs/>
                <w:sz w:val="22"/>
                <w:szCs w:val="22"/>
                <w:highlight w:val="yellow"/>
              </w:rPr>
            </w:r>
            <w:r w:rsidR="00763498">
              <w:rPr>
                <w:iCs/>
                <w:sz w:val="22"/>
                <w:szCs w:val="22"/>
                <w:highlight w:val="yellow"/>
              </w:rPr>
              <w:fldChar w:fldCharType="separate"/>
            </w:r>
            <w:r w:rsidR="00763498">
              <w:rPr>
                <w:iCs/>
                <w:sz w:val="22"/>
                <w:szCs w:val="22"/>
                <w:highlight w:val="yellow"/>
              </w:rPr>
              <w:t>8</w:t>
            </w:r>
            <w:r w:rsidR="00763498">
              <w:rPr>
                <w:iCs/>
                <w:sz w:val="22"/>
                <w:szCs w:val="22"/>
                <w:highlight w:val="yellow"/>
              </w:rPr>
              <w:fldChar w:fldCharType="end"/>
            </w:r>
            <w:r w:rsidRPr="00F005BE">
              <w:rPr>
                <w:iCs/>
                <w:sz w:val="22"/>
                <w:szCs w:val="22"/>
              </w:rPr>
              <w:t xml:space="preserve">. When </w:t>
            </w:r>
            <w:r w:rsidRPr="00F005BE" w:rsidR="00845EB6">
              <w:rPr>
                <w:iCs/>
                <w:sz w:val="22"/>
                <w:szCs w:val="22"/>
              </w:rPr>
              <w:t xml:space="preserve">a </w:t>
            </w:r>
            <w:r w:rsidRPr="00F005BE">
              <w:rPr>
                <w:iCs/>
                <w:sz w:val="22"/>
                <w:szCs w:val="22"/>
              </w:rPr>
              <w:t xml:space="preserve">decision of the </w:t>
            </w:r>
            <w:r w:rsidRPr="00F005BE" w:rsidR="00DB5D27">
              <w:rPr>
                <w:iCs/>
                <w:sz w:val="22"/>
                <w:szCs w:val="22"/>
              </w:rPr>
              <w:t xml:space="preserve">Contracting </w:t>
            </w:r>
            <w:r w:rsidRPr="00F005BE" w:rsidR="00DB5D27">
              <w:rPr>
                <w:iCs/>
                <w:sz w:val="22"/>
                <w:szCs w:val="22"/>
              </w:rPr>
              <w:lastRenderedPageBreak/>
              <w:t>Authority</w:t>
            </w:r>
            <w:r w:rsidRPr="00F005BE">
              <w:rPr>
                <w:iCs/>
                <w:sz w:val="22"/>
                <w:szCs w:val="22"/>
              </w:rPr>
              <w:t xml:space="preserve"> on qualification and disqualification is recorded and notified on the</w:t>
            </w:r>
            <w:r w:rsidRPr="00F005BE" w:rsidR="009C2D84">
              <w:rPr>
                <w:iCs/>
                <w:sz w:val="22"/>
                <w:szCs w:val="22"/>
              </w:rPr>
              <w:t xml:space="preserve"> </w:t>
            </w:r>
            <w:proofErr w:type="spellStart"/>
            <w:r w:rsidRPr="00F005BE" w:rsidR="009C2D84">
              <w:rPr>
                <w:iCs/>
                <w:sz w:val="22"/>
                <w:szCs w:val="22"/>
              </w:rPr>
              <w:t>MTender</w:t>
            </w:r>
            <w:proofErr w:type="spellEnd"/>
            <w:r w:rsidRPr="00F005BE">
              <w:rPr>
                <w:iCs/>
                <w:sz w:val="22"/>
                <w:szCs w:val="22"/>
              </w:rPr>
              <w:t xml:space="preserve"> </w:t>
            </w:r>
            <w:r w:rsidRPr="00F005BE" w:rsidR="00196B97">
              <w:rPr>
                <w:iCs/>
                <w:sz w:val="22"/>
                <w:szCs w:val="22"/>
              </w:rPr>
              <w:t>S</w:t>
            </w:r>
            <w:r w:rsidRPr="00F005BE">
              <w:rPr>
                <w:iCs/>
                <w:sz w:val="22"/>
                <w:szCs w:val="22"/>
              </w:rPr>
              <w:t xml:space="preserve">ystem, the </w:t>
            </w:r>
            <w:r w:rsidRPr="00F005BE" w:rsidR="00133B1A">
              <w:rPr>
                <w:iCs/>
                <w:sz w:val="22"/>
                <w:szCs w:val="22"/>
              </w:rPr>
              <w:t xml:space="preserve">Working Group or Procurement Officer </w:t>
            </w:r>
            <w:r w:rsidRPr="00F005BE">
              <w:rPr>
                <w:iCs/>
                <w:sz w:val="22"/>
                <w:szCs w:val="22"/>
              </w:rPr>
              <w:t xml:space="preserve">shall simultaneously unlock the </w:t>
            </w:r>
            <w:r w:rsidRPr="00F005BE" w:rsidR="00133B1A">
              <w:rPr>
                <w:iCs/>
                <w:sz w:val="22"/>
                <w:szCs w:val="22"/>
              </w:rPr>
              <w:t>e</w:t>
            </w:r>
            <w:r w:rsidRPr="00F005BE">
              <w:rPr>
                <w:iCs/>
                <w:sz w:val="22"/>
                <w:szCs w:val="22"/>
              </w:rPr>
              <w:t xml:space="preserve">lectronic documents of all </w:t>
            </w:r>
            <w:r w:rsidRPr="00F005BE" w:rsidR="00133B1A">
              <w:rPr>
                <w:iCs/>
                <w:sz w:val="22"/>
                <w:szCs w:val="22"/>
              </w:rPr>
              <w:t>tender</w:t>
            </w:r>
            <w:r w:rsidRPr="00F005BE" w:rsidR="00192652">
              <w:rPr>
                <w:iCs/>
                <w:sz w:val="22"/>
                <w:szCs w:val="22"/>
              </w:rPr>
              <w:t>s</w:t>
            </w:r>
            <w:r w:rsidRPr="00F005BE">
              <w:rPr>
                <w:iCs/>
                <w:sz w:val="22"/>
                <w:szCs w:val="22"/>
              </w:rPr>
              <w:t xml:space="preserve"> submitted by qualified Economic Operators for evaluation of </w:t>
            </w:r>
            <w:r w:rsidRPr="00F005BE" w:rsidR="002F3603">
              <w:rPr>
                <w:iCs/>
                <w:sz w:val="22"/>
                <w:szCs w:val="22"/>
              </w:rPr>
              <w:t xml:space="preserve">the </w:t>
            </w:r>
            <w:r w:rsidRPr="00F005BE">
              <w:rPr>
                <w:iCs/>
                <w:sz w:val="22"/>
                <w:szCs w:val="22"/>
              </w:rPr>
              <w:t xml:space="preserve">Technical and Financial </w:t>
            </w:r>
            <w:r w:rsidRPr="00F005BE" w:rsidR="002F3603">
              <w:rPr>
                <w:iCs/>
                <w:sz w:val="22"/>
                <w:szCs w:val="22"/>
              </w:rPr>
              <w:t>Proposal</w:t>
            </w:r>
            <w:r w:rsidRPr="00F005BE" w:rsidR="00845EB6">
              <w:rPr>
                <w:iCs/>
                <w:sz w:val="22"/>
                <w:szCs w:val="22"/>
              </w:rPr>
              <w:t>s</w:t>
            </w:r>
            <w:r w:rsidRPr="00F005BE" w:rsidR="00D24EFC">
              <w:rPr>
                <w:iCs/>
                <w:sz w:val="22"/>
                <w:szCs w:val="22"/>
              </w:rPr>
              <w:t>.</w:t>
            </w:r>
          </w:p>
          <w:p w:rsidRPr="00F005BE" w:rsidR="00D24EFC" w:rsidP="00835719" w:rsidRDefault="00D24EFC" w14:paraId="3C615792" w14:textId="12F7412F">
            <w:pPr>
              <w:numPr>
                <w:ilvl w:val="0"/>
                <w:numId w:val="41"/>
              </w:numPr>
              <w:spacing w:after="200"/>
              <w:jc w:val="both"/>
              <w:rPr>
                <w:iCs/>
                <w:sz w:val="22"/>
                <w:szCs w:val="22"/>
              </w:rPr>
            </w:pPr>
            <w:r w:rsidRPr="00F005BE">
              <w:rPr>
                <w:sz w:val="22"/>
                <w:szCs w:val="22"/>
              </w:rPr>
              <w:t>In</w:t>
            </w:r>
            <w:r w:rsidRPr="00F005BE" w:rsidR="005C0C94">
              <w:rPr>
                <w:sz w:val="22"/>
                <w:szCs w:val="22"/>
              </w:rPr>
              <w:t xml:space="preserve"> </w:t>
            </w:r>
            <w:r w:rsidRPr="00F005BE" w:rsidR="005D66DF">
              <w:rPr>
                <w:sz w:val="22"/>
                <w:szCs w:val="22"/>
              </w:rPr>
              <w:t xml:space="preserve">cases provided in </w:t>
            </w:r>
            <w:r w:rsidRPr="00F005BE" w:rsidR="00845EB6">
              <w:rPr>
                <w:sz w:val="22"/>
                <w:szCs w:val="22"/>
                <w:highlight w:val="yellow"/>
              </w:rPr>
              <w:t>ITT</w:t>
            </w:r>
            <w:r w:rsidRPr="00F005BE" w:rsidR="006B2389">
              <w:rPr>
                <w:sz w:val="22"/>
                <w:szCs w:val="22"/>
                <w:highlight w:val="yellow"/>
              </w:rPr>
              <w:t xml:space="preserve"> </w:t>
            </w:r>
            <w:r w:rsidR="00763498">
              <w:rPr>
                <w:sz w:val="22"/>
                <w:szCs w:val="22"/>
                <w:highlight w:val="yellow"/>
              </w:rPr>
              <w:fldChar w:fldCharType="begin"/>
            </w:r>
            <w:r w:rsidR="00763498">
              <w:rPr>
                <w:sz w:val="22"/>
                <w:szCs w:val="22"/>
                <w:highlight w:val="yellow"/>
              </w:rPr>
              <w:instrText xml:space="preserve"> REF _Ref64788309 \w \h </w:instrText>
            </w:r>
            <w:r w:rsidR="00763498">
              <w:rPr>
                <w:sz w:val="22"/>
                <w:szCs w:val="22"/>
                <w:highlight w:val="yellow"/>
              </w:rPr>
            </w:r>
            <w:r w:rsidR="00763498">
              <w:rPr>
                <w:sz w:val="22"/>
                <w:szCs w:val="22"/>
                <w:highlight w:val="yellow"/>
              </w:rPr>
              <w:fldChar w:fldCharType="separate"/>
            </w:r>
            <w:r w:rsidR="00763498">
              <w:rPr>
                <w:sz w:val="22"/>
                <w:szCs w:val="22"/>
                <w:highlight w:val="yellow"/>
              </w:rPr>
              <w:t>34.5</w:t>
            </w:r>
            <w:r w:rsidR="00763498">
              <w:rPr>
                <w:sz w:val="22"/>
                <w:szCs w:val="22"/>
                <w:highlight w:val="yellow"/>
              </w:rPr>
              <w:fldChar w:fldCharType="end"/>
            </w:r>
            <w:r w:rsidRPr="00F005BE" w:rsidR="005D66DF">
              <w:rPr>
                <w:sz w:val="22"/>
                <w:szCs w:val="22"/>
                <w:highlight w:val="yellow"/>
              </w:rPr>
              <w:t xml:space="preserve"> (a) and (b)</w:t>
            </w:r>
            <w:r w:rsidRPr="00F005BE" w:rsidR="00EC5DB7">
              <w:rPr>
                <w:sz w:val="22"/>
                <w:szCs w:val="22"/>
              </w:rPr>
              <w:t xml:space="preserve"> </w:t>
            </w:r>
            <w:r w:rsidRPr="00F005BE" w:rsidR="005D66DF">
              <w:rPr>
                <w:iCs/>
                <w:sz w:val="22"/>
                <w:szCs w:val="22"/>
              </w:rPr>
              <w:t xml:space="preserve">and in </w:t>
            </w:r>
            <w:r w:rsidRPr="00F005BE">
              <w:rPr>
                <w:iCs/>
                <w:sz w:val="22"/>
                <w:szCs w:val="22"/>
              </w:rPr>
              <w:t xml:space="preserve">the event that the winning Tender is determined to be responsive, the Working Group or Procurement Officer shall establish whether the Economic Operator meets the qualification requirements in accordance with the provisions of </w:t>
            </w:r>
            <w:r w:rsidRPr="00F005BE" w:rsidR="00E01716">
              <w:rPr>
                <w:iCs/>
                <w:sz w:val="22"/>
                <w:szCs w:val="22"/>
                <w:highlight w:val="yellow"/>
              </w:rPr>
              <w:t xml:space="preserve">ITT </w:t>
            </w:r>
            <w:r w:rsidR="00763498">
              <w:rPr>
                <w:iCs/>
                <w:sz w:val="22"/>
                <w:szCs w:val="22"/>
                <w:highlight w:val="yellow"/>
              </w:rPr>
              <w:t xml:space="preserve">part </w:t>
            </w:r>
            <w:r w:rsidR="00763498">
              <w:rPr>
                <w:iCs/>
                <w:sz w:val="22"/>
                <w:szCs w:val="22"/>
                <w:highlight w:val="yellow"/>
              </w:rPr>
              <w:fldChar w:fldCharType="begin"/>
            </w:r>
            <w:r w:rsidR="00763498">
              <w:rPr>
                <w:iCs/>
                <w:sz w:val="22"/>
                <w:szCs w:val="22"/>
                <w:highlight w:val="yellow"/>
              </w:rPr>
              <w:instrText xml:space="preserve"> REF _Ref64784013 \w \h </w:instrText>
            </w:r>
            <w:r w:rsidR="00763498">
              <w:rPr>
                <w:iCs/>
                <w:sz w:val="22"/>
                <w:szCs w:val="22"/>
                <w:highlight w:val="yellow"/>
              </w:rPr>
            </w:r>
            <w:r w:rsidR="00763498">
              <w:rPr>
                <w:iCs/>
                <w:sz w:val="22"/>
                <w:szCs w:val="22"/>
                <w:highlight w:val="yellow"/>
              </w:rPr>
              <w:fldChar w:fldCharType="separate"/>
            </w:r>
            <w:r w:rsidR="00763498">
              <w:rPr>
                <w:iCs/>
                <w:sz w:val="22"/>
                <w:szCs w:val="22"/>
                <w:highlight w:val="yellow"/>
              </w:rPr>
              <w:t>C</w:t>
            </w:r>
            <w:r w:rsidR="00763498">
              <w:rPr>
                <w:iCs/>
                <w:sz w:val="22"/>
                <w:szCs w:val="22"/>
                <w:highlight w:val="yellow"/>
              </w:rPr>
              <w:fldChar w:fldCharType="end"/>
            </w:r>
            <w:r w:rsidRPr="00F005BE" w:rsidR="00E01716">
              <w:rPr>
                <w:iCs/>
                <w:sz w:val="22"/>
                <w:szCs w:val="22"/>
                <w:highlight w:val="yellow"/>
              </w:rPr>
              <w:t>.</w:t>
            </w:r>
            <w:r w:rsidRPr="00F005BE">
              <w:rPr>
                <w:iCs/>
                <w:sz w:val="22"/>
                <w:szCs w:val="22"/>
              </w:rPr>
              <w:t xml:space="preserve"> In the event that the Economic Operator is determined to be qualified, the Economic Operator shall be selected by the Working Group or Procurement Officer for Contract award.</w:t>
            </w:r>
          </w:p>
          <w:p w:rsidRPr="00F005BE" w:rsidR="00067274" w:rsidP="00CF3315" w:rsidRDefault="00067274" w14:paraId="74ADF239" w14:textId="55D50ED1">
            <w:pPr>
              <w:numPr>
                <w:ilvl w:val="0"/>
                <w:numId w:val="41"/>
              </w:numPr>
              <w:spacing w:after="200"/>
              <w:jc w:val="both"/>
              <w:rPr>
                <w:iCs/>
                <w:sz w:val="22"/>
                <w:szCs w:val="22"/>
              </w:rPr>
            </w:pPr>
            <w:r w:rsidRPr="00F005BE">
              <w:rPr>
                <w:iCs/>
                <w:sz w:val="22"/>
                <w:szCs w:val="22"/>
              </w:rPr>
              <w:t xml:space="preserve">When in accordance </w:t>
            </w:r>
            <w:del w:author="Chris Smith" w:date="2021-01-12T22:09:00Z" w:id="606">
              <w:r w:rsidRPr="00F005BE" w:rsidDel="009302C4">
                <w:rPr>
                  <w:iCs/>
                  <w:sz w:val="22"/>
                  <w:szCs w:val="22"/>
                </w:rPr>
                <w:delText>to</w:delText>
              </w:r>
            </w:del>
            <w:ins w:author="Chris Smith" w:date="2021-01-12T22:09:00Z" w:id="607">
              <w:r w:rsidRPr="00F005BE" w:rsidR="009302C4">
                <w:rPr>
                  <w:iCs/>
                  <w:sz w:val="22"/>
                  <w:szCs w:val="22"/>
                </w:rPr>
                <w:t>with</w:t>
              </w:r>
            </w:ins>
            <w:r w:rsidRPr="00F005BE">
              <w:rPr>
                <w:iCs/>
                <w:sz w:val="22"/>
                <w:szCs w:val="22"/>
              </w:rPr>
              <w:t xml:space="preserve"> the evaluation method ranges of criteria other than price were reduced to predetermined values to be selected by the Economic Operators during the tendering procedure, the </w:t>
            </w:r>
            <w:r w:rsidRPr="00F005BE" w:rsidR="00572E7E">
              <w:rPr>
                <w:iCs/>
                <w:sz w:val="22"/>
                <w:szCs w:val="22"/>
              </w:rPr>
              <w:t>Working Group</w:t>
            </w:r>
            <w:r w:rsidRPr="00F005BE">
              <w:rPr>
                <w:iCs/>
                <w:sz w:val="22"/>
                <w:szCs w:val="22"/>
              </w:rPr>
              <w:t xml:space="preserve">, shall verify final values submitted by the Economic Operator with its Technical </w:t>
            </w:r>
            <w:r w:rsidRPr="00F005BE" w:rsidR="00572E7E">
              <w:rPr>
                <w:iCs/>
                <w:sz w:val="22"/>
                <w:szCs w:val="22"/>
              </w:rPr>
              <w:t>Proposal</w:t>
            </w:r>
            <w:r w:rsidRPr="00F005BE">
              <w:rPr>
                <w:iCs/>
                <w:sz w:val="22"/>
                <w:szCs w:val="22"/>
              </w:rPr>
              <w:t xml:space="preserve"> and document their acceptance or rejection by recording their decision in the </w:t>
            </w:r>
            <w:proofErr w:type="spellStart"/>
            <w:r w:rsidRPr="00F005BE">
              <w:rPr>
                <w:iCs/>
                <w:sz w:val="22"/>
                <w:szCs w:val="22"/>
              </w:rPr>
              <w:t>MTender</w:t>
            </w:r>
            <w:proofErr w:type="spellEnd"/>
            <w:r w:rsidRPr="00F005BE" w:rsidR="004A3573">
              <w:rPr>
                <w:iCs/>
                <w:sz w:val="22"/>
                <w:szCs w:val="22"/>
              </w:rPr>
              <w:t xml:space="preserve"> </w:t>
            </w:r>
            <w:r w:rsidRPr="00F005BE" w:rsidR="00196B97">
              <w:rPr>
                <w:iCs/>
                <w:sz w:val="22"/>
                <w:szCs w:val="22"/>
              </w:rPr>
              <w:t>S</w:t>
            </w:r>
            <w:r w:rsidRPr="00F005BE" w:rsidR="004A3573">
              <w:rPr>
                <w:iCs/>
                <w:sz w:val="22"/>
                <w:szCs w:val="22"/>
              </w:rPr>
              <w:t>ystem</w:t>
            </w:r>
            <w:r w:rsidRPr="00F005BE" w:rsidR="00B570C2">
              <w:rPr>
                <w:iCs/>
                <w:sz w:val="22"/>
                <w:szCs w:val="22"/>
              </w:rPr>
              <w:t>.</w:t>
            </w:r>
          </w:p>
          <w:p w:rsidRPr="00F005BE" w:rsidR="00310673" w:rsidP="00CF3315" w:rsidRDefault="00CC6943" w14:paraId="35FE4C01" w14:textId="40221090">
            <w:pPr>
              <w:numPr>
                <w:ilvl w:val="0"/>
                <w:numId w:val="41"/>
              </w:numPr>
              <w:spacing w:after="200"/>
              <w:jc w:val="both"/>
              <w:rPr>
                <w:iCs/>
                <w:sz w:val="22"/>
                <w:szCs w:val="22"/>
              </w:rPr>
            </w:pPr>
            <w:r w:rsidRPr="00F005BE">
              <w:rPr>
                <w:iCs/>
                <w:sz w:val="22"/>
                <w:szCs w:val="22"/>
              </w:rPr>
              <w:t xml:space="preserve">In cases when the </w:t>
            </w:r>
            <w:proofErr w:type="spellStart"/>
            <w:r w:rsidRPr="00F005BE">
              <w:rPr>
                <w:iCs/>
                <w:sz w:val="22"/>
                <w:szCs w:val="22"/>
              </w:rPr>
              <w:t>MTender</w:t>
            </w:r>
            <w:proofErr w:type="spellEnd"/>
            <w:r w:rsidRPr="00F005BE">
              <w:rPr>
                <w:iCs/>
                <w:sz w:val="22"/>
                <w:szCs w:val="22"/>
              </w:rPr>
              <w:t xml:space="preserve"> </w:t>
            </w:r>
            <w:r w:rsidRPr="00F005BE" w:rsidR="00196B97">
              <w:rPr>
                <w:iCs/>
                <w:sz w:val="22"/>
                <w:szCs w:val="22"/>
              </w:rPr>
              <w:t>S</w:t>
            </w:r>
            <w:r w:rsidRPr="00F005BE" w:rsidR="00192652">
              <w:rPr>
                <w:iCs/>
                <w:sz w:val="22"/>
                <w:szCs w:val="22"/>
              </w:rPr>
              <w:t xml:space="preserve">ystem </w:t>
            </w:r>
            <w:r w:rsidRPr="00F005BE">
              <w:rPr>
                <w:iCs/>
                <w:sz w:val="22"/>
                <w:szCs w:val="22"/>
              </w:rPr>
              <w:t>does not provide for fully automated qualification</w:t>
            </w:r>
            <w:r w:rsidRPr="00F005BE" w:rsidR="00E01716">
              <w:rPr>
                <w:iCs/>
                <w:sz w:val="22"/>
                <w:szCs w:val="22"/>
              </w:rPr>
              <w:t xml:space="preserve"> or </w:t>
            </w:r>
            <w:r w:rsidRPr="00F005BE">
              <w:rPr>
                <w:iCs/>
                <w:sz w:val="22"/>
                <w:szCs w:val="22"/>
              </w:rPr>
              <w:t xml:space="preserve">evaluation of </w:t>
            </w:r>
            <w:r w:rsidRPr="00F005BE" w:rsidR="00845EB6">
              <w:rPr>
                <w:iCs/>
                <w:sz w:val="22"/>
                <w:szCs w:val="22"/>
              </w:rPr>
              <w:t xml:space="preserve">the </w:t>
            </w:r>
            <w:r w:rsidRPr="00F005BE">
              <w:rPr>
                <w:iCs/>
                <w:sz w:val="22"/>
                <w:szCs w:val="22"/>
              </w:rPr>
              <w:t xml:space="preserve">technical or financial </w:t>
            </w:r>
            <w:r w:rsidRPr="00F005BE" w:rsidR="00662B33">
              <w:rPr>
                <w:iCs/>
                <w:sz w:val="22"/>
                <w:szCs w:val="22"/>
              </w:rPr>
              <w:t xml:space="preserve">proposal </w:t>
            </w:r>
            <w:r w:rsidRPr="00F005BE">
              <w:rPr>
                <w:iCs/>
                <w:sz w:val="22"/>
                <w:szCs w:val="22"/>
              </w:rPr>
              <w:t xml:space="preserve">in the tendering procedure, the </w:t>
            </w:r>
            <w:r w:rsidRPr="00F005BE" w:rsidR="00FF1573">
              <w:rPr>
                <w:iCs/>
                <w:sz w:val="22"/>
                <w:szCs w:val="22"/>
              </w:rPr>
              <w:t>Working Group</w:t>
            </w:r>
            <w:r w:rsidRPr="00F005BE">
              <w:rPr>
                <w:iCs/>
                <w:sz w:val="22"/>
                <w:szCs w:val="22"/>
              </w:rPr>
              <w:t xml:space="preserve"> shall conduct evaluation of </w:t>
            </w:r>
            <w:r w:rsidRPr="00F005BE" w:rsidR="00FF1573">
              <w:rPr>
                <w:iCs/>
                <w:sz w:val="22"/>
                <w:szCs w:val="22"/>
              </w:rPr>
              <w:t>tenders</w:t>
            </w:r>
            <w:r w:rsidRPr="00F005BE">
              <w:rPr>
                <w:iCs/>
                <w:sz w:val="22"/>
                <w:szCs w:val="22"/>
              </w:rPr>
              <w:t xml:space="preserve"> offline</w:t>
            </w:r>
            <w:r w:rsidRPr="00F005BE" w:rsidR="00310673">
              <w:rPr>
                <w:iCs/>
                <w:sz w:val="22"/>
                <w:szCs w:val="22"/>
              </w:rPr>
              <w:t>.</w:t>
            </w:r>
            <w:r w:rsidRPr="00F005BE" w:rsidR="005A3FBD">
              <w:rPr>
                <w:iCs/>
                <w:sz w:val="22"/>
                <w:szCs w:val="22"/>
              </w:rPr>
              <w:t xml:space="preserve"> In such cases</w:t>
            </w:r>
            <w:r w:rsidRPr="00F005BE" w:rsidR="00310673">
              <w:rPr>
                <w:iCs/>
                <w:sz w:val="22"/>
                <w:szCs w:val="22"/>
              </w:rPr>
              <w:t xml:space="preserve">, the </w:t>
            </w:r>
            <w:r w:rsidRPr="00F005BE" w:rsidR="004C4CC3">
              <w:rPr>
                <w:iCs/>
                <w:sz w:val="22"/>
                <w:szCs w:val="22"/>
              </w:rPr>
              <w:t>Working Group</w:t>
            </w:r>
            <w:r w:rsidRPr="00F005BE" w:rsidR="00310673">
              <w:rPr>
                <w:iCs/>
                <w:sz w:val="22"/>
                <w:szCs w:val="22"/>
              </w:rPr>
              <w:t xml:space="preserve"> shall manually undertake scoring of the Technical Proposals</w:t>
            </w:r>
            <w:r w:rsidRPr="00F005BE" w:rsidR="003B6F6A">
              <w:rPr>
                <w:iCs/>
                <w:sz w:val="22"/>
                <w:szCs w:val="22"/>
              </w:rPr>
              <w:t xml:space="preserve"> and Financial Proposal</w:t>
            </w:r>
            <w:r w:rsidRPr="00F005BE" w:rsidR="00310673">
              <w:rPr>
                <w:iCs/>
                <w:sz w:val="22"/>
                <w:szCs w:val="22"/>
              </w:rPr>
              <w:t xml:space="preserve"> in accordance with the award criteria and their weightings set up by the Contracting Authority in the </w:t>
            </w:r>
            <w:proofErr w:type="spellStart"/>
            <w:r w:rsidRPr="00F005BE" w:rsidR="00C52F29">
              <w:rPr>
                <w:iCs/>
                <w:sz w:val="22"/>
                <w:szCs w:val="22"/>
              </w:rPr>
              <w:t>MTender</w:t>
            </w:r>
            <w:proofErr w:type="spellEnd"/>
            <w:r w:rsidRPr="00F005BE" w:rsidR="00C52F29">
              <w:rPr>
                <w:iCs/>
                <w:sz w:val="22"/>
                <w:szCs w:val="22"/>
              </w:rPr>
              <w:t xml:space="preserve"> System </w:t>
            </w:r>
            <w:r w:rsidRPr="00F005BE" w:rsidR="00310673">
              <w:rPr>
                <w:iCs/>
                <w:sz w:val="22"/>
                <w:szCs w:val="22"/>
              </w:rPr>
              <w:t>Contract Notice and Procurement Officer shall record results of evaluation of the Technical Proposal</w:t>
            </w:r>
            <w:r w:rsidRPr="00F005BE" w:rsidR="003B6F6A">
              <w:rPr>
                <w:iCs/>
                <w:sz w:val="22"/>
                <w:szCs w:val="22"/>
              </w:rPr>
              <w:t xml:space="preserve"> and Financial Proposal</w:t>
            </w:r>
            <w:r w:rsidRPr="00F005BE" w:rsidR="00310673">
              <w:rPr>
                <w:iCs/>
                <w:sz w:val="22"/>
                <w:szCs w:val="22"/>
              </w:rPr>
              <w:t xml:space="preserve"> in the </w:t>
            </w:r>
            <w:proofErr w:type="spellStart"/>
            <w:r w:rsidRPr="00F005BE" w:rsidR="00BF4F51">
              <w:rPr>
                <w:iCs/>
                <w:sz w:val="22"/>
                <w:szCs w:val="22"/>
              </w:rPr>
              <w:t>MTender</w:t>
            </w:r>
            <w:proofErr w:type="spellEnd"/>
            <w:r w:rsidRPr="00F005BE" w:rsidR="00310673">
              <w:rPr>
                <w:iCs/>
                <w:sz w:val="22"/>
                <w:szCs w:val="22"/>
              </w:rPr>
              <w:t xml:space="preserve"> </w:t>
            </w:r>
            <w:r w:rsidRPr="00F005BE" w:rsidR="00C52F29">
              <w:rPr>
                <w:iCs/>
                <w:sz w:val="22"/>
                <w:szCs w:val="22"/>
              </w:rPr>
              <w:t>S</w:t>
            </w:r>
            <w:r w:rsidRPr="00F005BE" w:rsidR="00310673">
              <w:rPr>
                <w:iCs/>
                <w:sz w:val="22"/>
                <w:szCs w:val="22"/>
              </w:rPr>
              <w:t>ystem.</w:t>
            </w:r>
          </w:p>
          <w:p w:rsidRPr="00F005BE" w:rsidR="00BF2B90" w:rsidP="008F2F3E" w:rsidRDefault="00F5793F" w14:paraId="3F577AC8" w14:textId="76A414E2">
            <w:pPr>
              <w:numPr>
                <w:ilvl w:val="0"/>
                <w:numId w:val="41"/>
              </w:numPr>
              <w:spacing w:after="200"/>
              <w:jc w:val="both"/>
              <w:rPr>
                <w:iCs/>
                <w:sz w:val="22"/>
                <w:szCs w:val="22"/>
              </w:rPr>
            </w:pPr>
            <w:r w:rsidRPr="00F005BE">
              <w:rPr>
                <w:iCs/>
                <w:sz w:val="22"/>
                <w:szCs w:val="22"/>
              </w:rPr>
              <w:t xml:space="preserve">Upon completion of the qualification and scoring by the Working Group or Procurement Officer, the </w:t>
            </w:r>
            <w:proofErr w:type="spellStart"/>
            <w:r w:rsidRPr="00F005BE" w:rsidR="00192652">
              <w:rPr>
                <w:iCs/>
                <w:sz w:val="22"/>
                <w:szCs w:val="22"/>
              </w:rPr>
              <w:t>MTender</w:t>
            </w:r>
            <w:proofErr w:type="spellEnd"/>
            <w:r w:rsidRPr="00F005BE" w:rsidR="00192652">
              <w:rPr>
                <w:iCs/>
                <w:sz w:val="22"/>
                <w:szCs w:val="22"/>
              </w:rPr>
              <w:t xml:space="preserve"> </w:t>
            </w:r>
            <w:r w:rsidRPr="00F005BE" w:rsidR="00196B97">
              <w:rPr>
                <w:iCs/>
                <w:sz w:val="22"/>
                <w:szCs w:val="22"/>
              </w:rPr>
              <w:t>S</w:t>
            </w:r>
            <w:r w:rsidRPr="00F005BE" w:rsidR="00192652">
              <w:rPr>
                <w:iCs/>
                <w:sz w:val="22"/>
                <w:szCs w:val="22"/>
              </w:rPr>
              <w:t>ystem</w:t>
            </w:r>
            <w:r w:rsidRPr="00F005BE">
              <w:rPr>
                <w:iCs/>
                <w:sz w:val="22"/>
                <w:szCs w:val="22"/>
              </w:rPr>
              <w:t xml:space="preserve"> will automatically rank the Economic Operators on the basis of the evaluation and publish </w:t>
            </w:r>
            <w:r w:rsidRPr="00F005BE" w:rsidR="00845EB6">
              <w:rPr>
                <w:iCs/>
                <w:sz w:val="22"/>
                <w:szCs w:val="22"/>
              </w:rPr>
              <w:t xml:space="preserve">the </w:t>
            </w:r>
            <w:r w:rsidRPr="00F005BE">
              <w:rPr>
                <w:iCs/>
                <w:sz w:val="22"/>
                <w:szCs w:val="22"/>
              </w:rPr>
              <w:t xml:space="preserve">ranking on the </w:t>
            </w:r>
            <w:proofErr w:type="spellStart"/>
            <w:r w:rsidRPr="00F005BE" w:rsidR="00192652">
              <w:rPr>
                <w:iCs/>
                <w:sz w:val="22"/>
                <w:szCs w:val="22"/>
              </w:rPr>
              <w:t>MTender</w:t>
            </w:r>
            <w:proofErr w:type="spellEnd"/>
            <w:r w:rsidRPr="00F005BE" w:rsidR="00192652">
              <w:rPr>
                <w:iCs/>
                <w:sz w:val="22"/>
                <w:szCs w:val="22"/>
              </w:rPr>
              <w:t xml:space="preserve"> </w:t>
            </w:r>
            <w:r w:rsidRPr="00F005BE" w:rsidR="00196B97">
              <w:rPr>
                <w:iCs/>
                <w:sz w:val="22"/>
                <w:szCs w:val="22"/>
              </w:rPr>
              <w:t>S</w:t>
            </w:r>
            <w:r w:rsidRPr="00F005BE" w:rsidR="00192652">
              <w:rPr>
                <w:iCs/>
                <w:sz w:val="22"/>
                <w:szCs w:val="22"/>
              </w:rPr>
              <w:t>ystem</w:t>
            </w:r>
            <w:r w:rsidRPr="00F005BE">
              <w:rPr>
                <w:iCs/>
                <w:sz w:val="22"/>
                <w:szCs w:val="22"/>
              </w:rPr>
              <w:t xml:space="preserve">. After publishing the ranking, the </w:t>
            </w:r>
            <w:proofErr w:type="spellStart"/>
            <w:r w:rsidRPr="00F005BE" w:rsidR="00192652">
              <w:rPr>
                <w:iCs/>
                <w:sz w:val="22"/>
                <w:szCs w:val="22"/>
              </w:rPr>
              <w:t>MTender</w:t>
            </w:r>
            <w:proofErr w:type="spellEnd"/>
            <w:r w:rsidRPr="00F005BE" w:rsidR="00192652">
              <w:rPr>
                <w:iCs/>
                <w:sz w:val="22"/>
                <w:szCs w:val="22"/>
              </w:rPr>
              <w:t xml:space="preserve"> </w:t>
            </w:r>
            <w:r w:rsidRPr="00F005BE" w:rsidR="00196B97">
              <w:rPr>
                <w:iCs/>
                <w:sz w:val="22"/>
                <w:szCs w:val="22"/>
              </w:rPr>
              <w:t>S</w:t>
            </w:r>
            <w:r w:rsidRPr="00F005BE" w:rsidR="00192652">
              <w:rPr>
                <w:iCs/>
                <w:sz w:val="22"/>
                <w:szCs w:val="22"/>
              </w:rPr>
              <w:t xml:space="preserve">ystem </w:t>
            </w:r>
            <w:r w:rsidRPr="00F005BE">
              <w:rPr>
                <w:iCs/>
                <w:sz w:val="22"/>
                <w:szCs w:val="22"/>
              </w:rPr>
              <w:t>shall generate the evaluation report, containing all the details, minutes and information about the evaluation process.</w:t>
            </w:r>
          </w:p>
          <w:p w:rsidRPr="00F005BE" w:rsidR="00191B47" w:rsidP="006F6DBD" w:rsidRDefault="00191B47" w14:paraId="3811428A" w14:textId="35F52044">
            <w:pPr>
              <w:pStyle w:val="ListParagraph"/>
              <w:numPr>
                <w:ilvl w:val="0"/>
                <w:numId w:val="41"/>
              </w:numPr>
              <w:spacing w:before="120" w:after="120" w:line="240" w:lineRule="auto"/>
              <w:contextualSpacing w:val="0"/>
              <w:jc w:val="both"/>
              <w:rPr>
                <w:rFonts w:ascii="Times New Roman" w:hAnsi="Times New Roman" w:eastAsia="Times New Roman"/>
                <w:iCs/>
              </w:rPr>
            </w:pPr>
            <w:r w:rsidRPr="00F005BE">
              <w:rPr>
                <w:rFonts w:ascii="Times New Roman" w:hAnsi="Times New Roman" w:eastAsia="Times New Roman"/>
                <w:iCs/>
              </w:rPr>
              <w:t xml:space="preserve">In case of cancellation of the electronic procurement procedure, the Contracting Authority shall publish a notification on the </w:t>
            </w:r>
            <w:proofErr w:type="spellStart"/>
            <w:r w:rsidRPr="00F005BE" w:rsidR="00192652">
              <w:rPr>
                <w:rFonts w:ascii="Times New Roman" w:hAnsi="Times New Roman" w:eastAsia="Times New Roman"/>
                <w:iCs/>
              </w:rPr>
              <w:t>MTender</w:t>
            </w:r>
            <w:proofErr w:type="spellEnd"/>
            <w:r w:rsidRPr="00F005BE" w:rsidR="00192652">
              <w:rPr>
                <w:rFonts w:ascii="Times New Roman" w:hAnsi="Times New Roman" w:eastAsia="Times New Roman"/>
                <w:iCs/>
              </w:rPr>
              <w:t xml:space="preserve"> </w:t>
            </w:r>
            <w:r w:rsidRPr="00F005BE" w:rsidR="006318D4">
              <w:rPr>
                <w:rFonts w:ascii="Times New Roman" w:hAnsi="Times New Roman" w:eastAsia="Times New Roman"/>
                <w:iCs/>
              </w:rPr>
              <w:t>S</w:t>
            </w:r>
            <w:r w:rsidRPr="00F005BE" w:rsidR="00192652">
              <w:rPr>
                <w:rFonts w:ascii="Times New Roman" w:hAnsi="Times New Roman" w:eastAsia="Times New Roman"/>
                <w:iCs/>
              </w:rPr>
              <w:t xml:space="preserve">ystem </w:t>
            </w:r>
            <w:del w:author="Chris Smith" w:date="2021-01-16T10:55:00Z" w:id="608">
              <w:r w:rsidRPr="00F005BE" w:rsidDel="00F316C8">
                <w:rPr>
                  <w:rFonts w:ascii="Times New Roman" w:hAnsi="Times New Roman" w:eastAsia="Times New Roman"/>
                  <w:iCs/>
                </w:rPr>
                <w:delText xml:space="preserve"> </w:delText>
              </w:r>
            </w:del>
            <w:r w:rsidRPr="00F005BE" w:rsidR="00845EB6">
              <w:rPr>
                <w:rFonts w:ascii="Times New Roman" w:hAnsi="Times New Roman" w:eastAsia="Times New Roman"/>
                <w:iCs/>
              </w:rPr>
              <w:t>about</w:t>
            </w:r>
            <w:r w:rsidRPr="00F005BE">
              <w:rPr>
                <w:rFonts w:ascii="Times New Roman" w:hAnsi="Times New Roman" w:eastAsia="Times New Roman"/>
                <w:iCs/>
              </w:rPr>
              <w:t xml:space="preserve"> cancellation of the procedure and the termination of the obligations of the Economic Operators who submitted </w:t>
            </w:r>
            <w:r w:rsidRPr="00F005BE" w:rsidR="00764789">
              <w:rPr>
                <w:rFonts w:ascii="Times New Roman" w:hAnsi="Times New Roman" w:eastAsia="Times New Roman"/>
                <w:iCs/>
              </w:rPr>
              <w:t>T</w:t>
            </w:r>
            <w:r w:rsidRPr="00F005BE">
              <w:rPr>
                <w:rFonts w:ascii="Times New Roman" w:hAnsi="Times New Roman" w:eastAsia="Times New Roman"/>
                <w:iCs/>
              </w:rPr>
              <w:t>e</w:t>
            </w:r>
            <w:r w:rsidRPr="00F005BE" w:rsidR="00090A05">
              <w:rPr>
                <w:rFonts w:ascii="Times New Roman" w:hAnsi="Times New Roman" w:eastAsia="Times New Roman"/>
                <w:iCs/>
              </w:rPr>
              <w:t>n</w:t>
            </w:r>
            <w:r w:rsidRPr="00F005BE">
              <w:rPr>
                <w:rFonts w:ascii="Times New Roman" w:hAnsi="Times New Roman" w:eastAsia="Times New Roman"/>
                <w:iCs/>
              </w:rPr>
              <w:t>ders and provide reason</w:t>
            </w:r>
            <w:r w:rsidRPr="00F005BE" w:rsidR="00845EB6">
              <w:rPr>
                <w:rFonts w:ascii="Times New Roman" w:hAnsi="Times New Roman" w:eastAsia="Times New Roman"/>
                <w:iCs/>
              </w:rPr>
              <w:t>s</w:t>
            </w:r>
            <w:r w:rsidRPr="00F005BE">
              <w:rPr>
                <w:rFonts w:ascii="Times New Roman" w:hAnsi="Times New Roman" w:eastAsia="Times New Roman"/>
                <w:iCs/>
              </w:rPr>
              <w:t xml:space="preserve"> for cancellation in accordance </w:t>
            </w:r>
            <w:del w:author="Chris Smith" w:date="2021-01-12T22:09:00Z" w:id="609">
              <w:r w:rsidRPr="00F005BE" w:rsidDel="009302C4">
                <w:rPr>
                  <w:rFonts w:ascii="Times New Roman" w:hAnsi="Times New Roman" w:eastAsia="Times New Roman"/>
                  <w:iCs/>
                </w:rPr>
                <w:delText>to</w:delText>
              </w:r>
            </w:del>
            <w:ins w:author="Chris Smith" w:date="2021-01-12T22:09:00Z" w:id="610">
              <w:r w:rsidRPr="00F005BE" w:rsidR="009302C4">
                <w:rPr>
                  <w:rFonts w:ascii="Times New Roman" w:hAnsi="Times New Roman" w:eastAsia="Times New Roman"/>
                  <w:iCs/>
                </w:rPr>
                <w:t>with</w:t>
              </w:r>
            </w:ins>
            <w:r w:rsidRPr="00F005BE">
              <w:rPr>
                <w:rFonts w:ascii="Times New Roman" w:hAnsi="Times New Roman" w:eastAsia="Times New Roman"/>
                <w:iCs/>
              </w:rPr>
              <w:t xml:space="preserve"> Article </w:t>
            </w:r>
            <w:r w:rsidRPr="00F005BE" w:rsidR="00AE49CE">
              <w:rPr>
                <w:rFonts w:ascii="Times New Roman" w:hAnsi="Times New Roman" w:eastAsia="Times New Roman"/>
                <w:iCs/>
              </w:rPr>
              <w:t>71</w:t>
            </w:r>
            <w:r w:rsidRPr="00F005BE">
              <w:rPr>
                <w:rFonts w:ascii="Times New Roman" w:hAnsi="Times New Roman" w:eastAsia="Times New Roman"/>
                <w:iCs/>
              </w:rPr>
              <w:t xml:space="preserve"> of the </w:t>
            </w:r>
            <w:proofErr w:type="spellStart"/>
            <w:r w:rsidRPr="00F005BE">
              <w:rPr>
                <w:rFonts w:ascii="Times New Roman" w:hAnsi="Times New Roman" w:eastAsia="Times New Roman"/>
                <w:iCs/>
              </w:rPr>
              <w:t>LPP</w:t>
            </w:r>
            <w:proofErr w:type="spellEnd"/>
            <w:r w:rsidRPr="00F005BE">
              <w:rPr>
                <w:rFonts w:ascii="Times New Roman" w:hAnsi="Times New Roman" w:eastAsia="Times New Roman"/>
                <w:iCs/>
              </w:rPr>
              <w:t>.</w:t>
            </w:r>
            <w:r w:rsidRPr="00F005BE" w:rsidR="00E37EC0">
              <w:rPr>
                <w:rFonts w:ascii="Times New Roman" w:hAnsi="Times New Roman" w:eastAsia="Times New Roman"/>
                <w:iCs/>
              </w:rPr>
              <w:t xml:space="preserve"> In such cases </w:t>
            </w:r>
            <w:r w:rsidRPr="00F005BE" w:rsidR="005C3CB3">
              <w:rPr>
                <w:rFonts w:ascii="Times New Roman" w:hAnsi="Times New Roman" w:eastAsia="Times New Roman"/>
                <w:iCs/>
              </w:rPr>
              <w:t>the Tender Guarantee shall be returned to the Tenderer.</w:t>
            </w:r>
          </w:p>
          <w:p w:rsidRPr="00F005BE" w:rsidR="00293842" w:rsidP="006F6DBD" w:rsidRDefault="00293842" w14:paraId="77A572D3" w14:textId="77777777">
            <w:pPr>
              <w:pStyle w:val="ListParagraph"/>
              <w:numPr>
                <w:ilvl w:val="0"/>
                <w:numId w:val="41"/>
              </w:numPr>
              <w:spacing w:before="120" w:after="120" w:line="240" w:lineRule="auto"/>
              <w:contextualSpacing w:val="0"/>
              <w:jc w:val="both"/>
              <w:rPr>
                <w:rFonts w:ascii="Times New Roman" w:hAnsi="Times New Roman"/>
                <w:iCs/>
              </w:rPr>
            </w:pPr>
            <w:r w:rsidRPr="00F005BE">
              <w:rPr>
                <w:rFonts w:ascii="Times New Roman" w:hAnsi="Times New Roman" w:eastAsia="Times New Roman"/>
                <w:iCs/>
              </w:rPr>
              <w:t>The</w:t>
            </w:r>
            <w:r w:rsidRPr="00F005BE">
              <w:rPr>
                <w:rFonts w:ascii="Times New Roman" w:hAnsi="Times New Roman"/>
                <w:iCs/>
              </w:rPr>
              <w:t xml:space="preserve"> Contracting Authority shall reject the tender in the following cases:</w:t>
            </w:r>
          </w:p>
          <w:p w:rsidRPr="00F005BE" w:rsidR="00293842" w:rsidP="006F6DBD" w:rsidRDefault="00293842" w14:paraId="21330556" w14:textId="77777777">
            <w:pPr>
              <w:numPr>
                <w:ilvl w:val="1"/>
                <w:numId w:val="92"/>
              </w:numPr>
              <w:spacing w:before="120" w:after="120"/>
              <w:ind w:left="1138"/>
              <w:jc w:val="both"/>
              <w:rPr>
                <w:sz w:val="22"/>
                <w:szCs w:val="22"/>
              </w:rPr>
            </w:pPr>
            <w:r w:rsidRPr="00F005BE">
              <w:rPr>
                <w:sz w:val="22"/>
                <w:szCs w:val="22"/>
              </w:rPr>
              <w:t>the Tenderer does not meet the qualification requirements;</w:t>
            </w:r>
          </w:p>
          <w:p w:rsidRPr="00F005BE" w:rsidR="00293842" w:rsidP="00293842" w:rsidRDefault="00293842" w14:paraId="3D60714F" w14:textId="77777777">
            <w:pPr>
              <w:numPr>
                <w:ilvl w:val="1"/>
                <w:numId w:val="92"/>
              </w:numPr>
              <w:spacing w:after="200"/>
              <w:ind w:left="1138"/>
              <w:jc w:val="both"/>
              <w:rPr>
                <w:sz w:val="22"/>
                <w:szCs w:val="22"/>
              </w:rPr>
            </w:pPr>
            <w:r w:rsidRPr="00F005BE">
              <w:rPr>
                <w:sz w:val="22"/>
                <w:szCs w:val="22"/>
              </w:rPr>
              <w:t>the tender does not meet the requirements of the tender documents;</w:t>
            </w:r>
          </w:p>
          <w:p w:rsidRPr="00F005BE" w:rsidR="00293842" w:rsidP="00293842" w:rsidRDefault="00293842" w14:paraId="37E7BEF6" w14:textId="77777777">
            <w:pPr>
              <w:numPr>
                <w:ilvl w:val="1"/>
                <w:numId w:val="92"/>
              </w:numPr>
              <w:spacing w:after="200"/>
              <w:ind w:left="1138"/>
              <w:jc w:val="both"/>
              <w:rPr>
                <w:sz w:val="22"/>
                <w:szCs w:val="22"/>
              </w:rPr>
            </w:pPr>
            <w:r w:rsidRPr="00F005BE">
              <w:rPr>
                <w:sz w:val="22"/>
                <w:szCs w:val="22"/>
              </w:rPr>
              <w:t>the financial proposal indicates no fixed price;</w:t>
            </w:r>
          </w:p>
          <w:p w:rsidRPr="00F005BE" w:rsidR="00293842" w:rsidP="00293842" w:rsidRDefault="00293842" w14:paraId="5095C659" w14:textId="77777777">
            <w:pPr>
              <w:numPr>
                <w:ilvl w:val="1"/>
                <w:numId w:val="92"/>
              </w:numPr>
              <w:spacing w:after="200"/>
              <w:ind w:left="1138"/>
              <w:jc w:val="both"/>
              <w:rPr>
                <w:sz w:val="22"/>
                <w:szCs w:val="22"/>
              </w:rPr>
            </w:pPr>
            <w:r w:rsidRPr="00F005BE">
              <w:rPr>
                <w:sz w:val="22"/>
                <w:szCs w:val="22"/>
              </w:rPr>
              <w:t xml:space="preserve">the tender is abnormally low, based on Article 70 of the </w:t>
            </w:r>
            <w:proofErr w:type="spellStart"/>
            <w:r w:rsidRPr="00F005BE">
              <w:rPr>
                <w:sz w:val="22"/>
                <w:szCs w:val="22"/>
              </w:rPr>
              <w:t>LPP</w:t>
            </w:r>
            <w:proofErr w:type="spellEnd"/>
            <w:r w:rsidRPr="00F005BE">
              <w:rPr>
                <w:sz w:val="22"/>
                <w:szCs w:val="22"/>
              </w:rPr>
              <w:t>;</w:t>
            </w:r>
          </w:p>
          <w:p w:rsidRPr="00F005BE" w:rsidR="00293842" w:rsidP="006F6DBD" w:rsidRDefault="00293842" w14:paraId="2C82E97A" w14:textId="1CE71C27">
            <w:pPr>
              <w:numPr>
                <w:ilvl w:val="1"/>
                <w:numId w:val="92"/>
              </w:numPr>
              <w:spacing w:after="200"/>
              <w:ind w:left="1138"/>
              <w:jc w:val="both"/>
              <w:rPr>
                <w:iCs/>
                <w:sz w:val="22"/>
                <w:szCs w:val="22"/>
              </w:rPr>
            </w:pPr>
            <w:r w:rsidRPr="00F005BE">
              <w:rPr>
                <w:sz w:val="22"/>
                <w:szCs w:val="22"/>
              </w:rPr>
              <w:t>acts of corruption, acts related to corruption deeds or corruptible facts confirmed by a final decision of the court were identified.</w:t>
            </w:r>
          </w:p>
        </w:tc>
      </w:tr>
      <w:tr w:rsidRPr="00F005BE" w:rsidR="0006678F" w:rsidTr="006F6DBD" w14:paraId="2962739D" w14:textId="77777777">
        <w:tc>
          <w:tcPr>
            <w:tcW w:w="2015" w:type="dxa"/>
          </w:tcPr>
          <w:p w:rsidRPr="00F005BE" w:rsidR="0006678F" w:rsidP="00507965" w:rsidRDefault="00A03ECA" w14:paraId="292FDCC9" w14:textId="57CD3C2A">
            <w:pPr>
              <w:pStyle w:val="Section1"/>
              <w:rPr>
                <w:sz w:val="22"/>
                <w:szCs w:val="22"/>
              </w:rPr>
            </w:pPr>
            <w:r w:rsidRPr="00F005BE">
              <w:rPr>
                <w:sz w:val="22"/>
                <w:szCs w:val="22"/>
              </w:rPr>
              <w:t>Qualification of Economic Operators</w:t>
            </w:r>
          </w:p>
        </w:tc>
        <w:tc>
          <w:tcPr>
            <w:tcW w:w="7741" w:type="dxa"/>
          </w:tcPr>
          <w:p w:rsidRPr="00F005BE" w:rsidR="0006678F" w:rsidP="007529EC" w:rsidRDefault="0006678F" w14:paraId="2C35DCC0" w14:textId="7DC4D6C8">
            <w:pPr>
              <w:pStyle w:val="ListParagraph"/>
              <w:numPr>
                <w:ilvl w:val="0"/>
                <w:numId w:val="68"/>
              </w:numPr>
              <w:spacing w:line="240" w:lineRule="auto"/>
              <w:contextualSpacing w:val="0"/>
              <w:jc w:val="both"/>
              <w:rPr>
                <w:rFonts w:ascii="Times New Roman" w:hAnsi="Times New Roman"/>
              </w:rPr>
            </w:pPr>
            <w:r w:rsidRPr="00F005BE">
              <w:rPr>
                <w:rFonts w:ascii="Times New Roman" w:hAnsi="Times New Roman"/>
              </w:rPr>
              <w:t xml:space="preserve">In order to demonstrate compliance with the qualification requirements, the Economic Operator shall provide the </w:t>
            </w:r>
            <w:proofErr w:type="spellStart"/>
            <w:r w:rsidRPr="00F005BE">
              <w:rPr>
                <w:rFonts w:ascii="Times New Roman" w:hAnsi="Times New Roman"/>
              </w:rPr>
              <w:t>ESPD</w:t>
            </w:r>
            <w:proofErr w:type="spellEnd"/>
            <w:r w:rsidRPr="00F005BE">
              <w:rPr>
                <w:rFonts w:ascii="Times New Roman" w:hAnsi="Times New Roman"/>
              </w:rPr>
              <w:t xml:space="preserve"> Declaration and all the requested information in accordance with the forms provided in </w:t>
            </w:r>
            <w:r w:rsidRPr="00F005BE">
              <w:rPr>
                <w:rFonts w:ascii="Times New Roman" w:hAnsi="Times New Roman"/>
                <w:highlight w:val="yellow"/>
              </w:rPr>
              <w:t>Section I</w:t>
            </w:r>
            <w:r w:rsidRPr="00F005BE" w:rsidR="002D1A41">
              <w:rPr>
                <w:rFonts w:ascii="Times New Roman" w:hAnsi="Times New Roman"/>
                <w:highlight w:val="yellow"/>
              </w:rPr>
              <w:t>II</w:t>
            </w:r>
            <w:r w:rsidRPr="00F005BE">
              <w:rPr>
                <w:rFonts w:ascii="Times New Roman" w:hAnsi="Times New Roman"/>
                <w:highlight w:val="yellow"/>
              </w:rPr>
              <w:t>: Tender Forms</w:t>
            </w:r>
            <w:r w:rsidRPr="00F005BE">
              <w:rPr>
                <w:rFonts w:ascii="Times New Roman" w:hAnsi="Times New Roman"/>
              </w:rPr>
              <w:t xml:space="preserve">.  </w:t>
            </w:r>
          </w:p>
        </w:tc>
      </w:tr>
      <w:tr w:rsidRPr="00F005BE" w:rsidR="0006678F" w:rsidTr="006F6DBD" w14:paraId="52B880CC" w14:textId="77777777">
        <w:tc>
          <w:tcPr>
            <w:tcW w:w="2015" w:type="dxa"/>
          </w:tcPr>
          <w:p w:rsidRPr="00F005BE" w:rsidR="0006678F" w:rsidP="00507965" w:rsidRDefault="0006678F" w14:paraId="26F61F89" w14:textId="77777777">
            <w:pPr>
              <w:pStyle w:val="Section1"/>
              <w:numPr>
                <w:ilvl w:val="0"/>
                <w:numId w:val="0"/>
              </w:numPr>
              <w:rPr>
                <w:sz w:val="22"/>
                <w:szCs w:val="22"/>
              </w:rPr>
            </w:pPr>
          </w:p>
        </w:tc>
        <w:tc>
          <w:tcPr>
            <w:tcW w:w="7741" w:type="dxa"/>
          </w:tcPr>
          <w:p w:rsidRPr="00F005BE" w:rsidR="0006678F" w:rsidP="00916BE6" w:rsidRDefault="0006678F" w14:paraId="4B2482BE" w14:textId="65F55E65">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Where the capacity of a subcontractor, members of a consortium or any other third party will be relied on to meet the qualification requirements a separate </w:t>
            </w:r>
            <w:proofErr w:type="spellStart"/>
            <w:r w:rsidRPr="00F005BE">
              <w:rPr>
                <w:rFonts w:ascii="Times New Roman" w:hAnsi="Times New Roman"/>
              </w:rPr>
              <w:t>ESPD</w:t>
            </w:r>
            <w:proofErr w:type="spellEnd"/>
            <w:r w:rsidRPr="00F005BE">
              <w:rPr>
                <w:rFonts w:ascii="Times New Roman" w:hAnsi="Times New Roman"/>
              </w:rPr>
              <w:t xml:space="preserve"> Declaration shall be submitted by each such party.</w:t>
            </w:r>
            <w:r w:rsidRPr="00F005BE" w:rsidR="00C25660">
              <w:rPr>
                <w:rFonts w:ascii="Times New Roman" w:hAnsi="Times New Roman"/>
              </w:rPr>
              <w:t xml:space="preserve"> In such cases, the third party on which the Economic Operator relies shall submit the </w:t>
            </w:r>
            <w:proofErr w:type="spellStart"/>
            <w:r w:rsidRPr="00F005BE" w:rsidR="00C25660">
              <w:rPr>
                <w:rFonts w:ascii="Times New Roman" w:hAnsi="Times New Roman"/>
              </w:rPr>
              <w:t>ESPD</w:t>
            </w:r>
            <w:proofErr w:type="spellEnd"/>
            <w:r w:rsidRPr="00F005BE" w:rsidR="00C25660">
              <w:rPr>
                <w:rFonts w:ascii="Times New Roman" w:hAnsi="Times New Roman"/>
              </w:rPr>
              <w:t xml:space="preserve"> with the second, third, fourth and, if applicable,</w:t>
            </w:r>
            <w:r w:rsidRPr="00F005BE" w:rsidR="009C60F4">
              <w:rPr>
                <w:rFonts w:ascii="Times New Roman" w:hAnsi="Times New Roman"/>
              </w:rPr>
              <w:t xml:space="preserve"> the</w:t>
            </w:r>
            <w:r w:rsidRPr="00F005BE" w:rsidR="00C25660">
              <w:rPr>
                <w:rFonts w:ascii="Times New Roman" w:hAnsi="Times New Roman"/>
              </w:rPr>
              <w:t xml:space="preserve"> fifth part</w:t>
            </w:r>
            <w:r w:rsidRPr="00F005BE" w:rsidR="006D7211">
              <w:rPr>
                <w:rFonts w:ascii="Times New Roman" w:hAnsi="Times New Roman"/>
              </w:rPr>
              <w:t xml:space="preserve">s of the </w:t>
            </w:r>
            <w:proofErr w:type="spellStart"/>
            <w:r w:rsidRPr="00F005BE" w:rsidR="006D7211">
              <w:rPr>
                <w:rFonts w:ascii="Times New Roman" w:hAnsi="Times New Roman"/>
              </w:rPr>
              <w:t>ESPD</w:t>
            </w:r>
            <w:proofErr w:type="spellEnd"/>
            <w:r w:rsidRPr="00F005BE" w:rsidR="00367AB6">
              <w:rPr>
                <w:rFonts w:ascii="Times New Roman" w:hAnsi="Times New Roman"/>
              </w:rPr>
              <w:t xml:space="preserve"> filled in</w:t>
            </w:r>
            <w:r w:rsidRPr="00F005BE" w:rsidR="00C25660">
              <w:rPr>
                <w:rFonts w:ascii="Times New Roman" w:hAnsi="Times New Roman"/>
              </w:rPr>
              <w:t>.</w:t>
            </w:r>
          </w:p>
        </w:tc>
      </w:tr>
      <w:tr w:rsidRPr="00F005BE" w:rsidR="0006678F" w:rsidTr="006F6DBD" w14:paraId="4C8E95AA" w14:textId="77777777">
        <w:tc>
          <w:tcPr>
            <w:tcW w:w="2015" w:type="dxa"/>
          </w:tcPr>
          <w:p w:rsidRPr="00F005BE" w:rsidR="0006678F" w:rsidP="00507965" w:rsidRDefault="0006678F" w14:paraId="04FD3346" w14:textId="77777777">
            <w:pPr>
              <w:pStyle w:val="Section1"/>
              <w:numPr>
                <w:ilvl w:val="0"/>
                <w:numId w:val="0"/>
              </w:numPr>
              <w:rPr>
                <w:sz w:val="22"/>
                <w:szCs w:val="22"/>
              </w:rPr>
            </w:pPr>
          </w:p>
        </w:tc>
        <w:tc>
          <w:tcPr>
            <w:tcW w:w="7741" w:type="dxa"/>
          </w:tcPr>
          <w:p w:rsidRPr="00F005BE" w:rsidR="0006678F" w:rsidP="00916BE6" w:rsidRDefault="0006678F" w14:paraId="00A4C7B8" w14:textId="13F18A31">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Where the capacity of a subcontractor, members of a consortium or any other third party will be relied on to meet the qualification requirements, a declaration with firm commitment executed in authentic written form shall be submitted attesting the fact of putting at the disposal of the Economic Operator the financial and economic, technical and professional resources relied on (Third Party </w:t>
            </w:r>
            <w:r w:rsidRPr="00F005BE" w:rsidR="00077D54">
              <w:rPr>
                <w:rFonts w:ascii="Times New Roman" w:hAnsi="Times New Roman"/>
              </w:rPr>
              <w:t>Reliance</w:t>
            </w:r>
            <w:r w:rsidRPr="00F005BE">
              <w:rPr>
                <w:rFonts w:ascii="Times New Roman" w:hAnsi="Times New Roman"/>
              </w:rPr>
              <w:t xml:space="preserve"> Declaration).  </w:t>
            </w:r>
          </w:p>
        </w:tc>
      </w:tr>
      <w:tr w:rsidRPr="00F005BE" w:rsidR="0006678F" w:rsidTr="006F6DBD" w14:paraId="6793CD83" w14:textId="77777777">
        <w:tc>
          <w:tcPr>
            <w:tcW w:w="2015" w:type="dxa"/>
          </w:tcPr>
          <w:p w:rsidRPr="00F005BE" w:rsidR="0006678F" w:rsidP="00507965" w:rsidRDefault="0006678F" w14:paraId="16161A2E" w14:textId="77777777">
            <w:pPr>
              <w:pStyle w:val="Section1"/>
              <w:numPr>
                <w:ilvl w:val="0"/>
                <w:numId w:val="0"/>
              </w:numPr>
              <w:rPr>
                <w:sz w:val="22"/>
                <w:szCs w:val="22"/>
              </w:rPr>
            </w:pPr>
          </w:p>
        </w:tc>
        <w:tc>
          <w:tcPr>
            <w:tcW w:w="7741" w:type="dxa"/>
          </w:tcPr>
          <w:p w:rsidRPr="00F005BE" w:rsidR="0006678F" w:rsidP="00916BE6" w:rsidRDefault="0006678F" w14:paraId="68F70550" w14:textId="727BDC84">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Where subcontractors are to be used, but their capacity is not required to be relied on to meet the qualification requirements, the </w:t>
            </w:r>
            <w:proofErr w:type="spellStart"/>
            <w:r w:rsidRPr="00F005BE">
              <w:rPr>
                <w:rFonts w:ascii="Times New Roman" w:hAnsi="Times New Roman"/>
              </w:rPr>
              <w:t>ESPD</w:t>
            </w:r>
            <w:proofErr w:type="spellEnd"/>
            <w:r w:rsidRPr="00F005BE">
              <w:rPr>
                <w:rFonts w:ascii="Times New Roman" w:hAnsi="Times New Roman"/>
              </w:rPr>
              <w:t xml:space="preserve"> Declaration shall be submitted by each sub-contractor.</w:t>
            </w:r>
            <w:r w:rsidRPr="00F005BE" w:rsidR="00964DDD">
              <w:rPr>
                <w:rFonts w:ascii="Times New Roman" w:hAnsi="Times New Roman"/>
              </w:rPr>
              <w:t xml:space="preserve"> In such cases sub-contractor </w:t>
            </w:r>
            <w:r w:rsidRPr="00F005BE" w:rsidR="00367AB6">
              <w:rPr>
                <w:rFonts w:ascii="Times New Roman" w:hAnsi="Times New Roman"/>
              </w:rPr>
              <w:t xml:space="preserve">shall submit the </w:t>
            </w:r>
            <w:proofErr w:type="spellStart"/>
            <w:r w:rsidRPr="00F005BE" w:rsidR="00367AB6">
              <w:rPr>
                <w:rFonts w:ascii="Times New Roman" w:hAnsi="Times New Roman"/>
              </w:rPr>
              <w:t>ESPD</w:t>
            </w:r>
            <w:proofErr w:type="spellEnd"/>
            <w:r w:rsidRPr="00F005BE" w:rsidR="00367AB6">
              <w:rPr>
                <w:rFonts w:ascii="Times New Roman" w:hAnsi="Times New Roman"/>
              </w:rPr>
              <w:t xml:space="preserve"> with the second and third part filled in.</w:t>
            </w:r>
            <w:r w:rsidRPr="00F005BE">
              <w:rPr>
                <w:rFonts w:ascii="Times New Roman" w:hAnsi="Times New Roman"/>
              </w:rPr>
              <w:t xml:space="preserve"> In case the Working Group or Procurement Officer shall identify grounds for the exclusion of the sub-contractor, the Economic Operator shall be requested to replace the sub-contractor. </w:t>
            </w:r>
          </w:p>
        </w:tc>
      </w:tr>
      <w:tr w:rsidRPr="00F005BE" w:rsidR="0006678F" w:rsidTr="006F6DBD" w14:paraId="6EE53CE4" w14:textId="77777777">
        <w:tc>
          <w:tcPr>
            <w:tcW w:w="2015" w:type="dxa"/>
          </w:tcPr>
          <w:p w:rsidRPr="00F005BE" w:rsidR="0006678F" w:rsidP="00507965" w:rsidRDefault="0006678F" w14:paraId="664640E6" w14:textId="77777777">
            <w:pPr>
              <w:pStyle w:val="Section1"/>
              <w:numPr>
                <w:ilvl w:val="0"/>
                <w:numId w:val="0"/>
              </w:numPr>
              <w:rPr>
                <w:sz w:val="22"/>
                <w:szCs w:val="22"/>
              </w:rPr>
            </w:pPr>
          </w:p>
        </w:tc>
        <w:tc>
          <w:tcPr>
            <w:tcW w:w="7741" w:type="dxa"/>
          </w:tcPr>
          <w:p w:rsidRPr="00F005BE" w:rsidR="0006678F" w:rsidP="00916BE6" w:rsidRDefault="0006678F" w14:paraId="60B96C2C" w14:textId="7F77EDF3">
            <w:pPr>
              <w:pStyle w:val="ListParagraph"/>
              <w:numPr>
                <w:ilvl w:val="0"/>
                <w:numId w:val="68"/>
              </w:numPr>
              <w:spacing w:line="240" w:lineRule="auto"/>
              <w:jc w:val="both"/>
              <w:rPr>
                <w:rFonts w:ascii="Times New Roman" w:hAnsi="Times New Roman"/>
              </w:rPr>
            </w:pPr>
            <w:r w:rsidRPr="00F005BE">
              <w:rPr>
                <w:rFonts w:ascii="Times New Roman" w:hAnsi="Times New Roman"/>
              </w:rPr>
              <w:t>The qualification shall be undertaken by the Working Group or Procurement Officer duly appointed by the Contracting Authority and in accordance with the following methodology:</w:t>
            </w:r>
          </w:p>
          <w:p w:rsidRPr="00F005BE" w:rsidR="0006678F" w:rsidP="00ED6807" w:rsidRDefault="0006678F" w14:paraId="40231481" w14:textId="40A23C90">
            <w:pPr>
              <w:numPr>
                <w:ilvl w:val="0"/>
                <w:numId w:val="46"/>
              </w:numPr>
              <w:spacing w:before="120" w:after="120"/>
              <w:jc w:val="both"/>
              <w:rPr>
                <w:iCs/>
                <w:sz w:val="22"/>
                <w:szCs w:val="22"/>
              </w:rPr>
            </w:pPr>
            <w:r w:rsidRPr="00F005BE">
              <w:rPr>
                <w:iCs/>
                <w:sz w:val="22"/>
                <w:szCs w:val="22"/>
              </w:rPr>
              <w:t xml:space="preserve">In procedures with electronic auction, the Working Group or Procurement Officer shall subject only the </w:t>
            </w:r>
            <w:r w:rsidRPr="00F005BE" w:rsidR="00CC64F7">
              <w:rPr>
                <w:iCs/>
                <w:sz w:val="22"/>
                <w:szCs w:val="22"/>
              </w:rPr>
              <w:t xml:space="preserve">winner of the electronic auction </w:t>
            </w:r>
            <w:r w:rsidRPr="00F005BE">
              <w:rPr>
                <w:iCs/>
                <w:sz w:val="22"/>
                <w:szCs w:val="22"/>
              </w:rPr>
              <w:t>to a detailed evaluation to determine whether the Economic Operator is qualified to perform the Contract in accordance with the provisions of</w:t>
            </w:r>
            <w:r w:rsidRPr="00F005BE" w:rsidR="00E01716">
              <w:rPr>
                <w:iCs/>
                <w:sz w:val="22"/>
                <w:szCs w:val="22"/>
              </w:rPr>
              <w:t xml:space="preserve"> </w:t>
            </w:r>
            <w:r w:rsidRPr="00F005BE" w:rsidR="00E01716">
              <w:rPr>
                <w:iCs/>
                <w:sz w:val="22"/>
                <w:szCs w:val="22"/>
                <w:highlight w:val="yellow"/>
              </w:rPr>
              <w:t>TDS</w:t>
            </w:r>
            <w:r w:rsidRPr="00F005BE" w:rsidR="00E3023B">
              <w:rPr>
                <w:iCs/>
                <w:sz w:val="22"/>
                <w:szCs w:val="22"/>
                <w:highlight w:val="yellow"/>
              </w:rPr>
              <w:t xml:space="preserve"> part B</w:t>
            </w:r>
            <w:r w:rsidRPr="00F005BE">
              <w:rPr>
                <w:iCs/>
                <w:sz w:val="22"/>
                <w:szCs w:val="22"/>
              </w:rPr>
              <w:t xml:space="preserve">. In the event that the Economic Operator </w:t>
            </w:r>
            <w:r w:rsidRPr="00F005BE" w:rsidR="00E01716">
              <w:rPr>
                <w:iCs/>
                <w:sz w:val="22"/>
                <w:szCs w:val="22"/>
              </w:rPr>
              <w:t xml:space="preserve">has been </w:t>
            </w:r>
            <w:r w:rsidRPr="00F005BE">
              <w:rPr>
                <w:iCs/>
                <w:sz w:val="22"/>
                <w:szCs w:val="22"/>
              </w:rPr>
              <w:t xml:space="preserve">determined to be qualified to perform the Contract, the Economic Operator shall be selected by the Working Group or Procurement Officer for Contract award. </w:t>
            </w:r>
          </w:p>
          <w:p w:rsidRPr="00F005BE" w:rsidR="0006678F" w:rsidP="00D628F4" w:rsidRDefault="0006678F" w14:paraId="1CD666F1" w14:textId="0B1397C7">
            <w:pPr>
              <w:numPr>
                <w:ilvl w:val="0"/>
                <w:numId w:val="46"/>
              </w:numPr>
              <w:spacing w:before="120" w:after="120"/>
              <w:jc w:val="both"/>
              <w:rPr>
                <w:iCs/>
                <w:sz w:val="22"/>
                <w:szCs w:val="22"/>
              </w:rPr>
            </w:pPr>
            <w:r w:rsidRPr="00F005BE">
              <w:rPr>
                <w:iCs/>
                <w:sz w:val="22"/>
                <w:szCs w:val="22"/>
              </w:rPr>
              <w:t xml:space="preserve">In procedures without electronic auction, the Working Group or Procurement Officer shall subject only the Economic Operator who submitted the lowest </w:t>
            </w:r>
            <w:r w:rsidRPr="00F005BE" w:rsidR="008C7C74">
              <w:rPr>
                <w:iCs/>
                <w:sz w:val="22"/>
                <w:szCs w:val="22"/>
              </w:rPr>
              <w:t>price or cost</w:t>
            </w:r>
            <w:r w:rsidRPr="00F005BE">
              <w:rPr>
                <w:iCs/>
                <w:sz w:val="22"/>
                <w:szCs w:val="22"/>
              </w:rPr>
              <w:t xml:space="preserve"> Tender or most economically advantageous Tender to a detailed evaluation to determine whether the Economic Operator is qualified to perform the Contract in accordance with the provisions of </w:t>
            </w:r>
            <w:r w:rsidRPr="00F005BE" w:rsidR="00E01716">
              <w:rPr>
                <w:iCs/>
                <w:sz w:val="22"/>
                <w:szCs w:val="22"/>
                <w:highlight w:val="yellow"/>
              </w:rPr>
              <w:t xml:space="preserve">TDS </w:t>
            </w:r>
            <w:r w:rsidRPr="00F005BE" w:rsidR="00C26E9A">
              <w:rPr>
                <w:iCs/>
                <w:sz w:val="22"/>
                <w:szCs w:val="22"/>
                <w:highlight w:val="yellow"/>
              </w:rPr>
              <w:t>part</w:t>
            </w:r>
            <w:r w:rsidRPr="00F005BE">
              <w:rPr>
                <w:iCs/>
                <w:sz w:val="22"/>
                <w:szCs w:val="22"/>
                <w:highlight w:val="yellow"/>
              </w:rPr>
              <w:t xml:space="preserve"> B</w:t>
            </w:r>
            <w:r w:rsidRPr="00F005BE">
              <w:rPr>
                <w:iCs/>
                <w:sz w:val="22"/>
                <w:szCs w:val="22"/>
              </w:rPr>
              <w:t xml:space="preserve">. In the event that the Economic Operator is determined to be qualified to perform the Contract, the Economic Operator shall be selected by the Working Group or Procurement Officer for Contract award. </w:t>
            </w:r>
          </w:p>
          <w:p w:rsidRPr="00F005BE" w:rsidR="00F908AF" w:rsidP="00F908AF" w:rsidRDefault="00F908AF" w14:paraId="6B4721F7" w14:textId="3018B498">
            <w:pPr>
              <w:pStyle w:val="ListParagraph"/>
              <w:numPr>
                <w:ilvl w:val="0"/>
                <w:numId w:val="68"/>
              </w:numPr>
              <w:spacing w:line="240" w:lineRule="auto"/>
              <w:ind w:left="623" w:hanging="510"/>
              <w:contextualSpacing w:val="0"/>
              <w:jc w:val="both"/>
              <w:rPr>
                <w:rFonts w:ascii="Times New Roman" w:hAnsi="Times New Roman"/>
                <w:iCs/>
              </w:rPr>
            </w:pPr>
            <w:r w:rsidRPr="00F005BE">
              <w:rPr>
                <w:rFonts w:ascii="Times New Roman" w:hAnsi="Times New Roman"/>
                <w:iCs/>
              </w:rPr>
              <w:t xml:space="preserve">Qualification of the Economic Operator shall be conducted in a pass/fail manner, in accordance with the qualification requirements as prescribed by the </w:t>
            </w:r>
            <w:r w:rsidRPr="00F005BE" w:rsidR="00243CF3">
              <w:rPr>
                <w:rFonts w:ascii="Times New Roman" w:hAnsi="Times New Roman"/>
                <w:iCs/>
              </w:rPr>
              <w:t>Contracting Authority</w:t>
            </w:r>
            <w:r w:rsidRPr="00F005BE">
              <w:rPr>
                <w:rFonts w:ascii="Times New Roman" w:hAnsi="Times New Roman"/>
                <w:iCs/>
              </w:rPr>
              <w:t xml:space="preserve"> in the </w:t>
            </w:r>
            <w:proofErr w:type="spellStart"/>
            <w:r w:rsidRPr="00F005BE" w:rsidR="00654998">
              <w:rPr>
                <w:rFonts w:ascii="Times New Roman" w:hAnsi="Times New Roman"/>
                <w:iCs/>
              </w:rPr>
              <w:t>MTender</w:t>
            </w:r>
            <w:proofErr w:type="spellEnd"/>
            <w:r w:rsidRPr="00F005BE" w:rsidR="00654998">
              <w:rPr>
                <w:rFonts w:ascii="Times New Roman" w:hAnsi="Times New Roman"/>
                <w:iCs/>
              </w:rPr>
              <w:t xml:space="preserve"> System </w:t>
            </w:r>
            <w:r w:rsidRPr="00F005BE">
              <w:rPr>
                <w:rFonts w:ascii="Times New Roman" w:hAnsi="Times New Roman"/>
                <w:iCs/>
              </w:rPr>
              <w:t xml:space="preserve">Contract Notice and in the </w:t>
            </w:r>
            <w:r w:rsidRPr="00F005BE" w:rsidR="00DB3EA1">
              <w:rPr>
                <w:rFonts w:ascii="Times New Roman" w:hAnsi="Times New Roman"/>
                <w:iCs/>
              </w:rPr>
              <w:t>TDS.</w:t>
            </w:r>
          </w:p>
          <w:p w:rsidRPr="00F005BE" w:rsidR="0006678F" w:rsidP="00F908AF" w:rsidRDefault="00A07252" w14:paraId="3034A686" w14:textId="14C89863">
            <w:pPr>
              <w:pStyle w:val="ListParagraph"/>
              <w:numPr>
                <w:ilvl w:val="0"/>
                <w:numId w:val="68"/>
              </w:numPr>
              <w:spacing w:line="240" w:lineRule="auto"/>
              <w:ind w:left="623" w:hanging="510"/>
              <w:contextualSpacing w:val="0"/>
              <w:jc w:val="both"/>
              <w:rPr>
                <w:rFonts w:ascii="Times New Roman" w:hAnsi="Times New Roman"/>
                <w:iCs/>
              </w:rPr>
            </w:pPr>
            <w:r w:rsidRPr="00F005BE">
              <w:rPr>
                <w:rFonts w:ascii="Times New Roman" w:hAnsi="Times New Roman"/>
                <w:iCs/>
              </w:rPr>
              <w:t>I</w:t>
            </w:r>
            <w:r w:rsidRPr="00F005BE" w:rsidR="0006678F">
              <w:rPr>
                <w:rFonts w:ascii="Times New Roman" w:hAnsi="Times New Roman"/>
                <w:iCs/>
              </w:rPr>
              <w:t>n the event that the Economic Operator that has submitted the winning Tender, is determined</w:t>
            </w:r>
            <w:r w:rsidRPr="00F005BE" w:rsidR="005C7089">
              <w:rPr>
                <w:rFonts w:ascii="Times New Roman" w:hAnsi="Times New Roman"/>
                <w:iCs/>
              </w:rPr>
              <w:t xml:space="preserve"> not</w:t>
            </w:r>
            <w:r w:rsidRPr="00F005BE" w:rsidR="0006678F">
              <w:rPr>
                <w:rFonts w:ascii="Times New Roman" w:hAnsi="Times New Roman"/>
                <w:iCs/>
              </w:rPr>
              <w:t xml:space="preserve"> to be qualified to perform the Contract, the Tender shall be rejected, and the Working Group or Procurement Officer shall make a similar determination with regard to the second ranked Economic Operator and so forth.</w:t>
            </w:r>
          </w:p>
        </w:tc>
      </w:tr>
      <w:tr w:rsidRPr="00F005BE" w:rsidR="0006678F" w:rsidTr="006F6DBD" w14:paraId="22FEB0C3" w14:textId="77777777">
        <w:tc>
          <w:tcPr>
            <w:tcW w:w="2015" w:type="dxa"/>
          </w:tcPr>
          <w:p w:rsidRPr="00F005BE" w:rsidR="0006678F" w:rsidP="00507965" w:rsidRDefault="0006678F" w14:paraId="460EC328" w14:textId="77777777">
            <w:pPr>
              <w:pStyle w:val="Section1"/>
              <w:numPr>
                <w:ilvl w:val="0"/>
                <w:numId w:val="0"/>
              </w:numPr>
              <w:rPr>
                <w:sz w:val="22"/>
                <w:szCs w:val="22"/>
              </w:rPr>
            </w:pPr>
          </w:p>
        </w:tc>
        <w:tc>
          <w:tcPr>
            <w:tcW w:w="7741" w:type="dxa"/>
          </w:tcPr>
          <w:p w:rsidRPr="00F005BE" w:rsidR="0006678F" w:rsidP="00916BE6" w:rsidRDefault="0006678F" w14:paraId="3F61B8E3" w14:textId="736A4AB7">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The determination shall be based upon an examination of the </w:t>
            </w:r>
            <w:proofErr w:type="spellStart"/>
            <w:r w:rsidRPr="00F005BE">
              <w:rPr>
                <w:rFonts w:ascii="Times New Roman" w:hAnsi="Times New Roman"/>
              </w:rPr>
              <w:t>ESPD</w:t>
            </w:r>
            <w:proofErr w:type="spellEnd"/>
            <w:r w:rsidRPr="00F005BE">
              <w:rPr>
                <w:rFonts w:ascii="Times New Roman" w:hAnsi="Times New Roman"/>
              </w:rPr>
              <w:t xml:space="preserve"> Declaration and supportive documentary evidence and certificates as submitted by the requested Economic Operators.</w:t>
            </w:r>
          </w:p>
        </w:tc>
      </w:tr>
      <w:tr w:rsidRPr="00F005BE" w:rsidR="0006678F" w:rsidTr="006F6DBD" w14:paraId="1B64C576" w14:textId="77777777">
        <w:tc>
          <w:tcPr>
            <w:tcW w:w="2015" w:type="dxa"/>
          </w:tcPr>
          <w:p w:rsidRPr="00F005BE" w:rsidR="0006678F" w:rsidP="00507965" w:rsidRDefault="0006678F" w14:paraId="55CB3473" w14:textId="77777777">
            <w:pPr>
              <w:pStyle w:val="Section1"/>
              <w:numPr>
                <w:ilvl w:val="0"/>
                <w:numId w:val="0"/>
              </w:numPr>
              <w:rPr>
                <w:sz w:val="22"/>
                <w:szCs w:val="22"/>
              </w:rPr>
            </w:pPr>
          </w:p>
        </w:tc>
        <w:tc>
          <w:tcPr>
            <w:tcW w:w="7741" w:type="dxa"/>
          </w:tcPr>
          <w:p w:rsidRPr="00F005BE" w:rsidR="0006678F" w:rsidP="00916BE6" w:rsidRDefault="0006678F" w14:paraId="6FA80215" w14:textId="45C0A3A6">
            <w:pPr>
              <w:pStyle w:val="ListParagraph"/>
              <w:numPr>
                <w:ilvl w:val="0"/>
                <w:numId w:val="68"/>
              </w:numPr>
              <w:spacing w:line="240" w:lineRule="auto"/>
              <w:jc w:val="both"/>
              <w:rPr>
                <w:rFonts w:ascii="Times New Roman" w:hAnsi="Times New Roman"/>
              </w:rPr>
            </w:pPr>
            <w:r w:rsidRPr="00F005BE">
              <w:rPr>
                <w:rFonts w:ascii="Times New Roman" w:hAnsi="Times New Roman"/>
              </w:rPr>
              <w:t>A negative determination shall result in the disqualification of the Economic Operator.</w:t>
            </w:r>
          </w:p>
        </w:tc>
      </w:tr>
      <w:tr w:rsidRPr="00F005BE" w:rsidR="0006678F" w:rsidTr="006F6DBD" w14:paraId="7FEA717F" w14:textId="77777777">
        <w:tc>
          <w:tcPr>
            <w:tcW w:w="2015" w:type="dxa"/>
          </w:tcPr>
          <w:p w:rsidRPr="00F005BE" w:rsidR="0006678F" w:rsidP="00507965" w:rsidRDefault="0006678F" w14:paraId="0BEB2548" w14:textId="77777777">
            <w:pPr>
              <w:pStyle w:val="Section1"/>
              <w:numPr>
                <w:ilvl w:val="0"/>
                <w:numId w:val="0"/>
              </w:numPr>
              <w:rPr>
                <w:sz w:val="22"/>
                <w:szCs w:val="22"/>
              </w:rPr>
            </w:pPr>
          </w:p>
        </w:tc>
        <w:tc>
          <w:tcPr>
            <w:tcW w:w="7741" w:type="dxa"/>
          </w:tcPr>
          <w:p w:rsidRPr="00F005BE" w:rsidR="0006678F" w:rsidP="00916BE6" w:rsidRDefault="0006678F" w14:paraId="5701ECE8" w14:textId="7A0A800F">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In all cases, the qualification </w:t>
            </w:r>
            <w:r w:rsidRPr="00F005BE" w:rsidR="006426CC">
              <w:rPr>
                <w:rFonts w:ascii="Times New Roman" w:hAnsi="Times New Roman"/>
              </w:rPr>
              <w:t xml:space="preserve">may </w:t>
            </w:r>
            <w:r w:rsidRPr="00F005BE">
              <w:rPr>
                <w:rFonts w:ascii="Times New Roman" w:hAnsi="Times New Roman"/>
              </w:rPr>
              <w:t>be followed by verification of the Economic Operator qualification at the time of signing the Contract. Award of Contract will be annulled by the Contracting Authority, if the verification at the time of signing the Contract is unsatisfactory.</w:t>
            </w:r>
          </w:p>
        </w:tc>
      </w:tr>
      <w:tr w:rsidRPr="00F005BE" w:rsidR="0006678F" w:rsidTr="006F6DBD" w14:paraId="6A03F410" w14:textId="77777777">
        <w:tc>
          <w:tcPr>
            <w:tcW w:w="2015" w:type="dxa"/>
          </w:tcPr>
          <w:p w:rsidRPr="00F005BE" w:rsidR="0006678F" w:rsidP="00507965" w:rsidRDefault="0006678F" w14:paraId="59A02B27" w14:textId="77777777">
            <w:pPr>
              <w:pStyle w:val="Section1"/>
              <w:numPr>
                <w:ilvl w:val="0"/>
                <w:numId w:val="0"/>
              </w:numPr>
              <w:rPr>
                <w:sz w:val="22"/>
                <w:szCs w:val="22"/>
              </w:rPr>
            </w:pPr>
          </w:p>
        </w:tc>
        <w:tc>
          <w:tcPr>
            <w:tcW w:w="7741" w:type="dxa"/>
          </w:tcPr>
          <w:p w:rsidRPr="00F005BE" w:rsidR="0006678F" w:rsidP="00916BE6" w:rsidRDefault="0006678F" w14:paraId="70A44BFC" w14:textId="4FFBA1B9">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After publication of the outcome of qualification, participating Economic Operators should be informed of the results within 3 days and the reason of being or not qualified. Economic Operators have </w:t>
            </w:r>
            <w:r w:rsidRPr="00F005BE" w:rsidR="00F21657">
              <w:rPr>
                <w:rFonts w:ascii="Times New Roman" w:hAnsi="Times New Roman"/>
              </w:rPr>
              <w:t>the</w:t>
            </w:r>
            <w:r w:rsidRPr="00F005BE">
              <w:rPr>
                <w:rFonts w:ascii="Times New Roman" w:hAnsi="Times New Roman"/>
              </w:rPr>
              <w:t xml:space="preserve"> right to </w:t>
            </w:r>
            <w:r w:rsidRPr="00F005BE" w:rsidR="00F21657">
              <w:rPr>
                <w:rFonts w:ascii="Times New Roman" w:hAnsi="Times New Roman"/>
              </w:rPr>
              <w:t>contest the results by submitting</w:t>
            </w:r>
            <w:r w:rsidRPr="00F005BE">
              <w:rPr>
                <w:rFonts w:ascii="Times New Roman" w:hAnsi="Times New Roman"/>
              </w:rPr>
              <w:t xml:space="preserve"> a contestation to the National Complaint Settlement Agency. </w:t>
            </w:r>
          </w:p>
        </w:tc>
      </w:tr>
      <w:tr w:rsidRPr="00F005BE" w:rsidR="00724C3A" w:rsidTr="006F6DBD" w14:paraId="2DD50EA8" w14:textId="77777777">
        <w:tc>
          <w:tcPr>
            <w:tcW w:w="2015" w:type="dxa"/>
          </w:tcPr>
          <w:p w:rsidRPr="00F005BE" w:rsidR="00724C3A" w:rsidP="00507965" w:rsidRDefault="00724C3A" w14:paraId="54A381AF" w14:textId="77777777">
            <w:pPr>
              <w:pStyle w:val="Section1"/>
              <w:numPr>
                <w:ilvl w:val="0"/>
                <w:numId w:val="0"/>
              </w:numPr>
              <w:rPr>
                <w:sz w:val="22"/>
                <w:szCs w:val="22"/>
              </w:rPr>
            </w:pPr>
          </w:p>
        </w:tc>
        <w:tc>
          <w:tcPr>
            <w:tcW w:w="7741" w:type="dxa"/>
          </w:tcPr>
          <w:p w:rsidRPr="00F005BE" w:rsidR="00724C3A" w:rsidP="00916BE6" w:rsidRDefault="00724C3A" w14:paraId="1FB2EA59" w14:textId="0B56E16D">
            <w:pPr>
              <w:pStyle w:val="ListParagraph"/>
              <w:numPr>
                <w:ilvl w:val="0"/>
                <w:numId w:val="68"/>
              </w:numPr>
              <w:spacing w:line="240" w:lineRule="auto"/>
              <w:jc w:val="both"/>
              <w:rPr>
                <w:rFonts w:ascii="Times New Roman" w:hAnsi="Times New Roman"/>
              </w:rPr>
            </w:pPr>
            <w:r w:rsidRPr="00F005BE">
              <w:rPr>
                <w:rFonts w:ascii="Times New Roman" w:hAnsi="Times New Roman"/>
              </w:rPr>
              <w:t xml:space="preserve">The Contracting Authority reserves the right to require evidence of the legal and regulatory, financial and economic capacity of the </w:t>
            </w:r>
            <w:r w:rsidRPr="00F005BE" w:rsidR="00192652">
              <w:rPr>
                <w:rFonts w:ascii="Times New Roman" w:hAnsi="Times New Roman"/>
              </w:rPr>
              <w:t>Tenderer</w:t>
            </w:r>
            <w:r w:rsidRPr="00F005BE">
              <w:rPr>
                <w:rFonts w:ascii="Times New Roman" w:hAnsi="Times New Roman"/>
              </w:rPr>
              <w:t xml:space="preserve"> at any time during the contract performance.</w:t>
            </w:r>
            <w:r w:rsidRPr="00F005BE" w:rsidR="00253C0A">
              <w:rPr>
                <w:rFonts w:ascii="Times New Roman" w:hAnsi="Times New Roman"/>
              </w:rPr>
              <w:t xml:space="preserve"> In such a case, the </w:t>
            </w:r>
            <w:proofErr w:type="gramStart"/>
            <w:r w:rsidRPr="00F005BE" w:rsidR="00192652">
              <w:rPr>
                <w:rFonts w:ascii="Times New Roman" w:hAnsi="Times New Roman"/>
              </w:rPr>
              <w:t xml:space="preserve">Tenderer </w:t>
            </w:r>
            <w:r w:rsidRPr="00F005BE" w:rsidR="00253C0A">
              <w:rPr>
                <w:rFonts w:ascii="Times New Roman" w:hAnsi="Times New Roman"/>
              </w:rPr>
              <w:t xml:space="preserve"> must</w:t>
            </w:r>
            <w:proofErr w:type="gramEnd"/>
            <w:r w:rsidRPr="00F005BE" w:rsidR="00253C0A">
              <w:rPr>
                <w:rFonts w:ascii="Times New Roman" w:hAnsi="Times New Roman"/>
              </w:rPr>
              <w:t xml:space="preserve"> provide the requested evidence without delay.</w:t>
            </w:r>
          </w:p>
        </w:tc>
      </w:tr>
      <w:tr w:rsidRPr="00F005BE" w:rsidR="0006678F" w:rsidTr="006F6DBD" w14:paraId="667C4C13" w14:textId="77777777">
        <w:tc>
          <w:tcPr>
            <w:tcW w:w="2015" w:type="dxa"/>
          </w:tcPr>
          <w:p w:rsidRPr="00F005BE" w:rsidR="0006678F" w:rsidP="00507965" w:rsidRDefault="0006678F" w14:paraId="61875205" w14:textId="721EA3E3">
            <w:pPr>
              <w:pStyle w:val="Section1"/>
              <w:rPr>
                <w:b w:val="0"/>
                <w:sz w:val="22"/>
                <w:szCs w:val="22"/>
              </w:rPr>
            </w:pPr>
            <w:bookmarkStart w:name="_Toc31873396" w:id="611"/>
            <w:bookmarkStart w:name="_Ref64788260" w:id="612"/>
            <w:r w:rsidRPr="00F005BE">
              <w:rPr>
                <w:sz w:val="22"/>
                <w:szCs w:val="22"/>
              </w:rPr>
              <w:t>Correction of Arithmetical Errors</w:t>
            </w:r>
            <w:bookmarkEnd w:id="611"/>
            <w:bookmarkEnd w:id="612"/>
          </w:p>
        </w:tc>
        <w:tc>
          <w:tcPr>
            <w:tcW w:w="7741" w:type="dxa"/>
            <w:hideMark/>
          </w:tcPr>
          <w:p w:rsidRPr="00F005BE" w:rsidR="0006678F" w:rsidP="000328ED" w:rsidRDefault="0006678F" w14:paraId="1F627E8F" w14:textId="4FCDB1BC">
            <w:pPr>
              <w:pStyle w:val="ListParagraph"/>
              <w:numPr>
                <w:ilvl w:val="0"/>
                <w:numId w:val="67"/>
              </w:numPr>
              <w:tabs>
                <w:tab w:val="left" w:pos="997"/>
              </w:tabs>
              <w:spacing w:line="240" w:lineRule="auto"/>
              <w:jc w:val="both"/>
              <w:rPr>
                <w:rFonts w:ascii="Times New Roman" w:hAnsi="Times New Roman"/>
              </w:rPr>
            </w:pPr>
            <w:r w:rsidRPr="00F005BE">
              <w:rPr>
                <w:rFonts w:ascii="Times New Roman" w:hAnsi="Times New Roman"/>
              </w:rPr>
              <w:t>Provided that the Tender is responsive</w:t>
            </w:r>
            <w:r w:rsidRPr="00F005BE" w:rsidR="007B0C7B">
              <w:rPr>
                <w:rFonts w:ascii="Times New Roman" w:hAnsi="Times New Roman"/>
              </w:rPr>
              <w:t xml:space="preserve">, the </w:t>
            </w:r>
            <w:r w:rsidRPr="00F005BE" w:rsidR="00EA2DCC">
              <w:rPr>
                <w:rFonts w:ascii="Times New Roman" w:hAnsi="Times New Roman"/>
              </w:rPr>
              <w:t xml:space="preserve">Contracting Authority </w:t>
            </w:r>
            <w:r w:rsidRPr="00F005BE" w:rsidR="007B0C7B">
              <w:rPr>
                <w:rFonts w:ascii="Times New Roman" w:hAnsi="Times New Roman"/>
              </w:rPr>
              <w:t>shall correct arithmetical errors on the following basis</w:t>
            </w:r>
            <w:r w:rsidRPr="00F005BE">
              <w:rPr>
                <w:rFonts w:ascii="Times New Roman" w:hAnsi="Times New Roman"/>
              </w:rPr>
              <w:t>:</w:t>
            </w:r>
          </w:p>
          <w:p w:rsidRPr="00F005BE" w:rsidR="0006678F" w:rsidP="007009EC" w:rsidRDefault="0006678F" w14:paraId="209DF4EA" w14:textId="77777777">
            <w:pPr>
              <w:numPr>
                <w:ilvl w:val="0"/>
                <w:numId w:val="26"/>
              </w:numPr>
              <w:spacing w:after="200"/>
              <w:rPr>
                <w:sz w:val="22"/>
                <w:szCs w:val="22"/>
              </w:rPr>
            </w:pPr>
            <w:r w:rsidRPr="00F005BE">
              <w:rPr>
                <w:sz w:val="22"/>
                <w:szCs w:val="22"/>
              </w:rPr>
              <w:t>Where there are errors between the total of the amounts given under the column for the price breakdown and the amount given under the Total Price, the former shall prevail, and the latter will be corrected accordingly;</w:t>
            </w:r>
          </w:p>
          <w:p w:rsidRPr="00F005BE" w:rsidR="0006678F" w:rsidRDefault="0006678F" w14:paraId="66C97AFD" w14:textId="3A3CF70A">
            <w:pPr>
              <w:numPr>
                <w:ilvl w:val="0"/>
                <w:numId w:val="26"/>
              </w:numPr>
              <w:spacing w:after="200"/>
              <w:jc w:val="both"/>
              <w:rPr>
                <w:sz w:val="22"/>
                <w:szCs w:val="22"/>
              </w:rPr>
              <w:pPrChange w:author="Chris Smith" w:date="2021-01-16T10:59:00Z" w:id="613">
                <w:pPr>
                  <w:numPr>
                    <w:numId w:val="26"/>
                  </w:numPr>
                  <w:spacing w:after="200"/>
                  <w:ind w:left="864" w:hanging="360"/>
                </w:pPr>
              </w:pPrChange>
            </w:pPr>
            <w:r w:rsidRPr="00F005BE">
              <w:rPr>
                <w:sz w:val="22"/>
                <w:szCs w:val="22"/>
              </w:rPr>
              <w:t>If there is a discrepancy between the unit price and the total price that is obtained by multiplying the unit price and quantity, the unit price shall prevail and the total price shall be corrected, unless in the opinion of the Contracting Authority there is an obvious misplacement of the decimal point in the unit price, in which case the total price as quoted shall govern and the unit price shall be corrected accordingly;</w:t>
            </w:r>
          </w:p>
          <w:p w:rsidRPr="00F005BE" w:rsidR="0006678F" w:rsidRDefault="0006678F" w14:paraId="5A802EC6" w14:textId="6CB9371A">
            <w:pPr>
              <w:numPr>
                <w:ilvl w:val="0"/>
                <w:numId w:val="26"/>
              </w:numPr>
              <w:spacing w:after="200"/>
              <w:jc w:val="both"/>
              <w:rPr>
                <w:sz w:val="22"/>
                <w:szCs w:val="22"/>
              </w:rPr>
              <w:pPrChange w:author="Chris Smith" w:date="2021-01-16T10:59:00Z" w:id="614">
                <w:pPr>
                  <w:numPr>
                    <w:numId w:val="26"/>
                  </w:numPr>
                  <w:spacing w:after="200"/>
                  <w:ind w:left="864" w:hanging="360"/>
                </w:pPr>
              </w:pPrChange>
            </w:pPr>
            <w:r w:rsidRPr="00F005BE">
              <w:rPr>
                <w:sz w:val="22"/>
                <w:szCs w:val="22"/>
              </w:rPr>
              <w:t xml:space="preserve"> If there is an error in a total corresponding to the addition or subtraction of subtotals, the subtotals shall </w:t>
            </w:r>
            <w:del w:author="Chris Smith" w:date="2021-01-16T15:43:00Z" w:id="615">
              <w:r w:rsidRPr="00F005BE" w:rsidDel="0055616A">
                <w:rPr>
                  <w:sz w:val="22"/>
                  <w:szCs w:val="22"/>
                </w:rPr>
                <w:delText>prevail</w:delText>
              </w:r>
            </w:del>
            <w:ins w:author="Chris Smith" w:date="2021-01-16T15:43:00Z" w:id="616">
              <w:r w:rsidRPr="00F005BE" w:rsidR="0055616A">
                <w:rPr>
                  <w:sz w:val="22"/>
                  <w:szCs w:val="22"/>
                </w:rPr>
                <w:t>prevail,</w:t>
              </w:r>
            </w:ins>
            <w:r w:rsidRPr="00F005BE">
              <w:rPr>
                <w:sz w:val="22"/>
                <w:szCs w:val="22"/>
              </w:rPr>
              <w:t xml:space="preserve"> and the total shall be corrected; and</w:t>
            </w:r>
          </w:p>
          <w:p w:rsidRPr="00F005BE" w:rsidR="0006678F" w:rsidRDefault="0006678F" w14:paraId="028F4D3B" w14:textId="77777777">
            <w:pPr>
              <w:numPr>
                <w:ilvl w:val="0"/>
                <w:numId w:val="26"/>
              </w:numPr>
              <w:spacing w:after="200"/>
              <w:jc w:val="both"/>
              <w:rPr>
                <w:sz w:val="22"/>
                <w:szCs w:val="22"/>
              </w:rPr>
              <w:pPrChange w:author="Chris Smith" w:date="2021-01-16T10:59:00Z" w:id="617">
                <w:pPr>
                  <w:numPr>
                    <w:numId w:val="26"/>
                  </w:numPr>
                  <w:spacing w:after="200"/>
                  <w:ind w:left="864" w:hanging="360"/>
                </w:pPr>
              </w:pPrChange>
            </w:pPr>
            <w:r w:rsidRPr="00F005BE">
              <w:rPr>
                <w:sz w:val="22"/>
                <w:szCs w:val="22"/>
              </w:rPr>
              <w:t>If there is a discrepancy between words and figures, the amount in words shall prevail, unless the amount expressed in words is related to an arithmetic error, in which case the amount in figures shall prevail subject to (a) and (b) above.</w:t>
            </w:r>
          </w:p>
          <w:p w:rsidRPr="00F005BE" w:rsidR="0006678F" w:rsidP="007009EC" w:rsidRDefault="0006678F" w14:paraId="4E92881B" w14:textId="28246C5C">
            <w:pPr>
              <w:pStyle w:val="ListParagraph"/>
              <w:numPr>
                <w:ilvl w:val="0"/>
                <w:numId w:val="67"/>
              </w:numPr>
              <w:spacing w:line="240" w:lineRule="auto"/>
              <w:jc w:val="both"/>
              <w:rPr>
                <w:rFonts w:ascii="Times New Roman" w:hAnsi="Times New Roman"/>
              </w:rPr>
            </w:pPr>
            <w:r w:rsidRPr="00F005BE">
              <w:rPr>
                <w:rFonts w:ascii="Times New Roman" w:hAnsi="Times New Roman"/>
              </w:rPr>
              <w:t xml:space="preserve">If an Economic Operator does not </w:t>
            </w:r>
            <w:r w:rsidRPr="00F005BE" w:rsidR="000328ED">
              <w:rPr>
                <w:rFonts w:ascii="Times New Roman" w:hAnsi="Times New Roman"/>
              </w:rPr>
              <w:t xml:space="preserve">accept the correction of </w:t>
            </w:r>
            <w:r w:rsidRPr="00F005BE">
              <w:rPr>
                <w:rFonts w:ascii="Times New Roman" w:hAnsi="Times New Roman"/>
              </w:rPr>
              <w:t>arithmetical errors, its Tender shall be declared non-responsive and rejected and its Tender guarantee may be forfeited.</w:t>
            </w:r>
          </w:p>
        </w:tc>
      </w:tr>
      <w:tr w:rsidRPr="00F005BE" w:rsidR="0006678F" w:rsidTr="006F6DBD" w14:paraId="0639F67E" w14:textId="77777777">
        <w:tc>
          <w:tcPr>
            <w:tcW w:w="2015" w:type="dxa"/>
            <w:hideMark/>
          </w:tcPr>
          <w:p w:rsidRPr="00F005BE" w:rsidR="0006678F" w:rsidP="00507965" w:rsidRDefault="0006678F" w14:paraId="502000B9" w14:textId="3E94C43C">
            <w:pPr>
              <w:pStyle w:val="Section1"/>
              <w:rPr>
                <w:sz w:val="22"/>
                <w:szCs w:val="22"/>
              </w:rPr>
            </w:pPr>
            <w:bookmarkStart w:name="_Toc192578448" w:id="618"/>
            <w:bookmarkStart w:name="_Toc197942624" w:id="619"/>
            <w:bookmarkStart w:name="_Toc500691724" w:id="620"/>
            <w:bookmarkStart w:name="_Toc500695980" w:id="621"/>
            <w:bookmarkStart w:name="_Toc500700008" w:id="622"/>
            <w:bookmarkStart w:name="_Toc500702670" w:id="623"/>
            <w:bookmarkStart w:name="_Toc31873397" w:id="624"/>
            <w:bookmarkStart w:name="_Ref64783708" w:id="625"/>
            <w:r w:rsidRPr="00F005BE">
              <w:rPr>
                <w:sz w:val="22"/>
                <w:szCs w:val="22"/>
              </w:rPr>
              <w:t>Conversion to Single Currency</w:t>
            </w:r>
            <w:bookmarkEnd w:id="618"/>
            <w:bookmarkEnd w:id="619"/>
            <w:bookmarkEnd w:id="620"/>
            <w:bookmarkEnd w:id="621"/>
            <w:bookmarkEnd w:id="622"/>
            <w:bookmarkEnd w:id="623"/>
            <w:bookmarkEnd w:id="624"/>
            <w:bookmarkEnd w:id="625"/>
          </w:p>
        </w:tc>
        <w:tc>
          <w:tcPr>
            <w:tcW w:w="7741" w:type="dxa"/>
            <w:hideMark/>
          </w:tcPr>
          <w:p w:rsidRPr="00F005BE" w:rsidR="0006678F" w:rsidRDefault="0006678F" w14:paraId="76C888ED" w14:textId="1F12B7EA">
            <w:pPr>
              <w:pStyle w:val="ListParagraph"/>
              <w:numPr>
                <w:ilvl w:val="0"/>
                <w:numId w:val="85"/>
              </w:numPr>
              <w:spacing w:line="240" w:lineRule="auto"/>
              <w:jc w:val="both"/>
              <w:rPr>
                <w:rFonts w:ascii="Times New Roman" w:hAnsi="Times New Roman"/>
              </w:rPr>
              <w:pPrChange w:author="Chris Smith" w:date="2021-01-16T10:59:00Z" w:id="626">
                <w:pPr>
                  <w:pStyle w:val="ListParagraph"/>
                  <w:numPr>
                    <w:numId w:val="85"/>
                  </w:numPr>
                  <w:tabs>
                    <w:tab w:val="num" w:pos="720"/>
                  </w:tabs>
                  <w:spacing w:line="240" w:lineRule="auto"/>
                  <w:ind w:hanging="607"/>
                </w:pPr>
              </w:pPrChange>
            </w:pPr>
            <w:bookmarkStart w:name="_Ref64783720" w:id="627"/>
            <w:r w:rsidRPr="00F005BE">
              <w:rPr>
                <w:rFonts w:ascii="Times New Roman" w:hAnsi="Times New Roman"/>
              </w:rPr>
              <w:t>In cases where the prices in the Tender are indicated in other currency than MDL, and this is permitted by the TDS, for evaluation and comparison purposes, the currency(</w:t>
            </w:r>
            <w:proofErr w:type="spellStart"/>
            <w:r w:rsidRPr="00F005BE">
              <w:rPr>
                <w:rFonts w:ascii="Times New Roman" w:hAnsi="Times New Roman"/>
              </w:rPr>
              <w:t>ies</w:t>
            </w:r>
            <w:proofErr w:type="spellEnd"/>
            <w:r w:rsidRPr="00F005BE">
              <w:rPr>
                <w:rFonts w:ascii="Times New Roman" w:hAnsi="Times New Roman"/>
              </w:rPr>
              <w:t xml:space="preserve">) of the Tender shall be converted into a single currency as specified in </w:t>
            </w:r>
            <w:r w:rsidRPr="00F005BE" w:rsidR="00E01716">
              <w:rPr>
                <w:rFonts w:ascii="Times New Roman" w:hAnsi="Times New Roman"/>
              </w:rPr>
              <w:t>the TDS</w:t>
            </w:r>
            <w:r w:rsidRPr="00F005BE">
              <w:rPr>
                <w:rFonts w:ascii="Times New Roman" w:hAnsi="Times New Roman"/>
              </w:rPr>
              <w:t>.</w:t>
            </w:r>
            <w:bookmarkEnd w:id="627"/>
          </w:p>
        </w:tc>
      </w:tr>
    </w:tbl>
    <w:p w:rsidRPr="00F005BE" w:rsidR="00391724" w:rsidP="006F6DBD" w:rsidRDefault="00391724" w14:paraId="04418864" w14:textId="54FEEB75">
      <w:pPr>
        <w:rPr>
          <w:sz w:val="22"/>
          <w:szCs w:val="22"/>
        </w:rPr>
      </w:pPr>
    </w:p>
    <w:tbl>
      <w:tblPr>
        <w:tblW w:w="9756" w:type="dxa"/>
        <w:jc w:val="center"/>
        <w:tblLayout w:type="fixed"/>
        <w:tblLook w:val="04A0" w:firstRow="1" w:lastRow="0" w:firstColumn="1" w:lastColumn="0" w:noHBand="0" w:noVBand="1"/>
      </w:tblPr>
      <w:tblGrid>
        <w:gridCol w:w="2015"/>
        <w:gridCol w:w="7741"/>
      </w:tblGrid>
      <w:tr w:rsidRPr="00F005BE" w:rsidR="00920B3B" w:rsidTr="006F6DBD" w14:paraId="5B08895A" w14:textId="77777777">
        <w:trPr>
          <w:jc w:val="center"/>
        </w:trPr>
        <w:tc>
          <w:tcPr>
            <w:tcW w:w="2015" w:type="dxa"/>
            <w:hideMark/>
          </w:tcPr>
          <w:p w:rsidRPr="00F005BE" w:rsidR="00920B3B" w:rsidP="00507965" w:rsidRDefault="00920B3B" w14:paraId="374A59BF" w14:textId="06996BF2">
            <w:pPr>
              <w:pStyle w:val="Section1"/>
              <w:rPr>
                <w:sz w:val="22"/>
                <w:szCs w:val="22"/>
              </w:rPr>
            </w:pPr>
            <w:bookmarkStart w:name="_Toc438438865" w:id="628"/>
            <w:bookmarkStart w:name="_Toc438532659" w:id="629"/>
            <w:bookmarkStart w:name="_Toc438734009" w:id="630"/>
            <w:bookmarkStart w:name="_Toc438907045" w:id="631"/>
            <w:bookmarkStart w:name="_Toc438907244" w:id="632"/>
            <w:bookmarkStart w:name="_Toc500691730" w:id="633"/>
            <w:bookmarkStart w:name="_Toc500695986" w:id="634"/>
            <w:bookmarkStart w:name="_Toc500700014" w:id="635"/>
            <w:bookmarkStart w:name="_Toc500702676" w:id="636"/>
            <w:bookmarkStart w:name="_Toc31873401" w:id="637"/>
            <w:r w:rsidRPr="00F005BE">
              <w:rPr>
                <w:sz w:val="22"/>
                <w:szCs w:val="22"/>
              </w:rPr>
              <w:t>Notification of Award</w:t>
            </w:r>
            <w:bookmarkEnd w:id="628"/>
            <w:bookmarkEnd w:id="629"/>
            <w:bookmarkEnd w:id="630"/>
            <w:bookmarkEnd w:id="631"/>
            <w:bookmarkEnd w:id="632"/>
            <w:bookmarkEnd w:id="633"/>
            <w:bookmarkEnd w:id="634"/>
            <w:bookmarkEnd w:id="635"/>
            <w:bookmarkEnd w:id="636"/>
            <w:bookmarkEnd w:id="637"/>
            <w:r w:rsidRPr="00F005BE">
              <w:rPr>
                <w:sz w:val="22"/>
                <w:szCs w:val="22"/>
              </w:rPr>
              <w:t xml:space="preserve"> </w:t>
            </w:r>
          </w:p>
        </w:tc>
        <w:tc>
          <w:tcPr>
            <w:tcW w:w="7741" w:type="dxa"/>
            <w:hideMark/>
          </w:tcPr>
          <w:p w:rsidRPr="00F005BE" w:rsidR="00920B3B" w:rsidP="00BB2534" w:rsidRDefault="00920B3B" w14:paraId="3A61C65C" w14:textId="6B9DE346">
            <w:pPr>
              <w:numPr>
                <w:ilvl w:val="0"/>
                <w:numId w:val="44"/>
              </w:numPr>
              <w:tabs>
                <w:tab w:val="num" w:pos="997"/>
              </w:tabs>
              <w:spacing w:after="200"/>
              <w:jc w:val="both"/>
              <w:rPr>
                <w:sz w:val="22"/>
                <w:szCs w:val="22"/>
              </w:rPr>
            </w:pPr>
            <w:bookmarkStart w:name="_Ref64788405" w:id="638"/>
            <w:r w:rsidRPr="00F005BE">
              <w:rPr>
                <w:sz w:val="22"/>
                <w:szCs w:val="22"/>
              </w:rPr>
              <w:t xml:space="preserve">Within the period of </w:t>
            </w:r>
            <w:r w:rsidRPr="00F005BE" w:rsidR="009F3E12">
              <w:rPr>
                <w:sz w:val="22"/>
                <w:szCs w:val="22"/>
              </w:rPr>
              <w:t xml:space="preserve">the </w:t>
            </w:r>
            <w:r w:rsidRPr="00F005BE">
              <w:rPr>
                <w:sz w:val="22"/>
                <w:szCs w:val="22"/>
              </w:rPr>
              <w:t>Tender validity, the Contracting Authority shall notify the successful Economic Operator that its</w:t>
            </w:r>
            <w:r w:rsidRPr="00F005BE" w:rsidR="009F3E12">
              <w:rPr>
                <w:sz w:val="22"/>
                <w:szCs w:val="22"/>
              </w:rPr>
              <w:t>’</w:t>
            </w:r>
            <w:r w:rsidRPr="00F005BE">
              <w:rPr>
                <w:sz w:val="22"/>
                <w:szCs w:val="22"/>
              </w:rPr>
              <w:t xml:space="preserve"> Tender has been accepted by the means of publishing a notification on the </w:t>
            </w:r>
            <w:proofErr w:type="spellStart"/>
            <w:r w:rsidRPr="00F005BE">
              <w:rPr>
                <w:sz w:val="22"/>
                <w:szCs w:val="22"/>
              </w:rPr>
              <w:t>MTender</w:t>
            </w:r>
            <w:proofErr w:type="spellEnd"/>
            <w:r w:rsidRPr="00F005BE" w:rsidR="00B22249">
              <w:rPr>
                <w:sz w:val="22"/>
                <w:szCs w:val="22"/>
              </w:rPr>
              <w:t xml:space="preserve"> System</w:t>
            </w:r>
            <w:r w:rsidRPr="00F005BE">
              <w:rPr>
                <w:sz w:val="22"/>
                <w:szCs w:val="22"/>
              </w:rPr>
              <w:t xml:space="preserve"> together with the evaluation report, covering as a minimum the following information:</w:t>
            </w:r>
            <w:bookmarkEnd w:id="638"/>
          </w:p>
          <w:p w:rsidRPr="00F005BE" w:rsidR="00920B3B" w:rsidP="00D87B2D" w:rsidRDefault="00920B3B" w14:paraId="54038652" w14:textId="02760A7B">
            <w:pPr>
              <w:numPr>
                <w:ilvl w:val="0"/>
                <w:numId w:val="53"/>
              </w:numPr>
              <w:spacing w:after="200"/>
              <w:ind w:left="1138"/>
              <w:rPr>
                <w:sz w:val="22"/>
                <w:szCs w:val="22"/>
              </w:rPr>
            </w:pPr>
            <w:r w:rsidRPr="00F005BE">
              <w:rPr>
                <w:sz w:val="22"/>
                <w:szCs w:val="22"/>
              </w:rPr>
              <w:t>name of each Economic Operator who submitted a Tender;</w:t>
            </w:r>
          </w:p>
          <w:p w:rsidRPr="00F005BE" w:rsidR="00920B3B" w:rsidP="00D87B2D" w:rsidRDefault="00920B3B" w14:paraId="2644DBE5" w14:textId="7A73F4AA">
            <w:pPr>
              <w:numPr>
                <w:ilvl w:val="0"/>
                <w:numId w:val="53"/>
              </w:numPr>
              <w:spacing w:after="200"/>
              <w:ind w:left="1138"/>
              <w:rPr>
                <w:sz w:val="22"/>
                <w:szCs w:val="22"/>
              </w:rPr>
            </w:pPr>
            <w:r w:rsidRPr="00F005BE">
              <w:rPr>
                <w:sz w:val="22"/>
                <w:szCs w:val="22"/>
              </w:rPr>
              <w:t>prices of Tenders as recorded during opening of Tenders;</w:t>
            </w:r>
          </w:p>
          <w:p w:rsidRPr="00F005BE" w:rsidR="00920B3B" w:rsidP="00D87B2D" w:rsidRDefault="00920B3B" w14:paraId="3AB4AD71" w14:textId="7A029B87">
            <w:pPr>
              <w:numPr>
                <w:ilvl w:val="0"/>
                <w:numId w:val="53"/>
              </w:numPr>
              <w:spacing w:after="200"/>
              <w:ind w:left="1138"/>
              <w:rPr>
                <w:sz w:val="22"/>
                <w:szCs w:val="22"/>
              </w:rPr>
            </w:pPr>
            <w:r w:rsidRPr="00F005BE">
              <w:rPr>
                <w:sz w:val="22"/>
                <w:szCs w:val="22"/>
              </w:rPr>
              <w:t xml:space="preserve">name and evaluated prices of each Tender that was evaluated; </w:t>
            </w:r>
          </w:p>
          <w:p w:rsidRPr="00F005BE" w:rsidR="00920B3B" w:rsidP="00D87B2D" w:rsidRDefault="00920B3B" w14:paraId="406EAC4E" w14:textId="41C18C15">
            <w:pPr>
              <w:numPr>
                <w:ilvl w:val="0"/>
                <w:numId w:val="53"/>
              </w:numPr>
              <w:spacing w:after="200"/>
              <w:ind w:left="1138"/>
              <w:rPr>
                <w:sz w:val="22"/>
                <w:szCs w:val="22"/>
              </w:rPr>
            </w:pPr>
            <w:r w:rsidRPr="00F005BE">
              <w:rPr>
                <w:sz w:val="22"/>
                <w:szCs w:val="22"/>
              </w:rPr>
              <w:t xml:space="preserve">name of Economic Operators whose Tenders were rejected and the reasons for their rejection; and </w:t>
            </w:r>
          </w:p>
          <w:p w:rsidRPr="00F005BE" w:rsidR="00920B3B" w:rsidP="00D87B2D" w:rsidRDefault="00920B3B" w14:paraId="378E7BB1" w14:textId="04EB2DAB">
            <w:pPr>
              <w:numPr>
                <w:ilvl w:val="0"/>
                <w:numId w:val="53"/>
              </w:numPr>
              <w:spacing w:after="200"/>
              <w:ind w:left="1138"/>
              <w:rPr>
                <w:sz w:val="22"/>
                <w:szCs w:val="22"/>
              </w:rPr>
            </w:pPr>
            <w:r w:rsidRPr="00F005BE">
              <w:rPr>
                <w:sz w:val="22"/>
                <w:szCs w:val="22"/>
              </w:rPr>
              <w:lastRenderedPageBreak/>
              <w:t>name of the winning Economic Operator, and the price it offered.</w:t>
            </w:r>
          </w:p>
          <w:p w:rsidRPr="00F005BE" w:rsidR="00920B3B" w:rsidP="00BB2534" w:rsidRDefault="00920B3B" w14:paraId="702C113C" w14:textId="0FDCF603">
            <w:pPr>
              <w:numPr>
                <w:ilvl w:val="0"/>
                <w:numId w:val="44"/>
              </w:numPr>
              <w:tabs>
                <w:tab w:val="num" w:pos="855"/>
              </w:tabs>
              <w:spacing w:after="200"/>
              <w:jc w:val="both"/>
              <w:rPr>
                <w:sz w:val="22"/>
                <w:szCs w:val="22"/>
              </w:rPr>
            </w:pPr>
            <w:r w:rsidRPr="00F005BE">
              <w:rPr>
                <w:sz w:val="22"/>
                <w:szCs w:val="22"/>
              </w:rPr>
              <w:t xml:space="preserve">Within the communication referred to </w:t>
            </w:r>
            <w:r w:rsidRPr="00F005BE">
              <w:rPr>
                <w:sz w:val="22"/>
                <w:szCs w:val="22"/>
                <w:highlight w:val="yellow"/>
              </w:rPr>
              <w:t xml:space="preserve">under </w:t>
            </w:r>
            <w:r w:rsidRPr="00F005BE" w:rsidR="00E01716">
              <w:rPr>
                <w:sz w:val="22"/>
                <w:szCs w:val="22"/>
                <w:highlight w:val="yellow"/>
              </w:rPr>
              <w:t xml:space="preserve">ITT </w:t>
            </w:r>
            <w:r w:rsidR="00017DBC">
              <w:rPr>
                <w:sz w:val="22"/>
                <w:szCs w:val="22"/>
                <w:highlight w:val="yellow"/>
              </w:rPr>
              <w:fldChar w:fldCharType="begin"/>
            </w:r>
            <w:r w:rsidR="00017DBC">
              <w:rPr>
                <w:sz w:val="22"/>
                <w:szCs w:val="22"/>
                <w:highlight w:val="yellow"/>
              </w:rPr>
              <w:instrText xml:space="preserve"> REF _Ref64788405 \w \h </w:instrText>
            </w:r>
            <w:r w:rsidR="00017DBC">
              <w:rPr>
                <w:sz w:val="22"/>
                <w:szCs w:val="22"/>
                <w:highlight w:val="yellow"/>
              </w:rPr>
            </w:r>
            <w:r w:rsidR="00017DBC">
              <w:rPr>
                <w:sz w:val="22"/>
                <w:szCs w:val="22"/>
                <w:highlight w:val="yellow"/>
              </w:rPr>
              <w:fldChar w:fldCharType="separate"/>
            </w:r>
            <w:r w:rsidR="00017DBC">
              <w:rPr>
                <w:sz w:val="22"/>
                <w:szCs w:val="22"/>
                <w:highlight w:val="yellow"/>
              </w:rPr>
              <w:t>38.1</w:t>
            </w:r>
            <w:r w:rsidR="00017DBC">
              <w:rPr>
                <w:sz w:val="22"/>
                <w:szCs w:val="22"/>
                <w:highlight w:val="yellow"/>
              </w:rPr>
              <w:fldChar w:fldCharType="end"/>
            </w:r>
            <w:r w:rsidRPr="00F005BE">
              <w:rPr>
                <w:sz w:val="22"/>
                <w:szCs w:val="22"/>
              </w:rPr>
              <w:t xml:space="preserve">, the </w:t>
            </w:r>
            <w:r w:rsidRPr="00F005BE" w:rsidR="001A0A45">
              <w:rPr>
                <w:sz w:val="22"/>
                <w:szCs w:val="22"/>
              </w:rPr>
              <w:t xml:space="preserve">Contracting Authority </w:t>
            </w:r>
            <w:r w:rsidRPr="00F005BE">
              <w:rPr>
                <w:sz w:val="22"/>
                <w:szCs w:val="22"/>
              </w:rPr>
              <w:t xml:space="preserve">shall be required to inform the </w:t>
            </w:r>
            <w:r w:rsidRPr="00F005BE" w:rsidR="00192652">
              <w:rPr>
                <w:sz w:val="22"/>
                <w:szCs w:val="22"/>
              </w:rPr>
              <w:t xml:space="preserve">Tenderer </w:t>
            </w:r>
            <w:r w:rsidRPr="00F005BE">
              <w:rPr>
                <w:sz w:val="22"/>
                <w:szCs w:val="22"/>
              </w:rPr>
              <w:t>who were rejected or whose tender was not declared winner/accepted o</w:t>
            </w:r>
            <w:r w:rsidRPr="00F005BE" w:rsidR="009F3E12">
              <w:rPr>
                <w:sz w:val="22"/>
                <w:szCs w:val="22"/>
              </w:rPr>
              <w:t>f</w:t>
            </w:r>
            <w:r w:rsidRPr="00F005BE">
              <w:rPr>
                <w:sz w:val="22"/>
                <w:szCs w:val="22"/>
              </w:rPr>
              <w:t xml:space="preserve"> the reasons supporting the respective decision, as follows:</w:t>
            </w:r>
          </w:p>
          <w:p w:rsidRPr="00F005BE" w:rsidR="00920B3B" w:rsidP="00BB2534" w:rsidRDefault="00920B3B" w14:paraId="7F299939" w14:textId="2CB9DB8C">
            <w:pPr>
              <w:numPr>
                <w:ilvl w:val="0"/>
                <w:numId w:val="54"/>
              </w:numPr>
              <w:spacing w:after="200"/>
              <w:ind w:left="1138"/>
              <w:jc w:val="both"/>
              <w:rPr>
                <w:sz w:val="22"/>
                <w:szCs w:val="22"/>
              </w:rPr>
            </w:pPr>
            <w:r w:rsidRPr="00F005BE">
              <w:rPr>
                <w:sz w:val="22"/>
                <w:szCs w:val="22"/>
              </w:rPr>
              <w:t xml:space="preserve">for each rejected </w:t>
            </w:r>
            <w:r w:rsidRPr="00F005BE" w:rsidR="008C74E9">
              <w:rPr>
                <w:sz w:val="22"/>
                <w:szCs w:val="22"/>
              </w:rPr>
              <w:t>T</w:t>
            </w:r>
            <w:r w:rsidRPr="00F005BE">
              <w:rPr>
                <w:sz w:val="22"/>
                <w:szCs w:val="22"/>
              </w:rPr>
              <w:t>ender, the actual reasons on which the rejection decision was based, with details of the reasons for which the tender was deemed unacceptable and/or non-responsive, in particular which items of the tender did not match the functional and performance requirements in the tender specifications;</w:t>
            </w:r>
          </w:p>
          <w:p w:rsidRPr="00F005BE" w:rsidR="00425D76" w:rsidP="00BB2534" w:rsidRDefault="00920B3B" w14:paraId="79E82CB8" w14:textId="54CD45A4">
            <w:pPr>
              <w:numPr>
                <w:ilvl w:val="0"/>
                <w:numId w:val="54"/>
              </w:numPr>
              <w:spacing w:after="200"/>
              <w:ind w:left="1138"/>
              <w:jc w:val="both"/>
              <w:rPr>
                <w:sz w:val="22"/>
                <w:szCs w:val="22"/>
              </w:rPr>
            </w:pPr>
            <w:r w:rsidRPr="00F005BE">
              <w:rPr>
                <w:sz w:val="22"/>
                <w:szCs w:val="22"/>
              </w:rPr>
              <w:t xml:space="preserve">to each </w:t>
            </w:r>
            <w:r w:rsidRPr="00F005BE" w:rsidR="00192652">
              <w:rPr>
                <w:sz w:val="22"/>
                <w:szCs w:val="22"/>
              </w:rPr>
              <w:t xml:space="preserve">Tenderer </w:t>
            </w:r>
            <w:r w:rsidRPr="00F005BE">
              <w:rPr>
                <w:sz w:val="22"/>
                <w:szCs w:val="22"/>
              </w:rPr>
              <w:t xml:space="preserve">who submitted an acceptable and responsive tender, but which was not declared the winning tender, the features and relative advantages of the winning </w:t>
            </w:r>
            <w:r w:rsidRPr="00F005BE" w:rsidR="008C74E9">
              <w:rPr>
                <w:sz w:val="22"/>
                <w:szCs w:val="22"/>
              </w:rPr>
              <w:t>T</w:t>
            </w:r>
            <w:r w:rsidRPr="00F005BE">
              <w:rPr>
                <w:sz w:val="22"/>
                <w:szCs w:val="22"/>
              </w:rPr>
              <w:t xml:space="preserve">ender(s) as compared to its own </w:t>
            </w:r>
            <w:r w:rsidRPr="00F005BE" w:rsidR="008C74E9">
              <w:rPr>
                <w:sz w:val="22"/>
                <w:szCs w:val="22"/>
              </w:rPr>
              <w:t>T</w:t>
            </w:r>
            <w:r w:rsidRPr="00F005BE">
              <w:rPr>
                <w:sz w:val="22"/>
                <w:szCs w:val="22"/>
              </w:rPr>
              <w:t>ender.</w:t>
            </w:r>
          </w:p>
        </w:tc>
      </w:tr>
      <w:tr w:rsidRPr="00F005BE" w:rsidR="00920B3B" w:rsidTr="006F6DBD" w14:paraId="30807F7A" w14:textId="77777777">
        <w:trPr>
          <w:jc w:val="center"/>
        </w:trPr>
        <w:tc>
          <w:tcPr>
            <w:tcW w:w="2015" w:type="dxa"/>
          </w:tcPr>
          <w:p w:rsidRPr="00F005BE" w:rsidR="00920B3B" w:rsidP="00507965" w:rsidRDefault="00920B3B" w14:paraId="1539D6D7" w14:textId="79264E44">
            <w:pPr>
              <w:pStyle w:val="Section1"/>
              <w:rPr>
                <w:sz w:val="22"/>
                <w:szCs w:val="22"/>
              </w:rPr>
            </w:pPr>
            <w:bookmarkStart w:name="_Toc31873402" w:id="639"/>
            <w:bookmarkStart w:name="_Ref64783744" w:id="640"/>
            <w:r w:rsidRPr="00F005BE">
              <w:rPr>
                <w:sz w:val="22"/>
                <w:szCs w:val="22"/>
              </w:rPr>
              <w:lastRenderedPageBreak/>
              <w:t>Contract Performance Guarantee</w:t>
            </w:r>
            <w:bookmarkEnd w:id="639"/>
            <w:bookmarkEnd w:id="640"/>
            <w:r w:rsidRPr="00F005BE">
              <w:rPr>
                <w:sz w:val="22"/>
                <w:szCs w:val="22"/>
              </w:rPr>
              <w:t xml:space="preserve"> </w:t>
            </w:r>
          </w:p>
        </w:tc>
        <w:tc>
          <w:tcPr>
            <w:tcW w:w="7741" w:type="dxa"/>
          </w:tcPr>
          <w:p w:rsidRPr="00F005BE" w:rsidR="00920B3B" w:rsidP="007009EC" w:rsidRDefault="00920B3B" w14:paraId="01C22DE9" w14:textId="1484CD4E">
            <w:pPr>
              <w:pStyle w:val="ListParagraph"/>
              <w:numPr>
                <w:ilvl w:val="0"/>
                <w:numId w:val="55"/>
              </w:numPr>
              <w:snapToGrid w:val="0"/>
              <w:spacing w:line="240" w:lineRule="auto"/>
              <w:ind w:left="419" w:hanging="357"/>
              <w:contextualSpacing w:val="0"/>
              <w:jc w:val="both"/>
              <w:rPr>
                <w:rFonts w:ascii="Times New Roman" w:hAnsi="Times New Roman"/>
              </w:rPr>
            </w:pPr>
            <w:bookmarkStart w:name="_Ref64783755" w:id="641"/>
            <w:r w:rsidRPr="00F005BE">
              <w:rPr>
                <w:rFonts w:ascii="Times New Roman" w:hAnsi="Times New Roman"/>
              </w:rPr>
              <w:t xml:space="preserve">If so required in the </w:t>
            </w:r>
            <w:proofErr w:type="spellStart"/>
            <w:r w:rsidRPr="00F005BE" w:rsidR="00BB2534">
              <w:rPr>
                <w:rFonts w:ascii="Times New Roman" w:hAnsi="Times New Roman"/>
              </w:rPr>
              <w:t>MTender</w:t>
            </w:r>
            <w:proofErr w:type="spellEnd"/>
            <w:r w:rsidRPr="00F005BE" w:rsidR="00BB2534">
              <w:rPr>
                <w:rFonts w:ascii="Times New Roman" w:hAnsi="Times New Roman"/>
              </w:rPr>
              <w:t xml:space="preserve"> Contract Notice </w:t>
            </w:r>
            <w:r w:rsidRPr="00F005BE">
              <w:rPr>
                <w:rFonts w:ascii="Times New Roman" w:hAnsi="Times New Roman"/>
              </w:rPr>
              <w:t>and the TDS, within ten (10)</w:t>
            </w:r>
            <w:r w:rsidRPr="00F005BE" w:rsidR="00E01716">
              <w:rPr>
                <w:rFonts w:ascii="Times New Roman" w:hAnsi="Times New Roman"/>
              </w:rPr>
              <w:t xml:space="preserve"> </w:t>
            </w:r>
            <w:r w:rsidRPr="00F005BE" w:rsidR="00C167A1">
              <w:rPr>
                <w:rFonts w:ascii="Times New Roman" w:hAnsi="Times New Roman"/>
              </w:rPr>
              <w:t>calendar</w:t>
            </w:r>
            <w:r w:rsidRPr="00F005BE">
              <w:rPr>
                <w:rFonts w:ascii="Times New Roman" w:hAnsi="Times New Roman"/>
              </w:rPr>
              <w:t xml:space="preserve"> days from the notification of award, the successful Economic Operator shall furnish the </w:t>
            </w:r>
            <w:r w:rsidRPr="00F005BE" w:rsidR="00034C7F">
              <w:rPr>
                <w:rFonts w:ascii="Times New Roman" w:hAnsi="Times New Roman"/>
              </w:rPr>
              <w:t>C</w:t>
            </w:r>
            <w:r w:rsidRPr="00F005BE">
              <w:rPr>
                <w:rFonts w:ascii="Times New Roman" w:hAnsi="Times New Roman"/>
              </w:rPr>
              <w:t xml:space="preserve">ontract </w:t>
            </w:r>
            <w:r w:rsidRPr="00F005BE" w:rsidR="00034C7F">
              <w:rPr>
                <w:rFonts w:ascii="Times New Roman" w:hAnsi="Times New Roman"/>
              </w:rPr>
              <w:t>P</w:t>
            </w:r>
            <w:r w:rsidRPr="00F005BE">
              <w:rPr>
                <w:rFonts w:ascii="Times New Roman" w:hAnsi="Times New Roman"/>
              </w:rPr>
              <w:t xml:space="preserve">erformance </w:t>
            </w:r>
            <w:r w:rsidRPr="00F005BE" w:rsidR="00034C7F">
              <w:rPr>
                <w:rFonts w:ascii="Times New Roman" w:hAnsi="Times New Roman"/>
              </w:rPr>
              <w:t>G</w:t>
            </w:r>
            <w:r w:rsidRPr="00F005BE">
              <w:rPr>
                <w:rFonts w:ascii="Times New Roman" w:hAnsi="Times New Roman"/>
              </w:rPr>
              <w:t xml:space="preserve">uarantee in accordance with the conditions of TDS, using for that purpose the </w:t>
            </w:r>
            <w:r w:rsidRPr="00F005BE" w:rsidR="005D02AE">
              <w:rPr>
                <w:rFonts w:ascii="Times New Roman" w:hAnsi="Times New Roman"/>
              </w:rPr>
              <w:t xml:space="preserve">Contract </w:t>
            </w:r>
            <w:r w:rsidRPr="00F005BE">
              <w:rPr>
                <w:rFonts w:ascii="Times New Roman" w:hAnsi="Times New Roman"/>
              </w:rPr>
              <w:t xml:space="preserve">Performance Guarantee Form included in </w:t>
            </w:r>
            <w:r w:rsidRPr="00017DBC" w:rsidR="00017DBC">
              <w:rPr>
                <w:rFonts w:ascii="Times New Roman" w:hAnsi="Times New Roman"/>
                <w:highlight w:val="yellow"/>
              </w:rPr>
              <w:fldChar w:fldCharType="begin"/>
            </w:r>
            <w:r w:rsidRPr="00017DBC" w:rsidR="00017DBC">
              <w:rPr>
                <w:rFonts w:ascii="Times New Roman" w:hAnsi="Times New Roman"/>
              </w:rPr>
              <w:instrText xml:space="preserve"> REF _Ref64788438 \h </w:instrText>
            </w:r>
            <w:r w:rsidRPr="00017DBC" w:rsidR="00017DBC">
              <w:rPr>
                <w:rFonts w:ascii="Times New Roman" w:hAnsi="Times New Roman"/>
                <w:highlight w:val="yellow"/>
              </w:rPr>
            </w:r>
            <w:r w:rsidR="00017DBC">
              <w:rPr>
                <w:rFonts w:ascii="Times New Roman" w:hAnsi="Times New Roman"/>
                <w:highlight w:val="yellow"/>
              </w:rPr>
              <w:instrText xml:space="preserve"> \* MERGEFORMAT </w:instrText>
            </w:r>
            <w:r w:rsidRPr="00017DBC" w:rsidR="00017DBC">
              <w:rPr>
                <w:rFonts w:ascii="Times New Roman" w:hAnsi="Times New Roman"/>
                <w:highlight w:val="yellow"/>
              </w:rPr>
              <w:fldChar w:fldCharType="separate"/>
            </w:r>
            <w:r w:rsidRPr="00017DBC" w:rsidR="00017DBC">
              <w:rPr>
                <w:rFonts w:ascii="Times New Roman" w:hAnsi="Times New Roman"/>
              </w:rPr>
              <w:t>Section VI:  Contract Performance Guarantee Form</w:t>
            </w:r>
            <w:r w:rsidRPr="00017DBC" w:rsidR="00017DBC">
              <w:rPr>
                <w:rFonts w:ascii="Times New Roman" w:hAnsi="Times New Roman"/>
                <w:highlight w:val="yellow"/>
              </w:rPr>
              <w:fldChar w:fldCharType="end"/>
            </w:r>
            <w:r w:rsidRPr="00017DBC">
              <w:rPr>
                <w:rFonts w:ascii="Times New Roman" w:hAnsi="Times New Roman"/>
              </w:rPr>
              <w:t>.</w:t>
            </w:r>
            <w:bookmarkEnd w:id="641"/>
            <w:r w:rsidRPr="00F005BE">
              <w:rPr>
                <w:rFonts w:ascii="Times New Roman" w:hAnsi="Times New Roman"/>
              </w:rPr>
              <w:t xml:space="preserve"> </w:t>
            </w:r>
          </w:p>
          <w:p w:rsidRPr="00F005BE" w:rsidR="00920B3B" w:rsidP="007009EC" w:rsidRDefault="00920B3B" w14:paraId="66F3C2AE" w14:textId="69BEA4BE">
            <w:pPr>
              <w:pStyle w:val="ListParagraph"/>
              <w:numPr>
                <w:ilvl w:val="0"/>
                <w:numId w:val="55"/>
              </w:numPr>
              <w:snapToGrid w:val="0"/>
              <w:spacing w:line="240" w:lineRule="auto"/>
              <w:ind w:left="357" w:hanging="357"/>
              <w:contextualSpacing w:val="0"/>
              <w:jc w:val="both"/>
              <w:rPr>
                <w:rFonts w:ascii="Times New Roman" w:hAnsi="Times New Roman"/>
              </w:rPr>
            </w:pPr>
            <w:bookmarkStart w:name="_Ref64783777" w:id="642"/>
            <w:r w:rsidRPr="00F005BE">
              <w:rPr>
                <w:rFonts w:ascii="Times New Roman" w:hAnsi="Times New Roman"/>
              </w:rPr>
              <w:t xml:space="preserve">Failure of the successful Economic Operator to submit the Contract Performance Guarantee or to sign the </w:t>
            </w:r>
            <w:r w:rsidRPr="00F005BE" w:rsidR="00E14473">
              <w:rPr>
                <w:rFonts w:ascii="Times New Roman" w:hAnsi="Times New Roman"/>
              </w:rPr>
              <w:t>c</w:t>
            </w:r>
            <w:r w:rsidRPr="00F005BE">
              <w:rPr>
                <w:rFonts w:ascii="Times New Roman" w:hAnsi="Times New Roman"/>
              </w:rPr>
              <w:t xml:space="preserve">ontract shall constitute sufficient grounds for the revocation of the award of the </w:t>
            </w:r>
            <w:r w:rsidRPr="00F005BE" w:rsidR="00E14473">
              <w:rPr>
                <w:rFonts w:ascii="Times New Roman" w:hAnsi="Times New Roman"/>
              </w:rPr>
              <w:t>c</w:t>
            </w:r>
            <w:r w:rsidRPr="00F005BE">
              <w:rPr>
                <w:rFonts w:ascii="Times New Roman" w:hAnsi="Times New Roman"/>
              </w:rPr>
              <w:t xml:space="preserve">ontract and forfeiture of the Tender </w:t>
            </w:r>
            <w:r w:rsidRPr="00F005BE" w:rsidR="00BB2534">
              <w:rPr>
                <w:rFonts w:ascii="Times New Roman" w:hAnsi="Times New Roman"/>
              </w:rPr>
              <w:t>G</w:t>
            </w:r>
            <w:r w:rsidRPr="00F005BE">
              <w:rPr>
                <w:rFonts w:ascii="Times New Roman" w:hAnsi="Times New Roman"/>
              </w:rPr>
              <w:t xml:space="preserve">uarantee. In that event the Contracting Authority shall award the </w:t>
            </w:r>
            <w:r w:rsidRPr="00F005BE" w:rsidR="00E14473">
              <w:rPr>
                <w:rFonts w:ascii="Times New Roman" w:hAnsi="Times New Roman"/>
              </w:rPr>
              <w:t>c</w:t>
            </w:r>
            <w:r w:rsidRPr="00F005BE">
              <w:rPr>
                <w:rFonts w:ascii="Times New Roman" w:hAnsi="Times New Roman"/>
              </w:rPr>
              <w:t xml:space="preserve">ontract to the next </w:t>
            </w:r>
            <w:r w:rsidRPr="00F005BE" w:rsidR="0075443F">
              <w:rPr>
                <w:rFonts w:ascii="Times New Roman" w:hAnsi="Times New Roman"/>
              </w:rPr>
              <w:t xml:space="preserve">best </w:t>
            </w:r>
            <w:r w:rsidRPr="00F005BE">
              <w:rPr>
                <w:rFonts w:ascii="Times New Roman" w:hAnsi="Times New Roman"/>
              </w:rPr>
              <w:t>rank</w:t>
            </w:r>
            <w:r w:rsidRPr="00F005BE" w:rsidR="0075443F">
              <w:rPr>
                <w:rFonts w:ascii="Times New Roman" w:hAnsi="Times New Roman"/>
              </w:rPr>
              <w:t>ed</w:t>
            </w:r>
            <w:r w:rsidRPr="00F005BE">
              <w:rPr>
                <w:rFonts w:ascii="Times New Roman" w:hAnsi="Times New Roman"/>
              </w:rPr>
              <w:t xml:space="preserve"> Economic Operator</w:t>
            </w:r>
            <w:r w:rsidRPr="00F005BE" w:rsidR="00E14473">
              <w:rPr>
                <w:rFonts w:ascii="Times New Roman" w:hAnsi="Times New Roman"/>
              </w:rPr>
              <w:t>,</w:t>
            </w:r>
            <w:r w:rsidRPr="00F005BE">
              <w:rPr>
                <w:rFonts w:ascii="Times New Roman" w:hAnsi="Times New Roman"/>
              </w:rPr>
              <w:t xml:space="preserve"> </w:t>
            </w:r>
            <w:r w:rsidRPr="00F005BE" w:rsidR="0075443F">
              <w:rPr>
                <w:rFonts w:ascii="Times New Roman" w:hAnsi="Times New Roman"/>
              </w:rPr>
              <w:t>if available</w:t>
            </w:r>
            <w:r w:rsidRPr="00F005BE" w:rsidR="00E14473">
              <w:rPr>
                <w:rFonts w:ascii="Times New Roman" w:hAnsi="Times New Roman"/>
              </w:rPr>
              <w:t>,</w:t>
            </w:r>
            <w:r w:rsidRPr="00F005BE" w:rsidR="0075443F">
              <w:rPr>
                <w:rFonts w:ascii="Times New Roman" w:hAnsi="Times New Roman"/>
              </w:rPr>
              <w:t xml:space="preserve"> </w:t>
            </w:r>
            <w:r w:rsidRPr="00F005BE">
              <w:rPr>
                <w:rFonts w:ascii="Times New Roman" w:hAnsi="Times New Roman"/>
              </w:rPr>
              <w:t xml:space="preserve">whose </w:t>
            </w:r>
            <w:r w:rsidRPr="00F005BE" w:rsidR="0075443F">
              <w:rPr>
                <w:rFonts w:ascii="Times New Roman" w:hAnsi="Times New Roman"/>
              </w:rPr>
              <w:t xml:space="preserve">evaluated </w:t>
            </w:r>
            <w:r w:rsidRPr="00F005BE">
              <w:rPr>
                <w:rFonts w:ascii="Times New Roman" w:hAnsi="Times New Roman"/>
              </w:rPr>
              <w:t>Tender is responsive and is determined to</w:t>
            </w:r>
            <w:bookmarkStart w:name="_GoBack" w:id="643"/>
            <w:bookmarkEnd w:id="643"/>
            <w:r w:rsidRPr="00F005BE">
              <w:rPr>
                <w:rFonts w:ascii="Times New Roman" w:hAnsi="Times New Roman"/>
              </w:rPr>
              <w:t xml:space="preserve"> be qualified to perform the Contract satisfactorily.</w:t>
            </w:r>
            <w:bookmarkEnd w:id="642"/>
            <w:r w:rsidRPr="00F005BE">
              <w:rPr>
                <w:rFonts w:ascii="Times New Roman" w:hAnsi="Times New Roman"/>
              </w:rPr>
              <w:t xml:space="preserve"> </w:t>
            </w:r>
          </w:p>
        </w:tc>
      </w:tr>
      <w:tr w:rsidRPr="00F005BE" w:rsidR="00996E42" w:rsidTr="006F6DBD" w14:paraId="379C0177" w14:textId="77777777">
        <w:trPr>
          <w:trHeight w:val="9548"/>
          <w:jc w:val="center"/>
        </w:trPr>
        <w:tc>
          <w:tcPr>
            <w:tcW w:w="2015" w:type="dxa"/>
            <w:hideMark/>
          </w:tcPr>
          <w:p w:rsidRPr="00F005BE" w:rsidR="00996E42" w:rsidP="00507965" w:rsidRDefault="00996E42" w14:paraId="718A1AEF" w14:textId="6EF29292">
            <w:pPr>
              <w:pStyle w:val="Section1"/>
              <w:rPr>
                <w:sz w:val="22"/>
                <w:szCs w:val="22"/>
              </w:rPr>
            </w:pPr>
            <w:bookmarkStart w:name="_Toc500691731" w:id="644"/>
            <w:bookmarkStart w:name="_Toc500695987" w:id="645"/>
            <w:bookmarkStart w:name="_Toc500700015" w:id="646"/>
            <w:bookmarkStart w:name="_Toc500702677" w:id="647"/>
            <w:bookmarkStart w:name="_Toc31873403" w:id="648"/>
            <w:r w:rsidRPr="00F005BE">
              <w:rPr>
                <w:sz w:val="22"/>
                <w:szCs w:val="22"/>
              </w:rPr>
              <w:lastRenderedPageBreak/>
              <w:t xml:space="preserve">Contract Signing </w:t>
            </w:r>
            <w:bookmarkEnd w:id="644"/>
            <w:bookmarkEnd w:id="645"/>
            <w:bookmarkEnd w:id="646"/>
            <w:bookmarkEnd w:id="647"/>
            <w:bookmarkEnd w:id="648"/>
          </w:p>
        </w:tc>
        <w:tc>
          <w:tcPr>
            <w:tcW w:w="7741" w:type="dxa"/>
            <w:hideMark/>
          </w:tcPr>
          <w:p w:rsidRPr="00F005BE" w:rsidR="00996E42" w:rsidP="000F0E19" w:rsidRDefault="00996E42" w14:paraId="1793A0A3" w14:textId="42526214">
            <w:pPr>
              <w:numPr>
                <w:ilvl w:val="0"/>
                <w:numId w:val="45"/>
              </w:numPr>
              <w:tabs>
                <w:tab w:val="num" w:pos="571"/>
              </w:tabs>
              <w:spacing w:after="200"/>
              <w:ind w:left="430" w:hanging="426"/>
              <w:jc w:val="both"/>
              <w:rPr>
                <w:sz w:val="22"/>
                <w:szCs w:val="22"/>
              </w:rPr>
            </w:pPr>
            <w:r w:rsidRPr="00F005BE">
              <w:rPr>
                <w:sz w:val="22"/>
                <w:szCs w:val="22"/>
              </w:rPr>
              <w:t xml:space="preserve">Upon expiry of the standstill period set in article 32 of the </w:t>
            </w:r>
            <w:proofErr w:type="spellStart"/>
            <w:r w:rsidRPr="00F005BE">
              <w:rPr>
                <w:sz w:val="22"/>
                <w:szCs w:val="22"/>
              </w:rPr>
              <w:t>LPP</w:t>
            </w:r>
            <w:proofErr w:type="spellEnd"/>
            <w:r w:rsidRPr="00F005BE">
              <w:rPr>
                <w:sz w:val="22"/>
                <w:szCs w:val="22"/>
              </w:rPr>
              <w:t xml:space="preserve">, or after resolving submitted contestations if any, and if applicable, upon confirming availability of funds with the Treasury of the Republic of Moldova, the Contracting Authority shall generate, sign and send the successful Economic Operator the electronic document comprising the Contract in accordance to the terms and conditions of contract set up in Section IV and V. When the Contracting Authority sends the Contract, the </w:t>
            </w:r>
            <w:proofErr w:type="spellStart"/>
            <w:r w:rsidRPr="00F005BE">
              <w:rPr>
                <w:sz w:val="22"/>
                <w:szCs w:val="22"/>
              </w:rPr>
              <w:t>MTender</w:t>
            </w:r>
            <w:proofErr w:type="spellEnd"/>
            <w:r w:rsidRPr="00F005BE">
              <w:rPr>
                <w:sz w:val="22"/>
                <w:szCs w:val="22"/>
              </w:rPr>
              <w:t xml:space="preserve"> System informs the Economic Operator that a Contract is received and shall be accessed online using a unique secure link for signing the electronic Contract. </w:t>
            </w:r>
          </w:p>
          <w:p w:rsidRPr="00F005BE" w:rsidR="00996E42" w:rsidP="006F6DBD" w:rsidRDefault="00996E42" w14:paraId="15865C0B" w14:textId="77777777">
            <w:pPr>
              <w:numPr>
                <w:ilvl w:val="0"/>
                <w:numId w:val="45"/>
              </w:numPr>
              <w:tabs>
                <w:tab w:val="num" w:pos="571"/>
              </w:tabs>
              <w:spacing w:after="200"/>
              <w:ind w:left="430" w:hanging="426"/>
              <w:jc w:val="both"/>
              <w:rPr>
                <w:sz w:val="22"/>
                <w:szCs w:val="22"/>
              </w:rPr>
            </w:pPr>
            <w:r w:rsidRPr="00F005BE">
              <w:rPr>
                <w:sz w:val="22"/>
                <w:szCs w:val="22"/>
              </w:rPr>
              <w:t>If applicable, before signing the Contract, the successful Economic Operator shall provide the Contracting Authority with a Contract Performance Guarantee.</w:t>
            </w:r>
          </w:p>
          <w:p w:rsidRPr="00F005BE" w:rsidR="00996E42" w:rsidP="006F6DBD" w:rsidRDefault="00996E42" w14:paraId="5E85C8C4" w14:textId="2881DD28">
            <w:pPr>
              <w:numPr>
                <w:ilvl w:val="0"/>
                <w:numId w:val="45"/>
              </w:numPr>
              <w:tabs>
                <w:tab w:val="num" w:pos="571"/>
              </w:tabs>
              <w:spacing w:after="200"/>
              <w:ind w:left="430" w:hanging="426"/>
              <w:jc w:val="both"/>
              <w:rPr>
                <w:sz w:val="22"/>
                <w:szCs w:val="22"/>
              </w:rPr>
            </w:pPr>
            <w:r w:rsidRPr="00F005BE">
              <w:rPr>
                <w:sz w:val="22"/>
                <w:szCs w:val="22"/>
              </w:rPr>
              <w:t xml:space="preserve">Upon signing the Contract by the Economic Operator, registration of the Contract with the Treasury of the Republic of Moldova shall be completed, if applicable. The Treasury shall register online a Contract within 24 hours from its receipt, provided the Contracting Authority and Economic Operator furnished full and accurate Contract information in the Contract Registration Form provided in TDS Annex 2. If a Contract is not registered within 24 hours from the submission it shall be considered rejected by the Treasury. If inaccuracies or mistakes in the contract registration form can be corrected, the Contracting Authority shall rectify the form and resubmit the Contract for registration. </w:t>
            </w:r>
          </w:p>
          <w:p w:rsidRPr="00F005BE" w:rsidR="00996E42" w:rsidP="006F6DBD" w:rsidRDefault="00996E42" w14:paraId="4D73FEF0" w14:textId="68E1E12D">
            <w:pPr>
              <w:numPr>
                <w:ilvl w:val="0"/>
                <w:numId w:val="45"/>
              </w:numPr>
              <w:tabs>
                <w:tab w:val="num" w:pos="571"/>
              </w:tabs>
              <w:spacing w:after="200"/>
              <w:ind w:left="430" w:hanging="426"/>
              <w:jc w:val="both"/>
              <w:rPr>
                <w:sz w:val="22"/>
                <w:szCs w:val="22"/>
              </w:rPr>
            </w:pPr>
            <w:r w:rsidRPr="00F005BE">
              <w:rPr>
                <w:sz w:val="22"/>
                <w:szCs w:val="22"/>
              </w:rPr>
              <w:t xml:space="preserve">Upon signing of the Contract by the Economic Operator </w:t>
            </w:r>
            <w:proofErr w:type="gramStart"/>
            <w:r w:rsidRPr="00F005BE">
              <w:rPr>
                <w:sz w:val="22"/>
                <w:szCs w:val="22"/>
              </w:rPr>
              <w:t>and  registration</w:t>
            </w:r>
            <w:proofErr w:type="gramEnd"/>
            <w:r w:rsidRPr="00F005BE">
              <w:rPr>
                <w:sz w:val="22"/>
                <w:szCs w:val="22"/>
              </w:rPr>
              <w:t xml:space="preserve"> of the Contract with the Treasury of the Republic of Moldova, if applicable, the Contracting Authority will discharge the Tender guarantee.</w:t>
            </w:r>
          </w:p>
          <w:p w:rsidRPr="00F005BE" w:rsidR="00996E42" w:rsidP="006F6DBD" w:rsidRDefault="00996E42" w14:paraId="76082110" w14:textId="55E27C7A">
            <w:pPr>
              <w:numPr>
                <w:ilvl w:val="0"/>
                <w:numId w:val="45"/>
              </w:numPr>
              <w:tabs>
                <w:tab w:val="num" w:pos="571"/>
              </w:tabs>
              <w:spacing w:after="200"/>
              <w:ind w:left="430" w:hanging="426"/>
              <w:jc w:val="both"/>
              <w:rPr>
                <w:sz w:val="22"/>
                <w:szCs w:val="22"/>
              </w:rPr>
            </w:pPr>
            <w:r w:rsidRPr="00F005BE">
              <w:rPr>
                <w:sz w:val="22"/>
                <w:szCs w:val="22"/>
              </w:rPr>
              <w:t xml:space="preserve">The Contract shall be prepared, signed and registered solely as an electronic document and published online in the contract register following the electronic procedures specified in the terms of use of the </w:t>
            </w:r>
            <w:proofErr w:type="spellStart"/>
            <w:r w:rsidRPr="00F005BE">
              <w:rPr>
                <w:sz w:val="22"/>
                <w:szCs w:val="22"/>
              </w:rPr>
              <w:t>MTender</w:t>
            </w:r>
            <w:proofErr w:type="spellEnd"/>
            <w:r w:rsidRPr="00F005BE">
              <w:rPr>
                <w:sz w:val="22"/>
                <w:szCs w:val="22"/>
              </w:rPr>
              <w:t xml:space="preserve"> System.  No handwritten copies are required and shall not be requested.</w:t>
            </w:r>
          </w:p>
          <w:p w:rsidRPr="00F005BE" w:rsidR="00996E42" w:rsidP="006F6DBD" w:rsidRDefault="00996E42" w14:paraId="5A38297A" w14:textId="30E967E3">
            <w:pPr>
              <w:numPr>
                <w:ilvl w:val="0"/>
                <w:numId w:val="45"/>
              </w:numPr>
              <w:tabs>
                <w:tab w:val="num" w:pos="571"/>
              </w:tabs>
              <w:spacing w:after="200"/>
              <w:ind w:left="430" w:hanging="426"/>
              <w:jc w:val="both"/>
              <w:rPr>
                <w:sz w:val="22"/>
                <w:szCs w:val="22"/>
              </w:rPr>
            </w:pPr>
            <w:r w:rsidRPr="00F005BE">
              <w:rPr>
                <w:sz w:val="22"/>
                <w:szCs w:val="22"/>
              </w:rPr>
              <w:t>Starting from the registration of the Contract, the Contract Register shall record management of the Contract, including publication of contract milestones and payment schedules, amendments and extensions of the Contract, if applicable, receivables, performance guarantee, termination or completion of the Contract and all payments processed under the Contract.</w:t>
            </w:r>
          </w:p>
        </w:tc>
      </w:tr>
    </w:tbl>
    <w:p w:rsidRPr="00F005BE" w:rsidR="004C67B1" w:rsidP="007009EC" w:rsidRDefault="00D65741" w14:paraId="2D2E3DFA" w14:textId="79CD3C71">
      <w:pPr>
        <w:pStyle w:val="Heading2"/>
        <w:numPr>
          <w:ilvl w:val="0"/>
          <w:numId w:val="60"/>
        </w:numPr>
        <w:shd w:val="clear" w:color="auto" w:fill="9CC2E5" w:themeFill="accent5" w:themeFillTint="99"/>
        <w:rPr>
          <w:rFonts w:ascii="Times New Roman" w:hAnsi="Times New Roman"/>
          <w:sz w:val="22"/>
          <w:szCs w:val="22"/>
          <w:lang w:val="en-GB"/>
        </w:rPr>
      </w:pPr>
      <w:bookmarkStart w:name="_Toc31977607" w:id="649"/>
      <w:bookmarkStart w:name="_Toc64785791" w:id="650"/>
      <w:r w:rsidRPr="00F005BE">
        <w:rPr>
          <w:rFonts w:ascii="Times New Roman" w:hAnsi="Times New Roman"/>
          <w:sz w:val="22"/>
          <w:szCs w:val="22"/>
          <w:lang w:val="en-GB"/>
        </w:rPr>
        <w:t>Contestations</w:t>
      </w:r>
      <w:bookmarkEnd w:id="649"/>
      <w:bookmarkEnd w:id="650"/>
    </w:p>
    <w:tbl>
      <w:tblPr>
        <w:tblW w:w="9756" w:type="dxa"/>
        <w:jc w:val="center"/>
        <w:tblLayout w:type="fixed"/>
        <w:tblLook w:val="04A0" w:firstRow="1" w:lastRow="0" w:firstColumn="1" w:lastColumn="0" w:noHBand="0" w:noVBand="1"/>
      </w:tblPr>
      <w:tblGrid>
        <w:gridCol w:w="2015"/>
        <w:gridCol w:w="7741"/>
      </w:tblGrid>
      <w:tr w:rsidRPr="00F005BE" w:rsidR="009532E3" w:rsidTr="0CAB6F06" w14:paraId="699CCA30" w14:textId="77777777">
        <w:trPr>
          <w:jc w:val="center"/>
        </w:trPr>
        <w:tc>
          <w:tcPr>
            <w:tcW w:w="2015" w:type="dxa"/>
            <w:tcMar/>
          </w:tcPr>
          <w:p w:rsidRPr="00F005BE" w:rsidR="009532E3" w:rsidP="00507965" w:rsidRDefault="008A6853" w14:paraId="6557D815" w14:textId="22ED6AB1">
            <w:pPr>
              <w:pStyle w:val="Section1"/>
              <w:spacing w:after="200"/>
              <w:rPr>
                <w:sz w:val="22"/>
                <w:szCs w:val="22"/>
              </w:rPr>
            </w:pPr>
            <w:bookmarkStart w:name="_Toc31873405" w:id="651"/>
            <w:r w:rsidRPr="0CAB6F06" w:rsidR="0CAB6F06">
              <w:rPr>
                <w:sz w:val="22"/>
                <w:szCs w:val="22"/>
              </w:rPr>
              <w:t>Co</w:t>
            </w:r>
            <w:ins w:author="Eliza Niewiadomska" w:date="2022-04-04T18:31:05.204Z" w:id="399833424">
              <w:r w:rsidRPr="0CAB6F06" w:rsidR="0CAB6F06">
                <w:rPr>
                  <w:sz w:val="22"/>
                  <w:szCs w:val="22"/>
                </w:rPr>
                <w:t xml:space="preserve">mplaints </w:t>
              </w:r>
            </w:ins>
            <w:del w:author="Eliza Niewiadomska" w:date="2022-04-04T18:31:07.254Z" w:id="629825375">
              <w:r w:rsidRPr="0CAB6F06" w:rsidDel="0CAB6F06">
                <w:rPr>
                  <w:sz w:val="22"/>
                  <w:szCs w:val="22"/>
                </w:rPr>
                <w:delText xml:space="preserve">ntestation </w:delText>
              </w:r>
            </w:del>
            <w:r w:rsidRPr="0CAB6F06" w:rsidR="0CAB6F06">
              <w:rPr>
                <w:sz w:val="22"/>
                <w:szCs w:val="22"/>
              </w:rPr>
              <w:t>Procedure</w:t>
            </w:r>
            <w:bookmarkEnd w:id="651"/>
          </w:p>
        </w:tc>
        <w:tc>
          <w:tcPr>
            <w:tcW w:w="7741" w:type="dxa"/>
            <w:tcMar/>
          </w:tcPr>
          <w:p w:rsidRPr="00F005BE" w:rsidR="009532E3" w:rsidP="007009EC" w:rsidRDefault="009532E3" w14:paraId="662C9AC4" w14:textId="49154CD7">
            <w:pPr>
              <w:pStyle w:val="ListParagraph"/>
              <w:numPr>
                <w:ilvl w:val="0"/>
                <w:numId w:val="56"/>
              </w:numPr>
              <w:spacing w:line="240" w:lineRule="auto"/>
              <w:ind w:left="425" w:hanging="357"/>
              <w:contextualSpacing w:val="0"/>
              <w:jc w:val="both"/>
              <w:rPr>
                <w:rFonts w:ascii="Times New Roman" w:hAnsi="Times New Roman"/>
              </w:rPr>
            </w:pPr>
            <w:r w:rsidRPr="00F005BE">
              <w:rPr>
                <w:rFonts w:ascii="Times New Roman" w:hAnsi="Times New Roman"/>
              </w:rPr>
              <w:t>In the event that any Economic Operator wishes to submit a complaint with regard to</w:t>
            </w:r>
            <w:r w:rsidRPr="00F005BE" w:rsidR="00E32B24">
              <w:rPr>
                <w:rFonts w:ascii="Times New Roman" w:hAnsi="Times New Roman"/>
              </w:rPr>
              <w:t xml:space="preserve"> tender documents,</w:t>
            </w:r>
            <w:r w:rsidRPr="00F005BE">
              <w:rPr>
                <w:rFonts w:ascii="Times New Roman" w:hAnsi="Times New Roman"/>
              </w:rPr>
              <w:t xml:space="preserve"> qualification or award of the Contract, the Economic Operator shall follow the procedures contained in </w:t>
            </w:r>
            <w:r w:rsidRPr="00F005BE" w:rsidR="00163D2B">
              <w:rPr>
                <w:rFonts w:ascii="Times New Roman" w:hAnsi="Times New Roman"/>
              </w:rPr>
              <w:t>art. 82-</w:t>
            </w:r>
            <w:r w:rsidRPr="00F005BE" w:rsidR="003D4ED7">
              <w:rPr>
                <w:rFonts w:ascii="Times New Roman" w:hAnsi="Times New Roman"/>
              </w:rPr>
              <w:t xml:space="preserve">86 of the </w:t>
            </w:r>
            <w:proofErr w:type="spellStart"/>
            <w:r w:rsidRPr="00F005BE" w:rsidR="0072645D">
              <w:rPr>
                <w:rFonts w:ascii="Times New Roman" w:hAnsi="Times New Roman"/>
              </w:rPr>
              <w:t>LPP</w:t>
            </w:r>
            <w:proofErr w:type="spellEnd"/>
            <w:r w:rsidRPr="00F005BE" w:rsidR="00847A7E">
              <w:rPr>
                <w:rFonts w:ascii="Times New Roman" w:hAnsi="Times New Roman"/>
              </w:rPr>
              <w:t xml:space="preserve"> and Parliament Decision no. 271 from 15.12.2016 on the establishment, organization and functioning of the National Complaint Settlement Agency.</w:t>
            </w:r>
          </w:p>
          <w:p w:rsidRPr="00F005BE" w:rsidR="00E32B24" w:rsidP="007009EC" w:rsidRDefault="005D0F4D" w14:paraId="7C928D45" w14:textId="3F15802D">
            <w:pPr>
              <w:pStyle w:val="ListParagraph"/>
              <w:numPr>
                <w:ilvl w:val="0"/>
                <w:numId w:val="56"/>
              </w:numPr>
              <w:spacing w:line="240" w:lineRule="auto"/>
              <w:ind w:left="425" w:hanging="357"/>
              <w:contextualSpacing w:val="0"/>
              <w:jc w:val="both"/>
              <w:rPr>
                <w:rFonts w:ascii="Times New Roman" w:hAnsi="Times New Roman"/>
              </w:rPr>
            </w:pPr>
            <w:r w:rsidRPr="00F005BE">
              <w:rPr>
                <w:rFonts w:ascii="Times New Roman" w:hAnsi="Times New Roman"/>
              </w:rPr>
              <w:t xml:space="preserve">The </w:t>
            </w:r>
            <w:r w:rsidRPr="00F005BE" w:rsidR="006A52C2">
              <w:rPr>
                <w:rFonts w:ascii="Times New Roman" w:hAnsi="Times New Roman"/>
              </w:rPr>
              <w:t>E</w:t>
            </w:r>
            <w:r w:rsidRPr="00F005BE">
              <w:rPr>
                <w:rFonts w:ascii="Times New Roman" w:hAnsi="Times New Roman"/>
              </w:rPr>
              <w:t xml:space="preserve">conomic </w:t>
            </w:r>
            <w:r w:rsidRPr="00F005BE" w:rsidR="006A52C2">
              <w:rPr>
                <w:rFonts w:ascii="Times New Roman" w:hAnsi="Times New Roman"/>
              </w:rPr>
              <w:t>O</w:t>
            </w:r>
            <w:r w:rsidRPr="00F005BE">
              <w:rPr>
                <w:rFonts w:ascii="Times New Roman" w:hAnsi="Times New Roman"/>
              </w:rPr>
              <w:t>perator</w:t>
            </w:r>
            <w:r w:rsidRPr="00F005BE" w:rsidR="006A52C2">
              <w:rPr>
                <w:rFonts w:ascii="Times New Roman" w:hAnsi="Times New Roman"/>
              </w:rPr>
              <w:t xml:space="preserve"> which has the right to complain under art. 82 of the </w:t>
            </w:r>
            <w:proofErr w:type="spellStart"/>
            <w:r w:rsidRPr="00F005BE" w:rsidR="0072645D">
              <w:rPr>
                <w:rFonts w:ascii="Times New Roman" w:hAnsi="Times New Roman"/>
              </w:rPr>
              <w:t>LPP</w:t>
            </w:r>
            <w:proofErr w:type="spellEnd"/>
            <w:r w:rsidRPr="00F005BE">
              <w:rPr>
                <w:rFonts w:ascii="Times New Roman" w:hAnsi="Times New Roman"/>
              </w:rPr>
              <w:t xml:space="preserve"> may </w:t>
            </w:r>
            <w:r w:rsidRPr="00F005BE" w:rsidR="009717C5">
              <w:rPr>
                <w:rFonts w:ascii="Times New Roman" w:hAnsi="Times New Roman"/>
              </w:rPr>
              <w:t>submit a contestation</w:t>
            </w:r>
            <w:r w:rsidRPr="00F005BE">
              <w:rPr>
                <w:rFonts w:ascii="Times New Roman" w:hAnsi="Times New Roman"/>
              </w:rPr>
              <w:t xml:space="preserve"> </w:t>
            </w:r>
            <w:r w:rsidRPr="00F005BE" w:rsidR="009717C5">
              <w:rPr>
                <w:rFonts w:ascii="Times New Roman" w:hAnsi="Times New Roman"/>
              </w:rPr>
              <w:t xml:space="preserve">to </w:t>
            </w:r>
            <w:r w:rsidRPr="00F005BE">
              <w:rPr>
                <w:rFonts w:ascii="Times New Roman" w:hAnsi="Times New Roman"/>
              </w:rPr>
              <w:t xml:space="preserve">the National Complaint Settlement Agency in view of </w:t>
            </w:r>
            <w:r w:rsidRPr="00F005BE" w:rsidR="009717C5">
              <w:rPr>
                <w:rFonts w:ascii="Times New Roman" w:hAnsi="Times New Roman"/>
              </w:rPr>
              <w:t>setting aside</w:t>
            </w:r>
            <w:r w:rsidRPr="00F005BE">
              <w:rPr>
                <w:rFonts w:ascii="Times New Roman" w:hAnsi="Times New Roman"/>
              </w:rPr>
              <w:t xml:space="preserve"> the </w:t>
            </w:r>
            <w:r w:rsidRPr="00F005BE" w:rsidR="009717C5">
              <w:rPr>
                <w:rFonts w:ascii="Times New Roman" w:hAnsi="Times New Roman"/>
              </w:rPr>
              <w:t>act</w:t>
            </w:r>
            <w:r w:rsidRPr="00F005BE">
              <w:rPr>
                <w:rFonts w:ascii="Times New Roman" w:hAnsi="Times New Roman"/>
              </w:rPr>
              <w:t xml:space="preserve"> and/or recognizing the alleged right or legitimate interest within:</w:t>
            </w:r>
          </w:p>
          <w:p w:rsidRPr="00F005BE" w:rsidR="009717C5" w:rsidP="007009EC" w:rsidRDefault="009717C5" w14:paraId="6D777888" w14:textId="69B922BB">
            <w:pPr>
              <w:pStyle w:val="ListParagraph"/>
              <w:numPr>
                <w:ilvl w:val="0"/>
                <w:numId w:val="57"/>
              </w:numPr>
              <w:spacing w:line="240" w:lineRule="auto"/>
              <w:contextualSpacing w:val="0"/>
              <w:jc w:val="both"/>
              <w:rPr>
                <w:rFonts w:ascii="Times New Roman" w:hAnsi="Times New Roman"/>
              </w:rPr>
            </w:pPr>
            <w:proofErr w:type="gramStart"/>
            <w:r w:rsidRPr="00F005BE">
              <w:rPr>
                <w:rFonts w:ascii="Times New Roman" w:hAnsi="Times New Roman"/>
              </w:rPr>
              <w:t xml:space="preserve">10 </w:t>
            </w:r>
            <w:r w:rsidRPr="00F005BE" w:rsidR="007238F0">
              <w:rPr>
                <w:rFonts w:ascii="Times New Roman" w:hAnsi="Times New Roman"/>
              </w:rPr>
              <w:t xml:space="preserve"> calendar</w:t>
            </w:r>
            <w:proofErr w:type="gramEnd"/>
            <w:r w:rsidRPr="00F005BE" w:rsidR="007238F0">
              <w:rPr>
                <w:rFonts w:ascii="Times New Roman" w:hAnsi="Times New Roman"/>
              </w:rPr>
              <w:t xml:space="preserve"> </w:t>
            </w:r>
            <w:r w:rsidRPr="00F005BE">
              <w:rPr>
                <w:rFonts w:ascii="Times New Roman" w:hAnsi="Times New Roman"/>
              </w:rPr>
              <w:t>days, starting with the day following the acknowledgment of an act of the Contracting Authority deemed illegal, i</w:t>
            </w:r>
            <w:ins w:author="Chris Smith" w:date="2021-01-16T11:07:00Z" w:id="652">
              <w:r w:rsidRPr="00F005BE" w:rsidR="000244F8">
                <w:rPr>
                  <w:rFonts w:ascii="Times New Roman" w:hAnsi="Times New Roman"/>
                </w:rPr>
                <w:t xml:space="preserve">f </w:t>
              </w:r>
            </w:ins>
            <w:del w:author="Chris Smith" w:date="2021-01-16T11:07:00Z" w:id="653">
              <w:r w:rsidRPr="00F005BE" w:rsidDel="000244F8">
                <w:rPr>
                  <w:rFonts w:ascii="Times New Roman" w:hAnsi="Times New Roman"/>
                </w:rPr>
                <w:delText xml:space="preserve">n case </w:delText>
              </w:r>
            </w:del>
            <w:r w:rsidRPr="00F005BE">
              <w:rPr>
                <w:rFonts w:ascii="Times New Roman" w:hAnsi="Times New Roman"/>
              </w:rPr>
              <w:t xml:space="preserve">the value of the Contract to be awarded is equal to or higher than the value thresholds set out under Art. 2 para. (3) of the </w:t>
            </w:r>
            <w:proofErr w:type="spellStart"/>
            <w:r w:rsidRPr="00F005BE" w:rsidR="0072645D">
              <w:rPr>
                <w:rFonts w:ascii="Times New Roman" w:hAnsi="Times New Roman"/>
              </w:rPr>
              <w:t>LPP</w:t>
            </w:r>
            <w:proofErr w:type="spellEnd"/>
            <w:r w:rsidRPr="00F005BE">
              <w:rPr>
                <w:rFonts w:ascii="Times New Roman" w:hAnsi="Times New Roman"/>
              </w:rPr>
              <w:t>;</w:t>
            </w:r>
          </w:p>
          <w:p w:rsidRPr="00F005BE" w:rsidR="009717C5" w:rsidP="007009EC" w:rsidRDefault="00B41B6F" w14:paraId="4ADC8CFA" w14:textId="7E764D40">
            <w:pPr>
              <w:pStyle w:val="ListParagraph"/>
              <w:numPr>
                <w:ilvl w:val="0"/>
                <w:numId w:val="57"/>
              </w:numPr>
              <w:spacing w:line="240" w:lineRule="auto"/>
              <w:contextualSpacing w:val="0"/>
              <w:jc w:val="both"/>
              <w:rPr>
                <w:rFonts w:ascii="Times New Roman" w:hAnsi="Times New Roman"/>
              </w:rPr>
            </w:pPr>
            <w:r w:rsidRPr="00F005BE">
              <w:rPr>
                <w:rFonts w:ascii="Times New Roman" w:hAnsi="Times New Roman"/>
              </w:rPr>
              <w:t xml:space="preserve">5 </w:t>
            </w:r>
            <w:r w:rsidRPr="00F005BE" w:rsidR="007238F0">
              <w:rPr>
                <w:rFonts w:ascii="Times New Roman" w:hAnsi="Times New Roman"/>
              </w:rPr>
              <w:t xml:space="preserve">calendar </w:t>
            </w:r>
            <w:r w:rsidRPr="00F005BE">
              <w:rPr>
                <w:rFonts w:ascii="Times New Roman" w:hAnsi="Times New Roman"/>
              </w:rPr>
              <w:t xml:space="preserve">days, starting with the day following the acknowledgment of an act of the </w:t>
            </w:r>
            <w:r w:rsidRPr="00F005BE" w:rsidR="001A0A45">
              <w:rPr>
                <w:rFonts w:ascii="Times New Roman" w:hAnsi="Times New Roman"/>
              </w:rPr>
              <w:t xml:space="preserve">Contracting Authority </w:t>
            </w:r>
            <w:r w:rsidRPr="00F005BE">
              <w:rPr>
                <w:rFonts w:ascii="Times New Roman" w:hAnsi="Times New Roman"/>
              </w:rPr>
              <w:t>deemed illegal, i</w:t>
            </w:r>
            <w:ins w:author="Chris Smith" w:date="2021-01-16T11:08:00Z" w:id="654">
              <w:r w:rsidRPr="00F005BE" w:rsidR="000244F8">
                <w:rPr>
                  <w:rFonts w:ascii="Times New Roman" w:hAnsi="Times New Roman"/>
                </w:rPr>
                <w:t>f</w:t>
              </w:r>
            </w:ins>
            <w:del w:author="Chris Smith" w:date="2021-01-16T11:08:00Z" w:id="655">
              <w:r w:rsidRPr="00F005BE" w:rsidDel="000244F8">
                <w:rPr>
                  <w:rFonts w:ascii="Times New Roman" w:hAnsi="Times New Roman"/>
                </w:rPr>
                <w:delText>n case</w:delText>
              </w:r>
            </w:del>
            <w:r w:rsidRPr="00F005BE">
              <w:rPr>
                <w:rFonts w:ascii="Times New Roman" w:hAnsi="Times New Roman"/>
              </w:rPr>
              <w:t xml:space="preserve"> the value of the contract </w:t>
            </w:r>
            <w:r w:rsidRPr="00F005BE">
              <w:rPr>
                <w:rFonts w:ascii="Times New Roman" w:hAnsi="Times New Roman"/>
              </w:rPr>
              <w:lastRenderedPageBreak/>
              <w:t xml:space="preserve">to be awarded is smaller than the value thresholds set out under Art. 2 para. (3) of the </w:t>
            </w:r>
            <w:proofErr w:type="spellStart"/>
            <w:r w:rsidRPr="00F005BE" w:rsidR="0072645D">
              <w:rPr>
                <w:rFonts w:ascii="Times New Roman" w:hAnsi="Times New Roman"/>
              </w:rPr>
              <w:t>LPP</w:t>
            </w:r>
            <w:proofErr w:type="spellEnd"/>
            <w:r w:rsidRPr="00F005BE">
              <w:rPr>
                <w:rFonts w:ascii="Times New Roman" w:hAnsi="Times New Roman"/>
              </w:rPr>
              <w:t>;</w:t>
            </w:r>
          </w:p>
          <w:p w:rsidRPr="00F005BE" w:rsidR="009F46A2" w:rsidP="007009EC" w:rsidRDefault="009F46A2" w14:paraId="0468F12F" w14:textId="691F4332">
            <w:pPr>
              <w:pStyle w:val="ListParagraph"/>
              <w:numPr>
                <w:ilvl w:val="0"/>
                <w:numId w:val="56"/>
              </w:numPr>
              <w:spacing w:line="240" w:lineRule="auto"/>
              <w:ind w:left="425" w:hanging="357"/>
              <w:contextualSpacing w:val="0"/>
              <w:jc w:val="both"/>
              <w:rPr>
                <w:rFonts w:ascii="Times New Roman" w:hAnsi="Times New Roman"/>
              </w:rPr>
            </w:pPr>
            <w:bookmarkStart w:name="_Ref62626825" w:id="656"/>
            <w:r w:rsidRPr="00F005BE">
              <w:rPr>
                <w:rFonts w:ascii="Times New Roman" w:hAnsi="Times New Roman"/>
              </w:rPr>
              <w:t>In any case, the contestation concerning the contract notice or tender documents shall be submitted b</w:t>
            </w:r>
            <w:r w:rsidRPr="00F005BE" w:rsidR="00BB1B33">
              <w:rPr>
                <w:rFonts w:ascii="Times New Roman" w:hAnsi="Times New Roman"/>
              </w:rPr>
              <w:t>efore</w:t>
            </w:r>
            <w:r w:rsidRPr="00F005BE">
              <w:rPr>
                <w:rFonts w:ascii="Times New Roman" w:hAnsi="Times New Roman"/>
              </w:rPr>
              <w:t xml:space="preserve"> the deadline for submission of tenders.</w:t>
            </w:r>
            <w:bookmarkEnd w:id="656"/>
          </w:p>
          <w:p w:rsidRPr="00F005BE" w:rsidR="009F46A2" w:rsidP="007009EC" w:rsidRDefault="00B4354A" w14:paraId="13EE1EDC" w14:textId="40E979AC">
            <w:pPr>
              <w:pStyle w:val="ListParagraph"/>
              <w:numPr>
                <w:ilvl w:val="0"/>
                <w:numId w:val="56"/>
              </w:numPr>
              <w:spacing w:line="240" w:lineRule="auto"/>
              <w:ind w:left="425" w:hanging="357"/>
              <w:contextualSpacing w:val="0"/>
              <w:jc w:val="both"/>
              <w:rPr>
                <w:rFonts w:ascii="Times New Roman" w:hAnsi="Times New Roman"/>
              </w:rPr>
            </w:pPr>
            <w:r w:rsidRPr="00F005BE">
              <w:rPr>
                <w:rFonts w:ascii="Times New Roman" w:hAnsi="Times New Roman"/>
              </w:rPr>
              <w:t xml:space="preserve">In case that the </w:t>
            </w:r>
            <w:r w:rsidRPr="00F005BE" w:rsidR="00BF5AAE">
              <w:rPr>
                <w:rFonts w:ascii="Times New Roman" w:hAnsi="Times New Roman"/>
              </w:rPr>
              <w:t>contestation</w:t>
            </w:r>
            <w:r w:rsidRPr="00F005BE">
              <w:rPr>
                <w:rFonts w:ascii="Times New Roman" w:hAnsi="Times New Roman"/>
              </w:rPr>
              <w:t xml:space="preserve"> referred to </w:t>
            </w:r>
            <w:r w:rsidRPr="00F005BE" w:rsidR="00E01716">
              <w:rPr>
                <w:rFonts w:ascii="Times New Roman" w:hAnsi="Times New Roman"/>
              </w:rPr>
              <w:t xml:space="preserve">in </w:t>
            </w:r>
            <w:r w:rsidRPr="00F005BE" w:rsidR="00E01716">
              <w:rPr>
                <w:rFonts w:ascii="Times New Roman" w:hAnsi="Times New Roman"/>
                <w:highlight w:val="yellow"/>
              </w:rPr>
              <w:t xml:space="preserve">ITT </w:t>
            </w:r>
            <w:r w:rsidRPr="00F005BE" w:rsidR="00DA4920">
              <w:rPr>
                <w:rFonts w:ascii="Times New Roman" w:hAnsi="Times New Roman"/>
                <w:highlight w:val="yellow"/>
              </w:rPr>
              <w:fldChar w:fldCharType="begin"/>
            </w:r>
            <w:r w:rsidRPr="00F005BE" w:rsidR="00DA4920">
              <w:rPr>
                <w:rFonts w:ascii="Times New Roman" w:hAnsi="Times New Roman"/>
                <w:highlight w:val="yellow"/>
              </w:rPr>
              <w:instrText xml:space="preserve"> REF _Ref62626825 \r \h </w:instrText>
            </w:r>
            <w:r w:rsidRPr="00F005BE" w:rsidR="00DA4920">
              <w:rPr>
                <w:rFonts w:ascii="Times New Roman" w:hAnsi="Times New Roman"/>
                <w:highlight w:val="yellow"/>
              </w:rPr>
            </w:r>
            <w:r w:rsidRPr="00F005BE" w:rsidR="00DA4920">
              <w:rPr>
                <w:rFonts w:ascii="Times New Roman" w:hAnsi="Times New Roman"/>
                <w:highlight w:val="yellow"/>
              </w:rPr>
              <w:fldChar w:fldCharType="separate"/>
            </w:r>
            <w:r w:rsidRPr="00F005BE" w:rsidR="00DA4920">
              <w:rPr>
                <w:rFonts w:ascii="Times New Roman" w:hAnsi="Times New Roman"/>
                <w:highlight w:val="yellow"/>
              </w:rPr>
              <w:t>41.3</w:t>
            </w:r>
            <w:r w:rsidRPr="00F005BE" w:rsidR="00DA4920">
              <w:rPr>
                <w:rFonts w:ascii="Times New Roman" w:hAnsi="Times New Roman"/>
                <w:highlight w:val="yellow"/>
              </w:rPr>
              <w:fldChar w:fldCharType="end"/>
            </w:r>
            <w:r w:rsidRPr="00F005BE">
              <w:rPr>
                <w:rFonts w:ascii="Times New Roman" w:hAnsi="Times New Roman"/>
              </w:rPr>
              <w:t xml:space="preserve"> </w:t>
            </w:r>
            <w:r w:rsidRPr="00F005BE" w:rsidR="00BF5AAE">
              <w:rPr>
                <w:rFonts w:ascii="Times New Roman" w:hAnsi="Times New Roman"/>
              </w:rPr>
              <w:t>concerns</w:t>
            </w:r>
            <w:r w:rsidRPr="00F005BE">
              <w:rPr>
                <w:rFonts w:ascii="Times New Roman" w:hAnsi="Times New Roman"/>
              </w:rPr>
              <w:t xml:space="preserve"> documents published in electronic format</w:t>
            </w:r>
            <w:r w:rsidRPr="00F005BE" w:rsidR="00BF5AAE">
              <w:rPr>
                <w:rFonts w:ascii="Times New Roman" w:hAnsi="Times New Roman"/>
              </w:rPr>
              <w:t xml:space="preserve"> on </w:t>
            </w:r>
            <w:hyperlink w:history="1" r:id="rId18">
              <w:r w:rsidRPr="00F005BE" w:rsidR="00BF5AAE">
                <w:rPr>
                  <w:rStyle w:val="Hyperlink"/>
                  <w:rFonts w:ascii="Times New Roman" w:hAnsi="Times New Roman"/>
                </w:rPr>
                <w:t>https://mtender.gov.md/</w:t>
              </w:r>
            </w:hyperlink>
            <w:r w:rsidRPr="00F005BE">
              <w:rPr>
                <w:rFonts w:ascii="Times New Roman" w:hAnsi="Times New Roman"/>
              </w:rPr>
              <w:t xml:space="preserve">, the acknowledgment date shall be </w:t>
            </w:r>
            <w:r w:rsidRPr="00F005BE" w:rsidR="00BF5AAE">
              <w:rPr>
                <w:rFonts w:ascii="Times New Roman" w:hAnsi="Times New Roman"/>
              </w:rPr>
              <w:t>the</w:t>
            </w:r>
            <w:r w:rsidRPr="00F005BE">
              <w:rPr>
                <w:rFonts w:ascii="Times New Roman" w:hAnsi="Times New Roman"/>
              </w:rPr>
              <w:t xml:space="preserve"> </w:t>
            </w:r>
            <w:commentRangeStart w:id="657"/>
            <w:commentRangeStart w:id="658"/>
            <w:r w:rsidRPr="00F005BE">
              <w:rPr>
                <w:rFonts w:ascii="Times New Roman" w:hAnsi="Times New Roman"/>
              </w:rPr>
              <w:t>publication date</w:t>
            </w:r>
            <w:r w:rsidRPr="00F005BE" w:rsidR="00DA4920">
              <w:rPr>
                <w:rFonts w:ascii="Times New Roman" w:hAnsi="Times New Roman"/>
              </w:rPr>
              <w:t xml:space="preserve"> of the contract notice and tender documents</w:t>
            </w:r>
            <w:r w:rsidRPr="00F005BE" w:rsidR="00F13B0D">
              <w:rPr>
                <w:rFonts w:ascii="Times New Roman" w:hAnsi="Times New Roman"/>
              </w:rPr>
              <w:t xml:space="preserve"> on the </w:t>
            </w:r>
            <w:proofErr w:type="spellStart"/>
            <w:r w:rsidRPr="00F005BE" w:rsidR="00F13B0D">
              <w:rPr>
                <w:rFonts w:ascii="Times New Roman" w:hAnsi="Times New Roman"/>
              </w:rPr>
              <w:t>MTender</w:t>
            </w:r>
            <w:proofErr w:type="spellEnd"/>
            <w:r w:rsidRPr="00F005BE" w:rsidR="00F13B0D">
              <w:rPr>
                <w:rFonts w:ascii="Times New Roman" w:hAnsi="Times New Roman"/>
              </w:rPr>
              <w:t xml:space="preserve"> System</w:t>
            </w:r>
            <w:r w:rsidRPr="00F005BE" w:rsidR="00BF5AAE">
              <w:rPr>
                <w:rFonts w:ascii="Times New Roman" w:hAnsi="Times New Roman"/>
              </w:rPr>
              <w:t>.</w:t>
            </w:r>
            <w:commentRangeEnd w:id="657"/>
            <w:r w:rsidRPr="00F005BE" w:rsidR="00AA02B5">
              <w:rPr>
                <w:rStyle w:val="CommentReference"/>
                <w:rFonts w:ascii="Times New Roman" w:hAnsi="Times New Roman" w:eastAsia="Times New Roman"/>
                <w:sz w:val="22"/>
                <w:rPrChange w:author="Chris Smith" w:date="2021-01-16T13:55:00Z" w:id="659">
                  <w:rPr>
                    <w:rStyle w:val="CommentReference"/>
                    <w:rFonts w:ascii="Times New Roman" w:hAnsi="Times New Roman" w:eastAsia="Times New Roman"/>
                    <w:szCs w:val="24"/>
                    <w:lang w:val="en-US"/>
                  </w:rPr>
                </w:rPrChange>
              </w:rPr>
              <w:commentReference w:id="657"/>
            </w:r>
            <w:commentRangeEnd w:id="658"/>
            <w:r w:rsidRPr="00F005BE" w:rsidR="00632090">
              <w:rPr>
                <w:rStyle w:val="CommentReference"/>
                <w:rFonts w:ascii="Times New Roman" w:hAnsi="Times New Roman" w:eastAsia="Times New Roman"/>
                <w:szCs w:val="24"/>
              </w:rPr>
              <w:commentReference w:id="658"/>
            </w:r>
          </w:p>
          <w:p w:rsidRPr="00F005BE" w:rsidR="003571FC" w:rsidP="007009EC" w:rsidRDefault="00F819CD" w14:paraId="13663E60" w14:textId="038C0270">
            <w:pPr>
              <w:pStyle w:val="ListParagraph"/>
              <w:numPr>
                <w:ilvl w:val="0"/>
                <w:numId w:val="56"/>
              </w:numPr>
              <w:spacing w:line="240" w:lineRule="auto"/>
              <w:ind w:left="425" w:hanging="357"/>
              <w:contextualSpacing w:val="0"/>
              <w:jc w:val="both"/>
              <w:rPr>
                <w:rFonts w:ascii="Times New Roman" w:hAnsi="Times New Roman"/>
              </w:rPr>
            </w:pPr>
            <w:r w:rsidRPr="00F005BE">
              <w:rPr>
                <w:rFonts w:ascii="Times New Roman" w:hAnsi="Times New Roman"/>
              </w:rPr>
              <w:t xml:space="preserve">The contestation form can be found on </w:t>
            </w:r>
            <w:r w:rsidRPr="00F005BE" w:rsidR="00D271FD">
              <w:rPr>
                <w:rFonts w:ascii="Times New Roman" w:hAnsi="Times New Roman"/>
              </w:rPr>
              <w:t xml:space="preserve">the </w:t>
            </w:r>
            <w:r w:rsidRPr="00F005BE" w:rsidR="00EC0B85">
              <w:rPr>
                <w:rFonts w:ascii="Times New Roman" w:hAnsi="Times New Roman"/>
              </w:rPr>
              <w:t xml:space="preserve">National Complaint Settlement Agency website </w:t>
            </w:r>
            <w:hyperlink w:history="1" r:id="rId19">
              <w:r w:rsidRPr="00F005BE" w:rsidR="006D5037">
                <w:rPr>
                  <w:rStyle w:val="Hyperlink"/>
                  <w:rFonts w:ascii="Times New Roman" w:hAnsi="Times New Roman"/>
                </w:rPr>
                <w:t>https://ansc.md/</w:t>
              </w:r>
            </w:hyperlink>
            <w:r w:rsidRPr="00F005BE" w:rsidR="00EC0B85">
              <w:rPr>
                <w:rFonts w:ascii="Times New Roman" w:hAnsi="Times New Roman"/>
              </w:rPr>
              <w:t>.</w:t>
            </w:r>
          </w:p>
          <w:p w:rsidRPr="00F005BE" w:rsidR="006D5037" w:rsidP="007009EC" w:rsidRDefault="006D5037" w14:paraId="76099B6E" w14:textId="08C13705">
            <w:pPr>
              <w:pStyle w:val="ListParagraph"/>
              <w:numPr>
                <w:ilvl w:val="0"/>
                <w:numId w:val="56"/>
              </w:numPr>
              <w:spacing w:line="240" w:lineRule="auto"/>
              <w:ind w:left="425" w:hanging="357"/>
              <w:contextualSpacing w:val="0"/>
              <w:jc w:val="both"/>
              <w:rPr>
                <w:rFonts w:ascii="Times New Roman" w:hAnsi="Times New Roman"/>
              </w:rPr>
            </w:pPr>
            <w:r w:rsidRPr="00F005BE">
              <w:rPr>
                <w:rFonts w:ascii="Times New Roman" w:hAnsi="Times New Roman"/>
              </w:rPr>
              <w:t>When a contestation is submitted to the National Complaint Settlement Agency</w:t>
            </w:r>
            <w:r w:rsidRPr="00F005BE" w:rsidR="00677907">
              <w:rPr>
                <w:rFonts w:ascii="Times New Roman" w:hAnsi="Times New Roman"/>
              </w:rPr>
              <w:t xml:space="preserve"> this is reflected on </w:t>
            </w:r>
            <w:hyperlink w:history="1" r:id="rId20">
              <w:r w:rsidRPr="00F005BE" w:rsidR="00677907">
                <w:rPr>
                  <w:rStyle w:val="Hyperlink"/>
                  <w:rFonts w:ascii="Times New Roman" w:hAnsi="Times New Roman"/>
                </w:rPr>
                <w:t>https://mtender.gov.md/</w:t>
              </w:r>
            </w:hyperlink>
            <w:r w:rsidRPr="00F005BE" w:rsidR="00677907">
              <w:rPr>
                <w:rStyle w:val="Hyperlink"/>
                <w:rFonts w:ascii="Times New Roman" w:hAnsi="Times New Roman"/>
              </w:rPr>
              <w:t xml:space="preserve"> </w:t>
            </w:r>
            <w:r w:rsidRPr="00F005BE" w:rsidR="003329E6">
              <w:rPr>
                <w:rFonts w:ascii="Times New Roman" w:hAnsi="Times New Roman"/>
              </w:rPr>
              <w:t xml:space="preserve">in the </w:t>
            </w:r>
            <w:r w:rsidRPr="00F005BE" w:rsidR="00C01949">
              <w:rPr>
                <w:rFonts w:ascii="Times New Roman" w:hAnsi="Times New Roman"/>
              </w:rPr>
              <w:t>procurement procedure profile.</w:t>
            </w:r>
            <w:r w:rsidRPr="00F005BE" w:rsidR="00012D18">
              <w:rPr>
                <w:rFonts w:ascii="Times New Roman" w:hAnsi="Times New Roman"/>
              </w:rPr>
              <w:t xml:space="preserve"> </w:t>
            </w:r>
            <w:r w:rsidRPr="00F005BE" w:rsidR="003024E3">
              <w:rPr>
                <w:rFonts w:ascii="Times New Roman" w:hAnsi="Times New Roman"/>
              </w:rPr>
              <w:t xml:space="preserve">The Decision of the National Complaint Settlement Agency is also reflected on </w:t>
            </w:r>
            <w:hyperlink w:history="1" r:id="rId21">
              <w:r w:rsidRPr="00F005BE" w:rsidR="003024E3">
                <w:rPr>
                  <w:rStyle w:val="Hyperlink"/>
                  <w:rFonts w:ascii="Times New Roman" w:hAnsi="Times New Roman"/>
                </w:rPr>
                <w:t>https://mtender.gov.md/</w:t>
              </w:r>
            </w:hyperlink>
            <w:r w:rsidRPr="00F005BE" w:rsidR="003024E3">
              <w:rPr>
                <w:rStyle w:val="Hyperlink"/>
                <w:rFonts w:ascii="Times New Roman" w:hAnsi="Times New Roman"/>
              </w:rPr>
              <w:t xml:space="preserve"> </w:t>
            </w:r>
            <w:r w:rsidRPr="00F005BE" w:rsidR="003024E3">
              <w:rPr>
                <w:rFonts w:ascii="Times New Roman" w:hAnsi="Times New Roman"/>
              </w:rPr>
              <w:t xml:space="preserve">in the </w:t>
            </w:r>
            <w:commentRangeStart w:id="660"/>
            <w:commentRangeStart w:id="661"/>
            <w:r w:rsidRPr="00F005BE" w:rsidR="003024E3">
              <w:rPr>
                <w:rFonts w:ascii="Times New Roman" w:hAnsi="Times New Roman"/>
              </w:rPr>
              <w:t>procurement procedure profile.</w:t>
            </w:r>
            <w:commentRangeEnd w:id="660"/>
            <w:r w:rsidRPr="00F005BE" w:rsidR="00AA02B5">
              <w:rPr>
                <w:rStyle w:val="CommentReference"/>
                <w:rFonts w:ascii="Times New Roman" w:hAnsi="Times New Roman" w:eastAsia="Times New Roman"/>
                <w:sz w:val="22"/>
                <w:rPrChange w:author="Chris Smith" w:date="2021-01-16T13:55:00Z" w:id="662">
                  <w:rPr>
                    <w:rStyle w:val="CommentReference"/>
                    <w:rFonts w:ascii="Times New Roman" w:hAnsi="Times New Roman" w:eastAsia="Times New Roman"/>
                    <w:szCs w:val="24"/>
                    <w:lang w:val="en-US"/>
                  </w:rPr>
                </w:rPrChange>
              </w:rPr>
              <w:commentReference w:id="660"/>
            </w:r>
            <w:commentRangeEnd w:id="661"/>
            <w:r w:rsidRPr="00F005BE" w:rsidR="00632090">
              <w:rPr>
                <w:rStyle w:val="CommentReference"/>
                <w:rFonts w:ascii="Times New Roman" w:hAnsi="Times New Roman" w:eastAsia="Times New Roman"/>
                <w:szCs w:val="24"/>
              </w:rPr>
              <w:commentReference w:id="661"/>
            </w:r>
          </w:p>
        </w:tc>
      </w:tr>
      <w:bookmarkEnd w:id="36"/>
    </w:tbl>
    <w:p w:rsidRPr="00F005BE" w:rsidR="00AC3885" w:rsidP="00507965" w:rsidRDefault="00AC3885" w14:paraId="3F057DC3" w14:textId="77777777">
      <w:pPr>
        <w:spacing w:after="200"/>
        <w:rPr>
          <w:sz w:val="22"/>
          <w:szCs w:val="22"/>
          <w:highlight w:val="yellow"/>
        </w:rPr>
      </w:pPr>
    </w:p>
    <w:p w:rsidRPr="00F005BE" w:rsidR="00AC3885" w:rsidP="00507965" w:rsidRDefault="00AC3885" w14:paraId="50B67203" w14:textId="77777777">
      <w:pPr>
        <w:rPr>
          <w:sz w:val="22"/>
          <w:szCs w:val="22"/>
          <w:highlight w:val="yellow"/>
        </w:rPr>
      </w:pPr>
    </w:p>
    <w:p w:rsidRPr="00F005BE" w:rsidR="00DE3E5B" w:rsidP="00507965" w:rsidRDefault="00DE3E5B" w14:paraId="0240C492" w14:textId="77777777">
      <w:pPr>
        <w:rPr>
          <w:sz w:val="22"/>
          <w:szCs w:val="22"/>
          <w:highlight w:val="yellow"/>
        </w:rPr>
        <w:sectPr w:rsidRPr="00F005BE" w:rsidR="00DE3E5B" w:rsidSect="0045657D">
          <w:headerReference w:type="even" r:id="rId22"/>
          <w:headerReference w:type="default" r:id="rId23"/>
          <w:headerReference w:type="first" r:id="rId24"/>
          <w:pgSz w:w="11906" w:h="16838" w:orient="portrait" w:code="9"/>
          <w:pgMar w:top="720" w:right="1134" w:bottom="720" w:left="1134" w:header="567" w:footer="680" w:gutter="0"/>
          <w:pgNumType w:start="1"/>
          <w:cols w:space="720"/>
          <w:docGrid w:linePitch="326"/>
        </w:sectPr>
      </w:pPr>
    </w:p>
    <w:p w:rsidRPr="00F005BE" w:rsidR="00D2464B" w:rsidP="00507965" w:rsidRDefault="00D2464B" w14:paraId="09C1C299" w14:textId="77777777">
      <w:pPr>
        <w:ind w:left="180"/>
        <w:rPr>
          <w:sz w:val="22"/>
          <w:szCs w:val="22"/>
        </w:rPr>
      </w:pPr>
    </w:p>
    <w:p w:rsidRPr="00F005BE" w:rsidR="004143D6" w:rsidP="00507965" w:rsidRDefault="00DE3E5B" w14:paraId="2C3668A9" w14:textId="263CCE0E">
      <w:pPr>
        <w:pStyle w:val="Subtitle"/>
        <w:ind w:left="-108"/>
        <w:outlineLvl w:val="0"/>
        <w:rPr>
          <w:sz w:val="22"/>
          <w:szCs w:val="22"/>
        </w:rPr>
      </w:pPr>
      <w:bookmarkStart w:name="_Toc477944898" w:id="664"/>
      <w:bookmarkStart w:name="_Toc477945125" w:id="665"/>
      <w:bookmarkStart w:name="_Toc477954096" w:id="666"/>
      <w:bookmarkStart w:name="_Toc477957010" w:id="667"/>
      <w:bookmarkStart w:name="_Toc477958156" w:id="668"/>
      <w:bookmarkStart w:name="_Toc478313334" w:id="669"/>
      <w:bookmarkStart w:name="_Toc479072080" w:id="670"/>
      <w:bookmarkStart w:name="_Toc479661469" w:id="671"/>
      <w:bookmarkStart w:name="_Toc480362485" w:id="672"/>
      <w:bookmarkStart w:name="_Toc525752440" w:id="673"/>
      <w:bookmarkStart w:name="_Toc31977608" w:id="674"/>
      <w:bookmarkStart w:name="_Toc477698418" w:id="675"/>
      <w:bookmarkStart w:name="_Toc477705852" w:id="676"/>
      <w:bookmarkStart w:name="_Toc477706130" w:id="677"/>
      <w:bookmarkStart w:name="_Toc477706639" w:id="678"/>
      <w:bookmarkStart w:name="_Toc477706652" w:id="679"/>
      <w:bookmarkStart w:name="_Toc477708876" w:id="680"/>
      <w:bookmarkStart w:name="_Toc64785792" w:id="681"/>
      <w:r w:rsidRPr="00F005BE">
        <w:rPr>
          <w:sz w:val="22"/>
          <w:szCs w:val="22"/>
        </w:rPr>
        <w:t>Section II: Tender Data Sheet</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tbl>
      <w:tblPr>
        <w:tblStyle w:val="TableGrid"/>
        <w:tblW w:w="0" w:type="auto"/>
        <w:tblLook w:val="04A0" w:firstRow="1" w:lastRow="0" w:firstColumn="1" w:lastColumn="0" w:noHBand="0" w:noVBand="1"/>
      </w:tblPr>
      <w:tblGrid>
        <w:gridCol w:w="9628"/>
      </w:tblGrid>
      <w:tr w:rsidRPr="00F005BE" w:rsidR="004F2507" w:rsidTr="004F2507" w14:paraId="35981E8E" w14:textId="77777777">
        <w:tc>
          <w:tcPr>
            <w:tcW w:w="9628" w:type="dxa"/>
          </w:tcPr>
          <w:p w:rsidRPr="00F005BE" w:rsidR="004F2507" w:rsidP="004F2507" w:rsidRDefault="004F2507" w14:paraId="5C2F49F2" w14:textId="03D6E172">
            <w:pPr>
              <w:rPr>
                <w:b/>
                <w:sz w:val="22"/>
                <w:szCs w:val="22"/>
              </w:rPr>
            </w:pPr>
            <w:r w:rsidRPr="00F005BE">
              <w:rPr>
                <w:rFonts w:eastAsia="Arial Unicode MS"/>
                <w:b/>
                <w:sz w:val="22"/>
                <w:szCs w:val="22"/>
              </w:rPr>
              <w:t xml:space="preserve">This Section is to be </w:t>
            </w:r>
            <w:proofErr w:type="gramStart"/>
            <w:r w:rsidRPr="00F005BE" w:rsidR="00E01716">
              <w:rPr>
                <w:rFonts w:eastAsia="Arial Unicode MS"/>
                <w:b/>
                <w:sz w:val="22"/>
                <w:szCs w:val="22"/>
              </w:rPr>
              <w:t xml:space="preserve">completed </w:t>
            </w:r>
            <w:r w:rsidRPr="00F005BE">
              <w:rPr>
                <w:rFonts w:eastAsia="Arial Unicode MS"/>
                <w:b/>
                <w:sz w:val="22"/>
                <w:szCs w:val="22"/>
              </w:rPr>
              <w:t xml:space="preserve"> by</w:t>
            </w:r>
            <w:proofErr w:type="gramEnd"/>
            <w:r w:rsidRPr="00F005BE">
              <w:rPr>
                <w:rFonts w:eastAsia="Arial Unicode MS"/>
                <w:b/>
                <w:sz w:val="22"/>
                <w:szCs w:val="22"/>
              </w:rPr>
              <w:t xml:space="preserve"> the Contracting Authority. This Section is intended to supplement Section I. In the event of a discrepancy with the provisions from Section I, this Section shall prevail.</w:t>
            </w:r>
          </w:p>
          <w:p w:rsidRPr="00F005BE" w:rsidR="004F2507" w:rsidP="004F2507" w:rsidRDefault="004F2507" w14:paraId="1D34B02B" w14:textId="77777777">
            <w:pPr>
              <w:rPr>
                <w:b/>
                <w:sz w:val="22"/>
                <w:szCs w:val="22"/>
              </w:rPr>
            </w:pPr>
            <w:r w:rsidRPr="00F005BE">
              <w:rPr>
                <w:b/>
                <w:sz w:val="22"/>
                <w:szCs w:val="22"/>
              </w:rPr>
              <w:t xml:space="preserve">Section II, Tender Data Sheet, provides the specific information in relation to corresponding paragraphs in Section I, Instructions to Tenderers, and must be prepared by the Contracting Authority for each specific tender. </w:t>
            </w:r>
          </w:p>
          <w:p w:rsidRPr="00F005BE" w:rsidR="004F2507" w:rsidP="004F2507" w:rsidRDefault="004F2507" w14:paraId="095720A4" w14:textId="77777777">
            <w:pPr>
              <w:spacing w:before="120"/>
              <w:rPr>
                <w:b/>
                <w:sz w:val="22"/>
                <w:szCs w:val="22"/>
              </w:rPr>
            </w:pPr>
            <w:r w:rsidRPr="00F005BE">
              <w:rPr>
                <w:b/>
                <w:sz w:val="22"/>
                <w:szCs w:val="22"/>
              </w:rPr>
              <w:t xml:space="preserve">The Contracting Authority should specify in the Tender Data Sheet information and requirements specific to the tender, the procurement process, the applicable rules </w:t>
            </w:r>
            <w:r w:rsidRPr="00F005BE">
              <w:rPr>
                <w:b/>
                <w:bCs/>
                <w:sz w:val="22"/>
                <w:szCs w:val="22"/>
              </w:rPr>
              <w:t xml:space="preserve">regarding the evaluation of tenders and qualification of the Economic Operators </w:t>
            </w:r>
            <w:r w:rsidRPr="00F005BE">
              <w:rPr>
                <w:b/>
                <w:sz w:val="22"/>
                <w:szCs w:val="22"/>
              </w:rPr>
              <w:t xml:space="preserve">that will apply to the tenders. </w:t>
            </w:r>
          </w:p>
          <w:p w:rsidRPr="00F005BE" w:rsidR="004F2507" w:rsidP="004F2507" w:rsidRDefault="004F2507" w14:paraId="6E8BDDD6" w14:textId="77777777">
            <w:pPr>
              <w:spacing w:before="120"/>
              <w:rPr>
                <w:b/>
                <w:sz w:val="22"/>
                <w:szCs w:val="22"/>
              </w:rPr>
            </w:pPr>
            <w:r w:rsidRPr="00F005BE">
              <w:rPr>
                <w:b/>
                <w:sz w:val="22"/>
                <w:szCs w:val="22"/>
              </w:rPr>
              <w:t>In preparing Section II, Tender Data Sheet, the following aspects should be verified:</w:t>
            </w:r>
          </w:p>
          <w:p w:rsidRPr="00F005BE" w:rsidR="004F2507" w:rsidP="007009EC" w:rsidRDefault="004F2507" w14:paraId="06CA45AB" w14:textId="77777777">
            <w:pPr>
              <w:numPr>
                <w:ilvl w:val="2"/>
                <w:numId w:val="87"/>
              </w:numPr>
              <w:tabs>
                <w:tab w:val="clear" w:pos="864"/>
              </w:tabs>
              <w:spacing w:before="120" w:after="120"/>
              <w:ind w:left="567" w:hanging="567"/>
              <w:rPr>
                <w:b/>
                <w:sz w:val="22"/>
                <w:szCs w:val="22"/>
              </w:rPr>
            </w:pPr>
            <w:r w:rsidRPr="00F005BE">
              <w:rPr>
                <w:b/>
                <w:sz w:val="22"/>
                <w:szCs w:val="22"/>
              </w:rPr>
              <w:t>information that specifies and complements provisions of Section I, Instructions to Tenderers, must be incorporated;</w:t>
            </w:r>
          </w:p>
          <w:p w:rsidRPr="00F005BE" w:rsidR="004F2507" w:rsidP="007009EC" w:rsidRDefault="004F2507" w14:paraId="18DF6C64" w14:textId="77777777">
            <w:pPr>
              <w:numPr>
                <w:ilvl w:val="2"/>
                <w:numId w:val="87"/>
              </w:numPr>
              <w:tabs>
                <w:tab w:val="clear" w:pos="864"/>
              </w:tabs>
              <w:spacing w:before="120"/>
              <w:ind w:left="567" w:hanging="567"/>
              <w:rPr>
                <w:b/>
                <w:sz w:val="22"/>
                <w:szCs w:val="22"/>
              </w:rPr>
            </w:pPr>
            <w:r w:rsidRPr="00F005BE">
              <w:rPr>
                <w:b/>
                <w:sz w:val="22"/>
                <w:szCs w:val="22"/>
              </w:rPr>
              <w:t>amendments and/or supplements, if any, to provisions of Section I, Instructions to Tenderers, as necessitated by the circumstances of the specific procurement, must also be incorporated</w:t>
            </w:r>
          </w:p>
          <w:p w:rsidRPr="00F005BE" w:rsidR="00AA02B5" w:rsidP="004F2507" w:rsidRDefault="00AA02B5" w14:paraId="352B65B7" w14:textId="77777777">
            <w:pPr>
              <w:rPr>
                <w:ins w:author="Chris Smith" w:date="2021-01-16T11:10:00Z" w:id="682"/>
                <w:b/>
                <w:bCs/>
                <w:sz w:val="22"/>
                <w:szCs w:val="22"/>
              </w:rPr>
            </w:pPr>
          </w:p>
          <w:p w:rsidRPr="00F005BE" w:rsidR="004F2507" w:rsidP="004F2507" w:rsidRDefault="004F2507" w14:paraId="4E4E05CE" w14:textId="141999BB">
            <w:pPr>
              <w:rPr>
                <w:b/>
                <w:bCs/>
                <w:sz w:val="22"/>
                <w:szCs w:val="22"/>
              </w:rPr>
            </w:pPr>
            <w:r w:rsidRPr="00F005BE">
              <w:rPr>
                <w:b/>
                <w:bCs/>
                <w:sz w:val="22"/>
                <w:szCs w:val="22"/>
              </w:rPr>
              <w:t xml:space="preserve">Where </w:t>
            </w:r>
            <w:r w:rsidRPr="00F005BE" w:rsidR="00192652">
              <w:rPr>
                <w:b/>
                <w:bCs/>
                <w:sz w:val="22"/>
                <w:szCs w:val="22"/>
              </w:rPr>
              <w:t>Tenderer</w:t>
            </w:r>
            <w:del w:author="Chris Smith" w:date="2021-01-16T11:10:00Z" w:id="683">
              <w:r w:rsidRPr="00F005BE" w:rsidDel="00AA02B5" w:rsidR="00192652">
                <w:rPr>
                  <w:b/>
                  <w:bCs/>
                  <w:sz w:val="22"/>
                  <w:szCs w:val="22"/>
                </w:rPr>
                <w:delText xml:space="preserve"> </w:delText>
              </w:r>
            </w:del>
            <w:r w:rsidRPr="00F005BE">
              <w:rPr>
                <w:b/>
                <w:bCs/>
                <w:sz w:val="22"/>
                <w:szCs w:val="22"/>
              </w:rPr>
              <w:t xml:space="preserve">s </w:t>
            </w:r>
            <w:proofErr w:type="gramStart"/>
            <w:r w:rsidRPr="00F005BE">
              <w:rPr>
                <w:b/>
                <w:bCs/>
                <w:sz w:val="22"/>
                <w:szCs w:val="22"/>
              </w:rPr>
              <w:t>are</w:t>
            </w:r>
            <w:proofErr w:type="gramEnd"/>
            <w:r w:rsidRPr="00F005BE">
              <w:rPr>
                <w:b/>
                <w:bCs/>
                <w:sz w:val="22"/>
                <w:szCs w:val="22"/>
              </w:rPr>
              <w:t xml:space="preserve"> being invited for a number of lots, suitable wording should be introduced, to allow Economic Operators to apply for each or all lots.</w:t>
            </w:r>
          </w:p>
          <w:p w:rsidRPr="00F005BE" w:rsidR="004F2507" w:rsidP="004F2507" w:rsidRDefault="00F44016" w14:paraId="224182A2" w14:textId="47096336">
            <w:pPr>
              <w:rPr>
                <w:b/>
                <w:bCs/>
                <w:sz w:val="22"/>
                <w:szCs w:val="22"/>
              </w:rPr>
            </w:pPr>
            <w:r w:rsidRPr="00F005BE">
              <w:rPr>
                <w:b/>
                <w:bCs/>
                <w:sz w:val="22"/>
                <w:szCs w:val="22"/>
              </w:rPr>
              <w:t>P</w:t>
            </w:r>
            <w:r w:rsidRPr="00F005BE" w:rsidR="004F2507">
              <w:rPr>
                <w:b/>
                <w:bCs/>
                <w:sz w:val="22"/>
                <w:szCs w:val="22"/>
              </w:rPr>
              <w:t xml:space="preserve">rovisions </w:t>
            </w:r>
            <w:r w:rsidRPr="00F005BE" w:rsidR="004F2507">
              <w:rPr>
                <w:b/>
                <w:bCs/>
                <w:i/>
                <w:sz w:val="22"/>
                <w:szCs w:val="22"/>
              </w:rPr>
              <w:t>in italics</w:t>
            </w:r>
            <w:r w:rsidRPr="00F005BE" w:rsidR="004F2507">
              <w:rPr>
                <w:b/>
                <w:bCs/>
                <w:sz w:val="22"/>
                <w:szCs w:val="22"/>
              </w:rPr>
              <w:t xml:space="preserve"> font are illustrative provisions containing instructions and guidance which the drafter should follow. They are not part of the </w:t>
            </w:r>
            <w:r w:rsidRPr="00F005BE" w:rsidR="00BA7F47">
              <w:rPr>
                <w:b/>
                <w:bCs/>
                <w:sz w:val="22"/>
                <w:szCs w:val="22"/>
              </w:rPr>
              <w:t>text and</w:t>
            </w:r>
            <w:r w:rsidRPr="00F005BE" w:rsidR="004F2507">
              <w:rPr>
                <w:b/>
                <w:bCs/>
                <w:sz w:val="22"/>
                <w:szCs w:val="22"/>
              </w:rPr>
              <w:t xml:space="preserve"> should not be included in the final Tender Document. </w:t>
            </w:r>
          </w:p>
          <w:p w:rsidRPr="00F005BE" w:rsidR="004F2507" w:rsidP="00507965" w:rsidRDefault="004F2507" w14:paraId="1BEC857C" w14:textId="77777777">
            <w:pPr>
              <w:tabs>
                <w:tab w:val="right" w:pos="7272"/>
              </w:tabs>
              <w:spacing w:before="120" w:after="120"/>
              <w:rPr>
                <w:b/>
                <w:bCs/>
                <w:sz w:val="22"/>
                <w:szCs w:val="22"/>
              </w:rPr>
            </w:pPr>
            <w:r w:rsidRPr="00F005BE">
              <w:rPr>
                <w:b/>
                <w:bCs/>
                <w:sz w:val="22"/>
                <w:szCs w:val="22"/>
              </w:rPr>
              <w:t>Provisions entitled “EXAMPLE” in this Section are optional and may be revised, supplemented and included in the final Tender Document at the Contracting Authority’s discretion.</w:t>
            </w:r>
          </w:p>
          <w:p w:rsidRPr="00F005BE" w:rsidR="006A3C5C" w:rsidP="00507965" w:rsidRDefault="006A3C5C" w14:paraId="2A2DAED0" w14:textId="27339954">
            <w:pPr>
              <w:tabs>
                <w:tab w:val="right" w:pos="7272"/>
              </w:tabs>
              <w:spacing w:before="120" w:after="120"/>
              <w:rPr>
                <w:rFonts w:eastAsia="Arial Unicode MS"/>
                <w:b/>
                <w:sz w:val="22"/>
                <w:szCs w:val="22"/>
              </w:rPr>
            </w:pPr>
            <w:r w:rsidRPr="00F005BE">
              <w:rPr>
                <w:rFonts w:eastAsia="Arial Unicode MS"/>
                <w:b/>
                <w:sz w:val="22"/>
                <w:szCs w:val="22"/>
              </w:rPr>
              <w:t xml:space="preserve">The Contracting Authority is advised to not duplicate the data and information already provided via the </w:t>
            </w:r>
            <w:proofErr w:type="spellStart"/>
            <w:r w:rsidRPr="00F005BE" w:rsidR="00192652">
              <w:rPr>
                <w:rFonts w:eastAsia="Arial Unicode MS"/>
                <w:b/>
                <w:sz w:val="22"/>
                <w:szCs w:val="22"/>
              </w:rPr>
              <w:t>MTender</w:t>
            </w:r>
            <w:proofErr w:type="spellEnd"/>
            <w:r w:rsidRPr="00F005BE" w:rsidR="00192652">
              <w:rPr>
                <w:rFonts w:eastAsia="Arial Unicode MS"/>
                <w:b/>
                <w:sz w:val="22"/>
                <w:szCs w:val="22"/>
              </w:rPr>
              <w:t xml:space="preserve"> </w:t>
            </w:r>
            <w:r w:rsidRPr="00F005BE" w:rsidR="007D26AE">
              <w:rPr>
                <w:rFonts w:eastAsia="Arial Unicode MS"/>
                <w:b/>
                <w:sz w:val="22"/>
                <w:szCs w:val="22"/>
              </w:rPr>
              <w:t>S</w:t>
            </w:r>
            <w:r w:rsidRPr="00F005BE" w:rsidR="00192652">
              <w:rPr>
                <w:rFonts w:eastAsia="Arial Unicode MS"/>
                <w:b/>
                <w:sz w:val="22"/>
                <w:szCs w:val="22"/>
              </w:rPr>
              <w:t xml:space="preserve">ystem </w:t>
            </w:r>
            <w:r w:rsidRPr="00F005BE">
              <w:rPr>
                <w:rFonts w:eastAsia="Arial Unicode MS"/>
                <w:b/>
                <w:sz w:val="22"/>
                <w:szCs w:val="22"/>
              </w:rPr>
              <w:t>Contract Notice.</w:t>
            </w:r>
          </w:p>
        </w:tc>
      </w:tr>
    </w:tbl>
    <w:p w:rsidRPr="00F005BE" w:rsidR="000776FD" w:rsidP="00507965" w:rsidRDefault="000776FD" w14:paraId="74581F10" w14:textId="220CFE0B">
      <w:pPr>
        <w:tabs>
          <w:tab w:val="right" w:pos="7272"/>
        </w:tabs>
        <w:spacing w:before="120" w:after="120"/>
        <w:rPr>
          <w:rFonts w:eastAsia="Arial Unicode MS"/>
          <w:sz w:val="22"/>
          <w:szCs w:val="22"/>
        </w:rPr>
      </w:pPr>
    </w:p>
    <w:p w:rsidRPr="00F005BE" w:rsidR="00977B97" w:rsidP="000D5ADE" w:rsidRDefault="000D5ADE" w14:paraId="3E59D58A" w14:textId="52C6E557">
      <w:pPr>
        <w:pStyle w:val="Heading2"/>
        <w:shd w:val="clear" w:color="auto" w:fill="9CC2E5" w:themeFill="accent5" w:themeFillTint="99"/>
        <w:tabs>
          <w:tab w:val="left" w:pos="3686"/>
        </w:tabs>
        <w:rPr>
          <w:rFonts w:ascii="Times New Roman" w:hAnsi="Times New Roman"/>
          <w:b w:val="0"/>
          <w:sz w:val="22"/>
          <w:szCs w:val="22"/>
          <w:lang w:val="en-GB"/>
        </w:rPr>
      </w:pPr>
      <w:r w:rsidRPr="00F005BE">
        <w:rPr>
          <w:rFonts w:ascii="Times New Roman" w:hAnsi="Times New Roman"/>
          <w:sz w:val="22"/>
          <w:szCs w:val="22"/>
          <w:shd w:val="clear" w:color="auto" w:fill="9CC2E5" w:themeFill="accent5" w:themeFillTint="99"/>
          <w:lang w:val="en-GB"/>
        </w:rPr>
        <w:fldChar w:fldCharType="begin"/>
      </w:r>
      <w:r w:rsidRPr="00F005BE">
        <w:rPr>
          <w:rFonts w:ascii="Times New Roman" w:hAnsi="Times New Roman"/>
          <w:sz w:val="22"/>
          <w:szCs w:val="22"/>
          <w:shd w:val="clear" w:color="auto" w:fill="9CC2E5" w:themeFill="accent5" w:themeFillTint="99"/>
          <w:lang w:val="en-GB"/>
        </w:rPr>
        <w:instrText xml:space="preserve"> REF _Ref64783901 \r \h </w:instrText>
      </w:r>
      <w:r w:rsidRPr="00F005BE">
        <w:rPr>
          <w:rFonts w:ascii="Times New Roman" w:hAnsi="Times New Roman"/>
          <w:sz w:val="22"/>
          <w:szCs w:val="22"/>
          <w:shd w:val="clear" w:color="auto" w:fill="9CC2E5" w:themeFill="accent5" w:themeFillTint="99"/>
          <w:lang w:val="en-GB"/>
        </w:rPr>
      </w:r>
      <w:r w:rsidR="00F005BE">
        <w:rPr>
          <w:rFonts w:ascii="Times New Roman" w:hAnsi="Times New Roman"/>
          <w:sz w:val="22"/>
          <w:szCs w:val="22"/>
          <w:shd w:val="clear" w:color="auto" w:fill="9CC2E5" w:themeFill="accent5" w:themeFillTint="99"/>
          <w:lang w:val="en-GB"/>
        </w:rPr>
        <w:instrText xml:space="preserve"> \* MERGEFORMAT </w:instrText>
      </w:r>
      <w:r w:rsidRPr="00F005BE">
        <w:rPr>
          <w:rFonts w:ascii="Times New Roman" w:hAnsi="Times New Roman"/>
          <w:sz w:val="22"/>
          <w:szCs w:val="22"/>
          <w:shd w:val="clear" w:color="auto" w:fill="9CC2E5" w:themeFill="accent5" w:themeFillTint="99"/>
          <w:lang w:val="en-GB"/>
        </w:rPr>
        <w:fldChar w:fldCharType="separate"/>
      </w:r>
      <w:bookmarkStart w:name="_Toc64785793" w:id="684"/>
      <w:r w:rsidRPr="00F005BE">
        <w:rPr>
          <w:rFonts w:ascii="Times New Roman" w:hAnsi="Times New Roman"/>
          <w:sz w:val="22"/>
          <w:szCs w:val="22"/>
          <w:shd w:val="clear" w:color="auto" w:fill="9CC2E5" w:themeFill="accent5" w:themeFillTint="99"/>
          <w:lang w:val="en-GB"/>
        </w:rPr>
        <w:t>A</w:t>
      </w:r>
      <w:r w:rsidRPr="00F005BE">
        <w:rPr>
          <w:rFonts w:ascii="Times New Roman" w:hAnsi="Times New Roman"/>
          <w:sz w:val="22"/>
          <w:szCs w:val="22"/>
          <w:shd w:val="clear" w:color="auto" w:fill="9CC2E5" w:themeFill="accent5" w:themeFillTint="99"/>
          <w:lang w:val="en-GB"/>
        </w:rPr>
        <w:fldChar w:fldCharType="end"/>
      </w:r>
      <w:r w:rsidRPr="00F005BE">
        <w:rPr>
          <w:rFonts w:ascii="Times New Roman" w:hAnsi="Times New Roman"/>
          <w:sz w:val="22"/>
          <w:szCs w:val="22"/>
          <w:shd w:val="clear" w:color="auto" w:fill="9CC2E5" w:themeFill="accent5" w:themeFillTint="99"/>
          <w:lang w:val="en-GB"/>
        </w:rPr>
        <w:t>.</w:t>
      </w:r>
      <w:r w:rsidRPr="00F005BE" w:rsidR="001F0FE8">
        <w:rPr>
          <w:rFonts w:ascii="Times New Roman" w:hAnsi="Times New Roman"/>
          <w:sz w:val="22"/>
          <w:szCs w:val="22"/>
          <w:shd w:val="clear" w:color="auto" w:fill="9CC2E5" w:themeFill="accent5" w:themeFillTint="99"/>
          <w:lang w:val="en-GB"/>
        </w:rPr>
        <w:t xml:space="preserve"> </w:t>
      </w:r>
      <w:r w:rsidRPr="00F005BE">
        <w:rPr>
          <w:rFonts w:ascii="Times New Roman" w:hAnsi="Times New Roman"/>
          <w:sz w:val="22"/>
          <w:szCs w:val="22"/>
          <w:shd w:val="clear" w:color="auto" w:fill="9CC2E5" w:themeFill="accent5" w:themeFillTint="99"/>
          <w:lang w:val="en-GB"/>
        </w:rPr>
        <w:fldChar w:fldCharType="begin"/>
      </w:r>
      <w:r w:rsidRPr="00F005BE">
        <w:rPr>
          <w:rFonts w:ascii="Times New Roman" w:hAnsi="Times New Roman"/>
          <w:sz w:val="22"/>
          <w:szCs w:val="22"/>
          <w:shd w:val="clear" w:color="auto" w:fill="9CC2E5" w:themeFill="accent5" w:themeFillTint="99"/>
          <w:lang w:val="en-GB"/>
        </w:rPr>
        <w:instrText xml:space="preserve"> REF _Ref64783842 \h </w:instrText>
      </w:r>
      <w:r w:rsidRPr="00F005BE">
        <w:rPr>
          <w:rFonts w:ascii="Times New Roman" w:hAnsi="Times New Roman"/>
          <w:sz w:val="22"/>
          <w:szCs w:val="22"/>
          <w:shd w:val="clear" w:color="auto" w:fill="9CC2E5" w:themeFill="accent5" w:themeFillTint="99"/>
          <w:lang w:val="en-GB"/>
        </w:rPr>
      </w:r>
      <w:r w:rsidR="00F005BE">
        <w:rPr>
          <w:rFonts w:ascii="Times New Roman" w:hAnsi="Times New Roman"/>
          <w:sz w:val="22"/>
          <w:szCs w:val="22"/>
          <w:shd w:val="clear" w:color="auto" w:fill="9CC2E5" w:themeFill="accent5" w:themeFillTint="99"/>
          <w:lang w:val="en-GB"/>
        </w:rPr>
        <w:instrText xml:space="preserve"> \* MERGEFORMAT </w:instrText>
      </w:r>
      <w:r w:rsidRPr="00F005BE">
        <w:rPr>
          <w:rFonts w:ascii="Times New Roman" w:hAnsi="Times New Roman"/>
          <w:sz w:val="22"/>
          <w:szCs w:val="22"/>
          <w:shd w:val="clear" w:color="auto" w:fill="9CC2E5" w:themeFill="accent5" w:themeFillTint="99"/>
          <w:lang w:val="en-GB"/>
        </w:rPr>
        <w:fldChar w:fldCharType="separate"/>
      </w:r>
      <w:r w:rsidRPr="00F005BE">
        <w:rPr>
          <w:rFonts w:ascii="Times New Roman" w:hAnsi="Times New Roman"/>
          <w:sz w:val="22"/>
          <w:szCs w:val="22"/>
          <w:lang w:val="en-GB"/>
        </w:rPr>
        <w:t>General</w:t>
      </w:r>
      <w:bookmarkEnd w:id="684"/>
      <w:r w:rsidRPr="00F005BE">
        <w:rPr>
          <w:rFonts w:ascii="Times New Roman" w:hAnsi="Times New Roman"/>
          <w:sz w:val="22"/>
          <w:szCs w:val="22"/>
          <w:shd w:val="clear" w:color="auto" w:fill="9CC2E5" w:themeFill="accent5" w:themeFillTint="99"/>
          <w:lang w:val="en-GB"/>
        </w:rPr>
        <w:fldChar w:fldCharType="end"/>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Change w:author="Chris Smith" w:date="2021-01-16T13:28:00Z" w:id="685">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PrChange>
      </w:tblPr>
      <w:tblGrid>
        <w:gridCol w:w="1556"/>
        <w:gridCol w:w="8072"/>
        <w:tblGridChange w:id="686">
          <w:tblGrid>
            <w:gridCol w:w="1128"/>
            <w:gridCol w:w="8500"/>
          </w:tblGrid>
        </w:tblGridChange>
      </w:tblGrid>
      <w:tr w:rsidRPr="00F005BE" w:rsidR="00C330E8" w:rsidTr="007455E2" w14:paraId="34F5971D" w14:textId="77777777">
        <w:trPr>
          <w:cantSplit/>
          <w:trHeight w:val="417"/>
          <w:trPrChange w:author="Chris Smith" w:date="2021-01-16T13:28:00Z" w:id="687">
            <w:trPr>
              <w:cantSplit/>
              <w:trHeight w:val="417"/>
            </w:trPr>
          </w:trPrChange>
        </w:trPr>
        <w:tc>
          <w:tcPr>
            <w:tcW w:w="808" w:type="pct"/>
            <w:shd w:val="clear" w:color="auto" w:fill="8EAADB" w:themeFill="accent1" w:themeFillTint="99"/>
            <w:tcPrChange w:author="Chris Smith" w:date="2021-01-16T13:28:00Z" w:id="688">
              <w:tcPr>
                <w:tcW w:w="586" w:type="pct"/>
                <w:shd w:val="clear" w:color="auto" w:fill="8EAADB" w:themeFill="accent1" w:themeFillTint="99"/>
              </w:tcPr>
            </w:tcPrChange>
          </w:tcPr>
          <w:p w:rsidRPr="00F005BE" w:rsidR="00C330E8" w:rsidRDefault="00C330E8" w14:paraId="7BF8B1D8" w14:textId="77777777">
            <w:pPr>
              <w:pStyle w:val="ListParagraph"/>
              <w:tabs>
                <w:tab w:val="left" w:pos="449"/>
              </w:tabs>
              <w:spacing w:before="120" w:after="120"/>
              <w:ind w:left="360" w:hanging="330"/>
              <w:rPr>
                <w:rFonts w:ascii="Times New Roman" w:hAnsi="Times New Roman"/>
                <w:b/>
              </w:rPr>
              <w:pPrChange w:author="Chris Smith" w:date="2021-01-16T11:12:00Z" w:id="689">
                <w:pPr>
                  <w:pStyle w:val="ListParagraph"/>
                  <w:tabs>
                    <w:tab w:val="left" w:pos="449"/>
                  </w:tabs>
                  <w:spacing w:before="120" w:after="120"/>
                  <w:ind w:left="360"/>
                </w:pPr>
              </w:pPrChange>
            </w:pPr>
            <w:r w:rsidRPr="00F005BE">
              <w:rPr>
                <w:rFonts w:ascii="Times New Roman" w:hAnsi="Times New Roman"/>
                <w:b/>
              </w:rPr>
              <w:t>ITT</w:t>
            </w:r>
          </w:p>
          <w:p w:rsidRPr="00F005BE" w:rsidR="00BC3B6C" w:rsidP="006F6DBD" w:rsidRDefault="00BC3B6C" w14:paraId="42F8E361" w14:textId="385F7C3D">
            <w:pPr>
              <w:pStyle w:val="ListParagraph"/>
              <w:tabs>
                <w:tab w:val="left" w:pos="449"/>
              </w:tabs>
              <w:spacing w:before="120" w:after="120"/>
              <w:ind w:left="26"/>
              <w:rPr>
                <w:rFonts w:ascii="Times New Roman" w:hAnsi="Times New Roman"/>
                <w:b/>
              </w:rPr>
            </w:pPr>
            <w:r w:rsidRPr="00F005BE">
              <w:rPr>
                <w:rFonts w:ascii="Times New Roman" w:hAnsi="Times New Roman"/>
                <w:b/>
              </w:rPr>
              <w:t>reference</w:t>
            </w:r>
          </w:p>
        </w:tc>
        <w:tc>
          <w:tcPr>
            <w:tcW w:w="4192" w:type="pct"/>
            <w:shd w:val="clear" w:color="auto" w:fill="8EAADB" w:themeFill="accent1" w:themeFillTint="99"/>
            <w:tcPrChange w:author="Chris Smith" w:date="2021-01-16T13:28:00Z" w:id="690">
              <w:tcPr>
                <w:tcW w:w="4414" w:type="pct"/>
                <w:shd w:val="clear" w:color="auto" w:fill="8EAADB" w:themeFill="accent1" w:themeFillTint="99"/>
              </w:tcPr>
            </w:tcPrChange>
          </w:tcPr>
          <w:p w:rsidRPr="00F005BE" w:rsidR="00C330E8" w:rsidP="00507965" w:rsidRDefault="00C330E8" w14:paraId="6137CE63" w14:textId="36FF06C0">
            <w:pPr>
              <w:tabs>
                <w:tab w:val="right" w:pos="7272"/>
              </w:tabs>
              <w:spacing w:before="120" w:after="120"/>
              <w:rPr>
                <w:b/>
                <w:sz w:val="22"/>
                <w:szCs w:val="22"/>
              </w:rPr>
            </w:pPr>
            <w:r w:rsidRPr="00F005BE">
              <w:rPr>
                <w:b/>
                <w:sz w:val="22"/>
                <w:szCs w:val="22"/>
              </w:rPr>
              <w:t>Section</w:t>
            </w:r>
          </w:p>
        </w:tc>
      </w:tr>
    </w:tbl>
    <w:p w:rsidRPr="00F005BE" w:rsidR="00815030" w:rsidRDefault="00815030" w14:paraId="04C8D75C"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128"/>
        <w:gridCol w:w="4061"/>
        <w:gridCol w:w="4439"/>
      </w:tblGrid>
      <w:tr w:rsidRPr="00F005BE" w:rsidR="00977B97" w:rsidTr="005C7A0C" w14:paraId="708B8020" w14:textId="77777777">
        <w:trPr>
          <w:cantSplit/>
          <w:trHeight w:val="417"/>
        </w:trPr>
        <w:tc>
          <w:tcPr>
            <w:tcW w:w="586" w:type="pct"/>
            <w:shd w:val="clear" w:color="auto" w:fill="8EAADB" w:themeFill="accent1" w:themeFillTint="99"/>
            <w:hideMark/>
          </w:tcPr>
          <w:p w:rsidRPr="00F005BE" w:rsidR="00977B97" w:rsidP="002846B0" w:rsidRDefault="00EB77B6" w14:paraId="52E16000" w14:textId="46E94B9A">
            <w:pPr>
              <w:tabs>
                <w:tab w:val="left" w:pos="449"/>
              </w:tabs>
              <w:spacing w:before="120" w:after="120"/>
              <w:ind w:left="82"/>
              <w:jc w:val="center"/>
              <w:rPr>
                <w:sz w:val="22"/>
                <w:szCs w:val="22"/>
              </w:rPr>
            </w:pPr>
            <w:ins w:author="RA" w:date="2021-02-02T08:30:00Z" w:id="691">
              <w:r w:rsidRPr="00F005BE">
                <w:rPr>
                  <w:b/>
                  <w:sz w:val="22"/>
                  <w:szCs w:val="22"/>
                </w:rPr>
                <w:fldChar w:fldCharType="begin"/>
              </w:r>
              <w:r w:rsidRPr="00F005BE">
                <w:rPr>
                  <w:b/>
                  <w:sz w:val="22"/>
                  <w:szCs w:val="22"/>
                </w:rPr>
                <w:instrText xml:space="preserve"> REF _Ref63147033 \w \h </w:instrText>
              </w:r>
            </w:ins>
            <w:r w:rsidRPr="00F005BE">
              <w:rPr>
                <w:b/>
                <w:sz w:val="22"/>
                <w:szCs w:val="22"/>
              </w:rPr>
            </w:r>
            <w:r w:rsidRPr="00F005BE">
              <w:rPr>
                <w:b/>
                <w:sz w:val="22"/>
                <w:szCs w:val="22"/>
              </w:rPr>
              <w:fldChar w:fldCharType="separate"/>
            </w:r>
            <w:ins w:author="RA" w:date="2021-02-02T08:30:00Z" w:id="692">
              <w:r w:rsidRPr="00F005BE">
                <w:rPr>
                  <w:b/>
                  <w:sz w:val="22"/>
                  <w:szCs w:val="22"/>
                </w:rPr>
                <w:t>1</w:t>
              </w:r>
              <w:r w:rsidRPr="00F005BE">
                <w:rPr>
                  <w:b/>
                  <w:sz w:val="22"/>
                  <w:szCs w:val="22"/>
                </w:rPr>
                <w:fldChar w:fldCharType="end"/>
              </w:r>
            </w:ins>
            <w:del w:author="RA" w:date="2021-02-02T08:30:00Z" w:id="693">
              <w:r w:rsidRPr="00F005BE" w:rsidDel="00EB77B6" w:rsidR="00A4587D">
                <w:rPr>
                  <w:b/>
                  <w:sz w:val="22"/>
                  <w:szCs w:val="22"/>
                </w:rPr>
                <w:delText>1.</w:delText>
              </w:r>
            </w:del>
          </w:p>
        </w:tc>
        <w:tc>
          <w:tcPr>
            <w:tcW w:w="4414" w:type="pct"/>
            <w:gridSpan w:val="2"/>
            <w:shd w:val="clear" w:color="auto" w:fill="8EAADB" w:themeFill="accent1" w:themeFillTint="99"/>
            <w:hideMark/>
          </w:tcPr>
          <w:p w:rsidRPr="00F005BE" w:rsidR="00977B97" w:rsidP="00507965" w:rsidRDefault="000D69BC" w14:paraId="2B2CCB99" w14:textId="3B80C715">
            <w:pPr>
              <w:tabs>
                <w:tab w:val="right" w:pos="7272"/>
              </w:tabs>
              <w:spacing w:before="120" w:after="120"/>
              <w:rPr>
                <w:b/>
                <w:sz w:val="22"/>
                <w:szCs w:val="22"/>
              </w:rPr>
            </w:pPr>
            <w:r w:rsidRPr="00F005BE">
              <w:rPr>
                <w:b/>
                <w:sz w:val="22"/>
                <w:szCs w:val="22"/>
              </w:rPr>
              <w:t>Scope of Tender</w:t>
            </w:r>
          </w:p>
        </w:tc>
      </w:tr>
      <w:tr w:rsidRPr="00F005BE" w:rsidR="007D6EBF" w:rsidTr="00947C9F" w14:paraId="16A49208" w14:textId="3352869A">
        <w:trPr>
          <w:cantSplit/>
          <w:trHeight w:val="540"/>
        </w:trPr>
        <w:tc>
          <w:tcPr>
            <w:tcW w:w="586" w:type="pct"/>
          </w:tcPr>
          <w:p w:rsidRPr="00F005BE" w:rsidR="007D6EBF" w:rsidP="002846B0" w:rsidRDefault="00CB5A40" w14:paraId="226ADF2B" w14:textId="51152E17">
            <w:pPr>
              <w:spacing w:before="120" w:after="120"/>
              <w:ind w:left="360"/>
              <w:jc w:val="center"/>
              <w:rPr>
                <w:b/>
                <w:sz w:val="22"/>
                <w:szCs w:val="22"/>
              </w:rPr>
            </w:pPr>
            <w:r w:rsidRPr="00F005BE">
              <w:rPr>
                <w:b/>
                <w:sz w:val="22"/>
                <w:szCs w:val="22"/>
              </w:rPr>
              <w:fldChar w:fldCharType="begin"/>
            </w:r>
            <w:r w:rsidRPr="00F005BE">
              <w:rPr>
                <w:b/>
                <w:sz w:val="22"/>
                <w:szCs w:val="22"/>
              </w:rPr>
              <w:instrText xml:space="preserve"> REF _Ref63146340 \w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2109" w:type="pct"/>
          </w:tcPr>
          <w:p w:rsidRPr="00F005BE" w:rsidR="007D6EBF" w:rsidP="00507965" w:rsidRDefault="007D6EBF" w14:paraId="79002BFD" w14:textId="018DF865">
            <w:pPr>
              <w:tabs>
                <w:tab w:val="right" w:pos="7272"/>
              </w:tabs>
              <w:spacing w:before="120" w:after="120"/>
              <w:rPr>
                <w:sz w:val="22"/>
                <w:szCs w:val="22"/>
              </w:rPr>
            </w:pPr>
            <w:r w:rsidRPr="00F005BE">
              <w:rPr>
                <w:sz w:val="22"/>
                <w:szCs w:val="22"/>
              </w:rPr>
              <w:t xml:space="preserve">The </w:t>
            </w:r>
            <w:r w:rsidRPr="00F005BE">
              <w:rPr>
                <w:rFonts w:eastAsia="Arial Unicode MS"/>
                <w:sz w:val="22"/>
                <w:szCs w:val="22"/>
              </w:rPr>
              <w:t>Contracting Authority</w:t>
            </w:r>
            <w:r w:rsidRPr="00F005BE">
              <w:rPr>
                <w:sz w:val="22"/>
                <w:szCs w:val="22"/>
              </w:rPr>
              <w:t xml:space="preserve">:  </w:t>
            </w:r>
          </w:p>
        </w:tc>
        <w:tc>
          <w:tcPr>
            <w:tcW w:w="2305" w:type="pct"/>
          </w:tcPr>
          <w:p w:rsidRPr="00F005BE" w:rsidR="007D6EBF" w:rsidP="00507965" w:rsidRDefault="007D6EBF" w14:paraId="000299FE" w14:textId="55CFC51C">
            <w:pPr>
              <w:tabs>
                <w:tab w:val="right" w:pos="7272"/>
              </w:tabs>
              <w:spacing w:before="120" w:after="120"/>
              <w:rPr>
                <w:sz w:val="22"/>
                <w:szCs w:val="22"/>
              </w:rPr>
            </w:pPr>
            <w:r w:rsidRPr="00F005BE">
              <w:rPr>
                <w:sz w:val="22"/>
                <w:szCs w:val="22"/>
              </w:rPr>
              <w:t xml:space="preserve"> </w:t>
            </w:r>
            <w:r w:rsidRPr="00F005BE">
              <w:rPr>
                <w:b/>
                <w:i/>
                <w:sz w:val="22"/>
                <w:szCs w:val="22"/>
              </w:rPr>
              <w:t>[specify the name of the Contracting Authority]</w:t>
            </w:r>
          </w:p>
        </w:tc>
      </w:tr>
      <w:tr w:rsidRPr="00F005BE" w:rsidR="00947C9F" w:rsidTr="00947C9F" w14:paraId="13B722FF" w14:textId="7E7D6900">
        <w:trPr>
          <w:cantSplit/>
          <w:trHeight w:val="585"/>
        </w:trPr>
        <w:tc>
          <w:tcPr>
            <w:tcW w:w="586" w:type="pct"/>
            <w:hideMark/>
          </w:tcPr>
          <w:p w:rsidRPr="00F005BE" w:rsidR="00947C9F" w:rsidP="00947C9F" w:rsidRDefault="00CB5A40" w14:paraId="32BF39C5" w14:textId="3427AEDB">
            <w:pPr>
              <w:spacing w:before="120" w:after="120"/>
              <w:ind w:left="360"/>
              <w:jc w:val="center"/>
              <w:rPr>
                <w:sz w:val="22"/>
                <w:szCs w:val="22"/>
              </w:rPr>
            </w:pPr>
            <w:r w:rsidRPr="00F005BE">
              <w:rPr>
                <w:b/>
                <w:sz w:val="22"/>
                <w:szCs w:val="22"/>
              </w:rPr>
              <w:fldChar w:fldCharType="begin"/>
            </w:r>
            <w:r w:rsidRPr="00F005BE">
              <w:rPr>
                <w:b/>
                <w:sz w:val="22"/>
                <w:szCs w:val="22"/>
              </w:rPr>
              <w:instrText xml:space="preserve"> REF _Ref63146340 \w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2109" w:type="pct"/>
            <w:hideMark/>
          </w:tcPr>
          <w:p w:rsidRPr="00F005BE" w:rsidR="00947C9F" w:rsidP="00947C9F" w:rsidRDefault="00947C9F" w14:paraId="7898A9CD" w14:textId="3E7EFC1B">
            <w:pPr>
              <w:tabs>
                <w:tab w:val="right" w:pos="7272"/>
              </w:tabs>
              <w:spacing w:before="120" w:after="120"/>
              <w:rPr>
                <w:b/>
                <w:i/>
                <w:sz w:val="22"/>
                <w:szCs w:val="22"/>
              </w:rPr>
            </w:pPr>
            <w:r w:rsidRPr="00F005BE">
              <w:rPr>
                <w:sz w:val="22"/>
                <w:szCs w:val="22"/>
              </w:rPr>
              <w:t xml:space="preserve">The name of the </w:t>
            </w:r>
            <w:r w:rsidRPr="00F005BE" w:rsidR="00BE5E61">
              <w:rPr>
                <w:sz w:val="22"/>
                <w:szCs w:val="22"/>
              </w:rPr>
              <w:t>t</w:t>
            </w:r>
            <w:r w:rsidRPr="00F005BE">
              <w:rPr>
                <w:sz w:val="22"/>
                <w:szCs w:val="22"/>
              </w:rPr>
              <w:t>endering procedure is</w:t>
            </w:r>
            <w:r w:rsidRPr="00F005BE" w:rsidR="00BE5E61">
              <w:rPr>
                <w:sz w:val="22"/>
                <w:szCs w:val="22"/>
              </w:rPr>
              <w:t xml:space="preserve"> (subject-matter of the procurement)</w:t>
            </w:r>
            <w:r w:rsidRPr="00F005BE">
              <w:rPr>
                <w:sz w:val="22"/>
                <w:szCs w:val="22"/>
              </w:rPr>
              <w:t xml:space="preserve">:  </w:t>
            </w:r>
          </w:p>
        </w:tc>
        <w:tc>
          <w:tcPr>
            <w:tcW w:w="2305" w:type="pct"/>
          </w:tcPr>
          <w:p w:rsidRPr="00F005BE" w:rsidR="00947C9F" w:rsidP="00947C9F" w:rsidRDefault="00947C9F" w14:paraId="2C322461" w14:textId="2061EB22">
            <w:pPr>
              <w:tabs>
                <w:tab w:val="right" w:pos="7272"/>
              </w:tabs>
              <w:spacing w:before="120" w:after="120"/>
              <w:rPr>
                <w:b/>
                <w:i/>
                <w:sz w:val="22"/>
                <w:szCs w:val="22"/>
              </w:rPr>
            </w:pPr>
            <w:r w:rsidRPr="00F005BE">
              <w:rPr>
                <w:b/>
                <w:i/>
                <w:sz w:val="22"/>
                <w:szCs w:val="22"/>
              </w:rPr>
              <w:t>[insert complete name]</w:t>
            </w:r>
          </w:p>
        </w:tc>
      </w:tr>
      <w:tr w:rsidRPr="00F005BE" w:rsidR="00947C9F" w:rsidTr="00947C9F" w14:paraId="3FCA28CC" w14:textId="27DBD8AB">
        <w:trPr>
          <w:cantSplit/>
          <w:trHeight w:val="585"/>
        </w:trPr>
        <w:tc>
          <w:tcPr>
            <w:tcW w:w="586" w:type="pct"/>
          </w:tcPr>
          <w:p w:rsidRPr="00F005BE" w:rsidR="00947C9F" w:rsidP="00947C9F" w:rsidRDefault="00CB5A40" w14:paraId="229274CD" w14:textId="4F18213D">
            <w:pPr>
              <w:spacing w:before="120" w:after="120"/>
              <w:ind w:left="360"/>
              <w:jc w:val="center"/>
              <w:rPr>
                <w:sz w:val="22"/>
                <w:szCs w:val="22"/>
              </w:rPr>
            </w:pPr>
            <w:r w:rsidRPr="00F005BE">
              <w:rPr>
                <w:b/>
                <w:sz w:val="22"/>
                <w:szCs w:val="22"/>
              </w:rPr>
              <w:fldChar w:fldCharType="begin"/>
            </w:r>
            <w:r w:rsidRPr="00F005BE">
              <w:rPr>
                <w:b/>
                <w:sz w:val="22"/>
                <w:szCs w:val="22"/>
              </w:rPr>
              <w:instrText xml:space="preserve"> REF _Ref63146340 \w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2109" w:type="pct"/>
          </w:tcPr>
          <w:p w:rsidRPr="00F005BE" w:rsidR="00947C9F" w:rsidP="00947C9F" w:rsidRDefault="00947C9F" w14:paraId="6797A60D" w14:textId="658220B1">
            <w:pPr>
              <w:tabs>
                <w:tab w:val="right" w:pos="7272"/>
              </w:tabs>
              <w:spacing w:before="120" w:after="120"/>
              <w:rPr>
                <w:sz w:val="22"/>
                <w:szCs w:val="22"/>
              </w:rPr>
            </w:pPr>
            <w:r w:rsidRPr="00F005BE">
              <w:rPr>
                <w:sz w:val="22"/>
                <w:szCs w:val="22"/>
              </w:rPr>
              <w:t xml:space="preserve">The type of procedure: </w:t>
            </w:r>
          </w:p>
        </w:tc>
        <w:tc>
          <w:tcPr>
            <w:tcW w:w="2305" w:type="pct"/>
          </w:tcPr>
          <w:p w:rsidRPr="00F005BE" w:rsidR="00947C9F" w:rsidP="00947C9F" w:rsidRDefault="00947C9F" w14:paraId="3813EA18" w14:textId="62EAAE0A">
            <w:pPr>
              <w:tabs>
                <w:tab w:val="right" w:pos="7272"/>
              </w:tabs>
              <w:spacing w:before="120" w:after="120"/>
              <w:rPr>
                <w:b/>
                <w:sz w:val="22"/>
                <w:szCs w:val="22"/>
              </w:rPr>
            </w:pPr>
            <w:r w:rsidRPr="00F005BE">
              <w:rPr>
                <w:b/>
                <w:sz w:val="22"/>
                <w:szCs w:val="22"/>
              </w:rPr>
              <w:t>Open tender</w:t>
            </w:r>
          </w:p>
        </w:tc>
      </w:tr>
      <w:tr w:rsidRPr="00F005BE" w:rsidR="00947C9F" w:rsidTr="00947C9F" w14:paraId="2A51B44A" w14:textId="32D00F2A">
        <w:trPr>
          <w:cantSplit/>
          <w:trHeight w:val="565"/>
        </w:trPr>
        <w:tc>
          <w:tcPr>
            <w:tcW w:w="586" w:type="pct"/>
          </w:tcPr>
          <w:p w:rsidRPr="00F005BE" w:rsidR="00947C9F" w:rsidP="00947C9F" w:rsidRDefault="00CB5A40" w14:paraId="42B307E1" w14:textId="41C4A160">
            <w:pPr>
              <w:spacing w:before="120" w:after="120"/>
              <w:ind w:left="360"/>
              <w:jc w:val="center"/>
              <w:rPr>
                <w:sz w:val="22"/>
                <w:szCs w:val="22"/>
              </w:rPr>
            </w:pPr>
            <w:r w:rsidRPr="00F005BE">
              <w:rPr>
                <w:b/>
                <w:sz w:val="22"/>
                <w:szCs w:val="22"/>
              </w:rPr>
              <w:fldChar w:fldCharType="begin"/>
            </w:r>
            <w:r w:rsidRPr="00F005BE">
              <w:rPr>
                <w:b/>
                <w:sz w:val="22"/>
                <w:szCs w:val="22"/>
              </w:rPr>
              <w:instrText xml:space="preserve"> REF _Ref63146340 \w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2109" w:type="pct"/>
          </w:tcPr>
          <w:p w:rsidRPr="00F005BE" w:rsidR="00947C9F" w:rsidP="00947C9F" w:rsidRDefault="00947C9F" w14:paraId="694229FD" w14:textId="40B48024">
            <w:pPr>
              <w:tabs>
                <w:tab w:val="right" w:pos="7272"/>
              </w:tabs>
              <w:spacing w:before="120" w:after="120"/>
              <w:rPr>
                <w:sz w:val="22"/>
                <w:szCs w:val="22"/>
              </w:rPr>
            </w:pPr>
            <w:r w:rsidRPr="00F005BE">
              <w:rPr>
                <w:sz w:val="22"/>
                <w:szCs w:val="22"/>
              </w:rPr>
              <w:t xml:space="preserve">Common Procurement Vocabulary </w:t>
            </w:r>
            <w:proofErr w:type="spellStart"/>
            <w:r w:rsidRPr="00F005BE">
              <w:rPr>
                <w:sz w:val="22"/>
                <w:szCs w:val="22"/>
              </w:rPr>
              <w:t>CPV</w:t>
            </w:r>
            <w:proofErr w:type="spellEnd"/>
            <w:r w:rsidRPr="00F005BE">
              <w:rPr>
                <w:sz w:val="22"/>
                <w:szCs w:val="22"/>
              </w:rPr>
              <w:t xml:space="preserve"> Code/s: </w:t>
            </w:r>
          </w:p>
        </w:tc>
        <w:tc>
          <w:tcPr>
            <w:tcW w:w="2305" w:type="pct"/>
          </w:tcPr>
          <w:p w:rsidRPr="00F005BE" w:rsidR="00947C9F" w:rsidP="00947C9F" w:rsidRDefault="00947C9F" w14:paraId="72E27B82" w14:textId="2D2F1495">
            <w:pPr>
              <w:tabs>
                <w:tab w:val="right" w:pos="7272"/>
              </w:tabs>
              <w:spacing w:before="120" w:after="120"/>
              <w:rPr>
                <w:sz w:val="22"/>
                <w:szCs w:val="22"/>
              </w:rPr>
            </w:pPr>
            <w:r w:rsidRPr="00F005BE">
              <w:rPr>
                <w:b/>
                <w:i/>
                <w:sz w:val="22"/>
                <w:szCs w:val="22"/>
              </w:rPr>
              <w:t xml:space="preserve">[Select from the drop list the </w:t>
            </w:r>
            <w:proofErr w:type="spellStart"/>
            <w:r w:rsidRPr="00F005BE">
              <w:rPr>
                <w:b/>
                <w:i/>
                <w:sz w:val="22"/>
                <w:szCs w:val="22"/>
              </w:rPr>
              <w:t>CPV</w:t>
            </w:r>
            <w:proofErr w:type="spellEnd"/>
            <w:r w:rsidRPr="00F005BE">
              <w:rPr>
                <w:b/>
                <w:i/>
                <w:sz w:val="22"/>
                <w:szCs w:val="22"/>
              </w:rPr>
              <w:t xml:space="preserve"> </w:t>
            </w:r>
            <w:commentRangeStart w:id="694"/>
            <w:commentRangeStart w:id="695"/>
            <w:r w:rsidRPr="00F005BE">
              <w:rPr>
                <w:b/>
                <w:i/>
                <w:sz w:val="22"/>
                <w:szCs w:val="22"/>
              </w:rPr>
              <w:t>code</w:t>
            </w:r>
            <w:r w:rsidRPr="00F005BE" w:rsidR="00A34B1C">
              <w:rPr>
                <w:b/>
                <w:i/>
                <w:sz w:val="22"/>
                <w:szCs w:val="22"/>
              </w:rPr>
              <w:t>/s</w:t>
            </w:r>
            <w:commentRangeEnd w:id="694"/>
            <w:r w:rsidRPr="00F005BE" w:rsidR="00B47531">
              <w:rPr>
                <w:rStyle w:val="CommentReference"/>
                <w:sz w:val="22"/>
                <w:szCs w:val="22"/>
                <w:rPrChange w:author="Chris Smith" w:date="2021-01-16T13:55:00Z" w:id="696">
                  <w:rPr>
                    <w:rStyle w:val="CommentReference"/>
                    <w:lang w:val="en-US"/>
                  </w:rPr>
                </w:rPrChange>
              </w:rPr>
              <w:commentReference w:id="694"/>
            </w:r>
            <w:commentRangeEnd w:id="695"/>
            <w:r w:rsidRPr="00F005BE" w:rsidR="003C47F0">
              <w:rPr>
                <w:rStyle w:val="CommentReference"/>
              </w:rPr>
              <w:commentReference w:id="695"/>
            </w:r>
            <w:r w:rsidRPr="00F005BE">
              <w:rPr>
                <w:b/>
                <w:i/>
                <w:sz w:val="22"/>
                <w:szCs w:val="22"/>
              </w:rPr>
              <w:t xml:space="preserve"> with a nine-digit structure which corresponds to the subject-matter of the procurement]</w:t>
            </w:r>
          </w:p>
        </w:tc>
      </w:tr>
      <w:tr w:rsidRPr="00F005BE" w:rsidR="00947C9F" w:rsidTr="00947C9F" w14:paraId="2C320C85" w14:textId="09E7221E">
        <w:trPr>
          <w:cantSplit/>
          <w:trHeight w:val="565"/>
        </w:trPr>
        <w:tc>
          <w:tcPr>
            <w:tcW w:w="586" w:type="pct"/>
          </w:tcPr>
          <w:p w:rsidRPr="00F005BE" w:rsidR="00947C9F" w:rsidP="00947C9F" w:rsidRDefault="00CB5A40" w14:paraId="7575A91C" w14:textId="6C28F3AB">
            <w:pPr>
              <w:spacing w:before="120" w:after="120"/>
              <w:ind w:left="360"/>
              <w:jc w:val="center"/>
              <w:rPr>
                <w:sz w:val="22"/>
                <w:szCs w:val="22"/>
              </w:rPr>
            </w:pPr>
            <w:r w:rsidRPr="00F005BE">
              <w:rPr>
                <w:b/>
                <w:sz w:val="22"/>
                <w:szCs w:val="22"/>
              </w:rPr>
              <w:fldChar w:fldCharType="begin"/>
            </w:r>
            <w:r w:rsidRPr="00F005BE">
              <w:rPr>
                <w:b/>
                <w:sz w:val="22"/>
                <w:szCs w:val="22"/>
              </w:rPr>
              <w:instrText xml:space="preserve"> REF _Ref63146340 \w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2109" w:type="pct"/>
          </w:tcPr>
          <w:p w:rsidRPr="00F005BE" w:rsidR="00947C9F" w:rsidP="00947C9F" w:rsidRDefault="00947C9F" w14:paraId="3DE5992C" w14:textId="289A613E">
            <w:pPr>
              <w:tabs>
                <w:tab w:val="right" w:pos="7272"/>
              </w:tabs>
              <w:spacing w:before="120" w:after="120"/>
              <w:rPr>
                <w:sz w:val="22"/>
                <w:szCs w:val="22"/>
              </w:rPr>
            </w:pPr>
            <w:r w:rsidRPr="00F005BE">
              <w:rPr>
                <w:sz w:val="22"/>
                <w:szCs w:val="22"/>
              </w:rPr>
              <w:t>The identification number</w:t>
            </w:r>
            <w:r w:rsidRPr="00F005BE">
              <w:rPr>
                <w:i/>
                <w:sz w:val="22"/>
                <w:szCs w:val="22"/>
              </w:rPr>
              <w:t xml:space="preserve"> </w:t>
            </w:r>
            <w:r w:rsidRPr="00F005BE">
              <w:rPr>
                <w:sz w:val="22"/>
                <w:szCs w:val="22"/>
              </w:rPr>
              <w:t xml:space="preserve">of the </w:t>
            </w:r>
            <w:r w:rsidRPr="00F005BE" w:rsidR="00C21269">
              <w:rPr>
                <w:sz w:val="22"/>
                <w:szCs w:val="22"/>
              </w:rPr>
              <w:t>t</w:t>
            </w:r>
            <w:r w:rsidRPr="00F005BE">
              <w:rPr>
                <w:sz w:val="22"/>
                <w:szCs w:val="22"/>
              </w:rPr>
              <w:t xml:space="preserve">endering procedure is: </w:t>
            </w:r>
          </w:p>
        </w:tc>
        <w:tc>
          <w:tcPr>
            <w:tcW w:w="2305" w:type="pct"/>
          </w:tcPr>
          <w:p w:rsidRPr="00F005BE" w:rsidR="00947C9F" w:rsidP="00947C9F" w:rsidRDefault="00947C9F" w14:paraId="03149AFE" w14:textId="71548C5D">
            <w:pPr>
              <w:tabs>
                <w:tab w:val="right" w:pos="7272"/>
              </w:tabs>
              <w:spacing w:before="120" w:after="120"/>
              <w:rPr>
                <w:sz w:val="22"/>
                <w:szCs w:val="22"/>
              </w:rPr>
            </w:pPr>
            <w:r w:rsidRPr="00F005BE">
              <w:rPr>
                <w:b/>
                <w:i/>
                <w:sz w:val="22"/>
                <w:szCs w:val="22"/>
              </w:rPr>
              <w:t xml:space="preserve">[Will be generated by </w:t>
            </w:r>
            <w:proofErr w:type="spellStart"/>
            <w:r w:rsidRPr="00F005BE">
              <w:rPr>
                <w:b/>
                <w:i/>
                <w:sz w:val="22"/>
                <w:szCs w:val="22"/>
              </w:rPr>
              <w:t>MTender</w:t>
            </w:r>
            <w:proofErr w:type="spellEnd"/>
            <w:r w:rsidRPr="00F005BE">
              <w:rPr>
                <w:b/>
                <w:i/>
                <w:sz w:val="22"/>
                <w:szCs w:val="22"/>
              </w:rPr>
              <w:t xml:space="preserve"> System upon publishing the Contract Notice]</w:t>
            </w:r>
          </w:p>
        </w:tc>
      </w:tr>
      <w:tr w:rsidRPr="00F005BE" w:rsidR="00947C9F" w:rsidTr="00947C9F" w14:paraId="55F64A24" w14:textId="6B67FB76">
        <w:trPr>
          <w:cantSplit/>
          <w:trHeight w:val="751"/>
        </w:trPr>
        <w:tc>
          <w:tcPr>
            <w:tcW w:w="586" w:type="pct"/>
          </w:tcPr>
          <w:p w:rsidRPr="00F005BE" w:rsidR="00947C9F" w:rsidP="00947C9F" w:rsidRDefault="00CB5A40" w14:paraId="2AC57DC2" w14:textId="25169371">
            <w:pPr>
              <w:spacing w:before="120" w:after="120"/>
              <w:ind w:left="360"/>
              <w:jc w:val="center"/>
              <w:rPr>
                <w:sz w:val="22"/>
                <w:szCs w:val="22"/>
              </w:rPr>
            </w:pPr>
            <w:r w:rsidRPr="00F005BE">
              <w:rPr>
                <w:b/>
                <w:sz w:val="22"/>
                <w:szCs w:val="22"/>
              </w:rPr>
              <w:fldChar w:fldCharType="begin"/>
            </w:r>
            <w:r w:rsidRPr="00F005BE">
              <w:rPr>
                <w:b/>
                <w:sz w:val="22"/>
                <w:szCs w:val="22"/>
              </w:rPr>
              <w:instrText xml:space="preserve"> REF _Ref63146340 \w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2109" w:type="pct"/>
          </w:tcPr>
          <w:p w:rsidRPr="00F005BE" w:rsidR="00947C9F" w:rsidP="00947C9F" w:rsidRDefault="00947C9F" w14:paraId="757649B3" w14:textId="5399D0B5">
            <w:pPr>
              <w:tabs>
                <w:tab w:val="right" w:pos="7272"/>
              </w:tabs>
              <w:spacing w:before="120" w:after="120"/>
              <w:rPr>
                <w:sz w:val="22"/>
                <w:szCs w:val="22"/>
              </w:rPr>
            </w:pPr>
            <w:r w:rsidRPr="00F005BE">
              <w:rPr>
                <w:sz w:val="22"/>
                <w:szCs w:val="22"/>
              </w:rPr>
              <w:t xml:space="preserve">The number and identification of lots comprising this </w:t>
            </w:r>
            <w:r w:rsidRPr="00F005BE" w:rsidR="00C21269">
              <w:rPr>
                <w:sz w:val="22"/>
                <w:szCs w:val="22"/>
              </w:rPr>
              <w:t>t</w:t>
            </w:r>
            <w:r w:rsidRPr="00F005BE">
              <w:rPr>
                <w:sz w:val="22"/>
                <w:szCs w:val="22"/>
              </w:rPr>
              <w:t xml:space="preserve">endering procedure are:  </w:t>
            </w:r>
          </w:p>
        </w:tc>
        <w:tc>
          <w:tcPr>
            <w:tcW w:w="2305" w:type="pct"/>
          </w:tcPr>
          <w:p w:rsidRPr="00F005BE" w:rsidR="00947C9F" w:rsidP="00947C9F" w:rsidRDefault="00947C9F" w14:paraId="0F26CBCA" w14:textId="4B4C4E5F">
            <w:pPr>
              <w:tabs>
                <w:tab w:val="right" w:pos="7272"/>
              </w:tabs>
              <w:spacing w:before="120" w:after="120"/>
              <w:rPr>
                <w:sz w:val="22"/>
                <w:szCs w:val="22"/>
              </w:rPr>
            </w:pPr>
            <w:r w:rsidRPr="00F005BE">
              <w:rPr>
                <w:b/>
                <w:i/>
                <w:sz w:val="22"/>
                <w:szCs w:val="22"/>
              </w:rPr>
              <w:t xml:space="preserve">[Will be generated by </w:t>
            </w:r>
            <w:proofErr w:type="spellStart"/>
            <w:r w:rsidRPr="00F005BE">
              <w:rPr>
                <w:b/>
                <w:i/>
                <w:sz w:val="22"/>
                <w:szCs w:val="22"/>
              </w:rPr>
              <w:t>MTender</w:t>
            </w:r>
            <w:proofErr w:type="spellEnd"/>
            <w:r w:rsidRPr="00F005BE">
              <w:rPr>
                <w:b/>
                <w:i/>
                <w:sz w:val="22"/>
                <w:szCs w:val="22"/>
              </w:rPr>
              <w:t xml:space="preserve"> System upon publishing the Contract Notice]</w:t>
            </w:r>
          </w:p>
        </w:tc>
      </w:tr>
    </w:tbl>
    <w:p w:rsidRPr="00F005BE" w:rsidR="009164EF" w:rsidRDefault="009164EF" w14:paraId="6BA74CA0"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128"/>
        <w:gridCol w:w="8500"/>
      </w:tblGrid>
      <w:tr w:rsidRPr="00F005BE" w:rsidR="00434A7A" w:rsidDel="00AE1CAD" w:rsidTr="006F6DBD" w14:paraId="3C42F097" w14:textId="6038A001">
        <w:trPr>
          <w:cantSplit/>
          <w:trHeight w:val="420"/>
          <w:del w:author="RA" w:date="2021-02-02T08:19:00Z" w:id="697"/>
        </w:trPr>
        <w:tc>
          <w:tcPr>
            <w:tcW w:w="586" w:type="pct"/>
            <w:shd w:val="clear" w:color="auto" w:fill="8EAADB"/>
          </w:tcPr>
          <w:p w:rsidRPr="00F005BE" w:rsidR="00434A7A" w:rsidDel="00AE1CAD" w:rsidP="00947C9F" w:rsidRDefault="00AC1A6B" w14:paraId="3C1EC37B" w14:textId="23B72BF5">
            <w:pPr>
              <w:spacing w:before="120" w:after="120"/>
              <w:ind w:left="360"/>
              <w:jc w:val="center"/>
              <w:rPr>
                <w:del w:author="RA" w:date="2021-02-02T08:19:00Z" w:id="698"/>
                <w:b/>
                <w:sz w:val="22"/>
                <w:szCs w:val="22"/>
              </w:rPr>
            </w:pPr>
            <w:del w:author="RA" w:date="2021-02-02T08:19:00Z" w:id="699">
              <w:r w:rsidRPr="00F005BE" w:rsidDel="00AE1CAD">
                <w:rPr>
                  <w:b/>
                  <w:sz w:val="22"/>
                  <w:szCs w:val="22"/>
                </w:rPr>
                <w:delText>3.</w:delText>
              </w:r>
            </w:del>
          </w:p>
        </w:tc>
        <w:tc>
          <w:tcPr>
            <w:tcW w:w="4414" w:type="pct"/>
            <w:shd w:val="clear" w:color="auto" w:fill="8EAADB"/>
          </w:tcPr>
          <w:p w:rsidRPr="00F005BE" w:rsidR="00434A7A" w:rsidDel="00AE1CAD" w:rsidP="00947C9F" w:rsidRDefault="00434A7A" w14:paraId="02601CF1" w14:textId="2F3004E5">
            <w:pPr>
              <w:tabs>
                <w:tab w:val="right" w:pos="7272"/>
              </w:tabs>
              <w:spacing w:before="120" w:after="120"/>
              <w:rPr>
                <w:del w:author="RA" w:date="2021-02-02T08:19:00Z" w:id="700"/>
                <w:b/>
                <w:i/>
                <w:sz w:val="22"/>
                <w:szCs w:val="22"/>
              </w:rPr>
            </w:pPr>
            <w:del w:author="RA" w:date="2021-02-02T08:19:00Z" w:id="701">
              <w:r w:rsidRPr="00F005BE" w:rsidDel="00AE1CAD">
                <w:rPr>
                  <w:b/>
                  <w:sz w:val="22"/>
                  <w:szCs w:val="22"/>
                </w:rPr>
                <w:delText>Clarification of the Tender Documents</w:delText>
              </w:r>
            </w:del>
          </w:p>
        </w:tc>
      </w:tr>
      <w:tr w:rsidRPr="00F005BE" w:rsidR="009164EF" w:rsidDel="00AE1CAD" w:rsidTr="009164EF" w14:paraId="6277ED9B" w14:textId="05775736">
        <w:trPr>
          <w:cantSplit/>
          <w:trHeight w:val="751"/>
          <w:del w:author="RA" w:date="2021-02-02T08:19:00Z" w:id="702"/>
        </w:trPr>
        <w:tc>
          <w:tcPr>
            <w:tcW w:w="586" w:type="pct"/>
          </w:tcPr>
          <w:p w:rsidRPr="00F005BE" w:rsidR="009164EF" w:rsidDel="00AE1CAD" w:rsidP="00947C9F" w:rsidRDefault="00AC1A6B" w14:paraId="3E89408B" w14:textId="183DB2BD">
            <w:pPr>
              <w:spacing w:before="120" w:after="120"/>
              <w:ind w:left="360"/>
              <w:jc w:val="center"/>
              <w:rPr>
                <w:del w:author="RA" w:date="2021-02-02T08:19:00Z" w:id="703"/>
                <w:b/>
                <w:sz w:val="22"/>
                <w:szCs w:val="22"/>
              </w:rPr>
            </w:pPr>
            <w:commentRangeStart w:id="704"/>
            <w:del w:author="RA" w:date="2021-02-02T08:19:00Z" w:id="705">
              <w:r w:rsidRPr="00F005BE" w:rsidDel="00AE1CAD">
                <w:rPr>
                  <w:b/>
                  <w:sz w:val="22"/>
                  <w:szCs w:val="22"/>
                </w:rPr>
                <w:delText>3.1.</w:delText>
              </w:r>
            </w:del>
          </w:p>
        </w:tc>
        <w:tc>
          <w:tcPr>
            <w:tcW w:w="4414" w:type="pct"/>
          </w:tcPr>
          <w:p w:rsidRPr="00F005BE" w:rsidR="009164EF" w:rsidDel="00AE1CAD" w:rsidRDefault="009164EF" w14:paraId="21FF8401" w14:textId="51ECD369">
            <w:pPr>
              <w:tabs>
                <w:tab w:val="right" w:pos="7272"/>
              </w:tabs>
              <w:spacing w:before="120" w:after="120"/>
              <w:rPr>
                <w:del w:author="RA" w:date="2021-02-02T08:19:00Z" w:id="706"/>
                <w:b/>
                <w:sz w:val="22"/>
                <w:szCs w:val="22"/>
              </w:rPr>
            </w:pPr>
            <w:del w:author="RA" w:date="2021-02-02T08:19:00Z" w:id="707">
              <w:r w:rsidRPr="00F005BE" w:rsidDel="00AE1CAD">
                <w:rPr>
                  <w:sz w:val="22"/>
                  <w:szCs w:val="22"/>
                </w:rPr>
                <w:delText xml:space="preserve">Clarifications to the Tender Documents shall be submitted in accordance </w:delText>
              </w:r>
              <w:r w:rsidRPr="00F005BE" w:rsidDel="00AE1CAD">
                <w:rPr>
                  <w:sz w:val="22"/>
                  <w:szCs w:val="22"/>
                  <w:highlight w:val="yellow"/>
                </w:rPr>
                <w:delText xml:space="preserve">with ITT </w:delText>
              </w:r>
              <w:r w:rsidRPr="00F005BE" w:rsidDel="00AE1CAD" w:rsidR="00AC1A6B">
                <w:rPr>
                  <w:sz w:val="22"/>
                  <w:szCs w:val="22"/>
                  <w:highlight w:val="yellow"/>
                </w:rPr>
                <w:delText>3</w:delText>
              </w:r>
              <w:r w:rsidRPr="00F005BE" w:rsidDel="00AE1CAD">
                <w:rPr>
                  <w:sz w:val="22"/>
                  <w:szCs w:val="22"/>
                </w:rPr>
                <w:delText xml:space="preserve"> and only in the period indicated in the MTender System Contract Notice.</w:delText>
              </w:r>
              <w:r w:rsidRPr="00F005BE" w:rsidDel="00AE1CAD">
                <w:rPr>
                  <w:b/>
                  <w:sz w:val="22"/>
                  <w:szCs w:val="22"/>
                </w:rPr>
                <w:delText xml:space="preserve"> </w:delText>
              </w:r>
              <w:commentRangeEnd w:id="704"/>
              <w:r w:rsidRPr="00F005BE" w:rsidDel="00AE1CAD" w:rsidR="002B5C95">
                <w:rPr>
                  <w:rStyle w:val="CommentReference"/>
                  <w:sz w:val="22"/>
                  <w:szCs w:val="22"/>
                  <w:rPrChange w:author="Chris Smith" w:date="2021-01-16T13:55:00Z" w:id="708">
                    <w:rPr>
                      <w:rStyle w:val="CommentReference"/>
                      <w:lang w:val="en-US"/>
                    </w:rPr>
                  </w:rPrChange>
                </w:rPr>
                <w:commentReference w:id="704"/>
              </w:r>
            </w:del>
          </w:p>
        </w:tc>
      </w:tr>
    </w:tbl>
    <w:p w:rsidRPr="00F005BE" w:rsidR="00AA27BA" w:rsidRDefault="00AA27BA" w14:paraId="0FFED3C7" w14:textId="3E0F3FBA">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181"/>
        <w:gridCol w:w="8447"/>
      </w:tblGrid>
      <w:tr w:rsidRPr="00F005BE" w:rsidR="00AA27BA" w:rsidTr="006F6DBD" w14:paraId="03BFA04A" w14:textId="77777777">
        <w:trPr>
          <w:cantSplit/>
          <w:trHeight w:val="420"/>
        </w:trPr>
        <w:tc>
          <w:tcPr>
            <w:tcW w:w="586" w:type="pct"/>
            <w:shd w:val="clear" w:color="auto" w:fill="8EAADB"/>
          </w:tcPr>
          <w:p w:rsidRPr="00F005BE" w:rsidR="00AA27BA" w:rsidP="00D14E53" w:rsidRDefault="00EB77B6" w14:paraId="5CD5BC63" w14:textId="430E9E42">
            <w:pPr>
              <w:spacing w:before="120" w:after="120"/>
              <w:ind w:left="360"/>
              <w:jc w:val="center"/>
              <w:rPr>
                <w:b/>
                <w:sz w:val="22"/>
                <w:szCs w:val="22"/>
              </w:rPr>
            </w:pPr>
            <w:ins w:author="RA" w:date="2021-02-02T08:30:00Z" w:id="709">
              <w:r w:rsidRPr="00F005BE">
                <w:rPr>
                  <w:b/>
                  <w:sz w:val="22"/>
                  <w:szCs w:val="22"/>
                </w:rPr>
                <w:lastRenderedPageBreak/>
                <w:fldChar w:fldCharType="begin"/>
              </w:r>
              <w:r w:rsidRPr="00F005BE">
                <w:rPr>
                  <w:b/>
                  <w:sz w:val="22"/>
                  <w:szCs w:val="22"/>
                </w:rPr>
                <w:instrText xml:space="preserve"> REF _Ref63146599 \w \h </w:instrText>
              </w:r>
            </w:ins>
            <w:r w:rsidRPr="00F005BE">
              <w:rPr>
                <w:b/>
                <w:sz w:val="22"/>
                <w:szCs w:val="22"/>
              </w:rPr>
            </w:r>
            <w:r w:rsidRPr="00F005BE">
              <w:rPr>
                <w:b/>
                <w:sz w:val="22"/>
                <w:szCs w:val="22"/>
              </w:rPr>
              <w:fldChar w:fldCharType="separate"/>
            </w:r>
            <w:ins w:author="RA" w:date="2021-02-02T08:30:00Z" w:id="710">
              <w:r w:rsidRPr="00F005BE">
                <w:rPr>
                  <w:b/>
                  <w:sz w:val="22"/>
                  <w:szCs w:val="22"/>
                </w:rPr>
                <w:t>4</w:t>
              </w:r>
              <w:r w:rsidRPr="00F005BE">
                <w:rPr>
                  <w:b/>
                  <w:sz w:val="22"/>
                  <w:szCs w:val="22"/>
                </w:rPr>
                <w:fldChar w:fldCharType="end"/>
              </w:r>
            </w:ins>
            <w:del w:author="RA" w:date="2021-02-02T08:30:00Z" w:id="711">
              <w:r w:rsidRPr="00F005BE" w:rsidDel="00EB77B6" w:rsidR="00AC1A6B">
                <w:rPr>
                  <w:b/>
                  <w:sz w:val="22"/>
                  <w:szCs w:val="22"/>
                </w:rPr>
                <w:delText>4.</w:delText>
              </w:r>
            </w:del>
          </w:p>
        </w:tc>
        <w:tc>
          <w:tcPr>
            <w:tcW w:w="4414" w:type="pct"/>
            <w:shd w:val="clear" w:color="auto" w:fill="8EAADB"/>
          </w:tcPr>
          <w:p w:rsidRPr="00F005BE" w:rsidR="00AA27BA" w:rsidP="00D14E53" w:rsidRDefault="00AA27BA" w14:paraId="0EA8FB5C" w14:textId="7BBD69F2">
            <w:pPr>
              <w:tabs>
                <w:tab w:val="right" w:pos="7272"/>
              </w:tabs>
              <w:spacing w:before="120" w:after="120"/>
              <w:rPr>
                <w:b/>
                <w:i/>
                <w:sz w:val="22"/>
                <w:szCs w:val="22"/>
              </w:rPr>
            </w:pPr>
            <w:r w:rsidRPr="00F005BE">
              <w:rPr>
                <w:b/>
                <w:sz w:val="22"/>
                <w:szCs w:val="22"/>
              </w:rPr>
              <w:t xml:space="preserve">Amendment of Tender Documents  </w:t>
            </w:r>
          </w:p>
        </w:tc>
      </w:tr>
      <w:tr w:rsidRPr="00F005BE" w:rsidR="00AA27BA" w:rsidTr="00D14E53" w14:paraId="1E94B7AA" w14:textId="77777777">
        <w:trPr>
          <w:cantSplit/>
          <w:trHeight w:val="751"/>
        </w:trPr>
        <w:tc>
          <w:tcPr>
            <w:tcW w:w="586" w:type="pct"/>
          </w:tcPr>
          <w:p w:rsidRPr="00F005BE" w:rsidR="00AA27BA" w:rsidP="00D14E53" w:rsidRDefault="0083754D" w14:paraId="6974DC45" w14:textId="30B09F17">
            <w:pPr>
              <w:spacing w:before="120" w:after="120"/>
              <w:ind w:left="360"/>
              <w:jc w:val="center"/>
              <w:rPr>
                <w:b/>
                <w:sz w:val="22"/>
                <w:szCs w:val="22"/>
              </w:rPr>
            </w:pPr>
            <w:ins w:author="RA" w:date="2021-02-02T08:23:00Z" w:id="712">
              <w:r w:rsidRPr="00F005BE">
                <w:rPr>
                  <w:b/>
                  <w:sz w:val="22"/>
                  <w:szCs w:val="22"/>
                </w:rPr>
                <w:fldChar w:fldCharType="begin"/>
              </w:r>
              <w:r w:rsidRPr="00F005BE">
                <w:rPr>
                  <w:b/>
                  <w:sz w:val="22"/>
                  <w:szCs w:val="22"/>
                </w:rPr>
                <w:instrText xml:space="preserve"> REF _Ref63146617 \w \h </w:instrText>
              </w:r>
            </w:ins>
            <w:r w:rsidRPr="00F005BE">
              <w:rPr>
                <w:b/>
                <w:sz w:val="22"/>
                <w:szCs w:val="22"/>
              </w:rPr>
            </w:r>
            <w:r w:rsidRPr="00F005BE">
              <w:rPr>
                <w:b/>
                <w:sz w:val="22"/>
                <w:szCs w:val="22"/>
              </w:rPr>
              <w:fldChar w:fldCharType="separate"/>
            </w:r>
            <w:ins w:author="RA" w:date="2021-02-02T08:23:00Z" w:id="713">
              <w:r w:rsidRPr="00F005BE">
                <w:rPr>
                  <w:b/>
                  <w:sz w:val="22"/>
                  <w:szCs w:val="22"/>
                </w:rPr>
                <w:t>4.1</w:t>
              </w:r>
              <w:r w:rsidRPr="00F005BE">
                <w:rPr>
                  <w:b/>
                  <w:sz w:val="22"/>
                  <w:szCs w:val="22"/>
                </w:rPr>
                <w:fldChar w:fldCharType="end"/>
              </w:r>
            </w:ins>
            <w:del w:author="RA" w:date="2021-02-02T08:23:00Z" w:id="714">
              <w:r w:rsidRPr="00F005BE" w:rsidDel="0083754D" w:rsidR="00AC1A6B">
                <w:rPr>
                  <w:b/>
                  <w:sz w:val="22"/>
                  <w:szCs w:val="22"/>
                </w:rPr>
                <w:delText>4.1.</w:delText>
              </w:r>
            </w:del>
          </w:p>
        </w:tc>
        <w:tc>
          <w:tcPr>
            <w:tcW w:w="4414" w:type="pct"/>
          </w:tcPr>
          <w:p w:rsidRPr="00F005BE" w:rsidR="00AA27BA" w:rsidP="00D14E53" w:rsidRDefault="00A921F6" w14:paraId="3546627B" w14:textId="742268E8">
            <w:pPr>
              <w:tabs>
                <w:tab w:val="right" w:pos="7272"/>
              </w:tabs>
              <w:spacing w:before="120" w:after="120"/>
              <w:rPr>
                <w:sz w:val="22"/>
                <w:szCs w:val="22"/>
              </w:rPr>
            </w:pPr>
            <w:r w:rsidRPr="00F005BE">
              <w:rPr>
                <w:sz w:val="22"/>
                <w:szCs w:val="22"/>
              </w:rPr>
              <w:t xml:space="preserve">Amendments to this Tender Documents shall be done in conformity with the ITT </w:t>
            </w:r>
            <w:ins w:author="RA" w:date="2021-02-02T08:23:00Z" w:id="715">
              <w:r w:rsidRPr="00F005BE" w:rsidR="0083754D">
                <w:rPr>
                  <w:sz w:val="22"/>
                  <w:szCs w:val="22"/>
                </w:rPr>
                <w:fldChar w:fldCharType="begin"/>
              </w:r>
              <w:r w:rsidRPr="00F005BE" w:rsidR="0083754D">
                <w:rPr>
                  <w:sz w:val="22"/>
                  <w:szCs w:val="22"/>
                </w:rPr>
                <w:instrText xml:space="preserve"> REF _Ref63146599 \w \h </w:instrText>
              </w:r>
            </w:ins>
            <w:r w:rsidRPr="00F005BE" w:rsidR="0083754D">
              <w:rPr>
                <w:sz w:val="22"/>
                <w:szCs w:val="22"/>
              </w:rPr>
            </w:r>
            <w:r w:rsidRPr="00F005BE" w:rsidR="0083754D">
              <w:rPr>
                <w:sz w:val="22"/>
                <w:szCs w:val="22"/>
              </w:rPr>
              <w:fldChar w:fldCharType="separate"/>
            </w:r>
            <w:ins w:author="RA" w:date="2021-02-02T08:23:00Z" w:id="716">
              <w:r w:rsidRPr="00F005BE" w:rsidR="0083754D">
                <w:rPr>
                  <w:sz w:val="22"/>
                  <w:szCs w:val="22"/>
                </w:rPr>
                <w:t>4</w:t>
              </w:r>
              <w:r w:rsidRPr="00F005BE" w:rsidR="0083754D">
                <w:rPr>
                  <w:sz w:val="22"/>
                  <w:szCs w:val="22"/>
                </w:rPr>
                <w:fldChar w:fldCharType="end"/>
              </w:r>
            </w:ins>
            <w:commentRangeStart w:id="717"/>
            <w:del w:author="RA" w:date="2021-02-02T08:22:00Z" w:id="718">
              <w:r w:rsidRPr="00F005BE" w:rsidDel="0083754D">
                <w:rPr>
                  <w:sz w:val="22"/>
                  <w:szCs w:val="22"/>
                </w:rPr>
                <w:delText>____</w:delText>
              </w:r>
            </w:del>
            <w:commentRangeEnd w:id="717"/>
            <w:r w:rsidRPr="00F005BE" w:rsidR="00B47531">
              <w:rPr>
                <w:rStyle w:val="CommentReference"/>
                <w:sz w:val="22"/>
                <w:szCs w:val="22"/>
                <w:rPrChange w:author="Chris Smith" w:date="2021-01-16T13:55:00Z" w:id="719">
                  <w:rPr>
                    <w:rStyle w:val="CommentReference"/>
                    <w:lang w:val="en-US"/>
                  </w:rPr>
                </w:rPrChange>
              </w:rPr>
              <w:commentReference w:id="717"/>
            </w:r>
            <w:r w:rsidRPr="00F005BE">
              <w:rPr>
                <w:sz w:val="22"/>
                <w:szCs w:val="22"/>
              </w:rPr>
              <w:t>.</w:t>
            </w:r>
          </w:p>
          <w:p w:rsidRPr="00F005BE" w:rsidR="003E3125" w:rsidP="00AA27BA" w:rsidRDefault="003E3125" w14:paraId="11614680" w14:textId="2F95ADB4">
            <w:pPr>
              <w:tabs>
                <w:tab w:val="right" w:pos="7272"/>
              </w:tabs>
              <w:spacing w:before="120" w:after="120"/>
              <w:rPr>
                <w:sz w:val="22"/>
                <w:szCs w:val="22"/>
              </w:rPr>
            </w:pPr>
            <w:commentRangeStart w:id="720"/>
            <w:commentRangeStart w:id="721"/>
            <w:r w:rsidRPr="00F005BE">
              <w:rPr>
                <w:sz w:val="22"/>
                <w:szCs w:val="22"/>
              </w:rPr>
              <w:t>Version History of this Tender Documents: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014"/>
              <w:gridCol w:w="2984"/>
              <w:gridCol w:w="1985"/>
            </w:tblGrid>
            <w:tr w:rsidRPr="00F005BE" w:rsidR="003E3125" w:rsidTr="006F6DBD" w14:paraId="36DFA488" w14:textId="77777777">
              <w:trPr>
                <w:trHeight w:val="367"/>
              </w:trPr>
              <w:tc>
                <w:tcPr>
                  <w:tcW w:w="1014" w:type="dxa"/>
                  <w:vAlign w:val="center"/>
                </w:tcPr>
                <w:p w:rsidRPr="00F005BE" w:rsidR="003E3125" w:rsidP="006F6DBD" w:rsidRDefault="003E3125" w14:paraId="1C3595FA" w14:textId="77777777">
                  <w:pPr>
                    <w:tabs>
                      <w:tab w:val="right" w:pos="7272"/>
                    </w:tabs>
                    <w:spacing w:before="120" w:after="120"/>
                    <w:jc w:val="center"/>
                    <w:rPr>
                      <w:sz w:val="22"/>
                      <w:szCs w:val="22"/>
                    </w:rPr>
                  </w:pPr>
                  <w:r w:rsidRPr="00F005BE">
                    <w:rPr>
                      <w:sz w:val="22"/>
                      <w:szCs w:val="22"/>
                    </w:rPr>
                    <w:t>Version</w:t>
                  </w:r>
                </w:p>
              </w:tc>
              <w:tc>
                <w:tcPr>
                  <w:tcW w:w="2984" w:type="dxa"/>
                  <w:vAlign w:val="center"/>
                </w:tcPr>
                <w:p w:rsidRPr="00F005BE" w:rsidR="003E3125" w:rsidP="006F6DBD" w:rsidRDefault="00CF75F4" w14:paraId="4EC76B84" w14:textId="3522629B">
                  <w:pPr>
                    <w:tabs>
                      <w:tab w:val="right" w:pos="7272"/>
                    </w:tabs>
                    <w:spacing w:before="120" w:after="120"/>
                    <w:jc w:val="center"/>
                    <w:rPr>
                      <w:sz w:val="22"/>
                      <w:szCs w:val="22"/>
                    </w:rPr>
                  </w:pPr>
                  <w:r w:rsidRPr="00F005BE">
                    <w:rPr>
                      <w:sz w:val="22"/>
                      <w:szCs w:val="22"/>
                    </w:rPr>
                    <w:t>Subject</w:t>
                  </w:r>
                </w:p>
              </w:tc>
              <w:tc>
                <w:tcPr>
                  <w:tcW w:w="1985" w:type="dxa"/>
                  <w:vAlign w:val="center"/>
                </w:tcPr>
                <w:p w:rsidRPr="00F005BE" w:rsidR="003E3125" w:rsidP="006F6DBD" w:rsidRDefault="003E3125" w14:paraId="53747CAC" w14:textId="7693B3C9">
                  <w:pPr>
                    <w:tabs>
                      <w:tab w:val="right" w:pos="7272"/>
                    </w:tabs>
                    <w:spacing w:before="120" w:after="120"/>
                    <w:jc w:val="center"/>
                    <w:rPr>
                      <w:sz w:val="22"/>
                      <w:szCs w:val="22"/>
                    </w:rPr>
                  </w:pPr>
                  <w:r w:rsidRPr="00F005BE">
                    <w:rPr>
                      <w:sz w:val="22"/>
                      <w:szCs w:val="22"/>
                    </w:rPr>
                    <w:t>Date of publication</w:t>
                  </w:r>
                </w:p>
              </w:tc>
            </w:tr>
            <w:tr w:rsidRPr="00F005BE" w:rsidR="003E3125" w:rsidTr="006F6DBD" w14:paraId="35CDE516" w14:textId="77777777">
              <w:trPr>
                <w:trHeight w:val="367"/>
              </w:trPr>
              <w:tc>
                <w:tcPr>
                  <w:tcW w:w="1014" w:type="dxa"/>
                  <w:vAlign w:val="center"/>
                </w:tcPr>
                <w:p w:rsidRPr="00F005BE" w:rsidR="003E3125" w:rsidP="006F6DBD" w:rsidRDefault="003E3125" w14:paraId="3CB7CB46" w14:textId="77777777">
                  <w:pPr>
                    <w:tabs>
                      <w:tab w:val="right" w:pos="7272"/>
                    </w:tabs>
                    <w:spacing w:before="120" w:after="120"/>
                    <w:jc w:val="center"/>
                    <w:rPr>
                      <w:sz w:val="22"/>
                      <w:szCs w:val="22"/>
                    </w:rPr>
                  </w:pPr>
                  <w:r w:rsidRPr="00F005BE">
                    <w:rPr>
                      <w:sz w:val="22"/>
                      <w:szCs w:val="22"/>
                    </w:rPr>
                    <w:t>1.0</w:t>
                  </w:r>
                </w:p>
              </w:tc>
              <w:tc>
                <w:tcPr>
                  <w:tcW w:w="2984" w:type="dxa"/>
                  <w:vAlign w:val="center"/>
                </w:tcPr>
                <w:p w:rsidRPr="00F005BE" w:rsidR="003E3125" w:rsidP="006F6DBD" w:rsidRDefault="00C742BB" w14:paraId="71FE1C69" w14:textId="5607E146">
                  <w:pPr>
                    <w:tabs>
                      <w:tab w:val="right" w:pos="7272"/>
                    </w:tabs>
                    <w:spacing w:before="120" w:after="120"/>
                    <w:jc w:val="center"/>
                    <w:rPr>
                      <w:b/>
                      <w:i/>
                      <w:sz w:val="22"/>
                      <w:szCs w:val="22"/>
                    </w:rPr>
                  </w:pPr>
                  <w:r w:rsidRPr="00F005BE">
                    <w:rPr>
                      <w:b/>
                      <w:i/>
                      <w:sz w:val="22"/>
                      <w:szCs w:val="22"/>
                    </w:rPr>
                    <w:t>[</w:t>
                  </w:r>
                  <w:r w:rsidRPr="00F005BE" w:rsidR="00CF75F4">
                    <w:rPr>
                      <w:b/>
                      <w:i/>
                      <w:sz w:val="22"/>
                      <w:szCs w:val="22"/>
                    </w:rPr>
                    <w:t>Original Tender Documents</w:t>
                  </w:r>
                  <w:r w:rsidRPr="00F005BE">
                    <w:rPr>
                      <w:b/>
                      <w:i/>
                      <w:sz w:val="22"/>
                      <w:szCs w:val="22"/>
                    </w:rPr>
                    <w:t>]</w:t>
                  </w:r>
                </w:p>
              </w:tc>
              <w:tc>
                <w:tcPr>
                  <w:tcW w:w="1985" w:type="dxa"/>
                  <w:vAlign w:val="center"/>
                </w:tcPr>
                <w:p w:rsidRPr="00F005BE" w:rsidR="003E3125" w:rsidP="006F6DBD" w:rsidRDefault="003E3125" w14:paraId="3C94DC22" w14:textId="6FF39353">
                  <w:pPr>
                    <w:tabs>
                      <w:tab w:val="right" w:pos="7272"/>
                    </w:tabs>
                    <w:spacing w:before="120" w:after="120"/>
                    <w:jc w:val="center"/>
                    <w:rPr>
                      <w:sz w:val="22"/>
                      <w:szCs w:val="22"/>
                    </w:rPr>
                  </w:pPr>
                </w:p>
              </w:tc>
            </w:tr>
            <w:tr w:rsidRPr="00F005BE" w:rsidR="003E3125" w:rsidTr="006F6DBD" w14:paraId="3A39D1A6" w14:textId="77777777">
              <w:trPr>
                <w:trHeight w:val="397"/>
              </w:trPr>
              <w:tc>
                <w:tcPr>
                  <w:tcW w:w="1014" w:type="dxa"/>
                  <w:vAlign w:val="center"/>
                </w:tcPr>
                <w:p w:rsidRPr="00F005BE" w:rsidR="003E3125" w:rsidP="006F6DBD" w:rsidRDefault="003E3125" w14:paraId="36DA4393" w14:textId="77777777">
                  <w:pPr>
                    <w:tabs>
                      <w:tab w:val="right" w:pos="7272"/>
                    </w:tabs>
                    <w:spacing w:before="120" w:after="120"/>
                    <w:jc w:val="center"/>
                    <w:rPr>
                      <w:sz w:val="22"/>
                      <w:szCs w:val="22"/>
                    </w:rPr>
                  </w:pPr>
                  <w:r w:rsidRPr="00F005BE">
                    <w:rPr>
                      <w:sz w:val="22"/>
                      <w:szCs w:val="22"/>
                    </w:rPr>
                    <w:t>2.0</w:t>
                  </w:r>
                </w:p>
              </w:tc>
              <w:tc>
                <w:tcPr>
                  <w:tcW w:w="2984" w:type="dxa"/>
                  <w:vAlign w:val="center"/>
                </w:tcPr>
                <w:p w:rsidRPr="00F005BE" w:rsidR="003E3125" w:rsidP="006F6DBD" w:rsidRDefault="00C742BB" w14:paraId="6E5F3C49" w14:textId="58CC56C1">
                  <w:pPr>
                    <w:tabs>
                      <w:tab w:val="right" w:pos="7272"/>
                    </w:tabs>
                    <w:spacing w:before="120" w:after="120"/>
                    <w:jc w:val="center"/>
                    <w:rPr>
                      <w:b/>
                      <w:i/>
                      <w:sz w:val="22"/>
                      <w:szCs w:val="22"/>
                    </w:rPr>
                  </w:pPr>
                  <w:r w:rsidRPr="00F005BE">
                    <w:rPr>
                      <w:b/>
                      <w:i/>
                      <w:sz w:val="22"/>
                      <w:szCs w:val="22"/>
                    </w:rPr>
                    <w:t>[</w:t>
                  </w:r>
                  <w:r w:rsidRPr="00F005BE" w:rsidR="00E3620B">
                    <w:rPr>
                      <w:b/>
                      <w:i/>
                      <w:sz w:val="22"/>
                      <w:szCs w:val="22"/>
                    </w:rPr>
                    <w:t>Addendum N</w:t>
                  </w:r>
                  <w:r w:rsidRPr="00F005BE" w:rsidR="00B87792">
                    <w:rPr>
                      <w:b/>
                      <w:i/>
                      <w:sz w:val="22"/>
                      <w:szCs w:val="22"/>
                    </w:rPr>
                    <w:t>o</w:t>
                  </w:r>
                  <w:r w:rsidRPr="00F005BE" w:rsidR="00E3620B">
                    <w:rPr>
                      <w:b/>
                      <w:i/>
                      <w:sz w:val="22"/>
                      <w:szCs w:val="22"/>
                    </w:rPr>
                    <w:t>. 1</w:t>
                  </w:r>
                  <w:r w:rsidRPr="00F005BE">
                    <w:rPr>
                      <w:b/>
                      <w:i/>
                      <w:sz w:val="22"/>
                      <w:szCs w:val="22"/>
                    </w:rPr>
                    <w:t>]</w:t>
                  </w:r>
                </w:p>
              </w:tc>
              <w:tc>
                <w:tcPr>
                  <w:tcW w:w="1985" w:type="dxa"/>
                  <w:vAlign w:val="center"/>
                </w:tcPr>
                <w:p w:rsidRPr="00F005BE" w:rsidR="003E3125" w:rsidP="006F6DBD" w:rsidRDefault="003E3125" w14:paraId="5698AD36" w14:textId="7C2AF08B">
                  <w:pPr>
                    <w:tabs>
                      <w:tab w:val="right" w:pos="7272"/>
                    </w:tabs>
                    <w:spacing w:before="120" w:after="120"/>
                    <w:jc w:val="center"/>
                    <w:rPr>
                      <w:sz w:val="22"/>
                      <w:szCs w:val="22"/>
                    </w:rPr>
                  </w:pPr>
                </w:p>
              </w:tc>
            </w:tr>
            <w:tr w:rsidRPr="00F005BE" w:rsidR="00147A79" w:rsidTr="003E3125" w14:paraId="5997548E" w14:textId="77777777">
              <w:trPr>
                <w:trHeight w:val="367"/>
              </w:trPr>
              <w:tc>
                <w:tcPr>
                  <w:tcW w:w="1014" w:type="dxa"/>
                  <w:vAlign w:val="center"/>
                </w:tcPr>
                <w:p w:rsidRPr="00F005BE" w:rsidR="00147A79" w:rsidP="00A6100B" w:rsidRDefault="00147A79" w14:paraId="421448A6" w14:textId="77777777">
                  <w:pPr>
                    <w:tabs>
                      <w:tab w:val="right" w:pos="7272"/>
                    </w:tabs>
                    <w:spacing w:before="120" w:after="120"/>
                    <w:jc w:val="center"/>
                    <w:rPr>
                      <w:sz w:val="22"/>
                      <w:szCs w:val="22"/>
                    </w:rPr>
                  </w:pPr>
                </w:p>
              </w:tc>
              <w:tc>
                <w:tcPr>
                  <w:tcW w:w="2984" w:type="dxa"/>
                  <w:vAlign w:val="center"/>
                </w:tcPr>
                <w:p w:rsidRPr="00F005BE" w:rsidR="00147A79" w:rsidP="00A6100B" w:rsidRDefault="00147A79" w14:paraId="1F33CDD7" w14:textId="77777777">
                  <w:pPr>
                    <w:tabs>
                      <w:tab w:val="right" w:pos="7272"/>
                    </w:tabs>
                    <w:spacing w:before="120" w:after="120"/>
                    <w:jc w:val="center"/>
                    <w:rPr>
                      <w:b/>
                      <w:i/>
                      <w:sz w:val="22"/>
                      <w:szCs w:val="22"/>
                    </w:rPr>
                  </w:pPr>
                </w:p>
              </w:tc>
              <w:tc>
                <w:tcPr>
                  <w:tcW w:w="1985" w:type="dxa"/>
                  <w:vAlign w:val="center"/>
                </w:tcPr>
                <w:p w:rsidRPr="00F005BE" w:rsidR="00147A79" w:rsidP="00A6100B" w:rsidRDefault="00147A79" w14:paraId="216C7A2A" w14:textId="77777777">
                  <w:pPr>
                    <w:tabs>
                      <w:tab w:val="right" w:pos="7272"/>
                    </w:tabs>
                    <w:spacing w:before="120" w:after="120"/>
                    <w:jc w:val="center"/>
                    <w:rPr>
                      <w:sz w:val="22"/>
                      <w:szCs w:val="22"/>
                    </w:rPr>
                  </w:pPr>
                </w:p>
              </w:tc>
            </w:tr>
          </w:tbl>
          <w:p w:rsidRPr="00F005BE" w:rsidR="00AA27BA" w:rsidP="00AA27BA" w:rsidRDefault="00B47531" w14:paraId="43333568" w14:textId="344B431B">
            <w:pPr>
              <w:tabs>
                <w:tab w:val="right" w:pos="7272"/>
              </w:tabs>
              <w:spacing w:before="120" w:after="120"/>
              <w:rPr>
                <w:b/>
                <w:sz w:val="22"/>
                <w:szCs w:val="22"/>
              </w:rPr>
            </w:pPr>
            <w:commentRangeEnd w:id="720"/>
            <w:r w:rsidRPr="00F005BE">
              <w:rPr>
                <w:rStyle w:val="CommentReference"/>
                <w:sz w:val="22"/>
                <w:szCs w:val="22"/>
                <w:rPrChange w:author="Chris Smith" w:date="2021-01-16T13:55:00Z" w:id="722">
                  <w:rPr>
                    <w:rStyle w:val="CommentReference"/>
                    <w:lang w:val="en-US"/>
                  </w:rPr>
                </w:rPrChange>
              </w:rPr>
              <w:commentReference w:id="720"/>
            </w:r>
            <w:commentRangeEnd w:id="721"/>
            <w:r w:rsidRPr="00F005BE" w:rsidR="0083754D">
              <w:rPr>
                <w:rStyle w:val="CommentReference"/>
              </w:rPr>
              <w:commentReference w:id="721"/>
            </w:r>
          </w:p>
        </w:tc>
      </w:tr>
    </w:tbl>
    <w:p w:rsidRPr="00F005BE" w:rsidR="00AA27BA" w:rsidRDefault="00AA27BA" w14:paraId="6A0C9284" w14:textId="7F5DCAE2">
      <w:pPr>
        <w:rPr>
          <w:sz w:val="22"/>
          <w:szCs w:val="22"/>
        </w:rPr>
      </w:pPr>
    </w:p>
    <w:bookmarkStart w:name="_Toc500694489" w:id="723"/>
    <w:bookmarkStart w:name="_Toc500695994" w:id="724"/>
    <w:bookmarkStart w:name="_Toc500700030" w:id="725"/>
    <w:bookmarkStart w:name="_Toc500702692" w:id="726"/>
    <w:bookmarkStart w:name="_Toc525762392" w:id="727"/>
    <w:bookmarkStart w:name="_Toc31977610" w:id="728"/>
    <w:p w:rsidRPr="00F005BE" w:rsidR="00EE01CF" w:rsidP="00DD32A3" w:rsidRDefault="00DD32A3" w14:paraId="381070F0" w14:textId="7D3576C7">
      <w:pPr>
        <w:pStyle w:val="Heading2"/>
        <w:shd w:val="clear" w:color="auto" w:fill="9CC2E5" w:themeFill="accent5" w:themeFillTint="99"/>
        <w:tabs>
          <w:tab w:val="left" w:pos="3686"/>
        </w:tabs>
        <w:rPr>
          <w:rFonts w:ascii="Times New Roman" w:hAnsi="Times New Roman"/>
          <w:sz w:val="22"/>
          <w:szCs w:val="22"/>
          <w:lang w:val="en-GB"/>
        </w:rPr>
      </w:pPr>
      <w:r w:rsidRPr="00F005BE">
        <w:rPr>
          <w:rFonts w:ascii="Times New Roman" w:hAnsi="Times New Roman"/>
          <w:sz w:val="22"/>
          <w:szCs w:val="22"/>
          <w:lang w:val="en-GB"/>
        </w:rPr>
        <w:fldChar w:fldCharType="begin"/>
      </w:r>
      <w:r w:rsidRPr="00F005BE">
        <w:rPr>
          <w:rFonts w:ascii="Times New Roman" w:hAnsi="Times New Roman"/>
          <w:sz w:val="22"/>
          <w:szCs w:val="22"/>
          <w:lang w:val="en-GB"/>
        </w:rPr>
        <w:instrText xml:space="preserve"> REF _Ref64783964 \r \h </w:instrText>
      </w:r>
      <w:r w:rsidRPr="00F005BE">
        <w:rPr>
          <w:rFonts w:ascii="Times New Roman" w:hAnsi="Times New Roman"/>
          <w:sz w:val="22"/>
          <w:szCs w:val="22"/>
          <w:lang w:val="en-GB"/>
        </w:rPr>
      </w:r>
      <w:r w:rsidR="00F005BE">
        <w:rPr>
          <w:rFonts w:ascii="Times New Roman" w:hAnsi="Times New Roman"/>
          <w:sz w:val="22"/>
          <w:szCs w:val="22"/>
          <w:lang w:val="en-GB"/>
        </w:rPr>
        <w:instrText xml:space="preserve"> \* MERGEFORMAT </w:instrText>
      </w:r>
      <w:r w:rsidRPr="00F005BE">
        <w:rPr>
          <w:rFonts w:ascii="Times New Roman" w:hAnsi="Times New Roman"/>
          <w:sz w:val="22"/>
          <w:szCs w:val="22"/>
          <w:lang w:val="en-GB"/>
        </w:rPr>
        <w:fldChar w:fldCharType="separate"/>
      </w:r>
      <w:bookmarkStart w:name="_Toc64785794" w:id="729"/>
      <w:r w:rsidRPr="00F005BE">
        <w:rPr>
          <w:rFonts w:ascii="Times New Roman" w:hAnsi="Times New Roman"/>
          <w:sz w:val="22"/>
          <w:szCs w:val="22"/>
          <w:lang w:val="en-GB"/>
        </w:rPr>
        <w:t>B</w:t>
      </w:r>
      <w:r w:rsidRPr="00F005BE">
        <w:rPr>
          <w:rFonts w:ascii="Times New Roman" w:hAnsi="Times New Roman"/>
          <w:sz w:val="22"/>
          <w:szCs w:val="22"/>
          <w:lang w:val="en-GB"/>
        </w:rPr>
        <w:fldChar w:fldCharType="end"/>
      </w:r>
      <w:r w:rsidRPr="00F005BE">
        <w:rPr>
          <w:rFonts w:ascii="Times New Roman" w:hAnsi="Times New Roman"/>
          <w:sz w:val="22"/>
          <w:szCs w:val="22"/>
          <w:lang w:val="en-GB"/>
        </w:rPr>
        <w:t xml:space="preserve">. </w:t>
      </w:r>
      <w:r w:rsidRPr="00F005BE">
        <w:rPr>
          <w:rFonts w:ascii="Times New Roman" w:hAnsi="Times New Roman"/>
          <w:sz w:val="22"/>
          <w:szCs w:val="22"/>
          <w:lang w:val="en-GB"/>
        </w:rPr>
        <w:fldChar w:fldCharType="begin"/>
      </w:r>
      <w:r w:rsidRPr="00F005BE">
        <w:rPr>
          <w:rFonts w:ascii="Times New Roman" w:hAnsi="Times New Roman"/>
          <w:sz w:val="22"/>
          <w:szCs w:val="22"/>
          <w:lang w:val="en-GB"/>
        </w:rPr>
        <w:instrText xml:space="preserve"> REF _Ref64783980 \h </w:instrText>
      </w:r>
      <w:r w:rsidRPr="00F005BE">
        <w:rPr>
          <w:rFonts w:ascii="Times New Roman" w:hAnsi="Times New Roman"/>
          <w:sz w:val="22"/>
          <w:szCs w:val="22"/>
          <w:lang w:val="en-GB"/>
        </w:rPr>
      </w:r>
      <w:r w:rsidR="00F005BE">
        <w:rPr>
          <w:rFonts w:ascii="Times New Roman" w:hAnsi="Times New Roman"/>
          <w:sz w:val="22"/>
          <w:szCs w:val="22"/>
          <w:lang w:val="en-GB"/>
        </w:rPr>
        <w:instrText xml:space="preserve"> \* MERGEFORMAT </w:instrText>
      </w:r>
      <w:r w:rsidRPr="00F005BE">
        <w:rPr>
          <w:rFonts w:ascii="Times New Roman" w:hAnsi="Times New Roman"/>
          <w:sz w:val="22"/>
          <w:szCs w:val="22"/>
          <w:lang w:val="en-GB"/>
        </w:rPr>
        <w:fldChar w:fldCharType="separate"/>
      </w:r>
      <w:r w:rsidRPr="00F005BE">
        <w:rPr>
          <w:rFonts w:ascii="Times New Roman" w:hAnsi="Times New Roman"/>
          <w:sz w:val="22"/>
          <w:szCs w:val="22"/>
          <w:lang w:val="en-GB"/>
        </w:rPr>
        <w:t xml:space="preserve">Qualification and Exclusion of an Economic Operator, </w:t>
      </w:r>
      <w:proofErr w:type="spellStart"/>
      <w:ins w:author="Chris Smith" w:date="2021-01-12T22:10:00Z" w:id="730">
        <w:r w:rsidRPr="00F005BE">
          <w:rPr>
            <w:rFonts w:ascii="Times New Roman" w:hAnsi="Times New Roman"/>
            <w:sz w:val="22"/>
            <w:szCs w:val="22"/>
            <w:lang w:val="en-GB"/>
          </w:rPr>
          <w:t>ESPD</w:t>
        </w:r>
      </w:ins>
      <w:proofErr w:type="spellEnd"/>
      <w:r w:rsidRPr="00F005BE">
        <w:rPr>
          <w:rFonts w:ascii="Times New Roman" w:hAnsi="Times New Roman"/>
          <w:sz w:val="22"/>
          <w:szCs w:val="22"/>
          <w:lang w:val="en-GB"/>
        </w:rPr>
        <w:t xml:space="preserve"> and Subcontracting</w:t>
      </w:r>
      <w:bookmarkEnd w:id="729"/>
      <w:r w:rsidRPr="00F005BE">
        <w:rPr>
          <w:rFonts w:ascii="Times New Roman" w:hAnsi="Times New Roman"/>
          <w:sz w:val="22"/>
          <w:szCs w:val="22"/>
          <w:lang w:val="en-GB"/>
        </w:rPr>
        <w:fldChar w:fldCharType="end"/>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181"/>
        <w:gridCol w:w="8447"/>
      </w:tblGrid>
      <w:tr w:rsidRPr="00F005BE" w:rsidR="00BA4D82" w:rsidTr="00D14E53" w14:paraId="6D10BD9E" w14:textId="77777777">
        <w:trPr>
          <w:cantSplit/>
          <w:trHeight w:val="420"/>
        </w:trPr>
        <w:tc>
          <w:tcPr>
            <w:tcW w:w="586" w:type="pct"/>
            <w:shd w:val="clear" w:color="auto" w:fill="8EAADB"/>
          </w:tcPr>
          <w:p w:rsidRPr="00F005BE" w:rsidR="00BA4D82" w:rsidP="00D14E53" w:rsidRDefault="00EB77B6" w14:paraId="212CE27D" w14:textId="62D5A4E5">
            <w:pPr>
              <w:spacing w:before="120" w:after="120"/>
              <w:ind w:left="360"/>
              <w:jc w:val="center"/>
              <w:rPr>
                <w:b/>
                <w:sz w:val="22"/>
                <w:szCs w:val="22"/>
              </w:rPr>
            </w:pPr>
            <w:ins w:author="RA" w:date="2021-02-02T08:29:00Z" w:id="731">
              <w:r w:rsidRPr="00F005BE">
                <w:rPr>
                  <w:b/>
                  <w:sz w:val="22"/>
                  <w:szCs w:val="22"/>
                </w:rPr>
                <w:fldChar w:fldCharType="begin"/>
              </w:r>
              <w:r w:rsidRPr="00F005BE">
                <w:rPr>
                  <w:b/>
                  <w:sz w:val="22"/>
                  <w:szCs w:val="22"/>
                </w:rPr>
                <w:instrText xml:space="preserve"> REF _Ref63147008 \w \h </w:instrText>
              </w:r>
            </w:ins>
            <w:r w:rsidRPr="00F005BE">
              <w:rPr>
                <w:b/>
                <w:sz w:val="22"/>
                <w:szCs w:val="22"/>
              </w:rPr>
            </w:r>
            <w:r w:rsidRPr="00F005BE">
              <w:rPr>
                <w:b/>
                <w:sz w:val="22"/>
                <w:szCs w:val="22"/>
              </w:rPr>
              <w:fldChar w:fldCharType="separate"/>
            </w:r>
            <w:ins w:author="RA" w:date="2021-02-02T08:29:00Z" w:id="732">
              <w:r w:rsidRPr="00F005BE">
                <w:rPr>
                  <w:b/>
                  <w:sz w:val="22"/>
                  <w:szCs w:val="22"/>
                </w:rPr>
                <w:t>6</w:t>
              </w:r>
              <w:r w:rsidRPr="00F005BE">
                <w:rPr>
                  <w:b/>
                  <w:sz w:val="22"/>
                  <w:szCs w:val="22"/>
                </w:rPr>
                <w:fldChar w:fldCharType="end"/>
              </w:r>
            </w:ins>
            <w:del w:author="RA" w:date="2021-02-02T08:29:00Z" w:id="733">
              <w:r w:rsidRPr="00F005BE" w:rsidDel="00EB77B6" w:rsidR="00B02215">
                <w:rPr>
                  <w:b/>
                  <w:sz w:val="22"/>
                  <w:szCs w:val="22"/>
                </w:rPr>
                <w:delText>6.</w:delText>
              </w:r>
            </w:del>
          </w:p>
        </w:tc>
        <w:tc>
          <w:tcPr>
            <w:tcW w:w="4414" w:type="pct"/>
            <w:shd w:val="clear" w:color="auto" w:fill="8EAADB"/>
          </w:tcPr>
          <w:p w:rsidRPr="00F005BE" w:rsidR="00BA4D82" w:rsidP="00D14E53" w:rsidRDefault="00BA4D82" w14:paraId="51F9892F" w14:textId="4FCBE331">
            <w:pPr>
              <w:tabs>
                <w:tab w:val="right" w:pos="7272"/>
              </w:tabs>
              <w:spacing w:before="120" w:after="120"/>
              <w:rPr>
                <w:b/>
                <w:sz w:val="22"/>
                <w:szCs w:val="22"/>
              </w:rPr>
            </w:pPr>
            <w:r w:rsidRPr="00F005BE">
              <w:rPr>
                <w:b/>
                <w:sz w:val="22"/>
                <w:szCs w:val="22"/>
              </w:rPr>
              <w:t>Tender</w:t>
            </w:r>
            <w:r w:rsidRPr="00F005BE" w:rsidR="00F9630E">
              <w:rPr>
                <w:b/>
                <w:sz w:val="22"/>
                <w:szCs w:val="22"/>
              </w:rPr>
              <w:t>e</w:t>
            </w:r>
            <w:r w:rsidRPr="00F005BE" w:rsidR="00300FFC">
              <w:rPr>
                <w:b/>
                <w:sz w:val="22"/>
                <w:szCs w:val="22"/>
              </w:rPr>
              <w:t>rs</w:t>
            </w:r>
            <w:r w:rsidRPr="00F005BE">
              <w:rPr>
                <w:b/>
                <w:sz w:val="22"/>
                <w:szCs w:val="22"/>
              </w:rPr>
              <w:t xml:space="preserve"> Participants - Economic Operators</w:t>
            </w:r>
          </w:p>
        </w:tc>
      </w:tr>
      <w:tr w:rsidRPr="00F005BE" w:rsidR="00BA4D82" w:rsidDel="00EB77B6" w:rsidTr="00E6335C" w14:paraId="6386A25E" w14:textId="4C5C122E">
        <w:trPr>
          <w:cantSplit/>
          <w:trHeight w:val="778"/>
          <w:del w:author="RA" w:date="2021-02-02T08:29:00Z" w:id="734"/>
        </w:trPr>
        <w:tc>
          <w:tcPr>
            <w:tcW w:w="586" w:type="pct"/>
          </w:tcPr>
          <w:p w:rsidRPr="00F005BE" w:rsidR="00BA4D82" w:rsidDel="00EB77B6" w:rsidP="00D14E53" w:rsidRDefault="00B02215" w14:paraId="364745AB" w14:textId="4B955805">
            <w:pPr>
              <w:spacing w:before="120" w:after="120"/>
              <w:ind w:left="360"/>
              <w:jc w:val="center"/>
              <w:rPr>
                <w:del w:author="RA" w:date="2021-02-02T08:29:00Z" w:id="735"/>
                <w:b/>
                <w:sz w:val="22"/>
                <w:szCs w:val="22"/>
              </w:rPr>
            </w:pPr>
            <w:del w:author="RA" w:date="2021-02-02T08:29:00Z" w:id="736">
              <w:r w:rsidRPr="00F005BE" w:rsidDel="00EB77B6">
                <w:rPr>
                  <w:b/>
                  <w:sz w:val="22"/>
                  <w:szCs w:val="22"/>
                </w:rPr>
                <w:delText>6.1.</w:delText>
              </w:r>
            </w:del>
          </w:p>
        </w:tc>
        <w:tc>
          <w:tcPr>
            <w:tcW w:w="4414" w:type="pct"/>
          </w:tcPr>
          <w:p w:rsidRPr="00F005BE" w:rsidR="00D47CB1" w:rsidDel="00EB77B6" w:rsidRDefault="00300FFC" w14:paraId="674880EB" w14:textId="31CE2487">
            <w:pPr>
              <w:tabs>
                <w:tab w:val="right" w:pos="7272"/>
              </w:tabs>
              <w:spacing w:before="120" w:after="120"/>
              <w:rPr>
                <w:del w:author="RA" w:date="2021-02-02T08:29:00Z" w:id="737"/>
                <w:b/>
                <w:sz w:val="22"/>
                <w:szCs w:val="22"/>
              </w:rPr>
            </w:pPr>
            <w:commentRangeStart w:id="738"/>
            <w:del w:author="RA" w:date="2021-02-02T08:29:00Z" w:id="739">
              <w:r w:rsidRPr="00F005BE" w:rsidDel="00EB77B6">
                <w:rPr>
                  <w:sz w:val="22"/>
                  <w:szCs w:val="22"/>
                </w:rPr>
                <w:delText>Any Economic Operator as defined by the ITT</w:delText>
              </w:r>
              <w:r w:rsidRPr="00F005BE" w:rsidDel="00EB77B6" w:rsidR="00B02215">
                <w:rPr>
                  <w:sz w:val="22"/>
                  <w:szCs w:val="22"/>
                </w:rPr>
                <w:delText xml:space="preserve"> 6.</w:delText>
              </w:r>
              <w:r w:rsidRPr="00F005BE" w:rsidDel="00EB77B6">
                <w:rPr>
                  <w:sz w:val="22"/>
                  <w:szCs w:val="22"/>
                </w:rPr>
                <w:delText xml:space="preserve"> can submit a Tender provided that it complies with all the tender requirements.</w:delText>
              </w:r>
              <w:r w:rsidRPr="00F005BE" w:rsidDel="00EB77B6" w:rsidR="00E6335C">
                <w:rPr>
                  <w:b/>
                  <w:sz w:val="22"/>
                  <w:szCs w:val="22"/>
                </w:rPr>
                <w:delText xml:space="preserve"> </w:delText>
              </w:r>
              <w:commentRangeEnd w:id="738"/>
              <w:r w:rsidRPr="00F005BE" w:rsidDel="00EB77B6" w:rsidR="002B5C95">
                <w:rPr>
                  <w:rStyle w:val="CommentReference"/>
                  <w:sz w:val="22"/>
                  <w:szCs w:val="22"/>
                  <w:rPrChange w:author="Chris Smith" w:date="2021-01-16T13:55:00Z" w:id="740">
                    <w:rPr>
                      <w:rStyle w:val="CommentReference"/>
                      <w:lang w:val="en-US"/>
                    </w:rPr>
                  </w:rPrChange>
                </w:rPr>
                <w:commentReference w:id="738"/>
              </w:r>
            </w:del>
          </w:p>
        </w:tc>
      </w:tr>
      <w:tr w:rsidRPr="00F005BE" w:rsidR="00E6335C" w:rsidTr="006F6DBD" w14:paraId="34D9E27B" w14:textId="77777777">
        <w:trPr>
          <w:cantSplit/>
          <w:trHeight w:val="699"/>
        </w:trPr>
        <w:tc>
          <w:tcPr>
            <w:tcW w:w="586" w:type="pct"/>
          </w:tcPr>
          <w:p w:rsidRPr="00F005BE" w:rsidR="00E6335C" w:rsidP="00D14E53" w:rsidRDefault="00EB77B6" w14:paraId="0DCB635B" w14:textId="6E510051">
            <w:pPr>
              <w:spacing w:before="120" w:after="120"/>
              <w:ind w:left="360"/>
              <w:jc w:val="center"/>
              <w:rPr>
                <w:b/>
                <w:sz w:val="22"/>
                <w:szCs w:val="22"/>
              </w:rPr>
            </w:pPr>
            <w:ins w:author="RA" w:date="2021-02-02T08:29:00Z" w:id="741">
              <w:r w:rsidRPr="00F005BE">
                <w:rPr>
                  <w:b/>
                  <w:sz w:val="22"/>
                  <w:szCs w:val="22"/>
                </w:rPr>
                <w:fldChar w:fldCharType="begin"/>
              </w:r>
              <w:r w:rsidRPr="00F005BE">
                <w:rPr>
                  <w:b/>
                  <w:sz w:val="22"/>
                  <w:szCs w:val="22"/>
                </w:rPr>
                <w:instrText xml:space="preserve"> REF _Ref63146993 \w \h </w:instrText>
              </w:r>
            </w:ins>
            <w:r w:rsidRPr="00F005BE">
              <w:rPr>
                <w:b/>
                <w:sz w:val="22"/>
                <w:szCs w:val="22"/>
              </w:rPr>
            </w:r>
            <w:r w:rsidRPr="00F005BE">
              <w:rPr>
                <w:b/>
                <w:sz w:val="22"/>
                <w:szCs w:val="22"/>
              </w:rPr>
              <w:fldChar w:fldCharType="separate"/>
            </w:r>
            <w:ins w:author="RA" w:date="2021-02-02T08:29:00Z" w:id="742">
              <w:r w:rsidRPr="00F005BE">
                <w:rPr>
                  <w:b/>
                  <w:sz w:val="22"/>
                  <w:szCs w:val="22"/>
                </w:rPr>
                <w:t>6.2</w:t>
              </w:r>
              <w:r w:rsidRPr="00F005BE">
                <w:rPr>
                  <w:b/>
                  <w:sz w:val="22"/>
                  <w:szCs w:val="22"/>
                </w:rPr>
                <w:fldChar w:fldCharType="end"/>
              </w:r>
            </w:ins>
            <w:del w:author="RA" w:date="2021-02-02T08:29:00Z" w:id="743">
              <w:r w:rsidRPr="00F005BE" w:rsidDel="00EB77B6" w:rsidR="00B02215">
                <w:rPr>
                  <w:b/>
                  <w:sz w:val="22"/>
                  <w:szCs w:val="22"/>
                </w:rPr>
                <w:delText>6.2.</w:delText>
              </w:r>
            </w:del>
          </w:p>
        </w:tc>
        <w:tc>
          <w:tcPr>
            <w:tcW w:w="4414" w:type="pct"/>
          </w:tcPr>
          <w:p w:rsidRPr="00F005BE" w:rsidR="00E6335C" w:rsidRDefault="00E6335C" w14:paraId="4EAF443E" w14:textId="3789001B">
            <w:pPr>
              <w:tabs>
                <w:tab w:val="right" w:pos="7272"/>
              </w:tabs>
              <w:spacing w:before="120" w:after="120"/>
              <w:rPr>
                <w:sz w:val="22"/>
                <w:szCs w:val="22"/>
              </w:rPr>
            </w:pPr>
            <w:r w:rsidRPr="00F005BE">
              <w:rPr>
                <w:sz w:val="22"/>
                <w:szCs w:val="22"/>
              </w:rPr>
              <w:t>Special rules applicable to consortiums</w:t>
            </w:r>
            <w:del w:author="RA" w:date="2021-02-02T08:31:00Z" w:id="744">
              <w:r w:rsidRPr="00F005BE" w:rsidDel="00255765">
                <w:rPr>
                  <w:sz w:val="22"/>
                  <w:szCs w:val="22"/>
                </w:rPr>
                <w:delText>, if applicable, in conformity with ITT ____</w:delText>
              </w:r>
            </w:del>
            <w:r w:rsidRPr="00F005BE">
              <w:rPr>
                <w:sz w:val="22"/>
                <w:szCs w:val="22"/>
              </w:rPr>
              <w:t xml:space="preserve">: </w:t>
            </w:r>
            <w:r w:rsidRPr="00F005BE">
              <w:rPr>
                <w:b/>
                <w:i/>
                <w:sz w:val="22"/>
                <w:szCs w:val="22"/>
              </w:rPr>
              <w:t>[Please insert text</w:t>
            </w:r>
            <w:ins w:author="Chris Smith" w:date="2021-01-16T11:19:00Z" w:id="745">
              <w:r w:rsidRPr="00F005BE" w:rsidR="00B47531">
                <w:rPr>
                  <w:b/>
                  <w:i/>
                  <w:sz w:val="22"/>
                  <w:szCs w:val="22"/>
                </w:rPr>
                <w:t xml:space="preserve"> or </w:t>
              </w:r>
            </w:ins>
            <w:ins w:author="Chris Smith" w:date="2021-01-16T15:45:00Z" w:id="746">
              <w:r w:rsidRPr="00F005BE" w:rsidR="0055616A">
                <w:rPr>
                  <w:b/>
                  <w:i/>
                  <w:sz w:val="22"/>
                  <w:szCs w:val="22"/>
                </w:rPr>
                <w:t xml:space="preserve">insert </w:t>
              </w:r>
            </w:ins>
            <w:ins w:author="Chris Smith" w:date="2021-01-16T11:19:00Z" w:id="747">
              <w:r w:rsidRPr="00F005BE" w:rsidR="00B47531">
                <w:rPr>
                  <w:b/>
                  <w:i/>
                  <w:sz w:val="22"/>
                  <w:szCs w:val="22"/>
                </w:rPr>
                <w:t>“not applicable”</w:t>
              </w:r>
            </w:ins>
            <w:r w:rsidRPr="00F005BE">
              <w:rPr>
                <w:b/>
                <w:i/>
                <w:sz w:val="22"/>
                <w:szCs w:val="22"/>
              </w:rPr>
              <w:t>]</w:t>
            </w:r>
            <w:r w:rsidRPr="00F005BE">
              <w:rPr>
                <w:sz w:val="22"/>
                <w:szCs w:val="22"/>
              </w:rPr>
              <w:t xml:space="preserve"> </w:t>
            </w:r>
          </w:p>
        </w:tc>
      </w:tr>
    </w:tbl>
    <w:p w:rsidRPr="00F005BE" w:rsidR="003228C8" w:rsidRDefault="003228C8" w14:paraId="4C9B705C" w14:textId="43546C0F">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181"/>
        <w:gridCol w:w="8447"/>
      </w:tblGrid>
      <w:tr w:rsidRPr="00F005BE" w:rsidR="002F0F7D" w:rsidTr="00D14E53" w14:paraId="736D56FD" w14:textId="77777777">
        <w:trPr>
          <w:cantSplit/>
          <w:trHeight w:val="420"/>
        </w:trPr>
        <w:tc>
          <w:tcPr>
            <w:tcW w:w="586" w:type="pct"/>
            <w:shd w:val="clear" w:color="auto" w:fill="8EAADB"/>
          </w:tcPr>
          <w:p w:rsidRPr="00F005BE" w:rsidR="002F0F7D" w:rsidP="00D14E53" w:rsidRDefault="00EB77B6" w14:paraId="17DE6D52" w14:textId="14E08AAC">
            <w:pPr>
              <w:spacing w:before="120" w:after="120"/>
              <w:ind w:left="360"/>
              <w:jc w:val="center"/>
              <w:rPr>
                <w:b/>
                <w:sz w:val="22"/>
                <w:szCs w:val="22"/>
              </w:rPr>
            </w:pPr>
            <w:ins w:author="RA" w:date="2021-02-02T08:30:00Z" w:id="748">
              <w:r w:rsidRPr="00F005BE">
                <w:rPr>
                  <w:b/>
                  <w:sz w:val="22"/>
                  <w:szCs w:val="22"/>
                </w:rPr>
                <w:fldChar w:fldCharType="begin"/>
              </w:r>
              <w:r w:rsidRPr="00F005BE">
                <w:rPr>
                  <w:b/>
                  <w:sz w:val="22"/>
                  <w:szCs w:val="22"/>
                </w:rPr>
                <w:instrText xml:space="preserve"> REF _Ref63147052 \w \h </w:instrText>
              </w:r>
            </w:ins>
            <w:r w:rsidRPr="00F005BE">
              <w:rPr>
                <w:b/>
                <w:sz w:val="22"/>
                <w:szCs w:val="22"/>
              </w:rPr>
            </w:r>
            <w:r w:rsidRPr="00F005BE">
              <w:rPr>
                <w:b/>
                <w:sz w:val="22"/>
                <w:szCs w:val="22"/>
              </w:rPr>
              <w:fldChar w:fldCharType="separate"/>
            </w:r>
            <w:ins w:author="RA" w:date="2021-02-02T08:30:00Z" w:id="749">
              <w:r w:rsidRPr="00F005BE">
                <w:rPr>
                  <w:b/>
                  <w:sz w:val="22"/>
                  <w:szCs w:val="22"/>
                </w:rPr>
                <w:t>7</w:t>
              </w:r>
              <w:r w:rsidRPr="00F005BE">
                <w:rPr>
                  <w:b/>
                  <w:sz w:val="22"/>
                  <w:szCs w:val="22"/>
                </w:rPr>
                <w:fldChar w:fldCharType="end"/>
              </w:r>
            </w:ins>
            <w:del w:author="RA" w:date="2021-02-02T08:30:00Z" w:id="750">
              <w:r w:rsidRPr="00F005BE" w:rsidDel="00EB77B6" w:rsidR="003C256D">
                <w:rPr>
                  <w:b/>
                  <w:sz w:val="22"/>
                  <w:szCs w:val="22"/>
                </w:rPr>
                <w:delText>7.</w:delText>
              </w:r>
            </w:del>
          </w:p>
        </w:tc>
        <w:tc>
          <w:tcPr>
            <w:tcW w:w="4414" w:type="pct"/>
            <w:shd w:val="clear" w:color="auto" w:fill="8EAADB"/>
          </w:tcPr>
          <w:p w:rsidRPr="00F005BE" w:rsidR="002F0F7D" w:rsidP="00D14E53" w:rsidRDefault="002F0F7D" w14:paraId="4B14AE3E" w14:textId="7536C2A2">
            <w:pPr>
              <w:tabs>
                <w:tab w:val="right" w:pos="7272"/>
              </w:tabs>
              <w:spacing w:before="120" w:after="120"/>
              <w:rPr>
                <w:b/>
                <w:sz w:val="22"/>
                <w:szCs w:val="22"/>
              </w:rPr>
            </w:pPr>
            <w:r w:rsidRPr="00F005BE">
              <w:rPr>
                <w:b/>
                <w:sz w:val="22"/>
                <w:szCs w:val="22"/>
              </w:rPr>
              <w:t>Conflict of interest and unfair competition</w:t>
            </w:r>
          </w:p>
        </w:tc>
      </w:tr>
      <w:tr w:rsidRPr="00F005BE" w:rsidR="002F0F7D" w:rsidTr="00D14E53" w14:paraId="48286E2A" w14:textId="77777777">
        <w:trPr>
          <w:cantSplit/>
          <w:trHeight w:val="778"/>
        </w:trPr>
        <w:tc>
          <w:tcPr>
            <w:tcW w:w="586" w:type="pct"/>
          </w:tcPr>
          <w:p w:rsidRPr="00F005BE" w:rsidR="002F0F7D" w:rsidP="00D14E53" w:rsidRDefault="00EB77B6" w14:paraId="44AF1947" w14:textId="71D79C89">
            <w:pPr>
              <w:spacing w:before="120" w:after="120"/>
              <w:ind w:left="360"/>
              <w:jc w:val="center"/>
              <w:rPr>
                <w:b/>
                <w:sz w:val="22"/>
                <w:szCs w:val="22"/>
              </w:rPr>
            </w:pPr>
            <w:ins w:author="RA" w:date="2021-02-02T08:30:00Z" w:id="751">
              <w:r w:rsidRPr="00F005BE">
                <w:rPr>
                  <w:b/>
                  <w:sz w:val="22"/>
                  <w:szCs w:val="22"/>
                </w:rPr>
                <w:fldChar w:fldCharType="begin"/>
              </w:r>
              <w:r w:rsidRPr="00F005BE">
                <w:rPr>
                  <w:b/>
                  <w:sz w:val="22"/>
                  <w:szCs w:val="22"/>
                </w:rPr>
                <w:instrText xml:space="preserve"> REF _Ref63147065 \w \h </w:instrText>
              </w:r>
            </w:ins>
            <w:r w:rsidRPr="00F005BE">
              <w:rPr>
                <w:b/>
                <w:sz w:val="22"/>
                <w:szCs w:val="22"/>
              </w:rPr>
            </w:r>
            <w:r w:rsidRPr="00F005BE">
              <w:rPr>
                <w:b/>
                <w:sz w:val="22"/>
                <w:szCs w:val="22"/>
              </w:rPr>
              <w:fldChar w:fldCharType="separate"/>
            </w:r>
            <w:ins w:author="RA" w:date="2021-02-02T08:30:00Z" w:id="752">
              <w:r w:rsidRPr="00F005BE">
                <w:rPr>
                  <w:b/>
                  <w:sz w:val="22"/>
                  <w:szCs w:val="22"/>
                </w:rPr>
                <w:t>7.4</w:t>
              </w:r>
              <w:r w:rsidRPr="00F005BE">
                <w:rPr>
                  <w:b/>
                  <w:sz w:val="22"/>
                  <w:szCs w:val="22"/>
                </w:rPr>
                <w:fldChar w:fldCharType="end"/>
              </w:r>
            </w:ins>
            <w:del w:author="RA" w:date="2021-02-02T08:30:00Z" w:id="753">
              <w:r w:rsidRPr="00F005BE" w:rsidDel="00EB77B6" w:rsidR="003C256D">
                <w:rPr>
                  <w:b/>
                  <w:sz w:val="22"/>
                  <w:szCs w:val="22"/>
                </w:rPr>
                <w:delText>7.4.</w:delText>
              </w:r>
            </w:del>
          </w:p>
        </w:tc>
        <w:tc>
          <w:tcPr>
            <w:tcW w:w="4414" w:type="pct"/>
          </w:tcPr>
          <w:p w:rsidRPr="00F005BE" w:rsidR="002F0F7D" w:rsidRDefault="002A3823" w14:paraId="0C698BE4" w14:textId="1F7BD9B8">
            <w:pPr>
              <w:tabs>
                <w:tab w:val="right" w:pos="7272"/>
              </w:tabs>
              <w:spacing w:before="120" w:after="120"/>
              <w:rPr>
                <w:sz w:val="22"/>
                <w:szCs w:val="22"/>
              </w:rPr>
            </w:pPr>
            <w:r w:rsidRPr="00F005BE">
              <w:rPr>
                <w:sz w:val="22"/>
                <w:szCs w:val="22"/>
              </w:rPr>
              <w:t xml:space="preserve">Insert the relevant information in accordance with ITT </w:t>
            </w:r>
            <w:r w:rsidRPr="00F005BE" w:rsidR="003C256D">
              <w:rPr>
                <w:sz w:val="22"/>
                <w:szCs w:val="22"/>
              </w:rPr>
              <w:t>7.4.</w:t>
            </w:r>
            <w:r w:rsidRPr="00F005BE" w:rsidR="00D14E53">
              <w:rPr>
                <w:sz w:val="22"/>
                <w:szCs w:val="22"/>
              </w:rPr>
              <w:t>,</w:t>
            </w:r>
            <w:r w:rsidRPr="00F005BE">
              <w:rPr>
                <w:sz w:val="22"/>
                <w:szCs w:val="22"/>
              </w:rPr>
              <w:t xml:space="preserve"> if applicable</w:t>
            </w:r>
            <w:r w:rsidRPr="00F005BE" w:rsidR="00D14E53">
              <w:rPr>
                <w:sz w:val="22"/>
                <w:szCs w:val="22"/>
              </w:rPr>
              <w:t>,</w:t>
            </w:r>
            <w:r w:rsidRPr="00F005BE" w:rsidR="00EE18AA">
              <w:rPr>
                <w:sz w:val="22"/>
                <w:szCs w:val="22"/>
              </w:rPr>
              <w:t xml:space="preserve"> concerning the previous participation in the elaboration of the Tender Documents of other entities: </w:t>
            </w:r>
            <w:r w:rsidRPr="00F005BE" w:rsidR="00EE18AA">
              <w:rPr>
                <w:b/>
                <w:i/>
                <w:sz w:val="22"/>
                <w:szCs w:val="22"/>
              </w:rPr>
              <w:t>[Please insert text</w:t>
            </w:r>
            <w:ins w:author="Chris Smith" w:date="2021-01-16T11:19:00Z" w:id="754">
              <w:r w:rsidRPr="00F005BE" w:rsidR="00B47531">
                <w:rPr>
                  <w:b/>
                  <w:i/>
                  <w:sz w:val="22"/>
                  <w:szCs w:val="22"/>
                </w:rPr>
                <w:t xml:space="preserve"> or </w:t>
              </w:r>
            </w:ins>
            <w:ins w:author="Chris Smith" w:date="2021-01-16T15:45:00Z" w:id="755">
              <w:r w:rsidRPr="00F005BE" w:rsidR="0055616A">
                <w:rPr>
                  <w:b/>
                  <w:i/>
                  <w:sz w:val="22"/>
                  <w:szCs w:val="22"/>
                </w:rPr>
                <w:t xml:space="preserve">insert </w:t>
              </w:r>
            </w:ins>
            <w:ins w:author="Chris Smith" w:date="2021-01-16T11:19:00Z" w:id="756">
              <w:r w:rsidRPr="00F005BE" w:rsidR="00B47531">
                <w:rPr>
                  <w:b/>
                  <w:i/>
                  <w:sz w:val="22"/>
                  <w:szCs w:val="22"/>
                </w:rPr>
                <w:t>“not applicable”]</w:t>
              </w:r>
            </w:ins>
            <w:del w:author="Chris Smith" w:date="2021-01-16T11:19:00Z" w:id="757">
              <w:r w:rsidRPr="00F005BE" w:rsidDel="00B47531" w:rsidR="00EE3A6E">
                <w:rPr>
                  <w:b/>
                  <w:i/>
                  <w:sz w:val="22"/>
                  <w:szCs w:val="22"/>
                </w:rPr>
                <w:delText>, if applicable</w:delText>
              </w:r>
              <w:r w:rsidRPr="00F005BE" w:rsidDel="00B47531" w:rsidR="00EE18AA">
                <w:rPr>
                  <w:b/>
                  <w:i/>
                  <w:sz w:val="22"/>
                  <w:szCs w:val="22"/>
                </w:rPr>
                <w:delText>]</w:delText>
              </w:r>
            </w:del>
            <w:r w:rsidRPr="00F005BE" w:rsidR="00552B1F">
              <w:rPr>
                <w:sz w:val="22"/>
                <w:szCs w:val="22"/>
              </w:rPr>
              <w:t xml:space="preserve"> </w:t>
            </w:r>
          </w:p>
        </w:tc>
      </w:tr>
    </w:tbl>
    <w:p w:rsidRPr="00F005BE" w:rsidR="00BA4D82" w:rsidRDefault="00BA4D82" w14:paraId="18C2639A" w14:textId="18799FD3">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Change w:author="RA" w:date="2021-02-02T08:43:00Z" w:id="758">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PrChange>
      </w:tblPr>
      <w:tblGrid>
        <w:gridCol w:w="1402"/>
        <w:gridCol w:w="8226"/>
        <w:tblGridChange w:id="759">
          <w:tblGrid>
            <w:gridCol w:w="1401"/>
            <w:gridCol w:w="8227"/>
          </w:tblGrid>
        </w:tblGridChange>
      </w:tblGrid>
      <w:tr w:rsidRPr="00F005BE" w:rsidR="009F2474" w:rsidTr="00406C26" w14:paraId="03EDA526" w14:textId="77777777">
        <w:trPr>
          <w:cantSplit/>
          <w:trHeight w:val="420"/>
          <w:trPrChange w:author="RA" w:date="2021-02-02T08:43:00Z" w:id="760">
            <w:trPr>
              <w:cantSplit/>
              <w:trHeight w:val="420"/>
            </w:trPr>
          </w:trPrChange>
        </w:trPr>
        <w:tc>
          <w:tcPr>
            <w:tcW w:w="728" w:type="pct"/>
            <w:shd w:val="clear" w:color="auto" w:fill="8EAADB"/>
            <w:tcPrChange w:author="RA" w:date="2021-02-02T08:43:00Z" w:id="761">
              <w:tcPr>
                <w:tcW w:w="586" w:type="pct"/>
                <w:shd w:val="clear" w:color="auto" w:fill="8EAADB"/>
              </w:tcPr>
            </w:tcPrChange>
          </w:tcPr>
          <w:p w:rsidRPr="00F005BE" w:rsidR="009F2474" w:rsidP="00D14E53" w:rsidRDefault="004C69C5" w14:paraId="55F6C9C9" w14:textId="541A6FD4">
            <w:pPr>
              <w:spacing w:before="120" w:after="120"/>
              <w:ind w:left="360"/>
              <w:jc w:val="center"/>
              <w:rPr>
                <w:b/>
                <w:sz w:val="22"/>
                <w:szCs w:val="22"/>
              </w:rPr>
            </w:pPr>
            <w:ins w:author="RA" w:date="2021-02-02T08:37:00Z" w:id="762">
              <w:r w:rsidRPr="00F005BE">
                <w:rPr>
                  <w:b/>
                  <w:sz w:val="22"/>
                  <w:szCs w:val="22"/>
                </w:rPr>
                <w:fldChar w:fldCharType="begin"/>
              </w:r>
              <w:r w:rsidRPr="00F005BE">
                <w:rPr>
                  <w:b/>
                  <w:sz w:val="22"/>
                  <w:szCs w:val="22"/>
                </w:rPr>
                <w:instrText xml:space="preserve"> REF _Ref63147456 \w \h </w:instrText>
              </w:r>
            </w:ins>
            <w:r w:rsidRPr="00F005BE">
              <w:rPr>
                <w:b/>
                <w:sz w:val="22"/>
                <w:szCs w:val="22"/>
              </w:rPr>
            </w:r>
            <w:r w:rsidRPr="00F005BE">
              <w:rPr>
                <w:b/>
                <w:sz w:val="22"/>
                <w:szCs w:val="22"/>
              </w:rPr>
              <w:fldChar w:fldCharType="separate"/>
            </w:r>
            <w:ins w:author="RA" w:date="2021-02-02T08:37:00Z" w:id="763">
              <w:r w:rsidRPr="00F005BE">
                <w:rPr>
                  <w:b/>
                  <w:sz w:val="22"/>
                  <w:szCs w:val="22"/>
                </w:rPr>
                <w:t>8</w:t>
              </w:r>
              <w:r w:rsidRPr="00F005BE">
                <w:rPr>
                  <w:b/>
                  <w:sz w:val="22"/>
                  <w:szCs w:val="22"/>
                </w:rPr>
                <w:fldChar w:fldCharType="end"/>
              </w:r>
            </w:ins>
            <w:del w:author="RA" w:date="2021-02-02T08:37:00Z" w:id="764">
              <w:r w:rsidRPr="00F005BE" w:rsidDel="004C69C5" w:rsidR="00642D11">
                <w:rPr>
                  <w:b/>
                  <w:sz w:val="22"/>
                  <w:szCs w:val="22"/>
                </w:rPr>
                <w:delText>8.</w:delText>
              </w:r>
            </w:del>
          </w:p>
        </w:tc>
        <w:tc>
          <w:tcPr>
            <w:tcW w:w="4272" w:type="pct"/>
            <w:shd w:val="clear" w:color="auto" w:fill="8EAADB"/>
            <w:tcPrChange w:author="RA" w:date="2021-02-02T08:43:00Z" w:id="765">
              <w:tcPr>
                <w:tcW w:w="4414" w:type="pct"/>
                <w:shd w:val="clear" w:color="auto" w:fill="8EAADB"/>
              </w:tcPr>
            </w:tcPrChange>
          </w:tcPr>
          <w:p w:rsidRPr="00F005BE" w:rsidR="009F2474" w:rsidP="00D14E53" w:rsidRDefault="009F2474" w14:paraId="77A805A6" w14:textId="5A7AF025">
            <w:pPr>
              <w:tabs>
                <w:tab w:val="right" w:pos="7272"/>
              </w:tabs>
              <w:spacing w:before="120" w:after="120"/>
              <w:rPr>
                <w:b/>
                <w:sz w:val="22"/>
                <w:szCs w:val="22"/>
              </w:rPr>
            </w:pPr>
            <w:r w:rsidRPr="00F005BE">
              <w:rPr>
                <w:b/>
                <w:sz w:val="22"/>
                <w:szCs w:val="22"/>
              </w:rPr>
              <w:t>Exclusion grounds</w:t>
            </w:r>
          </w:p>
        </w:tc>
      </w:tr>
      <w:tr w:rsidRPr="00F005BE" w:rsidR="009F2474" w:rsidDel="00406C26" w:rsidTr="00406C26" w14:paraId="3F026577" w14:textId="28C7969A">
        <w:trPr>
          <w:cantSplit/>
          <w:trHeight w:val="778"/>
          <w:del w:author="RA" w:date="2021-02-02T08:43:00Z" w:id="766"/>
          <w:trPrChange w:author="RA" w:date="2021-02-02T08:43:00Z" w:id="767">
            <w:trPr>
              <w:cantSplit/>
              <w:trHeight w:val="778"/>
            </w:trPr>
          </w:trPrChange>
        </w:trPr>
        <w:tc>
          <w:tcPr>
            <w:tcW w:w="728" w:type="pct"/>
            <w:tcPrChange w:author="RA" w:date="2021-02-02T08:43:00Z" w:id="768">
              <w:tcPr>
                <w:tcW w:w="586" w:type="pct"/>
              </w:tcPr>
            </w:tcPrChange>
          </w:tcPr>
          <w:p w:rsidRPr="00F005BE" w:rsidR="009F2474" w:rsidDel="00406C26" w:rsidP="00D14E53" w:rsidRDefault="00642D11" w14:paraId="4EE54F63" w14:textId="023D6E9D">
            <w:pPr>
              <w:spacing w:before="120" w:after="120"/>
              <w:ind w:left="360"/>
              <w:jc w:val="center"/>
              <w:rPr>
                <w:del w:author="RA" w:date="2021-02-02T08:43:00Z" w:id="769"/>
                <w:b/>
                <w:sz w:val="22"/>
                <w:szCs w:val="22"/>
              </w:rPr>
            </w:pPr>
            <w:del w:author="RA" w:date="2021-02-02T08:37:00Z" w:id="770">
              <w:r w:rsidRPr="00F005BE" w:rsidDel="004C69C5">
                <w:rPr>
                  <w:b/>
                  <w:sz w:val="22"/>
                  <w:szCs w:val="22"/>
                </w:rPr>
                <w:delText>8.1.</w:delText>
              </w:r>
            </w:del>
          </w:p>
        </w:tc>
        <w:tc>
          <w:tcPr>
            <w:tcW w:w="4272" w:type="pct"/>
            <w:tcPrChange w:author="RA" w:date="2021-02-02T08:43:00Z" w:id="771">
              <w:tcPr>
                <w:tcW w:w="4414" w:type="pct"/>
              </w:tcPr>
            </w:tcPrChange>
          </w:tcPr>
          <w:p w:rsidRPr="00F005BE" w:rsidR="00910E6C" w:rsidDel="00406C26" w:rsidP="00D14E53" w:rsidRDefault="00780364" w14:paraId="4E2365BA" w14:textId="238B0EE8">
            <w:pPr>
              <w:tabs>
                <w:tab w:val="right" w:pos="7272"/>
              </w:tabs>
              <w:spacing w:before="120" w:after="120"/>
              <w:rPr>
                <w:del w:author="RA" w:date="2021-02-02T08:43:00Z" w:id="772"/>
                <w:sz w:val="22"/>
                <w:szCs w:val="22"/>
              </w:rPr>
            </w:pPr>
            <w:commentRangeStart w:id="773"/>
            <w:del w:author="RA" w:date="2021-02-02T08:43:00Z" w:id="774">
              <w:r w:rsidRPr="00F005BE" w:rsidDel="00406C26">
                <w:rPr>
                  <w:sz w:val="22"/>
                  <w:szCs w:val="22"/>
                </w:rPr>
                <w:delText xml:space="preserve">The grounds for exclusion of an Economic Operator are set forth in article 19 LPP with complimentary explanations provided in ITT </w:delText>
              </w:r>
              <w:r w:rsidRPr="00F005BE" w:rsidDel="00406C26" w:rsidR="00642D11">
                <w:rPr>
                  <w:sz w:val="22"/>
                  <w:szCs w:val="22"/>
                </w:rPr>
                <w:delText>8</w:delText>
              </w:r>
              <w:r w:rsidRPr="00F005BE" w:rsidDel="00406C26">
                <w:rPr>
                  <w:sz w:val="22"/>
                  <w:szCs w:val="22"/>
                </w:rPr>
                <w:delText>.</w:delText>
              </w:r>
              <w:commentRangeEnd w:id="773"/>
              <w:r w:rsidRPr="00F005BE" w:rsidDel="00406C26" w:rsidR="002B5C95">
                <w:rPr>
                  <w:rStyle w:val="CommentReference"/>
                  <w:sz w:val="22"/>
                  <w:szCs w:val="22"/>
                  <w:rPrChange w:author="Chris Smith" w:date="2021-01-16T13:55:00Z" w:id="775">
                    <w:rPr>
                      <w:rStyle w:val="CommentReference"/>
                      <w:lang w:val="en-US"/>
                    </w:rPr>
                  </w:rPrChange>
                </w:rPr>
                <w:commentReference w:id="773"/>
              </w:r>
            </w:del>
          </w:p>
        </w:tc>
      </w:tr>
      <w:tr w:rsidRPr="00F005BE" w:rsidR="00910E6C" w:rsidDel="00406C26" w:rsidTr="00406C26" w14:paraId="6B27911B" w14:textId="77B6D7C7">
        <w:trPr>
          <w:cantSplit/>
          <w:trHeight w:val="778"/>
          <w:del w:author="RA" w:date="2021-02-02T08:43:00Z" w:id="776"/>
          <w:trPrChange w:author="RA" w:date="2021-02-02T08:43:00Z" w:id="777">
            <w:trPr>
              <w:cantSplit/>
              <w:trHeight w:val="778"/>
            </w:trPr>
          </w:trPrChange>
        </w:trPr>
        <w:tc>
          <w:tcPr>
            <w:tcW w:w="728" w:type="pct"/>
            <w:tcPrChange w:author="RA" w:date="2021-02-02T08:43:00Z" w:id="778">
              <w:tcPr>
                <w:tcW w:w="586" w:type="pct"/>
              </w:tcPr>
            </w:tcPrChange>
          </w:tcPr>
          <w:p w:rsidRPr="00F005BE" w:rsidR="00910E6C" w:rsidDel="00406C26" w:rsidP="00D14E53" w:rsidRDefault="00642D11" w14:paraId="5D042AE4" w14:textId="105DE34C">
            <w:pPr>
              <w:spacing w:before="120" w:after="120"/>
              <w:ind w:left="360"/>
              <w:jc w:val="center"/>
              <w:rPr>
                <w:del w:author="RA" w:date="2021-02-02T08:43:00Z" w:id="779"/>
                <w:b/>
                <w:sz w:val="22"/>
                <w:szCs w:val="22"/>
              </w:rPr>
            </w:pPr>
            <w:del w:author="RA" w:date="2021-02-02T08:37:00Z" w:id="780">
              <w:r w:rsidRPr="00F005BE" w:rsidDel="004C69C5">
                <w:rPr>
                  <w:b/>
                  <w:sz w:val="22"/>
                  <w:szCs w:val="22"/>
                </w:rPr>
                <w:delText>8.2.</w:delText>
              </w:r>
            </w:del>
          </w:p>
        </w:tc>
        <w:tc>
          <w:tcPr>
            <w:tcW w:w="4272" w:type="pct"/>
            <w:tcPrChange w:author="RA" w:date="2021-02-02T08:43:00Z" w:id="781">
              <w:tcPr>
                <w:tcW w:w="4414" w:type="pct"/>
              </w:tcPr>
            </w:tcPrChange>
          </w:tcPr>
          <w:p w:rsidRPr="00F005BE" w:rsidR="00910E6C" w:rsidDel="00406C26" w:rsidP="00D14E53" w:rsidRDefault="00910E6C" w14:paraId="03EE61B8" w14:textId="418DCB23">
            <w:pPr>
              <w:tabs>
                <w:tab w:val="right" w:pos="7272"/>
              </w:tabs>
              <w:spacing w:before="120" w:after="120"/>
              <w:rPr>
                <w:del w:author="RA" w:date="2021-02-02T08:43:00Z" w:id="782"/>
                <w:sz w:val="22"/>
                <w:szCs w:val="22"/>
              </w:rPr>
            </w:pPr>
            <w:commentRangeStart w:id="783"/>
            <w:del w:author="RA" w:date="2021-02-02T08:43:00Z" w:id="784">
              <w:r w:rsidRPr="00F005BE" w:rsidDel="00406C26">
                <w:rPr>
                  <w:sz w:val="22"/>
                  <w:szCs w:val="22"/>
                </w:rPr>
                <w:delText xml:space="preserve">The list of concrete criminal offences provided by the Criminal Code falling within the generic list from article 19 (1) LPP: </w:delText>
              </w:r>
              <w:r w:rsidRPr="00F005BE" w:rsidDel="00406C26">
                <w:rPr>
                  <w:b/>
                  <w:i/>
                  <w:sz w:val="22"/>
                  <w:szCs w:val="22"/>
                </w:rPr>
                <w:delText>[Please insert the articles from the Criminal Code]</w:delText>
              </w:r>
              <w:commentRangeEnd w:id="783"/>
              <w:r w:rsidRPr="00F005BE" w:rsidDel="00406C26" w:rsidR="002B5C95">
                <w:rPr>
                  <w:rStyle w:val="CommentReference"/>
                  <w:sz w:val="22"/>
                  <w:szCs w:val="22"/>
                  <w:rPrChange w:author="Chris Smith" w:date="2021-01-16T13:55:00Z" w:id="785">
                    <w:rPr>
                      <w:rStyle w:val="CommentReference"/>
                      <w:lang w:val="en-US"/>
                    </w:rPr>
                  </w:rPrChange>
                </w:rPr>
                <w:commentReference w:id="783"/>
              </w:r>
            </w:del>
          </w:p>
        </w:tc>
      </w:tr>
      <w:tr w:rsidRPr="00F005BE" w:rsidR="002F0E23" w:rsidTr="00406C26" w14:paraId="3135EBC7" w14:textId="77777777">
        <w:trPr>
          <w:cantSplit/>
          <w:trHeight w:val="778"/>
          <w:trPrChange w:author="RA" w:date="2021-02-02T08:43:00Z" w:id="786">
            <w:trPr>
              <w:cantSplit/>
              <w:trHeight w:val="778"/>
            </w:trPr>
          </w:trPrChange>
        </w:trPr>
        <w:tc>
          <w:tcPr>
            <w:tcW w:w="728" w:type="pct"/>
            <w:tcPrChange w:author="RA" w:date="2021-02-02T08:43:00Z" w:id="787">
              <w:tcPr>
                <w:tcW w:w="586" w:type="pct"/>
              </w:tcPr>
            </w:tcPrChange>
          </w:tcPr>
          <w:p w:rsidRPr="00F005BE" w:rsidR="002F0E23" w:rsidP="00D14E53" w:rsidRDefault="004C69C5" w14:paraId="46EAC93D" w14:textId="119F33B6">
            <w:pPr>
              <w:spacing w:before="120" w:after="120"/>
              <w:ind w:left="360"/>
              <w:jc w:val="center"/>
              <w:rPr>
                <w:b/>
                <w:sz w:val="22"/>
                <w:szCs w:val="22"/>
              </w:rPr>
            </w:pPr>
            <w:ins w:author="RA" w:date="2021-02-02T08:37:00Z" w:id="788">
              <w:r w:rsidRPr="00F005BE">
                <w:rPr>
                  <w:b/>
                  <w:sz w:val="22"/>
                  <w:szCs w:val="22"/>
                </w:rPr>
                <w:fldChar w:fldCharType="begin"/>
              </w:r>
              <w:r w:rsidRPr="00F005BE">
                <w:rPr>
                  <w:b/>
                  <w:sz w:val="22"/>
                  <w:szCs w:val="22"/>
                </w:rPr>
                <w:instrText xml:space="preserve"> REF _Ref63147487 \w \h </w:instrText>
              </w:r>
            </w:ins>
            <w:r w:rsidRPr="00F005BE">
              <w:rPr>
                <w:b/>
                <w:sz w:val="22"/>
                <w:szCs w:val="22"/>
              </w:rPr>
            </w:r>
            <w:r w:rsidRPr="00F005BE">
              <w:rPr>
                <w:b/>
                <w:sz w:val="22"/>
                <w:szCs w:val="22"/>
              </w:rPr>
              <w:fldChar w:fldCharType="separate"/>
            </w:r>
            <w:ins w:author="RA" w:date="2021-02-02T08:37:00Z" w:id="789">
              <w:r w:rsidRPr="00F005BE">
                <w:rPr>
                  <w:b/>
                  <w:sz w:val="22"/>
                  <w:szCs w:val="22"/>
                </w:rPr>
                <w:t>8.11</w:t>
              </w:r>
              <w:r w:rsidRPr="00F005BE">
                <w:rPr>
                  <w:b/>
                  <w:sz w:val="22"/>
                  <w:szCs w:val="22"/>
                </w:rPr>
                <w:fldChar w:fldCharType="end"/>
              </w:r>
            </w:ins>
            <w:del w:author="RA" w:date="2021-02-02T08:37:00Z" w:id="790">
              <w:r w:rsidRPr="00F005BE" w:rsidDel="004C69C5" w:rsidR="00005AA3">
                <w:rPr>
                  <w:b/>
                  <w:sz w:val="22"/>
                  <w:szCs w:val="22"/>
                </w:rPr>
                <w:delText>8.11.</w:delText>
              </w:r>
            </w:del>
          </w:p>
        </w:tc>
        <w:tc>
          <w:tcPr>
            <w:tcW w:w="4272" w:type="pct"/>
            <w:tcPrChange w:author="RA" w:date="2021-02-02T08:43:00Z" w:id="791">
              <w:tcPr>
                <w:tcW w:w="4414" w:type="pct"/>
              </w:tcPr>
            </w:tcPrChange>
          </w:tcPr>
          <w:p w:rsidRPr="00F005BE" w:rsidR="002F0E23" w:rsidP="00D14E53" w:rsidRDefault="002F0E23" w14:paraId="38370134" w14:textId="25820DEC">
            <w:pPr>
              <w:tabs>
                <w:tab w:val="right" w:pos="7272"/>
              </w:tabs>
              <w:spacing w:before="120" w:after="120"/>
              <w:rPr>
                <w:sz w:val="22"/>
                <w:szCs w:val="22"/>
              </w:rPr>
            </w:pPr>
            <w:r w:rsidRPr="00F005BE">
              <w:rPr>
                <w:sz w:val="22"/>
                <w:szCs w:val="22"/>
              </w:rPr>
              <w:t>Additional guidance for the application of the exclusion grounds</w:t>
            </w:r>
            <w:r w:rsidRPr="00F005BE" w:rsidR="00802886">
              <w:rPr>
                <w:sz w:val="22"/>
                <w:szCs w:val="22"/>
              </w:rPr>
              <w:t xml:space="preserve"> and self-cleaning: </w:t>
            </w:r>
            <w:r w:rsidRPr="00F005BE" w:rsidR="00802886">
              <w:rPr>
                <w:b/>
                <w:i/>
                <w:sz w:val="22"/>
                <w:szCs w:val="22"/>
              </w:rPr>
              <w:t>[Please insert text</w:t>
            </w:r>
            <w:ins w:author="Chris Smith" w:date="2021-01-16T11:30:00Z" w:id="792">
              <w:r w:rsidRPr="00F005BE" w:rsidR="002B5C95">
                <w:rPr>
                  <w:b/>
                  <w:i/>
                  <w:sz w:val="22"/>
                  <w:szCs w:val="22"/>
                </w:rPr>
                <w:t xml:space="preserve"> or </w:t>
              </w:r>
            </w:ins>
            <w:ins w:author="Chris Smith" w:date="2021-01-16T12:16:00Z" w:id="793">
              <w:r w:rsidRPr="00F005BE" w:rsidR="00161563">
                <w:rPr>
                  <w:b/>
                  <w:i/>
                  <w:sz w:val="22"/>
                  <w:szCs w:val="22"/>
                </w:rPr>
                <w:t xml:space="preserve">insert </w:t>
              </w:r>
            </w:ins>
            <w:ins w:author="Chris Smith" w:date="2021-01-16T11:30:00Z" w:id="794">
              <w:r w:rsidRPr="00F005BE" w:rsidR="002B5C95">
                <w:rPr>
                  <w:b/>
                  <w:i/>
                  <w:sz w:val="22"/>
                  <w:szCs w:val="22"/>
                </w:rPr>
                <w:t>“not applicable”]</w:t>
              </w:r>
            </w:ins>
            <w:del w:author="Chris Smith" w:date="2021-01-16T11:30:00Z" w:id="795">
              <w:r w:rsidRPr="00F005BE" w:rsidDel="002B5C95" w:rsidR="00802886">
                <w:rPr>
                  <w:b/>
                  <w:i/>
                  <w:sz w:val="22"/>
                  <w:szCs w:val="22"/>
                </w:rPr>
                <w:delText>, if applicable]</w:delText>
              </w:r>
            </w:del>
          </w:p>
        </w:tc>
      </w:tr>
    </w:tbl>
    <w:p w:rsidRPr="00F005BE" w:rsidR="002F0F7D" w:rsidRDefault="002F0F7D" w14:paraId="7A65363B" w14:textId="77777777">
      <w:pPr>
        <w:rPr>
          <w:sz w:val="22"/>
          <w:szCs w:val="22"/>
        </w:rPr>
      </w:pPr>
    </w:p>
    <w:tbl>
      <w:tblPr>
        <w:tblW w:w="49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47"/>
        <w:gridCol w:w="8227"/>
      </w:tblGrid>
      <w:tr w:rsidRPr="00F005BE" w:rsidR="00516283" w:rsidTr="006F6DBD" w14:paraId="1B27E28E" w14:textId="77777777">
        <w:trPr>
          <w:cantSplit/>
        </w:trPr>
        <w:tc>
          <w:tcPr>
            <w:tcW w:w="658" w:type="pct"/>
            <w:shd w:val="clear" w:color="auto" w:fill="8EAADB" w:themeFill="accent1" w:themeFillTint="99"/>
            <w:hideMark/>
          </w:tcPr>
          <w:p w:rsidRPr="00F005BE" w:rsidR="00516283" w:rsidP="002846B0" w:rsidRDefault="008D228D" w14:paraId="36C52548" w14:textId="1DBB070E">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_Ref64711315 \n \h </w:instrText>
            </w:r>
            <w:r w:rsidRPr="00F005BE">
              <w:rPr>
                <w:b/>
                <w:sz w:val="22"/>
                <w:szCs w:val="22"/>
              </w:rPr>
            </w:r>
            <w:r w:rsidRPr="00F005BE">
              <w:rPr>
                <w:b/>
                <w:sz w:val="22"/>
                <w:szCs w:val="22"/>
              </w:rPr>
              <w:fldChar w:fldCharType="separate"/>
            </w:r>
            <w:r w:rsidRPr="00F005BE">
              <w:rPr>
                <w:b/>
                <w:sz w:val="22"/>
                <w:szCs w:val="22"/>
              </w:rPr>
              <w:t>10</w:t>
            </w:r>
            <w:r w:rsidRPr="00F005BE">
              <w:rPr>
                <w:b/>
                <w:sz w:val="22"/>
                <w:szCs w:val="22"/>
              </w:rPr>
              <w:fldChar w:fldCharType="end"/>
            </w:r>
          </w:p>
        </w:tc>
        <w:tc>
          <w:tcPr>
            <w:tcW w:w="4342" w:type="pct"/>
            <w:shd w:val="clear" w:color="auto" w:fill="8EAADB" w:themeFill="accent1" w:themeFillTint="99"/>
            <w:hideMark/>
          </w:tcPr>
          <w:p w:rsidRPr="00F005BE" w:rsidR="00516283" w:rsidP="00507965" w:rsidRDefault="00516283" w14:paraId="4434081C" w14:textId="5501B73E">
            <w:pPr>
              <w:tabs>
                <w:tab w:val="right" w:pos="7272"/>
              </w:tabs>
              <w:spacing w:before="120" w:after="120"/>
              <w:rPr>
                <w:b/>
                <w:sz w:val="22"/>
                <w:szCs w:val="22"/>
              </w:rPr>
            </w:pPr>
            <w:r w:rsidRPr="00F005BE">
              <w:rPr>
                <w:b/>
                <w:sz w:val="22"/>
                <w:szCs w:val="22"/>
              </w:rPr>
              <w:t>Financial</w:t>
            </w:r>
            <w:r w:rsidRPr="00F005BE" w:rsidR="005F469F">
              <w:rPr>
                <w:b/>
                <w:sz w:val="22"/>
                <w:szCs w:val="22"/>
              </w:rPr>
              <w:t xml:space="preserve"> and economic</w:t>
            </w:r>
            <w:r w:rsidRPr="00F005BE">
              <w:rPr>
                <w:b/>
                <w:sz w:val="22"/>
                <w:szCs w:val="22"/>
              </w:rPr>
              <w:t xml:space="preserve"> </w:t>
            </w:r>
            <w:r w:rsidRPr="00F005BE" w:rsidR="005F469F">
              <w:rPr>
                <w:b/>
                <w:sz w:val="22"/>
                <w:szCs w:val="22"/>
              </w:rPr>
              <w:t>c</w:t>
            </w:r>
            <w:r w:rsidRPr="00F005BE">
              <w:rPr>
                <w:b/>
                <w:sz w:val="22"/>
                <w:szCs w:val="22"/>
              </w:rPr>
              <w:t xml:space="preserve">apacity </w:t>
            </w:r>
          </w:p>
        </w:tc>
      </w:tr>
      <w:tr w:rsidRPr="00F005BE" w:rsidR="00516283" w:rsidTr="006F6DBD" w14:paraId="209BB52C" w14:textId="77777777">
        <w:trPr>
          <w:cantSplit/>
          <w:trHeight w:val="800"/>
        </w:trPr>
        <w:tc>
          <w:tcPr>
            <w:tcW w:w="658" w:type="pct"/>
          </w:tcPr>
          <w:p w:rsidRPr="00F005BE" w:rsidR="00516283" w:rsidP="002846B0" w:rsidRDefault="008D228D" w14:paraId="642B26E5" w14:textId="6BFC707C">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_Ref64711333 \n \h </w:instrText>
            </w:r>
            <w:r w:rsidRPr="00F005BE">
              <w:rPr>
                <w:b/>
                <w:sz w:val="22"/>
                <w:szCs w:val="22"/>
              </w:rPr>
            </w:r>
            <w:r w:rsidRPr="00F005BE">
              <w:rPr>
                <w:b/>
                <w:sz w:val="22"/>
                <w:szCs w:val="22"/>
              </w:rPr>
              <w:fldChar w:fldCharType="separate"/>
            </w:r>
            <w:r w:rsidRPr="00F005BE">
              <w:rPr>
                <w:b/>
                <w:sz w:val="22"/>
                <w:szCs w:val="22"/>
              </w:rPr>
              <w:t>10.1</w:t>
            </w:r>
            <w:r w:rsidRPr="00F005BE">
              <w:rPr>
                <w:b/>
                <w:sz w:val="22"/>
                <w:szCs w:val="22"/>
              </w:rPr>
              <w:fldChar w:fldCharType="end"/>
            </w:r>
          </w:p>
        </w:tc>
        <w:tc>
          <w:tcPr>
            <w:tcW w:w="4342" w:type="pct"/>
            <w:hideMark/>
          </w:tcPr>
          <w:p w:rsidRPr="00F005BE" w:rsidR="003B2E2E" w:rsidP="00507965" w:rsidRDefault="00AB2E53" w14:paraId="569B586A" w14:textId="0716CA43">
            <w:pPr>
              <w:rPr>
                <w:sz w:val="22"/>
                <w:szCs w:val="22"/>
              </w:rPr>
            </w:pPr>
            <w:commentRangeStart w:id="796"/>
            <w:commentRangeStart w:id="797"/>
            <w:r w:rsidRPr="00F005BE">
              <w:rPr>
                <w:sz w:val="22"/>
                <w:szCs w:val="22"/>
              </w:rPr>
              <w:t>The t</w:t>
            </w:r>
            <w:r w:rsidRPr="00F005BE" w:rsidR="00A267A4">
              <w:rPr>
                <w:sz w:val="22"/>
                <w:szCs w:val="22"/>
              </w:rPr>
              <w:t>urnover of the last financial year</w:t>
            </w:r>
            <w:r w:rsidRPr="00F005BE" w:rsidR="001D3C94">
              <w:rPr>
                <w:sz w:val="22"/>
                <w:szCs w:val="22"/>
              </w:rPr>
              <w:t xml:space="preserve"> is equal or</w:t>
            </w:r>
            <w:r w:rsidRPr="00F005BE" w:rsidR="00A267A4">
              <w:rPr>
                <w:sz w:val="22"/>
                <w:szCs w:val="22"/>
              </w:rPr>
              <w:t xml:space="preserve"> above </w:t>
            </w:r>
            <w:r w:rsidRPr="00F005BE" w:rsidR="001D3C94">
              <w:rPr>
                <w:sz w:val="22"/>
                <w:szCs w:val="22"/>
              </w:rPr>
              <w:t>[</w:t>
            </w:r>
            <w:r w:rsidRPr="00F005BE" w:rsidR="001D3C94">
              <w:rPr>
                <w:b/>
                <w:i/>
                <w:sz w:val="22"/>
                <w:szCs w:val="22"/>
              </w:rPr>
              <w:t xml:space="preserve">insert </w:t>
            </w:r>
            <w:r w:rsidRPr="00F005BE" w:rsidR="00BA75BF">
              <w:rPr>
                <w:b/>
                <w:i/>
                <w:sz w:val="22"/>
                <w:szCs w:val="22"/>
              </w:rPr>
              <w:t xml:space="preserve">currency, </w:t>
            </w:r>
            <w:r w:rsidRPr="00F005BE" w:rsidR="001D3C94">
              <w:rPr>
                <w:b/>
                <w:i/>
                <w:sz w:val="22"/>
                <w:szCs w:val="22"/>
              </w:rPr>
              <w:t>number in figures and letters</w:t>
            </w:r>
            <w:r w:rsidRPr="00F005BE" w:rsidR="001D3C94">
              <w:rPr>
                <w:sz w:val="22"/>
                <w:szCs w:val="22"/>
              </w:rPr>
              <w:t>]</w:t>
            </w:r>
            <w:r w:rsidRPr="00F005BE" w:rsidR="00A267A4">
              <w:rPr>
                <w:sz w:val="22"/>
                <w:szCs w:val="22"/>
              </w:rPr>
              <w:t>;</w:t>
            </w:r>
            <w:commentRangeEnd w:id="796"/>
            <w:r w:rsidRPr="00F005BE" w:rsidR="002B5C95">
              <w:rPr>
                <w:rStyle w:val="CommentReference"/>
                <w:sz w:val="22"/>
                <w:szCs w:val="22"/>
                <w:rPrChange w:author="Chris Smith" w:date="2021-01-16T13:55:00Z" w:id="798">
                  <w:rPr>
                    <w:rStyle w:val="CommentReference"/>
                    <w:lang w:val="en-US"/>
                  </w:rPr>
                </w:rPrChange>
              </w:rPr>
              <w:commentReference w:id="796"/>
            </w:r>
            <w:commentRangeEnd w:id="797"/>
            <w:r w:rsidRPr="00F005BE" w:rsidR="00ED036D">
              <w:rPr>
                <w:rStyle w:val="CommentReference"/>
              </w:rPr>
              <w:commentReference w:id="797"/>
            </w:r>
            <w:r w:rsidRPr="00F005BE" w:rsidR="00A267A4">
              <w:rPr>
                <w:sz w:val="22"/>
                <w:szCs w:val="22"/>
              </w:rPr>
              <w:t xml:space="preserve"> this</w:t>
            </w:r>
            <w:ins w:author="RA" w:date="2021-02-02T08:44:00Z" w:id="799">
              <w:r w:rsidRPr="00F005BE" w:rsidR="00406C26">
                <w:rPr>
                  <w:sz w:val="22"/>
                  <w:szCs w:val="22"/>
                </w:rPr>
                <w:t xml:space="preserve"> selection</w:t>
              </w:r>
            </w:ins>
            <w:r w:rsidRPr="00F005BE" w:rsidR="00A267A4">
              <w:rPr>
                <w:sz w:val="22"/>
                <w:szCs w:val="22"/>
              </w:rPr>
              <w:t xml:space="preserve"> criteri</w:t>
            </w:r>
            <w:ins w:author="RA" w:date="2021-02-02T08:44:00Z" w:id="800">
              <w:r w:rsidRPr="00F005BE" w:rsidR="009125D8">
                <w:rPr>
                  <w:sz w:val="22"/>
                  <w:szCs w:val="22"/>
                </w:rPr>
                <w:t>a</w:t>
              </w:r>
            </w:ins>
            <w:del w:author="RA" w:date="2021-02-02T08:44:00Z" w:id="801">
              <w:r w:rsidRPr="00F005BE" w:rsidDel="009125D8" w:rsidR="00A267A4">
                <w:rPr>
                  <w:sz w:val="22"/>
                  <w:szCs w:val="22"/>
                </w:rPr>
                <w:delText>on</w:delText>
              </w:r>
            </w:del>
            <w:r w:rsidRPr="00F005BE" w:rsidR="00A267A4">
              <w:rPr>
                <w:sz w:val="22"/>
                <w:szCs w:val="22"/>
              </w:rPr>
              <w:t xml:space="preserve"> applies to the </w:t>
            </w:r>
            <w:r w:rsidRPr="00F005BE" w:rsidR="00192652">
              <w:rPr>
                <w:sz w:val="22"/>
                <w:szCs w:val="22"/>
              </w:rPr>
              <w:t xml:space="preserve">Tenderer </w:t>
            </w:r>
            <w:r w:rsidRPr="00F005BE" w:rsidR="00A267A4">
              <w:rPr>
                <w:sz w:val="22"/>
                <w:szCs w:val="22"/>
              </w:rPr>
              <w:t xml:space="preserve">as a whole, i.e. the combined capacity of all members of a group in case of a </w:t>
            </w:r>
            <w:r w:rsidRPr="00F005BE" w:rsidR="001D3C94">
              <w:rPr>
                <w:sz w:val="22"/>
                <w:szCs w:val="22"/>
              </w:rPr>
              <w:t>Consortium</w:t>
            </w:r>
            <w:r w:rsidRPr="00F005BE" w:rsidR="00A267A4">
              <w:rPr>
                <w:sz w:val="22"/>
                <w:szCs w:val="22"/>
              </w:rPr>
              <w:t>.</w:t>
            </w:r>
          </w:p>
        </w:tc>
      </w:tr>
      <w:tr w:rsidRPr="00F005BE" w:rsidR="00FF36A2" w:rsidTr="006F6DBD" w14:paraId="7F66F0D0" w14:textId="77777777">
        <w:trPr>
          <w:cantSplit/>
          <w:trHeight w:val="624"/>
        </w:trPr>
        <w:tc>
          <w:tcPr>
            <w:tcW w:w="658" w:type="pct"/>
          </w:tcPr>
          <w:p w:rsidRPr="00F005BE" w:rsidR="00FF36A2" w:rsidP="002846B0" w:rsidRDefault="008D228D" w14:paraId="624CE6E3" w14:textId="0F49321E">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_Ref64711333 \n \h </w:instrText>
            </w:r>
            <w:r w:rsidRPr="00F005BE">
              <w:rPr>
                <w:b/>
                <w:sz w:val="22"/>
                <w:szCs w:val="22"/>
              </w:rPr>
            </w:r>
            <w:r w:rsidRPr="00F005BE">
              <w:rPr>
                <w:b/>
                <w:sz w:val="22"/>
                <w:szCs w:val="22"/>
              </w:rPr>
              <w:fldChar w:fldCharType="separate"/>
            </w:r>
            <w:r w:rsidRPr="00F005BE">
              <w:rPr>
                <w:b/>
                <w:sz w:val="22"/>
                <w:szCs w:val="22"/>
              </w:rPr>
              <w:t>10.1</w:t>
            </w:r>
            <w:r w:rsidRPr="00F005BE">
              <w:rPr>
                <w:b/>
                <w:sz w:val="22"/>
                <w:szCs w:val="22"/>
              </w:rPr>
              <w:fldChar w:fldCharType="end"/>
            </w:r>
          </w:p>
        </w:tc>
        <w:tc>
          <w:tcPr>
            <w:tcW w:w="4342" w:type="pct"/>
          </w:tcPr>
          <w:p w:rsidRPr="00F005BE" w:rsidR="00FF36A2" w:rsidP="00507965" w:rsidRDefault="00FF36A2" w14:paraId="3B4273F2" w14:textId="2B1D1A1A">
            <w:pPr>
              <w:rPr>
                <w:sz w:val="22"/>
                <w:szCs w:val="22"/>
              </w:rPr>
            </w:pPr>
            <w:r w:rsidRPr="00F005BE">
              <w:rPr>
                <w:sz w:val="22"/>
                <w:szCs w:val="22"/>
              </w:rPr>
              <w:t xml:space="preserve">If applicable, other financial and economic capacity requirements: </w:t>
            </w:r>
            <w:r w:rsidRPr="00F005BE">
              <w:rPr>
                <w:b/>
                <w:i/>
                <w:sz w:val="22"/>
                <w:szCs w:val="22"/>
              </w:rPr>
              <w:t>[Insert a certain minimum turnover in the area covered by the contract</w:t>
            </w:r>
            <w:ins w:author="Chris Smith" w:date="2021-01-16T11:32:00Z" w:id="802">
              <w:r w:rsidRPr="00F005BE" w:rsidR="002B5C95">
                <w:rPr>
                  <w:b/>
                  <w:i/>
                  <w:sz w:val="22"/>
                  <w:szCs w:val="22"/>
                </w:rPr>
                <w:t xml:space="preserve"> or </w:t>
              </w:r>
            </w:ins>
            <w:ins w:author="Chris Smith" w:date="2021-01-16T15:44:00Z" w:id="803">
              <w:r w:rsidRPr="00F005BE" w:rsidR="0055616A">
                <w:rPr>
                  <w:b/>
                  <w:i/>
                  <w:sz w:val="22"/>
                  <w:szCs w:val="22"/>
                </w:rPr>
                <w:t xml:space="preserve">insert </w:t>
              </w:r>
            </w:ins>
            <w:ins w:author="Chris Smith" w:date="2021-01-16T11:32:00Z" w:id="804">
              <w:r w:rsidRPr="00F005BE" w:rsidR="002B5C95">
                <w:rPr>
                  <w:b/>
                  <w:i/>
                  <w:sz w:val="22"/>
                  <w:szCs w:val="22"/>
                </w:rPr>
                <w:t>“not applicable”]</w:t>
              </w:r>
            </w:ins>
            <w:r w:rsidRPr="00F005BE">
              <w:rPr>
                <w:b/>
                <w:i/>
                <w:sz w:val="22"/>
                <w:szCs w:val="22"/>
              </w:rPr>
              <w:t>]</w:t>
            </w:r>
          </w:p>
        </w:tc>
      </w:tr>
      <w:tr w:rsidRPr="00F005BE" w:rsidR="00FF36A2" w:rsidTr="006F6DBD" w14:paraId="21430DEC" w14:textId="77777777">
        <w:trPr>
          <w:cantSplit/>
          <w:trHeight w:val="800"/>
        </w:trPr>
        <w:tc>
          <w:tcPr>
            <w:tcW w:w="658" w:type="pct"/>
          </w:tcPr>
          <w:p w:rsidRPr="00F005BE" w:rsidR="00FF36A2" w:rsidP="00FF36A2" w:rsidRDefault="008D228D" w14:paraId="7C792BDF" w14:textId="2F8A1CCB">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_Ref64711359 \n \h </w:instrText>
            </w:r>
            <w:r w:rsidRPr="00F005BE">
              <w:rPr>
                <w:b/>
                <w:sz w:val="22"/>
                <w:szCs w:val="22"/>
              </w:rPr>
            </w:r>
            <w:r w:rsidRPr="00F005BE">
              <w:rPr>
                <w:b/>
                <w:sz w:val="22"/>
                <w:szCs w:val="22"/>
              </w:rPr>
              <w:fldChar w:fldCharType="separate"/>
            </w:r>
            <w:r w:rsidRPr="00F005BE">
              <w:rPr>
                <w:b/>
                <w:sz w:val="22"/>
                <w:szCs w:val="22"/>
              </w:rPr>
              <w:t>10.2</w:t>
            </w:r>
            <w:r w:rsidRPr="00F005BE">
              <w:rPr>
                <w:b/>
                <w:sz w:val="22"/>
                <w:szCs w:val="22"/>
              </w:rPr>
              <w:fldChar w:fldCharType="end"/>
            </w:r>
          </w:p>
        </w:tc>
        <w:tc>
          <w:tcPr>
            <w:tcW w:w="4342" w:type="pct"/>
          </w:tcPr>
          <w:p w:rsidRPr="00F005BE" w:rsidR="00FF36A2" w:rsidP="00FF36A2" w:rsidRDefault="00FF36A2" w14:paraId="4F94F9E1" w14:textId="400FB5A1">
            <w:pPr>
              <w:rPr>
                <w:sz w:val="22"/>
                <w:szCs w:val="22"/>
              </w:rPr>
            </w:pPr>
            <w:r w:rsidRPr="00F005BE">
              <w:rPr>
                <w:sz w:val="22"/>
                <w:szCs w:val="22"/>
              </w:rPr>
              <w:t>If applicable, the reasons for requesting minimum yearly turnover of the Economic Operator to be more than two times the estimated contract value or lot: [</w:t>
            </w:r>
            <w:r w:rsidRPr="00F005BE">
              <w:rPr>
                <w:b/>
                <w:i/>
                <w:sz w:val="22"/>
                <w:szCs w:val="22"/>
              </w:rPr>
              <w:t>insert the duly justified reasons such as those relating to the special risks attached to the nature of the supplies</w:t>
            </w:r>
            <w:ins w:author="Chris Smith" w:date="2021-01-16T11:32:00Z" w:id="805">
              <w:r w:rsidRPr="00F005BE" w:rsidR="002B5C95">
                <w:rPr>
                  <w:b/>
                  <w:i/>
                  <w:sz w:val="22"/>
                  <w:szCs w:val="22"/>
                </w:rPr>
                <w:t xml:space="preserve"> or </w:t>
              </w:r>
            </w:ins>
            <w:ins w:author="Chris Smith" w:date="2021-01-16T15:44:00Z" w:id="806">
              <w:r w:rsidRPr="00F005BE" w:rsidR="0055616A">
                <w:rPr>
                  <w:b/>
                  <w:i/>
                  <w:sz w:val="22"/>
                  <w:szCs w:val="22"/>
                </w:rPr>
                <w:t xml:space="preserve">insert </w:t>
              </w:r>
            </w:ins>
            <w:ins w:author="Chris Smith" w:date="2021-01-16T11:32:00Z" w:id="807">
              <w:r w:rsidRPr="00F005BE" w:rsidR="002B5C95">
                <w:rPr>
                  <w:b/>
                  <w:i/>
                  <w:sz w:val="22"/>
                  <w:szCs w:val="22"/>
                </w:rPr>
                <w:t>“not applicable”]</w:t>
              </w:r>
            </w:ins>
            <w:r w:rsidRPr="00F005BE">
              <w:rPr>
                <w:sz w:val="22"/>
                <w:szCs w:val="22"/>
              </w:rPr>
              <w:t>]</w:t>
            </w:r>
          </w:p>
        </w:tc>
      </w:tr>
      <w:tr w:rsidRPr="00F005BE" w:rsidR="00FF36A2" w:rsidTr="006F6DBD" w14:paraId="781EF552" w14:textId="77777777">
        <w:trPr>
          <w:cantSplit/>
          <w:trHeight w:val="565"/>
        </w:trPr>
        <w:tc>
          <w:tcPr>
            <w:tcW w:w="658" w:type="pct"/>
          </w:tcPr>
          <w:p w:rsidRPr="00F005BE" w:rsidR="00FF36A2" w:rsidP="00FF36A2" w:rsidRDefault="00AE0CF3" w14:paraId="7EC122E5" w14:textId="212BFBC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_Ref64711359 \n \h </w:instrText>
            </w:r>
            <w:r w:rsidRPr="00F005BE">
              <w:rPr>
                <w:b/>
                <w:sz w:val="22"/>
                <w:szCs w:val="22"/>
              </w:rPr>
            </w:r>
            <w:r w:rsidRPr="00F005BE">
              <w:rPr>
                <w:b/>
                <w:sz w:val="22"/>
                <w:szCs w:val="22"/>
              </w:rPr>
              <w:fldChar w:fldCharType="separate"/>
            </w:r>
            <w:r w:rsidRPr="00F005BE">
              <w:rPr>
                <w:b/>
                <w:sz w:val="22"/>
                <w:szCs w:val="22"/>
              </w:rPr>
              <w:t>10.2</w:t>
            </w:r>
            <w:r w:rsidRPr="00F005BE">
              <w:rPr>
                <w:b/>
                <w:sz w:val="22"/>
                <w:szCs w:val="22"/>
              </w:rPr>
              <w:fldChar w:fldCharType="end"/>
            </w:r>
          </w:p>
        </w:tc>
        <w:tc>
          <w:tcPr>
            <w:tcW w:w="4342" w:type="pct"/>
          </w:tcPr>
          <w:p w:rsidRPr="00F005BE" w:rsidR="00FF36A2" w:rsidP="00FF36A2" w:rsidRDefault="00FF36A2" w14:paraId="0DC504E3" w14:textId="4852188A">
            <w:pPr>
              <w:rPr>
                <w:sz w:val="22"/>
                <w:szCs w:val="22"/>
              </w:rPr>
            </w:pPr>
            <w:r w:rsidRPr="00F005BE">
              <w:rPr>
                <w:b/>
                <w:i/>
                <w:sz w:val="22"/>
                <w:szCs w:val="22"/>
              </w:rPr>
              <w:t>[In case the tender is divided in lots the minimum turnover requirement should be inserted separately for each lot]</w:t>
            </w:r>
          </w:p>
          <w:p w:rsidRPr="00F005BE" w:rsidR="00FF36A2" w:rsidP="00FF36A2" w:rsidRDefault="00FF36A2" w14:paraId="32E52B21" w14:textId="34188B2C">
            <w:pPr>
              <w:rPr>
                <w:b/>
                <w:sz w:val="22"/>
                <w:szCs w:val="22"/>
              </w:rPr>
            </w:pPr>
            <w:r w:rsidRPr="00F005BE">
              <w:rPr>
                <w:sz w:val="22"/>
                <w:szCs w:val="22"/>
              </w:rPr>
              <w:t>For lot [</w:t>
            </w:r>
            <w:r w:rsidRPr="00F005BE">
              <w:rPr>
                <w:b/>
                <w:i/>
                <w:sz w:val="22"/>
                <w:szCs w:val="22"/>
              </w:rPr>
              <w:t>insert name and number of the lot</w:t>
            </w:r>
            <w:ins w:author="Chris Smith" w:date="2021-01-16T11:33:00Z" w:id="808">
              <w:r w:rsidRPr="00F005BE" w:rsidR="009D1D3F">
                <w:rPr>
                  <w:b/>
                  <w:i/>
                  <w:sz w:val="22"/>
                  <w:szCs w:val="22"/>
                </w:rPr>
                <w:t xml:space="preserve"> or </w:t>
              </w:r>
            </w:ins>
            <w:ins w:author="Chris Smith" w:date="2021-01-16T15:44:00Z" w:id="809">
              <w:r w:rsidRPr="00F005BE" w:rsidR="0055616A">
                <w:rPr>
                  <w:b/>
                  <w:i/>
                  <w:sz w:val="22"/>
                  <w:szCs w:val="22"/>
                </w:rPr>
                <w:t xml:space="preserve">insert </w:t>
              </w:r>
            </w:ins>
            <w:ins w:author="Chris Smith" w:date="2021-01-16T11:33:00Z" w:id="810">
              <w:r w:rsidRPr="00F005BE" w:rsidR="009D1D3F">
                <w:rPr>
                  <w:b/>
                  <w:i/>
                  <w:sz w:val="22"/>
                  <w:szCs w:val="22"/>
                </w:rPr>
                <w:t>“not applicable”]</w:t>
              </w:r>
            </w:ins>
            <w:r w:rsidRPr="00F005BE">
              <w:rPr>
                <w:sz w:val="22"/>
                <w:szCs w:val="22"/>
              </w:rPr>
              <w:t>] the turnover of the last financial year should be equal or above [</w:t>
            </w:r>
            <w:r w:rsidRPr="00F005BE">
              <w:rPr>
                <w:b/>
                <w:sz w:val="22"/>
                <w:szCs w:val="22"/>
              </w:rPr>
              <w:t>insert currency, number in figures and letters</w:t>
            </w:r>
            <w:ins w:author="Chris Smith" w:date="2021-01-16T11:33:00Z" w:id="811">
              <w:r w:rsidRPr="00F005BE" w:rsidR="009D1D3F">
                <w:rPr>
                  <w:b/>
                  <w:sz w:val="22"/>
                  <w:szCs w:val="22"/>
                </w:rPr>
                <w:t xml:space="preserve"> or </w:t>
              </w:r>
            </w:ins>
            <w:ins w:author="Chris Smith" w:date="2021-01-16T15:45:00Z" w:id="812">
              <w:r w:rsidRPr="00F005BE" w:rsidR="0055616A">
                <w:rPr>
                  <w:b/>
                  <w:sz w:val="22"/>
                  <w:szCs w:val="22"/>
                </w:rPr>
                <w:t xml:space="preserve">insert </w:t>
              </w:r>
            </w:ins>
            <w:ins w:author="Chris Smith" w:date="2021-01-16T11:33:00Z" w:id="813">
              <w:r w:rsidRPr="00F005BE" w:rsidR="009D1D3F">
                <w:rPr>
                  <w:b/>
                  <w:i/>
                  <w:sz w:val="22"/>
                  <w:szCs w:val="22"/>
                </w:rPr>
                <w:t>“not applicable”]</w:t>
              </w:r>
            </w:ins>
            <w:proofErr w:type="gramStart"/>
            <w:r w:rsidRPr="00F005BE">
              <w:rPr>
                <w:sz w:val="22"/>
                <w:szCs w:val="22"/>
              </w:rPr>
              <w:t>]</w:t>
            </w:r>
            <w:ins w:author="Chris Smith" w:date="2021-01-16T11:33:00Z" w:id="814">
              <w:r w:rsidRPr="00F005BE" w:rsidR="009D1D3F">
                <w:rPr>
                  <w:sz w:val="22"/>
                  <w:szCs w:val="22"/>
                </w:rPr>
                <w:t xml:space="preserve"> </w:t>
              </w:r>
            </w:ins>
            <w:r w:rsidRPr="00F005BE">
              <w:rPr>
                <w:sz w:val="22"/>
                <w:szCs w:val="22"/>
              </w:rPr>
              <w:t>.</w:t>
            </w:r>
            <w:proofErr w:type="gramEnd"/>
            <w:r w:rsidRPr="00F005BE">
              <w:rPr>
                <w:sz w:val="22"/>
                <w:szCs w:val="22"/>
              </w:rPr>
              <w:t xml:space="preserve"> </w:t>
            </w:r>
          </w:p>
          <w:p w:rsidRPr="00F005BE" w:rsidR="00FF36A2" w:rsidP="00FF36A2" w:rsidRDefault="00FF36A2" w14:paraId="526497C3" w14:textId="754E9EFA">
            <w:pPr>
              <w:rPr>
                <w:sz w:val="22"/>
                <w:szCs w:val="22"/>
              </w:rPr>
            </w:pPr>
          </w:p>
        </w:tc>
      </w:tr>
      <w:tr w:rsidRPr="00F005BE" w:rsidR="00FF36A2" w:rsidTr="006F6DBD" w14:paraId="0B63D94A" w14:textId="77777777">
        <w:trPr>
          <w:cantSplit/>
          <w:trHeight w:val="971"/>
        </w:trPr>
        <w:tc>
          <w:tcPr>
            <w:tcW w:w="658" w:type="pct"/>
          </w:tcPr>
          <w:p w:rsidRPr="00F005BE" w:rsidR="00FF36A2" w:rsidP="00FF36A2" w:rsidRDefault="00FF36A2" w14:paraId="6E2CD6C9" w14:textId="77777777">
            <w:pPr>
              <w:tabs>
                <w:tab w:val="left" w:pos="449"/>
              </w:tabs>
              <w:ind w:left="79"/>
              <w:jc w:val="center"/>
              <w:rPr>
                <w:b/>
                <w:sz w:val="22"/>
                <w:szCs w:val="22"/>
              </w:rPr>
            </w:pPr>
          </w:p>
          <w:p w:rsidRPr="00F005BE" w:rsidR="00FF36A2" w:rsidP="006F6DBD" w:rsidRDefault="00AE0CF3" w14:paraId="34725C2B" w14:textId="2FC45549">
            <w:pPr>
              <w:tabs>
                <w:tab w:val="left" w:pos="449"/>
              </w:tabs>
              <w:ind w:left="79"/>
              <w:jc w:val="center"/>
              <w:rPr>
                <w:b/>
                <w:sz w:val="22"/>
                <w:szCs w:val="22"/>
              </w:rPr>
            </w:pPr>
            <w:r w:rsidRPr="00F005BE">
              <w:rPr>
                <w:b/>
                <w:sz w:val="22"/>
                <w:szCs w:val="22"/>
              </w:rPr>
              <w:fldChar w:fldCharType="begin"/>
            </w:r>
            <w:r w:rsidRPr="00F005BE">
              <w:rPr>
                <w:b/>
                <w:sz w:val="22"/>
                <w:szCs w:val="22"/>
              </w:rPr>
              <w:instrText xml:space="preserve"> REF _Ref64711400 \n \h </w:instrText>
            </w:r>
            <w:r w:rsidRPr="00F005BE">
              <w:rPr>
                <w:b/>
                <w:sz w:val="22"/>
                <w:szCs w:val="22"/>
              </w:rPr>
            </w:r>
            <w:r w:rsidRPr="00F005BE">
              <w:rPr>
                <w:b/>
                <w:sz w:val="22"/>
                <w:szCs w:val="22"/>
              </w:rPr>
              <w:fldChar w:fldCharType="separate"/>
            </w:r>
            <w:r w:rsidRPr="00F005BE">
              <w:rPr>
                <w:b/>
                <w:sz w:val="22"/>
                <w:szCs w:val="22"/>
              </w:rPr>
              <w:t>10.10</w:t>
            </w:r>
            <w:r w:rsidRPr="00F005BE">
              <w:rPr>
                <w:b/>
                <w:sz w:val="22"/>
                <w:szCs w:val="22"/>
              </w:rPr>
              <w:fldChar w:fldCharType="end"/>
            </w:r>
          </w:p>
        </w:tc>
        <w:tc>
          <w:tcPr>
            <w:tcW w:w="4342" w:type="pct"/>
          </w:tcPr>
          <w:p w:rsidRPr="00F005BE" w:rsidR="00FF36A2" w:rsidP="00FF36A2" w:rsidRDefault="00FF36A2" w14:paraId="312C3867" w14:textId="750C2234">
            <w:pPr>
              <w:rPr>
                <w:sz w:val="22"/>
                <w:szCs w:val="22"/>
              </w:rPr>
            </w:pPr>
            <w:r w:rsidRPr="00F005BE">
              <w:rPr>
                <w:sz w:val="22"/>
                <w:szCs w:val="22"/>
              </w:rPr>
              <w:t xml:space="preserve">Documents to be submitted by the Economic Operator in accordance with </w:t>
            </w:r>
            <w:r w:rsidRPr="00F005BE">
              <w:rPr>
                <w:sz w:val="22"/>
                <w:szCs w:val="22"/>
                <w:highlight w:val="yellow"/>
              </w:rPr>
              <w:t xml:space="preserve">Section I ITT Part </w:t>
            </w:r>
            <w:r w:rsidRPr="00F005BE" w:rsidR="00045F77">
              <w:rPr>
                <w:sz w:val="22"/>
                <w:szCs w:val="22"/>
                <w:highlight w:val="yellow"/>
              </w:rPr>
              <w:t>B</w:t>
            </w:r>
            <w:r w:rsidRPr="00F005BE">
              <w:rPr>
                <w:sz w:val="22"/>
                <w:szCs w:val="22"/>
              </w:rPr>
              <w:t xml:space="preserve"> to demonstrate the financial and economic capacity:</w:t>
            </w:r>
          </w:p>
          <w:p w:rsidRPr="00F005BE" w:rsidR="00FF36A2" w:rsidP="00FF36A2" w:rsidRDefault="00FF36A2" w14:paraId="3687F9F4" w14:textId="4CC0B426">
            <w:pPr>
              <w:spacing w:before="45" w:after="45"/>
              <w:rPr>
                <w:b/>
                <w:i/>
                <w:sz w:val="22"/>
                <w:szCs w:val="22"/>
              </w:rPr>
            </w:pPr>
            <w:r w:rsidRPr="00F005BE">
              <w:rPr>
                <w:b/>
                <w:i/>
                <w:sz w:val="22"/>
                <w:szCs w:val="22"/>
              </w:rPr>
              <w:t>[Insert the name of the document]</w:t>
            </w:r>
          </w:p>
          <w:p w:rsidRPr="00F005BE" w:rsidR="00FF36A2" w:rsidP="00FF36A2" w:rsidRDefault="00FF36A2" w14:paraId="3D7B79F6" w14:textId="300AB1BA">
            <w:pPr>
              <w:rPr>
                <w:b/>
                <w:i/>
                <w:sz w:val="22"/>
                <w:szCs w:val="22"/>
              </w:rPr>
            </w:pPr>
            <w:r w:rsidRPr="00F005BE">
              <w:rPr>
                <w:b/>
                <w:i/>
                <w:sz w:val="22"/>
                <w:szCs w:val="22"/>
              </w:rPr>
              <w:t>[For example: 1. Financial statement for the (insert year)]</w:t>
            </w:r>
          </w:p>
          <w:p w:rsidRPr="00F005BE" w:rsidR="00FF36A2" w:rsidP="00FF36A2" w:rsidRDefault="00FF36A2" w14:paraId="2246A63B" w14:textId="5A357A82">
            <w:pPr>
              <w:rPr>
                <w:sz w:val="22"/>
                <w:szCs w:val="22"/>
              </w:rPr>
            </w:pPr>
            <w:r w:rsidRPr="00F005BE">
              <w:rPr>
                <w:b/>
                <w:i/>
                <w:sz w:val="22"/>
                <w:szCs w:val="22"/>
              </w:rPr>
              <w:t>[For example: 2. Excerpt from the bank account for period (insert period)]</w:t>
            </w:r>
          </w:p>
        </w:tc>
      </w:tr>
    </w:tbl>
    <w:p w:rsidRPr="00F005BE" w:rsidR="00E95667" w:rsidRDefault="00E95667" w14:paraId="66696D19"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79"/>
        <w:gridCol w:w="7949"/>
      </w:tblGrid>
      <w:tr w:rsidRPr="00F005BE" w:rsidR="00516283" w:rsidTr="0041136E" w14:paraId="13BFBB92" w14:textId="77777777">
        <w:trPr>
          <w:cantSplit/>
        </w:trPr>
        <w:tc>
          <w:tcPr>
            <w:tcW w:w="610" w:type="pct"/>
            <w:shd w:val="clear" w:color="auto" w:fill="8EAADB" w:themeFill="accent1" w:themeFillTint="99"/>
            <w:hideMark/>
          </w:tcPr>
          <w:p w:rsidRPr="00F005BE" w:rsidR="00516283" w:rsidP="002846B0" w:rsidRDefault="002B51AE" w14:paraId="10822A96" w14:textId="3AE11CA5">
            <w:pPr>
              <w:tabs>
                <w:tab w:val="left" w:pos="449"/>
              </w:tabs>
              <w:spacing w:before="120" w:after="120"/>
              <w:ind w:left="82"/>
              <w:jc w:val="center"/>
              <w:rPr>
                <w:b/>
                <w:sz w:val="22"/>
                <w:szCs w:val="22"/>
              </w:rPr>
            </w:pPr>
            <w:r w:rsidRPr="00F005BE">
              <w:rPr>
                <w:b/>
                <w:sz w:val="22"/>
                <w:szCs w:val="22"/>
              </w:rPr>
              <w:t xml:space="preserve"> </w:t>
            </w:r>
            <w:r w:rsidRPr="00F005BE" w:rsidR="007B21BC">
              <w:rPr>
                <w:b/>
                <w:sz w:val="22"/>
                <w:szCs w:val="22"/>
              </w:rPr>
              <w:fldChar w:fldCharType="begin"/>
            </w:r>
            <w:r w:rsidRPr="00F005BE" w:rsidR="007B21BC">
              <w:rPr>
                <w:b/>
                <w:sz w:val="22"/>
                <w:szCs w:val="22"/>
              </w:rPr>
              <w:instrText xml:space="preserve"> REF _Ref64711414 \n \h </w:instrText>
            </w:r>
            <w:r w:rsidRPr="00F005BE" w:rsidR="007B21BC">
              <w:rPr>
                <w:b/>
                <w:sz w:val="22"/>
                <w:szCs w:val="22"/>
              </w:rPr>
            </w:r>
            <w:r w:rsidRPr="00F005BE" w:rsidR="007B21BC">
              <w:rPr>
                <w:b/>
                <w:sz w:val="22"/>
                <w:szCs w:val="22"/>
              </w:rPr>
              <w:fldChar w:fldCharType="separate"/>
            </w:r>
            <w:r w:rsidRPr="00F005BE" w:rsidR="007B21BC">
              <w:rPr>
                <w:b/>
                <w:sz w:val="22"/>
                <w:szCs w:val="22"/>
              </w:rPr>
              <w:t>11</w:t>
            </w:r>
            <w:r w:rsidRPr="00F005BE" w:rsidR="007B21BC">
              <w:rPr>
                <w:b/>
                <w:sz w:val="22"/>
                <w:szCs w:val="22"/>
              </w:rPr>
              <w:fldChar w:fldCharType="end"/>
            </w:r>
          </w:p>
        </w:tc>
        <w:tc>
          <w:tcPr>
            <w:tcW w:w="4390" w:type="pct"/>
            <w:shd w:val="clear" w:color="auto" w:fill="8EAADB" w:themeFill="accent1" w:themeFillTint="99"/>
            <w:hideMark/>
          </w:tcPr>
          <w:p w:rsidRPr="00F005BE" w:rsidR="00516283" w:rsidP="00507965" w:rsidRDefault="00516283" w14:paraId="6CA8688C" w14:textId="66A7C982">
            <w:pPr>
              <w:tabs>
                <w:tab w:val="right" w:pos="7272"/>
              </w:tabs>
              <w:spacing w:before="120" w:after="120"/>
              <w:rPr>
                <w:b/>
                <w:sz w:val="22"/>
                <w:szCs w:val="22"/>
              </w:rPr>
            </w:pPr>
            <w:r w:rsidRPr="00F005BE">
              <w:rPr>
                <w:b/>
                <w:sz w:val="22"/>
                <w:szCs w:val="22"/>
              </w:rPr>
              <w:t>Technical</w:t>
            </w:r>
            <w:r w:rsidRPr="00F005BE" w:rsidR="0057752F">
              <w:rPr>
                <w:b/>
                <w:sz w:val="22"/>
                <w:szCs w:val="22"/>
              </w:rPr>
              <w:t xml:space="preserve"> and Professional</w:t>
            </w:r>
            <w:r w:rsidRPr="00F005BE">
              <w:rPr>
                <w:b/>
                <w:sz w:val="22"/>
                <w:szCs w:val="22"/>
              </w:rPr>
              <w:t xml:space="preserve"> Capacity </w:t>
            </w:r>
          </w:p>
        </w:tc>
      </w:tr>
      <w:tr w:rsidRPr="00F005BE" w:rsidR="00516283" w:rsidTr="0041136E" w14:paraId="33F7A087" w14:textId="77777777">
        <w:trPr>
          <w:cantSplit/>
        </w:trPr>
        <w:tc>
          <w:tcPr>
            <w:tcW w:w="610" w:type="pct"/>
          </w:tcPr>
          <w:p w:rsidRPr="00F005BE" w:rsidR="00516283" w:rsidDel="00CC27E8" w:rsidP="002846B0" w:rsidRDefault="00674859" w14:paraId="41CD981F" w14:textId="18ECA80B">
            <w:pPr>
              <w:tabs>
                <w:tab w:val="left" w:pos="449"/>
              </w:tabs>
              <w:spacing w:before="120" w:after="120"/>
              <w:ind w:left="82"/>
              <w:jc w:val="center"/>
              <w:rPr>
                <w:del w:author="ROGAC Andrei (COMM)" w:date="2021-02-20T10:43:00Z" w:id="815"/>
                <w:b/>
                <w:sz w:val="22"/>
                <w:szCs w:val="22"/>
              </w:rPr>
            </w:pPr>
            <w:commentRangeStart w:id="816"/>
            <w:commentRangeStart w:id="817"/>
            <w:del w:author="ROGAC Andrei (COMM)" w:date="2021-02-20T10:43:00Z" w:id="818">
              <w:r w:rsidRPr="00F005BE" w:rsidDel="00CC27E8">
                <w:rPr>
                  <w:b/>
                  <w:sz w:val="22"/>
                  <w:szCs w:val="22"/>
                </w:rPr>
                <w:delText>11</w:delText>
              </w:r>
              <w:r w:rsidRPr="00F005BE" w:rsidDel="00CC27E8" w:rsidR="00C36903">
                <w:rPr>
                  <w:b/>
                  <w:sz w:val="22"/>
                  <w:szCs w:val="22"/>
                </w:rPr>
                <w:delText>.</w:delText>
              </w:r>
              <w:r w:rsidRPr="00F005BE" w:rsidDel="00CC27E8">
                <w:rPr>
                  <w:b/>
                  <w:sz w:val="22"/>
                  <w:szCs w:val="22"/>
                </w:rPr>
                <w:delText>1</w:delText>
              </w:r>
              <w:r w:rsidRPr="00F005BE" w:rsidDel="00CC27E8" w:rsidR="00C36903">
                <w:rPr>
                  <w:b/>
                  <w:sz w:val="22"/>
                  <w:szCs w:val="22"/>
                </w:rPr>
                <w:delText>.</w:delText>
              </w:r>
            </w:del>
          </w:p>
          <w:p w:rsidRPr="00F005BE" w:rsidR="00674859" w:rsidP="002846B0" w:rsidRDefault="008441F1" w14:paraId="3D8B9B7E" w14:textId="59DDA63E">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_Ref64711457 \n \h </w:instrText>
            </w:r>
            <w:r w:rsidRPr="00F005BE">
              <w:rPr>
                <w:b/>
                <w:sz w:val="22"/>
                <w:szCs w:val="22"/>
              </w:rPr>
            </w:r>
            <w:r w:rsidRPr="00F005BE">
              <w:rPr>
                <w:b/>
                <w:sz w:val="22"/>
                <w:szCs w:val="22"/>
              </w:rPr>
              <w:fldChar w:fldCharType="separate"/>
            </w:r>
            <w:r w:rsidRPr="00F005BE">
              <w:rPr>
                <w:b/>
                <w:sz w:val="22"/>
                <w:szCs w:val="22"/>
              </w:rPr>
              <w:t>11.2</w:t>
            </w:r>
            <w:r w:rsidRPr="00F005BE">
              <w:rPr>
                <w:b/>
                <w:sz w:val="22"/>
                <w:szCs w:val="22"/>
              </w:rPr>
              <w:fldChar w:fldCharType="end"/>
            </w:r>
            <w:r w:rsidRPr="00F005BE">
              <w:rPr>
                <w:b/>
                <w:sz w:val="22"/>
                <w:szCs w:val="22"/>
              </w:rPr>
              <w:t xml:space="preserve"> </w:t>
            </w:r>
            <w:r w:rsidRPr="00F005BE" w:rsidR="00674859">
              <w:rPr>
                <w:b/>
                <w:sz w:val="22"/>
                <w:szCs w:val="22"/>
              </w:rPr>
              <w:t>(</w:t>
            </w:r>
            <w:r w:rsidRPr="00F005BE">
              <w:rPr>
                <w:b/>
                <w:sz w:val="22"/>
                <w:szCs w:val="22"/>
              </w:rPr>
              <w:fldChar w:fldCharType="begin"/>
            </w:r>
            <w:r w:rsidRPr="00F005BE">
              <w:rPr>
                <w:b/>
                <w:sz w:val="22"/>
                <w:szCs w:val="22"/>
              </w:rPr>
              <w:instrText xml:space="preserve"> REF _Ref64711467 \n \h </w:instrText>
            </w:r>
            <w:r w:rsidRPr="00F005BE">
              <w:rPr>
                <w:b/>
                <w:sz w:val="22"/>
                <w:szCs w:val="22"/>
              </w:rPr>
            </w:r>
            <w:r w:rsidRPr="00F005BE">
              <w:rPr>
                <w:b/>
                <w:sz w:val="22"/>
                <w:szCs w:val="22"/>
              </w:rPr>
              <w:fldChar w:fldCharType="separate"/>
            </w:r>
            <w:r w:rsidRPr="00F005BE">
              <w:rPr>
                <w:b/>
                <w:sz w:val="22"/>
                <w:szCs w:val="22"/>
              </w:rPr>
              <w:t>a</w:t>
            </w:r>
            <w:r w:rsidRPr="00F005BE">
              <w:rPr>
                <w:b/>
                <w:sz w:val="22"/>
                <w:szCs w:val="22"/>
              </w:rPr>
              <w:fldChar w:fldCharType="end"/>
            </w:r>
            <w:r w:rsidRPr="00F005BE" w:rsidR="00674859">
              <w:rPr>
                <w:b/>
                <w:sz w:val="22"/>
                <w:szCs w:val="22"/>
              </w:rPr>
              <w:t>)</w:t>
            </w:r>
            <w:commentRangeEnd w:id="816"/>
            <w:r w:rsidRPr="00F005BE" w:rsidR="00D5682F">
              <w:rPr>
                <w:rStyle w:val="CommentReference"/>
                <w:sz w:val="22"/>
                <w:szCs w:val="22"/>
                <w:rPrChange w:author="Chris Smith" w:date="2021-01-16T13:55:00Z" w:id="819">
                  <w:rPr>
                    <w:rStyle w:val="CommentReference"/>
                    <w:lang w:val="en-US"/>
                  </w:rPr>
                </w:rPrChange>
              </w:rPr>
              <w:commentReference w:id="816"/>
            </w:r>
            <w:commentRangeEnd w:id="817"/>
            <w:r w:rsidRPr="00F005BE" w:rsidR="00CC27E8">
              <w:rPr>
                <w:rStyle w:val="CommentReference"/>
              </w:rPr>
              <w:commentReference w:id="817"/>
            </w:r>
          </w:p>
        </w:tc>
        <w:tc>
          <w:tcPr>
            <w:tcW w:w="4390" w:type="pct"/>
            <w:hideMark/>
          </w:tcPr>
          <w:p w:rsidRPr="00F005BE" w:rsidR="00516283" w:rsidP="006F6DBD" w:rsidRDefault="00516283" w14:paraId="2FD9073E" w14:textId="1075599F">
            <w:pPr>
              <w:keepNext/>
              <w:spacing w:before="120" w:after="120"/>
              <w:jc w:val="both"/>
              <w:rPr>
                <w:sz w:val="22"/>
                <w:szCs w:val="22"/>
              </w:rPr>
            </w:pPr>
            <w:r w:rsidRPr="00F005BE">
              <w:rPr>
                <w:sz w:val="22"/>
                <w:szCs w:val="22"/>
              </w:rPr>
              <w:t xml:space="preserve">Experience as Supplier, in at least </w:t>
            </w:r>
            <w:r w:rsidRPr="00F005BE">
              <w:rPr>
                <w:b/>
                <w:i/>
                <w:sz w:val="22"/>
                <w:szCs w:val="22"/>
              </w:rPr>
              <w:t>[insert number]</w:t>
            </w:r>
            <w:r w:rsidRPr="00F005BE">
              <w:rPr>
                <w:sz w:val="22"/>
                <w:szCs w:val="22"/>
              </w:rPr>
              <w:t xml:space="preserve"> contracts within the last </w:t>
            </w:r>
            <w:r w:rsidRPr="00F005BE">
              <w:rPr>
                <w:b/>
                <w:i/>
                <w:sz w:val="22"/>
                <w:szCs w:val="22"/>
              </w:rPr>
              <w:t>[insert number]</w:t>
            </w:r>
            <w:r w:rsidRPr="00F005BE" w:rsidDel="00D13692">
              <w:rPr>
                <w:sz w:val="22"/>
                <w:szCs w:val="22"/>
              </w:rPr>
              <w:t xml:space="preserve"> </w:t>
            </w:r>
            <w:r w:rsidRPr="00F005BE">
              <w:rPr>
                <w:sz w:val="22"/>
                <w:szCs w:val="22"/>
              </w:rPr>
              <w:t xml:space="preserve">years, each with a value of at least </w:t>
            </w:r>
            <w:r w:rsidRPr="00F005BE">
              <w:rPr>
                <w:b/>
                <w:i/>
                <w:sz w:val="22"/>
                <w:szCs w:val="22"/>
              </w:rPr>
              <w:t>[insert value]</w:t>
            </w:r>
            <w:r w:rsidRPr="00F005BE">
              <w:rPr>
                <w:sz w:val="22"/>
                <w:szCs w:val="22"/>
              </w:rPr>
              <w:t>, that have been successfully and substantially completed and that are similar to the proposed Goods. The similarity shall be based on the total value of the contract</w:t>
            </w:r>
            <w:r w:rsidRPr="00F005BE" w:rsidR="00B42674">
              <w:rPr>
                <w:sz w:val="22"/>
                <w:szCs w:val="22"/>
              </w:rPr>
              <w:t>/s</w:t>
            </w:r>
            <w:r w:rsidRPr="00F005BE">
              <w:rPr>
                <w:sz w:val="22"/>
                <w:szCs w:val="22"/>
              </w:rPr>
              <w:t xml:space="preserve"> and the </w:t>
            </w:r>
            <w:proofErr w:type="spellStart"/>
            <w:r w:rsidRPr="00F005BE">
              <w:rPr>
                <w:sz w:val="22"/>
                <w:szCs w:val="22"/>
              </w:rPr>
              <w:t>CPV</w:t>
            </w:r>
            <w:proofErr w:type="spellEnd"/>
            <w:r w:rsidRPr="00F005BE">
              <w:rPr>
                <w:sz w:val="22"/>
                <w:szCs w:val="22"/>
              </w:rPr>
              <w:t xml:space="preserve"> categories listed in </w:t>
            </w:r>
            <w:r w:rsidRPr="00F005BE" w:rsidR="00B42674">
              <w:rPr>
                <w:sz w:val="22"/>
                <w:szCs w:val="22"/>
              </w:rPr>
              <w:t xml:space="preserve">TDS Part </w:t>
            </w:r>
            <w:proofErr w:type="gramStart"/>
            <w:r w:rsidRPr="00F005BE" w:rsidR="00B42674">
              <w:rPr>
                <w:sz w:val="22"/>
                <w:szCs w:val="22"/>
              </w:rPr>
              <w:t xml:space="preserve">C </w:t>
            </w:r>
            <w:r w:rsidRPr="00F005BE">
              <w:rPr>
                <w:sz w:val="22"/>
                <w:szCs w:val="22"/>
              </w:rPr>
              <w:t>.</w:t>
            </w:r>
            <w:proofErr w:type="gramEnd"/>
            <w:r w:rsidRPr="00F005BE">
              <w:rPr>
                <w:sz w:val="22"/>
                <w:szCs w:val="22"/>
              </w:rPr>
              <w:t xml:space="preserve"> </w:t>
            </w:r>
          </w:p>
        </w:tc>
      </w:tr>
      <w:tr w:rsidRPr="00F005BE" w:rsidR="00333AF1" w:rsidTr="002A0745" w14:paraId="0CDF0888" w14:textId="77777777">
        <w:trPr>
          <w:cantSplit/>
        </w:trPr>
        <w:tc>
          <w:tcPr>
            <w:tcW w:w="610" w:type="pct"/>
          </w:tcPr>
          <w:p w:rsidRPr="00F005BE" w:rsidR="00333AF1" w:rsidP="002846B0" w:rsidRDefault="008441F1" w14:paraId="16CAE883" w14:textId="2516E5D7">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_Ref64711457 \n \h </w:instrText>
            </w:r>
            <w:r w:rsidRPr="00F005BE">
              <w:rPr>
                <w:b/>
                <w:sz w:val="22"/>
                <w:szCs w:val="22"/>
              </w:rPr>
            </w:r>
            <w:r w:rsidRPr="00F005BE">
              <w:rPr>
                <w:b/>
                <w:sz w:val="22"/>
                <w:szCs w:val="22"/>
              </w:rPr>
              <w:fldChar w:fldCharType="separate"/>
            </w:r>
            <w:r w:rsidRPr="00F005BE">
              <w:rPr>
                <w:b/>
                <w:sz w:val="22"/>
                <w:szCs w:val="22"/>
              </w:rPr>
              <w:t>11.2</w:t>
            </w:r>
            <w:r w:rsidRPr="00F005BE">
              <w:rPr>
                <w:b/>
                <w:sz w:val="22"/>
                <w:szCs w:val="22"/>
              </w:rPr>
              <w:fldChar w:fldCharType="end"/>
            </w:r>
            <w:r w:rsidRPr="00F005BE" w:rsidR="00D81365">
              <w:rPr>
                <w:b/>
                <w:sz w:val="22"/>
                <w:szCs w:val="22"/>
              </w:rPr>
              <w:t xml:space="preserve"> (</w:t>
            </w:r>
            <w:r w:rsidRPr="00F005BE" w:rsidR="00417133">
              <w:rPr>
                <w:b/>
                <w:sz w:val="22"/>
                <w:szCs w:val="22"/>
              </w:rPr>
              <w:fldChar w:fldCharType="begin"/>
            </w:r>
            <w:r w:rsidRPr="00F005BE" w:rsidR="00417133">
              <w:rPr>
                <w:b/>
                <w:sz w:val="22"/>
                <w:szCs w:val="22"/>
              </w:rPr>
              <w:instrText xml:space="preserve"> REF _Ref64711509 \n \h </w:instrText>
            </w:r>
            <w:r w:rsidRPr="00F005BE" w:rsidR="00417133">
              <w:rPr>
                <w:b/>
                <w:sz w:val="22"/>
                <w:szCs w:val="22"/>
              </w:rPr>
            </w:r>
            <w:r w:rsidRPr="00F005BE" w:rsidR="00417133">
              <w:rPr>
                <w:b/>
                <w:sz w:val="22"/>
                <w:szCs w:val="22"/>
              </w:rPr>
              <w:fldChar w:fldCharType="separate"/>
            </w:r>
            <w:r w:rsidRPr="00F005BE" w:rsidR="00417133">
              <w:rPr>
                <w:b/>
                <w:sz w:val="22"/>
                <w:szCs w:val="22"/>
              </w:rPr>
              <w:t>b</w:t>
            </w:r>
            <w:r w:rsidRPr="00F005BE" w:rsidR="00417133">
              <w:rPr>
                <w:b/>
                <w:sz w:val="22"/>
                <w:szCs w:val="22"/>
              </w:rPr>
              <w:fldChar w:fldCharType="end"/>
            </w:r>
            <w:r w:rsidRPr="00F005BE" w:rsidR="00D81365">
              <w:rPr>
                <w:b/>
                <w:sz w:val="22"/>
                <w:szCs w:val="22"/>
              </w:rPr>
              <w:t>)</w:t>
            </w:r>
          </w:p>
        </w:tc>
        <w:tc>
          <w:tcPr>
            <w:tcW w:w="4390" w:type="pct"/>
          </w:tcPr>
          <w:p w:rsidRPr="00F005BE" w:rsidR="00333AF1" w:rsidP="002A0745" w:rsidRDefault="008F5869" w14:paraId="01469C18" w14:textId="6C1DC135">
            <w:pPr>
              <w:pStyle w:val="CommentText"/>
              <w:rPr>
                <w:sz w:val="22"/>
                <w:szCs w:val="22"/>
                <w:lang w:val="en-GB"/>
              </w:rPr>
            </w:pPr>
            <w:r w:rsidRPr="00F005BE">
              <w:rPr>
                <w:sz w:val="22"/>
                <w:szCs w:val="22"/>
                <w:lang w:val="en-GB"/>
              </w:rPr>
              <w:t xml:space="preserve">If applicable, requirements </w:t>
            </w:r>
            <w:r w:rsidRPr="00F005BE" w:rsidR="0080373F">
              <w:rPr>
                <w:sz w:val="22"/>
                <w:szCs w:val="22"/>
                <w:lang w:val="en-GB"/>
              </w:rPr>
              <w:t xml:space="preserve">concerning technical equipment and the measures applied to assure quality: </w:t>
            </w:r>
            <w:r w:rsidRPr="00F005BE" w:rsidR="0080373F">
              <w:rPr>
                <w:b/>
                <w:i/>
                <w:sz w:val="22"/>
                <w:szCs w:val="22"/>
                <w:lang w:val="en-GB"/>
              </w:rPr>
              <w:t>[ Insert text</w:t>
            </w:r>
            <w:del w:author="Chris Smith" w:date="2021-01-16T11:36:00Z" w:id="820">
              <w:r w:rsidRPr="00F005BE" w:rsidDel="00D5682F" w:rsidR="0080373F">
                <w:rPr>
                  <w:b/>
                  <w:i/>
                  <w:sz w:val="22"/>
                  <w:szCs w:val="22"/>
                  <w:lang w:val="en-GB"/>
                </w:rPr>
                <w:delText xml:space="preserve"> if applicable</w:delText>
              </w:r>
            </w:del>
            <w:r w:rsidRPr="00F005BE" w:rsidR="00742DD3">
              <w:rPr>
                <w:b/>
                <w:i/>
                <w:sz w:val="22"/>
                <w:szCs w:val="22"/>
                <w:lang w:val="en-GB"/>
              </w:rPr>
              <w:t xml:space="preserve"> e.g. national or international standards</w:t>
            </w:r>
            <w:ins w:author="Chris Smith" w:date="2021-01-16T11:35:00Z" w:id="821">
              <w:r w:rsidRPr="00F005BE" w:rsidR="00D5682F">
                <w:rPr>
                  <w:b/>
                  <w:i/>
                  <w:sz w:val="22"/>
                  <w:szCs w:val="22"/>
                  <w:lang w:val="en-GB"/>
                </w:rPr>
                <w:t xml:space="preserve"> </w:t>
              </w:r>
              <w:r w:rsidRPr="00F005BE" w:rsidR="00D5682F">
                <w:rPr>
                  <w:b/>
                  <w:i/>
                  <w:sz w:val="22"/>
                  <w:szCs w:val="22"/>
                  <w:lang w:val="en-GB"/>
                  <w:rPrChange w:author="Chris Smith" w:date="2021-01-16T13:55:00Z" w:id="822">
                    <w:rPr>
                      <w:b/>
                      <w:i/>
                      <w:sz w:val="22"/>
                      <w:szCs w:val="22"/>
                    </w:rPr>
                  </w:rPrChange>
                </w:rPr>
                <w:t xml:space="preserve">or </w:t>
              </w:r>
            </w:ins>
            <w:ins w:author="Chris Smith" w:date="2021-01-16T15:44:00Z" w:id="823">
              <w:r w:rsidRPr="00F005BE" w:rsidR="0055616A">
                <w:rPr>
                  <w:b/>
                  <w:i/>
                  <w:sz w:val="22"/>
                  <w:szCs w:val="22"/>
                  <w:lang w:val="en-GB"/>
                </w:rPr>
                <w:t xml:space="preserve">insert </w:t>
              </w:r>
            </w:ins>
            <w:ins w:author="Chris Smith" w:date="2021-01-16T11:35:00Z" w:id="824">
              <w:r w:rsidRPr="00F005BE" w:rsidR="00D5682F">
                <w:rPr>
                  <w:b/>
                  <w:i/>
                  <w:sz w:val="22"/>
                  <w:szCs w:val="22"/>
                  <w:lang w:val="en-GB"/>
                  <w:rPrChange w:author="Chris Smith" w:date="2021-01-16T13:55:00Z" w:id="825">
                    <w:rPr>
                      <w:b/>
                      <w:i/>
                      <w:sz w:val="22"/>
                      <w:szCs w:val="22"/>
                    </w:rPr>
                  </w:rPrChange>
                </w:rPr>
                <w:t>“not applicable”</w:t>
              </w:r>
              <w:proofErr w:type="gramStart"/>
              <w:r w:rsidRPr="00F005BE" w:rsidR="00D5682F">
                <w:rPr>
                  <w:b/>
                  <w:i/>
                  <w:sz w:val="22"/>
                  <w:szCs w:val="22"/>
                  <w:lang w:val="en-GB"/>
                  <w:rPrChange w:author="Chris Smith" w:date="2021-01-16T13:55:00Z" w:id="826">
                    <w:rPr>
                      <w:b/>
                      <w:i/>
                      <w:sz w:val="22"/>
                      <w:szCs w:val="22"/>
                    </w:rPr>
                  </w:rPrChange>
                </w:rPr>
                <w:t>]</w:t>
              </w:r>
            </w:ins>
            <w:r w:rsidRPr="00F005BE" w:rsidR="00742DD3">
              <w:rPr>
                <w:b/>
                <w:i/>
                <w:sz w:val="22"/>
                <w:szCs w:val="22"/>
                <w:lang w:val="en-GB"/>
              </w:rPr>
              <w:t xml:space="preserve"> </w:t>
            </w:r>
            <w:r w:rsidRPr="00F005BE" w:rsidR="0080373F">
              <w:rPr>
                <w:b/>
                <w:i/>
                <w:sz w:val="22"/>
                <w:szCs w:val="22"/>
                <w:lang w:val="en-GB"/>
              </w:rPr>
              <w:t>]</w:t>
            </w:r>
            <w:proofErr w:type="gramEnd"/>
          </w:p>
        </w:tc>
      </w:tr>
      <w:tr w:rsidRPr="00F005BE" w:rsidR="00516283" w:rsidTr="0041136E" w14:paraId="33A54845" w14:textId="77777777">
        <w:trPr>
          <w:cantSplit/>
        </w:trPr>
        <w:tc>
          <w:tcPr>
            <w:tcW w:w="610" w:type="pct"/>
          </w:tcPr>
          <w:p w:rsidRPr="00F005BE" w:rsidR="00516283" w:rsidP="002846B0" w:rsidRDefault="008441F1" w14:paraId="3DD62E10" w14:textId="358E05C6">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_Ref64711457 \n \h </w:instrText>
            </w:r>
            <w:r w:rsidRPr="00F005BE">
              <w:rPr>
                <w:b/>
                <w:sz w:val="22"/>
                <w:szCs w:val="22"/>
              </w:rPr>
            </w:r>
            <w:r w:rsidRPr="00F005BE">
              <w:rPr>
                <w:b/>
                <w:sz w:val="22"/>
                <w:szCs w:val="22"/>
              </w:rPr>
              <w:fldChar w:fldCharType="separate"/>
            </w:r>
            <w:r w:rsidRPr="00F005BE">
              <w:rPr>
                <w:b/>
                <w:sz w:val="22"/>
                <w:szCs w:val="22"/>
              </w:rPr>
              <w:t>11.2</w:t>
            </w:r>
            <w:r w:rsidRPr="00F005BE">
              <w:rPr>
                <w:b/>
                <w:sz w:val="22"/>
                <w:szCs w:val="22"/>
              </w:rPr>
              <w:fldChar w:fldCharType="end"/>
            </w:r>
            <w:r w:rsidRPr="00F005BE" w:rsidR="00BE4E3B">
              <w:rPr>
                <w:b/>
                <w:sz w:val="22"/>
                <w:szCs w:val="22"/>
              </w:rPr>
              <w:t xml:space="preserve"> (</w:t>
            </w:r>
            <w:r w:rsidRPr="00F005BE" w:rsidR="00417133">
              <w:rPr>
                <w:b/>
                <w:sz w:val="22"/>
                <w:szCs w:val="22"/>
              </w:rPr>
              <w:fldChar w:fldCharType="begin"/>
            </w:r>
            <w:r w:rsidRPr="00F005BE" w:rsidR="00417133">
              <w:rPr>
                <w:b/>
                <w:sz w:val="22"/>
                <w:szCs w:val="22"/>
              </w:rPr>
              <w:instrText xml:space="preserve"> REF _Ref64711517 \n \h </w:instrText>
            </w:r>
            <w:r w:rsidRPr="00F005BE" w:rsidR="00417133">
              <w:rPr>
                <w:b/>
                <w:sz w:val="22"/>
                <w:szCs w:val="22"/>
              </w:rPr>
            </w:r>
            <w:r w:rsidRPr="00F005BE" w:rsidR="00417133">
              <w:rPr>
                <w:b/>
                <w:sz w:val="22"/>
                <w:szCs w:val="22"/>
              </w:rPr>
              <w:fldChar w:fldCharType="separate"/>
            </w:r>
            <w:r w:rsidRPr="00F005BE" w:rsidR="00417133">
              <w:rPr>
                <w:b/>
                <w:sz w:val="22"/>
                <w:szCs w:val="22"/>
              </w:rPr>
              <w:t>c</w:t>
            </w:r>
            <w:r w:rsidRPr="00F005BE" w:rsidR="00417133">
              <w:rPr>
                <w:b/>
                <w:sz w:val="22"/>
                <w:szCs w:val="22"/>
              </w:rPr>
              <w:fldChar w:fldCharType="end"/>
            </w:r>
            <w:r w:rsidRPr="00F005BE" w:rsidR="00BE4E3B">
              <w:rPr>
                <w:b/>
                <w:sz w:val="22"/>
                <w:szCs w:val="22"/>
              </w:rPr>
              <w:t>)</w:t>
            </w:r>
          </w:p>
        </w:tc>
        <w:tc>
          <w:tcPr>
            <w:tcW w:w="4390" w:type="pct"/>
          </w:tcPr>
          <w:p w:rsidRPr="00F005BE" w:rsidR="00516283" w:rsidP="00507965" w:rsidRDefault="007C335C" w14:paraId="5CB1FF8A" w14:textId="33DA129D">
            <w:pPr>
              <w:keepNext/>
              <w:spacing w:before="120" w:after="120"/>
              <w:rPr>
                <w:sz w:val="22"/>
                <w:szCs w:val="22"/>
              </w:rPr>
            </w:pPr>
            <w:r w:rsidRPr="00F005BE">
              <w:rPr>
                <w:sz w:val="22"/>
                <w:szCs w:val="22"/>
              </w:rPr>
              <w:t>If applicable, r</w:t>
            </w:r>
            <w:r w:rsidRPr="00F005BE" w:rsidR="00F431E6">
              <w:rPr>
                <w:sz w:val="22"/>
                <w:szCs w:val="22"/>
              </w:rPr>
              <w:t xml:space="preserve">equirements concerning </w:t>
            </w:r>
            <w:r w:rsidRPr="00F005BE" w:rsidR="0080373F">
              <w:rPr>
                <w:sz w:val="22"/>
                <w:szCs w:val="22"/>
              </w:rPr>
              <w:t>the technical personnel/specialised body</w:t>
            </w:r>
            <w:r w:rsidRPr="00F005BE" w:rsidR="00F431E6">
              <w:rPr>
                <w:sz w:val="22"/>
                <w:szCs w:val="22"/>
              </w:rPr>
              <w:t xml:space="preserve">: </w:t>
            </w:r>
            <w:r w:rsidRPr="00F005BE" w:rsidR="00F431E6">
              <w:rPr>
                <w:b/>
                <w:i/>
                <w:sz w:val="22"/>
                <w:szCs w:val="22"/>
              </w:rPr>
              <w:t xml:space="preserve">[Insert text </w:t>
            </w:r>
            <w:ins w:author="Chris Smith" w:date="2021-01-16T11:36:00Z" w:id="827">
              <w:r w:rsidRPr="00F005BE" w:rsidR="00D5682F">
                <w:rPr>
                  <w:b/>
                  <w:i/>
                  <w:sz w:val="22"/>
                  <w:szCs w:val="22"/>
                </w:rPr>
                <w:t xml:space="preserve">or </w:t>
              </w:r>
            </w:ins>
            <w:ins w:author="Chris Smith" w:date="2021-01-16T12:16:00Z" w:id="828">
              <w:r w:rsidRPr="00F005BE" w:rsidR="00161563">
                <w:rPr>
                  <w:b/>
                  <w:i/>
                  <w:sz w:val="22"/>
                  <w:szCs w:val="22"/>
                </w:rPr>
                <w:t xml:space="preserve">insert </w:t>
              </w:r>
            </w:ins>
            <w:ins w:author="Chris Smith" w:date="2021-01-16T11:36:00Z" w:id="829">
              <w:r w:rsidRPr="00F005BE" w:rsidR="00D5682F">
                <w:rPr>
                  <w:b/>
                  <w:i/>
                  <w:sz w:val="22"/>
                  <w:szCs w:val="22"/>
                </w:rPr>
                <w:t>“not applicable”]</w:t>
              </w:r>
            </w:ins>
            <w:del w:author="Chris Smith" w:date="2021-01-16T11:36:00Z" w:id="830">
              <w:r w:rsidRPr="00F005BE" w:rsidDel="00D5682F" w:rsidR="00F431E6">
                <w:rPr>
                  <w:b/>
                  <w:i/>
                  <w:sz w:val="22"/>
                  <w:szCs w:val="22"/>
                </w:rPr>
                <w:delText>if applicable]</w:delText>
              </w:r>
            </w:del>
            <w:r w:rsidRPr="00F005BE" w:rsidR="0080373F">
              <w:rPr>
                <w:sz w:val="22"/>
                <w:szCs w:val="22"/>
              </w:rPr>
              <w:t xml:space="preserve"> </w:t>
            </w:r>
          </w:p>
        </w:tc>
      </w:tr>
      <w:tr w:rsidRPr="00F005BE" w:rsidR="00A81F1A" w:rsidTr="0041136E" w14:paraId="5BA2B24D" w14:textId="77777777">
        <w:trPr>
          <w:cantSplit/>
        </w:trPr>
        <w:tc>
          <w:tcPr>
            <w:tcW w:w="610" w:type="pct"/>
          </w:tcPr>
          <w:p w:rsidRPr="00F005BE" w:rsidR="00A81F1A" w:rsidP="002846B0" w:rsidRDefault="008441F1" w14:paraId="59E4AF18" w14:textId="5B3CC65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_Ref64711457 \n \h </w:instrText>
            </w:r>
            <w:r w:rsidRPr="00F005BE">
              <w:rPr>
                <w:b/>
                <w:sz w:val="22"/>
                <w:szCs w:val="22"/>
              </w:rPr>
            </w:r>
            <w:r w:rsidRPr="00F005BE">
              <w:rPr>
                <w:b/>
                <w:sz w:val="22"/>
                <w:szCs w:val="22"/>
              </w:rPr>
              <w:fldChar w:fldCharType="separate"/>
            </w:r>
            <w:r w:rsidRPr="00F005BE">
              <w:rPr>
                <w:b/>
                <w:sz w:val="22"/>
                <w:szCs w:val="22"/>
              </w:rPr>
              <w:t>11.2</w:t>
            </w:r>
            <w:r w:rsidRPr="00F005BE">
              <w:rPr>
                <w:b/>
                <w:sz w:val="22"/>
                <w:szCs w:val="22"/>
              </w:rPr>
              <w:fldChar w:fldCharType="end"/>
            </w:r>
            <w:r w:rsidRPr="00F005BE" w:rsidR="006A4EB4">
              <w:rPr>
                <w:b/>
                <w:sz w:val="22"/>
                <w:szCs w:val="22"/>
              </w:rPr>
              <w:t xml:space="preserve"> (</w:t>
            </w:r>
            <w:r w:rsidRPr="00F005BE" w:rsidR="00417133">
              <w:rPr>
                <w:b/>
                <w:sz w:val="22"/>
                <w:szCs w:val="22"/>
              </w:rPr>
              <w:fldChar w:fldCharType="begin"/>
            </w:r>
            <w:r w:rsidRPr="00F005BE" w:rsidR="00417133">
              <w:rPr>
                <w:b/>
                <w:sz w:val="22"/>
                <w:szCs w:val="22"/>
              </w:rPr>
              <w:instrText xml:space="preserve"> REF _Ref64711527 \n \h </w:instrText>
            </w:r>
            <w:r w:rsidRPr="00F005BE" w:rsidR="00417133">
              <w:rPr>
                <w:b/>
                <w:sz w:val="22"/>
                <w:szCs w:val="22"/>
              </w:rPr>
            </w:r>
            <w:r w:rsidRPr="00F005BE" w:rsidR="00417133">
              <w:rPr>
                <w:b/>
                <w:sz w:val="22"/>
                <w:szCs w:val="22"/>
              </w:rPr>
              <w:fldChar w:fldCharType="separate"/>
            </w:r>
            <w:r w:rsidRPr="00F005BE" w:rsidR="00417133">
              <w:rPr>
                <w:b/>
                <w:sz w:val="22"/>
                <w:szCs w:val="22"/>
              </w:rPr>
              <w:t>d</w:t>
            </w:r>
            <w:r w:rsidRPr="00F005BE" w:rsidR="00417133">
              <w:rPr>
                <w:b/>
                <w:sz w:val="22"/>
                <w:szCs w:val="22"/>
              </w:rPr>
              <w:fldChar w:fldCharType="end"/>
            </w:r>
            <w:r w:rsidRPr="00F005BE" w:rsidR="006A4EB4">
              <w:rPr>
                <w:b/>
                <w:sz w:val="22"/>
                <w:szCs w:val="22"/>
              </w:rPr>
              <w:t>)</w:t>
            </w:r>
          </w:p>
        </w:tc>
        <w:tc>
          <w:tcPr>
            <w:tcW w:w="4390" w:type="pct"/>
          </w:tcPr>
          <w:p w:rsidRPr="00F005BE" w:rsidR="00A81F1A" w:rsidP="00507965" w:rsidRDefault="00A81F1A" w14:paraId="351E0496" w14:textId="13DC30C7">
            <w:pPr>
              <w:keepNext/>
              <w:spacing w:before="120" w:after="120"/>
              <w:rPr>
                <w:sz w:val="22"/>
                <w:szCs w:val="22"/>
              </w:rPr>
            </w:pPr>
            <w:r w:rsidRPr="00F005BE">
              <w:rPr>
                <w:sz w:val="22"/>
                <w:szCs w:val="22"/>
              </w:rPr>
              <w:t xml:space="preserve">If applicable, </w:t>
            </w:r>
            <w:r w:rsidRPr="00F005BE" w:rsidR="006A4EB4">
              <w:rPr>
                <w:sz w:val="22"/>
                <w:szCs w:val="22"/>
              </w:rPr>
              <w:t>relevant specifications or standards for attesting the conformity of goods</w:t>
            </w:r>
            <w:r w:rsidRPr="00F005BE">
              <w:rPr>
                <w:sz w:val="22"/>
                <w:szCs w:val="22"/>
              </w:rPr>
              <w:t xml:space="preserve">: </w:t>
            </w:r>
            <w:r w:rsidRPr="00F005BE">
              <w:rPr>
                <w:b/>
                <w:i/>
                <w:sz w:val="22"/>
                <w:szCs w:val="22"/>
              </w:rPr>
              <w:t xml:space="preserve">[Insert text </w:t>
            </w:r>
            <w:ins w:author="Chris Smith" w:date="2021-01-16T11:36:00Z" w:id="831">
              <w:r w:rsidRPr="00F005BE" w:rsidR="00D5682F">
                <w:rPr>
                  <w:b/>
                  <w:i/>
                  <w:sz w:val="22"/>
                  <w:szCs w:val="22"/>
                </w:rPr>
                <w:t>or</w:t>
              </w:r>
            </w:ins>
            <w:ins w:author="Chris Smith" w:date="2021-01-16T12:17:00Z" w:id="832">
              <w:r w:rsidRPr="00F005BE" w:rsidR="00161563">
                <w:rPr>
                  <w:b/>
                  <w:i/>
                  <w:sz w:val="22"/>
                  <w:szCs w:val="22"/>
                </w:rPr>
                <w:t xml:space="preserve"> insert</w:t>
              </w:r>
            </w:ins>
            <w:ins w:author="Chris Smith" w:date="2021-01-16T11:36:00Z" w:id="833">
              <w:r w:rsidRPr="00F005BE" w:rsidR="00D5682F">
                <w:rPr>
                  <w:b/>
                  <w:i/>
                  <w:sz w:val="22"/>
                  <w:szCs w:val="22"/>
                </w:rPr>
                <w:t xml:space="preserve"> “not applicable”]</w:t>
              </w:r>
            </w:ins>
            <w:del w:author="Chris Smith" w:date="2021-01-16T11:36:00Z" w:id="834">
              <w:r w:rsidRPr="00F005BE" w:rsidDel="00D5682F">
                <w:rPr>
                  <w:b/>
                  <w:i/>
                  <w:sz w:val="22"/>
                  <w:szCs w:val="22"/>
                </w:rPr>
                <w:delText>if applicable</w:delText>
              </w:r>
            </w:del>
            <w:r w:rsidRPr="00F005BE">
              <w:rPr>
                <w:b/>
                <w:i/>
                <w:sz w:val="22"/>
                <w:szCs w:val="22"/>
              </w:rPr>
              <w:t>]</w:t>
            </w:r>
          </w:p>
        </w:tc>
      </w:tr>
      <w:tr w:rsidRPr="00F005BE" w:rsidR="00E1568D" w:rsidTr="0041136E" w14:paraId="104E5FEA" w14:textId="77777777">
        <w:trPr>
          <w:cantSplit/>
        </w:trPr>
        <w:tc>
          <w:tcPr>
            <w:tcW w:w="610" w:type="pct"/>
          </w:tcPr>
          <w:p w:rsidRPr="00F005BE" w:rsidR="00E1568D" w:rsidP="002846B0" w:rsidRDefault="008441F1" w14:paraId="1AB448F3" w14:textId="1C08022B">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_Ref64711457 \n \h </w:instrText>
            </w:r>
            <w:r w:rsidRPr="00F005BE">
              <w:rPr>
                <w:b/>
                <w:sz w:val="22"/>
                <w:szCs w:val="22"/>
              </w:rPr>
            </w:r>
            <w:r w:rsidRPr="00F005BE">
              <w:rPr>
                <w:b/>
                <w:sz w:val="22"/>
                <w:szCs w:val="22"/>
              </w:rPr>
              <w:fldChar w:fldCharType="separate"/>
            </w:r>
            <w:r w:rsidRPr="00F005BE">
              <w:rPr>
                <w:b/>
                <w:sz w:val="22"/>
                <w:szCs w:val="22"/>
              </w:rPr>
              <w:t>11.2</w:t>
            </w:r>
            <w:r w:rsidRPr="00F005BE">
              <w:rPr>
                <w:b/>
                <w:sz w:val="22"/>
                <w:szCs w:val="22"/>
              </w:rPr>
              <w:fldChar w:fldCharType="end"/>
            </w:r>
            <w:r w:rsidRPr="00F005BE" w:rsidR="003567C8">
              <w:rPr>
                <w:b/>
                <w:sz w:val="22"/>
                <w:szCs w:val="22"/>
              </w:rPr>
              <w:t xml:space="preserve"> (</w:t>
            </w:r>
            <w:r w:rsidRPr="00F005BE" w:rsidR="00417133">
              <w:rPr>
                <w:b/>
                <w:sz w:val="22"/>
                <w:szCs w:val="22"/>
              </w:rPr>
              <w:fldChar w:fldCharType="begin"/>
            </w:r>
            <w:r w:rsidRPr="00F005BE" w:rsidR="00417133">
              <w:rPr>
                <w:b/>
                <w:sz w:val="22"/>
                <w:szCs w:val="22"/>
              </w:rPr>
              <w:instrText xml:space="preserve"> REF _Ref64711537 \n \h </w:instrText>
            </w:r>
            <w:r w:rsidRPr="00F005BE" w:rsidR="00417133">
              <w:rPr>
                <w:b/>
                <w:sz w:val="22"/>
                <w:szCs w:val="22"/>
              </w:rPr>
            </w:r>
            <w:r w:rsidRPr="00F005BE" w:rsidR="00417133">
              <w:rPr>
                <w:b/>
                <w:sz w:val="22"/>
                <w:szCs w:val="22"/>
              </w:rPr>
              <w:fldChar w:fldCharType="separate"/>
            </w:r>
            <w:r w:rsidRPr="00F005BE" w:rsidR="00417133">
              <w:rPr>
                <w:b/>
                <w:sz w:val="22"/>
                <w:szCs w:val="22"/>
              </w:rPr>
              <w:t>e</w:t>
            </w:r>
            <w:r w:rsidRPr="00F005BE" w:rsidR="00417133">
              <w:rPr>
                <w:b/>
                <w:sz w:val="22"/>
                <w:szCs w:val="22"/>
              </w:rPr>
              <w:fldChar w:fldCharType="end"/>
            </w:r>
            <w:r w:rsidRPr="00F005BE" w:rsidR="003567C8">
              <w:rPr>
                <w:b/>
                <w:sz w:val="22"/>
                <w:szCs w:val="22"/>
              </w:rPr>
              <w:t>)</w:t>
            </w:r>
          </w:p>
        </w:tc>
        <w:tc>
          <w:tcPr>
            <w:tcW w:w="4390" w:type="pct"/>
          </w:tcPr>
          <w:p w:rsidRPr="00F005BE" w:rsidR="00E1568D" w:rsidP="00507965" w:rsidRDefault="00E1568D" w14:paraId="115F4E5F" w14:textId="1ECC51DB">
            <w:pPr>
              <w:keepNext/>
              <w:spacing w:before="120" w:after="120"/>
              <w:rPr>
                <w:sz w:val="22"/>
                <w:szCs w:val="22"/>
              </w:rPr>
            </w:pPr>
            <w:r w:rsidRPr="00F005BE">
              <w:rPr>
                <w:sz w:val="22"/>
                <w:szCs w:val="22"/>
              </w:rPr>
              <w:t xml:space="preserve">If applicable, relevant requirements concerning the submission of samples, descriptions and photos: </w:t>
            </w:r>
            <w:r w:rsidRPr="00F005BE">
              <w:rPr>
                <w:b/>
                <w:i/>
                <w:sz w:val="22"/>
                <w:szCs w:val="22"/>
              </w:rPr>
              <w:t xml:space="preserve">[Insert text </w:t>
            </w:r>
            <w:ins w:author="Chris Smith" w:date="2021-01-16T11:36:00Z" w:id="835">
              <w:r w:rsidRPr="00F005BE" w:rsidR="00D5682F">
                <w:rPr>
                  <w:b/>
                  <w:i/>
                  <w:sz w:val="22"/>
                  <w:szCs w:val="22"/>
                </w:rPr>
                <w:t xml:space="preserve">or </w:t>
              </w:r>
            </w:ins>
            <w:ins w:author="Chris Smith" w:date="2021-01-16T12:17:00Z" w:id="836">
              <w:r w:rsidRPr="00F005BE" w:rsidR="00161563">
                <w:rPr>
                  <w:b/>
                  <w:i/>
                  <w:sz w:val="22"/>
                  <w:szCs w:val="22"/>
                </w:rPr>
                <w:t xml:space="preserve">insert </w:t>
              </w:r>
            </w:ins>
            <w:ins w:author="Chris Smith" w:date="2021-01-16T11:36:00Z" w:id="837">
              <w:r w:rsidRPr="00F005BE" w:rsidR="00D5682F">
                <w:rPr>
                  <w:b/>
                  <w:i/>
                  <w:sz w:val="22"/>
                  <w:szCs w:val="22"/>
                </w:rPr>
                <w:t>“not applicable”]</w:t>
              </w:r>
            </w:ins>
            <w:del w:author="Chris Smith" w:date="2021-01-16T11:36:00Z" w:id="838">
              <w:r w:rsidRPr="00F005BE" w:rsidDel="00D5682F">
                <w:rPr>
                  <w:b/>
                  <w:i/>
                  <w:sz w:val="22"/>
                  <w:szCs w:val="22"/>
                </w:rPr>
                <w:delText>if applicable</w:delText>
              </w:r>
            </w:del>
            <w:r w:rsidRPr="00F005BE">
              <w:rPr>
                <w:b/>
                <w:i/>
                <w:sz w:val="22"/>
                <w:szCs w:val="22"/>
              </w:rPr>
              <w:t xml:space="preserve">] </w:t>
            </w:r>
          </w:p>
        </w:tc>
      </w:tr>
      <w:tr w:rsidRPr="00F005BE" w:rsidR="00516283" w:rsidTr="0041136E" w14:paraId="11BF8443" w14:textId="77777777">
        <w:trPr>
          <w:cantSplit/>
        </w:trPr>
        <w:tc>
          <w:tcPr>
            <w:tcW w:w="610" w:type="pct"/>
          </w:tcPr>
          <w:p w:rsidRPr="00F005BE" w:rsidR="00516283" w:rsidP="002846B0" w:rsidRDefault="00551BB9" w14:paraId="66D2518F" w14:textId="6DA051D4">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_Ref64711602 \n \h </w:instrText>
            </w:r>
            <w:r w:rsidRPr="00F005BE">
              <w:rPr>
                <w:b/>
                <w:sz w:val="22"/>
                <w:szCs w:val="22"/>
              </w:rPr>
            </w:r>
            <w:r w:rsidRPr="00F005BE">
              <w:rPr>
                <w:b/>
                <w:sz w:val="22"/>
                <w:szCs w:val="22"/>
              </w:rPr>
              <w:fldChar w:fldCharType="separate"/>
            </w:r>
            <w:r w:rsidRPr="00F005BE">
              <w:rPr>
                <w:b/>
                <w:sz w:val="22"/>
                <w:szCs w:val="22"/>
              </w:rPr>
              <w:t>11.1</w:t>
            </w:r>
            <w:r w:rsidRPr="00F005BE">
              <w:rPr>
                <w:b/>
                <w:sz w:val="22"/>
                <w:szCs w:val="22"/>
              </w:rPr>
              <w:fldChar w:fldCharType="end"/>
            </w:r>
          </w:p>
        </w:tc>
        <w:tc>
          <w:tcPr>
            <w:tcW w:w="4390" w:type="pct"/>
          </w:tcPr>
          <w:p w:rsidRPr="00F005BE" w:rsidR="00A771E9" w:rsidP="00507965" w:rsidRDefault="00EF4362" w14:paraId="205C6273" w14:textId="77777777">
            <w:pPr>
              <w:keepNext/>
              <w:spacing w:before="120" w:after="120"/>
              <w:rPr>
                <w:sz w:val="22"/>
                <w:szCs w:val="22"/>
              </w:rPr>
            </w:pPr>
            <w:r w:rsidRPr="00F005BE">
              <w:rPr>
                <w:sz w:val="22"/>
                <w:szCs w:val="22"/>
              </w:rPr>
              <w:t xml:space="preserve">Other Technical and Professional Capacity requirements: </w:t>
            </w:r>
          </w:p>
          <w:p w:rsidRPr="00F005BE" w:rsidR="00167AE1" w:rsidP="00507965" w:rsidRDefault="00EF4362" w14:paraId="4E508543" w14:textId="77777777">
            <w:pPr>
              <w:keepNext/>
              <w:spacing w:before="120" w:after="120"/>
              <w:rPr>
                <w:b/>
                <w:i/>
                <w:sz w:val="22"/>
                <w:szCs w:val="22"/>
              </w:rPr>
            </w:pPr>
            <w:r w:rsidRPr="00F005BE">
              <w:rPr>
                <w:b/>
                <w:i/>
                <w:sz w:val="22"/>
                <w:szCs w:val="22"/>
              </w:rPr>
              <w:t>[Insert text if applicable</w:t>
            </w:r>
            <w:r w:rsidRPr="00F005BE" w:rsidR="00A771E9">
              <w:rPr>
                <w:b/>
                <w:i/>
                <w:sz w:val="22"/>
                <w:szCs w:val="22"/>
              </w:rPr>
              <w:t>. For example</w:t>
            </w:r>
            <w:r w:rsidRPr="00F005BE" w:rsidR="00167AE1">
              <w:rPr>
                <w:b/>
                <w:i/>
                <w:sz w:val="22"/>
                <w:szCs w:val="22"/>
              </w:rPr>
              <w:t>:</w:t>
            </w:r>
          </w:p>
          <w:p w:rsidRPr="00F005BE" w:rsidR="00167AE1" w:rsidP="007009EC" w:rsidRDefault="00167AE1" w14:paraId="6BB63288" w14:textId="77777777">
            <w:pPr>
              <w:keepNext/>
              <w:numPr>
                <w:ilvl w:val="0"/>
                <w:numId w:val="47"/>
              </w:numPr>
              <w:spacing w:before="120" w:after="120"/>
              <w:rPr>
                <w:b/>
                <w:i/>
                <w:sz w:val="22"/>
                <w:szCs w:val="22"/>
              </w:rPr>
            </w:pPr>
            <w:r w:rsidRPr="00F005BE">
              <w:rPr>
                <w:b/>
                <w:i/>
                <w:sz w:val="22"/>
                <w:szCs w:val="22"/>
              </w:rPr>
              <w:t>Contract-specific experience and expertise</w:t>
            </w:r>
          </w:p>
          <w:p w:rsidRPr="00F005BE" w:rsidR="00167AE1" w:rsidP="007009EC" w:rsidRDefault="00167AE1" w14:paraId="4DEC6E0E" w14:textId="77777777">
            <w:pPr>
              <w:keepNext/>
              <w:numPr>
                <w:ilvl w:val="0"/>
                <w:numId w:val="47"/>
              </w:numPr>
              <w:spacing w:before="120" w:after="120"/>
              <w:rPr>
                <w:b/>
                <w:i/>
                <w:sz w:val="22"/>
                <w:szCs w:val="22"/>
              </w:rPr>
            </w:pPr>
            <w:r w:rsidRPr="00F005BE">
              <w:rPr>
                <w:b/>
                <w:i/>
                <w:sz w:val="22"/>
                <w:szCs w:val="22"/>
              </w:rPr>
              <w:t>Personnel profile, if applicable</w:t>
            </w:r>
          </w:p>
          <w:p w:rsidRPr="00F005BE" w:rsidR="00516283" w:rsidP="007009EC" w:rsidRDefault="00167AE1" w14:paraId="67C56AB0" w14:textId="77777777">
            <w:pPr>
              <w:keepNext/>
              <w:numPr>
                <w:ilvl w:val="0"/>
                <w:numId w:val="47"/>
              </w:numPr>
              <w:spacing w:before="120" w:after="120"/>
              <w:rPr>
                <w:ins w:author="Chris Smith" w:date="2021-01-16T11:37:00Z" w:id="839"/>
                <w:b/>
                <w:i/>
                <w:sz w:val="22"/>
                <w:szCs w:val="22"/>
              </w:rPr>
            </w:pPr>
            <w:r w:rsidRPr="00F005BE">
              <w:rPr>
                <w:b/>
                <w:i/>
                <w:sz w:val="22"/>
                <w:szCs w:val="22"/>
              </w:rPr>
              <w:t>Manufacturing capacity, if applicable</w:t>
            </w:r>
            <w:r w:rsidRPr="00F005BE" w:rsidR="00EF4362">
              <w:rPr>
                <w:b/>
                <w:i/>
                <w:sz w:val="22"/>
                <w:szCs w:val="22"/>
              </w:rPr>
              <w:t>]</w:t>
            </w:r>
          </w:p>
          <w:p w:rsidRPr="00F005BE" w:rsidR="00D5682F" w:rsidRDefault="00D5682F" w14:paraId="02C319C0" w14:textId="5F0EA1BD">
            <w:pPr>
              <w:keepNext/>
              <w:spacing w:before="120" w:after="120"/>
              <w:rPr>
                <w:b/>
                <w:i/>
                <w:sz w:val="22"/>
                <w:szCs w:val="22"/>
              </w:rPr>
              <w:pPrChange w:author="Chris Smith" w:date="2021-01-16T11:37:00Z" w:id="840">
                <w:pPr>
                  <w:keepNext/>
                  <w:numPr>
                    <w:numId w:val="47"/>
                  </w:numPr>
                  <w:spacing w:before="120" w:after="120"/>
                  <w:ind w:left="720" w:hanging="360"/>
                </w:pPr>
              </w:pPrChange>
            </w:pPr>
            <w:ins w:author="Chris Smith" w:date="2021-01-16T11:37:00Z" w:id="841">
              <w:r w:rsidRPr="00F005BE">
                <w:rPr>
                  <w:b/>
                  <w:i/>
                  <w:sz w:val="22"/>
                  <w:szCs w:val="22"/>
                </w:rPr>
                <w:t xml:space="preserve">or </w:t>
              </w:r>
            </w:ins>
            <w:ins w:author="Chris Smith" w:date="2021-01-16T12:17:00Z" w:id="842">
              <w:r w:rsidRPr="00F005BE" w:rsidR="00161563">
                <w:rPr>
                  <w:b/>
                  <w:i/>
                  <w:sz w:val="22"/>
                  <w:szCs w:val="22"/>
                </w:rPr>
                <w:t xml:space="preserve">insert </w:t>
              </w:r>
            </w:ins>
            <w:ins w:author="Chris Smith" w:date="2021-01-16T11:37:00Z" w:id="843">
              <w:r w:rsidRPr="00F005BE">
                <w:rPr>
                  <w:b/>
                  <w:i/>
                  <w:sz w:val="22"/>
                  <w:szCs w:val="22"/>
                </w:rPr>
                <w:t>“not applicable”]</w:t>
              </w:r>
            </w:ins>
          </w:p>
        </w:tc>
      </w:tr>
      <w:tr w:rsidRPr="00F005BE" w:rsidR="00EF4362" w:rsidTr="0041136E" w14:paraId="4E1F1E7C" w14:textId="77777777">
        <w:trPr>
          <w:cantSplit/>
        </w:trPr>
        <w:tc>
          <w:tcPr>
            <w:tcW w:w="610" w:type="pct"/>
          </w:tcPr>
          <w:p w:rsidRPr="00F005BE" w:rsidR="00EF4362" w:rsidP="002846B0" w:rsidRDefault="00551BB9" w14:paraId="6DC5A50B" w14:textId="04CC4354">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_Ref64711621 \n \h </w:instrText>
            </w:r>
            <w:r w:rsidRPr="00F005BE">
              <w:rPr>
                <w:b/>
                <w:sz w:val="22"/>
                <w:szCs w:val="22"/>
              </w:rPr>
            </w:r>
            <w:r w:rsidRPr="00F005BE">
              <w:rPr>
                <w:b/>
                <w:sz w:val="22"/>
                <w:szCs w:val="22"/>
              </w:rPr>
              <w:fldChar w:fldCharType="separate"/>
            </w:r>
            <w:r w:rsidRPr="00F005BE">
              <w:rPr>
                <w:b/>
                <w:sz w:val="22"/>
                <w:szCs w:val="22"/>
              </w:rPr>
              <w:t>11.12</w:t>
            </w:r>
            <w:r w:rsidRPr="00F005BE">
              <w:rPr>
                <w:b/>
                <w:sz w:val="22"/>
                <w:szCs w:val="22"/>
              </w:rPr>
              <w:fldChar w:fldCharType="end"/>
            </w:r>
          </w:p>
        </w:tc>
        <w:tc>
          <w:tcPr>
            <w:tcW w:w="4390" w:type="pct"/>
          </w:tcPr>
          <w:p w:rsidRPr="00F005BE" w:rsidR="00EF4362" w:rsidRDefault="00EF4362" w14:paraId="34C60402" w14:textId="7A2DF60E">
            <w:pPr>
              <w:spacing w:before="120"/>
              <w:rPr>
                <w:sz w:val="22"/>
                <w:szCs w:val="22"/>
              </w:rPr>
            </w:pPr>
            <w:r w:rsidRPr="00F005BE">
              <w:rPr>
                <w:sz w:val="22"/>
                <w:szCs w:val="22"/>
              </w:rPr>
              <w:t xml:space="preserve">Documents to be submitted by the Economic Operator in accordance with </w:t>
            </w:r>
            <w:r w:rsidRPr="00F005BE" w:rsidR="009C2E23">
              <w:rPr>
                <w:sz w:val="22"/>
                <w:szCs w:val="22"/>
                <w:highlight w:val="yellow"/>
              </w:rPr>
              <w:t xml:space="preserve">Section I </w:t>
            </w:r>
            <w:r w:rsidRPr="00F005BE" w:rsidR="00B42674">
              <w:rPr>
                <w:sz w:val="22"/>
                <w:szCs w:val="22"/>
                <w:highlight w:val="yellow"/>
              </w:rPr>
              <w:t>ITT P</w:t>
            </w:r>
            <w:r w:rsidRPr="00F005BE" w:rsidR="009C2E23">
              <w:rPr>
                <w:sz w:val="22"/>
                <w:szCs w:val="22"/>
                <w:highlight w:val="yellow"/>
              </w:rPr>
              <w:t xml:space="preserve">art </w:t>
            </w:r>
            <w:r w:rsidRPr="00F005BE" w:rsidR="002E79B9">
              <w:rPr>
                <w:sz w:val="22"/>
                <w:szCs w:val="22"/>
                <w:highlight w:val="yellow"/>
              </w:rPr>
              <w:t>B</w:t>
            </w:r>
            <w:r w:rsidRPr="00F005BE" w:rsidR="009C2E23">
              <w:rPr>
                <w:sz w:val="22"/>
                <w:szCs w:val="22"/>
              </w:rPr>
              <w:t xml:space="preserve"> </w:t>
            </w:r>
            <w:r w:rsidRPr="00F005BE">
              <w:rPr>
                <w:sz w:val="22"/>
                <w:szCs w:val="22"/>
              </w:rPr>
              <w:t>to demonstrate the Technical and Professional Capacity:</w:t>
            </w:r>
          </w:p>
          <w:p w:rsidRPr="00F005BE" w:rsidR="00D3366D" w:rsidP="00D3366D" w:rsidRDefault="00D3366D" w14:paraId="7FE83BD9" w14:textId="24FB6979">
            <w:pPr>
              <w:spacing w:before="45" w:after="45"/>
              <w:rPr>
                <w:b/>
                <w:i/>
                <w:sz w:val="22"/>
                <w:szCs w:val="22"/>
              </w:rPr>
            </w:pPr>
            <w:r w:rsidRPr="00F005BE">
              <w:rPr>
                <w:b/>
                <w:i/>
                <w:sz w:val="22"/>
                <w:szCs w:val="22"/>
              </w:rPr>
              <w:t>[Insert the name of the document</w:t>
            </w:r>
            <w:ins w:author="Chris Smith" w:date="2021-01-16T12:17:00Z" w:id="844">
              <w:r w:rsidRPr="00F005BE" w:rsidR="00161563">
                <w:rPr>
                  <w:sz w:val="22"/>
                  <w:szCs w:val="22"/>
                </w:rPr>
                <w:t xml:space="preserve"> </w:t>
              </w:r>
              <w:r w:rsidRPr="00F005BE" w:rsidR="00161563">
                <w:rPr>
                  <w:b/>
                  <w:i/>
                  <w:sz w:val="22"/>
                  <w:szCs w:val="22"/>
                </w:rPr>
                <w:t>or “</w:t>
              </w:r>
            </w:ins>
            <w:ins w:author="Chris Smith" w:date="2021-01-16T15:44:00Z" w:id="845">
              <w:r w:rsidRPr="00F005BE" w:rsidR="0055616A">
                <w:rPr>
                  <w:b/>
                  <w:i/>
                  <w:sz w:val="22"/>
                  <w:szCs w:val="22"/>
                </w:rPr>
                <w:t xml:space="preserve">insert </w:t>
              </w:r>
            </w:ins>
            <w:ins w:author="Chris Smith" w:date="2021-01-16T12:17:00Z" w:id="846">
              <w:r w:rsidRPr="00F005BE" w:rsidR="00161563">
                <w:rPr>
                  <w:b/>
                  <w:i/>
                  <w:sz w:val="22"/>
                  <w:szCs w:val="22"/>
                </w:rPr>
                <w:t>not applicable”</w:t>
              </w:r>
            </w:ins>
            <w:r w:rsidRPr="00F005BE">
              <w:rPr>
                <w:b/>
                <w:i/>
                <w:sz w:val="22"/>
                <w:szCs w:val="22"/>
              </w:rPr>
              <w:t>]</w:t>
            </w:r>
          </w:p>
          <w:p w:rsidRPr="00F005BE" w:rsidR="00EF4362" w:rsidP="00D3366D" w:rsidRDefault="00EF4362" w14:paraId="2B949BB1" w14:textId="619B8749">
            <w:pPr>
              <w:rPr>
                <w:b/>
                <w:i/>
                <w:sz w:val="22"/>
                <w:szCs w:val="22"/>
              </w:rPr>
            </w:pPr>
            <w:r w:rsidRPr="00F005BE">
              <w:rPr>
                <w:b/>
                <w:i/>
                <w:sz w:val="22"/>
                <w:szCs w:val="22"/>
              </w:rPr>
              <w:t xml:space="preserve">[1. </w:t>
            </w:r>
            <w:r w:rsidRPr="00F005BE" w:rsidR="0054135B">
              <w:rPr>
                <w:b/>
                <w:i/>
                <w:sz w:val="22"/>
                <w:szCs w:val="22"/>
              </w:rPr>
              <w:t xml:space="preserve">For example: </w:t>
            </w:r>
            <w:r w:rsidRPr="00F005BE" w:rsidR="00F01D84">
              <w:rPr>
                <w:b/>
                <w:i/>
                <w:sz w:val="22"/>
                <w:szCs w:val="22"/>
              </w:rPr>
              <w:t>List of previous supply contracts</w:t>
            </w:r>
            <w:r w:rsidRPr="00F005BE" w:rsidR="00A06832">
              <w:rPr>
                <w:b/>
                <w:i/>
                <w:sz w:val="22"/>
                <w:szCs w:val="22"/>
              </w:rPr>
              <w:t xml:space="preserve"> with the copy of a non-confidential version of those contracts</w:t>
            </w:r>
            <w:r w:rsidRPr="00F005BE">
              <w:rPr>
                <w:b/>
                <w:i/>
                <w:sz w:val="22"/>
                <w:szCs w:val="22"/>
              </w:rPr>
              <w:t>]</w:t>
            </w:r>
          </w:p>
          <w:p w:rsidRPr="00F005BE" w:rsidR="00EF4362" w:rsidP="00D3366D" w:rsidRDefault="00EF4362" w14:paraId="52597D0C" w14:textId="1C81BBA1">
            <w:pPr>
              <w:keepNext/>
              <w:rPr>
                <w:sz w:val="22"/>
                <w:szCs w:val="22"/>
              </w:rPr>
            </w:pPr>
            <w:r w:rsidRPr="00F005BE">
              <w:rPr>
                <w:b/>
                <w:i/>
                <w:sz w:val="22"/>
                <w:szCs w:val="22"/>
              </w:rPr>
              <w:t xml:space="preserve">[2. </w:t>
            </w:r>
            <w:r w:rsidRPr="00F005BE" w:rsidR="0054135B">
              <w:rPr>
                <w:b/>
                <w:i/>
                <w:sz w:val="22"/>
                <w:szCs w:val="22"/>
              </w:rPr>
              <w:t xml:space="preserve">For example: </w:t>
            </w:r>
            <w:r w:rsidRPr="00F005BE" w:rsidR="00A06832">
              <w:rPr>
                <w:b/>
                <w:i/>
                <w:sz w:val="22"/>
                <w:szCs w:val="22"/>
              </w:rPr>
              <w:t>List of key personnel involved in the performance of the contract</w:t>
            </w:r>
            <w:r w:rsidRPr="00F005BE">
              <w:rPr>
                <w:b/>
                <w:i/>
                <w:sz w:val="22"/>
                <w:szCs w:val="22"/>
              </w:rPr>
              <w:t>]</w:t>
            </w:r>
          </w:p>
        </w:tc>
      </w:tr>
    </w:tbl>
    <w:p w:rsidRPr="00F005BE" w:rsidR="00B17205" w:rsidRDefault="00B17205" w14:paraId="3F380F8E" w14:textId="0B1CE3F5">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75"/>
        <w:gridCol w:w="8453"/>
      </w:tblGrid>
      <w:tr w:rsidRPr="00F005BE" w:rsidR="009A011E" w:rsidTr="00CF630B" w14:paraId="63A4AACB" w14:textId="77777777">
        <w:trPr>
          <w:cantSplit/>
        </w:trPr>
        <w:tc>
          <w:tcPr>
            <w:tcW w:w="610" w:type="pct"/>
            <w:shd w:val="clear" w:color="auto" w:fill="8EAADB" w:themeFill="accent1" w:themeFillTint="99"/>
            <w:hideMark/>
          </w:tcPr>
          <w:p w:rsidRPr="00F005BE" w:rsidR="009A011E" w:rsidP="00CF630B" w:rsidRDefault="00C5509A" w14:paraId="225E1541" w14:textId="108DB107">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_Ref64711651 \n \h </w:instrText>
            </w:r>
            <w:r w:rsidRPr="00F005BE">
              <w:rPr>
                <w:b/>
                <w:sz w:val="22"/>
                <w:szCs w:val="22"/>
              </w:rPr>
            </w:r>
            <w:r w:rsidRPr="00F005BE">
              <w:rPr>
                <w:b/>
                <w:sz w:val="22"/>
                <w:szCs w:val="22"/>
              </w:rPr>
              <w:fldChar w:fldCharType="separate"/>
            </w:r>
            <w:r w:rsidRPr="00F005BE">
              <w:rPr>
                <w:b/>
                <w:sz w:val="22"/>
                <w:szCs w:val="22"/>
              </w:rPr>
              <w:t>12</w:t>
            </w:r>
            <w:r w:rsidRPr="00F005BE">
              <w:rPr>
                <w:b/>
                <w:sz w:val="22"/>
                <w:szCs w:val="22"/>
              </w:rPr>
              <w:fldChar w:fldCharType="end"/>
            </w:r>
          </w:p>
        </w:tc>
        <w:tc>
          <w:tcPr>
            <w:tcW w:w="4390" w:type="pct"/>
            <w:shd w:val="clear" w:color="auto" w:fill="8EAADB" w:themeFill="accent1" w:themeFillTint="99"/>
            <w:hideMark/>
          </w:tcPr>
          <w:p w:rsidRPr="00F005BE" w:rsidR="009A011E" w:rsidP="00CF630B" w:rsidRDefault="00A6107A" w14:paraId="0E6213F7" w14:textId="575B395B">
            <w:pPr>
              <w:tabs>
                <w:tab w:val="right" w:pos="7272"/>
              </w:tabs>
              <w:spacing w:before="120" w:after="120"/>
              <w:rPr>
                <w:b/>
                <w:sz w:val="22"/>
                <w:szCs w:val="22"/>
              </w:rPr>
            </w:pPr>
            <w:r w:rsidRPr="00F005BE">
              <w:rPr>
                <w:b/>
                <w:sz w:val="22"/>
                <w:szCs w:val="22"/>
              </w:rPr>
              <w:t>Quality insurance standards and</w:t>
            </w:r>
            <w:r w:rsidRPr="00F005BE" w:rsidR="009A011E">
              <w:rPr>
                <w:b/>
                <w:sz w:val="22"/>
                <w:szCs w:val="22"/>
              </w:rPr>
              <w:t xml:space="preserve"> </w:t>
            </w:r>
            <w:r w:rsidRPr="00F005BE">
              <w:rPr>
                <w:b/>
                <w:sz w:val="22"/>
                <w:szCs w:val="22"/>
              </w:rPr>
              <w:t>environmental protection standards</w:t>
            </w:r>
          </w:p>
        </w:tc>
      </w:tr>
      <w:tr w:rsidRPr="00F005BE" w:rsidR="009A011E" w:rsidTr="00CF630B" w14:paraId="680E20F5" w14:textId="77777777">
        <w:trPr>
          <w:cantSplit/>
        </w:trPr>
        <w:tc>
          <w:tcPr>
            <w:tcW w:w="610" w:type="pct"/>
          </w:tcPr>
          <w:p w:rsidRPr="00F005BE" w:rsidR="009A011E" w:rsidP="00127DB5" w:rsidRDefault="0017587B" w14:paraId="0BA2631F" w14:textId="4F471842">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_Ref64711686 \n \h </w:instrText>
            </w:r>
            <w:r w:rsidRPr="00F005BE">
              <w:rPr>
                <w:b/>
                <w:sz w:val="22"/>
                <w:szCs w:val="22"/>
              </w:rPr>
            </w:r>
            <w:r w:rsidRPr="00F005BE">
              <w:rPr>
                <w:b/>
                <w:sz w:val="22"/>
                <w:szCs w:val="22"/>
              </w:rPr>
              <w:fldChar w:fldCharType="separate"/>
            </w:r>
            <w:r w:rsidRPr="00F005BE">
              <w:rPr>
                <w:b/>
                <w:sz w:val="22"/>
                <w:szCs w:val="22"/>
              </w:rPr>
              <w:t>12.1</w:t>
            </w:r>
            <w:r w:rsidRPr="00F005BE">
              <w:rPr>
                <w:b/>
                <w:sz w:val="22"/>
                <w:szCs w:val="22"/>
              </w:rPr>
              <w:fldChar w:fldCharType="end"/>
            </w:r>
          </w:p>
        </w:tc>
        <w:tc>
          <w:tcPr>
            <w:tcW w:w="4390" w:type="pct"/>
            <w:hideMark/>
          </w:tcPr>
          <w:p w:rsidRPr="00F005BE" w:rsidR="009A011E" w:rsidP="00CF630B" w:rsidRDefault="00E96192" w14:paraId="6FC15CB3" w14:textId="37EE9D49">
            <w:pPr>
              <w:keepNext/>
              <w:spacing w:before="120" w:after="120"/>
              <w:jc w:val="both"/>
              <w:rPr>
                <w:sz w:val="22"/>
                <w:szCs w:val="22"/>
              </w:rPr>
            </w:pPr>
            <w:r w:rsidRPr="00F005BE">
              <w:rPr>
                <w:sz w:val="22"/>
                <w:szCs w:val="22"/>
              </w:rPr>
              <w:t xml:space="preserve">If applicable, relevant requirements concerning </w:t>
            </w:r>
            <w:r w:rsidRPr="00F005BE" w:rsidR="00A55BF1">
              <w:rPr>
                <w:sz w:val="22"/>
                <w:szCs w:val="22"/>
              </w:rPr>
              <w:t>quality assurance standards</w:t>
            </w:r>
            <w:r w:rsidRPr="00F005BE">
              <w:rPr>
                <w:sz w:val="22"/>
                <w:szCs w:val="22"/>
              </w:rPr>
              <w:t xml:space="preserve">: </w:t>
            </w:r>
            <w:r w:rsidRPr="00F005BE">
              <w:rPr>
                <w:b/>
                <w:i/>
                <w:sz w:val="22"/>
                <w:szCs w:val="22"/>
              </w:rPr>
              <w:t xml:space="preserve">[Insert text </w:t>
            </w:r>
            <w:ins w:author="Chris Smith" w:date="2021-01-16T11:38:00Z" w:id="847">
              <w:r w:rsidRPr="00F005BE" w:rsidR="00D5682F">
                <w:rPr>
                  <w:b/>
                  <w:i/>
                  <w:sz w:val="22"/>
                  <w:szCs w:val="22"/>
                </w:rPr>
                <w:t>or</w:t>
              </w:r>
            </w:ins>
            <w:ins w:author="Chris Smith" w:date="2021-01-16T15:44:00Z" w:id="848">
              <w:r w:rsidRPr="00F005BE" w:rsidR="0055616A">
                <w:rPr>
                  <w:b/>
                  <w:i/>
                  <w:sz w:val="22"/>
                  <w:szCs w:val="22"/>
                </w:rPr>
                <w:t xml:space="preserve"> insert</w:t>
              </w:r>
            </w:ins>
            <w:ins w:author="Chris Smith" w:date="2021-01-16T11:38:00Z" w:id="849">
              <w:r w:rsidRPr="00F005BE" w:rsidR="00D5682F">
                <w:rPr>
                  <w:b/>
                  <w:i/>
                  <w:sz w:val="22"/>
                  <w:szCs w:val="22"/>
                </w:rPr>
                <w:t xml:space="preserve"> “not applicable”]</w:t>
              </w:r>
            </w:ins>
            <w:del w:author="Chris Smith" w:date="2021-01-16T11:38:00Z" w:id="850">
              <w:r w:rsidRPr="00F005BE" w:rsidDel="00D5682F">
                <w:rPr>
                  <w:b/>
                  <w:i/>
                  <w:sz w:val="22"/>
                  <w:szCs w:val="22"/>
                </w:rPr>
                <w:delText>if applicable]</w:delText>
              </w:r>
            </w:del>
          </w:p>
        </w:tc>
      </w:tr>
      <w:tr w:rsidRPr="00F005BE" w:rsidR="00561014" w:rsidTr="00CF630B" w14:paraId="19AD197D" w14:textId="77777777">
        <w:trPr>
          <w:cantSplit/>
        </w:trPr>
        <w:tc>
          <w:tcPr>
            <w:tcW w:w="610" w:type="pct"/>
          </w:tcPr>
          <w:p w:rsidRPr="00F005BE" w:rsidR="00561014" w:rsidP="00A55BF1" w:rsidRDefault="0017587B" w14:paraId="3B053E93" w14:textId="25D57FEE">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_Ref64711674 \n \h </w:instrText>
            </w:r>
            <w:r w:rsidRPr="00F005BE">
              <w:rPr>
                <w:b/>
                <w:sz w:val="22"/>
                <w:szCs w:val="22"/>
              </w:rPr>
            </w:r>
            <w:r w:rsidRPr="00F005BE">
              <w:rPr>
                <w:b/>
                <w:sz w:val="22"/>
                <w:szCs w:val="22"/>
              </w:rPr>
              <w:fldChar w:fldCharType="separate"/>
            </w:r>
            <w:r w:rsidRPr="00F005BE">
              <w:rPr>
                <w:b/>
                <w:sz w:val="22"/>
                <w:szCs w:val="22"/>
              </w:rPr>
              <w:t>12.2</w:t>
            </w:r>
            <w:r w:rsidRPr="00F005BE">
              <w:rPr>
                <w:b/>
                <w:sz w:val="22"/>
                <w:szCs w:val="22"/>
              </w:rPr>
              <w:fldChar w:fldCharType="end"/>
            </w:r>
          </w:p>
        </w:tc>
        <w:tc>
          <w:tcPr>
            <w:tcW w:w="4390" w:type="pct"/>
          </w:tcPr>
          <w:p w:rsidRPr="00F005BE" w:rsidR="00561014" w:rsidP="00CF630B" w:rsidRDefault="00561014" w14:paraId="533E576F" w14:textId="03C8E781">
            <w:pPr>
              <w:keepNext/>
              <w:spacing w:before="120" w:after="120"/>
              <w:jc w:val="both"/>
              <w:rPr>
                <w:sz w:val="22"/>
                <w:szCs w:val="22"/>
              </w:rPr>
            </w:pPr>
            <w:r w:rsidRPr="00F005BE">
              <w:rPr>
                <w:sz w:val="22"/>
                <w:szCs w:val="22"/>
              </w:rPr>
              <w:t xml:space="preserve">If applicable, relevant requirements concerning environmental protection standards: </w:t>
            </w:r>
            <w:r w:rsidRPr="00F005BE">
              <w:rPr>
                <w:b/>
                <w:i/>
                <w:sz w:val="22"/>
                <w:szCs w:val="22"/>
              </w:rPr>
              <w:t xml:space="preserve">[Insert text </w:t>
            </w:r>
            <w:ins w:author="Chris Smith" w:date="2021-01-16T11:38:00Z" w:id="851">
              <w:r w:rsidRPr="00F005BE" w:rsidR="00D5682F">
                <w:rPr>
                  <w:b/>
                  <w:i/>
                  <w:sz w:val="22"/>
                  <w:szCs w:val="22"/>
                </w:rPr>
                <w:t>or “not applicable”]</w:t>
              </w:r>
            </w:ins>
            <w:del w:author="Chris Smith" w:date="2021-01-16T11:38:00Z" w:id="852">
              <w:r w:rsidRPr="00F005BE" w:rsidDel="00D5682F">
                <w:rPr>
                  <w:b/>
                  <w:i/>
                  <w:sz w:val="22"/>
                  <w:szCs w:val="22"/>
                </w:rPr>
                <w:delText>if applicable]</w:delText>
              </w:r>
            </w:del>
          </w:p>
        </w:tc>
      </w:tr>
      <w:tr w:rsidRPr="00F005BE" w:rsidR="009A011E" w:rsidTr="00CF630B" w14:paraId="2B9E19A4" w14:textId="77777777">
        <w:trPr>
          <w:cantSplit/>
        </w:trPr>
        <w:tc>
          <w:tcPr>
            <w:tcW w:w="610" w:type="pct"/>
          </w:tcPr>
          <w:p w:rsidRPr="00F005BE" w:rsidR="009A011E" w:rsidP="00CF630B" w:rsidRDefault="0017587B" w14:paraId="4B3CA622" w14:textId="00236A64">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_Ref64711698 \n \h </w:instrText>
            </w:r>
            <w:r w:rsidRPr="00F005BE">
              <w:rPr>
                <w:b/>
                <w:sz w:val="22"/>
                <w:szCs w:val="22"/>
              </w:rPr>
            </w:r>
            <w:r w:rsidRPr="00F005BE">
              <w:rPr>
                <w:b/>
                <w:sz w:val="22"/>
                <w:szCs w:val="22"/>
              </w:rPr>
              <w:fldChar w:fldCharType="separate"/>
            </w:r>
            <w:r w:rsidRPr="00F005BE">
              <w:rPr>
                <w:b/>
                <w:sz w:val="22"/>
                <w:szCs w:val="22"/>
              </w:rPr>
              <w:t>12.4</w:t>
            </w:r>
            <w:r w:rsidRPr="00F005BE">
              <w:rPr>
                <w:b/>
                <w:sz w:val="22"/>
                <w:szCs w:val="22"/>
              </w:rPr>
              <w:fldChar w:fldCharType="end"/>
            </w:r>
          </w:p>
        </w:tc>
        <w:tc>
          <w:tcPr>
            <w:tcW w:w="4390" w:type="pct"/>
          </w:tcPr>
          <w:p w:rsidRPr="00F005BE" w:rsidR="009A011E" w:rsidP="00CF630B" w:rsidRDefault="009A011E" w14:paraId="70BE53E5" w14:textId="471FFC5F">
            <w:pPr>
              <w:spacing w:before="120"/>
              <w:rPr>
                <w:sz w:val="22"/>
                <w:szCs w:val="22"/>
              </w:rPr>
            </w:pPr>
            <w:r w:rsidRPr="00F005BE">
              <w:rPr>
                <w:sz w:val="22"/>
                <w:szCs w:val="22"/>
              </w:rPr>
              <w:t xml:space="preserve">Documents to be submitted by the Economic Operator in accordance with </w:t>
            </w:r>
            <w:r w:rsidRPr="00F005BE">
              <w:rPr>
                <w:sz w:val="22"/>
                <w:szCs w:val="22"/>
                <w:highlight w:val="yellow"/>
              </w:rPr>
              <w:t>Section I ITT Part B</w:t>
            </w:r>
            <w:r w:rsidRPr="00F005BE">
              <w:rPr>
                <w:sz w:val="22"/>
                <w:szCs w:val="22"/>
              </w:rPr>
              <w:t xml:space="preserve"> to demonstrate the </w:t>
            </w:r>
            <w:r w:rsidRPr="00F005BE" w:rsidR="00CC32C5">
              <w:rPr>
                <w:sz w:val="22"/>
                <w:szCs w:val="22"/>
              </w:rPr>
              <w:t>quality insurance standards and environmental protection standards</w:t>
            </w:r>
            <w:r w:rsidRPr="00F005BE">
              <w:rPr>
                <w:sz w:val="22"/>
                <w:szCs w:val="22"/>
              </w:rPr>
              <w:t>:</w:t>
            </w:r>
          </w:p>
          <w:p w:rsidRPr="00F005BE" w:rsidR="009A011E" w:rsidP="006F6DBD" w:rsidRDefault="009A011E" w14:paraId="43D709C1" w14:textId="254B060B">
            <w:pPr>
              <w:spacing w:before="45" w:after="45"/>
              <w:rPr>
                <w:b/>
                <w:i/>
                <w:sz w:val="22"/>
                <w:szCs w:val="22"/>
              </w:rPr>
            </w:pPr>
            <w:r w:rsidRPr="00F005BE">
              <w:rPr>
                <w:b/>
                <w:i/>
                <w:sz w:val="22"/>
                <w:szCs w:val="22"/>
              </w:rPr>
              <w:t>[Insert the name of the document</w:t>
            </w:r>
            <w:ins w:author="Chris Smith" w:date="2021-01-16T11:38:00Z" w:id="853">
              <w:r w:rsidRPr="00F005BE" w:rsidR="00D5682F">
                <w:rPr>
                  <w:b/>
                  <w:i/>
                  <w:sz w:val="22"/>
                  <w:szCs w:val="22"/>
                </w:rPr>
                <w:t xml:space="preserve"> o</w:t>
              </w:r>
            </w:ins>
            <w:ins w:author="Chris Smith" w:date="2021-01-16T11:39:00Z" w:id="854">
              <w:r w:rsidRPr="00F005BE" w:rsidR="00D5682F">
                <w:rPr>
                  <w:b/>
                  <w:i/>
                  <w:sz w:val="22"/>
                  <w:szCs w:val="22"/>
                </w:rPr>
                <w:t>r “not applicable”</w:t>
              </w:r>
            </w:ins>
            <w:r w:rsidRPr="00F005BE">
              <w:rPr>
                <w:b/>
                <w:i/>
                <w:sz w:val="22"/>
                <w:szCs w:val="22"/>
              </w:rPr>
              <w:t>]</w:t>
            </w:r>
          </w:p>
        </w:tc>
      </w:tr>
    </w:tbl>
    <w:p w:rsidRPr="00F005BE" w:rsidR="009A011E" w:rsidRDefault="009A011E" w14:paraId="6E61F6D5" w14:textId="3F474400">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75"/>
        <w:gridCol w:w="8453"/>
      </w:tblGrid>
      <w:tr w:rsidRPr="00F005BE" w:rsidR="00D34497" w:rsidDel="00D73D58" w:rsidTr="00CF630B" w14:paraId="34FD7CCA" w14:textId="49EA6B05">
        <w:trPr>
          <w:cantSplit/>
          <w:del w:author="ROGAC Andrei (COMM)" w:date="2021-02-20T10:42:00Z" w:id="855"/>
        </w:trPr>
        <w:tc>
          <w:tcPr>
            <w:tcW w:w="610" w:type="pct"/>
            <w:shd w:val="clear" w:color="auto" w:fill="8EAADB" w:themeFill="accent1" w:themeFillTint="99"/>
            <w:hideMark/>
          </w:tcPr>
          <w:p w:rsidRPr="00F005BE" w:rsidR="00D34497" w:rsidDel="00D73D58" w:rsidP="00CF630B" w:rsidRDefault="00D34497" w14:paraId="528F7FC1" w14:textId="24C40730">
            <w:pPr>
              <w:tabs>
                <w:tab w:val="left" w:pos="449"/>
              </w:tabs>
              <w:spacing w:before="120" w:after="120"/>
              <w:ind w:left="82"/>
              <w:jc w:val="center"/>
              <w:rPr>
                <w:del w:author="ROGAC Andrei (COMM)" w:date="2021-02-20T10:42:00Z" w:id="856"/>
                <w:b/>
                <w:sz w:val="22"/>
                <w:szCs w:val="22"/>
              </w:rPr>
            </w:pPr>
            <w:del w:author="ROGAC Andrei (COMM)" w:date="2021-02-20T10:42:00Z" w:id="857">
              <w:r w:rsidRPr="00F005BE" w:rsidDel="00D73D58">
                <w:rPr>
                  <w:b/>
                  <w:sz w:val="22"/>
                  <w:szCs w:val="22"/>
                </w:rPr>
                <w:delText>13.</w:delText>
              </w:r>
            </w:del>
          </w:p>
        </w:tc>
        <w:tc>
          <w:tcPr>
            <w:tcW w:w="4390" w:type="pct"/>
            <w:shd w:val="clear" w:color="auto" w:fill="8EAADB" w:themeFill="accent1" w:themeFillTint="99"/>
            <w:hideMark/>
          </w:tcPr>
          <w:p w:rsidRPr="00F005BE" w:rsidR="00D34497" w:rsidDel="00D73D58" w:rsidP="00CF630B" w:rsidRDefault="00D34497" w14:paraId="66250353" w14:textId="2D62FF57">
            <w:pPr>
              <w:tabs>
                <w:tab w:val="right" w:pos="7272"/>
              </w:tabs>
              <w:spacing w:before="120" w:after="120"/>
              <w:rPr>
                <w:del w:author="ROGAC Andrei (COMM)" w:date="2021-02-20T10:42:00Z" w:id="858"/>
                <w:b/>
                <w:sz w:val="22"/>
                <w:szCs w:val="22"/>
                <w:rPrChange w:author="RA" w:date="2021-01-25T20:45:00Z" w:id="859">
                  <w:rPr>
                    <w:del w:author="ROGAC Andrei (COMM)" w:date="2021-02-20T10:42:00Z" w:id="860"/>
                    <w:b/>
                    <w:sz w:val="22"/>
                    <w:szCs w:val="22"/>
                  </w:rPr>
                </w:rPrChange>
              </w:rPr>
            </w:pPr>
            <w:del w:author="ROGAC Andrei (COMM)" w:date="2021-02-20T10:42:00Z" w:id="861">
              <w:r w:rsidRPr="00F005BE" w:rsidDel="00D73D58">
                <w:rPr>
                  <w:b/>
                  <w:sz w:val="22"/>
                  <w:szCs w:val="22"/>
                </w:rPr>
                <w:delText>European Single Procurement Document</w:delText>
              </w:r>
              <w:r w:rsidRPr="00F005BE" w:rsidDel="00D73D58">
                <w:rPr>
                  <w:sz w:val="22"/>
                  <w:szCs w:val="22"/>
                </w:rPr>
                <w:delText xml:space="preserve"> </w:delText>
              </w:r>
              <w:r w:rsidRPr="00F005BE" w:rsidDel="00D73D58">
                <w:rPr>
                  <w:b/>
                  <w:sz w:val="22"/>
                  <w:szCs w:val="22"/>
                </w:rPr>
                <w:delText>(ESPD)</w:delText>
              </w:r>
            </w:del>
          </w:p>
        </w:tc>
      </w:tr>
      <w:tr w:rsidRPr="00F005BE" w:rsidR="00D34497" w:rsidDel="00D73D58" w:rsidTr="00CF630B" w14:paraId="73D8CBC9" w14:textId="463E2BB5">
        <w:trPr>
          <w:cantSplit/>
          <w:del w:author="ROGAC Andrei (COMM)" w:date="2021-02-20T10:42:00Z" w:id="862"/>
        </w:trPr>
        <w:tc>
          <w:tcPr>
            <w:tcW w:w="610" w:type="pct"/>
          </w:tcPr>
          <w:p w:rsidRPr="00F005BE" w:rsidR="00D34497" w:rsidDel="00D73D58" w:rsidP="00CF630B" w:rsidRDefault="00D34497" w14:paraId="7BA931F6" w14:textId="649CE266">
            <w:pPr>
              <w:tabs>
                <w:tab w:val="left" w:pos="449"/>
              </w:tabs>
              <w:spacing w:before="120" w:after="120"/>
              <w:ind w:left="82"/>
              <w:jc w:val="center"/>
              <w:rPr>
                <w:del w:author="ROGAC Andrei (COMM)" w:date="2021-02-20T10:42:00Z" w:id="863"/>
                <w:b/>
                <w:sz w:val="22"/>
                <w:szCs w:val="22"/>
              </w:rPr>
            </w:pPr>
            <w:del w:author="ROGAC Andrei (COMM)" w:date="2021-02-20T10:42:00Z" w:id="864">
              <w:r w:rsidRPr="00F005BE" w:rsidDel="00D73D58">
                <w:rPr>
                  <w:b/>
                  <w:sz w:val="22"/>
                  <w:szCs w:val="22"/>
                </w:rPr>
                <w:delText>13.1.</w:delText>
              </w:r>
            </w:del>
          </w:p>
        </w:tc>
        <w:tc>
          <w:tcPr>
            <w:tcW w:w="4390" w:type="pct"/>
            <w:hideMark/>
          </w:tcPr>
          <w:p w:rsidRPr="00F005BE" w:rsidR="00D34497" w:rsidDel="00D73D58" w:rsidP="00CF630B" w:rsidRDefault="00B87133" w14:paraId="24EEAFBE" w14:textId="06174852">
            <w:pPr>
              <w:keepNext/>
              <w:spacing w:before="120" w:after="120"/>
              <w:jc w:val="both"/>
              <w:rPr>
                <w:del w:author="ROGAC Andrei (COMM)" w:date="2021-02-20T10:42:00Z" w:id="865"/>
                <w:sz w:val="22"/>
                <w:szCs w:val="22"/>
              </w:rPr>
            </w:pPr>
            <w:commentRangeStart w:id="866"/>
            <w:del w:author="ROGAC Andrei (COMM)" w:date="2021-02-20T10:42:00Z" w:id="867">
              <w:r w:rsidRPr="00F005BE" w:rsidDel="00D73D58">
                <w:rPr>
                  <w:sz w:val="22"/>
                  <w:szCs w:val="22"/>
                </w:rPr>
                <w:delText>The Economic Operator shall submit</w:delText>
              </w:r>
              <w:r w:rsidRPr="00F005BE" w:rsidDel="00D73D58" w:rsidR="00C10101">
                <w:rPr>
                  <w:sz w:val="22"/>
                  <w:szCs w:val="22"/>
                </w:rPr>
                <w:delText xml:space="preserve"> the completed</w:delText>
              </w:r>
              <w:r w:rsidRPr="00F005BE" w:rsidDel="00D73D58">
                <w:rPr>
                  <w:sz w:val="22"/>
                  <w:szCs w:val="22"/>
                </w:rPr>
                <w:delText xml:space="preserve"> ESPD </w:delText>
              </w:r>
              <w:r w:rsidRPr="00F005BE" w:rsidDel="00D73D58" w:rsidR="00C10101">
                <w:rPr>
                  <w:sz w:val="22"/>
                  <w:szCs w:val="22"/>
                </w:rPr>
                <w:delText>provided in Annex 1 of this TDS.</w:delText>
              </w:r>
              <w:commentRangeEnd w:id="866"/>
              <w:r w:rsidRPr="00F005BE" w:rsidDel="00D73D58" w:rsidR="00D5682F">
                <w:rPr>
                  <w:rStyle w:val="CommentReference"/>
                  <w:sz w:val="22"/>
                  <w:szCs w:val="22"/>
                  <w:rPrChange w:author="Chris Smith" w:date="2021-01-16T13:55:00Z" w:id="868">
                    <w:rPr>
                      <w:rStyle w:val="CommentReference"/>
                      <w:lang w:val="en-US"/>
                    </w:rPr>
                  </w:rPrChange>
                </w:rPr>
                <w:commentReference w:id="866"/>
              </w:r>
            </w:del>
          </w:p>
        </w:tc>
      </w:tr>
    </w:tbl>
    <w:p w:rsidRPr="00F005BE" w:rsidR="009A011E" w:rsidRDefault="009A011E" w14:paraId="2C08848D" w14:textId="1575EB5E">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75"/>
        <w:gridCol w:w="8453"/>
      </w:tblGrid>
      <w:tr w:rsidRPr="00F005BE" w:rsidR="00647038" w:rsidTr="00CF630B" w14:paraId="16016253" w14:textId="77777777">
        <w:trPr>
          <w:cantSplit/>
        </w:trPr>
        <w:tc>
          <w:tcPr>
            <w:tcW w:w="610" w:type="pct"/>
            <w:shd w:val="clear" w:color="auto" w:fill="8EAADB" w:themeFill="accent1" w:themeFillTint="99"/>
            <w:hideMark/>
          </w:tcPr>
          <w:p w:rsidRPr="00F005BE" w:rsidR="00647038" w:rsidP="00CF630B" w:rsidRDefault="00D8378C" w14:paraId="2D3457FE" w14:textId="705F0345">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_Ref64711712 \n \h </w:instrText>
            </w:r>
            <w:r w:rsidRPr="00F005BE">
              <w:rPr>
                <w:b/>
                <w:sz w:val="22"/>
                <w:szCs w:val="22"/>
              </w:rPr>
            </w:r>
            <w:r w:rsidRPr="00F005BE">
              <w:rPr>
                <w:b/>
                <w:sz w:val="22"/>
                <w:szCs w:val="22"/>
              </w:rPr>
              <w:fldChar w:fldCharType="separate"/>
            </w:r>
            <w:r w:rsidRPr="00F005BE">
              <w:rPr>
                <w:b/>
                <w:sz w:val="22"/>
                <w:szCs w:val="22"/>
              </w:rPr>
              <w:t>14</w:t>
            </w:r>
            <w:r w:rsidRPr="00F005BE">
              <w:rPr>
                <w:b/>
                <w:sz w:val="22"/>
                <w:szCs w:val="22"/>
              </w:rPr>
              <w:fldChar w:fldCharType="end"/>
            </w:r>
          </w:p>
        </w:tc>
        <w:tc>
          <w:tcPr>
            <w:tcW w:w="4390" w:type="pct"/>
            <w:shd w:val="clear" w:color="auto" w:fill="8EAADB" w:themeFill="accent1" w:themeFillTint="99"/>
            <w:hideMark/>
          </w:tcPr>
          <w:p w:rsidRPr="00F005BE" w:rsidR="00647038" w:rsidP="00CF630B" w:rsidRDefault="00962961" w14:paraId="4C2080FE" w14:textId="1B0C8591">
            <w:pPr>
              <w:tabs>
                <w:tab w:val="right" w:pos="7272"/>
              </w:tabs>
              <w:spacing w:before="120" w:after="120"/>
              <w:rPr>
                <w:b/>
                <w:sz w:val="22"/>
                <w:szCs w:val="22"/>
              </w:rPr>
            </w:pPr>
            <w:r w:rsidRPr="00F005BE">
              <w:rPr>
                <w:b/>
                <w:sz w:val="22"/>
                <w:szCs w:val="22"/>
              </w:rPr>
              <w:t>Subcontracting</w:t>
            </w:r>
          </w:p>
        </w:tc>
      </w:tr>
      <w:tr w:rsidRPr="00F005BE" w:rsidR="00647038" w:rsidTr="00CF630B" w14:paraId="5A016114" w14:textId="77777777">
        <w:trPr>
          <w:cantSplit/>
        </w:trPr>
        <w:tc>
          <w:tcPr>
            <w:tcW w:w="610" w:type="pct"/>
          </w:tcPr>
          <w:p w:rsidRPr="00F005BE" w:rsidR="00647038" w:rsidP="00CF630B" w:rsidRDefault="00D8378C" w14:paraId="4E25B9A8" w14:textId="0E2BD972">
            <w:pPr>
              <w:tabs>
                <w:tab w:val="left" w:pos="449"/>
              </w:tabs>
              <w:spacing w:before="120" w:after="120"/>
              <w:ind w:left="82"/>
              <w:jc w:val="center"/>
              <w:rPr>
                <w:b/>
                <w:sz w:val="22"/>
                <w:szCs w:val="22"/>
              </w:rPr>
            </w:pPr>
            <w:r w:rsidRPr="00F005BE">
              <w:rPr>
                <w:b/>
                <w:sz w:val="22"/>
                <w:szCs w:val="22"/>
              </w:rPr>
              <w:lastRenderedPageBreak/>
              <w:fldChar w:fldCharType="begin"/>
            </w:r>
            <w:r w:rsidRPr="00F005BE">
              <w:rPr>
                <w:b/>
                <w:sz w:val="22"/>
                <w:szCs w:val="22"/>
              </w:rPr>
              <w:instrText xml:space="preserve"> REF _Ref64711723 \n \h </w:instrText>
            </w:r>
            <w:r w:rsidRPr="00F005BE">
              <w:rPr>
                <w:b/>
                <w:sz w:val="22"/>
                <w:szCs w:val="22"/>
              </w:rPr>
            </w:r>
            <w:r w:rsidRPr="00F005BE">
              <w:rPr>
                <w:b/>
                <w:sz w:val="22"/>
                <w:szCs w:val="22"/>
              </w:rPr>
              <w:fldChar w:fldCharType="separate"/>
            </w:r>
            <w:r w:rsidRPr="00F005BE">
              <w:rPr>
                <w:b/>
                <w:sz w:val="22"/>
                <w:szCs w:val="22"/>
              </w:rPr>
              <w:t>14.1</w:t>
            </w:r>
            <w:r w:rsidRPr="00F005BE">
              <w:rPr>
                <w:b/>
                <w:sz w:val="22"/>
                <w:szCs w:val="22"/>
              </w:rPr>
              <w:fldChar w:fldCharType="end"/>
            </w:r>
          </w:p>
        </w:tc>
        <w:tc>
          <w:tcPr>
            <w:tcW w:w="4390" w:type="pct"/>
            <w:hideMark/>
          </w:tcPr>
          <w:p w:rsidRPr="00F005BE" w:rsidR="00647038" w:rsidP="00CF630B" w:rsidRDefault="00647038" w14:paraId="18504204" w14:textId="7433A2A6">
            <w:pPr>
              <w:keepNext/>
              <w:spacing w:before="120" w:after="120"/>
              <w:jc w:val="both"/>
              <w:rPr>
                <w:sz w:val="22"/>
                <w:szCs w:val="22"/>
              </w:rPr>
            </w:pPr>
            <w:r w:rsidRPr="00F005BE">
              <w:rPr>
                <w:sz w:val="22"/>
                <w:szCs w:val="22"/>
              </w:rPr>
              <w:t xml:space="preserve">If applicable, relevant rules applicable to subcontracting: </w:t>
            </w:r>
            <w:r w:rsidRPr="00F005BE">
              <w:rPr>
                <w:b/>
                <w:i/>
                <w:sz w:val="22"/>
                <w:szCs w:val="22"/>
              </w:rPr>
              <w:t xml:space="preserve">[Insert text </w:t>
            </w:r>
            <w:ins w:author="Chris Smith" w:date="2021-01-16T11:40:00Z" w:id="869">
              <w:r w:rsidRPr="00F005BE" w:rsidR="00D5682F">
                <w:rPr>
                  <w:b/>
                  <w:i/>
                  <w:sz w:val="22"/>
                  <w:szCs w:val="22"/>
                </w:rPr>
                <w:t>or “not applicable”</w:t>
              </w:r>
            </w:ins>
            <w:del w:author="Chris Smith" w:date="2021-01-16T11:40:00Z" w:id="870">
              <w:r w:rsidRPr="00F005BE" w:rsidDel="00D5682F">
                <w:rPr>
                  <w:b/>
                  <w:i/>
                  <w:sz w:val="22"/>
                  <w:szCs w:val="22"/>
                </w:rPr>
                <w:delText>if applicable</w:delText>
              </w:r>
            </w:del>
            <w:r w:rsidRPr="00F005BE">
              <w:rPr>
                <w:b/>
                <w:i/>
                <w:sz w:val="22"/>
                <w:szCs w:val="22"/>
              </w:rPr>
              <w:t>]</w:t>
            </w:r>
          </w:p>
        </w:tc>
      </w:tr>
      <w:bookmarkEnd w:id="723"/>
      <w:bookmarkEnd w:id="724"/>
      <w:bookmarkEnd w:id="725"/>
      <w:bookmarkEnd w:id="726"/>
      <w:bookmarkEnd w:id="727"/>
      <w:bookmarkEnd w:id="728"/>
    </w:tbl>
    <w:p w:rsidRPr="00F005BE" w:rsidR="00534250" w:rsidP="00534250" w:rsidRDefault="00534250" w14:paraId="02DE550E" w14:textId="77777777">
      <w:pPr>
        <w:rPr>
          <w:sz w:val="22"/>
          <w:szCs w:val="22"/>
          <w:shd w:val="clear" w:color="auto" w:fill="9CC2E5" w:themeFill="accent5" w:themeFillTint="99"/>
        </w:rPr>
      </w:pPr>
    </w:p>
    <w:p w:rsidRPr="00F005BE" w:rsidR="003F647A" w:rsidP="008543B7" w:rsidRDefault="008543B7" w14:paraId="1EB79855" w14:textId="26A6E1D0">
      <w:pPr>
        <w:pStyle w:val="Heading2"/>
        <w:shd w:val="clear" w:color="auto" w:fill="9CC2E5" w:themeFill="accent5" w:themeFillTint="99"/>
        <w:tabs>
          <w:tab w:val="left" w:pos="3686"/>
        </w:tabs>
        <w:rPr>
          <w:rFonts w:ascii="Times New Roman" w:hAnsi="Times New Roman"/>
          <w:sz w:val="22"/>
          <w:szCs w:val="22"/>
          <w:shd w:val="clear" w:color="auto" w:fill="9CC2E5" w:themeFill="accent5" w:themeFillTint="99"/>
          <w:lang w:val="en-GB"/>
        </w:rPr>
      </w:pPr>
      <w:r w:rsidRPr="00F005BE">
        <w:rPr>
          <w:rFonts w:ascii="Times New Roman" w:hAnsi="Times New Roman"/>
          <w:sz w:val="22"/>
          <w:szCs w:val="22"/>
          <w:shd w:val="clear" w:color="auto" w:fill="9CC2E5" w:themeFill="accent5" w:themeFillTint="99"/>
          <w:lang w:val="en-GB"/>
        </w:rPr>
        <w:fldChar w:fldCharType="begin"/>
      </w:r>
      <w:r w:rsidRPr="00F005BE">
        <w:rPr>
          <w:rFonts w:ascii="Times New Roman" w:hAnsi="Times New Roman"/>
          <w:sz w:val="22"/>
          <w:szCs w:val="22"/>
          <w:shd w:val="clear" w:color="auto" w:fill="9CC2E5" w:themeFill="accent5" w:themeFillTint="99"/>
          <w:lang w:val="en-GB"/>
        </w:rPr>
        <w:instrText xml:space="preserve"> REF _Ref64784034 \r \h </w:instrText>
      </w:r>
      <w:r w:rsidRPr="00F005BE">
        <w:rPr>
          <w:rFonts w:ascii="Times New Roman" w:hAnsi="Times New Roman"/>
          <w:sz w:val="22"/>
          <w:szCs w:val="22"/>
          <w:shd w:val="clear" w:color="auto" w:fill="9CC2E5" w:themeFill="accent5" w:themeFillTint="99"/>
          <w:lang w:val="en-GB"/>
        </w:rPr>
      </w:r>
      <w:r w:rsidR="00F005BE">
        <w:rPr>
          <w:rFonts w:ascii="Times New Roman" w:hAnsi="Times New Roman"/>
          <w:sz w:val="22"/>
          <w:szCs w:val="22"/>
          <w:shd w:val="clear" w:color="auto" w:fill="9CC2E5" w:themeFill="accent5" w:themeFillTint="99"/>
          <w:lang w:val="en-GB"/>
        </w:rPr>
        <w:instrText xml:space="preserve"> \* MERGEFORMAT </w:instrText>
      </w:r>
      <w:r w:rsidRPr="00F005BE">
        <w:rPr>
          <w:rFonts w:ascii="Times New Roman" w:hAnsi="Times New Roman"/>
          <w:sz w:val="22"/>
          <w:szCs w:val="22"/>
          <w:shd w:val="clear" w:color="auto" w:fill="9CC2E5" w:themeFill="accent5" w:themeFillTint="99"/>
          <w:lang w:val="en-GB"/>
        </w:rPr>
        <w:fldChar w:fldCharType="separate"/>
      </w:r>
      <w:bookmarkStart w:name="_Toc64785795" w:id="871"/>
      <w:r w:rsidRPr="00F005BE">
        <w:rPr>
          <w:rFonts w:ascii="Times New Roman" w:hAnsi="Times New Roman"/>
          <w:sz w:val="22"/>
          <w:szCs w:val="22"/>
          <w:shd w:val="clear" w:color="auto" w:fill="9CC2E5" w:themeFill="accent5" w:themeFillTint="99"/>
          <w:lang w:val="en-GB"/>
        </w:rPr>
        <w:t>C</w:t>
      </w:r>
      <w:r w:rsidRPr="00F005BE">
        <w:rPr>
          <w:rFonts w:ascii="Times New Roman" w:hAnsi="Times New Roman"/>
          <w:sz w:val="22"/>
          <w:szCs w:val="22"/>
          <w:shd w:val="clear" w:color="auto" w:fill="9CC2E5" w:themeFill="accent5" w:themeFillTint="99"/>
          <w:lang w:val="en-GB"/>
        </w:rPr>
        <w:fldChar w:fldCharType="end"/>
      </w:r>
      <w:r w:rsidRPr="00F005BE">
        <w:rPr>
          <w:rFonts w:ascii="Times New Roman" w:hAnsi="Times New Roman"/>
          <w:sz w:val="22"/>
          <w:szCs w:val="22"/>
          <w:shd w:val="clear" w:color="auto" w:fill="9CC2E5" w:themeFill="accent5" w:themeFillTint="99"/>
          <w:lang w:val="en-GB"/>
        </w:rPr>
        <w:t xml:space="preserve">. </w:t>
      </w:r>
      <w:r w:rsidRPr="00F005BE">
        <w:rPr>
          <w:rFonts w:ascii="Times New Roman" w:hAnsi="Times New Roman"/>
          <w:sz w:val="22"/>
          <w:szCs w:val="22"/>
          <w:shd w:val="clear" w:color="auto" w:fill="9CC2E5" w:themeFill="accent5" w:themeFillTint="99"/>
          <w:lang w:val="en-GB"/>
        </w:rPr>
        <w:fldChar w:fldCharType="begin"/>
      </w:r>
      <w:r w:rsidRPr="00F005BE">
        <w:rPr>
          <w:rFonts w:ascii="Times New Roman" w:hAnsi="Times New Roman"/>
          <w:sz w:val="22"/>
          <w:szCs w:val="22"/>
          <w:shd w:val="clear" w:color="auto" w:fill="9CC2E5" w:themeFill="accent5" w:themeFillTint="99"/>
          <w:lang w:val="en-GB"/>
        </w:rPr>
        <w:instrText xml:space="preserve"> REF _Ref64784013 \h </w:instrText>
      </w:r>
      <w:r w:rsidRPr="00F005BE">
        <w:rPr>
          <w:rFonts w:ascii="Times New Roman" w:hAnsi="Times New Roman"/>
          <w:sz w:val="22"/>
          <w:szCs w:val="22"/>
          <w:shd w:val="clear" w:color="auto" w:fill="9CC2E5" w:themeFill="accent5" w:themeFillTint="99"/>
          <w:lang w:val="en-GB"/>
        </w:rPr>
      </w:r>
      <w:r w:rsidR="00F005BE">
        <w:rPr>
          <w:rFonts w:ascii="Times New Roman" w:hAnsi="Times New Roman"/>
          <w:sz w:val="22"/>
          <w:szCs w:val="22"/>
          <w:shd w:val="clear" w:color="auto" w:fill="9CC2E5" w:themeFill="accent5" w:themeFillTint="99"/>
          <w:lang w:val="en-GB"/>
        </w:rPr>
        <w:instrText xml:space="preserve"> \* MERGEFORMAT </w:instrText>
      </w:r>
      <w:r w:rsidRPr="00F005BE">
        <w:rPr>
          <w:rFonts w:ascii="Times New Roman" w:hAnsi="Times New Roman"/>
          <w:sz w:val="22"/>
          <w:szCs w:val="22"/>
          <w:shd w:val="clear" w:color="auto" w:fill="9CC2E5" w:themeFill="accent5" w:themeFillTint="99"/>
          <w:lang w:val="en-GB"/>
        </w:rPr>
        <w:fldChar w:fldCharType="separate"/>
      </w:r>
      <w:r w:rsidRPr="00F005BE">
        <w:rPr>
          <w:rFonts w:ascii="Times New Roman" w:hAnsi="Times New Roman"/>
          <w:sz w:val="22"/>
          <w:szCs w:val="22"/>
          <w:lang w:val="en-GB"/>
        </w:rPr>
        <w:t>Preparation of Tenders</w:t>
      </w:r>
      <w:bookmarkEnd w:id="871"/>
      <w:r w:rsidRPr="00F005BE">
        <w:rPr>
          <w:rFonts w:ascii="Times New Roman" w:hAnsi="Times New Roman"/>
          <w:sz w:val="22"/>
          <w:szCs w:val="22"/>
          <w:shd w:val="clear" w:color="auto" w:fill="9CC2E5" w:themeFill="accent5" w:themeFillTint="99"/>
          <w:lang w:val="en-GB"/>
        </w:rPr>
        <w:fldChar w:fldCharType="end"/>
      </w:r>
    </w:p>
    <w:tbl>
      <w:tblPr>
        <w:tblpPr w:leftFromText="180" w:rightFromText="180" w:vertAnchor="text" w:horzAnchor="margin" w:tblpY="210"/>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D338F3" w:rsidTr="00D338F3" w14:paraId="6A2488D1" w14:textId="77777777">
        <w:trPr>
          <w:cantSplit/>
        </w:trPr>
        <w:tc>
          <w:tcPr>
            <w:tcW w:w="644" w:type="pct"/>
            <w:shd w:val="clear" w:color="auto" w:fill="8EAADB" w:themeFill="accent1" w:themeFillTint="99"/>
          </w:tcPr>
          <w:p w:rsidRPr="00F005BE" w:rsidR="00D338F3" w:rsidP="00D338F3" w:rsidRDefault="00D8378C" w14:paraId="4E6C03DF" w14:textId="55C96DBF">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_Ref64711744 \n \h </w:instrText>
            </w:r>
            <w:r w:rsidRPr="00F005BE">
              <w:rPr>
                <w:b/>
                <w:sz w:val="22"/>
                <w:szCs w:val="22"/>
              </w:rPr>
            </w:r>
            <w:r w:rsidRPr="00F005BE">
              <w:rPr>
                <w:b/>
                <w:sz w:val="22"/>
                <w:szCs w:val="22"/>
              </w:rPr>
              <w:fldChar w:fldCharType="separate"/>
            </w:r>
            <w:r w:rsidRPr="00F005BE">
              <w:rPr>
                <w:b/>
                <w:sz w:val="22"/>
                <w:szCs w:val="22"/>
              </w:rPr>
              <w:t>15</w:t>
            </w:r>
            <w:r w:rsidRPr="00F005BE">
              <w:rPr>
                <w:b/>
                <w:sz w:val="22"/>
                <w:szCs w:val="22"/>
              </w:rPr>
              <w:fldChar w:fldCharType="end"/>
            </w:r>
          </w:p>
        </w:tc>
        <w:tc>
          <w:tcPr>
            <w:tcW w:w="4356" w:type="pct"/>
            <w:shd w:val="clear" w:color="auto" w:fill="8EAADB" w:themeFill="accent1" w:themeFillTint="99"/>
          </w:tcPr>
          <w:p w:rsidRPr="00F005BE" w:rsidR="00D338F3" w:rsidP="00D338F3" w:rsidRDefault="00D338F3" w14:paraId="20DD7029" w14:textId="77777777">
            <w:pPr>
              <w:tabs>
                <w:tab w:val="right" w:pos="7272"/>
              </w:tabs>
              <w:spacing w:before="120" w:after="120"/>
              <w:rPr>
                <w:b/>
                <w:sz w:val="22"/>
                <w:szCs w:val="22"/>
              </w:rPr>
            </w:pPr>
            <w:r w:rsidRPr="00F005BE">
              <w:rPr>
                <w:b/>
                <w:sz w:val="22"/>
                <w:szCs w:val="22"/>
              </w:rPr>
              <w:t>Documents Comprising the Tender</w:t>
            </w:r>
          </w:p>
        </w:tc>
      </w:tr>
      <w:tr w:rsidRPr="00F005BE" w:rsidR="00D338F3" w:rsidTr="00D338F3" w14:paraId="7E4BF2D3" w14:textId="77777777">
        <w:trPr>
          <w:cantSplit/>
        </w:trPr>
        <w:tc>
          <w:tcPr>
            <w:tcW w:w="644" w:type="pct"/>
          </w:tcPr>
          <w:p w:rsidRPr="00F005BE" w:rsidR="00D338F3" w:rsidP="00D338F3" w:rsidRDefault="00D8378C" w14:paraId="16A1B569" w14:textId="7918C217">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_Ref64711757 \n \h </w:instrText>
            </w:r>
            <w:r w:rsidRPr="00F005BE">
              <w:rPr>
                <w:b/>
                <w:sz w:val="22"/>
                <w:szCs w:val="22"/>
              </w:rPr>
            </w:r>
            <w:r w:rsidRPr="00F005BE">
              <w:rPr>
                <w:b/>
                <w:sz w:val="22"/>
                <w:szCs w:val="22"/>
              </w:rPr>
              <w:fldChar w:fldCharType="separate"/>
            </w:r>
            <w:r w:rsidRPr="00F005BE">
              <w:rPr>
                <w:b/>
                <w:sz w:val="22"/>
                <w:szCs w:val="22"/>
              </w:rPr>
              <w:t>15.1</w:t>
            </w:r>
            <w:r w:rsidRPr="00F005BE">
              <w:rPr>
                <w:b/>
                <w:sz w:val="22"/>
                <w:szCs w:val="22"/>
              </w:rPr>
              <w:fldChar w:fldCharType="end"/>
            </w:r>
          </w:p>
        </w:tc>
        <w:tc>
          <w:tcPr>
            <w:tcW w:w="4356" w:type="pct"/>
          </w:tcPr>
          <w:p w:rsidRPr="00F005BE" w:rsidR="00D338F3" w:rsidP="00D338F3" w:rsidRDefault="00D338F3" w14:paraId="54B93DCF" w14:textId="77777777">
            <w:pPr>
              <w:tabs>
                <w:tab w:val="right" w:pos="7272"/>
              </w:tabs>
              <w:spacing w:before="120" w:after="120"/>
              <w:rPr>
                <w:sz w:val="22"/>
                <w:szCs w:val="22"/>
              </w:rPr>
            </w:pPr>
            <w:r w:rsidRPr="00F005BE">
              <w:rPr>
                <w:sz w:val="22"/>
                <w:szCs w:val="22"/>
              </w:rPr>
              <w:t xml:space="preserve">The Tender shall comprise the following </w:t>
            </w:r>
            <w:commentRangeStart w:id="872"/>
            <w:commentRangeStart w:id="873"/>
            <w:r w:rsidRPr="00F005BE">
              <w:rPr>
                <w:sz w:val="22"/>
                <w:szCs w:val="22"/>
              </w:rPr>
              <w:t>documents</w:t>
            </w:r>
            <w:commentRangeEnd w:id="872"/>
            <w:r w:rsidRPr="00F005BE" w:rsidR="00D5682F">
              <w:rPr>
                <w:rStyle w:val="CommentReference"/>
                <w:sz w:val="22"/>
                <w:szCs w:val="22"/>
                <w:rPrChange w:author="Chris Smith" w:date="2021-01-16T13:55:00Z" w:id="874">
                  <w:rPr>
                    <w:rStyle w:val="CommentReference"/>
                    <w:lang w:val="en-US"/>
                  </w:rPr>
                </w:rPrChange>
              </w:rPr>
              <w:commentReference w:id="872"/>
            </w:r>
            <w:commentRangeEnd w:id="873"/>
            <w:r w:rsidRPr="00F005BE" w:rsidR="00C8470B">
              <w:rPr>
                <w:rStyle w:val="CommentReference"/>
              </w:rPr>
              <w:commentReference w:id="873"/>
            </w:r>
            <w:r w:rsidRPr="00F005BE">
              <w:rPr>
                <w:sz w:val="22"/>
                <w:szCs w:val="22"/>
              </w:rPr>
              <w:t>:</w:t>
            </w:r>
          </w:p>
          <w:p w:rsidRPr="00F005BE" w:rsidR="00D338F3" w:rsidP="00D338F3" w:rsidRDefault="00D338F3" w14:paraId="6184FEAC" w14:textId="77777777">
            <w:pPr>
              <w:pStyle w:val="ListParagraph"/>
              <w:numPr>
                <w:ilvl w:val="0"/>
                <w:numId w:val="27"/>
              </w:numPr>
              <w:spacing w:before="120" w:after="120" w:line="240" w:lineRule="auto"/>
              <w:rPr>
                <w:rFonts w:ascii="Times New Roman" w:hAnsi="Times New Roman"/>
              </w:rPr>
            </w:pPr>
            <w:r w:rsidRPr="00F005BE">
              <w:rPr>
                <w:rFonts w:ascii="Times New Roman" w:hAnsi="Times New Roman"/>
              </w:rPr>
              <w:t>Letter of Tender</w:t>
            </w:r>
          </w:p>
          <w:p w:rsidRPr="00F005BE" w:rsidR="00D338F3" w:rsidP="00D338F3" w:rsidRDefault="00D338F3" w14:paraId="462AE978" w14:textId="77777777">
            <w:pPr>
              <w:pStyle w:val="ListParagraph"/>
              <w:numPr>
                <w:ilvl w:val="0"/>
                <w:numId w:val="27"/>
              </w:numPr>
              <w:spacing w:before="120" w:after="120" w:line="240" w:lineRule="auto"/>
              <w:rPr>
                <w:rFonts w:ascii="Times New Roman" w:hAnsi="Times New Roman"/>
              </w:rPr>
            </w:pPr>
            <w:proofErr w:type="spellStart"/>
            <w:r w:rsidRPr="00F005BE">
              <w:rPr>
                <w:rFonts w:ascii="Times New Roman" w:hAnsi="Times New Roman"/>
              </w:rPr>
              <w:t>ESPD</w:t>
            </w:r>
            <w:proofErr w:type="spellEnd"/>
            <w:r w:rsidRPr="00F005BE">
              <w:rPr>
                <w:rFonts w:ascii="Times New Roman" w:hAnsi="Times New Roman"/>
              </w:rPr>
              <w:t xml:space="preserve"> Declaration </w:t>
            </w:r>
          </w:p>
          <w:p w:rsidRPr="00F005BE" w:rsidR="00D338F3" w:rsidP="00D338F3" w:rsidRDefault="00D338F3" w14:paraId="774B8A64" w14:textId="77777777">
            <w:pPr>
              <w:pStyle w:val="ListParagraph"/>
              <w:numPr>
                <w:ilvl w:val="0"/>
                <w:numId w:val="27"/>
              </w:numPr>
              <w:spacing w:before="120" w:after="120" w:line="240" w:lineRule="auto"/>
              <w:jc w:val="both"/>
              <w:rPr>
                <w:rFonts w:ascii="Times New Roman" w:hAnsi="Times New Roman"/>
              </w:rPr>
            </w:pPr>
            <w:r w:rsidRPr="00F005BE">
              <w:rPr>
                <w:rFonts w:ascii="Times New Roman" w:hAnsi="Times New Roman"/>
              </w:rPr>
              <w:t>Technical Proposal</w:t>
            </w:r>
          </w:p>
          <w:p w:rsidRPr="00F005BE" w:rsidR="00D338F3" w:rsidP="00D338F3" w:rsidRDefault="00D338F3" w14:paraId="28090A74" w14:textId="77777777">
            <w:pPr>
              <w:pStyle w:val="ListParagraph"/>
              <w:numPr>
                <w:ilvl w:val="0"/>
                <w:numId w:val="27"/>
              </w:numPr>
              <w:spacing w:before="120" w:after="120" w:line="240" w:lineRule="auto"/>
              <w:rPr>
                <w:rFonts w:ascii="Times New Roman" w:hAnsi="Times New Roman"/>
              </w:rPr>
            </w:pPr>
            <w:r w:rsidRPr="00F005BE">
              <w:rPr>
                <w:rFonts w:ascii="Times New Roman" w:hAnsi="Times New Roman"/>
              </w:rPr>
              <w:t xml:space="preserve">Financial Proposal </w:t>
            </w:r>
          </w:p>
          <w:p w:rsidRPr="00F005BE" w:rsidR="00D338F3" w:rsidP="00D338F3" w:rsidRDefault="00D338F3" w14:paraId="7DE2BBCF" w14:textId="77777777">
            <w:pPr>
              <w:pStyle w:val="ListParagraph"/>
              <w:numPr>
                <w:ilvl w:val="0"/>
                <w:numId w:val="27"/>
              </w:numPr>
              <w:spacing w:before="120" w:after="120" w:line="240" w:lineRule="auto"/>
              <w:rPr>
                <w:rFonts w:ascii="Times New Roman" w:hAnsi="Times New Roman"/>
              </w:rPr>
            </w:pPr>
            <w:r w:rsidRPr="00F005BE">
              <w:rPr>
                <w:rFonts w:ascii="Times New Roman" w:hAnsi="Times New Roman"/>
              </w:rPr>
              <w:t>Tender Guarantee, if applicable</w:t>
            </w:r>
          </w:p>
        </w:tc>
      </w:tr>
      <w:tr w:rsidRPr="00F005BE" w:rsidR="0027019B" w:rsidDel="002558A3" w:rsidTr="00D338F3" w14:paraId="25083AC7" w14:textId="264EBD8F">
        <w:trPr>
          <w:cantSplit/>
          <w:del w:author="ROGAC Andrei (COMM)" w:date="2021-02-20T10:36:00Z" w:id="875"/>
        </w:trPr>
        <w:tc>
          <w:tcPr>
            <w:tcW w:w="644" w:type="pct"/>
          </w:tcPr>
          <w:p w:rsidRPr="00F005BE" w:rsidR="0027019B" w:rsidDel="002558A3" w:rsidP="00D338F3" w:rsidRDefault="0027019B" w14:paraId="107B8C63" w14:textId="77815211">
            <w:pPr>
              <w:tabs>
                <w:tab w:val="left" w:pos="449"/>
              </w:tabs>
              <w:spacing w:before="120" w:after="120"/>
              <w:ind w:left="82"/>
              <w:jc w:val="center"/>
              <w:rPr>
                <w:del w:author="ROGAC Andrei (COMM)" w:date="2021-02-20T10:36:00Z" w:id="876"/>
                <w:b/>
                <w:sz w:val="22"/>
                <w:szCs w:val="22"/>
              </w:rPr>
            </w:pPr>
            <w:del w:author="ROGAC Andrei (COMM)" w:date="2021-02-20T10:36:00Z" w:id="877">
              <w:r w:rsidRPr="00F005BE" w:rsidDel="002558A3">
                <w:rPr>
                  <w:b/>
                  <w:sz w:val="22"/>
                  <w:szCs w:val="22"/>
                </w:rPr>
                <w:delText>15.2.</w:delText>
              </w:r>
            </w:del>
          </w:p>
        </w:tc>
        <w:tc>
          <w:tcPr>
            <w:tcW w:w="4356" w:type="pct"/>
          </w:tcPr>
          <w:p w:rsidRPr="00F005BE" w:rsidR="0027019B" w:rsidDel="002558A3" w:rsidP="00D338F3" w:rsidRDefault="00F80710" w14:paraId="6EC56031" w14:textId="56B62FA5">
            <w:pPr>
              <w:tabs>
                <w:tab w:val="right" w:pos="7272"/>
              </w:tabs>
              <w:spacing w:before="120" w:after="120"/>
              <w:rPr>
                <w:del w:author="ROGAC Andrei (COMM)" w:date="2021-02-20T10:36:00Z" w:id="878"/>
                <w:sz w:val="22"/>
                <w:szCs w:val="22"/>
              </w:rPr>
            </w:pPr>
            <w:del w:author="ROGAC Andrei (COMM)" w:date="2021-02-20T10:36:00Z" w:id="879">
              <w:r w:rsidRPr="00F005BE" w:rsidDel="002558A3">
                <w:rPr>
                  <w:sz w:val="22"/>
                  <w:szCs w:val="22"/>
                </w:rPr>
                <w:tab/>
              </w:r>
              <w:commentRangeStart w:id="880"/>
              <w:r w:rsidRPr="00F005BE" w:rsidDel="002558A3">
                <w:rPr>
                  <w:sz w:val="22"/>
                  <w:szCs w:val="22"/>
                </w:rPr>
                <w:delText>The Economic Operator shall submit the Tender Forms furnished in Section III: Tender Forms as electronic documents via the MTender System</w:delText>
              </w:r>
              <w:r w:rsidRPr="00F005BE" w:rsidDel="002558A3" w:rsidR="00EF4E33">
                <w:rPr>
                  <w:sz w:val="22"/>
                  <w:szCs w:val="22"/>
                </w:rPr>
                <w:delText>.</w:delText>
              </w:r>
              <w:r w:rsidRPr="00F005BE" w:rsidDel="002558A3">
                <w:rPr>
                  <w:sz w:val="22"/>
                  <w:szCs w:val="22"/>
                </w:rPr>
                <w:delText xml:space="preserve"> </w:delText>
              </w:r>
              <w:commentRangeEnd w:id="880"/>
              <w:r w:rsidRPr="00F005BE" w:rsidDel="002558A3" w:rsidR="00D5682F">
                <w:rPr>
                  <w:rStyle w:val="CommentReference"/>
                  <w:sz w:val="22"/>
                  <w:szCs w:val="22"/>
                  <w:rPrChange w:author="Chris Smith" w:date="2021-01-16T13:55:00Z" w:id="881">
                    <w:rPr>
                      <w:rStyle w:val="CommentReference"/>
                      <w:lang w:val="en-US"/>
                    </w:rPr>
                  </w:rPrChange>
                </w:rPr>
                <w:commentReference w:id="880"/>
              </w:r>
            </w:del>
          </w:p>
        </w:tc>
      </w:tr>
    </w:tbl>
    <w:p w:rsidRPr="00F005BE" w:rsidR="00397651" w:rsidP="00397651" w:rsidRDefault="00397651" w14:paraId="3513BE88" w14:textId="1D4223A0">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4B11D4" w:rsidTr="00CF630B" w14:paraId="65A6909A" w14:textId="77777777">
        <w:trPr>
          <w:cantSplit/>
        </w:trPr>
        <w:tc>
          <w:tcPr>
            <w:tcW w:w="644" w:type="pct"/>
            <w:shd w:val="clear" w:color="auto" w:fill="8EAADB" w:themeFill="accent1" w:themeFillTint="99"/>
          </w:tcPr>
          <w:p w:rsidRPr="00F005BE" w:rsidR="004B11D4" w:rsidP="00CF630B" w:rsidRDefault="00D8378C" w14:paraId="0BB1B9E6" w14:textId="661D7645">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_Ref64711769 \n \h </w:instrText>
            </w:r>
            <w:r w:rsidRPr="00F005BE">
              <w:rPr>
                <w:b/>
                <w:sz w:val="22"/>
                <w:szCs w:val="22"/>
              </w:rPr>
            </w:r>
            <w:r w:rsidRPr="00F005BE">
              <w:rPr>
                <w:b/>
                <w:sz w:val="22"/>
                <w:szCs w:val="22"/>
              </w:rPr>
              <w:fldChar w:fldCharType="separate"/>
            </w:r>
            <w:r w:rsidRPr="00F005BE">
              <w:rPr>
                <w:b/>
                <w:sz w:val="22"/>
                <w:szCs w:val="22"/>
              </w:rPr>
              <w:t>16</w:t>
            </w:r>
            <w:r w:rsidRPr="00F005BE">
              <w:rPr>
                <w:b/>
                <w:sz w:val="22"/>
                <w:szCs w:val="22"/>
              </w:rPr>
              <w:fldChar w:fldCharType="end"/>
            </w:r>
          </w:p>
        </w:tc>
        <w:tc>
          <w:tcPr>
            <w:tcW w:w="4356" w:type="pct"/>
            <w:shd w:val="clear" w:color="auto" w:fill="8EAADB" w:themeFill="accent1" w:themeFillTint="99"/>
          </w:tcPr>
          <w:p w:rsidRPr="00F005BE" w:rsidR="004B11D4" w:rsidP="00CF630B" w:rsidRDefault="004B11D4" w14:paraId="3C355910" w14:textId="6850B43B">
            <w:pPr>
              <w:tabs>
                <w:tab w:val="right" w:pos="7272"/>
              </w:tabs>
              <w:spacing w:before="120" w:after="120"/>
              <w:rPr>
                <w:b/>
                <w:sz w:val="22"/>
                <w:szCs w:val="22"/>
              </w:rPr>
            </w:pPr>
            <w:r w:rsidRPr="00F005BE">
              <w:rPr>
                <w:b/>
                <w:sz w:val="22"/>
                <w:szCs w:val="22"/>
              </w:rPr>
              <w:t>Cost of tendering and the submission fee</w:t>
            </w:r>
          </w:p>
        </w:tc>
      </w:tr>
      <w:tr w:rsidRPr="00F005BE" w:rsidR="004B11D4" w:rsidTr="00CF630B" w14:paraId="1E1CAFEA" w14:textId="77777777">
        <w:trPr>
          <w:cantSplit/>
        </w:trPr>
        <w:tc>
          <w:tcPr>
            <w:tcW w:w="644" w:type="pct"/>
          </w:tcPr>
          <w:p w:rsidRPr="00F005BE" w:rsidR="004B11D4" w:rsidP="00CF630B" w:rsidRDefault="00D8378C" w14:paraId="42066353" w14:textId="78C84F9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_Ref64711780 \n \h </w:instrText>
            </w:r>
            <w:r w:rsidRPr="00F005BE">
              <w:rPr>
                <w:b/>
                <w:sz w:val="22"/>
                <w:szCs w:val="22"/>
              </w:rPr>
            </w:r>
            <w:r w:rsidRPr="00F005BE">
              <w:rPr>
                <w:b/>
                <w:sz w:val="22"/>
                <w:szCs w:val="22"/>
              </w:rPr>
              <w:fldChar w:fldCharType="separate"/>
            </w:r>
            <w:r w:rsidRPr="00F005BE">
              <w:rPr>
                <w:b/>
                <w:sz w:val="22"/>
                <w:szCs w:val="22"/>
              </w:rPr>
              <w:t>16.2</w:t>
            </w:r>
            <w:r w:rsidRPr="00F005BE">
              <w:rPr>
                <w:b/>
                <w:sz w:val="22"/>
                <w:szCs w:val="22"/>
              </w:rPr>
              <w:fldChar w:fldCharType="end"/>
            </w:r>
          </w:p>
        </w:tc>
        <w:tc>
          <w:tcPr>
            <w:tcW w:w="4356" w:type="pct"/>
          </w:tcPr>
          <w:p w:rsidRPr="00F005BE" w:rsidR="004B11D4" w:rsidP="00CF630B" w:rsidRDefault="009158F1" w14:paraId="0A1D38E7" w14:textId="5691C2A6">
            <w:pPr>
              <w:tabs>
                <w:tab w:val="right" w:pos="7272"/>
              </w:tabs>
              <w:spacing w:before="120" w:after="120"/>
              <w:rPr>
                <w:sz w:val="22"/>
                <w:szCs w:val="22"/>
              </w:rPr>
            </w:pPr>
            <w:r w:rsidRPr="00F005BE">
              <w:rPr>
                <w:sz w:val="22"/>
                <w:szCs w:val="22"/>
              </w:rPr>
              <w:t>For submission of a Tender the Tenderer shall pay in accordance with ITT 16 the following amount</w:t>
            </w:r>
            <w:r w:rsidRPr="00F005BE" w:rsidR="004B11D4">
              <w:rPr>
                <w:i/>
                <w:sz w:val="22"/>
                <w:szCs w:val="22"/>
              </w:rPr>
              <w:t>:</w:t>
            </w:r>
            <w:r w:rsidRPr="00F005BE" w:rsidR="004B11D4">
              <w:rPr>
                <w:b/>
                <w:i/>
                <w:sz w:val="22"/>
                <w:szCs w:val="22"/>
              </w:rPr>
              <w:t xml:space="preserve"> [insert </w:t>
            </w:r>
            <w:commentRangeStart w:id="882"/>
            <w:commentRangeStart w:id="883"/>
            <w:del w:author="ROGAC Andrei (COMM)" w:date="2021-02-20T10:35:00Z" w:id="884">
              <w:r w:rsidRPr="00F005BE" w:rsidDel="00481F46" w:rsidR="004B11D4">
                <w:rPr>
                  <w:b/>
                  <w:i/>
                  <w:sz w:val="22"/>
                  <w:szCs w:val="22"/>
                </w:rPr>
                <w:delText>l</w:delText>
              </w:r>
            </w:del>
            <w:r w:rsidRPr="00F005BE" w:rsidR="004B11D4">
              <w:rPr>
                <w:b/>
                <w:i/>
                <w:sz w:val="22"/>
                <w:szCs w:val="22"/>
              </w:rPr>
              <w:t>a</w:t>
            </w:r>
            <w:ins w:author="ROGAC Andrei (COMM)" w:date="2021-02-20T10:35:00Z" w:id="885">
              <w:r w:rsidRPr="00F005BE" w:rsidR="00481F46">
                <w:rPr>
                  <w:b/>
                  <w:i/>
                  <w:sz w:val="22"/>
                  <w:szCs w:val="22"/>
                </w:rPr>
                <w:t>mount</w:t>
              </w:r>
            </w:ins>
            <w:del w:author="ROGAC Andrei (COMM)" w:date="2021-02-20T10:35:00Z" w:id="886">
              <w:r w:rsidRPr="00F005BE" w:rsidDel="00481F46" w:rsidR="004B11D4">
                <w:rPr>
                  <w:b/>
                  <w:i/>
                  <w:sz w:val="22"/>
                  <w:szCs w:val="22"/>
                </w:rPr>
                <w:delText>nguage</w:delText>
              </w:r>
              <w:commentRangeEnd w:id="882"/>
              <w:r w:rsidRPr="00F005BE" w:rsidDel="00481F46" w:rsidR="00D5682F">
                <w:rPr>
                  <w:rStyle w:val="CommentReference"/>
                  <w:sz w:val="22"/>
                  <w:szCs w:val="22"/>
                  <w:rPrChange w:author="Chris Smith" w:date="2021-01-16T13:55:00Z" w:id="887">
                    <w:rPr>
                      <w:rStyle w:val="CommentReference"/>
                      <w:lang w:val="en-US"/>
                    </w:rPr>
                  </w:rPrChange>
                </w:rPr>
                <w:commentReference w:id="882"/>
              </w:r>
            </w:del>
            <w:commentRangeEnd w:id="883"/>
            <w:r w:rsidRPr="00F005BE" w:rsidR="00481F46">
              <w:rPr>
                <w:rStyle w:val="CommentReference"/>
              </w:rPr>
              <w:commentReference w:id="883"/>
            </w:r>
            <w:r w:rsidRPr="00F005BE" w:rsidR="004B11D4">
              <w:rPr>
                <w:b/>
                <w:i/>
                <w:sz w:val="22"/>
                <w:szCs w:val="22"/>
              </w:rPr>
              <w:t>]</w:t>
            </w:r>
          </w:p>
        </w:tc>
      </w:tr>
    </w:tbl>
    <w:p w:rsidRPr="00F005BE" w:rsidR="00397651" w:rsidP="00397651" w:rsidRDefault="00397651" w14:paraId="0D5D6F3E" w14:textId="54816740">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BF6D39" w:rsidTr="00CF630B" w14:paraId="675D2DE3" w14:textId="77777777">
        <w:trPr>
          <w:cantSplit/>
        </w:trPr>
        <w:tc>
          <w:tcPr>
            <w:tcW w:w="644" w:type="pct"/>
            <w:shd w:val="clear" w:color="auto" w:fill="8EAADB" w:themeFill="accent1" w:themeFillTint="99"/>
          </w:tcPr>
          <w:p w:rsidRPr="00F005BE" w:rsidR="00BF6D39" w:rsidP="00CF630B" w:rsidRDefault="00E8599D" w14:paraId="4132AF11" w14:textId="6082F4C1">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_Ref64711794 \n \h </w:instrText>
            </w:r>
            <w:r w:rsidRPr="00F005BE">
              <w:rPr>
                <w:b/>
                <w:sz w:val="22"/>
                <w:szCs w:val="22"/>
              </w:rPr>
            </w:r>
            <w:r w:rsidRPr="00F005BE">
              <w:rPr>
                <w:b/>
                <w:sz w:val="22"/>
                <w:szCs w:val="22"/>
              </w:rPr>
              <w:fldChar w:fldCharType="separate"/>
            </w:r>
            <w:r w:rsidRPr="00F005BE">
              <w:rPr>
                <w:b/>
                <w:sz w:val="22"/>
                <w:szCs w:val="22"/>
              </w:rPr>
              <w:t>17</w:t>
            </w:r>
            <w:r w:rsidRPr="00F005BE">
              <w:rPr>
                <w:b/>
                <w:sz w:val="22"/>
                <w:szCs w:val="22"/>
              </w:rPr>
              <w:fldChar w:fldCharType="end"/>
            </w:r>
          </w:p>
        </w:tc>
        <w:tc>
          <w:tcPr>
            <w:tcW w:w="4356" w:type="pct"/>
            <w:shd w:val="clear" w:color="auto" w:fill="8EAADB" w:themeFill="accent1" w:themeFillTint="99"/>
          </w:tcPr>
          <w:p w:rsidRPr="00F005BE" w:rsidR="00BF6D39" w:rsidP="00CF630B" w:rsidRDefault="00BF6D39" w14:paraId="50730394" w14:textId="4E6C4E39">
            <w:pPr>
              <w:tabs>
                <w:tab w:val="right" w:pos="7272"/>
              </w:tabs>
              <w:spacing w:before="120" w:after="120"/>
              <w:rPr>
                <w:b/>
                <w:sz w:val="22"/>
                <w:szCs w:val="22"/>
              </w:rPr>
            </w:pPr>
            <w:r w:rsidRPr="00F005BE">
              <w:rPr>
                <w:b/>
                <w:sz w:val="22"/>
                <w:szCs w:val="22"/>
              </w:rPr>
              <w:t>Language of Tender</w:t>
            </w:r>
          </w:p>
        </w:tc>
      </w:tr>
      <w:tr w:rsidRPr="00F005BE" w:rsidR="00BF6D39" w:rsidTr="00CF630B" w14:paraId="3978D611" w14:textId="77777777">
        <w:trPr>
          <w:cantSplit/>
        </w:trPr>
        <w:tc>
          <w:tcPr>
            <w:tcW w:w="644" w:type="pct"/>
          </w:tcPr>
          <w:p w:rsidRPr="00F005BE" w:rsidR="00BF6D39" w:rsidP="00CF630B" w:rsidRDefault="00E8599D" w14:paraId="7CB65798" w14:textId="2EF5A44B">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_Ref64711804 \n \h </w:instrText>
            </w:r>
            <w:r w:rsidRPr="00F005BE">
              <w:rPr>
                <w:b/>
                <w:sz w:val="22"/>
                <w:szCs w:val="22"/>
              </w:rPr>
            </w:r>
            <w:r w:rsidRPr="00F005BE">
              <w:rPr>
                <w:b/>
                <w:sz w:val="22"/>
                <w:szCs w:val="22"/>
              </w:rPr>
              <w:fldChar w:fldCharType="separate"/>
            </w:r>
            <w:r w:rsidRPr="00F005BE">
              <w:rPr>
                <w:b/>
                <w:sz w:val="22"/>
                <w:szCs w:val="22"/>
              </w:rPr>
              <w:t>17.1</w:t>
            </w:r>
            <w:r w:rsidRPr="00F005BE">
              <w:rPr>
                <w:b/>
                <w:sz w:val="22"/>
                <w:szCs w:val="22"/>
              </w:rPr>
              <w:fldChar w:fldCharType="end"/>
            </w:r>
          </w:p>
        </w:tc>
        <w:tc>
          <w:tcPr>
            <w:tcW w:w="4356" w:type="pct"/>
          </w:tcPr>
          <w:p w:rsidRPr="00F005BE" w:rsidR="00BF6D39" w:rsidP="00CF630B" w:rsidRDefault="00994F5D" w14:paraId="7A4B6544" w14:textId="3A288ED9">
            <w:pPr>
              <w:tabs>
                <w:tab w:val="right" w:pos="7272"/>
              </w:tabs>
              <w:spacing w:before="120" w:after="120"/>
              <w:rPr>
                <w:sz w:val="22"/>
                <w:szCs w:val="22"/>
              </w:rPr>
            </w:pPr>
            <w:r w:rsidRPr="00F005BE">
              <w:rPr>
                <w:sz w:val="22"/>
                <w:szCs w:val="22"/>
              </w:rPr>
              <w:t>The language of the Tender is</w:t>
            </w:r>
            <w:r w:rsidRPr="00F005BE">
              <w:rPr>
                <w:i/>
                <w:sz w:val="22"/>
                <w:szCs w:val="22"/>
              </w:rPr>
              <w:t>:</w:t>
            </w:r>
            <w:r w:rsidRPr="00F005BE">
              <w:rPr>
                <w:b/>
                <w:i/>
                <w:sz w:val="22"/>
                <w:szCs w:val="22"/>
              </w:rPr>
              <w:t xml:space="preserve"> [insert language]</w:t>
            </w:r>
          </w:p>
        </w:tc>
      </w:tr>
    </w:tbl>
    <w:p w:rsidRPr="00F005BE" w:rsidR="00397651" w:rsidP="00397651" w:rsidRDefault="00397651" w14:paraId="0362F844" w14:textId="21FA7B6A">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EF4E33" w:rsidTr="00CF630B" w14:paraId="5634CE5F" w14:textId="77777777">
        <w:trPr>
          <w:cantSplit/>
        </w:trPr>
        <w:tc>
          <w:tcPr>
            <w:tcW w:w="644" w:type="pct"/>
            <w:shd w:val="clear" w:color="auto" w:fill="8EAADB" w:themeFill="accent1" w:themeFillTint="99"/>
          </w:tcPr>
          <w:p w:rsidRPr="00F005BE" w:rsidR="00EF4E33" w:rsidP="00CF630B" w:rsidRDefault="00E8599D" w14:paraId="0EB71A6A" w14:textId="10E86395">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_Ref64711817 \n \h </w:instrText>
            </w:r>
            <w:r w:rsidRPr="00F005BE">
              <w:rPr>
                <w:b/>
                <w:sz w:val="22"/>
                <w:szCs w:val="22"/>
              </w:rPr>
            </w:r>
            <w:r w:rsidRPr="00F005BE">
              <w:rPr>
                <w:b/>
                <w:sz w:val="22"/>
                <w:szCs w:val="22"/>
              </w:rPr>
              <w:fldChar w:fldCharType="separate"/>
            </w:r>
            <w:r w:rsidRPr="00F005BE">
              <w:rPr>
                <w:b/>
                <w:sz w:val="22"/>
                <w:szCs w:val="22"/>
              </w:rPr>
              <w:t>18</w:t>
            </w:r>
            <w:r w:rsidRPr="00F005BE">
              <w:rPr>
                <w:b/>
                <w:sz w:val="22"/>
                <w:szCs w:val="22"/>
              </w:rPr>
              <w:fldChar w:fldCharType="end"/>
            </w:r>
          </w:p>
        </w:tc>
        <w:tc>
          <w:tcPr>
            <w:tcW w:w="4356" w:type="pct"/>
            <w:shd w:val="clear" w:color="auto" w:fill="8EAADB" w:themeFill="accent1" w:themeFillTint="99"/>
          </w:tcPr>
          <w:p w:rsidRPr="00F005BE" w:rsidR="00EF4E33" w:rsidP="00CF630B" w:rsidRDefault="00F507F9" w14:paraId="217D1253" w14:textId="65ED1DD1">
            <w:pPr>
              <w:tabs>
                <w:tab w:val="right" w:pos="7272"/>
              </w:tabs>
              <w:spacing w:before="120" w:after="120"/>
              <w:rPr>
                <w:b/>
                <w:sz w:val="22"/>
                <w:szCs w:val="22"/>
              </w:rPr>
            </w:pPr>
            <w:r w:rsidRPr="00F005BE">
              <w:rPr>
                <w:b/>
                <w:sz w:val="22"/>
                <w:szCs w:val="22"/>
              </w:rPr>
              <w:t>A</w:t>
            </w:r>
            <w:r w:rsidRPr="00F005BE" w:rsidR="00EF4E33">
              <w:rPr>
                <w:b/>
                <w:sz w:val="22"/>
                <w:szCs w:val="22"/>
              </w:rPr>
              <w:t xml:space="preserve">lternative </w:t>
            </w:r>
            <w:r w:rsidRPr="00F005BE">
              <w:rPr>
                <w:b/>
                <w:sz w:val="22"/>
                <w:szCs w:val="22"/>
              </w:rPr>
              <w:t>T</w:t>
            </w:r>
            <w:r w:rsidRPr="00F005BE" w:rsidR="00EF4E33">
              <w:rPr>
                <w:b/>
                <w:sz w:val="22"/>
                <w:szCs w:val="22"/>
              </w:rPr>
              <w:t>enders</w:t>
            </w:r>
          </w:p>
        </w:tc>
      </w:tr>
      <w:tr w:rsidRPr="00F005BE" w:rsidR="00EF4E33" w:rsidTr="00CF630B" w14:paraId="7F1BD076" w14:textId="77777777">
        <w:trPr>
          <w:cantSplit/>
        </w:trPr>
        <w:tc>
          <w:tcPr>
            <w:tcW w:w="644" w:type="pct"/>
          </w:tcPr>
          <w:p w:rsidRPr="00F005BE" w:rsidR="00EF4E33" w:rsidP="00CF630B" w:rsidRDefault="00E8599D" w14:paraId="7C015D74" w14:textId="25FAC069">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_Ref64711827 \n \h </w:instrText>
            </w:r>
            <w:r w:rsidRPr="00F005BE">
              <w:rPr>
                <w:b/>
                <w:sz w:val="22"/>
                <w:szCs w:val="22"/>
              </w:rPr>
            </w:r>
            <w:r w:rsidRPr="00F005BE">
              <w:rPr>
                <w:b/>
                <w:sz w:val="22"/>
                <w:szCs w:val="22"/>
              </w:rPr>
              <w:fldChar w:fldCharType="separate"/>
            </w:r>
            <w:r w:rsidRPr="00F005BE">
              <w:rPr>
                <w:b/>
                <w:sz w:val="22"/>
                <w:szCs w:val="22"/>
              </w:rPr>
              <w:t>18.1</w:t>
            </w:r>
            <w:r w:rsidRPr="00F005BE">
              <w:rPr>
                <w:b/>
                <w:sz w:val="22"/>
                <w:szCs w:val="22"/>
              </w:rPr>
              <w:fldChar w:fldCharType="end"/>
            </w:r>
          </w:p>
          <w:p w:rsidRPr="00F005BE" w:rsidR="00F25528" w:rsidP="00CF630B" w:rsidRDefault="00FA2C22" w14:paraId="42DDF2A5" w14:textId="2972BF00">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_Ref64711838 \n \h </w:instrText>
            </w:r>
            <w:r w:rsidRPr="00F005BE">
              <w:rPr>
                <w:b/>
                <w:sz w:val="22"/>
                <w:szCs w:val="22"/>
              </w:rPr>
            </w:r>
            <w:r w:rsidRPr="00F005BE">
              <w:rPr>
                <w:b/>
                <w:sz w:val="22"/>
                <w:szCs w:val="22"/>
              </w:rPr>
              <w:fldChar w:fldCharType="separate"/>
            </w:r>
            <w:r w:rsidRPr="00F005BE">
              <w:rPr>
                <w:b/>
                <w:sz w:val="22"/>
                <w:szCs w:val="22"/>
              </w:rPr>
              <w:t>18.2</w:t>
            </w:r>
            <w:r w:rsidRPr="00F005BE">
              <w:rPr>
                <w:b/>
                <w:sz w:val="22"/>
                <w:szCs w:val="22"/>
              </w:rPr>
              <w:fldChar w:fldCharType="end"/>
            </w:r>
          </w:p>
        </w:tc>
        <w:tc>
          <w:tcPr>
            <w:tcW w:w="4356" w:type="pct"/>
          </w:tcPr>
          <w:p w:rsidRPr="00F005BE" w:rsidR="00EF4E33" w:rsidP="00CF630B" w:rsidRDefault="00EF4E33" w14:paraId="57B27F81" w14:textId="77777777">
            <w:pPr>
              <w:tabs>
                <w:tab w:val="right" w:pos="7272"/>
              </w:tabs>
              <w:spacing w:before="120" w:after="120"/>
              <w:rPr>
                <w:sz w:val="22"/>
                <w:szCs w:val="22"/>
              </w:rPr>
            </w:pPr>
            <w:r w:rsidRPr="00F005BE">
              <w:rPr>
                <w:sz w:val="22"/>
                <w:szCs w:val="22"/>
              </w:rPr>
              <w:t xml:space="preserve">Information on alternative tenders in case these are allowed according to the contract notice: </w:t>
            </w:r>
          </w:p>
          <w:p w:rsidRPr="00F005BE" w:rsidR="00853D19" w:rsidP="00CF630B" w:rsidRDefault="00EF4E33" w14:paraId="26614BD0" w14:textId="72E48FF0">
            <w:pPr>
              <w:tabs>
                <w:tab w:val="right" w:pos="7272"/>
              </w:tabs>
              <w:spacing w:before="120" w:after="120"/>
              <w:rPr>
                <w:ins w:author="ROGAC Andrei (COMM)" w:date="2021-02-20T10:34:00Z" w:id="888"/>
                <w:b/>
                <w:i/>
                <w:sz w:val="22"/>
                <w:szCs w:val="22"/>
              </w:rPr>
            </w:pPr>
            <w:commentRangeStart w:id="889"/>
            <w:commentRangeStart w:id="890"/>
            <w:r w:rsidRPr="00F005BE">
              <w:rPr>
                <w:b/>
                <w:i/>
                <w:sz w:val="22"/>
                <w:szCs w:val="22"/>
              </w:rPr>
              <w:t>[</w:t>
            </w:r>
            <w:ins w:author="ROGAC Andrei (COMM)" w:date="2021-02-20T10:34:00Z" w:id="891">
              <w:r w:rsidRPr="00F005BE" w:rsidR="00853D19">
                <w:rPr>
                  <w:b/>
                  <w:i/>
                  <w:sz w:val="22"/>
                  <w:szCs w:val="22"/>
                </w:rPr>
                <w:t>Delete the below text if not applicable.</w:t>
              </w:r>
            </w:ins>
          </w:p>
          <w:p w:rsidRPr="00F005BE" w:rsidR="00EF4E33" w:rsidP="00CF630B" w:rsidRDefault="00EF4E33" w14:paraId="75D2505A" w14:textId="1DE99E0E">
            <w:pPr>
              <w:tabs>
                <w:tab w:val="right" w:pos="7272"/>
              </w:tabs>
              <w:spacing w:before="120" w:after="120"/>
              <w:rPr>
                <w:b/>
                <w:i/>
                <w:sz w:val="22"/>
                <w:szCs w:val="22"/>
              </w:rPr>
            </w:pPr>
            <w:r w:rsidRPr="00F005BE">
              <w:rPr>
                <w:b/>
                <w:i/>
                <w:sz w:val="22"/>
                <w:szCs w:val="22"/>
              </w:rPr>
              <w:t xml:space="preserve">in case the Contracting Authority has allowed the submission of alternative tenders here it should provide details on the minimum requirements the tender should meet and the part of the tender where alternatives are allowed. </w:t>
            </w:r>
          </w:p>
          <w:p w:rsidRPr="00F005BE" w:rsidR="00EF4E33" w:rsidP="00CF630B" w:rsidRDefault="00EF4E33" w14:paraId="20617A65" w14:textId="77777777">
            <w:pPr>
              <w:tabs>
                <w:tab w:val="right" w:pos="7272"/>
              </w:tabs>
              <w:spacing w:before="120" w:after="120"/>
              <w:rPr>
                <w:b/>
                <w:i/>
                <w:sz w:val="22"/>
                <w:szCs w:val="22"/>
              </w:rPr>
            </w:pPr>
            <w:r w:rsidRPr="00F005BE">
              <w:rPr>
                <w:b/>
                <w:i/>
                <w:sz w:val="22"/>
                <w:szCs w:val="22"/>
              </w:rPr>
              <w:t>The Contracting Authority shall explain how the award criteria, their weightings, evaluation factors and methodology shall be employed.</w:t>
            </w:r>
          </w:p>
          <w:p w:rsidRPr="00F005BE" w:rsidR="00EF4E33" w:rsidP="00CF630B" w:rsidRDefault="00EF4E33" w14:paraId="56A1252B" w14:textId="77777777">
            <w:pPr>
              <w:tabs>
                <w:tab w:val="right" w:pos="7272"/>
              </w:tabs>
              <w:spacing w:before="120" w:after="120"/>
              <w:rPr>
                <w:sz w:val="22"/>
                <w:szCs w:val="22"/>
              </w:rPr>
            </w:pPr>
            <w:r w:rsidRPr="00F005BE">
              <w:rPr>
                <w:b/>
                <w:i/>
                <w:sz w:val="22"/>
                <w:szCs w:val="22"/>
              </w:rPr>
              <w:t>Alternative tenders in an open tender where lowest price or lowest cost are used as award criteria is allowed only where the technical solutions of the alternative tenders is different.]</w:t>
            </w:r>
            <w:commentRangeEnd w:id="889"/>
            <w:r w:rsidRPr="00F005BE" w:rsidR="004920CC">
              <w:rPr>
                <w:rStyle w:val="CommentReference"/>
                <w:sz w:val="22"/>
                <w:szCs w:val="22"/>
                <w:rPrChange w:author="Chris Smith" w:date="2021-01-16T13:55:00Z" w:id="892">
                  <w:rPr>
                    <w:rStyle w:val="CommentReference"/>
                    <w:lang w:val="en-US"/>
                  </w:rPr>
                </w:rPrChange>
              </w:rPr>
              <w:commentReference w:id="889"/>
            </w:r>
            <w:commentRangeEnd w:id="890"/>
            <w:r w:rsidRPr="00F005BE" w:rsidR="00853D19">
              <w:rPr>
                <w:rStyle w:val="CommentReference"/>
              </w:rPr>
              <w:commentReference w:id="890"/>
            </w:r>
          </w:p>
        </w:tc>
      </w:tr>
    </w:tbl>
    <w:p w:rsidRPr="00F005BE" w:rsidR="004B11D4" w:rsidP="006F6DBD" w:rsidRDefault="004B11D4" w14:paraId="5E09CF0B" w14:textId="77777777">
      <w:pPr>
        <w:rPr>
          <w:sz w:val="22"/>
          <w:szCs w:val="22"/>
        </w:rPr>
      </w:pPr>
    </w:p>
    <w:p w:rsidRPr="00F005BE" w:rsidR="00962961" w:rsidRDefault="00962961" w14:paraId="38BC194F" w14:textId="77777777">
      <w:pPr>
        <w:rPr>
          <w:sz w:val="22"/>
          <w:szCs w:val="22"/>
        </w:rPr>
      </w:pPr>
    </w:p>
    <w:p w:rsidRPr="00F005BE" w:rsidR="00941780" w:rsidRDefault="00941780" w14:paraId="6A1AD7D1"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0637BA" w:rsidTr="00DA542C" w14:paraId="7AA50E1E" w14:textId="77777777">
        <w:trPr>
          <w:cantSplit/>
        </w:trPr>
        <w:tc>
          <w:tcPr>
            <w:tcW w:w="644" w:type="pct"/>
            <w:shd w:val="clear" w:color="auto" w:fill="8EAADB" w:themeFill="accent1" w:themeFillTint="99"/>
          </w:tcPr>
          <w:p w:rsidRPr="00F005BE" w:rsidR="000637BA" w:rsidP="002846B0" w:rsidRDefault="003052EB" w14:paraId="3D52022B" w14:textId="3A74AC09">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_Ref64712028 \n \h </w:instrText>
            </w:r>
            <w:r w:rsidRPr="00F005BE">
              <w:rPr>
                <w:b/>
                <w:sz w:val="22"/>
                <w:szCs w:val="22"/>
              </w:rPr>
            </w:r>
            <w:r w:rsidRPr="00F005BE">
              <w:rPr>
                <w:b/>
                <w:sz w:val="22"/>
                <w:szCs w:val="22"/>
              </w:rPr>
              <w:fldChar w:fldCharType="separate"/>
            </w:r>
            <w:r w:rsidRPr="00F005BE">
              <w:rPr>
                <w:b/>
                <w:sz w:val="22"/>
                <w:szCs w:val="22"/>
              </w:rPr>
              <w:t>19</w:t>
            </w:r>
            <w:r w:rsidRPr="00F005BE">
              <w:rPr>
                <w:b/>
                <w:sz w:val="22"/>
                <w:szCs w:val="22"/>
              </w:rPr>
              <w:fldChar w:fldCharType="end"/>
            </w:r>
          </w:p>
        </w:tc>
        <w:tc>
          <w:tcPr>
            <w:tcW w:w="4356" w:type="pct"/>
            <w:shd w:val="clear" w:color="auto" w:fill="8EAADB" w:themeFill="accent1" w:themeFillTint="99"/>
          </w:tcPr>
          <w:p w:rsidRPr="00F005BE" w:rsidR="000637BA" w:rsidP="00507965" w:rsidRDefault="000637BA" w14:paraId="0E29F4E8" w14:textId="6119562C">
            <w:pPr>
              <w:tabs>
                <w:tab w:val="right" w:pos="7272"/>
              </w:tabs>
              <w:spacing w:before="120" w:after="120"/>
              <w:rPr>
                <w:b/>
                <w:sz w:val="22"/>
                <w:szCs w:val="22"/>
              </w:rPr>
            </w:pPr>
            <w:r w:rsidRPr="00F005BE">
              <w:rPr>
                <w:b/>
                <w:sz w:val="22"/>
                <w:szCs w:val="22"/>
              </w:rPr>
              <w:t>Prices</w:t>
            </w:r>
            <w:r w:rsidRPr="00F005BE" w:rsidR="00EA5597">
              <w:rPr>
                <w:b/>
                <w:sz w:val="22"/>
                <w:szCs w:val="22"/>
              </w:rPr>
              <w:t xml:space="preserve"> </w:t>
            </w:r>
          </w:p>
        </w:tc>
      </w:tr>
      <w:tr w:rsidRPr="00F005BE" w:rsidR="000637BA" w:rsidTr="00E41ACF" w14:paraId="4F89C215" w14:textId="77777777">
        <w:trPr>
          <w:cantSplit/>
        </w:trPr>
        <w:tc>
          <w:tcPr>
            <w:tcW w:w="644" w:type="pct"/>
          </w:tcPr>
          <w:p w:rsidRPr="00F005BE" w:rsidR="000637BA" w:rsidP="002846B0" w:rsidRDefault="003052EB" w14:paraId="291B8AB0" w14:textId="29A68681">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_Ref64712045 \n \h </w:instrText>
            </w:r>
            <w:r w:rsidRPr="00F005BE">
              <w:rPr>
                <w:b/>
                <w:sz w:val="22"/>
                <w:szCs w:val="22"/>
              </w:rPr>
            </w:r>
            <w:r w:rsidRPr="00F005BE">
              <w:rPr>
                <w:b/>
                <w:sz w:val="22"/>
                <w:szCs w:val="22"/>
              </w:rPr>
              <w:fldChar w:fldCharType="separate"/>
            </w:r>
            <w:r w:rsidRPr="00F005BE">
              <w:rPr>
                <w:b/>
                <w:sz w:val="22"/>
                <w:szCs w:val="22"/>
              </w:rPr>
              <w:t>19.1</w:t>
            </w:r>
            <w:r w:rsidRPr="00F005BE">
              <w:rPr>
                <w:b/>
                <w:sz w:val="22"/>
                <w:szCs w:val="22"/>
              </w:rPr>
              <w:fldChar w:fldCharType="end"/>
            </w:r>
          </w:p>
        </w:tc>
        <w:tc>
          <w:tcPr>
            <w:tcW w:w="4356" w:type="pct"/>
          </w:tcPr>
          <w:p w:rsidRPr="00F005BE" w:rsidR="007710D3" w:rsidDel="006B33A5" w:rsidP="00507965" w:rsidRDefault="00D25138" w14:paraId="20A44A18" w14:textId="280CAE31">
            <w:pPr>
              <w:tabs>
                <w:tab w:val="right" w:pos="7272"/>
              </w:tabs>
              <w:spacing w:before="120" w:after="120"/>
              <w:rPr>
                <w:del w:author="ROGAC Andrei (COMM)" w:date="2021-02-20T10:27:00Z" w:id="893"/>
                <w:sz w:val="22"/>
                <w:szCs w:val="22"/>
              </w:rPr>
            </w:pPr>
            <w:commentRangeStart w:id="894"/>
            <w:del w:author="ROGAC Andrei (COMM)" w:date="2021-02-20T10:27:00Z" w:id="895">
              <w:r w:rsidRPr="00F005BE" w:rsidDel="006B33A5">
                <w:rPr>
                  <w:sz w:val="22"/>
                  <w:szCs w:val="22"/>
                </w:rPr>
                <w:delText>T</w:delText>
              </w:r>
              <w:r w:rsidRPr="00F005BE" w:rsidDel="006B33A5" w:rsidR="007710D3">
                <w:rPr>
                  <w:sz w:val="22"/>
                  <w:szCs w:val="22"/>
                </w:rPr>
                <w:delText>he prices quoted by the</w:delText>
              </w:r>
              <w:r w:rsidRPr="00F005BE" w:rsidDel="006B33A5" w:rsidR="006B58A8">
                <w:rPr>
                  <w:sz w:val="22"/>
                  <w:szCs w:val="22"/>
                </w:rPr>
                <w:delText xml:space="preserve"> </w:delText>
              </w:r>
              <w:r w:rsidRPr="00F005BE" w:rsidDel="006B33A5" w:rsidR="00F345BD">
                <w:rPr>
                  <w:sz w:val="22"/>
                  <w:szCs w:val="22"/>
                </w:rPr>
                <w:delText>Economic Operator</w:delText>
              </w:r>
              <w:r w:rsidRPr="00F005BE" w:rsidDel="006B33A5" w:rsidR="007710D3">
                <w:rPr>
                  <w:sz w:val="22"/>
                  <w:szCs w:val="22"/>
                </w:rPr>
                <w:delText xml:space="preserve"> in the </w:delText>
              </w:r>
              <w:r w:rsidRPr="00F005BE" w:rsidDel="006B33A5" w:rsidR="00EA6E18">
                <w:rPr>
                  <w:sz w:val="22"/>
                  <w:szCs w:val="22"/>
                </w:rPr>
                <w:delText xml:space="preserve">Letter of </w:delText>
              </w:r>
              <w:r w:rsidRPr="00F005BE" w:rsidDel="006B33A5" w:rsidR="007710D3">
                <w:rPr>
                  <w:sz w:val="22"/>
                  <w:szCs w:val="22"/>
                </w:rPr>
                <w:delText>Tender shall be fixed</w:delText>
              </w:r>
              <w:r w:rsidRPr="00F005BE" w:rsidDel="006B33A5" w:rsidR="00000B84">
                <w:rPr>
                  <w:sz w:val="22"/>
                  <w:szCs w:val="22"/>
                </w:rPr>
                <w:delText xml:space="preserve"> and exclusive VAT</w:delText>
              </w:r>
              <w:r w:rsidRPr="00F005BE" w:rsidDel="006B33A5" w:rsidR="007710D3">
                <w:rPr>
                  <w:sz w:val="22"/>
                  <w:szCs w:val="22"/>
                </w:rPr>
                <w:delText xml:space="preserve"> and will not be subject to adjustment during the performance of the </w:delText>
              </w:r>
              <w:r w:rsidRPr="00F005BE" w:rsidDel="006B33A5" w:rsidR="0044762E">
                <w:rPr>
                  <w:sz w:val="22"/>
                  <w:szCs w:val="22"/>
                </w:rPr>
                <w:delText>Contract</w:delText>
              </w:r>
              <w:r w:rsidRPr="00F005BE" w:rsidDel="006B33A5" w:rsidR="007710D3">
                <w:rPr>
                  <w:sz w:val="22"/>
                  <w:szCs w:val="22"/>
                </w:rPr>
                <w:delText>.</w:delText>
              </w:r>
            </w:del>
          </w:p>
          <w:p w:rsidRPr="00F005BE" w:rsidR="003C3EC1" w:rsidDel="006B33A5" w:rsidP="00507965" w:rsidRDefault="000637BA" w14:paraId="04D00F38" w14:textId="56BD7293">
            <w:pPr>
              <w:tabs>
                <w:tab w:val="right" w:pos="7272"/>
              </w:tabs>
              <w:spacing w:before="120" w:after="120"/>
              <w:rPr>
                <w:del w:author="ROGAC Andrei (COMM)" w:date="2021-02-20T10:27:00Z" w:id="896"/>
                <w:sz w:val="22"/>
                <w:szCs w:val="22"/>
              </w:rPr>
            </w:pPr>
            <w:del w:author="ROGAC Andrei (COMM)" w:date="2021-02-20T10:27:00Z" w:id="897">
              <w:r w:rsidRPr="00F005BE" w:rsidDel="006B33A5">
                <w:rPr>
                  <w:sz w:val="22"/>
                  <w:szCs w:val="22"/>
                </w:rPr>
                <w:delText>The</w:delText>
              </w:r>
              <w:r w:rsidRPr="00F005BE" w:rsidDel="006B33A5" w:rsidR="00B70192">
                <w:rPr>
                  <w:sz w:val="22"/>
                  <w:szCs w:val="22"/>
                </w:rPr>
                <w:delText xml:space="preserve"> </w:delText>
              </w:r>
              <w:r w:rsidRPr="00F005BE" w:rsidDel="006B33A5" w:rsidR="00F345BD">
                <w:rPr>
                  <w:sz w:val="22"/>
                  <w:szCs w:val="22"/>
                </w:rPr>
                <w:delText>Economic Operator</w:delText>
              </w:r>
              <w:r w:rsidRPr="00F005BE" w:rsidDel="006B33A5">
                <w:rPr>
                  <w:sz w:val="22"/>
                  <w:szCs w:val="22"/>
                </w:rPr>
                <w:delText xml:space="preserve"> shall quote prices as required in the </w:delText>
              </w:r>
              <w:r w:rsidRPr="00F005BE" w:rsidDel="006B33A5" w:rsidR="00F849F6">
                <w:rPr>
                  <w:sz w:val="22"/>
                  <w:szCs w:val="22"/>
                </w:rPr>
                <w:delText>Financial Proposal</w:delText>
              </w:r>
              <w:r w:rsidRPr="00F005BE" w:rsidDel="006B33A5">
                <w:rPr>
                  <w:sz w:val="22"/>
                  <w:szCs w:val="22"/>
                </w:rPr>
                <w:delText xml:space="preserve"> included in Section </w:delText>
              </w:r>
              <w:r w:rsidRPr="00F005BE" w:rsidDel="006B33A5" w:rsidR="00CC7A6C">
                <w:rPr>
                  <w:sz w:val="22"/>
                  <w:szCs w:val="22"/>
                </w:rPr>
                <w:delText>III</w:delText>
              </w:r>
              <w:r w:rsidRPr="00F005BE" w:rsidDel="006B33A5">
                <w:rPr>
                  <w:sz w:val="22"/>
                  <w:szCs w:val="22"/>
                </w:rPr>
                <w:delText xml:space="preserve"> Tender Forms. The</w:delText>
              </w:r>
              <w:r w:rsidRPr="00F005BE" w:rsidDel="006B33A5" w:rsidR="00B70192">
                <w:rPr>
                  <w:sz w:val="22"/>
                  <w:szCs w:val="22"/>
                </w:rPr>
                <w:delText xml:space="preserve"> </w:delText>
              </w:r>
              <w:r w:rsidRPr="00F005BE" w:rsidDel="006B33A5" w:rsidR="00F345BD">
                <w:rPr>
                  <w:sz w:val="22"/>
                  <w:szCs w:val="22"/>
                </w:rPr>
                <w:delText>Economic Operator</w:delText>
              </w:r>
              <w:r w:rsidRPr="00F005BE" w:rsidDel="006B33A5">
                <w:rPr>
                  <w:sz w:val="22"/>
                  <w:szCs w:val="22"/>
                </w:rPr>
                <w:delText xml:space="preserve"> shall indicate </w:delText>
              </w:r>
              <w:r w:rsidRPr="00F005BE" w:rsidDel="006B33A5" w:rsidR="00A16B9D">
                <w:rPr>
                  <w:sz w:val="22"/>
                  <w:szCs w:val="22"/>
                </w:rPr>
                <w:delText>i</w:delText>
              </w:r>
              <w:r w:rsidRPr="00F005BE" w:rsidDel="006B33A5">
                <w:rPr>
                  <w:sz w:val="22"/>
                  <w:szCs w:val="22"/>
                </w:rPr>
                <w:delText xml:space="preserve">n the </w:delText>
              </w:r>
              <w:r w:rsidRPr="00F005BE" w:rsidDel="006B33A5" w:rsidR="00F849F6">
                <w:rPr>
                  <w:sz w:val="22"/>
                  <w:szCs w:val="22"/>
                </w:rPr>
                <w:delText>Financial Proposal</w:delText>
              </w:r>
              <w:r w:rsidRPr="00F005BE" w:rsidDel="006B33A5">
                <w:rPr>
                  <w:sz w:val="22"/>
                  <w:szCs w:val="22"/>
                </w:rPr>
                <w:delText xml:space="preserve"> the unit price and total</w:delText>
              </w:r>
              <w:r w:rsidRPr="00F005BE" w:rsidDel="006B33A5" w:rsidR="00EF50CB">
                <w:rPr>
                  <w:sz w:val="22"/>
                  <w:szCs w:val="22"/>
                </w:rPr>
                <w:delText xml:space="preserve"> Tender</w:delText>
              </w:r>
              <w:r w:rsidRPr="00F005BE" w:rsidDel="006B33A5" w:rsidR="00017C86">
                <w:rPr>
                  <w:sz w:val="22"/>
                  <w:szCs w:val="22"/>
                </w:rPr>
                <w:delText xml:space="preserve"> </w:delText>
              </w:r>
              <w:r w:rsidRPr="00F005BE" w:rsidDel="006B33A5">
                <w:rPr>
                  <w:sz w:val="22"/>
                  <w:szCs w:val="22"/>
                </w:rPr>
                <w:delText xml:space="preserve">price of the Goods it proposes to supply under the </w:delText>
              </w:r>
              <w:r w:rsidRPr="00F005BE" w:rsidDel="006B33A5" w:rsidR="000A3279">
                <w:rPr>
                  <w:sz w:val="22"/>
                  <w:szCs w:val="22"/>
                </w:rPr>
                <w:delText>Contract</w:delText>
              </w:r>
              <w:commentRangeEnd w:id="894"/>
              <w:r w:rsidRPr="00F005BE" w:rsidDel="006B33A5" w:rsidR="009C5259">
                <w:rPr>
                  <w:rStyle w:val="CommentReference"/>
                  <w:sz w:val="22"/>
                  <w:szCs w:val="22"/>
                  <w:rPrChange w:author="Chris Smith" w:date="2021-01-16T13:55:00Z" w:id="898">
                    <w:rPr>
                      <w:rStyle w:val="CommentReference"/>
                      <w:lang w:val="en-US"/>
                    </w:rPr>
                  </w:rPrChange>
                </w:rPr>
                <w:commentReference w:id="894"/>
              </w:r>
              <w:r w:rsidRPr="00F005BE" w:rsidDel="006B33A5">
                <w:rPr>
                  <w:sz w:val="22"/>
                  <w:szCs w:val="22"/>
                </w:rPr>
                <w:delText xml:space="preserve">. </w:delText>
              </w:r>
            </w:del>
          </w:p>
          <w:p w:rsidRPr="00F005BE" w:rsidR="000637BA" w:rsidDel="00BE4CC2" w:rsidP="00507965" w:rsidRDefault="000637BA" w14:paraId="59BB517C" w14:textId="5512BA17">
            <w:pPr>
              <w:tabs>
                <w:tab w:val="right" w:pos="7272"/>
              </w:tabs>
              <w:spacing w:before="120" w:after="120"/>
              <w:rPr>
                <w:del w:author="ROGAC Andrei (COMM)" w:date="2021-02-20T10:09:00Z" w:id="899"/>
                <w:sz w:val="22"/>
                <w:szCs w:val="22"/>
              </w:rPr>
            </w:pPr>
            <w:del w:author="ROGAC Andrei (COMM)" w:date="2021-02-20T10:09:00Z" w:id="900">
              <w:r w:rsidRPr="00F005BE" w:rsidDel="00BE4CC2">
                <w:rPr>
                  <w:sz w:val="22"/>
                  <w:szCs w:val="22"/>
                </w:rPr>
                <w:delText xml:space="preserve">Prices indicated on the </w:delText>
              </w:r>
              <w:r w:rsidRPr="00F005BE" w:rsidDel="00BE4CC2" w:rsidR="00F849F6">
                <w:rPr>
                  <w:sz w:val="22"/>
                  <w:szCs w:val="22"/>
                </w:rPr>
                <w:delText>Financial Proposal</w:delText>
              </w:r>
              <w:r w:rsidRPr="00F005BE" w:rsidDel="00BE4CC2">
                <w:rPr>
                  <w:sz w:val="22"/>
                  <w:szCs w:val="22"/>
                </w:rPr>
                <w:delText xml:space="preserve"> shall be</w:delText>
              </w:r>
              <w:commentRangeStart w:id="901"/>
              <w:r w:rsidRPr="00F005BE" w:rsidDel="00BE4CC2">
                <w:rPr>
                  <w:sz w:val="22"/>
                  <w:szCs w:val="22"/>
                </w:rPr>
                <w:delText xml:space="preserve"> entered separately </w:delText>
              </w:r>
              <w:commentRangeEnd w:id="901"/>
              <w:r w:rsidRPr="00F005BE" w:rsidDel="00BE4CC2" w:rsidR="009C5259">
                <w:rPr>
                  <w:rStyle w:val="CommentReference"/>
                  <w:sz w:val="22"/>
                  <w:szCs w:val="22"/>
                  <w:rPrChange w:author="Chris Smith" w:date="2021-01-16T13:55:00Z" w:id="902">
                    <w:rPr>
                      <w:rStyle w:val="CommentReference"/>
                      <w:lang w:val="en-US"/>
                    </w:rPr>
                  </w:rPrChange>
                </w:rPr>
                <w:commentReference w:id="901"/>
              </w:r>
              <w:r w:rsidRPr="00F005BE" w:rsidDel="00BE4CC2">
                <w:rPr>
                  <w:sz w:val="22"/>
                  <w:szCs w:val="22"/>
                </w:rPr>
                <w:delText>in the following manner:</w:delText>
              </w:r>
            </w:del>
          </w:p>
          <w:p w:rsidRPr="00F005BE" w:rsidR="00B17205" w:rsidP="00507965" w:rsidRDefault="000637BA" w14:paraId="4263EBDE" w14:textId="58DE16DD">
            <w:pPr>
              <w:tabs>
                <w:tab w:val="right" w:pos="7272"/>
              </w:tabs>
              <w:spacing w:before="120" w:after="120"/>
              <w:rPr>
                <w:sz w:val="22"/>
                <w:szCs w:val="22"/>
              </w:rPr>
            </w:pPr>
            <w:r w:rsidRPr="00F005BE">
              <w:rPr>
                <w:sz w:val="22"/>
                <w:szCs w:val="22"/>
              </w:rPr>
              <w:t xml:space="preserve">The price of Goods shall be quoted </w:t>
            </w:r>
            <w:r w:rsidRPr="00F005BE" w:rsidR="004970E7">
              <w:rPr>
                <w:sz w:val="22"/>
                <w:szCs w:val="22"/>
              </w:rPr>
              <w:t xml:space="preserve">exclusive </w:t>
            </w:r>
            <w:ins w:author="Chris Smith" w:date="2021-01-16T11:51:00Z" w:id="903">
              <w:r w:rsidRPr="00F005BE" w:rsidR="009C5259">
                <w:rPr>
                  <w:sz w:val="22"/>
                  <w:szCs w:val="22"/>
                </w:rPr>
                <w:t xml:space="preserve">of </w:t>
              </w:r>
            </w:ins>
            <w:r w:rsidRPr="00F005BE" w:rsidR="004970E7">
              <w:rPr>
                <w:sz w:val="22"/>
                <w:szCs w:val="22"/>
              </w:rPr>
              <w:t xml:space="preserve">VAT </w:t>
            </w:r>
            <w:r w:rsidRPr="00F005BE">
              <w:rPr>
                <w:sz w:val="22"/>
                <w:szCs w:val="22"/>
              </w:rPr>
              <w:t>Delivered at Place (DAP)</w:t>
            </w:r>
            <w:r w:rsidRPr="00F005BE" w:rsidR="004970E7">
              <w:rPr>
                <w:sz w:val="22"/>
                <w:szCs w:val="22"/>
              </w:rPr>
              <w:t xml:space="preserve"> </w:t>
            </w:r>
            <w:r w:rsidRPr="00F005BE">
              <w:rPr>
                <w:sz w:val="22"/>
                <w:szCs w:val="22"/>
              </w:rPr>
              <w:t xml:space="preserve">____________________ </w:t>
            </w:r>
            <w:r w:rsidRPr="00F005BE" w:rsidR="00996816">
              <w:rPr>
                <w:sz w:val="22"/>
                <w:szCs w:val="22"/>
              </w:rPr>
              <w:t>[</w:t>
            </w:r>
            <w:r w:rsidRPr="00F005BE">
              <w:rPr>
                <w:b/>
                <w:i/>
                <w:sz w:val="22"/>
                <w:szCs w:val="22"/>
              </w:rPr>
              <w:t>insert the final destination for delivery</w:t>
            </w:r>
            <w:r w:rsidRPr="00F005BE" w:rsidR="00996816">
              <w:rPr>
                <w:sz w:val="22"/>
                <w:szCs w:val="22"/>
              </w:rPr>
              <w:t>]</w:t>
            </w:r>
            <w:r w:rsidRPr="00F005BE">
              <w:rPr>
                <w:sz w:val="22"/>
                <w:szCs w:val="22"/>
              </w:rPr>
              <w:t xml:space="preserve">. </w:t>
            </w:r>
          </w:p>
          <w:p w:rsidRPr="00F005BE" w:rsidR="00EA5597" w:rsidP="00507965" w:rsidRDefault="00EA5597" w14:paraId="4FC18EA2" w14:textId="4B97DF57">
            <w:pPr>
              <w:tabs>
                <w:tab w:val="right" w:pos="7272"/>
              </w:tabs>
              <w:spacing w:before="120" w:after="120"/>
              <w:rPr>
                <w:sz w:val="22"/>
                <w:szCs w:val="22"/>
              </w:rPr>
            </w:pPr>
            <w:r w:rsidRPr="00F005BE">
              <w:rPr>
                <w:sz w:val="22"/>
                <w:szCs w:val="22"/>
              </w:rPr>
              <w:t xml:space="preserve">The delivery terms stated shall be governed by the rules prescribed in the Incoterms </w:t>
            </w:r>
            <w:r w:rsidRPr="00F005BE" w:rsidR="000E2C07">
              <w:rPr>
                <w:sz w:val="22"/>
                <w:szCs w:val="22"/>
              </w:rPr>
              <w:t>[</w:t>
            </w:r>
            <w:r w:rsidRPr="00F005BE" w:rsidR="000E2C07">
              <w:rPr>
                <w:b/>
                <w:sz w:val="22"/>
                <w:szCs w:val="22"/>
              </w:rPr>
              <w:t>insert edition</w:t>
            </w:r>
            <w:ins w:author="ROGAC Andrei (COMM)" w:date="2021-02-20T10:08:00Z" w:id="904">
              <w:r w:rsidRPr="00F005BE" w:rsidR="0046546C">
                <w:rPr>
                  <w:b/>
                  <w:sz w:val="22"/>
                  <w:szCs w:val="22"/>
                </w:rPr>
                <w:t xml:space="preserve"> (for </w:t>
              </w:r>
            </w:ins>
            <w:del w:author="ROGAC Andrei (COMM)" w:date="2021-02-20T10:08:00Z" w:id="905">
              <w:r w:rsidRPr="00F005BE" w:rsidDel="0046546C" w:rsidR="000E2C07">
                <w:rPr>
                  <w:b/>
                  <w:sz w:val="22"/>
                  <w:szCs w:val="22"/>
                </w:rPr>
                <w:delText xml:space="preserve">, </w:delText>
              </w:r>
            </w:del>
            <w:commentRangeStart w:id="906"/>
            <w:commentRangeStart w:id="907"/>
            <w:r w:rsidRPr="00F005BE" w:rsidR="000E2C07">
              <w:rPr>
                <w:b/>
                <w:sz w:val="22"/>
                <w:szCs w:val="22"/>
              </w:rPr>
              <w:t>ex</w:t>
            </w:r>
            <w:ins w:author="ROGAC Andrei (COMM)" w:date="2021-02-20T10:08:00Z" w:id="908">
              <w:r w:rsidRPr="00F005BE" w:rsidR="0046546C">
                <w:rPr>
                  <w:b/>
                  <w:sz w:val="22"/>
                  <w:szCs w:val="22"/>
                </w:rPr>
                <w:t>ample the</w:t>
              </w:r>
            </w:ins>
            <w:del w:author="ROGAC Andrei (COMM)" w:date="2021-02-20T10:08:00Z" w:id="909">
              <w:r w:rsidRPr="00F005BE" w:rsidDel="0046546C" w:rsidR="000E2C07">
                <w:rPr>
                  <w:b/>
                  <w:sz w:val="22"/>
                  <w:szCs w:val="22"/>
                </w:rPr>
                <w:delText>.</w:delText>
              </w:r>
            </w:del>
            <w:r w:rsidRPr="00F005BE" w:rsidR="000E2C07">
              <w:rPr>
                <w:b/>
                <w:sz w:val="22"/>
                <w:szCs w:val="22"/>
              </w:rPr>
              <w:t xml:space="preserve"> </w:t>
            </w:r>
            <w:commentRangeEnd w:id="906"/>
            <w:r w:rsidRPr="00F005BE" w:rsidR="009C5259">
              <w:rPr>
                <w:rStyle w:val="CommentReference"/>
                <w:sz w:val="22"/>
                <w:szCs w:val="22"/>
                <w:rPrChange w:author="Chris Smith" w:date="2021-01-16T13:55:00Z" w:id="910">
                  <w:rPr>
                    <w:rStyle w:val="CommentReference"/>
                    <w:lang w:val="en-US"/>
                  </w:rPr>
                </w:rPrChange>
              </w:rPr>
              <w:commentReference w:id="906"/>
            </w:r>
            <w:commentRangeEnd w:id="907"/>
            <w:r w:rsidRPr="00F005BE" w:rsidR="00CE0814">
              <w:rPr>
                <w:rStyle w:val="CommentReference"/>
              </w:rPr>
              <w:commentReference w:id="907"/>
            </w:r>
            <w:r w:rsidRPr="00F005BE" w:rsidR="000E2C07">
              <w:rPr>
                <w:b/>
                <w:sz w:val="22"/>
                <w:szCs w:val="22"/>
              </w:rPr>
              <w:t>2010</w:t>
            </w:r>
            <w:ins w:author="ROGAC Andrei (COMM)" w:date="2021-02-20T10:08:00Z" w:id="911">
              <w:r w:rsidRPr="00F005BE" w:rsidR="0046546C">
                <w:rPr>
                  <w:b/>
                  <w:sz w:val="22"/>
                  <w:szCs w:val="22"/>
                </w:rPr>
                <w:t xml:space="preserve"> edition)</w:t>
              </w:r>
            </w:ins>
            <w:r w:rsidRPr="00F005BE" w:rsidR="000E2C07">
              <w:rPr>
                <w:sz w:val="22"/>
                <w:szCs w:val="22"/>
              </w:rPr>
              <w:t>]</w:t>
            </w:r>
            <w:r w:rsidRPr="00F005BE">
              <w:rPr>
                <w:sz w:val="22"/>
                <w:szCs w:val="22"/>
              </w:rPr>
              <w:t>, published by the International Chamber of Commerce, Paris.</w:t>
            </w:r>
          </w:p>
        </w:tc>
      </w:tr>
      <w:tr w:rsidRPr="00F005BE" w:rsidR="000637BA" w:rsidTr="00E41ACF" w14:paraId="0E3BB051" w14:textId="77777777">
        <w:trPr>
          <w:cantSplit/>
        </w:trPr>
        <w:tc>
          <w:tcPr>
            <w:tcW w:w="644" w:type="pct"/>
          </w:tcPr>
          <w:p w:rsidRPr="00F005BE" w:rsidR="000637BA" w:rsidP="002846B0" w:rsidRDefault="003052EB" w14:paraId="72E77951" w14:textId="47C99A46">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_Ref64712045 \n \h </w:instrText>
            </w:r>
            <w:r w:rsidRPr="00F005BE">
              <w:rPr>
                <w:b/>
                <w:sz w:val="22"/>
                <w:szCs w:val="22"/>
              </w:rPr>
            </w:r>
            <w:r w:rsidRPr="00F005BE">
              <w:rPr>
                <w:b/>
                <w:sz w:val="22"/>
                <w:szCs w:val="22"/>
              </w:rPr>
              <w:fldChar w:fldCharType="separate"/>
            </w:r>
            <w:r w:rsidRPr="00F005BE">
              <w:rPr>
                <w:b/>
                <w:sz w:val="22"/>
                <w:szCs w:val="22"/>
              </w:rPr>
              <w:t>19.1</w:t>
            </w:r>
            <w:r w:rsidRPr="00F005BE">
              <w:rPr>
                <w:b/>
                <w:sz w:val="22"/>
                <w:szCs w:val="22"/>
              </w:rPr>
              <w:fldChar w:fldCharType="end"/>
            </w:r>
          </w:p>
        </w:tc>
        <w:tc>
          <w:tcPr>
            <w:tcW w:w="4356" w:type="pct"/>
          </w:tcPr>
          <w:p w:rsidRPr="00F005BE" w:rsidR="000637BA" w:rsidP="00507965" w:rsidRDefault="00EA5597" w14:paraId="35260286" w14:textId="4B4ED96D">
            <w:pPr>
              <w:tabs>
                <w:tab w:val="right" w:pos="7272"/>
              </w:tabs>
              <w:spacing w:before="120" w:after="120"/>
              <w:rPr>
                <w:sz w:val="22"/>
                <w:szCs w:val="22"/>
              </w:rPr>
            </w:pPr>
            <w:r w:rsidRPr="00F005BE">
              <w:rPr>
                <w:sz w:val="22"/>
                <w:szCs w:val="22"/>
              </w:rPr>
              <w:t>Delivery schedule</w:t>
            </w:r>
            <w:r w:rsidRPr="00F005BE" w:rsidR="00731E9A">
              <w:rPr>
                <w:sz w:val="22"/>
                <w:szCs w:val="22"/>
              </w:rPr>
              <w:t xml:space="preserve"> after signing the public procurement contract</w:t>
            </w:r>
            <w:r w:rsidRPr="00F005BE">
              <w:rPr>
                <w:sz w:val="22"/>
                <w:szCs w:val="22"/>
              </w:rPr>
              <w:t xml:space="preserve">: </w:t>
            </w:r>
            <w:r w:rsidRPr="00F005BE">
              <w:rPr>
                <w:b/>
                <w:i/>
                <w:sz w:val="22"/>
                <w:szCs w:val="22"/>
              </w:rPr>
              <w:t>[</w:t>
            </w:r>
            <w:r w:rsidRPr="00F005BE" w:rsidR="00731E9A">
              <w:rPr>
                <w:b/>
                <w:i/>
                <w:sz w:val="22"/>
                <w:szCs w:val="22"/>
              </w:rPr>
              <w:t>insert the period(s) for supply</w:t>
            </w:r>
            <w:r w:rsidRPr="00F005BE">
              <w:rPr>
                <w:b/>
                <w:i/>
                <w:sz w:val="22"/>
                <w:szCs w:val="22"/>
              </w:rPr>
              <w:t>]</w:t>
            </w:r>
            <w:r w:rsidRPr="00F005BE" w:rsidR="003F22BD">
              <w:rPr>
                <w:b/>
                <w:i/>
                <w:sz w:val="22"/>
                <w:szCs w:val="22"/>
              </w:rPr>
              <w:t xml:space="preserve"> </w:t>
            </w:r>
            <w:r w:rsidRPr="00F005BE" w:rsidR="003F22BD">
              <w:rPr>
                <w:sz w:val="22"/>
                <w:szCs w:val="22"/>
              </w:rPr>
              <w:t>Delivered at Place (DAP) ____________________</w:t>
            </w:r>
          </w:p>
        </w:tc>
      </w:tr>
    </w:tbl>
    <w:p w:rsidRPr="00F005BE" w:rsidR="00941780" w:rsidRDefault="00941780" w14:paraId="76077F30"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0637BA" w:rsidTr="00DA542C" w14:paraId="12199D4D" w14:textId="77777777">
        <w:trPr>
          <w:cantSplit/>
        </w:trPr>
        <w:tc>
          <w:tcPr>
            <w:tcW w:w="644" w:type="pct"/>
            <w:shd w:val="clear" w:color="auto" w:fill="8EAADB" w:themeFill="accent1" w:themeFillTint="99"/>
          </w:tcPr>
          <w:p w:rsidRPr="00F005BE" w:rsidR="000637BA" w:rsidP="002846B0" w:rsidRDefault="00B47B9B" w14:paraId="3C4DE4A8" w14:textId="562EE030">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_Ref64712078 \n \h </w:instrText>
            </w:r>
            <w:r w:rsidRPr="00F005BE">
              <w:rPr>
                <w:b/>
                <w:sz w:val="22"/>
                <w:szCs w:val="22"/>
              </w:rPr>
            </w:r>
            <w:r w:rsidRPr="00F005BE">
              <w:rPr>
                <w:b/>
                <w:sz w:val="22"/>
                <w:szCs w:val="22"/>
              </w:rPr>
              <w:fldChar w:fldCharType="separate"/>
            </w:r>
            <w:r w:rsidRPr="00F005BE">
              <w:rPr>
                <w:b/>
                <w:sz w:val="22"/>
                <w:szCs w:val="22"/>
              </w:rPr>
              <w:t>20</w:t>
            </w:r>
            <w:r w:rsidRPr="00F005BE">
              <w:rPr>
                <w:b/>
                <w:sz w:val="22"/>
                <w:szCs w:val="22"/>
              </w:rPr>
              <w:fldChar w:fldCharType="end"/>
            </w:r>
          </w:p>
        </w:tc>
        <w:tc>
          <w:tcPr>
            <w:tcW w:w="4356" w:type="pct"/>
            <w:shd w:val="clear" w:color="auto" w:fill="8EAADB" w:themeFill="accent1" w:themeFillTint="99"/>
          </w:tcPr>
          <w:p w:rsidRPr="00F005BE" w:rsidR="000637BA" w:rsidP="00507965" w:rsidRDefault="000637BA" w14:paraId="1349D268" w14:textId="5DFE6AB4">
            <w:pPr>
              <w:tabs>
                <w:tab w:val="right" w:pos="7272"/>
              </w:tabs>
              <w:spacing w:before="120" w:after="120"/>
              <w:rPr>
                <w:b/>
                <w:sz w:val="22"/>
                <w:szCs w:val="22"/>
              </w:rPr>
            </w:pPr>
            <w:r w:rsidRPr="00F005BE">
              <w:rPr>
                <w:b/>
                <w:sz w:val="22"/>
                <w:szCs w:val="22"/>
              </w:rPr>
              <w:t>Currency of the</w:t>
            </w:r>
            <w:r w:rsidRPr="00F005BE" w:rsidR="00EF50CB">
              <w:rPr>
                <w:b/>
                <w:sz w:val="22"/>
                <w:szCs w:val="22"/>
              </w:rPr>
              <w:t xml:space="preserve"> Tender</w:t>
            </w:r>
            <w:r w:rsidRPr="00F005BE" w:rsidR="000C403F">
              <w:rPr>
                <w:b/>
                <w:sz w:val="22"/>
                <w:szCs w:val="22"/>
              </w:rPr>
              <w:t>s</w:t>
            </w:r>
            <w:r w:rsidRPr="00F005BE" w:rsidR="00747063">
              <w:rPr>
                <w:b/>
                <w:sz w:val="22"/>
                <w:szCs w:val="22"/>
              </w:rPr>
              <w:t xml:space="preserve"> </w:t>
            </w:r>
          </w:p>
        </w:tc>
      </w:tr>
      <w:tr w:rsidRPr="00F005BE" w:rsidR="000637BA" w:rsidTr="00E41ACF" w14:paraId="5D10A722" w14:textId="77777777">
        <w:trPr>
          <w:cantSplit/>
        </w:trPr>
        <w:tc>
          <w:tcPr>
            <w:tcW w:w="644" w:type="pct"/>
          </w:tcPr>
          <w:p w:rsidRPr="00F005BE" w:rsidR="000637BA" w:rsidP="002846B0" w:rsidRDefault="00CF062C" w14:paraId="7BB44B51" w14:textId="129905F6">
            <w:pPr>
              <w:tabs>
                <w:tab w:val="left" w:pos="449"/>
              </w:tabs>
              <w:spacing w:before="120" w:after="120"/>
              <w:ind w:left="82"/>
              <w:jc w:val="center"/>
              <w:rPr>
                <w:b/>
                <w:sz w:val="22"/>
                <w:szCs w:val="22"/>
              </w:rPr>
            </w:pPr>
            <w:r w:rsidRPr="00F005BE">
              <w:rPr>
                <w:b/>
                <w:sz w:val="22"/>
                <w:szCs w:val="22"/>
              </w:rPr>
              <w:lastRenderedPageBreak/>
              <w:fldChar w:fldCharType="begin"/>
            </w:r>
            <w:r w:rsidRPr="00F005BE">
              <w:rPr>
                <w:b/>
                <w:sz w:val="22"/>
                <w:szCs w:val="22"/>
              </w:rPr>
              <w:instrText xml:space="preserve"> REF _Ref64712091 \n \h </w:instrText>
            </w:r>
            <w:r w:rsidRPr="00F005BE">
              <w:rPr>
                <w:b/>
                <w:sz w:val="22"/>
                <w:szCs w:val="22"/>
              </w:rPr>
            </w:r>
            <w:r w:rsidRPr="00F005BE">
              <w:rPr>
                <w:b/>
                <w:sz w:val="22"/>
                <w:szCs w:val="22"/>
              </w:rPr>
              <w:fldChar w:fldCharType="separate"/>
            </w:r>
            <w:r w:rsidRPr="00F005BE">
              <w:rPr>
                <w:b/>
                <w:sz w:val="22"/>
                <w:szCs w:val="22"/>
              </w:rPr>
              <w:t>20.1</w:t>
            </w:r>
            <w:r w:rsidRPr="00F005BE">
              <w:rPr>
                <w:b/>
                <w:sz w:val="22"/>
                <w:szCs w:val="22"/>
              </w:rPr>
              <w:fldChar w:fldCharType="end"/>
            </w:r>
          </w:p>
        </w:tc>
        <w:tc>
          <w:tcPr>
            <w:tcW w:w="4356" w:type="pct"/>
          </w:tcPr>
          <w:p w:rsidRPr="00F005BE" w:rsidR="000637BA" w:rsidP="00507965" w:rsidRDefault="000637BA" w14:paraId="4EBA530B" w14:textId="45ECDE65">
            <w:pPr>
              <w:tabs>
                <w:tab w:val="right" w:pos="7272"/>
              </w:tabs>
              <w:spacing w:before="120" w:after="120"/>
              <w:rPr>
                <w:sz w:val="22"/>
                <w:szCs w:val="22"/>
              </w:rPr>
            </w:pPr>
            <w:r w:rsidRPr="00F005BE">
              <w:rPr>
                <w:sz w:val="22"/>
                <w:szCs w:val="22"/>
              </w:rPr>
              <w:t>The currency of the</w:t>
            </w:r>
            <w:r w:rsidRPr="00F005BE" w:rsidR="00EF50CB">
              <w:rPr>
                <w:sz w:val="22"/>
                <w:szCs w:val="22"/>
              </w:rPr>
              <w:t xml:space="preserve"> Tender</w:t>
            </w:r>
            <w:r w:rsidRPr="00F005BE" w:rsidR="00017C86">
              <w:rPr>
                <w:sz w:val="22"/>
                <w:szCs w:val="22"/>
              </w:rPr>
              <w:t xml:space="preserve"> </w:t>
            </w:r>
            <w:r w:rsidRPr="00F005BE">
              <w:rPr>
                <w:sz w:val="22"/>
                <w:szCs w:val="22"/>
              </w:rPr>
              <w:t xml:space="preserve">and the currency for payment is: </w:t>
            </w:r>
            <w:r w:rsidRPr="00F005BE">
              <w:rPr>
                <w:b/>
                <w:i/>
                <w:sz w:val="22"/>
                <w:szCs w:val="22"/>
              </w:rPr>
              <w:t xml:space="preserve">[insert the currency or currencies in which the </w:t>
            </w:r>
            <w:r w:rsidRPr="00F005BE" w:rsidR="00EF50CB">
              <w:rPr>
                <w:b/>
                <w:i/>
                <w:sz w:val="22"/>
                <w:szCs w:val="22"/>
              </w:rPr>
              <w:t>Tender</w:t>
            </w:r>
            <w:r w:rsidRPr="00F005BE" w:rsidR="00F345BD">
              <w:rPr>
                <w:b/>
                <w:i/>
                <w:sz w:val="22"/>
                <w:szCs w:val="22"/>
              </w:rPr>
              <w:t>s</w:t>
            </w:r>
            <w:r w:rsidRPr="00F005BE">
              <w:rPr>
                <w:b/>
                <w:i/>
                <w:sz w:val="22"/>
                <w:szCs w:val="22"/>
              </w:rPr>
              <w:t xml:space="preserve"> must be quoted</w:t>
            </w:r>
            <w:r w:rsidRPr="00F005BE" w:rsidR="006F7310">
              <w:rPr>
                <w:b/>
                <w:i/>
                <w:sz w:val="22"/>
                <w:szCs w:val="22"/>
              </w:rPr>
              <w:t xml:space="preserve">. </w:t>
            </w:r>
            <w:ins w:author="Chris Smith" w:date="2021-01-16T11:52:00Z" w:id="912">
              <w:r w:rsidRPr="00F005BE" w:rsidR="00F44B88">
                <w:rPr>
                  <w:b/>
                  <w:i/>
                  <w:sz w:val="22"/>
                  <w:szCs w:val="22"/>
                </w:rPr>
                <w:t>For</w:t>
              </w:r>
            </w:ins>
            <w:del w:author="Chris Smith" w:date="2021-01-16T11:52:00Z" w:id="913">
              <w:r w:rsidRPr="00F005BE" w:rsidDel="00F44B88" w:rsidR="006F7310">
                <w:rPr>
                  <w:b/>
                  <w:i/>
                  <w:sz w:val="22"/>
                  <w:szCs w:val="22"/>
                </w:rPr>
                <w:delText>In case of</w:delText>
              </w:r>
            </w:del>
            <w:r w:rsidRPr="00F005BE" w:rsidR="006F7310">
              <w:rPr>
                <w:b/>
                <w:i/>
                <w:sz w:val="22"/>
                <w:szCs w:val="22"/>
              </w:rPr>
              <w:t xml:space="preserve"> tenders covered by Article 2 (3) of the </w:t>
            </w:r>
            <w:proofErr w:type="spellStart"/>
            <w:r w:rsidRPr="00F005BE" w:rsidR="0072645D">
              <w:rPr>
                <w:b/>
                <w:i/>
                <w:sz w:val="22"/>
                <w:szCs w:val="22"/>
              </w:rPr>
              <w:t>LPP</w:t>
            </w:r>
            <w:proofErr w:type="spellEnd"/>
            <w:ins w:author="Chris Smith" w:date="2021-01-16T11:52:00Z" w:id="914">
              <w:r w:rsidRPr="00F005BE" w:rsidR="00F44B88">
                <w:rPr>
                  <w:b/>
                  <w:i/>
                  <w:sz w:val="22"/>
                  <w:szCs w:val="22"/>
                </w:rPr>
                <w:t>,</w:t>
              </w:r>
            </w:ins>
            <w:r w:rsidRPr="00F005BE" w:rsidR="006F7310">
              <w:rPr>
                <w:b/>
                <w:i/>
                <w:sz w:val="22"/>
                <w:szCs w:val="22"/>
              </w:rPr>
              <w:t xml:space="preserve"> the </w:t>
            </w:r>
            <w:r w:rsidRPr="00F005BE" w:rsidR="001A0A45">
              <w:rPr>
                <w:b/>
                <w:i/>
                <w:sz w:val="22"/>
                <w:szCs w:val="22"/>
              </w:rPr>
              <w:t xml:space="preserve">Contracting Authority </w:t>
            </w:r>
            <w:r w:rsidRPr="00F005BE" w:rsidR="006F7310">
              <w:rPr>
                <w:b/>
                <w:i/>
                <w:sz w:val="22"/>
                <w:szCs w:val="22"/>
              </w:rPr>
              <w:t>is advised to</w:t>
            </w:r>
            <w:r w:rsidRPr="00F005BE" w:rsidR="00753570">
              <w:rPr>
                <w:b/>
                <w:i/>
                <w:sz w:val="22"/>
                <w:szCs w:val="22"/>
              </w:rPr>
              <w:t xml:space="preserve"> set the currency in Euro</w:t>
            </w:r>
            <w:r w:rsidRPr="00F005BE">
              <w:rPr>
                <w:b/>
                <w:i/>
                <w:sz w:val="22"/>
                <w:szCs w:val="22"/>
              </w:rPr>
              <w:t>]</w:t>
            </w:r>
          </w:p>
        </w:tc>
      </w:tr>
    </w:tbl>
    <w:p w:rsidRPr="00F005BE" w:rsidR="005B22B7" w:rsidRDefault="005B22B7" w14:paraId="52CB5B7C"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0637BA" w:rsidTr="00DA542C" w14:paraId="416AEE97" w14:textId="77777777">
        <w:trPr>
          <w:cantSplit/>
        </w:trPr>
        <w:tc>
          <w:tcPr>
            <w:tcW w:w="644" w:type="pct"/>
            <w:shd w:val="clear" w:color="auto" w:fill="8EAADB" w:themeFill="accent1" w:themeFillTint="99"/>
          </w:tcPr>
          <w:p w:rsidRPr="00F005BE" w:rsidR="000637BA" w:rsidP="002846B0" w:rsidRDefault="009F5AF2" w14:paraId="62E8B0E5" w14:textId="03B57E69">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_Ref64783247 \n \h </w:instrText>
            </w:r>
            <w:r w:rsidRPr="00F005BE">
              <w:rPr>
                <w:b/>
                <w:sz w:val="22"/>
                <w:szCs w:val="22"/>
              </w:rPr>
            </w:r>
            <w:r w:rsidRPr="00F005BE">
              <w:rPr>
                <w:b/>
                <w:sz w:val="22"/>
                <w:szCs w:val="22"/>
              </w:rPr>
              <w:fldChar w:fldCharType="separate"/>
            </w:r>
            <w:r w:rsidRPr="00F005BE">
              <w:rPr>
                <w:b/>
                <w:sz w:val="22"/>
                <w:szCs w:val="22"/>
              </w:rPr>
              <w:t>21</w:t>
            </w:r>
            <w:r w:rsidRPr="00F005BE">
              <w:rPr>
                <w:b/>
                <w:sz w:val="22"/>
                <w:szCs w:val="22"/>
              </w:rPr>
              <w:fldChar w:fldCharType="end"/>
            </w:r>
          </w:p>
        </w:tc>
        <w:tc>
          <w:tcPr>
            <w:tcW w:w="4356" w:type="pct"/>
            <w:shd w:val="clear" w:color="auto" w:fill="8EAADB" w:themeFill="accent1" w:themeFillTint="99"/>
          </w:tcPr>
          <w:p w:rsidRPr="00F005BE" w:rsidR="000637BA" w:rsidP="00507965" w:rsidRDefault="000637BA" w14:paraId="13D73077" w14:textId="1CE77CCC">
            <w:pPr>
              <w:tabs>
                <w:tab w:val="right" w:pos="7272"/>
              </w:tabs>
              <w:spacing w:before="120" w:after="120"/>
              <w:rPr>
                <w:b/>
                <w:sz w:val="22"/>
                <w:szCs w:val="22"/>
              </w:rPr>
            </w:pPr>
            <w:r w:rsidRPr="00F005BE">
              <w:rPr>
                <w:b/>
                <w:sz w:val="22"/>
                <w:szCs w:val="22"/>
              </w:rPr>
              <w:t>Period of Validity of</w:t>
            </w:r>
            <w:r w:rsidRPr="00F005BE" w:rsidR="00EF50CB">
              <w:rPr>
                <w:b/>
                <w:sz w:val="22"/>
                <w:szCs w:val="22"/>
              </w:rPr>
              <w:t xml:space="preserve"> Tender</w:t>
            </w:r>
            <w:r w:rsidRPr="00F005BE" w:rsidR="00F345BD">
              <w:rPr>
                <w:b/>
                <w:sz w:val="22"/>
                <w:szCs w:val="22"/>
              </w:rPr>
              <w:t>s</w:t>
            </w:r>
          </w:p>
        </w:tc>
      </w:tr>
      <w:tr w:rsidRPr="00F005BE" w:rsidR="00011081" w:rsidTr="00E41ACF" w14:paraId="7D089AA6" w14:textId="77777777">
        <w:trPr>
          <w:cantSplit/>
        </w:trPr>
        <w:tc>
          <w:tcPr>
            <w:tcW w:w="644" w:type="pct"/>
          </w:tcPr>
          <w:p w:rsidRPr="00F005BE" w:rsidR="00011081" w:rsidP="002846B0" w:rsidRDefault="009F5AF2" w14:paraId="3E4FFAE3" w14:textId="739E34DC">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_Ref64783262 \n \h </w:instrText>
            </w:r>
            <w:r w:rsidRPr="00F005BE">
              <w:rPr>
                <w:b/>
                <w:sz w:val="22"/>
                <w:szCs w:val="22"/>
              </w:rPr>
            </w:r>
            <w:r w:rsidRPr="00F005BE">
              <w:rPr>
                <w:b/>
                <w:sz w:val="22"/>
                <w:szCs w:val="22"/>
              </w:rPr>
              <w:fldChar w:fldCharType="separate"/>
            </w:r>
            <w:r w:rsidRPr="00F005BE">
              <w:rPr>
                <w:b/>
                <w:sz w:val="22"/>
                <w:szCs w:val="22"/>
              </w:rPr>
              <w:t>21.1</w:t>
            </w:r>
            <w:r w:rsidRPr="00F005BE">
              <w:rPr>
                <w:b/>
                <w:sz w:val="22"/>
                <w:szCs w:val="22"/>
              </w:rPr>
              <w:fldChar w:fldCharType="end"/>
            </w:r>
          </w:p>
        </w:tc>
        <w:tc>
          <w:tcPr>
            <w:tcW w:w="4356" w:type="pct"/>
          </w:tcPr>
          <w:p w:rsidRPr="00F005BE" w:rsidR="002A3227" w:rsidP="00507965" w:rsidRDefault="002A3227" w14:paraId="1D589CC0" w14:textId="05B66013">
            <w:pPr>
              <w:tabs>
                <w:tab w:val="left" w:pos="1140"/>
              </w:tabs>
              <w:spacing w:before="120" w:after="120"/>
              <w:rPr>
                <w:b/>
                <w:i/>
                <w:sz w:val="22"/>
                <w:szCs w:val="22"/>
              </w:rPr>
            </w:pPr>
            <w:r w:rsidRPr="00F005BE">
              <w:rPr>
                <w:sz w:val="22"/>
                <w:szCs w:val="22"/>
              </w:rPr>
              <w:t>The</w:t>
            </w:r>
            <w:r w:rsidRPr="00F005BE" w:rsidR="00EF50CB">
              <w:rPr>
                <w:sz w:val="22"/>
                <w:szCs w:val="22"/>
              </w:rPr>
              <w:t xml:space="preserve"> Tender</w:t>
            </w:r>
            <w:r w:rsidRPr="00F005BE" w:rsidR="00017C86">
              <w:rPr>
                <w:sz w:val="22"/>
                <w:szCs w:val="22"/>
              </w:rPr>
              <w:t xml:space="preserve"> </w:t>
            </w:r>
            <w:r w:rsidRPr="00F005BE">
              <w:rPr>
                <w:sz w:val="22"/>
                <w:szCs w:val="22"/>
              </w:rPr>
              <w:t xml:space="preserve">validity period shall be: </w:t>
            </w:r>
            <w:r w:rsidRPr="00F005BE">
              <w:rPr>
                <w:b/>
                <w:i/>
                <w:sz w:val="22"/>
                <w:szCs w:val="22"/>
              </w:rPr>
              <w:t>[insert the number of days deemed appropriate]</w:t>
            </w:r>
            <w:r w:rsidRPr="00F005BE">
              <w:rPr>
                <w:sz w:val="22"/>
                <w:szCs w:val="22"/>
              </w:rPr>
              <w:t xml:space="preserve"> calendar days from the closing date for submission of</w:t>
            </w:r>
            <w:r w:rsidRPr="00F005BE" w:rsidR="00EF50CB">
              <w:rPr>
                <w:sz w:val="22"/>
                <w:szCs w:val="22"/>
              </w:rPr>
              <w:t xml:space="preserve"> Tender</w:t>
            </w:r>
            <w:r w:rsidRPr="00F005BE">
              <w:rPr>
                <w:sz w:val="22"/>
                <w:szCs w:val="22"/>
              </w:rPr>
              <w:t>s.</w:t>
            </w:r>
            <w:r w:rsidRPr="00F005BE">
              <w:rPr>
                <w:b/>
                <w:i/>
                <w:sz w:val="22"/>
                <w:szCs w:val="22"/>
              </w:rPr>
              <w:t xml:space="preserve"> </w:t>
            </w:r>
          </w:p>
          <w:p w:rsidRPr="00F005BE" w:rsidR="00011081" w:rsidP="00507965" w:rsidRDefault="007710D3" w14:paraId="6B8233C2" w14:textId="74E98189">
            <w:pPr>
              <w:tabs>
                <w:tab w:val="left" w:pos="1140"/>
              </w:tabs>
              <w:spacing w:before="120" w:after="120"/>
              <w:rPr>
                <w:sz w:val="22"/>
                <w:szCs w:val="22"/>
              </w:rPr>
            </w:pPr>
            <w:r w:rsidRPr="00F005BE">
              <w:rPr>
                <w:b/>
                <w:i/>
                <w:sz w:val="22"/>
                <w:szCs w:val="22"/>
              </w:rPr>
              <w:t>[</w:t>
            </w:r>
            <w:r w:rsidRPr="00F005BE" w:rsidR="00011081">
              <w:rPr>
                <w:b/>
                <w:i/>
                <w:sz w:val="22"/>
                <w:szCs w:val="22"/>
              </w:rPr>
              <w:t xml:space="preserve">Insert the number of days deemed appropriate by the </w:t>
            </w:r>
            <w:r w:rsidRPr="00F005BE" w:rsidR="00926FA9">
              <w:rPr>
                <w:b/>
                <w:i/>
                <w:sz w:val="22"/>
                <w:szCs w:val="22"/>
              </w:rPr>
              <w:t>Contracting Authority</w:t>
            </w:r>
            <w:r w:rsidRPr="00F005BE" w:rsidR="00011081">
              <w:rPr>
                <w:b/>
                <w:i/>
                <w:sz w:val="22"/>
                <w:szCs w:val="22"/>
              </w:rPr>
              <w:t xml:space="preserve">. The period should be sufficient to permit completion of evaluation and comparison of </w:t>
            </w:r>
            <w:r w:rsidRPr="00F005BE" w:rsidR="00EF50CB">
              <w:rPr>
                <w:b/>
                <w:i/>
                <w:sz w:val="22"/>
                <w:szCs w:val="22"/>
              </w:rPr>
              <w:t>Tender</w:t>
            </w:r>
            <w:r w:rsidRPr="00F005BE" w:rsidR="00F345BD">
              <w:rPr>
                <w:b/>
                <w:i/>
                <w:sz w:val="22"/>
                <w:szCs w:val="22"/>
              </w:rPr>
              <w:t>s</w:t>
            </w:r>
            <w:r w:rsidRPr="00F005BE" w:rsidR="00011081">
              <w:rPr>
                <w:b/>
                <w:i/>
                <w:sz w:val="22"/>
                <w:szCs w:val="22"/>
              </w:rPr>
              <w:t xml:space="preserve">, review of the evaluation report </w:t>
            </w:r>
            <w:r w:rsidRPr="00F005BE" w:rsidR="00B70192">
              <w:rPr>
                <w:b/>
                <w:i/>
                <w:sz w:val="22"/>
                <w:szCs w:val="22"/>
              </w:rPr>
              <w:t xml:space="preserve">and </w:t>
            </w:r>
            <w:r w:rsidRPr="00F005BE" w:rsidR="00011081">
              <w:rPr>
                <w:b/>
                <w:i/>
                <w:sz w:val="22"/>
                <w:szCs w:val="22"/>
              </w:rPr>
              <w:t xml:space="preserve">obtaining of all necessary approvals and notification of the award. </w:t>
            </w:r>
            <w:r w:rsidRPr="00F005BE" w:rsidR="00C84279">
              <w:rPr>
                <w:b/>
                <w:i/>
                <w:sz w:val="22"/>
                <w:szCs w:val="22"/>
              </w:rPr>
              <w:t>T</w:t>
            </w:r>
            <w:r w:rsidRPr="00F005BE" w:rsidR="00B70192">
              <w:rPr>
                <w:b/>
                <w:i/>
                <w:sz w:val="22"/>
                <w:szCs w:val="22"/>
              </w:rPr>
              <w:t xml:space="preserve">he minimum </w:t>
            </w:r>
            <w:r w:rsidRPr="00F005BE" w:rsidR="00011081">
              <w:rPr>
                <w:b/>
                <w:i/>
                <w:sz w:val="22"/>
                <w:szCs w:val="22"/>
              </w:rPr>
              <w:t>validity period should be</w:t>
            </w:r>
            <w:r w:rsidRPr="00F005BE" w:rsidR="00B70192">
              <w:rPr>
                <w:b/>
                <w:i/>
                <w:sz w:val="22"/>
                <w:szCs w:val="22"/>
              </w:rPr>
              <w:t xml:space="preserve"> 30 </w:t>
            </w:r>
            <w:r w:rsidRPr="00F005BE" w:rsidR="00011081">
              <w:rPr>
                <w:b/>
                <w:i/>
                <w:sz w:val="22"/>
                <w:szCs w:val="22"/>
              </w:rPr>
              <w:t xml:space="preserve">days. A realistic period </w:t>
            </w:r>
            <w:r w:rsidRPr="00F005BE" w:rsidR="00B70192">
              <w:rPr>
                <w:b/>
                <w:i/>
                <w:sz w:val="22"/>
                <w:szCs w:val="22"/>
              </w:rPr>
              <w:t>between 30 and 90</w:t>
            </w:r>
            <w:r w:rsidRPr="00F005BE" w:rsidR="003F22BD">
              <w:rPr>
                <w:b/>
                <w:i/>
                <w:sz w:val="22"/>
                <w:szCs w:val="22"/>
              </w:rPr>
              <w:t xml:space="preserve"> calendar </w:t>
            </w:r>
            <w:r w:rsidRPr="00F005BE" w:rsidR="00B70192">
              <w:rPr>
                <w:b/>
                <w:i/>
                <w:sz w:val="22"/>
                <w:szCs w:val="22"/>
              </w:rPr>
              <w:t xml:space="preserve">days </w:t>
            </w:r>
            <w:r w:rsidRPr="00F005BE" w:rsidR="00011081">
              <w:rPr>
                <w:b/>
                <w:i/>
                <w:sz w:val="22"/>
                <w:szCs w:val="22"/>
              </w:rPr>
              <w:t>should be specified</w:t>
            </w:r>
            <w:r w:rsidRPr="00F005BE" w:rsidR="00110428">
              <w:rPr>
                <w:b/>
                <w:i/>
                <w:sz w:val="22"/>
                <w:szCs w:val="22"/>
              </w:rPr>
              <w:t>, based on the estimated value</w:t>
            </w:r>
            <w:r w:rsidRPr="00F005BE" w:rsidR="001A19C6">
              <w:rPr>
                <w:b/>
                <w:i/>
                <w:sz w:val="22"/>
                <w:szCs w:val="22"/>
              </w:rPr>
              <w:t xml:space="preserve"> and complexity</w:t>
            </w:r>
            <w:r w:rsidRPr="00F005BE" w:rsidR="00110428">
              <w:rPr>
                <w:b/>
                <w:i/>
                <w:sz w:val="22"/>
                <w:szCs w:val="22"/>
              </w:rPr>
              <w:t xml:space="preserve"> of the tender,</w:t>
            </w:r>
            <w:r w:rsidRPr="00F005BE" w:rsidR="00011081">
              <w:rPr>
                <w:b/>
                <w:i/>
                <w:sz w:val="22"/>
                <w:szCs w:val="22"/>
              </w:rPr>
              <w:t xml:space="preserve"> in order to avoid the need for extensions</w:t>
            </w:r>
            <w:r w:rsidRPr="00F005BE">
              <w:rPr>
                <w:b/>
                <w:i/>
                <w:sz w:val="22"/>
                <w:szCs w:val="22"/>
              </w:rPr>
              <w:t>]</w:t>
            </w:r>
            <w:r w:rsidRPr="00F005BE" w:rsidR="00011081">
              <w:rPr>
                <w:b/>
                <w:i/>
                <w:sz w:val="22"/>
                <w:szCs w:val="22"/>
              </w:rPr>
              <w:t>.</w:t>
            </w:r>
          </w:p>
        </w:tc>
      </w:tr>
    </w:tbl>
    <w:p w:rsidRPr="00F005BE" w:rsidR="002371A7" w:rsidRDefault="002371A7" w14:paraId="137B5DE3"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0637BA" w:rsidTr="00DA542C" w14:paraId="7CB51E80" w14:textId="77777777">
        <w:trPr>
          <w:cantSplit/>
        </w:trPr>
        <w:tc>
          <w:tcPr>
            <w:tcW w:w="644" w:type="pct"/>
            <w:shd w:val="clear" w:color="auto" w:fill="8EAADB" w:themeFill="accent1" w:themeFillTint="99"/>
          </w:tcPr>
          <w:p w:rsidRPr="00F005BE" w:rsidR="000637BA" w:rsidP="002846B0" w:rsidRDefault="009F5AF2" w14:paraId="4E21D833" w14:textId="7196BA64">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_Ref64783277 \n \h </w:instrText>
            </w:r>
            <w:r w:rsidRPr="00F005BE">
              <w:rPr>
                <w:b/>
                <w:sz w:val="22"/>
                <w:szCs w:val="22"/>
              </w:rPr>
            </w:r>
            <w:r w:rsidRPr="00F005BE">
              <w:rPr>
                <w:b/>
                <w:sz w:val="22"/>
                <w:szCs w:val="22"/>
              </w:rPr>
              <w:fldChar w:fldCharType="separate"/>
            </w:r>
            <w:r w:rsidRPr="00F005BE">
              <w:rPr>
                <w:b/>
                <w:sz w:val="22"/>
                <w:szCs w:val="22"/>
              </w:rPr>
              <w:t>22</w:t>
            </w:r>
            <w:r w:rsidRPr="00F005BE">
              <w:rPr>
                <w:b/>
                <w:sz w:val="22"/>
                <w:szCs w:val="22"/>
              </w:rPr>
              <w:fldChar w:fldCharType="end"/>
            </w:r>
          </w:p>
        </w:tc>
        <w:tc>
          <w:tcPr>
            <w:tcW w:w="4356" w:type="pct"/>
            <w:shd w:val="clear" w:color="auto" w:fill="8EAADB" w:themeFill="accent1" w:themeFillTint="99"/>
          </w:tcPr>
          <w:p w:rsidRPr="00F005BE" w:rsidR="000637BA" w:rsidP="00507965" w:rsidRDefault="000E01CA" w14:paraId="03700D26" w14:textId="5258D78E">
            <w:pPr>
              <w:tabs>
                <w:tab w:val="right" w:pos="7272"/>
              </w:tabs>
              <w:spacing w:before="120" w:after="120"/>
              <w:rPr>
                <w:b/>
                <w:sz w:val="22"/>
                <w:szCs w:val="22"/>
              </w:rPr>
            </w:pPr>
            <w:r w:rsidRPr="00F005BE">
              <w:rPr>
                <w:b/>
                <w:sz w:val="22"/>
                <w:szCs w:val="22"/>
              </w:rPr>
              <w:t>Tender</w:t>
            </w:r>
            <w:r w:rsidRPr="00F005BE" w:rsidR="00017C86">
              <w:rPr>
                <w:b/>
                <w:sz w:val="22"/>
                <w:szCs w:val="22"/>
              </w:rPr>
              <w:t xml:space="preserve"> </w:t>
            </w:r>
            <w:r w:rsidRPr="00F005BE" w:rsidR="00B70192">
              <w:rPr>
                <w:b/>
                <w:sz w:val="22"/>
                <w:szCs w:val="22"/>
              </w:rPr>
              <w:t xml:space="preserve">Guarantee </w:t>
            </w:r>
            <w:r w:rsidRPr="00F005BE" w:rsidR="001A19C6">
              <w:rPr>
                <w:b/>
                <w:sz w:val="22"/>
                <w:szCs w:val="22"/>
              </w:rPr>
              <w:t>(only applicable to a Tender)</w:t>
            </w:r>
          </w:p>
        </w:tc>
      </w:tr>
      <w:tr w:rsidRPr="00F005BE" w:rsidR="00CC5C81" w:rsidTr="00E41ACF" w14:paraId="7E89EF79" w14:textId="77777777">
        <w:trPr>
          <w:cantSplit/>
        </w:trPr>
        <w:tc>
          <w:tcPr>
            <w:tcW w:w="644" w:type="pct"/>
          </w:tcPr>
          <w:p w:rsidRPr="00F005BE" w:rsidR="00CC5C81" w:rsidP="002846B0" w:rsidRDefault="009F5AF2" w14:paraId="4B602171" w14:textId="0F4D9E47">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_Ref64783294 \n \h </w:instrText>
            </w:r>
            <w:r w:rsidRPr="00F005BE">
              <w:rPr>
                <w:b/>
                <w:sz w:val="22"/>
                <w:szCs w:val="22"/>
              </w:rPr>
            </w:r>
            <w:r w:rsidRPr="00F005BE">
              <w:rPr>
                <w:b/>
                <w:sz w:val="22"/>
                <w:szCs w:val="22"/>
              </w:rPr>
              <w:fldChar w:fldCharType="separate"/>
            </w:r>
            <w:r w:rsidRPr="00F005BE">
              <w:rPr>
                <w:b/>
                <w:sz w:val="22"/>
                <w:szCs w:val="22"/>
              </w:rPr>
              <w:t>22.1</w:t>
            </w:r>
            <w:r w:rsidRPr="00F005BE">
              <w:rPr>
                <w:b/>
                <w:sz w:val="22"/>
                <w:szCs w:val="22"/>
              </w:rPr>
              <w:fldChar w:fldCharType="end"/>
            </w:r>
          </w:p>
        </w:tc>
        <w:tc>
          <w:tcPr>
            <w:tcW w:w="4356" w:type="pct"/>
          </w:tcPr>
          <w:p w:rsidRPr="00F005BE" w:rsidR="002A3227" w:rsidP="00507965" w:rsidRDefault="002A3227" w14:paraId="41EFB927" w14:textId="6352FFE3">
            <w:pPr>
              <w:tabs>
                <w:tab w:val="right" w:pos="7272"/>
              </w:tabs>
              <w:spacing w:before="120" w:after="120"/>
              <w:rPr>
                <w:sz w:val="22"/>
                <w:szCs w:val="22"/>
              </w:rPr>
            </w:pPr>
            <w:r w:rsidRPr="00F005BE">
              <w:rPr>
                <w:sz w:val="22"/>
                <w:szCs w:val="22"/>
              </w:rPr>
              <w:t>A</w:t>
            </w:r>
            <w:r w:rsidRPr="00F005BE" w:rsidR="00EF50CB">
              <w:rPr>
                <w:sz w:val="22"/>
                <w:szCs w:val="22"/>
              </w:rPr>
              <w:t xml:space="preserve"> Tender</w:t>
            </w:r>
            <w:r w:rsidRPr="00F005BE">
              <w:rPr>
                <w:sz w:val="22"/>
                <w:szCs w:val="22"/>
              </w:rPr>
              <w:t xml:space="preserve"> guarantee </w:t>
            </w:r>
            <w:r w:rsidRPr="00F005BE">
              <w:rPr>
                <w:i/>
                <w:sz w:val="22"/>
                <w:szCs w:val="22"/>
              </w:rPr>
              <w:t>is/is not</w:t>
            </w:r>
            <w:r w:rsidRPr="00F005BE">
              <w:rPr>
                <w:sz w:val="22"/>
                <w:szCs w:val="22"/>
              </w:rPr>
              <w:t xml:space="preserve"> required. </w:t>
            </w:r>
          </w:p>
          <w:p w:rsidRPr="00F005BE" w:rsidR="00CC5C81" w:rsidP="00507965" w:rsidRDefault="002A3227" w14:paraId="249EE37D" w14:textId="1FE05677">
            <w:pPr>
              <w:tabs>
                <w:tab w:val="right" w:pos="7272"/>
              </w:tabs>
              <w:spacing w:before="120" w:after="120"/>
              <w:rPr>
                <w:sz w:val="22"/>
                <w:szCs w:val="22"/>
              </w:rPr>
            </w:pPr>
            <w:r w:rsidRPr="00F005BE">
              <w:rPr>
                <w:b/>
                <w:i/>
                <w:sz w:val="22"/>
                <w:szCs w:val="22"/>
              </w:rPr>
              <w:t xml:space="preserve"> </w:t>
            </w:r>
            <w:r w:rsidRPr="00F005BE" w:rsidR="007710D3">
              <w:rPr>
                <w:b/>
                <w:i/>
                <w:sz w:val="22"/>
                <w:szCs w:val="22"/>
              </w:rPr>
              <w:t>[</w:t>
            </w:r>
            <w:r w:rsidRPr="00F005BE" w:rsidR="006D489E">
              <w:rPr>
                <w:b/>
                <w:i/>
                <w:sz w:val="22"/>
                <w:szCs w:val="22"/>
              </w:rPr>
              <w:t>Delete as</w:t>
            </w:r>
            <w:r w:rsidRPr="00F005BE" w:rsidR="00CC5C81">
              <w:rPr>
                <w:b/>
                <w:i/>
                <w:sz w:val="22"/>
                <w:szCs w:val="22"/>
              </w:rPr>
              <w:t xml:space="preserve"> appropriate</w:t>
            </w:r>
            <w:r w:rsidRPr="00F005BE" w:rsidR="007710D3">
              <w:rPr>
                <w:b/>
                <w:i/>
                <w:sz w:val="22"/>
                <w:szCs w:val="22"/>
              </w:rPr>
              <w:t>]</w:t>
            </w:r>
            <w:r w:rsidRPr="00F005BE" w:rsidR="00CC5C81">
              <w:rPr>
                <w:b/>
                <w:i/>
                <w:sz w:val="22"/>
                <w:szCs w:val="22"/>
              </w:rPr>
              <w:t>.</w:t>
            </w:r>
          </w:p>
        </w:tc>
      </w:tr>
      <w:tr w:rsidRPr="00F005BE" w:rsidR="000637BA" w:rsidTr="00E41ACF" w14:paraId="64DC9096" w14:textId="77777777">
        <w:trPr>
          <w:cantSplit/>
        </w:trPr>
        <w:tc>
          <w:tcPr>
            <w:tcW w:w="644" w:type="pct"/>
          </w:tcPr>
          <w:p w:rsidRPr="00F005BE" w:rsidR="000637BA" w:rsidP="002846B0" w:rsidRDefault="009F5AF2" w14:paraId="0CB4F696" w14:textId="7D297185">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_Ref64783294 \n \h </w:instrText>
            </w:r>
            <w:r w:rsidRPr="00F005BE">
              <w:rPr>
                <w:b/>
                <w:sz w:val="22"/>
                <w:szCs w:val="22"/>
              </w:rPr>
            </w:r>
            <w:r w:rsidRPr="00F005BE">
              <w:rPr>
                <w:b/>
                <w:sz w:val="22"/>
                <w:szCs w:val="22"/>
              </w:rPr>
              <w:fldChar w:fldCharType="separate"/>
            </w:r>
            <w:r w:rsidRPr="00F005BE">
              <w:rPr>
                <w:b/>
                <w:sz w:val="22"/>
                <w:szCs w:val="22"/>
              </w:rPr>
              <w:t>22.1</w:t>
            </w:r>
            <w:r w:rsidRPr="00F005BE">
              <w:rPr>
                <w:b/>
                <w:sz w:val="22"/>
                <w:szCs w:val="22"/>
              </w:rPr>
              <w:fldChar w:fldCharType="end"/>
            </w:r>
          </w:p>
        </w:tc>
        <w:tc>
          <w:tcPr>
            <w:tcW w:w="4356" w:type="pct"/>
          </w:tcPr>
          <w:p w:rsidRPr="00F005BE" w:rsidR="00331484" w:rsidP="00507965" w:rsidRDefault="00CC5C81" w14:paraId="7FFB7036" w14:textId="77777777">
            <w:pPr>
              <w:tabs>
                <w:tab w:val="right" w:pos="7272"/>
              </w:tabs>
              <w:spacing w:after="120"/>
              <w:rPr>
                <w:sz w:val="22"/>
                <w:szCs w:val="22"/>
              </w:rPr>
            </w:pPr>
            <w:r w:rsidRPr="00F005BE">
              <w:rPr>
                <w:sz w:val="22"/>
                <w:szCs w:val="22"/>
              </w:rPr>
              <w:t>If a</w:t>
            </w:r>
            <w:r w:rsidRPr="00F005BE" w:rsidR="00EF50CB">
              <w:rPr>
                <w:sz w:val="22"/>
                <w:szCs w:val="22"/>
              </w:rPr>
              <w:t xml:space="preserve"> Tender</w:t>
            </w:r>
            <w:r w:rsidRPr="00F005BE" w:rsidR="00017C86">
              <w:rPr>
                <w:sz w:val="22"/>
                <w:szCs w:val="22"/>
              </w:rPr>
              <w:t xml:space="preserve"> guarantee </w:t>
            </w:r>
            <w:r w:rsidRPr="00F005BE">
              <w:rPr>
                <w:sz w:val="22"/>
                <w:szCs w:val="22"/>
              </w:rPr>
              <w:t>is required, the amount and currency of the</w:t>
            </w:r>
            <w:r w:rsidRPr="00F005BE" w:rsidR="00EF50CB">
              <w:rPr>
                <w:sz w:val="22"/>
                <w:szCs w:val="22"/>
              </w:rPr>
              <w:t xml:space="preserve"> Tender</w:t>
            </w:r>
            <w:r w:rsidRPr="00F005BE" w:rsidR="00017C86">
              <w:rPr>
                <w:sz w:val="22"/>
                <w:szCs w:val="22"/>
              </w:rPr>
              <w:t xml:space="preserve"> </w:t>
            </w:r>
            <w:r w:rsidRPr="00F005BE" w:rsidR="00B70192">
              <w:rPr>
                <w:sz w:val="22"/>
                <w:szCs w:val="22"/>
              </w:rPr>
              <w:t xml:space="preserve">guarantee </w:t>
            </w:r>
            <w:r w:rsidRPr="00F005BE">
              <w:rPr>
                <w:sz w:val="22"/>
                <w:szCs w:val="22"/>
              </w:rPr>
              <w:t>shall be</w:t>
            </w:r>
            <w:r w:rsidRPr="00F005BE" w:rsidR="00331484">
              <w:rPr>
                <w:sz w:val="22"/>
                <w:szCs w:val="22"/>
              </w:rPr>
              <w:t>:</w:t>
            </w:r>
          </w:p>
          <w:p w:rsidRPr="00F005BE" w:rsidR="00CC5C81" w:rsidP="00507965" w:rsidRDefault="00CC5C81" w14:paraId="0D3FD50A" w14:textId="674B9419">
            <w:pPr>
              <w:tabs>
                <w:tab w:val="right" w:pos="7272"/>
              </w:tabs>
              <w:spacing w:after="120"/>
              <w:rPr>
                <w:b/>
                <w:i/>
                <w:sz w:val="22"/>
                <w:szCs w:val="22"/>
              </w:rPr>
            </w:pPr>
            <w:r w:rsidRPr="00F005BE">
              <w:rPr>
                <w:sz w:val="22"/>
                <w:szCs w:val="22"/>
              </w:rPr>
              <w:t xml:space="preserve"> </w:t>
            </w:r>
            <w:r w:rsidRPr="00F005BE">
              <w:rPr>
                <w:b/>
                <w:i/>
                <w:sz w:val="22"/>
                <w:szCs w:val="22"/>
              </w:rPr>
              <w:t>[</w:t>
            </w:r>
            <w:r w:rsidRPr="00F005BE" w:rsidR="00367C80">
              <w:rPr>
                <w:b/>
                <w:i/>
                <w:sz w:val="22"/>
                <w:szCs w:val="22"/>
              </w:rPr>
              <w:t xml:space="preserve">Insert </w:t>
            </w:r>
            <w:r w:rsidRPr="00F005BE" w:rsidR="00011AC1">
              <w:rPr>
                <w:b/>
                <w:i/>
                <w:sz w:val="22"/>
                <w:szCs w:val="22"/>
              </w:rPr>
              <w:t>the amount of the Tender</w:t>
            </w:r>
            <w:r w:rsidRPr="00F005BE" w:rsidR="003E4E1B">
              <w:rPr>
                <w:b/>
                <w:i/>
                <w:sz w:val="22"/>
                <w:szCs w:val="22"/>
              </w:rPr>
              <w:t xml:space="preserve"> Guarantee</w:t>
            </w:r>
            <w:r w:rsidRPr="00F005BE" w:rsidR="00011AC1">
              <w:rPr>
                <w:b/>
                <w:i/>
                <w:sz w:val="22"/>
                <w:szCs w:val="22"/>
              </w:rPr>
              <w:t xml:space="preserve"> in percentages from the Tender</w:t>
            </w:r>
            <w:r w:rsidRPr="00F005BE" w:rsidR="00844D59">
              <w:rPr>
                <w:b/>
                <w:i/>
                <w:sz w:val="22"/>
                <w:szCs w:val="22"/>
              </w:rPr>
              <w:t xml:space="preserve"> value</w:t>
            </w:r>
            <w:r w:rsidRPr="00F005BE" w:rsidR="006D489E">
              <w:rPr>
                <w:b/>
                <w:i/>
                <w:sz w:val="22"/>
                <w:szCs w:val="22"/>
              </w:rPr>
              <w:t>. The amount shall</w:t>
            </w:r>
            <w:del w:author="Chris Smith" w:date="2021-01-12T22:07:00Z" w:id="915">
              <w:r w:rsidRPr="00F005BE" w:rsidDel="009302C4" w:rsidR="006D489E">
                <w:rPr>
                  <w:b/>
                  <w:i/>
                  <w:sz w:val="22"/>
                  <w:szCs w:val="22"/>
                </w:rPr>
                <w:delText xml:space="preserve"> </w:delText>
              </w:r>
              <w:r w:rsidRPr="00F005BE" w:rsidDel="009302C4" w:rsidR="00110428">
                <w:rPr>
                  <w:b/>
                  <w:i/>
                  <w:sz w:val="22"/>
                  <w:szCs w:val="22"/>
                </w:rPr>
                <w:delText>shall</w:delText>
              </w:r>
            </w:del>
            <w:r w:rsidRPr="00F005BE" w:rsidR="00110428">
              <w:rPr>
                <w:b/>
                <w:i/>
                <w:sz w:val="22"/>
                <w:szCs w:val="22"/>
              </w:rPr>
              <w:t xml:space="preserve"> not exceed 2% of the tender value, less VAT</w:t>
            </w:r>
            <w:ins w:author="Chris Smith" w:date="2021-01-16T11:53:00Z" w:id="916">
              <w:r w:rsidRPr="00F005BE" w:rsidR="00931DD6">
                <w:rPr>
                  <w:b/>
                  <w:i/>
                  <w:sz w:val="22"/>
                  <w:szCs w:val="22"/>
                </w:rPr>
                <w:t xml:space="preserve"> or </w:t>
              </w:r>
            </w:ins>
            <w:ins w:author="Chris Smith" w:date="2021-01-16T12:18:00Z" w:id="917">
              <w:r w:rsidRPr="00F005BE" w:rsidR="00161563">
                <w:rPr>
                  <w:b/>
                  <w:i/>
                  <w:sz w:val="22"/>
                  <w:szCs w:val="22"/>
                </w:rPr>
                <w:t xml:space="preserve">insert </w:t>
              </w:r>
            </w:ins>
            <w:ins w:author="Chris Smith" w:date="2021-01-16T11:53:00Z" w:id="918">
              <w:r w:rsidRPr="00F005BE" w:rsidR="00931DD6">
                <w:rPr>
                  <w:b/>
                  <w:i/>
                  <w:sz w:val="22"/>
                  <w:szCs w:val="22"/>
                </w:rPr>
                <w:t>“not applicable”</w:t>
              </w:r>
            </w:ins>
            <w:r w:rsidRPr="00F005BE">
              <w:rPr>
                <w:b/>
                <w:i/>
                <w:sz w:val="22"/>
                <w:szCs w:val="22"/>
              </w:rPr>
              <w:t>].</w:t>
            </w:r>
          </w:p>
        </w:tc>
      </w:tr>
      <w:tr w:rsidRPr="00F005BE" w:rsidR="00781F36" w:rsidTr="002A0745" w14:paraId="5B2C218F" w14:textId="77777777">
        <w:trPr>
          <w:cantSplit/>
        </w:trPr>
        <w:tc>
          <w:tcPr>
            <w:tcW w:w="644" w:type="pct"/>
          </w:tcPr>
          <w:p w:rsidRPr="00F005BE" w:rsidR="00781F36" w:rsidP="002846B0" w:rsidRDefault="009F5AF2" w14:paraId="0D8070DC" w14:textId="3D28B68C">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_Ref64783322 \n \h </w:instrText>
            </w:r>
            <w:r w:rsidRPr="00F005BE">
              <w:rPr>
                <w:b/>
                <w:sz w:val="22"/>
                <w:szCs w:val="22"/>
              </w:rPr>
            </w:r>
            <w:r w:rsidRPr="00F005BE">
              <w:rPr>
                <w:b/>
                <w:sz w:val="22"/>
                <w:szCs w:val="22"/>
              </w:rPr>
              <w:fldChar w:fldCharType="separate"/>
            </w:r>
            <w:r w:rsidRPr="00F005BE">
              <w:rPr>
                <w:b/>
                <w:sz w:val="22"/>
                <w:szCs w:val="22"/>
              </w:rPr>
              <w:t>22.2</w:t>
            </w:r>
            <w:r w:rsidRPr="00F005BE">
              <w:rPr>
                <w:b/>
                <w:sz w:val="22"/>
                <w:szCs w:val="22"/>
              </w:rPr>
              <w:fldChar w:fldCharType="end"/>
            </w:r>
          </w:p>
          <w:p w:rsidRPr="00F005BE" w:rsidR="00BC4887" w:rsidP="002846B0" w:rsidRDefault="00BC4887" w14:paraId="1B820684" w14:textId="6DA919CF">
            <w:pPr>
              <w:tabs>
                <w:tab w:val="left" w:pos="449"/>
              </w:tabs>
              <w:spacing w:before="120" w:after="120"/>
              <w:ind w:left="82"/>
              <w:jc w:val="center"/>
              <w:rPr>
                <w:b/>
                <w:sz w:val="22"/>
                <w:szCs w:val="22"/>
              </w:rPr>
            </w:pPr>
          </w:p>
        </w:tc>
        <w:tc>
          <w:tcPr>
            <w:tcW w:w="4356" w:type="pct"/>
          </w:tcPr>
          <w:p w:rsidRPr="00F005BE" w:rsidR="000B20C6" w:rsidP="002A0745" w:rsidRDefault="00F959FE" w14:paraId="2C56DAEA" w14:textId="77777777">
            <w:pPr>
              <w:tabs>
                <w:tab w:val="right" w:pos="7272"/>
              </w:tabs>
              <w:spacing w:before="120" w:after="120"/>
              <w:rPr>
                <w:sz w:val="22"/>
                <w:szCs w:val="22"/>
              </w:rPr>
            </w:pPr>
            <w:r w:rsidRPr="00F005BE">
              <w:rPr>
                <w:sz w:val="22"/>
                <w:szCs w:val="22"/>
              </w:rPr>
              <w:t>The tender shall be accompanied by a Tender Guarantee</w:t>
            </w:r>
            <w:r w:rsidRPr="00F005BE" w:rsidR="000B20C6">
              <w:rPr>
                <w:sz w:val="22"/>
                <w:szCs w:val="22"/>
              </w:rPr>
              <w:t xml:space="preserve"> in one of the following forms</w:t>
            </w:r>
          </w:p>
          <w:p w:rsidRPr="00F005BE" w:rsidR="00781F36" w:rsidRDefault="00F959FE" w14:paraId="3C73D6CE" w14:textId="3DB730C9">
            <w:pPr>
              <w:pStyle w:val="ListParagraph"/>
              <w:numPr>
                <w:ilvl w:val="0"/>
                <w:numId w:val="65"/>
              </w:numPr>
              <w:tabs>
                <w:tab w:val="right" w:pos="7272"/>
              </w:tabs>
              <w:spacing w:after="120" w:line="240" w:lineRule="auto"/>
              <w:rPr>
                <w:rFonts w:ascii="Times New Roman" w:hAnsi="Times New Roman"/>
              </w:rPr>
            </w:pPr>
            <w:r w:rsidRPr="00F005BE">
              <w:rPr>
                <w:rFonts w:ascii="Times New Roman" w:hAnsi="Times New Roman"/>
              </w:rPr>
              <w:t xml:space="preserve">issued by a commercial bank according to the form </w:t>
            </w:r>
            <w:proofErr w:type="gramStart"/>
            <w:r w:rsidRPr="00F005BE" w:rsidR="001A19C6">
              <w:rPr>
                <w:rFonts w:ascii="Times New Roman" w:hAnsi="Times New Roman"/>
              </w:rPr>
              <w:t xml:space="preserve">in </w:t>
            </w:r>
            <w:r w:rsidRPr="00F005BE">
              <w:rPr>
                <w:rFonts w:ascii="Times New Roman" w:hAnsi="Times New Roman"/>
              </w:rPr>
              <w:t xml:space="preserve"> Section</w:t>
            </w:r>
            <w:proofErr w:type="gramEnd"/>
            <w:r w:rsidRPr="00F005BE">
              <w:rPr>
                <w:rFonts w:ascii="Times New Roman" w:hAnsi="Times New Roman"/>
              </w:rPr>
              <w:t xml:space="preserve"> I</w:t>
            </w:r>
            <w:r w:rsidRPr="00F005BE" w:rsidR="00040AD8">
              <w:rPr>
                <w:rFonts w:ascii="Times New Roman" w:hAnsi="Times New Roman"/>
              </w:rPr>
              <w:t>II</w:t>
            </w:r>
            <w:r w:rsidRPr="00F005BE" w:rsidR="000B20C6">
              <w:rPr>
                <w:rFonts w:ascii="Times New Roman" w:hAnsi="Times New Roman"/>
              </w:rPr>
              <w:t>;</w:t>
            </w:r>
          </w:p>
          <w:p w:rsidRPr="00F005BE" w:rsidR="00A53A21" w:rsidRDefault="000B20C6" w14:paraId="25D817EC" w14:textId="5C38049A">
            <w:pPr>
              <w:pStyle w:val="ListParagraph"/>
              <w:numPr>
                <w:ilvl w:val="0"/>
                <w:numId w:val="65"/>
              </w:numPr>
              <w:tabs>
                <w:tab w:val="right" w:pos="7272"/>
              </w:tabs>
              <w:spacing w:after="120" w:line="240" w:lineRule="auto"/>
              <w:rPr>
                <w:rFonts w:ascii="Times New Roman" w:hAnsi="Times New Roman"/>
              </w:rPr>
            </w:pPr>
            <w:r w:rsidRPr="00F005BE">
              <w:rPr>
                <w:rFonts w:ascii="Times New Roman" w:hAnsi="Times New Roman"/>
              </w:rPr>
              <w:t xml:space="preserve">wire transfer to the </w:t>
            </w:r>
            <w:r w:rsidRPr="00F005BE" w:rsidR="003F22BD">
              <w:rPr>
                <w:rFonts w:ascii="Times New Roman" w:hAnsi="Times New Roman"/>
              </w:rPr>
              <w:t>C</w:t>
            </w:r>
            <w:r w:rsidRPr="00F005BE">
              <w:rPr>
                <w:rFonts w:ascii="Times New Roman" w:hAnsi="Times New Roman"/>
              </w:rPr>
              <w:t xml:space="preserve">ontracting </w:t>
            </w:r>
            <w:r w:rsidRPr="00F005BE" w:rsidR="003F22BD">
              <w:rPr>
                <w:rFonts w:ascii="Times New Roman" w:hAnsi="Times New Roman"/>
              </w:rPr>
              <w:t>A</w:t>
            </w:r>
            <w:r w:rsidRPr="00F005BE">
              <w:rPr>
                <w:rFonts w:ascii="Times New Roman" w:hAnsi="Times New Roman"/>
              </w:rPr>
              <w:t>uthority's account, according to the following banking data:</w:t>
            </w:r>
          </w:p>
          <w:p w:rsidRPr="00F005BE" w:rsidR="00A53A21" w:rsidRDefault="00931DD6" w14:paraId="7998FAFB" w14:textId="16C18EBD">
            <w:pPr>
              <w:pStyle w:val="ListParagraph"/>
              <w:tabs>
                <w:tab w:val="right" w:pos="7272"/>
              </w:tabs>
              <w:spacing w:after="120" w:line="240" w:lineRule="auto"/>
              <w:ind w:left="767"/>
              <w:rPr>
                <w:rFonts w:ascii="Times New Roman" w:hAnsi="Times New Roman"/>
              </w:rPr>
            </w:pPr>
            <w:ins w:author="Chris Smith" w:date="2021-01-16T11:54:00Z" w:id="919">
              <w:r w:rsidRPr="00F005BE">
                <w:rPr>
                  <w:rFonts w:ascii="Times New Roman" w:hAnsi="Times New Roman"/>
                  <w:b/>
                  <w:i/>
                </w:rPr>
                <w:t>[insert details below]</w:t>
              </w:r>
            </w:ins>
          </w:p>
          <w:p w:rsidRPr="00F005BE" w:rsidR="000B20C6" w:rsidRDefault="000B20C6" w14:paraId="26B3C2D5" w14:textId="445DA1D7">
            <w:pPr>
              <w:pStyle w:val="ListParagraph"/>
              <w:rPr>
                <w:rFonts w:ascii="Times New Roman" w:hAnsi="Times New Roman"/>
              </w:rPr>
            </w:pPr>
            <w:r w:rsidRPr="00F005BE">
              <w:rPr>
                <w:rFonts w:ascii="Times New Roman" w:hAnsi="Times New Roman"/>
              </w:rPr>
              <w:t>Beneficiary:</w:t>
            </w:r>
          </w:p>
          <w:p w:rsidRPr="00F005BE" w:rsidR="000B20C6" w:rsidRDefault="000B20C6" w14:paraId="59462418" w14:textId="77777777">
            <w:pPr>
              <w:pStyle w:val="ListParagraph"/>
              <w:rPr>
                <w:rFonts w:ascii="Times New Roman" w:hAnsi="Times New Roman"/>
              </w:rPr>
            </w:pPr>
            <w:r w:rsidRPr="00F005BE">
              <w:rPr>
                <w:rFonts w:ascii="Times New Roman" w:hAnsi="Times New Roman"/>
              </w:rPr>
              <w:t>Name of Bank:</w:t>
            </w:r>
          </w:p>
          <w:p w:rsidRPr="00F005BE" w:rsidR="000B20C6" w:rsidRDefault="000B20C6" w14:paraId="72E387D4" w14:textId="77777777">
            <w:pPr>
              <w:pStyle w:val="ListParagraph"/>
              <w:rPr>
                <w:rFonts w:ascii="Times New Roman" w:hAnsi="Times New Roman"/>
              </w:rPr>
            </w:pPr>
            <w:r w:rsidRPr="00F005BE">
              <w:rPr>
                <w:rFonts w:ascii="Times New Roman" w:hAnsi="Times New Roman"/>
              </w:rPr>
              <w:t>Tax code:</w:t>
            </w:r>
          </w:p>
          <w:p w:rsidRPr="00F005BE" w:rsidR="000B20C6" w:rsidRDefault="000B20C6" w14:paraId="1DDECB6D" w14:textId="77777777">
            <w:pPr>
              <w:pStyle w:val="ListParagraph"/>
              <w:rPr>
                <w:rFonts w:ascii="Times New Roman" w:hAnsi="Times New Roman"/>
              </w:rPr>
            </w:pPr>
            <w:r w:rsidRPr="00F005BE">
              <w:rPr>
                <w:rFonts w:ascii="Times New Roman" w:hAnsi="Times New Roman"/>
              </w:rPr>
              <w:t>Settlement account:</w:t>
            </w:r>
          </w:p>
          <w:p w:rsidRPr="00F005BE" w:rsidR="000B20C6" w:rsidRDefault="000B20C6" w14:paraId="072ECE5F" w14:textId="77777777">
            <w:pPr>
              <w:pStyle w:val="ListParagraph"/>
              <w:rPr>
                <w:rFonts w:ascii="Times New Roman" w:hAnsi="Times New Roman"/>
              </w:rPr>
            </w:pPr>
            <w:r w:rsidRPr="00F005BE">
              <w:rPr>
                <w:rFonts w:ascii="Times New Roman" w:hAnsi="Times New Roman"/>
              </w:rPr>
              <w:t>Treasury account:</w:t>
            </w:r>
          </w:p>
          <w:p w:rsidRPr="00F005BE" w:rsidR="000B20C6" w:rsidRDefault="000B20C6" w14:paraId="29AFC7B6" w14:textId="77777777">
            <w:pPr>
              <w:pStyle w:val="ListParagraph"/>
              <w:rPr>
                <w:rFonts w:ascii="Times New Roman" w:hAnsi="Times New Roman"/>
              </w:rPr>
            </w:pPr>
            <w:r w:rsidRPr="00F005BE">
              <w:rPr>
                <w:rFonts w:ascii="Times New Roman" w:hAnsi="Times New Roman"/>
              </w:rPr>
              <w:t>The bank account:</w:t>
            </w:r>
          </w:p>
          <w:p w:rsidRPr="00F005BE" w:rsidR="000B20C6" w:rsidRDefault="000B20C6" w14:paraId="578D699B" w14:textId="77777777">
            <w:pPr>
              <w:pStyle w:val="ListParagraph"/>
              <w:rPr>
                <w:rFonts w:ascii="Times New Roman" w:hAnsi="Times New Roman"/>
              </w:rPr>
            </w:pPr>
            <w:r w:rsidRPr="00F005BE">
              <w:rPr>
                <w:rFonts w:ascii="Times New Roman" w:hAnsi="Times New Roman"/>
              </w:rPr>
              <w:t>Regional Treasury:</w:t>
            </w:r>
          </w:p>
          <w:p w:rsidRPr="00F005BE" w:rsidR="000B20C6" w:rsidRDefault="000B20C6" w14:paraId="398B07AE" w14:textId="2B1B1651">
            <w:pPr>
              <w:pStyle w:val="ListParagraph"/>
              <w:rPr>
                <w:rFonts w:ascii="Times New Roman" w:hAnsi="Times New Roman"/>
              </w:rPr>
            </w:pPr>
            <w:r w:rsidRPr="00F005BE">
              <w:rPr>
                <w:rFonts w:ascii="Times New Roman" w:hAnsi="Times New Roman"/>
              </w:rPr>
              <w:t>with the following note “Tender guarantee for the tender no. ___</w:t>
            </w:r>
            <w:proofErr w:type="gramStart"/>
            <w:r w:rsidRPr="00F005BE">
              <w:rPr>
                <w:rFonts w:ascii="Times New Roman" w:hAnsi="Times New Roman"/>
              </w:rPr>
              <w:t>_ ”</w:t>
            </w:r>
            <w:proofErr w:type="gramEnd"/>
          </w:p>
          <w:p w:rsidRPr="00F005BE" w:rsidR="00A53A21" w:rsidRDefault="00A53A21" w14:paraId="4933DBCB" w14:textId="77777777">
            <w:pPr>
              <w:pStyle w:val="ListParagraph"/>
              <w:rPr>
                <w:rFonts w:ascii="Times New Roman" w:hAnsi="Times New Roman"/>
              </w:rPr>
            </w:pPr>
          </w:p>
          <w:p w:rsidRPr="00F005BE" w:rsidR="000B20C6" w:rsidRDefault="009538F8" w14:paraId="6640B351" w14:textId="3E09AA46">
            <w:pPr>
              <w:pStyle w:val="ListParagraph"/>
              <w:numPr>
                <w:ilvl w:val="0"/>
                <w:numId w:val="65"/>
              </w:numPr>
              <w:tabs>
                <w:tab w:val="right" w:pos="7272"/>
              </w:tabs>
              <w:spacing w:after="120" w:line="240" w:lineRule="auto"/>
              <w:rPr>
                <w:rFonts w:ascii="Times New Roman" w:hAnsi="Times New Roman"/>
              </w:rPr>
            </w:pPr>
            <w:r w:rsidRPr="00F005BE">
              <w:rPr>
                <w:rFonts w:ascii="Times New Roman" w:hAnsi="Times New Roman"/>
              </w:rPr>
              <w:t xml:space="preserve">Other forms of Tender guarantee accepted by the </w:t>
            </w:r>
            <w:r w:rsidRPr="00F005BE" w:rsidR="003A7BF9">
              <w:rPr>
                <w:rFonts w:ascii="Times New Roman" w:hAnsi="Times New Roman"/>
              </w:rPr>
              <w:t>C</w:t>
            </w:r>
            <w:r w:rsidRPr="00F005BE">
              <w:rPr>
                <w:rFonts w:ascii="Times New Roman" w:hAnsi="Times New Roman"/>
              </w:rPr>
              <w:t>ontracting</w:t>
            </w:r>
            <w:r w:rsidRPr="00F005BE" w:rsidR="003A7BF9">
              <w:rPr>
                <w:rFonts w:ascii="Times New Roman" w:hAnsi="Times New Roman"/>
              </w:rPr>
              <w:t xml:space="preserve"> A</w:t>
            </w:r>
            <w:r w:rsidRPr="00F005BE">
              <w:rPr>
                <w:rFonts w:ascii="Times New Roman" w:hAnsi="Times New Roman"/>
              </w:rPr>
              <w:t xml:space="preserve">uthority: </w:t>
            </w:r>
            <w:r w:rsidRPr="00F005BE">
              <w:rPr>
                <w:rFonts w:ascii="Times New Roman" w:hAnsi="Times New Roman"/>
                <w:b/>
                <w:i/>
              </w:rPr>
              <w:t>[insert other form of Tender guarantee</w:t>
            </w:r>
            <w:ins w:author="Chris Smith" w:date="2021-01-16T11:55:00Z" w:id="920">
              <w:r w:rsidRPr="00F005BE" w:rsidR="00931DD6">
                <w:rPr>
                  <w:rFonts w:ascii="Times New Roman" w:hAnsi="Times New Roman"/>
                  <w:b/>
                  <w:i/>
                </w:rPr>
                <w:t xml:space="preserve"> or </w:t>
              </w:r>
            </w:ins>
            <w:ins w:author="Chris Smith" w:date="2021-01-16T12:18:00Z" w:id="921">
              <w:r w:rsidRPr="00F005BE" w:rsidR="00161563">
                <w:rPr>
                  <w:rFonts w:ascii="Times New Roman" w:hAnsi="Times New Roman"/>
                  <w:b/>
                  <w:i/>
                </w:rPr>
                <w:t xml:space="preserve">insert </w:t>
              </w:r>
            </w:ins>
            <w:ins w:author="Chris Smith" w:date="2021-01-16T11:55:00Z" w:id="922">
              <w:r w:rsidRPr="00F005BE" w:rsidR="00931DD6">
                <w:rPr>
                  <w:rFonts w:ascii="Times New Roman" w:hAnsi="Times New Roman"/>
                  <w:b/>
                  <w:i/>
                </w:rPr>
                <w:t>“not applicable”</w:t>
              </w:r>
            </w:ins>
            <w:r w:rsidRPr="00F005BE">
              <w:rPr>
                <w:rFonts w:ascii="Times New Roman" w:hAnsi="Times New Roman"/>
                <w:b/>
                <w:i/>
              </w:rPr>
              <w:t>]</w:t>
            </w:r>
            <w:r w:rsidRPr="00F005BE">
              <w:rPr>
                <w:rFonts w:ascii="Times New Roman" w:hAnsi="Times New Roman"/>
              </w:rPr>
              <w:t>.</w:t>
            </w:r>
          </w:p>
        </w:tc>
      </w:tr>
      <w:tr w:rsidRPr="00F005BE" w:rsidR="0040342A" w:rsidTr="002A0745" w14:paraId="74C4384A" w14:textId="77777777">
        <w:trPr>
          <w:cantSplit/>
        </w:trPr>
        <w:tc>
          <w:tcPr>
            <w:tcW w:w="644" w:type="pct"/>
          </w:tcPr>
          <w:p w:rsidRPr="00F005BE" w:rsidR="0040342A" w:rsidP="002846B0" w:rsidRDefault="009F5AF2" w14:paraId="5110824F" w14:textId="73B4C296">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_Ref64783336 \n \h </w:instrText>
            </w:r>
            <w:r w:rsidRPr="00F005BE">
              <w:rPr>
                <w:b/>
                <w:sz w:val="22"/>
                <w:szCs w:val="22"/>
              </w:rPr>
            </w:r>
            <w:r w:rsidRPr="00F005BE">
              <w:rPr>
                <w:b/>
                <w:sz w:val="22"/>
                <w:szCs w:val="22"/>
              </w:rPr>
              <w:fldChar w:fldCharType="separate"/>
            </w:r>
            <w:r w:rsidRPr="00F005BE">
              <w:rPr>
                <w:b/>
                <w:sz w:val="22"/>
                <w:szCs w:val="22"/>
              </w:rPr>
              <w:t>22.8</w:t>
            </w:r>
            <w:r w:rsidRPr="00F005BE">
              <w:rPr>
                <w:b/>
                <w:sz w:val="22"/>
                <w:szCs w:val="22"/>
              </w:rPr>
              <w:fldChar w:fldCharType="end"/>
            </w:r>
          </w:p>
        </w:tc>
        <w:tc>
          <w:tcPr>
            <w:tcW w:w="4356" w:type="pct"/>
          </w:tcPr>
          <w:p w:rsidRPr="00F005BE" w:rsidR="0040342A" w:rsidP="002A0745" w:rsidRDefault="0040342A" w14:paraId="01640298" w14:textId="794AC53D">
            <w:pPr>
              <w:tabs>
                <w:tab w:val="right" w:pos="7272"/>
              </w:tabs>
              <w:spacing w:before="120" w:after="120"/>
              <w:rPr>
                <w:sz w:val="22"/>
                <w:szCs w:val="22"/>
              </w:rPr>
            </w:pPr>
            <w:r w:rsidRPr="00F005BE">
              <w:rPr>
                <w:sz w:val="22"/>
                <w:szCs w:val="22"/>
              </w:rPr>
              <w:t xml:space="preserve">Special rules for the Tender Guarantee in case of Tenders submitted by consortiums: </w:t>
            </w:r>
            <w:r w:rsidRPr="00F005BE">
              <w:rPr>
                <w:b/>
                <w:i/>
                <w:sz w:val="22"/>
                <w:szCs w:val="22"/>
              </w:rPr>
              <w:t>[</w:t>
            </w:r>
            <w:r w:rsidRPr="00F005BE" w:rsidR="00691B37">
              <w:rPr>
                <w:b/>
                <w:i/>
                <w:sz w:val="22"/>
                <w:szCs w:val="22"/>
              </w:rPr>
              <w:t>If applicable, i</w:t>
            </w:r>
            <w:r w:rsidRPr="00F005BE">
              <w:rPr>
                <w:b/>
                <w:i/>
                <w:sz w:val="22"/>
                <w:szCs w:val="22"/>
              </w:rPr>
              <w:t xml:space="preserve">nsert special rules </w:t>
            </w:r>
            <w:r w:rsidRPr="00F005BE" w:rsidR="00691B37">
              <w:rPr>
                <w:b/>
                <w:i/>
                <w:sz w:val="22"/>
                <w:szCs w:val="22"/>
              </w:rPr>
              <w:t>for the Tender Guarantee in case of Tenders submitted by consortiums</w:t>
            </w:r>
            <w:ins w:author="Chris Smith" w:date="2021-01-16T11:55:00Z" w:id="923">
              <w:r w:rsidRPr="00F005BE" w:rsidR="00931DD6">
                <w:rPr>
                  <w:b/>
                  <w:i/>
                  <w:sz w:val="22"/>
                  <w:szCs w:val="22"/>
                </w:rPr>
                <w:t xml:space="preserve"> or insert “not applicable”</w:t>
              </w:r>
            </w:ins>
            <w:r w:rsidRPr="00F005BE">
              <w:rPr>
                <w:b/>
                <w:i/>
                <w:sz w:val="22"/>
                <w:szCs w:val="22"/>
              </w:rPr>
              <w:t>]</w:t>
            </w:r>
            <w:r w:rsidRPr="00F005BE">
              <w:rPr>
                <w:sz w:val="22"/>
                <w:szCs w:val="22"/>
              </w:rPr>
              <w:t xml:space="preserve"> </w:t>
            </w:r>
          </w:p>
        </w:tc>
      </w:tr>
    </w:tbl>
    <w:bookmarkStart w:name="_Toc500694490" w:id="924"/>
    <w:bookmarkStart w:name="_Toc500695995" w:id="925"/>
    <w:bookmarkStart w:name="_Toc500700031" w:id="926"/>
    <w:bookmarkStart w:name="_Toc500702693" w:id="927"/>
    <w:bookmarkStart w:name="_Toc525762393" w:id="928"/>
    <w:bookmarkStart w:name="_Toc31977611" w:id="929"/>
    <w:p w:rsidRPr="00F005BE" w:rsidR="00F86FF4" w:rsidP="00534250" w:rsidRDefault="00534250" w14:paraId="7C16C1A8" w14:textId="220301D4">
      <w:pPr>
        <w:pStyle w:val="Heading2"/>
        <w:shd w:val="clear" w:color="auto" w:fill="9CC2E5" w:themeFill="accent5" w:themeFillTint="99"/>
        <w:tabs>
          <w:tab w:val="left" w:pos="3686"/>
        </w:tabs>
        <w:rPr>
          <w:rFonts w:ascii="Times New Roman" w:hAnsi="Times New Roman"/>
          <w:sz w:val="22"/>
          <w:szCs w:val="22"/>
          <w:lang w:val="en-GB"/>
        </w:rPr>
      </w:pPr>
      <w:r w:rsidRPr="00F005BE">
        <w:rPr>
          <w:rFonts w:ascii="Times New Roman" w:hAnsi="Times New Roman"/>
          <w:sz w:val="22"/>
          <w:szCs w:val="22"/>
          <w:lang w:val="en-GB"/>
        </w:rPr>
        <w:fldChar w:fldCharType="begin"/>
      </w:r>
      <w:r w:rsidRPr="00F005BE">
        <w:rPr>
          <w:rFonts w:ascii="Times New Roman" w:hAnsi="Times New Roman"/>
          <w:sz w:val="22"/>
          <w:szCs w:val="22"/>
          <w:lang w:val="en-GB"/>
        </w:rPr>
        <w:instrText xml:space="preserve"> REF _Ref64784095 \r \h </w:instrText>
      </w:r>
      <w:r w:rsidRPr="00F005BE">
        <w:rPr>
          <w:rFonts w:ascii="Times New Roman" w:hAnsi="Times New Roman"/>
          <w:sz w:val="22"/>
          <w:szCs w:val="22"/>
          <w:lang w:val="en-GB"/>
        </w:rPr>
      </w:r>
      <w:r w:rsidRPr="00F005BE">
        <w:rPr>
          <w:rFonts w:ascii="Times New Roman" w:hAnsi="Times New Roman"/>
          <w:sz w:val="22"/>
          <w:szCs w:val="22"/>
          <w:lang w:val="en-GB"/>
        </w:rPr>
        <w:fldChar w:fldCharType="separate"/>
      </w:r>
      <w:bookmarkStart w:name="_Toc64785796" w:id="930"/>
      <w:r w:rsidRPr="00F005BE">
        <w:rPr>
          <w:rFonts w:ascii="Times New Roman" w:hAnsi="Times New Roman"/>
          <w:sz w:val="22"/>
          <w:szCs w:val="22"/>
          <w:lang w:val="en-GB"/>
        </w:rPr>
        <w:t>D</w:t>
      </w:r>
      <w:r w:rsidRPr="00F005BE">
        <w:rPr>
          <w:rFonts w:ascii="Times New Roman" w:hAnsi="Times New Roman"/>
          <w:sz w:val="22"/>
          <w:szCs w:val="22"/>
          <w:lang w:val="en-GB"/>
        </w:rPr>
        <w:fldChar w:fldCharType="end"/>
      </w:r>
      <w:r w:rsidRPr="00F005BE">
        <w:rPr>
          <w:rFonts w:ascii="Times New Roman" w:hAnsi="Times New Roman"/>
          <w:sz w:val="22"/>
          <w:szCs w:val="22"/>
          <w:lang w:val="en-GB"/>
        </w:rPr>
        <w:t xml:space="preserve">. </w:t>
      </w:r>
      <w:r w:rsidRPr="00F005BE">
        <w:rPr>
          <w:rFonts w:ascii="Times New Roman" w:hAnsi="Times New Roman"/>
          <w:sz w:val="22"/>
          <w:szCs w:val="22"/>
          <w:lang w:val="en-GB"/>
        </w:rPr>
        <w:fldChar w:fldCharType="begin"/>
      </w:r>
      <w:r w:rsidRPr="00F005BE">
        <w:rPr>
          <w:rFonts w:ascii="Times New Roman" w:hAnsi="Times New Roman"/>
          <w:sz w:val="22"/>
          <w:szCs w:val="22"/>
          <w:lang w:val="en-GB"/>
        </w:rPr>
        <w:instrText xml:space="preserve"> REF _Ref64784108 \h </w:instrText>
      </w:r>
      <w:r w:rsidRPr="00F005BE">
        <w:rPr>
          <w:rFonts w:ascii="Times New Roman" w:hAnsi="Times New Roman"/>
          <w:sz w:val="22"/>
          <w:szCs w:val="22"/>
          <w:lang w:val="en-GB"/>
        </w:rPr>
      </w:r>
      <w:r w:rsidRPr="00F005BE">
        <w:rPr>
          <w:rFonts w:ascii="Times New Roman" w:hAnsi="Times New Roman"/>
          <w:sz w:val="22"/>
          <w:szCs w:val="22"/>
          <w:lang w:val="en-GB"/>
        </w:rPr>
        <w:fldChar w:fldCharType="separate"/>
      </w:r>
      <w:r w:rsidRPr="00F005BE">
        <w:rPr>
          <w:rFonts w:ascii="Times New Roman" w:hAnsi="Times New Roman"/>
          <w:sz w:val="22"/>
          <w:szCs w:val="22"/>
          <w:lang w:val="en-GB"/>
        </w:rPr>
        <w:t>Technical Specifications</w:t>
      </w:r>
      <w:bookmarkEnd w:id="930"/>
      <w:r w:rsidRPr="00F005BE">
        <w:rPr>
          <w:rFonts w:ascii="Times New Roman" w:hAnsi="Times New Roman"/>
          <w:sz w:val="22"/>
          <w:szCs w:val="22"/>
          <w:lang w:val="en-GB"/>
        </w:rPr>
        <w:fldChar w:fldCharType="end"/>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190BE8" w:rsidTr="00FA3307" w14:paraId="4963F3E4" w14:textId="77777777">
        <w:trPr>
          <w:cantSplit/>
        </w:trPr>
        <w:tc>
          <w:tcPr>
            <w:tcW w:w="644" w:type="pct"/>
            <w:shd w:val="clear" w:color="auto" w:fill="8EAADB" w:themeFill="accent1" w:themeFillTint="99"/>
          </w:tcPr>
          <w:p w:rsidRPr="00F005BE" w:rsidR="00190BE8" w:rsidP="00FA3307" w:rsidRDefault="009F5AF2" w14:paraId="40A6FA3E" w14:textId="595A191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_Ref64783349 \n \h </w:instrText>
            </w:r>
            <w:r w:rsidRPr="00F005BE">
              <w:rPr>
                <w:b/>
                <w:sz w:val="22"/>
                <w:szCs w:val="22"/>
              </w:rPr>
            </w:r>
            <w:r w:rsidRPr="00F005BE">
              <w:rPr>
                <w:b/>
                <w:sz w:val="22"/>
                <w:szCs w:val="22"/>
              </w:rPr>
              <w:fldChar w:fldCharType="separate"/>
            </w:r>
            <w:r w:rsidRPr="00F005BE">
              <w:rPr>
                <w:b/>
                <w:sz w:val="22"/>
                <w:szCs w:val="22"/>
              </w:rPr>
              <w:t>23</w:t>
            </w:r>
            <w:r w:rsidRPr="00F005BE">
              <w:rPr>
                <w:b/>
                <w:sz w:val="22"/>
                <w:szCs w:val="22"/>
              </w:rPr>
              <w:fldChar w:fldCharType="end"/>
            </w:r>
          </w:p>
        </w:tc>
        <w:tc>
          <w:tcPr>
            <w:tcW w:w="4356" w:type="pct"/>
            <w:shd w:val="clear" w:color="auto" w:fill="8EAADB" w:themeFill="accent1" w:themeFillTint="99"/>
          </w:tcPr>
          <w:p w:rsidRPr="00F005BE" w:rsidR="00190BE8" w:rsidP="00FA3307" w:rsidRDefault="00190BE8" w14:paraId="60DAEA86" w14:textId="339B7CB8">
            <w:pPr>
              <w:tabs>
                <w:tab w:val="right" w:pos="7272"/>
              </w:tabs>
              <w:spacing w:before="120" w:after="120"/>
              <w:rPr>
                <w:b/>
                <w:sz w:val="22"/>
                <w:szCs w:val="22"/>
              </w:rPr>
            </w:pPr>
            <w:r w:rsidRPr="00F005BE">
              <w:rPr>
                <w:b/>
                <w:sz w:val="22"/>
                <w:szCs w:val="22"/>
              </w:rPr>
              <w:t>Technical Specifications</w:t>
            </w:r>
          </w:p>
        </w:tc>
      </w:tr>
      <w:tr w:rsidRPr="00F005BE" w:rsidR="00190BE8" w:rsidTr="00FA3307" w14:paraId="6711EF52" w14:textId="77777777">
        <w:trPr>
          <w:cantSplit/>
        </w:trPr>
        <w:tc>
          <w:tcPr>
            <w:tcW w:w="644" w:type="pct"/>
          </w:tcPr>
          <w:p w:rsidRPr="00F005BE" w:rsidR="00190BE8" w:rsidP="00FA3307" w:rsidRDefault="009F5AF2" w14:paraId="1A904A2C" w14:textId="7E2388B5">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_Ref64783360 \n \h </w:instrText>
            </w:r>
            <w:r w:rsidRPr="00F005BE">
              <w:rPr>
                <w:b/>
                <w:sz w:val="22"/>
                <w:szCs w:val="22"/>
              </w:rPr>
            </w:r>
            <w:r w:rsidRPr="00F005BE">
              <w:rPr>
                <w:b/>
                <w:sz w:val="22"/>
                <w:szCs w:val="22"/>
              </w:rPr>
              <w:fldChar w:fldCharType="separate"/>
            </w:r>
            <w:r w:rsidRPr="00F005BE">
              <w:rPr>
                <w:b/>
                <w:sz w:val="22"/>
                <w:szCs w:val="22"/>
              </w:rPr>
              <w:t>23.1</w:t>
            </w:r>
            <w:r w:rsidRPr="00F005BE">
              <w:rPr>
                <w:b/>
                <w:sz w:val="22"/>
                <w:szCs w:val="22"/>
              </w:rPr>
              <w:fldChar w:fldCharType="end"/>
            </w:r>
          </w:p>
        </w:tc>
        <w:tc>
          <w:tcPr>
            <w:tcW w:w="4356" w:type="pct"/>
          </w:tcPr>
          <w:p w:rsidRPr="00F005BE" w:rsidR="00295CC8" w:rsidP="00FA3307" w:rsidRDefault="00190BE8" w14:paraId="64308C9F" w14:textId="5BD4E89A">
            <w:pPr>
              <w:tabs>
                <w:tab w:val="right" w:pos="7272"/>
              </w:tabs>
              <w:spacing w:before="120" w:after="120"/>
              <w:rPr>
                <w:sz w:val="22"/>
                <w:szCs w:val="22"/>
              </w:rPr>
            </w:pPr>
            <w:r w:rsidRPr="00F005BE">
              <w:rPr>
                <w:sz w:val="22"/>
                <w:szCs w:val="22"/>
              </w:rPr>
              <w:t xml:space="preserve">The </w:t>
            </w:r>
            <w:r w:rsidRPr="00F005BE" w:rsidR="00FA3307">
              <w:rPr>
                <w:sz w:val="22"/>
                <w:szCs w:val="22"/>
              </w:rPr>
              <w:t>exact technical specifications</w:t>
            </w:r>
            <w:r w:rsidRPr="00F005BE" w:rsidR="00835214">
              <w:rPr>
                <w:sz w:val="22"/>
                <w:szCs w:val="22"/>
              </w:rPr>
              <w:t xml:space="preserve"> and reference standards</w:t>
            </w:r>
            <w:r w:rsidRPr="00F005BE" w:rsidR="00FA3307">
              <w:rPr>
                <w:sz w:val="22"/>
                <w:szCs w:val="22"/>
              </w:rPr>
              <w:t xml:space="preserve"> are set in the below table</w:t>
            </w:r>
            <w:r w:rsidRPr="00F005BE">
              <w:rPr>
                <w:sz w:val="22"/>
                <w:szCs w:val="22"/>
              </w:rPr>
              <w:t>:</w:t>
            </w:r>
          </w:p>
          <w:p w:rsidRPr="00F005BE" w:rsidR="00190BE8" w:rsidP="006F6DBD" w:rsidRDefault="00295CC8" w14:paraId="2C7A3362" w14:textId="4DD45BCA">
            <w:pPr>
              <w:tabs>
                <w:tab w:val="right" w:pos="7272"/>
              </w:tabs>
              <w:spacing w:before="120" w:after="120"/>
              <w:jc w:val="both"/>
              <w:rPr>
                <w:b/>
                <w:i/>
                <w:sz w:val="22"/>
                <w:szCs w:val="22"/>
              </w:rPr>
            </w:pPr>
            <w:r w:rsidRPr="00F005BE">
              <w:rPr>
                <w:b/>
                <w:i/>
                <w:sz w:val="22"/>
                <w:szCs w:val="22"/>
              </w:rPr>
              <w:t xml:space="preserve">[If the table below provided for the Technical Specifications or reference standards is insufficient, it is recommended that the Contracting Authority </w:t>
            </w:r>
            <w:commentRangeStart w:id="931"/>
            <w:commentRangeStart w:id="932"/>
            <w:r w:rsidRPr="00F005BE">
              <w:rPr>
                <w:b/>
                <w:i/>
                <w:sz w:val="22"/>
                <w:szCs w:val="22"/>
              </w:rPr>
              <w:t>create a separate Annex as an integral part of Section II TDS]</w:t>
            </w:r>
            <w:r w:rsidRPr="00F005BE" w:rsidR="00190BE8">
              <w:rPr>
                <w:b/>
                <w:i/>
                <w:sz w:val="22"/>
                <w:szCs w:val="22"/>
              </w:rPr>
              <w:t xml:space="preserve"> </w:t>
            </w:r>
            <w:commentRangeEnd w:id="931"/>
            <w:r w:rsidRPr="00F005BE" w:rsidR="00931DD6">
              <w:rPr>
                <w:rStyle w:val="CommentReference"/>
                <w:sz w:val="22"/>
                <w:szCs w:val="22"/>
                <w:rPrChange w:author="Chris Smith" w:date="2021-01-16T13:55:00Z" w:id="933">
                  <w:rPr>
                    <w:rStyle w:val="CommentReference"/>
                    <w:lang w:val="en-US"/>
                  </w:rPr>
                </w:rPrChange>
              </w:rPr>
              <w:commentReference w:id="931"/>
            </w:r>
            <w:commentRangeEnd w:id="932"/>
            <w:r w:rsidRPr="00F005BE" w:rsidR="004D07DD">
              <w:rPr>
                <w:rStyle w:val="CommentReference"/>
              </w:rPr>
              <w:commentReference w:id="932"/>
            </w:r>
          </w:p>
        </w:tc>
      </w:tr>
    </w:tbl>
    <w:p w:rsidRPr="00F005BE" w:rsidR="00190BE8" w:rsidP="006F6DBD" w:rsidRDefault="00190BE8" w14:paraId="70FC0377" w14:textId="77777777">
      <w:pPr>
        <w:rPr>
          <w:sz w:val="22"/>
          <w:szCs w:val="22"/>
        </w:rPr>
      </w:pPr>
    </w:p>
    <w:tbl>
      <w:tblPr>
        <w:tblW w:w="9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614"/>
        <w:gridCol w:w="855"/>
        <w:gridCol w:w="2637"/>
        <w:gridCol w:w="1054"/>
        <w:gridCol w:w="1190"/>
        <w:gridCol w:w="3281"/>
      </w:tblGrid>
      <w:tr w:rsidRPr="00F005BE" w:rsidR="00F86FF4" w:rsidTr="00CF630B" w14:paraId="60B4D34B" w14:textId="77777777">
        <w:trPr>
          <w:trHeight w:val="550"/>
          <w:tblHeader/>
        </w:trPr>
        <w:tc>
          <w:tcPr>
            <w:tcW w:w="1469" w:type="dxa"/>
            <w:gridSpan w:val="2"/>
            <w:shd w:val="clear" w:color="auto" w:fill="8EAADB" w:themeFill="accent1" w:themeFillTint="99"/>
            <w:vAlign w:val="center"/>
          </w:tcPr>
          <w:p w:rsidRPr="00F005BE" w:rsidR="00F86FF4" w:rsidP="006F6DBD" w:rsidRDefault="00F86FF4" w14:paraId="10104EBC" w14:textId="77777777">
            <w:pPr>
              <w:tabs>
                <w:tab w:val="left" w:pos="449"/>
              </w:tabs>
              <w:spacing w:before="120" w:after="120"/>
              <w:rPr>
                <w:b/>
                <w:sz w:val="22"/>
                <w:szCs w:val="22"/>
              </w:rPr>
            </w:pPr>
          </w:p>
        </w:tc>
        <w:tc>
          <w:tcPr>
            <w:tcW w:w="8162" w:type="dxa"/>
            <w:gridSpan w:val="4"/>
            <w:shd w:val="clear" w:color="auto" w:fill="8EAADB" w:themeFill="accent1" w:themeFillTint="99"/>
            <w:vAlign w:val="center"/>
          </w:tcPr>
          <w:p w:rsidRPr="00F005BE" w:rsidR="00F86FF4" w:rsidP="00CF630B" w:rsidRDefault="00F86FF4" w14:paraId="5CA929C8" w14:textId="32A9C393">
            <w:pPr>
              <w:rPr>
                <w:b/>
                <w:sz w:val="22"/>
                <w:szCs w:val="22"/>
              </w:rPr>
            </w:pPr>
            <w:r w:rsidRPr="00F005BE">
              <w:rPr>
                <w:b/>
                <w:sz w:val="22"/>
                <w:szCs w:val="22"/>
              </w:rPr>
              <w:t>Technical Specifications</w:t>
            </w:r>
          </w:p>
        </w:tc>
      </w:tr>
      <w:tr w:rsidRPr="00F005BE" w:rsidR="00F86FF4" w:rsidTr="00CF630B" w14:paraId="6B9DE63D" w14:textId="77777777">
        <w:trPr>
          <w:trHeight w:val="550"/>
          <w:tblHeader/>
        </w:trPr>
        <w:tc>
          <w:tcPr>
            <w:tcW w:w="614" w:type="dxa"/>
            <w:shd w:val="clear" w:color="auto" w:fill="8EAADB" w:themeFill="accent1" w:themeFillTint="99"/>
            <w:vAlign w:val="center"/>
          </w:tcPr>
          <w:p w:rsidRPr="00F005BE" w:rsidR="00F86FF4" w:rsidP="00CF630B" w:rsidRDefault="00F86FF4" w14:paraId="141AC4D5" w14:textId="72CDFEAF">
            <w:pPr>
              <w:jc w:val="center"/>
              <w:rPr>
                <w:b/>
                <w:sz w:val="22"/>
                <w:szCs w:val="22"/>
              </w:rPr>
            </w:pPr>
            <w:proofErr w:type="spellStart"/>
            <w:r w:rsidRPr="00F005BE">
              <w:rPr>
                <w:b/>
                <w:sz w:val="22"/>
                <w:szCs w:val="22"/>
              </w:rPr>
              <w:t>Nr</w:t>
            </w:r>
            <w:proofErr w:type="spellEnd"/>
            <w:r w:rsidRPr="00F005BE">
              <w:rPr>
                <w:b/>
                <w:sz w:val="22"/>
                <w:szCs w:val="22"/>
              </w:rPr>
              <w:t xml:space="preserve">. </w:t>
            </w:r>
            <w:commentRangeStart w:id="934"/>
            <w:del w:author="ROGAC Andrei (COMM)" w:date="2021-02-20T09:30:00Z" w:id="935">
              <w:r w:rsidRPr="00F005BE" w:rsidDel="00940190">
                <w:rPr>
                  <w:b/>
                  <w:sz w:val="22"/>
                  <w:szCs w:val="22"/>
                </w:rPr>
                <w:delText>d/o</w:delText>
              </w:r>
              <w:commentRangeEnd w:id="934"/>
              <w:r w:rsidRPr="00F005BE" w:rsidDel="00940190" w:rsidR="00161563">
                <w:rPr>
                  <w:rStyle w:val="CommentReference"/>
                  <w:sz w:val="22"/>
                  <w:szCs w:val="22"/>
                  <w:rPrChange w:author="Chris Smith" w:date="2021-01-16T13:55:00Z" w:id="936">
                    <w:rPr>
                      <w:rStyle w:val="CommentReference"/>
                      <w:lang w:val="en-US"/>
                    </w:rPr>
                  </w:rPrChange>
                </w:rPr>
                <w:commentReference w:id="934"/>
              </w:r>
            </w:del>
          </w:p>
        </w:tc>
        <w:tc>
          <w:tcPr>
            <w:tcW w:w="855" w:type="dxa"/>
            <w:shd w:val="clear" w:color="auto" w:fill="8EAADB" w:themeFill="accent1" w:themeFillTint="99"/>
            <w:vAlign w:val="center"/>
          </w:tcPr>
          <w:p w:rsidRPr="00F005BE" w:rsidR="00F86FF4" w:rsidP="00CF630B" w:rsidRDefault="00F86FF4" w14:paraId="61FDD806" w14:textId="77777777">
            <w:pPr>
              <w:jc w:val="center"/>
              <w:rPr>
                <w:b/>
                <w:sz w:val="22"/>
                <w:szCs w:val="22"/>
              </w:rPr>
            </w:pPr>
            <w:proofErr w:type="spellStart"/>
            <w:r w:rsidRPr="00F005BE">
              <w:rPr>
                <w:b/>
                <w:sz w:val="22"/>
                <w:szCs w:val="22"/>
              </w:rPr>
              <w:t>CPV</w:t>
            </w:r>
            <w:proofErr w:type="spellEnd"/>
            <w:r w:rsidRPr="00F005BE">
              <w:rPr>
                <w:b/>
                <w:sz w:val="22"/>
                <w:szCs w:val="22"/>
              </w:rPr>
              <w:t xml:space="preserve"> Code</w:t>
            </w:r>
          </w:p>
        </w:tc>
        <w:tc>
          <w:tcPr>
            <w:tcW w:w="2637" w:type="dxa"/>
            <w:shd w:val="clear" w:color="auto" w:fill="8EAADB" w:themeFill="accent1" w:themeFillTint="99"/>
            <w:vAlign w:val="center"/>
          </w:tcPr>
          <w:p w:rsidRPr="00F005BE" w:rsidR="00F86FF4" w:rsidP="00CF630B" w:rsidRDefault="00F86FF4" w14:paraId="6255444E" w14:textId="77777777">
            <w:pPr>
              <w:jc w:val="center"/>
              <w:rPr>
                <w:b/>
                <w:sz w:val="22"/>
                <w:szCs w:val="22"/>
              </w:rPr>
            </w:pPr>
            <w:r w:rsidRPr="00F005BE">
              <w:rPr>
                <w:b/>
                <w:sz w:val="22"/>
                <w:szCs w:val="22"/>
              </w:rPr>
              <w:t>Name of the Goods</w:t>
            </w:r>
          </w:p>
        </w:tc>
        <w:tc>
          <w:tcPr>
            <w:tcW w:w="1054" w:type="dxa"/>
            <w:shd w:val="clear" w:color="auto" w:fill="8EAADB" w:themeFill="accent1" w:themeFillTint="99"/>
            <w:vAlign w:val="center"/>
          </w:tcPr>
          <w:p w:rsidRPr="00F005BE" w:rsidR="00F86FF4" w:rsidP="00CF630B" w:rsidRDefault="00F86FF4" w14:paraId="7C2A5447" w14:textId="77777777">
            <w:pPr>
              <w:jc w:val="center"/>
              <w:rPr>
                <w:b/>
                <w:sz w:val="22"/>
                <w:szCs w:val="22"/>
              </w:rPr>
            </w:pPr>
            <w:r w:rsidRPr="00F005BE">
              <w:rPr>
                <w:b/>
                <w:sz w:val="22"/>
                <w:szCs w:val="22"/>
              </w:rPr>
              <w:t>Unit measure</w:t>
            </w:r>
          </w:p>
        </w:tc>
        <w:tc>
          <w:tcPr>
            <w:tcW w:w="1190" w:type="dxa"/>
            <w:shd w:val="clear" w:color="auto" w:fill="8EAADB" w:themeFill="accent1" w:themeFillTint="99"/>
            <w:vAlign w:val="center"/>
          </w:tcPr>
          <w:p w:rsidRPr="00F005BE" w:rsidR="00F86FF4" w:rsidP="00CF630B" w:rsidRDefault="00F86FF4" w14:paraId="7EF00FDD" w14:textId="77777777">
            <w:pPr>
              <w:jc w:val="center"/>
              <w:rPr>
                <w:b/>
                <w:sz w:val="22"/>
                <w:szCs w:val="22"/>
              </w:rPr>
            </w:pPr>
            <w:r w:rsidRPr="00F005BE">
              <w:rPr>
                <w:b/>
                <w:sz w:val="22"/>
                <w:szCs w:val="22"/>
              </w:rPr>
              <w:t>Quantity</w:t>
            </w:r>
          </w:p>
        </w:tc>
        <w:tc>
          <w:tcPr>
            <w:tcW w:w="3281" w:type="dxa"/>
            <w:shd w:val="clear" w:color="auto" w:fill="8EAADB" w:themeFill="accent1" w:themeFillTint="99"/>
            <w:vAlign w:val="center"/>
          </w:tcPr>
          <w:p w:rsidRPr="00F005BE" w:rsidR="00F86FF4" w:rsidP="00CF630B" w:rsidRDefault="00F86FF4" w14:paraId="5A9D9D06" w14:textId="77777777">
            <w:pPr>
              <w:jc w:val="center"/>
              <w:rPr>
                <w:b/>
                <w:sz w:val="22"/>
                <w:szCs w:val="22"/>
              </w:rPr>
            </w:pPr>
            <w:r w:rsidRPr="00F005BE">
              <w:rPr>
                <w:b/>
                <w:sz w:val="22"/>
                <w:szCs w:val="22"/>
              </w:rPr>
              <w:t>Full technical specification required, Reference standards</w:t>
            </w:r>
          </w:p>
        </w:tc>
      </w:tr>
      <w:tr w:rsidRPr="00F005BE" w:rsidR="00F86FF4" w:rsidTr="00CF630B" w14:paraId="084BA5D4" w14:textId="77777777">
        <w:trPr>
          <w:trHeight w:val="386"/>
        </w:trPr>
        <w:tc>
          <w:tcPr>
            <w:tcW w:w="614" w:type="dxa"/>
            <w:vAlign w:val="center"/>
          </w:tcPr>
          <w:p w:rsidRPr="00F005BE" w:rsidR="00F86FF4" w:rsidP="00CF630B" w:rsidRDefault="00F86FF4" w14:paraId="2396A40E" w14:textId="77777777">
            <w:pPr>
              <w:rPr>
                <w:sz w:val="22"/>
                <w:szCs w:val="22"/>
              </w:rPr>
            </w:pPr>
          </w:p>
        </w:tc>
        <w:tc>
          <w:tcPr>
            <w:tcW w:w="855" w:type="dxa"/>
            <w:vAlign w:val="center"/>
          </w:tcPr>
          <w:p w:rsidRPr="00F005BE" w:rsidR="00F86FF4" w:rsidP="00CF630B" w:rsidRDefault="00F86FF4" w14:paraId="65206428" w14:textId="77777777">
            <w:pPr>
              <w:rPr>
                <w:sz w:val="22"/>
                <w:szCs w:val="22"/>
              </w:rPr>
            </w:pPr>
          </w:p>
        </w:tc>
        <w:tc>
          <w:tcPr>
            <w:tcW w:w="2637" w:type="dxa"/>
            <w:vAlign w:val="center"/>
          </w:tcPr>
          <w:p w:rsidRPr="00F005BE" w:rsidR="00F86FF4" w:rsidP="00CF630B" w:rsidRDefault="00F86FF4" w14:paraId="26AF3FC7" w14:textId="77777777">
            <w:pPr>
              <w:rPr>
                <w:sz w:val="22"/>
                <w:szCs w:val="22"/>
              </w:rPr>
            </w:pPr>
            <w:r w:rsidRPr="00F005BE">
              <w:rPr>
                <w:i/>
                <w:sz w:val="22"/>
                <w:szCs w:val="22"/>
              </w:rPr>
              <w:t>[Goods]</w:t>
            </w:r>
          </w:p>
        </w:tc>
        <w:tc>
          <w:tcPr>
            <w:tcW w:w="1054" w:type="dxa"/>
            <w:vAlign w:val="center"/>
          </w:tcPr>
          <w:p w:rsidRPr="00F005BE" w:rsidR="00F86FF4" w:rsidP="00CF630B" w:rsidRDefault="00F86FF4" w14:paraId="2C2E88B1" w14:textId="77777777">
            <w:pPr>
              <w:rPr>
                <w:sz w:val="22"/>
                <w:szCs w:val="22"/>
              </w:rPr>
            </w:pPr>
          </w:p>
        </w:tc>
        <w:tc>
          <w:tcPr>
            <w:tcW w:w="1190" w:type="dxa"/>
            <w:vAlign w:val="center"/>
          </w:tcPr>
          <w:p w:rsidRPr="00F005BE" w:rsidR="00F86FF4" w:rsidP="00CF630B" w:rsidRDefault="00F86FF4" w14:paraId="103EA826" w14:textId="77777777">
            <w:pPr>
              <w:rPr>
                <w:sz w:val="22"/>
                <w:szCs w:val="22"/>
              </w:rPr>
            </w:pPr>
          </w:p>
        </w:tc>
        <w:tc>
          <w:tcPr>
            <w:tcW w:w="3281" w:type="dxa"/>
            <w:vAlign w:val="center"/>
          </w:tcPr>
          <w:p w:rsidRPr="00F005BE" w:rsidR="00F86FF4" w:rsidP="00CF630B" w:rsidRDefault="00F86FF4" w14:paraId="4EC575F9" w14:textId="77777777">
            <w:pPr>
              <w:rPr>
                <w:sz w:val="22"/>
                <w:szCs w:val="22"/>
              </w:rPr>
            </w:pPr>
          </w:p>
        </w:tc>
      </w:tr>
      <w:tr w:rsidRPr="00F005BE" w:rsidR="00F86FF4" w:rsidTr="00CF630B" w14:paraId="29163309" w14:textId="77777777">
        <w:trPr>
          <w:trHeight w:val="386"/>
        </w:trPr>
        <w:tc>
          <w:tcPr>
            <w:tcW w:w="614" w:type="dxa"/>
            <w:vAlign w:val="center"/>
          </w:tcPr>
          <w:p w:rsidRPr="00F005BE" w:rsidR="00F86FF4" w:rsidP="00CF630B" w:rsidRDefault="00F86FF4" w14:paraId="59257DB9" w14:textId="77777777">
            <w:pPr>
              <w:rPr>
                <w:sz w:val="22"/>
                <w:szCs w:val="22"/>
              </w:rPr>
            </w:pPr>
          </w:p>
        </w:tc>
        <w:tc>
          <w:tcPr>
            <w:tcW w:w="855" w:type="dxa"/>
            <w:vAlign w:val="center"/>
          </w:tcPr>
          <w:p w:rsidRPr="00F005BE" w:rsidR="00F86FF4" w:rsidP="00CF630B" w:rsidRDefault="00F86FF4" w14:paraId="0E54F588" w14:textId="77777777">
            <w:pPr>
              <w:rPr>
                <w:sz w:val="22"/>
                <w:szCs w:val="22"/>
              </w:rPr>
            </w:pPr>
          </w:p>
        </w:tc>
        <w:tc>
          <w:tcPr>
            <w:tcW w:w="2637" w:type="dxa"/>
            <w:vAlign w:val="center"/>
          </w:tcPr>
          <w:p w:rsidRPr="00F005BE" w:rsidR="00F86FF4" w:rsidP="00CF630B" w:rsidRDefault="00F86FF4" w14:paraId="6C5C1548" w14:textId="77777777">
            <w:pPr>
              <w:rPr>
                <w:i/>
                <w:sz w:val="22"/>
                <w:szCs w:val="22"/>
              </w:rPr>
            </w:pPr>
          </w:p>
        </w:tc>
        <w:tc>
          <w:tcPr>
            <w:tcW w:w="1054" w:type="dxa"/>
            <w:vAlign w:val="center"/>
          </w:tcPr>
          <w:p w:rsidRPr="00F005BE" w:rsidR="00F86FF4" w:rsidP="00CF630B" w:rsidRDefault="00F86FF4" w14:paraId="23A951CF" w14:textId="77777777">
            <w:pPr>
              <w:rPr>
                <w:sz w:val="22"/>
                <w:szCs w:val="22"/>
              </w:rPr>
            </w:pPr>
          </w:p>
        </w:tc>
        <w:tc>
          <w:tcPr>
            <w:tcW w:w="1190" w:type="dxa"/>
            <w:vAlign w:val="center"/>
          </w:tcPr>
          <w:p w:rsidRPr="00F005BE" w:rsidR="00F86FF4" w:rsidP="00CF630B" w:rsidRDefault="00F86FF4" w14:paraId="31B44658" w14:textId="77777777">
            <w:pPr>
              <w:rPr>
                <w:sz w:val="22"/>
                <w:szCs w:val="22"/>
              </w:rPr>
            </w:pPr>
          </w:p>
        </w:tc>
        <w:tc>
          <w:tcPr>
            <w:tcW w:w="3281" w:type="dxa"/>
            <w:vAlign w:val="center"/>
          </w:tcPr>
          <w:p w:rsidRPr="00F005BE" w:rsidR="00F86FF4" w:rsidP="00CF630B" w:rsidRDefault="00F86FF4" w14:paraId="6BFB7722" w14:textId="77777777">
            <w:pPr>
              <w:rPr>
                <w:sz w:val="22"/>
                <w:szCs w:val="22"/>
              </w:rPr>
            </w:pPr>
          </w:p>
        </w:tc>
      </w:tr>
      <w:tr w:rsidRPr="00F005BE" w:rsidR="00F86FF4" w:rsidTr="00CF630B" w14:paraId="389F254F" w14:textId="77777777">
        <w:trPr>
          <w:trHeight w:val="386"/>
        </w:trPr>
        <w:tc>
          <w:tcPr>
            <w:tcW w:w="614" w:type="dxa"/>
            <w:vAlign w:val="center"/>
          </w:tcPr>
          <w:p w:rsidRPr="00F005BE" w:rsidR="00F86FF4" w:rsidP="00CF630B" w:rsidRDefault="00F86FF4" w14:paraId="53B0B876" w14:textId="77777777">
            <w:pPr>
              <w:rPr>
                <w:sz w:val="22"/>
                <w:szCs w:val="22"/>
              </w:rPr>
            </w:pPr>
          </w:p>
        </w:tc>
        <w:tc>
          <w:tcPr>
            <w:tcW w:w="855" w:type="dxa"/>
            <w:vAlign w:val="center"/>
          </w:tcPr>
          <w:p w:rsidRPr="00F005BE" w:rsidR="00F86FF4" w:rsidP="00CF630B" w:rsidRDefault="00F86FF4" w14:paraId="3DA158B0" w14:textId="77777777">
            <w:pPr>
              <w:rPr>
                <w:sz w:val="22"/>
                <w:szCs w:val="22"/>
              </w:rPr>
            </w:pPr>
          </w:p>
        </w:tc>
        <w:tc>
          <w:tcPr>
            <w:tcW w:w="2637" w:type="dxa"/>
            <w:vAlign w:val="center"/>
          </w:tcPr>
          <w:p w:rsidRPr="00F005BE" w:rsidR="00F86FF4" w:rsidP="00CF630B" w:rsidRDefault="00F86FF4" w14:paraId="71D43F43" w14:textId="77777777">
            <w:pPr>
              <w:rPr>
                <w:i/>
                <w:sz w:val="22"/>
                <w:szCs w:val="22"/>
              </w:rPr>
            </w:pPr>
          </w:p>
        </w:tc>
        <w:tc>
          <w:tcPr>
            <w:tcW w:w="1054" w:type="dxa"/>
            <w:vAlign w:val="center"/>
          </w:tcPr>
          <w:p w:rsidRPr="00F005BE" w:rsidR="00F86FF4" w:rsidP="00CF630B" w:rsidRDefault="00F86FF4" w14:paraId="768BD9AF" w14:textId="77777777">
            <w:pPr>
              <w:rPr>
                <w:sz w:val="22"/>
                <w:szCs w:val="22"/>
              </w:rPr>
            </w:pPr>
          </w:p>
        </w:tc>
        <w:tc>
          <w:tcPr>
            <w:tcW w:w="1190" w:type="dxa"/>
            <w:vAlign w:val="center"/>
          </w:tcPr>
          <w:p w:rsidRPr="00F005BE" w:rsidR="00F86FF4" w:rsidP="00CF630B" w:rsidRDefault="00F86FF4" w14:paraId="6E2B0196" w14:textId="77777777">
            <w:pPr>
              <w:rPr>
                <w:sz w:val="22"/>
                <w:szCs w:val="22"/>
              </w:rPr>
            </w:pPr>
          </w:p>
        </w:tc>
        <w:tc>
          <w:tcPr>
            <w:tcW w:w="3281" w:type="dxa"/>
            <w:vAlign w:val="center"/>
          </w:tcPr>
          <w:p w:rsidRPr="00F005BE" w:rsidR="00F86FF4" w:rsidP="00CF630B" w:rsidRDefault="00F86FF4" w14:paraId="02E8D0CE" w14:textId="77777777">
            <w:pPr>
              <w:rPr>
                <w:sz w:val="22"/>
                <w:szCs w:val="22"/>
              </w:rPr>
            </w:pPr>
          </w:p>
        </w:tc>
      </w:tr>
      <w:tr w:rsidRPr="00F005BE" w:rsidR="00F86FF4" w:rsidTr="00CF630B" w14:paraId="1FA9EF2C" w14:textId="77777777">
        <w:trPr>
          <w:trHeight w:val="386"/>
        </w:trPr>
        <w:tc>
          <w:tcPr>
            <w:tcW w:w="614" w:type="dxa"/>
            <w:vAlign w:val="center"/>
          </w:tcPr>
          <w:p w:rsidRPr="00F005BE" w:rsidR="00F86FF4" w:rsidP="00CF630B" w:rsidRDefault="00F86FF4" w14:paraId="4C672390" w14:textId="77777777">
            <w:pPr>
              <w:rPr>
                <w:sz w:val="22"/>
                <w:szCs w:val="22"/>
              </w:rPr>
            </w:pPr>
          </w:p>
        </w:tc>
        <w:tc>
          <w:tcPr>
            <w:tcW w:w="855" w:type="dxa"/>
            <w:vAlign w:val="center"/>
          </w:tcPr>
          <w:p w:rsidRPr="00F005BE" w:rsidR="00F86FF4" w:rsidP="00CF630B" w:rsidRDefault="00F86FF4" w14:paraId="2BCC3051" w14:textId="77777777">
            <w:pPr>
              <w:rPr>
                <w:sz w:val="22"/>
                <w:szCs w:val="22"/>
              </w:rPr>
            </w:pPr>
          </w:p>
        </w:tc>
        <w:tc>
          <w:tcPr>
            <w:tcW w:w="2637" w:type="dxa"/>
            <w:vAlign w:val="center"/>
          </w:tcPr>
          <w:p w:rsidRPr="00F005BE" w:rsidR="00F86FF4" w:rsidP="00CF630B" w:rsidRDefault="00F86FF4" w14:paraId="53666792" w14:textId="77777777">
            <w:pPr>
              <w:rPr>
                <w:sz w:val="22"/>
                <w:szCs w:val="22"/>
              </w:rPr>
            </w:pPr>
          </w:p>
        </w:tc>
        <w:tc>
          <w:tcPr>
            <w:tcW w:w="1054" w:type="dxa"/>
            <w:vAlign w:val="center"/>
          </w:tcPr>
          <w:p w:rsidRPr="00F005BE" w:rsidR="00F86FF4" w:rsidP="00CF630B" w:rsidRDefault="00F86FF4" w14:paraId="1AA02535" w14:textId="77777777">
            <w:pPr>
              <w:rPr>
                <w:sz w:val="22"/>
                <w:szCs w:val="22"/>
              </w:rPr>
            </w:pPr>
          </w:p>
        </w:tc>
        <w:tc>
          <w:tcPr>
            <w:tcW w:w="1190" w:type="dxa"/>
            <w:vAlign w:val="center"/>
          </w:tcPr>
          <w:p w:rsidRPr="00F005BE" w:rsidR="00F86FF4" w:rsidP="00CF630B" w:rsidRDefault="00F86FF4" w14:paraId="0CC01B94" w14:textId="77777777">
            <w:pPr>
              <w:rPr>
                <w:sz w:val="22"/>
                <w:szCs w:val="22"/>
              </w:rPr>
            </w:pPr>
          </w:p>
        </w:tc>
        <w:tc>
          <w:tcPr>
            <w:tcW w:w="3281" w:type="dxa"/>
            <w:vAlign w:val="center"/>
          </w:tcPr>
          <w:p w:rsidRPr="00F005BE" w:rsidR="00F86FF4" w:rsidP="00CF630B" w:rsidRDefault="00F86FF4" w14:paraId="40EEAE85" w14:textId="77777777">
            <w:pPr>
              <w:rPr>
                <w:sz w:val="22"/>
                <w:szCs w:val="22"/>
              </w:rPr>
            </w:pPr>
          </w:p>
        </w:tc>
      </w:tr>
    </w:tbl>
    <w:p w:rsidRPr="00F005BE" w:rsidR="00F86FF4" w:rsidP="00F86FF4" w:rsidRDefault="00F86FF4" w14:paraId="0A67C9D5" w14:textId="21D03271">
      <w:pPr>
        <w:rPr>
          <w:b/>
          <w:i/>
          <w:sz w:val="22"/>
          <w:szCs w:val="22"/>
        </w:rPr>
      </w:pPr>
    </w:p>
    <w:tbl>
      <w:tblPr>
        <w:tblW w:w="9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240"/>
        <w:gridCol w:w="8391"/>
      </w:tblGrid>
      <w:tr w:rsidRPr="00F005BE" w:rsidR="00F86FF4" w:rsidTr="00CF630B" w14:paraId="01076F21" w14:textId="77777777">
        <w:trPr>
          <w:cantSplit/>
        </w:trPr>
        <w:tc>
          <w:tcPr>
            <w:tcW w:w="1240" w:type="dxa"/>
          </w:tcPr>
          <w:p w:rsidRPr="00F005BE" w:rsidR="00F86FF4" w:rsidP="006F6DBD" w:rsidRDefault="009F5AF2" w14:paraId="4AB6A38E" w14:textId="60B2DDC1">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_Ref64783374 \n \h </w:instrText>
            </w:r>
            <w:r w:rsidRPr="00F005BE">
              <w:rPr>
                <w:b/>
                <w:sz w:val="22"/>
                <w:szCs w:val="22"/>
              </w:rPr>
            </w:r>
            <w:r w:rsidRPr="00F005BE">
              <w:rPr>
                <w:b/>
                <w:sz w:val="22"/>
                <w:szCs w:val="22"/>
              </w:rPr>
              <w:fldChar w:fldCharType="separate"/>
            </w:r>
            <w:r w:rsidRPr="00F005BE">
              <w:rPr>
                <w:b/>
                <w:sz w:val="22"/>
                <w:szCs w:val="22"/>
              </w:rPr>
              <w:t>23.2</w:t>
            </w:r>
            <w:r w:rsidRPr="00F005BE">
              <w:rPr>
                <w:b/>
                <w:sz w:val="22"/>
                <w:szCs w:val="22"/>
              </w:rPr>
              <w:fldChar w:fldCharType="end"/>
            </w:r>
          </w:p>
        </w:tc>
        <w:tc>
          <w:tcPr>
            <w:tcW w:w="8391" w:type="dxa"/>
          </w:tcPr>
          <w:p w:rsidRPr="00F005BE" w:rsidR="00F86FF4" w:rsidP="006F6DBD" w:rsidRDefault="00F86FF4" w14:paraId="5BAD5ABF" w14:textId="77777777">
            <w:pPr>
              <w:spacing w:before="120"/>
              <w:jc w:val="both"/>
              <w:rPr>
                <w:sz w:val="22"/>
                <w:szCs w:val="22"/>
              </w:rPr>
            </w:pPr>
            <w:r w:rsidRPr="00F005BE">
              <w:rPr>
                <w:sz w:val="22"/>
                <w:szCs w:val="22"/>
              </w:rPr>
              <w:t>Documents to be submitted by the Economic Operator to demonstrate compliance with Technical specification required and/or Reference standards:</w:t>
            </w:r>
          </w:p>
          <w:p w:rsidRPr="00F005BE" w:rsidR="00F86FF4" w:rsidP="00CF630B" w:rsidRDefault="00F86FF4" w14:paraId="247F3B43" w14:textId="77777777">
            <w:pPr>
              <w:rPr>
                <w:b/>
                <w:i/>
                <w:sz w:val="22"/>
                <w:szCs w:val="22"/>
              </w:rPr>
            </w:pPr>
            <w:r w:rsidRPr="00F005BE">
              <w:rPr>
                <w:b/>
                <w:i/>
                <w:sz w:val="22"/>
                <w:szCs w:val="22"/>
              </w:rPr>
              <w:t>[Insert the name of the document]</w:t>
            </w:r>
          </w:p>
          <w:p w:rsidRPr="00F005BE" w:rsidR="00F86FF4" w:rsidP="00CF630B" w:rsidRDefault="00F86FF4" w14:paraId="40114611" w14:textId="77777777">
            <w:pPr>
              <w:tabs>
                <w:tab w:val="right" w:pos="7272"/>
              </w:tabs>
              <w:spacing w:before="120" w:after="120"/>
              <w:rPr>
                <w:b/>
                <w:i/>
                <w:sz w:val="22"/>
                <w:szCs w:val="22"/>
              </w:rPr>
            </w:pPr>
            <w:r w:rsidRPr="00F005BE">
              <w:rPr>
                <w:b/>
                <w:i/>
                <w:sz w:val="22"/>
                <w:szCs w:val="22"/>
              </w:rPr>
              <w:t>[For example, 1. The technical specifications of goods issued by the manufacturer]</w:t>
            </w:r>
          </w:p>
          <w:p w:rsidRPr="00F005BE" w:rsidR="00F86FF4" w:rsidP="00CF630B" w:rsidRDefault="00F86FF4" w14:paraId="7267CF03" w14:textId="77777777">
            <w:pPr>
              <w:tabs>
                <w:tab w:val="right" w:pos="7272"/>
              </w:tabs>
              <w:spacing w:before="120" w:after="120"/>
              <w:rPr>
                <w:ins w:author="Chris Smith" w:date="2021-01-16T11:58:00Z" w:id="937"/>
                <w:b/>
                <w:i/>
                <w:sz w:val="22"/>
                <w:szCs w:val="22"/>
              </w:rPr>
            </w:pPr>
            <w:r w:rsidRPr="00F005BE">
              <w:rPr>
                <w:b/>
                <w:i/>
                <w:sz w:val="22"/>
                <w:szCs w:val="22"/>
              </w:rPr>
              <w:t>[For example, 2. The conformity certificate]</w:t>
            </w:r>
          </w:p>
          <w:p w:rsidRPr="00F005BE" w:rsidR="00931DD6" w:rsidP="00CF630B" w:rsidRDefault="00931DD6" w14:paraId="71B9D403" w14:textId="3ABC153C">
            <w:pPr>
              <w:tabs>
                <w:tab w:val="right" w:pos="7272"/>
              </w:tabs>
              <w:spacing w:before="120" w:after="120"/>
              <w:rPr>
                <w:sz w:val="22"/>
                <w:szCs w:val="22"/>
              </w:rPr>
            </w:pPr>
            <w:ins w:author="Chris Smith" w:date="2021-01-16T11:58:00Z" w:id="938">
              <w:r w:rsidRPr="00F005BE">
                <w:rPr>
                  <w:b/>
                  <w:i/>
                  <w:sz w:val="22"/>
                  <w:szCs w:val="22"/>
                </w:rPr>
                <w:t>[or insert “not applicable”</w:t>
              </w:r>
            </w:ins>
            <w:ins w:author="Chris Smith" w:date="2021-01-16T12:19:00Z" w:id="939">
              <w:r w:rsidRPr="00F005BE" w:rsidR="00161563">
                <w:rPr>
                  <w:b/>
                  <w:i/>
                  <w:sz w:val="22"/>
                  <w:szCs w:val="22"/>
                </w:rPr>
                <w:t>]</w:t>
              </w:r>
            </w:ins>
          </w:p>
        </w:tc>
      </w:tr>
    </w:tbl>
    <w:p w:rsidRPr="00F005BE" w:rsidR="00F86FF4" w:rsidP="00311422" w:rsidRDefault="00F86FF4" w14:paraId="077C1FED" w14:textId="77777777">
      <w:pPr>
        <w:rPr>
          <w:sz w:val="22"/>
          <w:szCs w:val="22"/>
        </w:rPr>
      </w:pPr>
    </w:p>
    <w:bookmarkEnd w:id="924"/>
    <w:bookmarkEnd w:id="925"/>
    <w:bookmarkEnd w:id="926"/>
    <w:bookmarkEnd w:id="927"/>
    <w:bookmarkEnd w:id="928"/>
    <w:bookmarkEnd w:id="929"/>
    <w:p w:rsidRPr="00F005BE" w:rsidR="00C675C1" w:rsidP="00071019" w:rsidRDefault="00071019" w14:paraId="16E84959" w14:textId="6C9776A2">
      <w:pPr>
        <w:pStyle w:val="Heading2"/>
        <w:shd w:val="clear" w:color="auto" w:fill="9CC2E5" w:themeFill="accent5" w:themeFillTint="99"/>
        <w:tabs>
          <w:tab w:val="left" w:pos="3686"/>
        </w:tabs>
        <w:rPr>
          <w:rFonts w:ascii="Times New Roman" w:hAnsi="Times New Roman"/>
          <w:sz w:val="22"/>
          <w:szCs w:val="22"/>
          <w:shd w:val="clear" w:color="auto" w:fill="9CC2E5" w:themeFill="accent5" w:themeFillTint="99"/>
          <w:lang w:val="en-GB"/>
        </w:rPr>
      </w:pPr>
      <w:r w:rsidRPr="00F005BE">
        <w:rPr>
          <w:rFonts w:ascii="Times New Roman" w:hAnsi="Times New Roman"/>
          <w:sz w:val="22"/>
          <w:szCs w:val="22"/>
          <w:lang w:val="en-GB"/>
        </w:rPr>
        <w:fldChar w:fldCharType="begin"/>
      </w:r>
      <w:r w:rsidRPr="00F005BE">
        <w:rPr>
          <w:rFonts w:ascii="Times New Roman" w:hAnsi="Times New Roman"/>
          <w:sz w:val="22"/>
          <w:szCs w:val="22"/>
          <w:shd w:val="clear" w:color="auto" w:fill="9CC2E5" w:themeFill="accent5" w:themeFillTint="99"/>
          <w:lang w:val="en-GB"/>
        </w:rPr>
        <w:instrText xml:space="preserve"> REF _Ref64784186 \r \h </w:instrText>
      </w:r>
      <w:r w:rsidRPr="00F005BE">
        <w:rPr>
          <w:rFonts w:ascii="Times New Roman" w:hAnsi="Times New Roman"/>
          <w:sz w:val="22"/>
          <w:szCs w:val="22"/>
          <w:lang w:val="en-GB"/>
        </w:rPr>
      </w:r>
      <w:r w:rsidR="00F005BE">
        <w:rPr>
          <w:rFonts w:ascii="Times New Roman" w:hAnsi="Times New Roman"/>
          <w:sz w:val="22"/>
          <w:szCs w:val="22"/>
          <w:lang w:val="en-GB"/>
        </w:rPr>
        <w:instrText xml:space="preserve"> \* MERGEFORMAT </w:instrText>
      </w:r>
      <w:r w:rsidRPr="00F005BE">
        <w:rPr>
          <w:rFonts w:ascii="Times New Roman" w:hAnsi="Times New Roman"/>
          <w:sz w:val="22"/>
          <w:szCs w:val="22"/>
          <w:lang w:val="en-GB"/>
        </w:rPr>
        <w:fldChar w:fldCharType="separate"/>
      </w:r>
      <w:bookmarkStart w:name="_Toc64785797" w:id="940"/>
      <w:r w:rsidRPr="00F005BE">
        <w:rPr>
          <w:rFonts w:ascii="Times New Roman" w:hAnsi="Times New Roman"/>
          <w:sz w:val="22"/>
          <w:szCs w:val="22"/>
          <w:shd w:val="clear" w:color="auto" w:fill="9CC2E5" w:themeFill="accent5" w:themeFillTint="99"/>
          <w:lang w:val="en-GB"/>
        </w:rPr>
        <w:t>E</w:t>
      </w:r>
      <w:r w:rsidRPr="00F005BE">
        <w:rPr>
          <w:rFonts w:ascii="Times New Roman" w:hAnsi="Times New Roman"/>
          <w:sz w:val="22"/>
          <w:szCs w:val="22"/>
          <w:lang w:val="en-GB"/>
        </w:rPr>
        <w:fldChar w:fldCharType="end"/>
      </w:r>
      <w:r w:rsidRPr="00F005BE">
        <w:rPr>
          <w:rFonts w:ascii="Times New Roman" w:hAnsi="Times New Roman"/>
          <w:sz w:val="22"/>
          <w:szCs w:val="22"/>
          <w:lang w:val="en-GB"/>
        </w:rPr>
        <w:t xml:space="preserve">. </w:t>
      </w:r>
      <w:r w:rsidRPr="00F005BE">
        <w:rPr>
          <w:rFonts w:ascii="Times New Roman" w:hAnsi="Times New Roman"/>
          <w:sz w:val="22"/>
          <w:szCs w:val="22"/>
          <w:shd w:val="clear" w:color="auto" w:fill="9CC2E5" w:themeFill="accent5" w:themeFillTint="99"/>
          <w:lang w:val="en-GB"/>
        </w:rPr>
        <w:fldChar w:fldCharType="begin"/>
      </w:r>
      <w:r w:rsidRPr="00F005BE">
        <w:rPr>
          <w:rFonts w:ascii="Times New Roman" w:hAnsi="Times New Roman"/>
          <w:sz w:val="22"/>
          <w:szCs w:val="22"/>
          <w:shd w:val="clear" w:color="auto" w:fill="9CC2E5" w:themeFill="accent5" w:themeFillTint="99"/>
          <w:lang w:val="en-GB"/>
        </w:rPr>
        <w:instrText xml:space="preserve"> REF _Ref64784167 \h </w:instrText>
      </w:r>
      <w:r w:rsidRPr="00F005BE">
        <w:rPr>
          <w:rFonts w:ascii="Times New Roman" w:hAnsi="Times New Roman"/>
          <w:sz w:val="22"/>
          <w:szCs w:val="22"/>
          <w:shd w:val="clear" w:color="auto" w:fill="9CC2E5" w:themeFill="accent5" w:themeFillTint="99"/>
          <w:lang w:val="en-GB"/>
        </w:rPr>
      </w:r>
      <w:r w:rsidR="00F005BE">
        <w:rPr>
          <w:rFonts w:ascii="Times New Roman" w:hAnsi="Times New Roman"/>
          <w:sz w:val="22"/>
          <w:szCs w:val="22"/>
          <w:shd w:val="clear" w:color="auto" w:fill="9CC2E5" w:themeFill="accent5" w:themeFillTint="99"/>
          <w:lang w:val="en-GB"/>
        </w:rPr>
        <w:instrText xml:space="preserve"> \* MERGEFORMAT </w:instrText>
      </w:r>
      <w:r w:rsidRPr="00F005BE">
        <w:rPr>
          <w:rFonts w:ascii="Times New Roman" w:hAnsi="Times New Roman"/>
          <w:sz w:val="22"/>
          <w:szCs w:val="22"/>
          <w:shd w:val="clear" w:color="auto" w:fill="9CC2E5" w:themeFill="accent5" w:themeFillTint="99"/>
          <w:lang w:val="en-GB"/>
        </w:rPr>
        <w:fldChar w:fldCharType="separate"/>
      </w:r>
      <w:r w:rsidRPr="00F005BE">
        <w:rPr>
          <w:rFonts w:ascii="Times New Roman" w:hAnsi="Times New Roman"/>
          <w:sz w:val="22"/>
          <w:szCs w:val="22"/>
          <w:lang w:val="en-GB"/>
        </w:rPr>
        <w:t>Submission and opening of Tenders</w:t>
      </w:r>
      <w:bookmarkEnd w:id="940"/>
      <w:r w:rsidRPr="00F005BE">
        <w:rPr>
          <w:rFonts w:ascii="Times New Roman" w:hAnsi="Times New Roman"/>
          <w:sz w:val="22"/>
          <w:szCs w:val="22"/>
          <w:shd w:val="clear" w:color="auto" w:fill="9CC2E5" w:themeFill="accent5" w:themeFillTint="99"/>
          <w:lang w:val="en-GB"/>
        </w:rPr>
        <w:fldChar w:fldCharType="end"/>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413"/>
        <w:gridCol w:w="8215"/>
      </w:tblGrid>
      <w:tr w:rsidRPr="00F005BE" w:rsidR="000637BA" w:rsidDel="00FC588B" w:rsidTr="00AF1299" w14:paraId="13242E1C" w14:textId="6CC7E57A">
        <w:trPr>
          <w:cantSplit/>
          <w:del w:author="ROGAC Andrei (COMM)" w:date="2021-02-20T09:30:00Z" w:id="941"/>
        </w:trPr>
        <w:tc>
          <w:tcPr>
            <w:tcW w:w="734" w:type="pct"/>
            <w:shd w:val="clear" w:color="auto" w:fill="8EAADB" w:themeFill="accent1" w:themeFillTint="99"/>
          </w:tcPr>
          <w:p w:rsidRPr="00F005BE" w:rsidR="000637BA" w:rsidDel="00FC588B" w:rsidP="002846B0" w:rsidRDefault="004C1552" w14:paraId="6A4346C4" w14:textId="7EC24A3C">
            <w:pPr>
              <w:tabs>
                <w:tab w:val="left" w:pos="449"/>
              </w:tabs>
              <w:spacing w:before="120" w:after="120"/>
              <w:ind w:left="82"/>
              <w:jc w:val="center"/>
              <w:rPr>
                <w:del w:author="ROGAC Andrei (COMM)" w:date="2021-02-20T09:30:00Z" w:id="942"/>
                <w:b/>
                <w:sz w:val="22"/>
                <w:szCs w:val="22"/>
              </w:rPr>
            </w:pPr>
            <w:del w:author="ROGAC Andrei (COMM)" w:date="2021-02-20T09:30:00Z" w:id="943">
              <w:r w:rsidRPr="00F005BE" w:rsidDel="00FC588B">
                <w:rPr>
                  <w:b/>
                  <w:sz w:val="22"/>
                  <w:szCs w:val="22"/>
                </w:rPr>
                <w:delText>2</w:delText>
              </w:r>
              <w:r w:rsidRPr="00F005BE" w:rsidDel="00FC588B" w:rsidR="00B60F6B">
                <w:rPr>
                  <w:b/>
                  <w:sz w:val="22"/>
                  <w:szCs w:val="22"/>
                </w:rPr>
                <w:delText>4</w:delText>
              </w:r>
              <w:r w:rsidRPr="00F005BE" w:rsidDel="00FC588B">
                <w:rPr>
                  <w:b/>
                  <w:sz w:val="22"/>
                  <w:szCs w:val="22"/>
                </w:rPr>
                <w:delText>.</w:delText>
              </w:r>
            </w:del>
          </w:p>
        </w:tc>
        <w:tc>
          <w:tcPr>
            <w:tcW w:w="4266" w:type="pct"/>
            <w:shd w:val="clear" w:color="auto" w:fill="8EAADB" w:themeFill="accent1" w:themeFillTint="99"/>
          </w:tcPr>
          <w:p w:rsidRPr="00F005BE" w:rsidR="000637BA" w:rsidDel="00FC588B" w:rsidP="00507965" w:rsidRDefault="00B53C85" w14:paraId="31FEB2F5" w14:textId="1C43B6C8">
            <w:pPr>
              <w:tabs>
                <w:tab w:val="right" w:pos="7272"/>
              </w:tabs>
              <w:spacing w:before="120" w:after="120"/>
              <w:rPr>
                <w:del w:author="ROGAC Andrei (COMM)" w:date="2021-02-20T09:30:00Z" w:id="944"/>
                <w:b/>
                <w:sz w:val="22"/>
                <w:szCs w:val="22"/>
              </w:rPr>
            </w:pPr>
            <w:del w:author="ROGAC Andrei (COMM)" w:date="2021-02-20T09:30:00Z" w:id="945">
              <w:r w:rsidRPr="00F005BE" w:rsidDel="00FC588B">
                <w:rPr>
                  <w:b/>
                  <w:sz w:val="22"/>
                  <w:szCs w:val="22"/>
                </w:rPr>
                <w:delText>Submission</w:delText>
              </w:r>
              <w:r w:rsidRPr="00F005BE" w:rsidDel="00FC588B" w:rsidR="000637BA">
                <w:rPr>
                  <w:b/>
                  <w:sz w:val="22"/>
                  <w:szCs w:val="22"/>
                </w:rPr>
                <w:delText xml:space="preserve"> of</w:delText>
              </w:r>
              <w:r w:rsidRPr="00F005BE" w:rsidDel="00FC588B" w:rsidR="002A3227">
                <w:rPr>
                  <w:b/>
                  <w:sz w:val="22"/>
                  <w:szCs w:val="22"/>
                </w:rPr>
                <w:delText xml:space="preserve"> </w:delText>
              </w:r>
              <w:r w:rsidRPr="00F005BE" w:rsidDel="00FC588B" w:rsidR="00EF50CB">
                <w:rPr>
                  <w:b/>
                  <w:sz w:val="22"/>
                  <w:szCs w:val="22"/>
                </w:rPr>
                <w:delText>Tender</w:delText>
              </w:r>
              <w:r w:rsidRPr="00F005BE" w:rsidDel="00FC588B" w:rsidR="002A3227">
                <w:rPr>
                  <w:b/>
                  <w:sz w:val="22"/>
                  <w:szCs w:val="22"/>
                </w:rPr>
                <w:delText>s</w:delText>
              </w:r>
            </w:del>
          </w:p>
        </w:tc>
      </w:tr>
      <w:tr w:rsidRPr="00F005BE" w:rsidR="000637BA" w:rsidDel="00FC588B" w:rsidTr="00AF1299" w14:paraId="7335DF6C" w14:textId="1D8DDA87">
        <w:trPr>
          <w:cantSplit/>
          <w:del w:author="ROGAC Andrei (COMM)" w:date="2021-02-20T09:30:00Z" w:id="946"/>
        </w:trPr>
        <w:tc>
          <w:tcPr>
            <w:tcW w:w="734" w:type="pct"/>
          </w:tcPr>
          <w:p w:rsidRPr="00F005BE" w:rsidR="000637BA" w:rsidDel="00FC588B" w:rsidP="002846B0" w:rsidRDefault="004C1552" w14:paraId="6E099820" w14:textId="389D7E2E">
            <w:pPr>
              <w:tabs>
                <w:tab w:val="left" w:pos="449"/>
              </w:tabs>
              <w:spacing w:before="120" w:after="120"/>
              <w:ind w:left="82"/>
              <w:jc w:val="center"/>
              <w:rPr>
                <w:del w:author="ROGAC Andrei (COMM)" w:date="2021-02-20T09:30:00Z" w:id="947"/>
                <w:b/>
                <w:sz w:val="22"/>
                <w:szCs w:val="22"/>
              </w:rPr>
            </w:pPr>
            <w:commentRangeStart w:id="948"/>
            <w:del w:author="ROGAC Andrei (COMM)" w:date="2021-02-20T09:30:00Z" w:id="949">
              <w:r w:rsidRPr="00F005BE" w:rsidDel="00FC588B">
                <w:rPr>
                  <w:b/>
                  <w:sz w:val="22"/>
                  <w:szCs w:val="22"/>
                </w:rPr>
                <w:delText>2</w:delText>
              </w:r>
              <w:r w:rsidRPr="00F005BE" w:rsidDel="00FC588B" w:rsidR="00B60F6B">
                <w:rPr>
                  <w:b/>
                  <w:sz w:val="22"/>
                  <w:szCs w:val="22"/>
                </w:rPr>
                <w:delText>4</w:delText>
              </w:r>
              <w:r w:rsidRPr="00F005BE" w:rsidDel="00FC588B">
                <w:rPr>
                  <w:b/>
                  <w:sz w:val="22"/>
                  <w:szCs w:val="22"/>
                </w:rPr>
                <w:delText>.1.</w:delText>
              </w:r>
            </w:del>
          </w:p>
        </w:tc>
        <w:tc>
          <w:tcPr>
            <w:tcW w:w="4266" w:type="pct"/>
          </w:tcPr>
          <w:p w:rsidRPr="00F005BE" w:rsidR="000637BA" w:rsidDel="00FC588B" w:rsidP="00507965" w:rsidRDefault="00B70192" w14:paraId="011DE70F" w14:textId="3B7BF5B4">
            <w:pPr>
              <w:tabs>
                <w:tab w:val="right" w:pos="7272"/>
              </w:tabs>
              <w:spacing w:before="120" w:after="120"/>
              <w:rPr>
                <w:del w:author="ROGAC Andrei (COMM)" w:date="2021-02-20T09:30:00Z" w:id="950"/>
                <w:sz w:val="22"/>
                <w:szCs w:val="22"/>
              </w:rPr>
            </w:pPr>
            <w:del w:author="ROGAC Andrei (COMM)" w:date="2021-02-20T09:30:00Z" w:id="951">
              <w:r w:rsidRPr="00F005BE" w:rsidDel="00FC588B">
                <w:rPr>
                  <w:sz w:val="22"/>
                  <w:szCs w:val="22"/>
                </w:rPr>
                <w:delText xml:space="preserve">The </w:delText>
              </w:r>
              <w:r w:rsidRPr="00F005BE" w:rsidDel="00FC588B" w:rsidR="00EF50CB">
                <w:rPr>
                  <w:sz w:val="22"/>
                  <w:szCs w:val="22"/>
                </w:rPr>
                <w:delText>Tender</w:delText>
              </w:r>
              <w:r w:rsidRPr="00F005BE" w:rsidDel="00FC588B" w:rsidR="00571BA2">
                <w:rPr>
                  <w:sz w:val="22"/>
                  <w:szCs w:val="22"/>
                </w:rPr>
                <w:delText>s</w:delText>
              </w:r>
              <w:r w:rsidRPr="00F005BE" w:rsidDel="00FC588B">
                <w:rPr>
                  <w:sz w:val="22"/>
                  <w:szCs w:val="22"/>
                </w:rPr>
                <w:delText xml:space="preserve"> should be submitted online using the electronic </w:delText>
              </w:r>
              <w:r w:rsidRPr="00F005BE" w:rsidDel="00FC588B" w:rsidR="00E60AA5">
                <w:rPr>
                  <w:sz w:val="22"/>
                  <w:szCs w:val="22"/>
                </w:rPr>
                <w:delText>forms</w:delText>
              </w:r>
              <w:r w:rsidRPr="00F005BE" w:rsidDel="00FC588B">
                <w:rPr>
                  <w:sz w:val="22"/>
                  <w:szCs w:val="22"/>
                </w:rPr>
                <w:delText xml:space="preserve"> </w:delText>
              </w:r>
              <w:r w:rsidRPr="00F005BE" w:rsidDel="00FC588B" w:rsidR="00E60AA5">
                <w:rPr>
                  <w:sz w:val="22"/>
                  <w:szCs w:val="22"/>
                </w:rPr>
                <w:delText xml:space="preserve">and </w:delText>
              </w:r>
              <w:r w:rsidRPr="00F005BE" w:rsidDel="00FC588B">
                <w:rPr>
                  <w:bCs/>
                  <w:sz w:val="22"/>
                  <w:szCs w:val="22"/>
                </w:rPr>
                <w:delText xml:space="preserve">following the electronic submission procedures specified in the </w:delText>
              </w:r>
              <w:r w:rsidRPr="00F005BE" w:rsidDel="00FC588B">
                <w:rPr>
                  <w:sz w:val="22"/>
                  <w:szCs w:val="22"/>
                </w:rPr>
                <w:delText>terms of use of the M</w:delText>
              </w:r>
              <w:r w:rsidRPr="00F005BE" w:rsidDel="00FC588B" w:rsidR="006A0113">
                <w:rPr>
                  <w:sz w:val="22"/>
                  <w:szCs w:val="22"/>
                </w:rPr>
                <w:delText>T</w:delText>
              </w:r>
              <w:r w:rsidRPr="00F005BE" w:rsidDel="00FC588B">
                <w:rPr>
                  <w:sz w:val="22"/>
                  <w:szCs w:val="22"/>
                </w:rPr>
                <w:delText>ender</w:delText>
              </w:r>
              <w:r w:rsidRPr="00F005BE" w:rsidDel="00FC588B" w:rsidR="00192652">
                <w:rPr>
                  <w:sz w:val="22"/>
                  <w:szCs w:val="22"/>
                </w:rPr>
                <w:delText xml:space="preserve"> </w:delText>
              </w:r>
              <w:r w:rsidRPr="00F005BE" w:rsidDel="00FC588B" w:rsidR="006A0113">
                <w:rPr>
                  <w:sz w:val="22"/>
                  <w:szCs w:val="22"/>
                </w:rPr>
                <w:delText>S</w:delText>
              </w:r>
              <w:r w:rsidRPr="00F005BE" w:rsidDel="00FC588B" w:rsidR="00192652">
                <w:rPr>
                  <w:sz w:val="22"/>
                  <w:szCs w:val="22"/>
                </w:rPr>
                <w:delText>ystem</w:delText>
              </w:r>
              <w:r w:rsidRPr="00F005BE" w:rsidDel="00FC588B">
                <w:rPr>
                  <w:sz w:val="22"/>
                  <w:szCs w:val="22"/>
                </w:rPr>
                <w:delText xml:space="preserve"> </w:delText>
              </w:r>
              <w:r w:rsidRPr="00F005BE" w:rsidDel="00FC588B" w:rsidR="00036FD8">
                <w:fldChar w:fldCharType="begin"/>
              </w:r>
              <w:r w:rsidRPr="00F005BE" w:rsidDel="00FC588B" w:rsidR="00036FD8">
                <w:delInstrText xml:space="preserve"> HYPERLINK "https://mtender.gov.md/" </w:delInstrText>
              </w:r>
              <w:r w:rsidRPr="00F005BE" w:rsidDel="00FC588B" w:rsidR="00036FD8">
                <w:fldChar w:fldCharType="separate"/>
              </w:r>
              <w:r w:rsidRPr="00F005BE" w:rsidDel="00FC588B">
                <w:rPr>
                  <w:rStyle w:val="Hyperlink"/>
                  <w:sz w:val="22"/>
                  <w:szCs w:val="22"/>
                </w:rPr>
                <w:delText>https://mtender.gov.md/</w:delText>
              </w:r>
              <w:r w:rsidRPr="00F005BE" w:rsidDel="00FC588B" w:rsidR="00036FD8">
                <w:rPr>
                  <w:rStyle w:val="Hyperlink"/>
                  <w:sz w:val="22"/>
                  <w:szCs w:val="22"/>
                </w:rPr>
                <w:fldChar w:fldCharType="end"/>
              </w:r>
              <w:r w:rsidRPr="00F005BE" w:rsidDel="00FC588B">
                <w:rPr>
                  <w:sz w:val="22"/>
                  <w:szCs w:val="22"/>
                </w:rPr>
                <w:delText xml:space="preserve">. </w:delText>
              </w:r>
              <w:commentRangeEnd w:id="948"/>
              <w:r w:rsidRPr="00F005BE" w:rsidDel="00FC588B" w:rsidR="00931DD6">
                <w:rPr>
                  <w:rStyle w:val="CommentReference"/>
                  <w:sz w:val="22"/>
                  <w:szCs w:val="22"/>
                  <w:rPrChange w:author="Chris Smith" w:date="2021-01-16T13:55:00Z" w:id="952">
                    <w:rPr>
                      <w:rStyle w:val="CommentReference"/>
                      <w:lang w:val="en-US"/>
                    </w:rPr>
                  </w:rPrChange>
                </w:rPr>
                <w:commentReference w:id="948"/>
              </w:r>
            </w:del>
          </w:p>
        </w:tc>
      </w:tr>
    </w:tbl>
    <w:p w:rsidRPr="00F005BE" w:rsidR="00B84AEC" w:rsidRDefault="00B84AEC" w14:paraId="0ACE230B"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413"/>
        <w:gridCol w:w="8215"/>
      </w:tblGrid>
      <w:tr w:rsidRPr="00F005BE" w:rsidR="000637BA" w:rsidTr="00AF1299" w14:paraId="50C124B8" w14:textId="77777777">
        <w:trPr>
          <w:cantSplit/>
        </w:trPr>
        <w:tc>
          <w:tcPr>
            <w:tcW w:w="734" w:type="pct"/>
            <w:shd w:val="clear" w:color="auto" w:fill="8EAADB" w:themeFill="accent1" w:themeFillTint="99"/>
          </w:tcPr>
          <w:p w:rsidRPr="00F005BE" w:rsidR="000637BA" w:rsidP="002846B0" w:rsidRDefault="009F5AF2" w14:paraId="37A13E9C" w14:textId="7484C068">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_Ref64783388 \n \h </w:instrText>
            </w:r>
            <w:r w:rsidRPr="00F005BE">
              <w:rPr>
                <w:b/>
                <w:sz w:val="22"/>
                <w:szCs w:val="22"/>
              </w:rPr>
            </w:r>
            <w:r w:rsidRPr="00F005BE">
              <w:rPr>
                <w:b/>
                <w:sz w:val="22"/>
                <w:szCs w:val="22"/>
              </w:rPr>
              <w:fldChar w:fldCharType="separate"/>
            </w:r>
            <w:r w:rsidRPr="00F005BE">
              <w:rPr>
                <w:b/>
                <w:sz w:val="22"/>
                <w:szCs w:val="22"/>
              </w:rPr>
              <w:t>25</w:t>
            </w:r>
            <w:r w:rsidRPr="00F005BE">
              <w:rPr>
                <w:b/>
                <w:sz w:val="22"/>
                <w:szCs w:val="22"/>
              </w:rPr>
              <w:fldChar w:fldCharType="end"/>
            </w:r>
          </w:p>
        </w:tc>
        <w:tc>
          <w:tcPr>
            <w:tcW w:w="4266" w:type="pct"/>
            <w:shd w:val="clear" w:color="auto" w:fill="8EAADB" w:themeFill="accent1" w:themeFillTint="99"/>
          </w:tcPr>
          <w:p w:rsidRPr="00F005BE" w:rsidR="000637BA" w:rsidP="00507965" w:rsidRDefault="00EF50CB" w14:paraId="3FEBB665" w14:textId="3B8B3665">
            <w:pPr>
              <w:tabs>
                <w:tab w:val="right" w:pos="7272"/>
              </w:tabs>
              <w:spacing w:before="120" w:after="120"/>
              <w:rPr>
                <w:b/>
                <w:sz w:val="22"/>
                <w:szCs w:val="22"/>
              </w:rPr>
            </w:pPr>
            <w:r w:rsidRPr="00F005BE">
              <w:rPr>
                <w:b/>
                <w:sz w:val="22"/>
                <w:szCs w:val="22"/>
              </w:rPr>
              <w:t>Tender</w:t>
            </w:r>
            <w:r w:rsidRPr="00F005BE" w:rsidR="00BD63AE">
              <w:rPr>
                <w:b/>
                <w:sz w:val="22"/>
                <w:szCs w:val="22"/>
              </w:rPr>
              <w:t xml:space="preserve"> submission deadline </w:t>
            </w:r>
          </w:p>
        </w:tc>
      </w:tr>
      <w:tr w:rsidRPr="00F005BE" w:rsidR="000637BA" w:rsidTr="00AF1299" w14:paraId="1A1A19EA" w14:textId="77777777">
        <w:trPr>
          <w:cantSplit/>
        </w:trPr>
        <w:tc>
          <w:tcPr>
            <w:tcW w:w="734" w:type="pct"/>
          </w:tcPr>
          <w:p w:rsidRPr="00F005BE" w:rsidR="000637BA" w:rsidP="002846B0" w:rsidRDefault="009F5AF2" w14:paraId="1CAA937E" w14:textId="06C7B04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_Ref64783406 \n \h </w:instrText>
            </w:r>
            <w:r w:rsidRPr="00F005BE">
              <w:rPr>
                <w:b/>
                <w:sz w:val="22"/>
                <w:szCs w:val="22"/>
              </w:rPr>
            </w:r>
            <w:r w:rsidRPr="00F005BE">
              <w:rPr>
                <w:b/>
                <w:sz w:val="22"/>
                <w:szCs w:val="22"/>
              </w:rPr>
              <w:fldChar w:fldCharType="separate"/>
            </w:r>
            <w:r w:rsidRPr="00F005BE">
              <w:rPr>
                <w:b/>
                <w:sz w:val="22"/>
                <w:szCs w:val="22"/>
              </w:rPr>
              <w:t>25.1</w:t>
            </w:r>
            <w:r w:rsidRPr="00F005BE">
              <w:rPr>
                <w:b/>
                <w:sz w:val="22"/>
                <w:szCs w:val="22"/>
              </w:rPr>
              <w:fldChar w:fldCharType="end"/>
            </w:r>
          </w:p>
        </w:tc>
        <w:tc>
          <w:tcPr>
            <w:tcW w:w="4266" w:type="pct"/>
          </w:tcPr>
          <w:p w:rsidRPr="00F005BE" w:rsidR="001A19C6" w:rsidP="00507965" w:rsidRDefault="001A19C6" w14:paraId="0D49878C" w14:textId="57F723A0">
            <w:pPr>
              <w:tabs>
                <w:tab w:val="right" w:pos="7254"/>
              </w:tabs>
              <w:spacing w:before="120" w:after="120"/>
              <w:rPr>
                <w:sz w:val="22"/>
                <w:szCs w:val="22"/>
              </w:rPr>
            </w:pPr>
            <w:r w:rsidRPr="00F005BE">
              <w:rPr>
                <w:b/>
                <w:sz w:val="22"/>
                <w:szCs w:val="22"/>
              </w:rPr>
              <w:t>Deadline for submission of Tenders is:</w:t>
            </w:r>
          </w:p>
          <w:p w:rsidRPr="00F005BE" w:rsidR="0002300F" w:rsidP="00507965" w:rsidRDefault="0002300F" w14:paraId="56E90AC9" w14:textId="69C00907">
            <w:pPr>
              <w:tabs>
                <w:tab w:val="right" w:pos="7254"/>
              </w:tabs>
              <w:spacing w:before="120" w:after="120"/>
              <w:rPr>
                <w:sz w:val="22"/>
                <w:szCs w:val="22"/>
              </w:rPr>
            </w:pPr>
            <w:r w:rsidRPr="00F005BE">
              <w:rPr>
                <w:sz w:val="22"/>
                <w:szCs w:val="22"/>
              </w:rPr>
              <w:t xml:space="preserve">Date: </w:t>
            </w:r>
            <w:r w:rsidRPr="00F005BE">
              <w:rPr>
                <w:b/>
                <w:sz w:val="22"/>
                <w:szCs w:val="22"/>
              </w:rPr>
              <w:t>[insert date (as day, month, and year)]</w:t>
            </w:r>
            <w:r w:rsidRPr="00F005BE">
              <w:rPr>
                <w:sz w:val="22"/>
                <w:szCs w:val="22"/>
              </w:rPr>
              <w:t xml:space="preserve">  </w:t>
            </w:r>
          </w:p>
          <w:p w:rsidRPr="00F005BE" w:rsidR="000637BA" w:rsidP="00507965" w:rsidRDefault="0002300F" w14:paraId="454F9BD5" w14:textId="77777777">
            <w:pPr>
              <w:tabs>
                <w:tab w:val="right" w:pos="7272"/>
              </w:tabs>
              <w:spacing w:before="120" w:after="120"/>
              <w:rPr>
                <w:sz w:val="22"/>
                <w:szCs w:val="22"/>
              </w:rPr>
            </w:pPr>
            <w:r w:rsidRPr="00F005BE">
              <w:rPr>
                <w:sz w:val="22"/>
                <w:szCs w:val="22"/>
              </w:rPr>
              <w:t xml:space="preserve">Time: </w:t>
            </w:r>
            <w:r w:rsidRPr="00F005BE">
              <w:rPr>
                <w:b/>
                <w:sz w:val="22"/>
                <w:szCs w:val="22"/>
              </w:rPr>
              <w:t>[ insert the time and time zone]</w:t>
            </w:r>
          </w:p>
        </w:tc>
      </w:tr>
    </w:tbl>
    <w:p w:rsidRPr="00F005BE" w:rsidR="00E7760A" w:rsidRDefault="00E7760A" w14:paraId="52A16738"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413"/>
        <w:gridCol w:w="8215"/>
      </w:tblGrid>
      <w:tr w:rsidRPr="00F005BE" w:rsidR="00E7760A" w:rsidTr="006F6DBD" w14:paraId="2DF857D7" w14:textId="77777777">
        <w:trPr>
          <w:cantSplit/>
        </w:trPr>
        <w:tc>
          <w:tcPr>
            <w:tcW w:w="734" w:type="pct"/>
            <w:shd w:val="clear" w:color="auto" w:fill="8EAADB"/>
          </w:tcPr>
          <w:p w:rsidRPr="00F005BE" w:rsidR="00E7760A" w:rsidP="002846B0" w:rsidRDefault="009F5AF2" w14:paraId="469C72D8" w14:textId="1EC131EC">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_Ref64783417 \n \h </w:instrText>
            </w:r>
            <w:r w:rsidRPr="00F005BE">
              <w:rPr>
                <w:b/>
                <w:sz w:val="22"/>
                <w:szCs w:val="22"/>
              </w:rPr>
            </w:r>
            <w:r w:rsidRPr="00F005BE">
              <w:rPr>
                <w:b/>
                <w:sz w:val="22"/>
                <w:szCs w:val="22"/>
              </w:rPr>
              <w:fldChar w:fldCharType="separate"/>
            </w:r>
            <w:r w:rsidRPr="00F005BE">
              <w:rPr>
                <w:b/>
                <w:sz w:val="22"/>
                <w:szCs w:val="22"/>
              </w:rPr>
              <w:t>28</w:t>
            </w:r>
            <w:r w:rsidRPr="00F005BE">
              <w:rPr>
                <w:b/>
                <w:sz w:val="22"/>
                <w:szCs w:val="22"/>
              </w:rPr>
              <w:fldChar w:fldCharType="end"/>
            </w:r>
          </w:p>
        </w:tc>
        <w:tc>
          <w:tcPr>
            <w:tcW w:w="4266" w:type="pct"/>
            <w:shd w:val="clear" w:color="auto" w:fill="8EAADB"/>
          </w:tcPr>
          <w:p w:rsidRPr="00F005BE" w:rsidR="00E7760A" w:rsidP="00507965" w:rsidRDefault="00E7760A" w14:paraId="7AEE95DE" w14:textId="03451D7D">
            <w:pPr>
              <w:tabs>
                <w:tab w:val="right" w:pos="7254"/>
              </w:tabs>
              <w:spacing w:before="120" w:after="120"/>
              <w:rPr>
                <w:b/>
                <w:sz w:val="22"/>
                <w:szCs w:val="22"/>
              </w:rPr>
            </w:pPr>
            <w:r w:rsidRPr="00F005BE">
              <w:rPr>
                <w:b/>
                <w:sz w:val="22"/>
                <w:szCs w:val="22"/>
              </w:rPr>
              <w:t>Opening of Tenders</w:t>
            </w:r>
          </w:p>
        </w:tc>
      </w:tr>
      <w:tr w:rsidRPr="00F005BE" w:rsidR="00475F54" w:rsidTr="00AF1299" w14:paraId="110EF394" w14:textId="77777777">
        <w:trPr>
          <w:cantSplit/>
        </w:trPr>
        <w:tc>
          <w:tcPr>
            <w:tcW w:w="734" w:type="pct"/>
          </w:tcPr>
          <w:p w:rsidRPr="00F005BE" w:rsidR="00475F54" w:rsidP="002846B0" w:rsidRDefault="009F5AF2" w14:paraId="7660F02F" w14:textId="53DC3282">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_Ref64783428 \n \h </w:instrText>
            </w:r>
            <w:r w:rsidRPr="00F005BE">
              <w:rPr>
                <w:b/>
                <w:sz w:val="22"/>
                <w:szCs w:val="22"/>
              </w:rPr>
            </w:r>
            <w:r w:rsidRPr="00F005BE">
              <w:rPr>
                <w:b/>
                <w:sz w:val="22"/>
                <w:szCs w:val="22"/>
              </w:rPr>
              <w:fldChar w:fldCharType="separate"/>
            </w:r>
            <w:r w:rsidRPr="00F005BE">
              <w:rPr>
                <w:b/>
                <w:sz w:val="22"/>
                <w:szCs w:val="22"/>
              </w:rPr>
              <w:t>28.1</w:t>
            </w:r>
            <w:r w:rsidRPr="00F005BE">
              <w:rPr>
                <w:b/>
                <w:sz w:val="22"/>
                <w:szCs w:val="22"/>
              </w:rPr>
              <w:fldChar w:fldCharType="end"/>
            </w:r>
            <w:commentRangeStart w:id="953"/>
            <w:commentRangeStart w:id="954"/>
          </w:p>
        </w:tc>
        <w:tc>
          <w:tcPr>
            <w:tcW w:w="4266" w:type="pct"/>
          </w:tcPr>
          <w:p w:rsidRPr="00F005BE" w:rsidR="008C1362" w:rsidP="00507965" w:rsidRDefault="00475F54" w14:paraId="1AD67CD2" w14:textId="77777777">
            <w:pPr>
              <w:tabs>
                <w:tab w:val="right" w:pos="7254"/>
              </w:tabs>
              <w:spacing w:before="120" w:after="120"/>
              <w:rPr>
                <w:ins w:author="ROGAC Andrei (COMM)" w:date="2021-02-20T09:29:00Z" w:id="955"/>
                <w:sz w:val="22"/>
                <w:szCs w:val="22"/>
              </w:rPr>
            </w:pPr>
            <w:r w:rsidRPr="00F005BE">
              <w:rPr>
                <w:sz w:val="22"/>
                <w:szCs w:val="22"/>
              </w:rPr>
              <w:t>The date for</w:t>
            </w:r>
            <w:r w:rsidRPr="00F005BE" w:rsidR="00EF50CB">
              <w:rPr>
                <w:sz w:val="22"/>
                <w:szCs w:val="22"/>
              </w:rPr>
              <w:t xml:space="preserve"> Tender</w:t>
            </w:r>
            <w:r w:rsidRPr="00F005BE" w:rsidR="005F743D">
              <w:rPr>
                <w:sz w:val="22"/>
                <w:szCs w:val="22"/>
              </w:rPr>
              <w:t xml:space="preserve"> </w:t>
            </w:r>
            <w:r w:rsidRPr="00F005BE">
              <w:rPr>
                <w:sz w:val="22"/>
                <w:szCs w:val="22"/>
              </w:rPr>
              <w:t>opening</w:t>
            </w:r>
            <w:ins w:author="ROGAC Andrei (COMM)" w:date="2021-02-20T09:29:00Z" w:id="956">
              <w:r w:rsidRPr="00F005BE" w:rsidR="008C1362">
                <w:rPr>
                  <w:sz w:val="22"/>
                  <w:szCs w:val="22"/>
                </w:rPr>
                <w:t xml:space="preserve"> is:</w:t>
              </w:r>
            </w:ins>
            <w:del w:author="ROGAC Andrei (COMM)" w:date="2021-02-20T09:29:00Z" w:id="957">
              <w:r w:rsidRPr="00F005BE" w:rsidDel="008C1362">
                <w:rPr>
                  <w:sz w:val="22"/>
                  <w:szCs w:val="22"/>
                </w:rPr>
                <w:delText xml:space="preserve"> </w:delText>
              </w:r>
            </w:del>
            <w:ins w:author="ROGAC Andrei (COMM)" w:date="2021-02-20T09:29:00Z" w:id="958">
              <w:r w:rsidRPr="00F005BE" w:rsidR="008C1362">
                <w:rPr>
                  <w:sz w:val="22"/>
                  <w:szCs w:val="22"/>
                </w:rPr>
                <w:t xml:space="preserve"> </w:t>
              </w:r>
            </w:ins>
          </w:p>
          <w:p w:rsidRPr="00F005BE" w:rsidR="008C1362" w:rsidP="008C1362" w:rsidRDefault="008C1362" w14:paraId="6D9C342E" w14:textId="77777777">
            <w:pPr>
              <w:tabs>
                <w:tab w:val="right" w:pos="7254"/>
              </w:tabs>
              <w:spacing w:before="120" w:after="120"/>
              <w:rPr>
                <w:ins w:author="ROGAC Andrei (COMM)" w:date="2021-02-20T09:30:00Z" w:id="959"/>
                <w:sz w:val="22"/>
                <w:szCs w:val="22"/>
              </w:rPr>
            </w:pPr>
            <w:ins w:author="ROGAC Andrei (COMM)" w:date="2021-02-20T09:30:00Z" w:id="960">
              <w:r w:rsidRPr="00F005BE">
                <w:rPr>
                  <w:sz w:val="22"/>
                  <w:szCs w:val="22"/>
                </w:rPr>
                <w:t xml:space="preserve">Date: </w:t>
              </w:r>
              <w:r w:rsidRPr="00F005BE">
                <w:rPr>
                  <w:b/>
                  <w:sz w:val="22"/>
                  <w:szCs w:val="22"/>
                </w:rPr>
                <w:t>[insert date (as day, month, and year)]</w:t>
              </w:r>
              <w:r w:rsidRPr="00F005BE">
                <w:rPr>
                  <w:sz w:val="22"/>
                  <w:szCs w:val="22"/>
                </w:rPr>
                <w:t xml:space="preserve">  </w:t>
              </w:r>
            </w:ins>
          </w:p>
          <w:p w:rsidRPr="00F005BE" w:rsidR="00017C86" w:rsidP="008C1362" w:rsidRDefault="008C1362" w14:paraId="48842868" w14:textId="1C8AB655">
            <w:pPr>
              <w:tabs>
                <w:tab w:val="right" w:pos="7254"/>
              </w:tabs>
              <w:spacing w:before="120" w:after="120"/>
              <w:rPr>
                <w:sz w:val="22"/>
                <w:szCs w:val="22"/>
              </w:rPr>
            </w:pPr>
            <w:ins w:author="ROGAC Andrei (COMM)" w:date="2021-02-20T09:30:00Z" w:id="961">
              <w:r w:rsidRPr="00F005BE">
                <w:rPr>
                  <w:sz w:val="22"/>
                  <w:szCs w:val="22"/>
                </w:rPr>
                <w:t xml:space="preserve">Time: </w:t>
              </w:r>
              <w:r w:rsidRPr="00F005BE">
                <w:rPr>
                  <w:b/>
                  <w:sz w:val="22"/>
                  <w:szCs w:val="22"/>
                </w:rPr>
                <w:t>[ insert the time and time zone]</w:t>
              </w:r>
            </w:ins>
            <w:del w:author="ROGAC Andrei (COMM)" w:date="2021-02-20T09:29:00Z" w:id="962">
              <w:r w:rsidRPr="00F005BE" w:rsidDel="008C1362" w:rsidR="00475F54">
                <w:rPr>
                  <w:sz w:val="22"/>
                  <w:szCs w:val="22"/>
                </w:rPr>
                <w:delText>shall be</w:delText>
              </w:r>
              <w:r w:rsidRPr="00F005BE" w:rsidDel="008C1362" w:rsidR="00A13820">
                <w:rPr>
                  <w:sz w:val="22"/>
                  <w:szCs w:val="22"/>
                </w:rPr>
                <w:delText xml:space="preserve"> mentioned in the </w:delText>
              </w:r>
              <w:r w:rsidRPr="00F005BE" w:rsidDel="008C1362" w:rsidR="00192652">
                <w:rPr>
                  <w:sz w:val="22"/>
                  <w:szCs w:val="22"/>
                </w:rPr>
                <w:delText xml:space="preserve">MTender </w:delText>
              </w:r>
              <w:r w:rsidRPr="00F005BE" w:rsidDel="008C1362" w:rsidR="004448A5">
                <w:rPr>
                  <w:sz w:val="22"/>
                  <w:szCs w:val="22"/>
                </w:rPr>
                <w:delText>S</w:delText>
              </w:r>
              <w:r w:rsidRPr="00F005BE" w:rsidDel="008C1362" w:rsidR="00192652">
                <w:rPr>
                  <w:sz w:val="22"/>
                  <w:szCs w:val="22"/>
                </w:rPr>
                <w:delText xml:space="preserve">ystem </w:delText>
              </w:r>
              <w:r w:rsidRPr="00F005BE" w:rsidDel="008C1362" w:rsidR="00A13820">
                <w:rPr>
                  <w:sz w:val="22"/>
                  <w:szCs w:val="22"/>
                </w:rPr>
                <w:delText>Contract Notice</w:delText>
              </w:r>
            </w:del>
            <w:del w:author="ROGAC Andrei (COMM)" w:date="2021-02-20T09:30:00Z" w:id="963">
              <w:r w:rsidRPr="00F005BE" w:rsidDel="008C1362" w:rsidR="00362D12">
                <w:rPr>
                  <w:sz w:val="22"/>
                  <w:szCs w:val="22"/>
                </w:rPr>
                <w:delText>.</w:delText>
              </w:r>
            </w:del>
            <w:commentRangeEnd w:id="953"/>
            <w:r w:rsidRPr="00F005BE" w:rsidR="00161563">
              <w:rPr>
                <w:rStyle w:val="CommentReference"/>
                <w:sz w:val="22"/>
                <w:szCs w:val="22"/>
                <w:rPrChange w:author="Chris Smith" w:date="2021-01-16T13:55:00Z" w:id="964">
                  <w:rPr>
                    <w:rStyle w:val="CommentReference"/>
                    <w:lang w:val="en-US"/>
                  </w:rPr>
                </w:rPrChange>
              </w:rPr>
              <w:commentReference w:id="953"/>
            </w:r>
            <w:commentRangeEnd w:id="954"/>
            <w:r w:rsidRPr="00F005BE">
              <w:rPr>
                <w:rStyle w:val="CommentReference"/>
              </w:rPr>
              <w:commentReference w:id="954"/>
            </w:r>
          </w:p>
        </w:tc>
      </w:tr>
    </w:tbl>
    <w:p w:rsidRPr="00F005BE" w:rsidR="00D52404" w:rsidP="00D52404" w:rsidRDefault="00D52404" w14:paraId="575A4A14" w14:textId="77777777">
      <w:pPr>
        <w:rPr>
          <w:sz w:val="22"/>
          <w:szCs w:val="22"/>
        </w:rPr>
      </w:pPr>
      <w:bookmarkStart w:name="_Toc500694491" w:id="965"/>
      <w:bookmarkStart w:name="_Toc500695996" w:id="966"/>
      <w:bookmarkStart w:name="_Toc500700032" w:id="967"/>
      <w:bookmarkStart w:name="_Toc500702694" w:id="968"/>
      <w:bookmarkStart w:name="_Toc525762394" w:id="969"/>
      <w:bookmarkStart w:name="_Toc31977612" w:id="970"/>
    </w:p>
    <w:p w:rsidRPr="00F005BE" w:rsidR="00291A47" w:rsidDel="007A5DB1" w:rsidP="006F6DBD" w:rsidRDefault="00291A47" w14:paraId="76C2DEC6" w14:textId="2AB77A11">
      <w:pPr>
        <w:pStyle w:val="Heading2"/>
        <w:numPr>
          <w:ilvl w:val="2"/>
          <w:numId w:val="64"/>
        </w:numPr>
        <w:shd w:val="clear" w:color="auto" w:fill="9CC2E5" w:themeFill="accent5" w:themeFillTint="99"/>
        <w:tabs>
          <w:tab w:val="left" w:pos="3686"/>
        </w:tabs>
        <w:ind w:left="0" w:firstLine="0"/>
        <w:rPr>
          <w:del w:author="ROGAC Andrei (COMM)" w:date="2021-02-20T09:26:00Z" w:id="971"/>
          <w:rFonts w:ascii="Times New Roman" w:hAnsi="Times New Roman"/>
          <w:sz w:val="22"/>
          <w:szCs w:val="22"/>
          <w:lang w:val="en-GB"/>
        </w:rPr>
      </w:pPr>
      <w:del w:author="ROGAC Andrei (COMM)" w:date="2021-02-20T09:26:00Z" w:id="972">
        <w:r w:rsidRPr="00F005BE" w:rsidDel="007A5DB1">
          <w:rPr>
            <w:rFonts w:ascii="Times New Roman" w:hAnsi="Times New Roman"/>
            <w:sz w:val="22"/>
            <w:szCs w:val="22"/>
            <w:lang w:val="en-GB"/>
          </w:rPr>
          <w:delText>Examination of Tenders</w:delText>
        </w:r>
      </w:del>
    </w:p>
    <w:p w:rsidRPr="00F005BE" w:rsidR="00291A47" w:rsidDel="007A5DB1" w:rsidP="00291A47" w:rsidRDefault="00291A47" w14:paraId="0B8E104B" w14:textId="1A97E096">
      <w:pPr>
        <w:pStyle w:val="Heading2"/>
        <w:numPr>
          <w:ilvl w:val="2"/>
          <w:numId w:val="64"/>
        </w:numPr>
        <w:shd w:val="clear" w:color="auto" w:fill="9CC2E5" w:themeFill="accent5" w:themeFillTint="99"/>
        <w:tabs>
          <w:tab w:val="left" w:pos="3686"/>
        </w:tabs>
        <w:ind w:left="0" w:firstLine="0"/>
        <w:rPr>
          <w:del w:author="ROGAC Andrei (COMM)" w:date="2021-02-20T09:26:00Z" w:id="973"/>
          <w:sz w:val="22"/>
          <w:szCs w:val="22"/>
          <w:lang w:val="en-GB"/>
          <w:rPrChange w:author="ROGAC Andrei (COMM)" w:date="2021-02-20T09:26:00Z" w:id="974">
            <w:rPr>
              <w:del w:author="ROGAC Andrei (COMM)" w:date="2021-02-20T09:26:00Z" w:id="975"/>
            </w:rPr>
          </w:rPrChange>
        </w:rPr>
        <w:pPrChange w:author="ROGAC Andrei (COMM)" w:date="2021-02-20T09:26:00Z" w:id="976">
          <w:pPr/>
        </w:pPrChange>
      </w:pPr>
      <w:commentRangeStart w:id="977"/>
      <w:del w:author="ROGAC Andrei (COMM)" w:date="2021-02-20T09:26:00Z" w:id="978">
        <w:r w:rsidRPr="00F005BE" w:rsidDel="007A5DB1">
          <w:rPr>
            <w:sz w:val="22"/>
            <w:szCs w:val="22"/>
            <w:lang w:val="en-GB"/>
            <w:rPrChange w:author="ROGAC Andrei (COMM)" w:date="2021-02-20T09:26:00Z" w:id="979">
              <w:rPr/>
            </w:rPrChange>
          </w:rPr>
          <w:delText>The examination of Tenders shall be done in accordance with ITT Part F.</w:delText>
        </w:r>
        <w:commentRangeEnd w:id="977"/>
        <w:r w:rsidRPr="00F005BE" w:rsidDel="007A5DB1" w:rsidR="00931DD6">
          <w:rPr>
            <w:rStyle w:val="CommentReference"/>
            <w:sz w:val="22"/>
            <w:szCs w:val="22"/>
            <w:lang w:val="en-GB"/>
            <w:rPrChange w:author="Chris Smith" w:date="2021-01-16T13:55:00Z" w:id="980">
              <w:rPr>
                <w:rStyle w:val="CommentReference"/>
                <w:lang w:val="en-US"/>
              </w:rPr>
            </w:rPrChange>
          </w:rPr>
          <w:commentReference w:id="977"/>
        </w:r>
      </w:del>
    </w:p>
    <w:p w:rsidRPr="00F005BE" w:rsidR="00291A47" w:rsidP="006F6DBD" w:rsidRDefault="00291A47" w14:paraId="683683F3" w14:textId="77777777">
      <w:pPr>
        <w:rPr>
          <w:sz w:val="22"/>
          <w:szCs w:val="22"/>
        </w:rPr>
      </w:pPr>
    </w:p>
    <w:p w:rsidRPr="00F005BE" w:rsidR="00DA2436" w:rsidP="007A5DB1" w:rsidRDefault="007A5DB1" w14:paraId="26906C6C" w14:textId="52B4DAD0">
      <w:pPr>
        <w:pStyle w:val="Heading2"/>
        <w:shd w:val="clear" w:color="auto" w:fill="9CC2E5" w:themeFill="accent5" w:themeFillTint="99"/>
        <w:tabs>
          <w:tab w:val="left" w:pos="3686"/>
        </w:tabs>
        <w:rPr>
          <w:rFonts w:ascii="Times New Roman" w:hAnsi="Times New Roman"/>
          <w:sz w:val="22"/>
          <w:szCs w:val="22"/>
          <w:lang w:val="en-GB"/>
        </w:rPr>
        <w:pPrChange w:author="ROGAC Andrei (COMM)" w:date="2021-02-20T09:27:00Z" w:id="981">
          <w:pPr>
            <w:pStyle w:val="Heading2"/>
            <w:numPr>
              <w:ilvl w:val="2"/>
              <w:numId w:val="64"/>
            </w:numPr>
            <w:shd w:val="clear" w:color="auto" w:fill="9CC2E5" w:themeFill="accent5" w:themeFillTint="99"/>
            <w:tabs>
              <w:tab w:val="left" w:pos="3686"/>
            </w:tabs>
          </w:pPr>
        </w:pPrChange>
      </w:pPr>
      <w:ins w:author="ROGAC Andrei (COMM)" w:date="2021-02-20T09:27:00Z" w:id="982">
        <w:r w:rsidRPr="00F005BE">
          <w:rPr>
            <w:rFonts w:ascii="Times New Roman" w:hAnsi="Times New Roman"/>
            <w:sz w:val="22"/>
            <w:szCs w:val="22"/>
            <w:lang w:val="en-GB"/>
          </w:rPr>
          <w:fldChar w:fldCharType="begin"/>
        </w:r>
        <w:r w:rsidRPr="00F005BE">
          <w:rPr>
            <w:rFonts w:ascii="Times New Roman" w:hAnsi="Times New Roman"/>
            <w:sz w:val="22"/>
            <w:szCs w:val="22"/>
            <w:lang w:val="en-GB"/>
          </w:rPr>
          <w:instrText xml:space="preserve"> REF _Ref64705644 \r \h </w:instrText>
        </w:r>
        <w:r w:rsidRPr="00F005BE">
          <w:rPr>
            <w:rFonts w:ascii="Times New Roman" w:hAnsi="Times New Roman"/>
            <w:sz w:val="22"/>
            <w:szCs w:val="22"/>
            <w:lang w:val="en-GB"/>
          </w:rPr>
        </w:r>
      </w:ins>
      <w:r w:rsidRPr="00F005BE">
        <w:rPr>
          <w:rFonts w:ascii="Times New Roman" w:hAnsi="Times New Roman"/>
          <w:sz w:val="22"/>
          <w:szCs w:val="22"/>
          <w:lang w:val="en-GB"/>
        </w:rPr>
        <w:instrText xml:space="preserve"> \* MERGEFORMAT </w:instrText>
      </w:r>
      <w:r w:rsidRPr="00F005BE">
        <w:rPr>
          <w:rFonts w:ascii="Times New Roman" w:hAnsi="Times New Roman"/>
          <w:sz w:val="22"/>
          <w:szCs w:val="22"/>
          <w:lang w:val="en-GB"/>
        </w:rPr>
        <w:fldChar w:fldCharType="separate"/>
      </w:r>
      <w:bookmarkStart w:name="_Toc64785798" w:id="983"/>
      <w:ins w:author="ROGAC Andrei (COMM)" w:date="2021-02-20T09:27:00Z" w:id="984">
        <w:r w:rsidRPr="00F005BE">
          <w:rPr>
            <w:rFonts w:ascii="Times New Roman" w:hAnsi="Times New Roman"/>
            <w:sz w:val="22"/>
            <w:szCs w:val="22"/>
            <w:lang w:val="en-GB"/>
          </w:rPr>
          <w:t>G</w:t>
        </w:r>
        <w:r w:rsidRPr="00F005BE">
          <w:rPr>
            <w:rFonts w:ascii="Times New Roman" w:hAnsi="Times New Roman"/>
            <w:sz w:val="22"/>
            <w:szCs w:val="22"/>
            <w:lang w:val="en-GB"/>
          </w:rPr>
          <w:fldChar w:fldCharType="end"/>
        </w:r>
        <w:r w:rsidRPr="00F005BE">
          <w:rPr>
            <w:rFonts w:ascii="Times New Roman" w:hAnsi="Times New Roman"/>
            <w:sz w:val="22"/>
            <w:szCs w:val="22"/>
            <w:lang w:val="en-GB"/>
          </w:rPr>
          <w:t xml:space="preserve">. </w:t>
        </w:r>
        <w:r w:rsidRPr="00F005BE">
          <w:rPr>
            <w:rFonts w:ascii="Times New Roman" w:hAnsi="Times New Roman"/>
            <w:sz w:val="22"/>
            <w:szCs w:val="22"/>
            <w:lang w:val="en-GB"/>
          </w:rPr>
          <w:fldChar w:fldCharType="begin"/>
        </w:r>
        <w:r w:rsidRPr="00F005BE">
          <w:rPr>
            <w:rFonts w:ascii="Times New Roman" w:hAnsi="Times New Roman"/>
            <w:sz w:val="22"/>
            <w:szCs w:val="22"/>
            <w:lang w:val="en-GB"/>
          </w:rPr>
          <w:instrText xml:space="preserve"> REF _Ref64705669 \h </w:instrText>
        </w:r>
        <w:r w:rsidRPr="00F005BE">
          <w:rPr>
            <w:rFonts w:ascii="Times New Roman" w:hAnsi="Times New Roman"/>
            <w:sz w:val="22"/>
            <w:szCs w:val="22"/>
            <w:lang w:val="en-GB"/>
          </w:rPr>
        </w:r>
      </w:ins>
      <w:r w:rsidRPr="00F005BE">
        <w:rPr>
          <w:rFonts w:ascii="Times New Roman" w:hAnsi="Times New Roman"/>
          <w:sz w:val="22"/>
          <w:szCs w:val="22"/>
          <w:lang w:val="en-GB"/>
        </w:rPr>
        <w:instrText xml:space="preserve"> \* MERGEFORMAT </w:instrText>
      </w:r>
      <w:r w:rsidRPr="00F005BE">
        <w:rPr>
          <w:rFonts w:ascii="Times New Roman" w:hAnsi="Times New Roman"/>
          <w:sz w:val="22"/>
          <w:szCs w:val="22"/>
          <w:lang w:val="en-GB"/>
        </w:rPr>
        <w:fldChar w:fldCharType="separate"/>
      </w:r>
      <w:ins w:author="ROGAC Andrei (COMM)" w:date="2021-02-20T09:27:00Z" w:id="985">
        <w:r w:rsidRPr="00F005BE">
          <w:rPr>
            <w:rFonts w:ascii="Times New Roman" w:hAnsi="Times New Roman"/>
            <w:sz w:val="22"/>
            <w:szCs w:val="22"/>
            <w:lang w:val="en-GB"/>
          </w:rPr>
          <w:t>Contract Award</w:t>
        </w:r>
        <w:bookmarkEnd w:id="983"/>
        <w:r w:rsidRPr="00F005BE">
          <w:rPr>
            <w:rFonts w:ascii="Times New Roman" w:hAnsi="Times New Roman"/>
            <w:sz w:val="22"/>
            <w:szCs w:val="22"/>
            <w:lang w:val="en-GB"/>
          </w:rPr>
          <w:fldChar w:fldCharType="end"/>
        </w:r>
      </w:ins>
      <w:del w:author="ROGAC Andrei (COMM)" w:date="2021-02-20T09:27:00Z" w:id="986">
        <w:r w:rsidRPr="00F005BE" w:rsidDel="007A5DB1" w:rsidR="00801C57">
          <w:rPr>
            <w:rFonts w:ascii="Times New Roman" w:hAnsi="Times New Roman"/>
            <w:sz w:val="22"/>
            <w:szCs w:val="22"/>
            <w:lang w:val="en-GB"/>
          </w:rPr>
          <w:delText>Contract Award</w:delText>
        </w:r>
      </w:del>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5F794E" w:rsidTr="002E645C" w14:paraId="4B355674" w14:textId="77777777">
        <w:trPr>
          <w:cantSplit/>
        </w:trPr>
        <w:tc>
          <w:tcPr>
            <w:tcW w:w="644" w:type="pct"/>
            <w:shd w:val="clear" w:color="auto" w:fill="8EAADB" w:themeFill="accent1" w:themeFillTint="99"/>
          </w:tcPr>
          <w:p w:rsidRPr="00F005BE" w:rsidR="005F794E" w:rsidP="002E645C" w:rsidRDefault="009F5AF2" w14:paraId="4E457D83" w14:textId="63D34B9F">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_Ref64783449 \n \h </w:instrText>
            </w:r>
            <w:r w:rsidRPr="00F005BE">
              <w:rPr>
                <w:b/>
                <w:sz w:val="22"/>
                <w:szCs w:val="22"/>
              </w:rPr>
            </w:r>
            <w:r w:rsidRPr="00F005BE">
              <w:rPr>
                <w:b/>
                <w:sz w:val="22"/>
                <w:szCs w:val="22"/>
              </w:rPr>
              <w:fldChar w:fldCharType="separate"/>
            </w:r>
            <w:r w:rsidRPr="00F005BE">
              <w:rPr>
                <w:b/>
                <w:sz w:val="22"/>
                <w:szCs w:val="22"/>
              </w:rPr>
              <w:t>32</w:t>
            </w:r>
            <w:r w:rsidRPr="00F005BE">
              <w:rPr>
                <w:b/>
                <w:sz w:val="22"/>
                <w:szCs w:val="22"/>
              </w:rPr>
              <w:fldChar w:fldCharType="end"/>
            </w:r>
          </w:p>
        </w:tc>
        <w:tc>
          <w:tcPr>
            <w:tcW w:w="4356" w:type="pct"/>
            <w:shd w:val="clear" w:color="auto" w:fill="8EAADB" w:themeFill="accent1" w:themeFillTint="99"/>
          </w:tcPr>
          <w:p w:rsidRPr="00F005BE" w:rsidR="005F794E" w:rsidP="002E645C" w:rsidRDefault="005F794E" w14:paraId="5AECD85D" w14:textId="77777777">
            <w:pPr>
              <w:tabs>
                <w:tab w:val="right" w:pos="7272"/>
              </w:tabs>
              <w:spacing w:before="120" w:after="120"/>
              <w:rPr>
                <w:b/>
                <w:sz w:val="22"/>
                <w:szCs w:val="22"/>
              </w:rPr>
            </w:pPr>
            <w:r w:rsidRPr="00F005BE">
              <w:rPr>
                <w:b/>
                <w:sz w:val="22"/>
                <w:szCs w:val="22"/>
              </w:rPr>
              <w:t>Award Criteria</w:t>
            </w:r>
          </w:p>
        </w:tc>
      </w:tr>
      <w:tr w:rsidRPr="00F005BE" w:rsidR="005F794E" w:rsidTr="002E645C" w14:paraId="0EECD5DC" w14:textId="77777777">
        <w:trPr>
          <w:cantSplit/>
        </w:trPr>
        <w:tc>
          <w:tcPr>
            <w:tcW w:w="644" w:type="pct"/>
          </w:tcPr>
          <w:p w:rsidRPr="00F005BE" w:rsidR="005F794E" w:rsidP="002E645C" w:rsidRDefault="007D66CB" w14:paraId="0616635B" w14:textId="528A0961">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_Ref64783465 \n \h </w:instrText>
            </w:r>
            <w:r w:rsidRPr="00F005BE">
              <w:rPr>
                <w:b/>
                <w:sz w:val="22"/>
                <w:szCs w:val="22"/>
              </w:rPr>
            </w:r>
            <w:r w:rsidRPr="00F005BE">
              <w:rPr>
                <w:b/>
                <w:sz w:val="22"/>
                <w:szCs w:val="22"/>
              </w:rPr>
              <w:fldChar w:fldCharType="separate"/>
            </w:r>
            <w:r w:rsidRPr="00F005BE">
              <w:rPr>
                <w:b/>
                <w:sz w:val="22"/>
                <w:szCs w:val="22"/>
              </w:rPr>
              <w:t>32.1</w:t>
            </w:r>
            <w:r w:rsidRPr="00F005BE">
              <w:rPr>
                <w:b/>
                <w:sz w:val="22"/>
                <w:szCs w:val="22"/>
              </w:rPr>
              <w:fldChar w:fldCharType="end"/>
            </w:r>
          </w:p>
          <w:p w:rsidRPr="00F005BE" w:rsidR="00754282" w:rsidP="002E645C" w:rsidRDefault="007D66CB" w14:paraId="584284D8" w14:textId="66FEF2F7">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_Ref64783474 \n \h </w:instrText>
            </w:r>
            <w:r w:rsidRPr="00F005BE">
              <w:rPr>
                <w:b/>
                <w:sz w:val="22"/>
                <w:szCs w:val="22"/>
              </w:rPr>
            </w:r>
            <w:r w:rsidRPr="00F005BE">
              <w:rPr>
                <w:b/>
                <w:sz w:val="22"/>
                <w:szCs w:val="22"/>
              </w:rPr>
              <w:fldChar w:fldCharType="separate"/>
            </w:r>
            <w:r w:rsidRPr="00F005BE">
              <w:rPr>
                <w:b/>
                <w:sz w:val="22"/>
                <w:szCs w:val="22"/>
              </w:rPr>
              <w:t>32.2</w:t>
            </w:r>
            <w:r w:rsidRPr="00F005BE">
              <w:rPr>
                <w:b/>
                <w:sz w:val="22"/>
                <w:szCs w:val="22"/>
              </w:rPr>
              <w:fldChar w:fldCharType="end"/>
            </w:r>
          </w:p>
        </w:tc>
        <w:tc>
          <w:tcPr>
            <w:tcW w:w="4356" w:type="pct"/>
          </w:tcPr>
          <w:p w:rsidRPr="00F005BE" w:rsidR="005F794E" w:rsidP="002E645C" w:rsidRDefault="005F794E" w14:paraId="0AEF311B" w14:textId="77777777">
            <w:pPr>
              <w:spacing w:before="45" w:after="45"/>
              <w:rPr>
                <w:sz w:val="22"/>
                <w:szCs w:val="22"/>
              </w:rPr>
            </w:pPr>
            <w:r w:rsidRPr="00F005BE">
              <w:rPr>
                <w:sz w:val="22"/>
                <w:szCs w:val="22"/>
              </w:rPr>
              <w:t xml:space="preserve">The Contracting Authority shall determine the most economically advantageous Tender on the basis of one of the following criteria: </w:t>
            </w:r>
          </w:p>
          <w:p w:rsidRPr="00F005BE" w:rsidR="005F794E" w:rsidP="002E645C" w:rsidRDefault="005F794E" w14:paraId="153B9C19" w14:textId="77777777">
            <w:pPr>
              <w:spacing w:before="45" w:after="45"/>
              <w:rPr>
                <w:b/>
                <w:i/>
                <w:sz w:val="22"/>
                <w:szCs w:val="22"/>
              </w:rPr>
            </w:pPr>
            <w:r w:rsidRPr="00F005BE">
              <w:rPr>
                <w:sz w:val="22"/>
                <w:szCs w:val="22"/>
              </w:rPr>
              <w:t>[</w:t>
            </w:r>
            <w:r w:rsidRPr="00F005BE">
              <w:rPr>
                <w:b/>
                <w:i/>
                <w:sz w:val="22"/>
                <w:szCs w:val="22"/>
              </w:rPr>
              <w:t xml:space="preserve">insert the award criteria: </w:t>
            </w:r>
          </w:p>
          <w:p w:rsidRPr="00F005BE" w:rsidR="005F794E" w:rsidP="002E645C" w:rsidRDefault="005F794E" w14:paraId="2AE022E8" w14:textId="77777777">
            <w:pPr>
              <w:pStyle w:val="ListParagraph"/>
              <w:numPr>
                <w:ilvl w:val="0"/>
                <w:numId w:val="89"/>
              </w:numPr>
              <w:spacing w:before="45" w:after="45"/>
              <w:rPr>
                <w:rFonts w:ascii="Times New Roman" w:hAnsi="Times New Roman"/>
                <w:b/>
                <w:i/>
              </w:rPr>
            </w:pPr>
            <w:r w:rsidRPr="00F005BE">
              <w:rPr>
                <w:rFonts w:ascii="Times New Roman" w:hAnsi="Times New Roman"/>
                <w:b/>
                <w:i/>
              </w:rPr>
              <w:t>the lowest price;</w:t>
            </w:r>
          </w:p>
          <w:p w:rsidRPr="00F005BE" w:rsidR="005F794E" w:rsidP="002E645C" w:rsidRDefault="005F794E" w14:paraId="73A7DE1E" w14:textId="77777777">
            <w:pPr>
              <w:pStyle w:val="ListParagraph"/>
              <w:numPr>
                <w:ilvl w:val="0"/>
                <w:numId w:val="89"/>
              </w:numPr>
              <w:spacing w:before="45" w:after="45"/>
              <w:rPr>
                <w:rFonts w:ascii="Times New Roman" w:hAnsi="Times New Roman"/>
                <w:b/>
                <w:i/>
              </w:rPr>
            </w:pPr>
            <w:r w:rsidRPr="00F005BE">
              <w:rPr>
                <w:rFonts w:ascii="Times New Roman" w:hAnsi="Times New Roman"/>
                <w:b/>
                <w:i/>
              </w:rPr>
              <w:t xml:space="preserve">the lowest cost; </w:t>
            </w:r>
          </w:p>
          <w:p w:rsidRPr="00F005BE" w:rsidR="005F794E" w:rsidP="002E645C" w:rsidRDefault="005F794E" w14:paraId="0A011BD0" w14:textId="77777777">
            <w:pPr>
              <w:pStyle w:val="ListParagraph"/>
              <w:numPr>
                <w:ilvl w:val="0"/>
                <w:numId w:val="89"/>
              </w:numPr>
              <w:spacing w:before="45" w:after="45"/>
              <w:rPr>
                <w:rFonts w:ascii="Times New Roman" w:hAnsi="Times New Roman"/>
                <w:b/>
                <w:i/>
              </w:rPr>
            </w:pPr>
            <w:r w:rsidRPr="00F005BE">
              <w:rPr>
                <w:rFonts w:ascii="Times New Roman" w:hAnsi="Times New Roman"/>
                <w:b/>
                <w:i/>
              </w:rPr>
              <w:t>best price-quality ratio;</w:t>
            </w:r>
          </w:p>
          <w:p w:rsidRPr="00F005BE" w:rsidR="005F794E" w:rsidP="002E645C" w:rsidRDefault="005F794E" w14:paraId="6794B83A" w14:textId="77777777">
            <w:pPr>
              <w:pStyle w:val="ListParagraph"/>
              <w:numPr>
                <w:ilvl w:val="0"/>
                <w:numId w:val="89"/>
              </w:numPr>
              <w:spacing w:before="45" w:after="45"/>
              <w:rPr>
                <w:rFonts w:ascii="Times New Roman" w:hAnsi="Times New Roman"/>
              </w:rPr>
            </w:pPr>
            <w:r w:rsidRPr="00F005BE">
              <w:rPr>
                <w:rFonts w:ascii="Times New Roman" w:hAnsi="Times New Roman"/>
                <w:b/>
                <w:i/>
              </w:rPr>
              <w:t>best cost-quality ratio</w:t>
            </w:r>
            <w:r w:rsidRPr="00F005BE">
              <w:rPr>
                <w:rFonts w:ascii="Times New Roman" w:hAnsi="Times New Roman"/>
              </w:rPr>
              <w:t>].</w:t>
            </w:r>
          </w:p>
          <w:p w:rsidRPr="00F005BE" w:rsidR="005F794E" w:rsidP="002E645C" w:rsidRDefault="005F794E" w14:paraId="4F6C75B7" w14:textId="77777777">
            <w:pPr>
              <w:spacing w:before="45" w:after="45"/>
              <w:rPr>
                <w:sz w:val="22"/>
                <w:szCs w:val="22"/>
              </w:rPr>
            </w:pPr>
          </w:p>
        </w:tc>
      </w:tr>
      <w:tr w:rsidRPr="00F005BE" w:rsidR="005F794E" w:rsidTr="002E645C" w14:paraId="7620825C" w14:textId="77777777">
        <w:trPr>
          <w:cantSplit/>
        </w:trPr>
        <w:tc>
          <w:tcPr>
            <w:tcW w:w="644" w:type="pct"/>
          </w:tcPr>
          <w:p w:rsidRPr="00F005BE" w:rsidR="005F794E" w:rsidP="002E645C" w:rsidRDefault="00665913" w14:paraId="2ED50D60" w14:textId="3CDC800B">
            <w:pPr>
              <w:tabs>
                <w:tab w:val="left" w:pos="449"/>
              </w:tabs>
              <w:spacing w:before="120" w:after="120"/>
              <w:ind w:left="82"/>
              <w:jc w:val="center"/>
              <w:rPr>
                <w:b/>
                <w:sz w:val="22"/>
                <w:szCs w:val="22"/>
              </w:rPr>
            </w:pPr>
            <w:r w:rsidRPr="00F005BE">
              <w:rPr>
                <w:b/>
                <w:sz w:val="22"/>
                <w:szCs w:val="22"/>
              </w:rPr>
              <w:lastRenderedPageBreak/>
              <w:fldChar w:fldCharType="begin"/>
            </w:r>
            <w:r w:rsidRPr="00F005BE">
              <w:rPr>
                <w:b/>
                <w:sz w:val="22"/>
                <w:szCs w:val="22"/>
              </w:rPr>
              <w:instrText xml:space="preserve"> REF _Ref64783536 \n \h </w:instrText>
            </w:r>
            <w:r w:rsidRPr="00F005BE">
              <w:rPr>
                <w:b/>
                <w:sz w:val="22"/>
                <w:szCs w:val="22"/>
              </w:rPr>
            </w:r>
            <w:r w:rsidRPr="00F005BE">
              <w:rPr>
                <w:b/>
                <w:sz w:val="22"/>
                <w:szCs w:val="22"/>
              </w:rPr>
              <w:fldChar w:fldCharType="separate"/>
            </w:r>
            <w:r w:rsidRPr="00F005BE">
              <w:rPr>
                <w:b/>
                <w:sz w:val="22"/>
                <w:szCs w:val="22"/>
              </w:rPr>
              <w:t>32.3</w:t>
            </w:r>
            <w:r w:rsidRPr="00F005BE">
              <w:rPr>
                <w:b/>
                <w:sz w:val="22"/>
                <w:szCs w:val="22"/>
              </w:rPr>
              <w:fldChar w:fldCharType="end"/>
            </w:r>
          </w:p>
          <w:p w:rsidRPr="00F005BE" w:rsidR="005F794E" w:rsidP="002E645C" w:rsidRDefault="00665913" w14:paraId="3E6ED50C" w14:textId="5BBAB859">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_Ref64783546 \n \h </w:instrText>
            </w:r>
            <w:r w:rsidRPr="00F005BE">
              <w:rPr>
                <w:b/>
                <w:sz w:val="22"/>
                <w:szCs w:val="22"/>
              </w:rPr>
            </w:r>
            <w:r w:rsidRPr="00F005BE">
              <w:rPr>
                <w:b/>
                <w:sz w:val="22"/>
                <w:szCs w:val="22"/>
              </w:rPr>
              <w:fldChar w:fldCharType="separate"/>
            </w:r>
            <w:r w:rsidRPr="00F005BE">
              <w:rPr>
                <w:b/>
                <w:sz w:val="22"/>
                <w:szCs w:val="22"/>
              </w:rPr>
              <w:t>32.4</w:t>
            </w:r>
            <w:r w:rsidRPr="00F005BE">
              <w:rPr>
                <w:b/>
                <w:sz w:val="22"/>
                <w:szCs w:val="22"/>
              </w:rPr>
              <w:fldChar w:fldCharType="end"/>
            </w:r>
          </w:p>
        </w:tc>
        <w:tc>
          <w:tcPr>
            <w:tcW w:w="4356" w:type="pct"/>
          </w:tcPr>
          <w:p w:rsidRPr="00F005BE" w:rsidR="005F794E" w:rsidP="002E645C" w:rsidRDefault="005F794E" w14:paraId="3CEFF78A" w14:textId="24AC5290">
            <w:pPr>
              <w:spacing w:before="45" w:after="45"/>
              <w:rPr>
                <w:sz w:val="22"/>
                <w:szCs w:val="22"/>
              </w:rPr>
            </w:pPr>
            <w:r w:rsidRPr="00F005BE">
              <w:rPr>
                <w:sz w:val="22"/>
                <w:szCs w:val="22"/>
              </w:rPr>
              <w:t xml:space="preserve">In case of award criteria </w:t>
            </w:r>
            <w:r w:rsidRPr="00F005BE" w:rsidR="00C93183">
              <w:rPr>
                <w:sz w:val="22"/>
                <w:szCs w:val="22"/>
              </w:rPr>
              <w:t>best cost-quality ratio or best price-quality ratio</w:t>
            </w:r>
            <w:r w:rsidRPr="00F005BE">
              <w:rPr>
                <w:sz w:val="22"/>
                <w:szCs w:val="22"/>
              </w:rPr>
              <w:t xml:space="preserve"> the Contracting Authority </w:t>
            </w:r>
            <w:r w:rsidRPr="00F005BE" w:rsidR="002E645C">
              <w:rPr>
                <w:sz w:val="22"/>
                <w:szCs w:val="22"/>
              </w:rPr>
              <w:t>will</w:t>
            </w:r>
            <w:r w:rsidRPr="00F005BE">
              <w:rPr>
                <w:sz w:val="22"/>
                <w:szCs w:val="22"/>
              </w:rPr>
              <w:t xml:space="preserve"> evaluate </w:t>
            </w:r>
            <w:r w:rsidRPr="00F005BE" w:rsidR="002E645C">
              <w:rPr>
                <w:sz w:val="22"/>
                <w:szCs w:val="22"/>
              </w:rPr>
              <w:t>T</w:t>
            </w:r>
            <w:r w:rsidRPr="00F005BE">
              <w:rPr>
                <w:sz w:val="22"/>
                <w:szCs w:val="22"/>
              </w:rPr>
              <w:t xml:space="preserve">enders based on the following award criteria and weightings: </w:t>
            </w:r>
            <w:r w:rsidRPr="00F005BE">
              <w:rPr>
                <w:b/>
                <w:i/>
                <w:sz w:val="22"/>
                <w:szCs w:val="22"/>
              </w:rPr>
              <w:t>[insert the award criteria and weightings, evaluation factors from the contract notice</w:t>
            </w:r>
            <w:ins w:author="Chris Smith" w:date="2021-01-16T12:00:00Z" w:id="987">
              <w:r w:rsidRPr="00F005BE" w:rsidR="00931DD6">
                <w:rPr>
                  <w:b/>
                  <w:i/>
                  <w:sz w:val="22"/>
                  <w:szCs w:val="22"/>
                </w:rPr>
                <w:t xml:space="preserve"> or insert “not applicable”</w:t>
              </w:r>
            </w:ins>
            <w:r w:rsidRPr="00F005BE">
              <w:rPr>
                <w:b/>
                <w:i/>
                <w:sz w:val="22"/>
                <w:szCs w:val="22"/>
              </w:rPr>
              <w:t>]</w:t>
            </w:r>
          </w:p>
          <w:p w:rsidRPr="00F005BE" w:rsidR="005F794E" w:rsidP="002E645C" w:rsidRDefault="005F794E" w14:paraId="5CF83C3A" w14:textId="77777777">
            <w:pPr>
              <w:spacing w:before="45" w:after="45"/>
              <w:jc w:val="center"/>
              <w:rPr>
                <w:b/>
                <w:sz w:val="22"/>
                <w:szCs w:val="22"/>
              </w:rPr>
            </w:pPr>
            <w:r w:rsidRPr="00F005BE">
              <w:rPr>
                <w:b/>
                <w:sz w:val="22"/>
                <w:szCs w:val="22"/>
              </w:rPr>
              <w:t>Table of Evaluation Factors</w:t>
            </w:r>
          </w:p>
          <w:tbl>
            <w:tblPr>
              <w:tblStyle w:val="TableGrid"/>
              <w:tblW w:w="0" w:type="auto"/>
              <w:tblLook w:val="04A0" w:firstRow="1" w:lastRow="0" w:firstColumn="1" w:lastColumn="0" w:noHBand="0" w:noVBand="1"/>
            </w:tblPr>
            <w:tblGrid>
              <w:gridCol w:w="765"/>
              <w:gridCol w:w="4110"/>
              <w:gridCol w:w="3287"/>
            </w:tblGrid>
            <w:tr w:rsidRPr="00F005BE" w:rsidR="005F794E" w:rsidTr="002E645C" w14:paraId="490973C6" w14:textId="77777777">
              <w:tc>
                <w:tcPr>
                  <w:tcW w:w="765" w:type="dxa"/>
                  <w:shd w:val="clear" w:color="auto" w:fill="A6A6A6" w:themeFill="background1" w:themeFillShade="A6"/>
                </w:tcPr>
                <w:p w:rsidRPr="00F005BE" w:rsidR="005F794E" w:rsidP="002E645C" w:rsidRDefault="005F794E" w14:paraId="3A2B67C5" w14:textId="77777777">
                  <w:pPr>
                    <w:spacing w:before="45" w:after="45"/>
                    <w:jc w:val="center"/>
                    <w:rPr>
                      <w:b/>
                      <w:sz w:val="22"/>
                      <w:szCs w:val="22"/>
                    </w:rPr>
                  </w:pPr>
                  <w:proofErr w:type="spellStart"/>
                  <w:r w:rsidRPr="00F005BE">
                    <w:rPr>
                      <w:b/>
                      <w:sz w:val="22"/>
                      <w:szCs w:val="22"/>
                    </w:rPr>
                    <w:t>Nr</w:t>
                  </w:r>
                  <w:proofErr w:type="spellEnd"/>
                  <w:r w:rsidRPr="00F005BE">
                    <w:rPr>
                      <w:b/>
                      <w:sz w:val="22"/>
                      <w:szCs w:val="22"/>
                    </w:rPr>
                    <w:t>.</w:t>
                  </w:r>
                </w:p>
              </w:tc>
              <w:tc>
                <w:tcPr>
                  <w:tcW w:w="4110" w:type="dxa"/>
                  <w:shd w:val="clear" w:color="auto" w:fill="A6A6A6" w:themeFill="background1" w:themeFillShade="A6"/>
                </w:tcPr>
                <w:p w:rsidRPr="00F005BE" w:rsidR="005F794E" w:rsidP="002E645C" w:rsidRDefault="005F794E" w14:paraId="2E38BD38" w14:textId="77777777">
                  <w:pPr>
                    <w:spacing w:before="45" w:after="45"/>
                    <w:jc w:val="center"/>
                    <w:rPr>
                      <w:b/>
                      <w:sz w:val="22"/>
                      <w:szCs w:val="22"/>
                    </w:rPr>
                  </w:pPr>
                  <w:r w:rsidRPr="00F005BE">
                    <w:rPr>
                      <w:b/>
                      <w:sz w:val="22"/>
                      <w:szCs w:val="22"/>
                    </w:rPr>
                    <w:t>Evaluation Factor</w:t>
                  </w:r>
                </w:p>
              </w:tc>
              <w:tc>
                <w:tcPr>
                  <w:tcW w:w="3287" w:type="dxa"/>
                  <w:shd w:val="clear" w:color="auto" w:fill="A6A6A6" w:themeFill="background1" w:themeFillShade="A6"/>
                </w:tcPr>
                <w:p w:rsidRPr="00F005BE" w:rsidR="005F794E" w:rsidP="002E645C" w:rsidRDefault="005F794E" w14:paraId="51BFE037" w14:textId="77777777">
                  <w:pPr>
                    <w:spacing w:before="45" w:after="45"/>
                    <w:jc w:val="center"/>
                    <w:rPr>
                      <w:b/>
                      <w:sz w:val="22"/>
                      <w:szCs w:val="22"/>
                    </w:rPr>
                  </w:pPr>
                  <w:r w:rsidRPr="00F005BE">
                    <w:rPr>
                      <w:b/>
                      <w:i/>
                      <w:sz w:val="22"/>
                      <w:szCs w:val="22"/>
                    </w:rPr>
                    <w:t>Weightings</w:t>
                  </w:r>
                </w:p>
              </w:tc>
            </w:tr>
            <w:tr w:rsidRPr="00F005BE" w:rsidR="005F794E" w:rsidTr="002E645C" w14:paraId="3D973138" w14:textId="77777777">
              <w:tc>
                <w:tcPr>
                  <w:tcW w:w="765" w:type="dxa"/>
                </w:tcPr>
                <w:p w:rsidRPr="00F005BE" w:rsidR="005F794E" w:rsidP="002E645C" w:rsidRDefault="005F794E" w14:paraId="0AAB4BF3" w14:textId="77777777">
                  <w:pPr>
                    <w:spacing w:before="45" w:after="45"/>
                    <w:jc w:val="center"/>
                    <w:rPr>
                      <w:sz w:val="22"/>
                      <w:szCs w:val="22"/>
                    </w:rPr>
                  </w:pPr>
                  <w:r w:rsidRPr="00F005BE">
                    <w:rPr>
                      <w:sz w:val="22"/>
                      <w:szCs w:val="22"/>
                    </w:rPr>
                    <w:t>1</w:t>
                  </w:r>
                </w:p>
              </w:tc>
              <w:tc>
                <w:tcPr>
                  <w:tcW w:w="4110" w:type="dxa"/>
                </w:tcPr>
                <w:p w:rsidRPr="00F005BE" w:rsidR="005F794E" w:rsidP="002E645C" w:rsidRDefault="005F794E" w14:paraId="688D54A9" w14:textId="77777777">
                  <w:pPr>
                    <w:spacing w:before="45" w:after="45"/>
                    <w:jc w:val="center"/>
                    <w:rPr>
                      <w:sz w:val="22"/>
                      <w:szCs w:val="22"/>
                    </w:rPr>
                  </w:pPr>
                  <w:r w:rsidRPr="00F005BE">
                    <w:rPr>
                      <w:sz w:val="22"/>
                      <w:szCs w:val="22"/>
                    </w:rPr>
                    <w:t>Price</w:t>
                  </w:r>
                </w:p>
              </w:tc>
              <w:tc>
                <w:tcPr>
                  <w:tcW w:w="3287" w:type="dxa"/>
                </w:tcPr>
                <w:p w:rsidRPr="00F005BE" w:rsidR="005F794E" w:rsidP="002E645C" w:rsidRDefault="005F794E" w14:paraId="10F5B7C1" w14:textId="77777777">
                  <w:pPr>
                    <w:spacing w:before="45" w:after="45"/>
                    <w:jc w:val="center"/>
                    <w:rPr>
                      <w:sz w:val="22"/>
                      <w:szCs w:val="22"/>
                    </w:rPr>
                  </w:pPr>
                  <w:r w:rsidRPr="00F005BE">
                    <w:rPr>
                      <w:sz w:val="22"/>
                      <w:szCs w:val="22"/>
                    </w:rPr>
                    <w:t>60%</w:t>
                  </w:r>
                </w:p>
              </w:tc>
            </w:tr>
            <w:tr w:rsidRPr="00F005BE" w:rsidR="005F794E" w:rsidTr="002E645C" w14:paraId="4C84B648" w14:textId="77777777">
              <w:tc>
                <w:tcPr>
                  <w:tcW w:w="765" w:type="dxa"/>
                </w:tcPr>
                <w:p w:rsidRPr="00F005BE" w:rsidR="005F794E" w:rsidP="002E645C" w:rsidRDefault="005F794E" w14:paraId="6C47FD78" w14:textId="77777777">
                  <w:pPr>
                    <w:spacing w:before="45" w:after="45"/>
                    <w:jc w:val="center"/>
                    <w:rPr>
                      <w:sz w:val="22"/>
                      <w:szCs w:val="22"/>
                    </w:rPr>
                  </w:pPr>
                  <w:r w:rsidRPr="00F005BE">
                    <w:rPr>
                      <w:sz w:val="22"/>
                      <w:szCs w:val="22"/>
                    </w:rPr>
                    <w:t>2</w:t>
                  </w:r>
                </w:p>
              </w:tc>
              <w:tc>
                <w:tcPr>
                  <w:tcW w:w="4110" w:type="dxa"/>
                </w:tcPr>
                <w:p w:rsidRPr="00F005BE" w:rsidR="005F794E" w:rsidP="002E645C" w:rsidRDefault="005F794E" w14:paraId="20D3D36A" w14:textId="77777777">
                  <w:pPr>
                    <w:spacing w:before="45" w:after="45"/>
                    <w:jc w:val="center"/>
                    <w:rPr>
                      <w:sz w:val="22"/>
                      <w:szCs w:val="22"/>
                    </w:rPr>
                  </w:pPr>
                  <w:r w:rsidRPr="00F005BE">
                    <w:rPr>
                      <w:sz w:val="22"/>
                      <w:szCs w:val="22"/>
                    </w:rPr>
                    <w:t>Other criteria</w:t>
                  </w:r>
                </w:p>
              </w:tc>
              <w:tc>
                <w:tcPr>
                  <w:tcW w:w="3287" w:type="dxa"/>
                  <w:vMerge w:val="restart"/>
                  <w:vAlign w:val="center"/>
                </w:tcPr>
                <w:p w:rsidRPr="00F005BE" w:rsidR="005F794E" w:rsidP="002E645C" w:rsidRDefault="005F794E" w14:paraId="796255DB" w14:textId="77777777">
                  <w:pPr>
                    <w:spacing w:before="45" w:after="45"/>
                    <w:jc w:val="center"/>
                    <w:rPr>
                      <w:sz w:val="22"/>
                      <w:szCs w:val="22"/>
                    </w:rPr>
                  </w:pPr>
                  <w:r w:rsidRPr="00F005BE">
                    <w:rPr>
                      <w:sz w:val="22"/>
                      <w:szCs w:val="22"/>
                    </w:rPr>
                    <w:t>40%</w:t>
                  </w:r>
                </w:p>
              </w:tc>
            </w:tr>
            <w:tr w:rsidRPr="00F005BE" w:rsidR="005F794E" w:rsidTr="002E645C" w14:paraId="3C96DFA5" w14:textId="77777777">
              <w:tc>
                <w:tcPr>
                  <w:tcW w:w="765" w:type="dxa"/>
                </w:tcPr>
                <w:p w:rsidRPr="00F005BE" w:rsidR="005F794E" w:rsidP="002E645C" w:rsidRDefault="005F794E" w14:paraId="1A51CE96" w14:textId="77777777">
                  <w:pPr>
                    <w:spacing w:before="45" w:after="45"/>
                    <w:jc w:val="center"/>
                    <w:rPr>
                      <w:sz w:val="22"/>
                      <w:szCs w:val="22"/>
                    </w:rPr>
                  </w:pPr>
                  <w:r w:rsidRPr="00F005BE">
                    <w:rPr>
                      <w:sz w:val="22"/>
                      <w:szCs w:val="22"/>
                    </w:rPr>
                    <w:t>…</w:t>
                  </w:r>
                </w:p>
              </w:tc>
              <w:tc>
                <w:tcPr>
                  <w:tcW w:w="4110" w:type="dxa"/>
                </w:tcPr>
                <w:p w:rsidRPr="00F005BE" w:rsidR="005F794E" w:rsidP="002E645C" w:rsidRDefault="005F794E" w14:paraId="4F6F0F95" w14:textId="77777777">
                  <w:pPr>
                    <w:spacing w:before="45" w:after="45"/>
                    <w:jc w:val="center"/>
                    <w:rPr>
                      <w:sz w:val="22"/>
                      <w:szCs w:val="22"/>
                    </w:rPr>
                  </w:pPr>
                </w:p>
              </w:tc>
              <w:tc>
                <w:tcPr>
                  <w:tcW w:w="3287" w:type="dxa"/>
                  <w:vMerge/>
                </w:tcPr>
                <w:p w:rsidRPr="00F005BE" w:rsidR="005F794E" w:rsidP="002E645C" w:rsidRDefault="005F794E" w14:paraId="72B59EB8" w14:textId="77777777">
                  <w:pPr>
                    <w:spacing w:before="45" w:after="45"/>
                    <w:jc w:val="center"/>
                    <w:rPr>
                      <w:sz w:val="22"/>
                      <w:szCs w:val="22"/>
                    </w:rPr>
                  </w:pPr>
                </w:p>
              </w:tc>
            </w:tr>
            <w:tr w:rsidRPr="00F005BE" w:rsidR="005F794E" w:rsidTr="002E645C" w14:paraId="564C5A68" w14:textId="77777777">
              <w:tc>
                <w:tcPr>
                  <w:tcW w:w="765" w:type="dxa"/>
                </w:tcPr>
                <w:p w:rsidRPr="00F005BE" w:rsidR="005F794E" w:rsidP="002E645C" w:rsidRDefault="005F794E" w14:paraId="030E9EE0" w14:textId="77777777">
                  <w:pPr>
                    <w:spacing w:before="45" w:after="45"/>
                    <w:jc w:val="center"/>
                    <w:rPr>
                      <w:sz w:val="22"/>
                      <w:szCs w:val="22"/>
                    </w:rPr>
                  </w:pPr>
                </w:p>
              </w:tc>
              <w:tc>
                <w:tcPr>
                  <w:tcW w:w="4110" w:type="dxa"/>
                </w:tcPr>
                <w:p w:rsidRPr="00F005BE" w:rsidR="005F794E" w:rsidP="002E645C" w:rsidRDefault="005F794E" w14:paraId="62F1BA5C" w14:textId="77777777">
                  <w:pPr>
                    <w:spacing w:before="45" w:after="45"/>
                    <w:jc w:val="center"/>
                    <w:rPr>
                      <w:sz w:val="22"/>
                      <w:szCs w:val="22"/>
                    </w:rPr>
                  </w:pPr>
                  <w:r w:rsidRPr="00F005BE">
                    <w:rPr>
                      <w:sz w:val="22"/>
                      <w:szCs w:val="22"/>
                    </w:rPr>
                    <w:t xml:space="preserve">Total </w:t>
                  </w:r>
                </w:p>
              </w:tc>
              <w:tc>
                <w:tcPr>
                  <w:tcW w:w="3287" w:type="dxa"/>
                </w:tcPr>
                <w:p w:rsidRPr="00F005BE" w:rsidR="005F794E" w:rsidP="002E645C" w:rsidRDefault="005F794E" w14:paraId="6E874419" w14:textId="77777777">
                  <w:pPr>
                    <w:spacing w:before="45" w:after="45"/>
                    <w:jc w:val="center"/>
                    <w:rPr>
                      <w:sz w:val="22"/>
                      <w:szCs w:val="22"/>
                    </w:rPr>
                  </w:pPr>
                  <w:r w:rsidRPr="00F005BE">
                    <w:rPr>
                      <w:sz w:val="22"/>
                      <w:szCs w:val="22"/>
                    </w:rPr>
                    <w:t>100%</w:t>
                  </w:r>
                </w:p>
              </w:tc>
            </w:tr>
          </w:tbl>
          <w:p w:rsidRPr="00F005BE" w:rsidR="005F794E" w:rsidP="002E645C" w:rsidRDefault="005F794E" w14:paraId="4A353434" w14:textId="77777777">
            <w:pPr>
              <w:spacing w:before="45" w:after="45"/>
              <w:rPr>
                <w:sz w:val="22"/>
                <w:szCs w:val="22"/>
              </w:rPr>
            </w:pPr>
          </w:p>
        </w:tc>
      </w:tr>
      <w:tr w:rsidRPr="00F005BE" w:rsidR="00866DED" w:rsidTr="002E645C" w14:paraId="388F4C5B" w14:textId="77777777">
        <w:trPr>
          <w:cantSplit/>
        </w:trPr>
        <w:tc>
          <w:tcPr>
            <w:tcW w:w="644" w:type="pct"/>
          </w:tcPr>
          <w:p w:rsidRPr="00F005BE" w:rsidR="00866DED" w:rsidP="00866DED" w:rsidRDefault="00665913" w14:paraId="06F286AF" w14:textId="4CAB8764">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_Ref64783465 \n \h </w:instrText>
            </w:r>
            <w:r w:rsidRPr="00F005BE">
              <w:rPr>
                <w:b/>
                <w:sz w:val="22"/>
                <w:szCs w:val="22"/>
              </w:rPr>
            </w:r>
            <w:r w:rsidRPr="00F005BE">
              <w:rPr>
                <w:b/>
                <w:sz w:val="22"/>
                <w:szCs w:val="22"/>
              </w:rPr>
              <w:fldChar w:fldCharType="separate"/>
            </w:r>
            <w:r w:rsidRPr="00F005BE">
              <w:rPr>
                <w:b/>
                <w:sz w:val="22"/>
                <w:szCs w:val="22"/>
              </w:rPr>
              <w:t>32.1</w:t>
            </w:r>
            <w:r w:rsidRPr="00F005BE">
              <w:rPr>
                <w:b/>
                <w:sz w:val="22"/>
                <w:szCs w:val="22"/>
              </w:rPr>
              <w:fldChar w:fldCharType="end"/>
            </w:r>
            <w:r w:rsidRPr="00F005BE" w:rsidR="00866DED">
              <w:rPr>
                <w:b/>
                <w:sz w:val="22"/>
                <w:szCs w:val="22"/>
              </w:rPr>
              <w:t>.</w:t>
            </w:r>
          </w:p>
        </w:tc>
        <w:tc>
          <w:tcPr>
            <w:tcW w:w="4356" w:type="pct"/>
          </w:tcPr>
          <w:p w:rsidRPr="00F005BE" w:rsidR="00866DED" w:rsidP="00866DED" w:rsidRDefault="00866DED" w14:paraId="21258C97" w14:textId="3C610F85">
            <w:pPr>
              <w:spacing w:before="120" w:after="45"/>
              <w:rPr>
                <w:sz w:val="22"/>
                <w:szCs w:val="22"/>
              </w:rPr>
            </w:pPr>
            <w:r w:rsidRPr="00F005BE">
              <w:rPr>
                <w:sz w:val="22"/>
                <w:szCs w:val="22"/>
              </w:rPr>
              <w:t>In case the award criteria are different for each lot: [</w:t>
            </w:r>
            <w:r w:rsidRPr="00F005BE">
              <w:rPr>
                <w:b/>
                <w:sz w:val="22"/>
                <w:szCs w:val="22"/>
              </w:rPr>
              <w:t>insert award criteria per each lot</w:t>
            </w:r>
            <w:ins w:author="Chris Smith" w:date="2021-01-16T12:01:00Z" w:id="988">
              <w:r w:rsidRPr="00F005BE" w:rsidR="00931DD6">
                <w:rPr>
                  <w:b/>
                  <w:sz w:val="22"/>
                  <w:szCs w:val="22"/>
                </w:rPr>
                <w:t xml:space="preserve"> </w:t>
              </w:r>
              <w:r w:rsidRPr="00F005BE" w:rsidR="00931DD6">
                <w:rPr>
                  <w:b/>
                  <w:i/>
                  <w:sz w:val="22"/>
                  <w:szCs w:val="22"/>
                </w:rPr>
                <w:t>or insert “not applicable”</w:t>
              </w:r>
            </w:ins>
            <w:r w:rsidRPr="00F005BE">
              <w:rPr>
                <w:sz w:val="22"/>
                <w:szCs w:val="22"/>
              </w:rPr>
              <w:t>]</w:t>
            </w:r>
          </w:p>
        </w:tc>
      </w:tr>
      <w:tr w:rsidRPr="00F005BE" w:rsidR="00866DED" w:rsidTr="002E645C" w14:paraId="416A5909" w14:textId="77777777">
        <w:trPr>
          <w:cantSplit/>
        </w:trPr>
        <w:tc>
          <w:tcPr>
            <w:tcW w:w="644" w:type="pct"/>
          </w:tcPr>
          <w:p w:rsidRPr="00F005BE" w:rsidR="00866DED" w:rsidP="00866DED" w:rsidRDefault="00665913" w14:paraId="5835EA99" w14:textId="58E1E1EE">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_Ref64783575 \n \h </w:instrText>
            </w:r>
            <w:r w:rsidRPr="00F005BE">
              <w:rPr>
                <w:b/>
                <w:sz w:val="22"/>
                <w:szCs w:val="22"/>
              </w:rPr>
            </w:r>
            <w:r w:rsidRPr="00F005BE">
              <w:rPr>
                <w:b/>
                <w:sz w:val="22"/>
                <w:szCs w:val="22"/>
              </w:rPr>
              <w:fldChar w:fldCharType="separate"/>
            </w:r>
            <w:r w:rsidRPr="00F005BE">
              <w:rPr>
                <w:b/>
                <w:sz w:val="22"/>
                <w:szCs w:val="22"/>
              </w:rPr>
              <w:t>32.6</w:t>
            </w:r>
            <w:r w:rsidRPr="00F005BE">
              <w:rPr>
                <w:b/>
                <w:sz w:val="22"/>
                <w:szCs w:val="22"/>
              </w:rPr>
              <w:fldChar w:fldCharType="end"/>
            </w:r>
          </w:p>
        </w:tc>
        <w:tc>
          <w:tcPr>
            <w:tcW w:w="4356" w:type="pct"/>
          </w:tcPr>
          <w:p w:rsidRPr="00F005BE" w:rsidR="00866DED" w:rsidP="00866DED" w:rsidRDefault="00866DED" w14:paraId="2775CE12" w14:textId="77777777">
            <w:pPr>
              <w:spacing w:before="120" w:after="45"/>
              <w:rPr>
                <w:sz w:val="22"/>
                <w:szCs w:val="22"/>
              </w:rPr>
            </w:pPr>
            <w:commentRangeStart w:id="989"/>
            <w:commentRangeStart w:id="990"/>
            <w:r w:rsidRPr="00F005BE">
              <w:rPr>
                <w:sz w:val="22"/>
                <w:szCs w:val="22"/>
              </w:rPr>
              <w:t xml:space="preserve">Award criteria best price-quality or cost-quality ratio with fixed budget </w:t>
            </w:r>
          </w:p>
          <w:p w:rsidRPr="00F005BE" w:rsidR="00866DED" w:rsidDel="004329C6" w:rsidP="00866DED" w:rsidRDefault="00866DED" w14:paraId="6D6F3DE3" w14:textId="53851E7C">
            <w:pPr>
              <w:spacing w:before="45" w:after="45"/>
              <w:rPr>
                <w:del w:author="Chris Smith" w:date="2021-01-16T12:04:00Z" w:id="991"/>
                <w:sz w:val="22"/>
                <w:szCs w:val="22"/>
              </w:rPr>
            </w:pPr>
            <w:del w:author="Chris Smith" w:date="2021-01-16T12:04:00Z" w:id="992">
              <w:r w:rsidRPr="00F005BE" w:rsidDel="004329C6">
                <w:rPr>
                  <w:sz w:val="22"/>
                  <w:szCs w:val="22"/>
                </w:rPr>
                <w:delText>[</w:delText>
              </w:r>
              <w:r w:rsidRPr="00F005BE" w:rsidDel="004329C6">
                <w:rPr>
                  <w:b/>
                  <w:i/>
                  <w:sz w:val="22"/>
                  <w:szCs w:val="22"/>
                </w:rPr>
                <w:delText>Delete this line, if not applicable</w:delText>
              </w:r>
              <w:r w:rsidRPr="00F005BE" w:rsidDel="004329C6">
                <w:rPr>
                  <w:sz w:val="22"/>
                  <w:szCs w:val="22"/>
                </w:rPr>
                <w:delText>]</w:delText>
              </w:r>
            </w:del>
          </w:p>
          <w:p w:rsidRPr="00F005BE" w:rsidR="004329C6" w:rsidP="004329C6" w:rsidRDefault="00866DED" w14:paraId="7FEA9811" w14:textId="77777777">
            <w:pPr>
              <w:spacing w:before="45" w:after="45"/>
              <w:rPr>
                <w:ins w:author="Chris Smith" w:date="2021-01-16T12:04:00Z" w:id="993"/>
                <w:b/>
                <w:bCs/>
                <w:sz w:val="22"/>
                <w:szCs w:val="22"/>
                <w:rPrChange w:author="Chris Smith" w:date="2021-01-16T13:55:00Z" w:id="994">
                  <w:rPr>
                    <w:ins w:author="Chris Smith" w:date="2021-01-16T12:04:00Z" w:id="995"/>
                    <w:sz w:val="22"/>
                    <w:szCs w:val="22"/>
                  </w:rPr>
                </w:rPrChange>
              </w:rPr>
            </w:pPr>
            <w:r w:rsidRPr="00F005BE">
              <w:rPr>
                <w:sz w:val="22"/>
                <w:szCs w:val="22"/>
              </w:rPr>
              <w:t>[</w:t>
            </w:r>
            <w:ins w:author="Chris Smith" w:date="2021-01-16T12:04:00Z" w:id="996">
              <w:r w:rsidRPr="00F005BE" w:rsidR="004329C6">
                <w:rPr>
                  <w:b/>
                  <w:bCs/>
                  <w:i/>
                  <w:iCs/>
                  <w:sz w:val="22"/>
                  <w:szCs w:val="22"/>
                  <w:rPrChange w:author="Chris Smith" w:date="2021-01-16T13:55:00Z" w:id="997">
                    <w:rPr>
                      <w:sz w:val="22"/>
                      <w:szCs w:val="22"/>
                    </w:rPr>
                  </w:rPrChange>
                </w:rPr>
                <w:t xml:space="preserve">In the event the fixed budget under article 26 (5) </w:t>
              </w:r>
              <w:proofErr w:type="spellStart"/>
              <w:r w:rsidRPr="00F005BE" w:rsidR="004329C6">
                <w:rPr>
                  <w:b/>
                  <w:bCs/>
                  <w:i/>
                  <w:iCs/>
                  <w:sz w:val="22"/>
                  <w:szCs w:val="22"/>
                  <w:rPrChange w:author="Chris Smith" w:date="2021-01-16T13:55:00Z" w:id="998">
                    <w:rPr>
                      <w:sz w:val="22"/>
                      <w:szCs w:val="22"/>
                    </w:rPr>
                  </w:rPrChange>
                </w:rPr>
                <w:t>LPP</w:t>
              </w:r>
              <w:proofErr w:type="spellEnd"/>
              <w:r w:rsidRPr="00F005BE" w:rsidDel="00146C53" w:rsidR="004329C6">
                <w:rPr>
                  <w:b/>
                  <w:bCs/>
                  <w:i/>
                  <w:iCs/>
                  <w:sz w:val="22"/>
                  <w:szCs w:val="22"/>
                  <w:rPrChange w:author="Chris Smith" w:date="2021-01-16T13:55:00Z" w:id="999">
                    <w:rPr>
                      <w:sz w:val="22"/>
                      <w:szCs w:val="22"/>
                    </w:rPr>
                  </w:rPrChange>
                </w:rPr>
                <w:t xml:space="preserve"> </w:t>
              </w:r>
              <w:r w:rsidRPr="00F005BE" w:rsidR="004329C6">
                <w:rPr>
                  <w:b/>
                  <w:bCs/>
                  <w:i/>
                  <w:iCs/>
                  <w:sz w:val="22"/>
                  <w:szCs w:val="22"/>
                  <w:rPrChange w:author="Chris Smith" w:date="2021-01-16T13:55:00Z" w:id="1000">
                    <w:rPr>
                      <w:sz w:val="22"/>
                      <w:szCs w:val="22"/>
                    </w:rPr>
                  </w:rPrChange>
                </w:rPr>
                <w:t xml:space="preserve">is to be applied, the Economic Operator is obliged to insert in the Financial Proposal and in the Letter of Tender the fixed budget advertised by the Contracting Authority in the </w:t>
              </w:r>
              <w:proofErr w:type="spellStart"/>
              <w:r w:rsidRPr="00F005BE" w:rsidR="004329C6">
                <w:rPr>
                  <w:b/>
                  <w:bCs/>
                  <w:i/>
                  <w:iCs/>
                  <w:sz w:val="22"/>
                  <w:szCs w:val="22"/>
                  <w:rPrChange w:author="Chris Smith" w:date="2021-01-16T13:55:00Z" w:id="1001">
                    <w:rPr>
                      <w:sz w:val="22"/>
                      <w:szCs w:val="22"/>
                    </w:rPr>
                  </w:rPrChange>
                </w:rPr>
                <w:t>MTender</w:t>
              </w:r>
              <w:proofErr w:type="spellEnd"/>
              <w:r w:rsidRPr="00F005BE" w:rsidR="004329C6">
                <w:rPr>
                  <w:b/>
                  <w:bCs/>
                  <w:i/>
                  <w:iCs/>
                  <w:sz w:val="22"/>
                  <w:szCs w:val="22"/>
                  <w:rPrChange w:author="Chris Smith" w:date="2021-01-16T13:55:00Z" w:id="1002">
                    <w:rPr>
                      <w:sz w:val="22"/>
                      <w:szCs w:val="22"/>
                    </w:rPr>
                  </w:rPrChange>
                </w:rPr>
                <w:t xml:space="preserve"> System Contract Notice. Failure to observe this rule may result in tender being declared as non-responsive.</w:t>
              </w:r>
            </w:ins>
          </w:p>
          <w:p w:rsidRPr="00F005BE" w:rsidR="00866DED" w:rsidDel="00161563" w:rsidP="00866DED" w:rsidRDefault="00866DED" w14:paraId="5FA613E4" w14:textId="0000B8C0">
            <w:pPr>
              <w:spacing w:before="45" w:after="45"/>
              <w:rPr>
                <w:del w:author="Chris Smith" w:date="2021-01-16T12:20:00Z" w:id="1003"/>
                <w:sz w:val="22"/>
                <w:szCs w:val="22"/>
              </w:rPr>
            </w:pPr>
            <w:r w:rsidRPr="00F005BE">
              <w:rPr>
                <w:b/>
                <w:i/>
                <w:sz w:val="22"/>
                <w:szCs w:val="22"/>
              </w:rPr>
              <w:t xml:space="preserve">In case of award criteria best price-quality or cost-quality ratio with fixed budget as provided in article 26 (5) </w:t>
            </w:r>
            <w:proofErr w:type="spellStart"/>
            <w:r w:rsidRPr="00F005BE">
              <w:rPr>
                <w:b/>
                <w:i/>
                <w:sz w:val="22"/>
                <w:szCs w:val="22"/>
              </w:rPr>
              <w:t>LPP</w:t>
            </w:r>
            <w:proofErr w:type="spellEnd"/>
            <w:r w:rsidRPr="00F005BE">
              <w:rPr>
                <w:b/>
                <w:i/>
                <w:sz w:val="22"/>
                <w:szCs w:val="22"/>
              </w:rPr>
              <w:t>, insert here qualitative and quantitative award criteria, their weightings and evaluation factors based on which the most economic advantageous tender should be determined</w:t>
            </w:r>
            <w:ins w:author="Chris Smith" w:date="2021-01-16T12:05:00Z" w:id="1004">
              <w:r w:rsidRPr="00F005BE" w:rsidR="004329C6">
                <w:rPr>
                  <w:b/>
                  <w:i/>
                  <w:sz w:val="22"/>
                  <w:szCs w:val="22"/>
                </w:rPr>
                <w:t>]</w:t>
              </w:r>
            </w:ins>
            <w:ins w:author="Chris Smith" w:date="2021-01-16T12:03:00Z" w:id="1005">
              <w:r w:rsidRPr="00F005BE" w:rsidR="004329C6">
                <w:rPr>
                  <w:b/>
                  <w:i/>
                  <w:sz w:val="22"/>
                  <w:szCs w:val="22"/>
                </w:rPr>
                <w:t xml:space="preserve"> </w:t>
              </w:r>
            </w:ins>
            <w:del w:author="Chris Smith" w:date="2021-01-16T12:05:00Z" w:id="1006">
              <w:r w:rsidRPr="00F005BE" w:rsidDel="004329C6">
                <w:rPr>
                  <w:sz w:val="22"/>
                  <w:szCs w:val="22"/>
                </w:rPr>
                <w:delText>]</w:delText>
              </w:r>
            </w:del>
            <w:commentRangeEnd w:id="989"/>
            <w:r w:rsidRPr="00F005BE" w:rsidR="004329C6">
              <w:rPr>
                <w:rStyle w:val="CommentReference"/>
                <w:sz w:val="22"/>
                <w:szCs w:val="22"/>
                <w:rPrChange w:author="Chris Smith" w:date="2021-01-16T13:55:00Z" w:id="1007">
                  <w:rPr>
                    <w:rStyle w:val="CommentReference"/>
                    <w:lang w:val="en-US"/>
                  </w:rPr>
                </w:rPrChange>
              </w:rPr>
              <w:commentReference w:id="989"/>
            </w:r>
            <w:commentRangeEnd w:id="990"/>
            <w:r w:rsidRPr="00F005BE" w:rsidR="00705FB0">
              <w:rPr>
                <w:rStyle w:val="CommentReference"/>
              </w:rPr>
              <w:commentReference w:id="990"/>
            </w:r>
          </w:p>
          <w:p w:rsidRPr="00F005BE" w:rsidR="00866DED" w:rsidDel="00161563" w:rsidP="00866DED" w:rsidRDefault="00866DED" w14:paraId="0155F75C" w14:textId="77777777">
            <w:pPr>
              <w:spacing w:before="45" w:after="45"/>
              <w:rPr>
                <w:del w:author="Chris Smith" w:date="2021-01-16T12:20:00Z" w:id="1008"/>
                <w:sz w:val="22"/>
                <w:szCs w:val="22"/>
              </w:rPr>
            </w:pPr>
          </w:p>
          <w:p w:rsidRPr="00F005BE" w:rsidR="00866DED" w:rsidDel="004329C6" w:rsidP="00866DED" w:rsidRDefault="00866DED" w14:paraId="59FF3C9E" w14:textId="68903914">
            <w:pPr>
              <w:spacing w:before="45" w:after="45"/>
              <w:rPr>
                <w:del w:author="Chris Smith" w:date="2021-01-16T12:04:00Z" w:id="1009"/>
                <w:sz w:val="22"/>
                <w:szCs w:val="22"/>
              </w:rPr>
            </w:pPr>
            <w:del w:author="Chris Smith" w:date="2021-01-16T12:04:00Z" w:id="1010">
              <w:r w:rsidRPr="00F005BE" w:rsidDel="004329C6">
                <w:rPr>
                  <w:sz w:val="22"/>
                  <w:szCs w:val="22"/>
                </w:rPr>
                <w:delText>In the event the fixed budget under article 26 (5) LPP is to be applied, the Economic Operator is obliged to insert in the Financial Proposal and in the Letter of Tender the fixed budget advertised by the Contracting Authority in the MTender System Contract Notice. Failure to observe this rule may result in tender being declared as non-responsive.</w:delText>
              </w:r>
            </w:del>
          </w:p>
          <w:p w:rsidRPr="00F005BE" w:rsidR="00866DED" w:rsidP="00806405" w:rsidRDefault="00866DED" w14:paraId="2FC55C15" w14:textId="77777777">
            <w:pPr>
              <w:spacing w:before="45" w:after="45"/>
              <w:rPr>
                <w:sz w:val="22"/>
                <w:szCs w:val="22"/>
              </w:rPr>
            </w:pPr>
          </w:p>
        </w:tc>
      </w:tr>
      <w:tr w:rsidRPr="00F005BE" w:rsidR="00866DED" w:rsidTr="002E645C" w14:paraId="5818C8A0" w14:textId="77777777">
        <w:trPr>
          <w:cantSplit/>
        </w:trPr>
        <w:tc>
          <w:tcPr>
            <w:tcW w:w="644" w:type="pct"/>
          </w:tcPr>
          <w:p w:rsidRPr="00F005BE" w:rsidR="00866DED" w:rsidP="00866DED" w:rsidRDefault="00665913" w14:paraId="65E45EE4" w14:textId="56E4678B">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_Ref64783619 \n \h </w:instrText>
            </w:r>
            <w:r w:rsidRPr="00F005BE">
              <w:rPr>
                <w:b/>
                <w:sz w:val="22"/>
                <w:szCs w:val="22"/>
              </w:rPr>
            </w:r>
            <w:r w:rsidRPr="00F005BE">
              <w:rPr>
                <w:b/>
                <w:sz w:val="22"/>
                <w:szCs w:val="22"/>
              </w:rPr>
              <w:fldChar w:fldCharType="separate"/>
            </w:r>
            <w:r w:rsidRPr="00F005BE">
              <w:rPr>
                <w:b/>
                <w:sz w:val="22"/>
                <w:szCs w:val="22"/>
              </w:rPr>
              <w:t>32.7</w:t>
            </w:r>
            <w:r w:rsidRPr="00F005BE">
              <w:rPr>
                <w:b/>
                <w:sz w:val="22"/>
                <w:szCs w:val="22"/>
              </w:rPr>
              <w:fldChar w:fldCharType="end"/>
            </w:r>
          </w:p>
        </w:tc>
        <w:tc>
          <w:tcPr>
            <w:tcW w:w="4356" w:type="pct"/>
          </w:tcPr>
          <w:p w:rsidRPr="00F005BE" w:rsidR="00866DED" w:rsidP="00866DED" w:rsidRDefault="00866DED" w14:paraId="0519481E" w14:textId="77777777">
            <w:pPr>
              <w:spacing w:before="120" w:after="45"/>
              <w:rPr>
                <w:sz w:val="22"/>
                <w:szCs w:val="22"/>
              </w:rPr>
            </w:pPr>
            <w:r w:rsidRPr="00F005BE">
              <w:rPr>
                <w:sz w:val="22"/>
                <w:szCs w:val="22"/>
              </w:rPr>
              <w:t>Documents to be submitted by the Economic Operator to demonstrate compliance with award criteria:</w:t>
            </w:r>
          </w:p>
          <w:p w:rsidRPr="00F005BE" w:rsidR="00866DED" w:rsidP="00866DED" w:rsidRDefault="00866DED" w14:paraId="35F060F8" w14:textId="77777777">
            <w:pPr>
              <w:spacing w:before="45" w:after="45"/>
              <w:rPr>
                <w:b/>
                <w:i/>
                <w:sz w:val="22"/>
                <w:szCs w:val="22"/>
              </w:rPr>
            </w:pPr>
            <w:r w:rsidRPr="00F005BE">
              <w:rPr>
                <w:b/>
                <w:i/>
                <w:sz w:val="22"/>
                <w:szCs w:val="22"/>
              </w:rPr>
              <w:t>[1. Insert the name of the document]</w:t>
            </w:r>
          </w:p>
          <w:p w:rsidRPr="00F005BE" w:rsidR="00866DED" w:rsidP="00866DED" w:rsidRDefault="00866DED" w14:paraId="551D46FE" w14:textId="77777777">
            <w:pPr>
              <w:spacing w:before="45" w:after="45"/>
              <w:rPr>
                <w:ins w:author="Chris Smith" w:date="2021-01-16T12:05:00Z" w:id="1011"/>
                <w:b/>
                <w:i/>
                <w:sz w:val="22"/>
                <w:szCs w:val="22"/>
              </w:rPr>
            </w:pPr>
            <w:r w:rsidRPr="00F005BE">
              <w:rPr>
                <w:b/>
                <w:i/>
                <w:sz w:val="22"/>
                <w:szCs w:val="22"/>
              </w:rPr>
              <w:t>[2. Insert the name of the document]</w:t>
            </w:r>
          </w:p>
          <w:p w:rsidRPr="00F005BE" w:rsidR="004329C6" w:rsidP="00866DED" w:rsidRDefault="004329C6" w14:paraId="61C4DB2A" w14:textId="414764A2">
            <w:pPr>
              <w:spacing w:before="45" w:after="45"/>
              <w:rPr>
                <w:sz w:val="22"/>
                <w:szCs w:val="22"/>
              </w:rPr>
            </w:pPr>
            <w:ins w:author="Chris Smith" w:date="2021-01-16T12:06:00Z" w:id="1012">
              <w:r w:rsidRPr="00F005BE">
                <w:rPr>
                  <w:b/>
                  <w:bCs/>
                  <w:sz w:val="22"/>
                  <w:szCs w:val="22"/>
                  <w:rPrChange w:author="Chris Smith" w:date="2021-01-16T13:55:00Z" w:id="1013">
                    <w:rPr>
                      <w:sz w:val="22"/>
                      <w:szCs w:val="22"/>
                    </w:rPr>
                  </w:rPrChange>
                </w:rPr>
                <w:t>o</w:t>
              </w:r>
            </w:ins>
            <w:ins w:author="Chris Smith" w:date="2021-01-16T12:05:00Z" w:id="1014">
              <w:r w:rsidRPr="00F005BE">
                <w:rPr>
                  <w:b/>
                  <w:bCs/>
                  <w:sz w:val="22"/>
                  <w:szCs w:val="22"/>
                  <w:rPrChange w:author="Chris Smith" w:date="2021-01-16T13:55:00Z" w:id="1015">
                    <w:rPr>
                      <w:sz w:val="22"/>
                      <w:szCs w:val="22"/>
                    </w:rPr>
                  </w:rPrChange>
                </w:rPr>
                <w:t xml:space="preserve">r </w:t>
              </w:r>
            </w:ins>
            <w:ins w:author="Chris Smith" w:date="2021-01-16T12:06:00Z" w:id="1016">
              <w:r w:rsidRPr="00F005BE">
                <w:rPr>
                  <w:b/>
                  <w:bCs/>
                  <w:sz w:val="22"/>
                  <w:szCs w:val="22"/>
                  <w:rPrChange w:author="Chris Smith" w:date="2021-01-16T13:55:00Z" w:id="1017">
                    <w:rPr>
                      <w:sz w:val="22"/>
                      <w:szCs w:val="22"/>
                    </w:rPr>
                  </w:rPrChange>
                </w:rPr>
                <w:t>insert</w:t>
              </w:r>
              <w:r w:rsidRPr="00F005BE">
                <w:rPr>
                  <w:b/>
                  <w:i/>
                  <w:sz w:val="22"/>
                  <w:szCs w:val="22"/>
                </w:rPr>
                <w:t xml:space="preserve"> “not applicable”</w:t>
              </w:r>
              <w:r w:rsidRPr="00F005BE">
                <w:rPr>
                  <w:sz w:val="22"/>
                  <w:szCs w:val="22"/>
                </w:rPr>
                <w:t>]</w:t>
              </w:r>
            </w:ins>
          </w:p>
        </w:tc>
      </w:tr>
    </w:tbl>
    <w:p w:rsidRPr="00F005BE" w:rsidR="00DA2436" w:rsidP="00DA2436" w:rsidRDefault="00DA2436" w14:paraId="3BE3AC0E" w14:textId="7A3282D6">
      <w:pPr>
        <w:rPr>
          <w:sz w:val="22"/>
          <w:szCs w:val="22"/>
        </w:rPr>
      </w:pPr>
    </w:p>
    <w:tbl>
      <w:tblPr>
        <w:tblpPr w:leftFromText="180" w:rightFromText="180" w:vertAnchor="text" w:horzAnchor="margin" w:tblpY="99"/>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131965" w:rsidTr="00131965" w14:paraId="69DBB521" w14:textId="77777777">
        <w:trPr>
          <w:cantSplit/>
        </w:trPr>
        <w:tc>
          <w:tcPr>
            <w:tcW w:w="644" w:type="pct"/>
            <w:shd w:val="clear" w:color="auto" w:fill="8EAADB" w:themeFill="accent1" w:themeFillTint="99"/>
          </w:tcPr>
          <w:p w:rsidRPr="00F005BE" w:rsidR="00131965" w:rsidP="00131965" w:rsidRDefault="00665913" w14:paraId="4ACF365C" w14:textId="0788C71E">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_Ref64783632 \n \h </w:instrText>
            </w:r>
            <w:r w:rsidRPr="00F005BE">
              <w:rPr>
                <w:b/>
                <w:sz w:val="22"/>
                <w:szCs w:val="22"/>
              </w:rPr>
            </w:r>
            <w:r w:rsidRPr="00F005BE">
              <w:rPr>
                <w:b/>
                <w:sz w:val="22"/>
                <w:szCs w:val="22"/>
              </w:rPr>
              <w:fldChar w:fldCharType="separate"/>
            </w:r>
            <w:r w:rsidRPr="00F005BE">
              <w:rPr>
                <w:b/>
                <w:sz w:val="22"/>
                <w:szCs w:val="22"/>
              </w:rPr>
              <w:t>33</w:t>
            </w:r>
            <w:r w:rsidRPr="00F005BE">
              <w:rPr>
                <w:b/>
                <w:sz w:val="22"/>
                <w:szCs w:val="22"/>
              </w:rPr>
              <w:fldChar w:fldCharType="end"/>
            </w:r>
          </w:p>
        </w:tc>
        <w:tc>
          <w:tcPr>
            <w:tcW w:w="4356" w:type="pct"/>
            <w:shd w:val="clear" w:color="auto" w:fill="8EAADB" w:themeFill="accent1" w:themeFillTint="99"/>
          </w:tcPr>
          <w:p w:rsidRPr="00F005BE" w:rsidR="00131965" w:rsidP="00131965" w:rsidRDefault="00131965" w14:paraId="0A654383" w14:textId="77777777">
            <w:pPr>
              <w:tabs>
                <w:tab w:val="right" w:pos="7272"/>
              </w:tabs>
              <w:spacing w:before="120" w:after="120"/>
              <w:rPr>
                <w:b/>
                <w:sz w:val="22"/>
                <w:szCs w:val="22"/>
              </w:rPr>
            </w:pPr>
            <w:r w:rsidRPr="00F005BE">
              <w:rPr>
                <w:b/>
                <w:sz w:val="22"/>
                <w:szCs w:val="22"/>
              </w:rPr>
              <w:t>Electronic auction</w:t>
            </w:r>
          </w:p>
        </w:tc>
      </w:tr>
      <w:tr w:rsidRPr="00F005BE" w:rsidR="00D26E40" w:rsidTr="00131965" w14:paraId="5FAAC550" w14:textId="77777777">
        <w:trPr>
          <w:cantSplit/>
        </w:trPr>
        <w:tc>
          <w:tcPr>
            <w:tcW w:w="644" w:type="pct"/>
          </w:tcPr>
          <w:p w:rsidRPr="00F005BE" w:rsidR="00D26E40" w:rsidP="00131965" w:rsidRDefault="00665913" w14:paraId="4CFBCC2C" w14:textId="20898669">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_Ref64783644 \n \h </w:instrText>
            </w:r>
            <w:r w:rsidRPr="00F005BE">
              <w:rPr>
                <w:b/>
                <w:sz w:val="22"/>
                <w:szCs w:val="22"/>
              </w:rPr>
            </w:r>
            <w:r w:rsidRPr="00F005BE">
              <w:rPr>
                <w:b/>
                <w:sz w:val="22"/>
                <w:szCs w:val="22"/>
              </w:rPr>
              <w:fldChar w:fldCharType="separate"/>
            </w:r>
            <w:r w:rsidRPr="00F005BE">
              <w:rPr>
                <w:b/>
                <w:sz w:val="22"/>
                <w:szCs w:val="22"/>
              </w:rPr>
              <w:t>33.1</w:t>
            </w:r>
            <w:r w:rsidRPr="00F005BE">
              <w:rPr>
                <w:b/>
                <w:sz w:val="22"/>
                <w:szCs w:val="22"/>
              </w:rPr>
              <w:fldChar w:fldCharType="end"/>
            </w:r>
          </w:p>
        </w:tc>
        <w:tc>
          <w:tcPr>
            <w:tcW w:w="4356" w:type="pct"/>
          </w:tcPr>
          <w:p w:rsidRPr="00F005BE" w:rsidR="00D26E40" w:rsidP="00131965" w:rsidRDefault="00091CB0" w14:paraId="622BBCE7" w14:textId="31688954">
            <w:pPr>
              <w:spacing w:before="120" w:after="45"/>
              <w:rPr>
                <w:sz w:val="22"/>
                <w:szCs w:val="22"/>
              </w:rPr>
            </w:pPr>
            <w:r w:rsidRPr="00F005BE">
              <w:rPr>
                <w:sz w:val="22"/>
                <w:szCs w:val="22"/>
              </w:rPr>
              <w:t xml:space="preserve">The award shall be </w:t>
            </w:r>
            <w:ins w:author="Chris Smith" w:date="2021-01-16T12:06:00Z" w:id="1018">
              <w:r w:rsidRPr="00F005BE" w:rsidR="004329C6">
                <w:rPr>
                  <w:sz w:val="22"/>
                  <w:szCs w:val="22"/>
                </w:rPr>
                <w:t>made</w:t>
              </w:r>
            </w:ins>
            <w:del w:author="Chris Smith" w:date="2021-01-16T12:06:00Z" w:id="1019">
              <w:r w:rsidRPr="00F005BE" w:rsidDel="004329C6">
                <w:rPr>
                  <w:sz w:val="22"/>
                  <w:szCs w:val="22"/>
                </w:rPr>
                <w:delText>done</w:delText>
              </w:r>
            </w:del>
            <w:r w:rsidRPr="00F005BE">
              <w:rPr>
                <w:sz w:val="22"/>
                <w:szCs w:val="22"/>
              </w:rPr>
              <w:t xml:space="preserve"> using </w:t>
            </w:r>
            <w:ins w:author="Chris Smith" w:date="2021-01-16T12:06:00Z" w:id="1020">
              <w:r w:rsidRPr="00F005BE" w:rsidR="004329C6">
                <w:rPr>
                  <w:sz w:val="22"/>
                  <w:szCs w:val="22"/>
                </w:rPr>
                <w:t xml:space="preserve">an </w:t>
              </w:r>
            </w:ins>
            <w:r w:rsidRPr="00F005BE">
              <w:rPr>
                <w:sz w:val="22"/>
                <w:szCs w:val="22"/>
              </w:rPr>
              <w:t>electronic auction:</w:t>
            </w:r>
          </w:p>
          <w:p w:rsidRPr="00F005BE" w:rsidR="00091CB0" w:rsidP="00091CB0" w:rsidRDefault="00091CB0" w14:paraId="42FAC22F" w14:textId="6B45CAFC">
            <w:pPr>
              <w:ind w:left="360"/>
              <w:rPr>
                <w:sz w:val="22"/>
                <w:szCs w:val="22"/>
              </w:rPr>
            </w:pPr>
            <w:r w:rsidRPr="00F005BE">
              <w:rPr>
                <w:sz w:val="22"/>
                <w:szCs w:val="22"/>
              </w:rPr>
              <w:fldChar w:fldCharType="begin">
                <w:ffData>
                  <w:name w:val="Check7"/>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Yes, with electronic auction;</w:t>
            </w:r>
          </w:p>
          <w:p w:rsidRPr="00F005BE" w:rsidR="00091CB0" w:rsidP="00091CB0" w:rsidRDefault="00091CB0" w14:paraId="7A7D13E0" w14:textId="598133F3">
            <w:pPr>
              <w:ind w:left="360"/>
              <w:rPr>
                <w:sz w:val="22"/>
                <w:szCs w:val="22"/>
              </w:rPr>
            </w:pPr>
            <w:r w:rsidRPr="00F005BE">
              <w:rPr>
                <w:sz w:val="22"/>
                <w:szCs w:val="22"/>
              </w:rPr>
              <w:fldChar w:fldCharType="begin">
                <w:ffData>
                  <w:name w:val="Check7"/>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No, without electronic auction;</w:t>
            </w:r>
          </w:p>
          <w:p w:rsidRPr="00F005BE" w:rsidR="00091CB0" w:rsidP="00131965" w:rsidRDefault="00091CB0" w14:paraId="72D49025" w14:textId="7FC29327">
            <w:pPr>
              <w:spacing w:before="120" w:after="45"/>
              <w:rPr>
                <w:b/>
                <w:i/>
                <w:sz w:val="22"/>
                <w:szCs w:val="22"/>
              </w:rPr>
            </w:pPr>
            <w:r w:rsidRPr="00F005BE">
              <w:rPr>
                <w:b/>
                <w:i/>
                <w:sz w:val="22"/>
                <w:szCs w:val="22"/>
              </w:rPr>
              <w:t>[Tick the appropriate box]</w:t>
            </w:r>
          </w:p>
        </w:tc>
      </w:tr>
      <w:tr w:rsidRPr="00F005BE" w:rsidR="00B41E7B" w:rsidTr="00131965" w14:paraId="12EB3E19" w14:textId="77777777">
        <w:trPr>
          <w:cantSplit/>
        </w:trPr>
        <w:tc>
          <w:tcPr>
            <w:tcW w:w="644" w:type="pct"/>
          </w:tcPr>
          <w:p w:rsidRPr="00F005BE" w:rsidR="00B41E7B" w:rsidP="005D06E6" w:rsidRDefault="00665913" w14:paraId="0D72A12A" w14:textId="309FDE5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_Ref64783653 \n \h </w:instrText>
            </w:r>
            <w:r w:rsidRPr="00F005BE">
              <w:rPr>
                <w:b/>
                <w:sz w:val="22"/>
                <w:szCs w:val="22"/>
              </w:rPr>
            </w:r>
            <w:r w:rsidRPr="00F005BE">
              <w:rPr>
                <w:b/>
                <w:sz w:val="22"/>
                <w:szCs w:val="22"/>
              </w:rPr>
              <w:fldChar w:fldCharType="separate"/>
            </w:r>
            <w:r w:rsidRPr="00F005BE">
              <w:rPr>
                <w:b/>
                <w:sz w:val="22"/>
                <w:szCs w:val="22"/>
              </w:rPr>
              <w:t>33.3</w:t>
            </w:r>
            <w:r w:rsidRPr="00F005BE">
              <w:rPr>
                <w:b/>
                <w:sz w:val="22"/>
                <w:szCs w:val="22"/>
              </w:rPr>
              <w:fldChar w:fldCharType="end"/>
            </w:r>
          </w:p>
        </w:tc>
        <w:tc>
          <w:tcPr>
            <w:tcW w:w="4356" w:type="pct"/>
          </w:tcPr>
          <w:p w:rsidRPr="00F005BE" w:rsidR="004329C6" w:rsidP="005317BC" w:rsidRDefault="004329C6" w14:paraId="737AE794" w14:textId="77777777">
            <w:pPr>
              <w:spacing w:before="120" w:after="45"/>
              <w:rPr>
                <w:ins w:author="Chris Smith" w:date="2021-01-16T12:08:00Z" w:id="1021"/>
                <w:sz w:val="22"/>
                <w:szCs w:val="22"/>
              </w:rPr>
            </w:pPr>
            <w:ins w:author="Chris Smith" w:date="2021-01-16T12:08:00Z" w:id="1022">
              <w:r w:rsidRPr="00F005BE">
                <w:rPr>
                  <w:sz w:val="22"/>
                  <w:szCs w:val="22"/>
                </w:rPr>
                <w:t>The type of electronic auction will be:</w:t>
              </w:r>
            </w:ins>
          </w:p>
          <w:p w:rsidRPr="00F005BE" w:rsidR="00B41E7B" w:rsidP="005317BC" w:rsidRDefault="002D72C9" w14:paraId="58A89617" w14:textId="32A631BC">
            <w:pPr>
              <w:spacing w:before="120" w:after="45"/>
              <w:rPr>
                <w:ins w:author="Chris Smith" w:date="2021-01-16T12:08:00Z" w:id="1023"/>
                <w:b/>
                <w:i/>
                <w:sz w:val="22"/>
                <w:szCs w:val="22"/>
              </w:rPr>
            </w:pPr>
            <w:r w:rsidRPr="00F005BE">
              <w:rPr>
                <w:sz w:val="22"/>
                <w:szCs w:val="22"/>
              </w:rPr>
              <w:t>[</w:t>
            </w:r>
            <w:r w:rsidRPr="00F005BE">
              <w:rPr>
                <w:b/>
                <w:i/>
                <w:sz w:val="22"/>
                <w:szCs w:val="22"/>
              </w:rPr>
              <w:t>Insert type of electronic auction</w:t>
            </w:r>
            <w:ins w:author="Chris Smith" w:date="2021-01-16T12:09:00Z" w:id="1024">
              <w:r w:rsidRPr="00F005BE" w:rsidR="004329C6">
                <w:rPr>
                  <w:b/>
                  <w:i/>
                  <w:sz w:val="22"/>
                  <w:szCs w:val="22"/>
                </w:rPr>
                <w:t xml:space="preserve"> or insert “not applicable”</w:t>
              </w:r>
            </w:ins>
            <w:del w:author="Chris Smith" w:date="2021-01-16T12:09:00Z" w:id="1025">
              <w:r w:rsidRPr="00F005BE" w:rsidDel="004329C6">
                <w:rPr>
                  <w:b/>
                  <w:i/>
                  <w:sz w:val="22"/>
                  <w:szCs w:val="22"/>
                </w:rPr>
                <w:delText xml:space="preserve"> from ITT 33.3</w:delText>
              </w:r>
            </w:del>
            <w:r w:rsidRPr="00F005BE" w:rsidR="00FE69D5">
              <w:rPr>
                <w:b/>
                <w:i/>
                <w:sz w:val="22"/>
                <w:szCs w:val="22"/>
              </w:rPr>
              <w:t>]</w:t>
            </w:r>
          </w:p>
          <w:p w:rsidRPr="00F005BE" w:rsidR="004329C6" w:rsidP="00806405" w:rsidRDefault="004329C6" w14:paraId="11C3DB1C" w14:textId="46245969">
            <w:pPr>
              <w:spacing w:before="120" w:after="45"/>
              <w:rPr>
                <w:ins w:author="Chris Smith" w:date="2021-01-16T12:08:00Z" w:id="1026"/>
                <w:b/>
                <w:i/>
                <w:sz w:val="22"/>
                <w:szCs w:val="22"/>
              </w:rPr>
            </w:pPr>
            <w:ins w:author="Chris Smith" w:date="2021-01-16T12:08:00Z" w:id="1027">
              <w:r w:rsidRPr="00F005BE">
                <w:rPr>
                  <w:b/>
                  <w:i/>
                  <w:sz w:val="22"/>
                  <w:szCs w:val="22"/>
                </w:rPr>
                <w:t>a.</w:t>
              </w:r>
              <w:r w:rsidRPr="00F005BE">
                <w:rPr>
                  <w:b/>
                  <w:i/>
                  <w:sz w:val="22"/>
                  <w:szCs w:val="22"/>
                </w:rPr>
                <w:tab/>
              </w:r>
              <w:r w:rsidRPr="00F005BE">
                <w:rPr>
                  <w:b/>
                  <w:i/>
                  <w:sz w:val="22"/>
                  <w:szCs w:val="22"/>
                </w:rPr>
                <w:t>with rounds, where the Economic Operators compete based on a number of rounds where each Economic Operator registered for auction can provide a single bid for each round</w:t>
              </w:r>
            </w:ins>
          </w:p>
          <w:p w:rsidRPr="00F005BE" w:rsidR="004329C6" w:rsidP="004329C6" w:rsidRDefault="004329C6" w14:paraId="59E59344" w14:textId="6F27B9AC">
            <w:pPr>
              <w:spacing w:before="120" w:after="45"/>
              <w:rPr>
                <w:ins w:author="Chris Smith" w:date="2021-01-16T12:08:00Z" w:id="1028"/>
                <w:b/>
                <w:i/>
                <w:sz w:val="22"/>
                <w:szCs w:val="22"/>
              </w:rPr>
            </w:pPr>
            <w:ins w:author="Chris Smith" w:date="2021-01-16T12:08:00Z" w:id="1029">
              <w:r w:rsidRPr="00F005BE">
                <w:rPr>
                  <w:b/>
                  <w:i/>
                  <w:sz w:val="22"/>
                  <w:szCs w:val="22"/>
                </w:rPr>
                <w:t>b.</w:t>
              </w:r>
              <w:r w:rsidRPr="00F005BE">
                <w:rPr>
                  <w:b/>
                  <w:i/>
                  <w:sz w:val="22"/>
                  <w:szCs w:val="22"/>
                </w:rPr>
                <w:tab/>
              </w:r>
              <w:r w:rsidRPr="00F005BE">
                <w:rPr>
                  <w:b/>
                  <w:i/>
                  <w:sz w:val="22"/>
                  <w:szCs w:val="22"/>
                </w:rPr>
                <w:t xml:space="preserve">time based, when Economic Operators compete during specified time periods, where each Economic Operator registered for an auction can provide any number of tenders within the specified time period. </w:t>
              </w:r>
            </w:ins>
          </w:p>
          <w:p w:rsidRPr="00F005BE" w:rsidR="004329C6" w:rsidP="005317BC" w:rsidRDefault="004329C6" w14:paraId="019D845B" w14:textId="620AFBFC">
            <w:pPr>
              <w:spacing w:before="120" w:after="45"/>
              <w:rPr>
                <w:b/>
                <w:i/>
                <w:sz w:val="22"/>
                <w:szCs w:val="22"/>
              </w:rPr>
            </w:pPr>
            <w:ins w:author="Chris Smith" w:date="2021-01-16T12:08:00Z" w:id="1030">
              <w:r w:rsidRPr="00F005BE">
                <w:rPr>
                  <w:b/>
                  <w:i/>
                  <w:sz w:val="22"/>
                  <w:szCs w:val="22"/>
                </w:rPr>
                <w:t>c.</w:t>
              </w:r>
              <w:r w:rsidRPr="00F005BE">
                <w:rPr>
                  <w:b/>
                  <w:i/>
                  <w:sz w:val="22"/>
                  <w:szCs w:val="22"/>
                </w:rPr>
                <w:tab/>
              </w:r>
              <w:r w:rsidRPr="00F005BE">
                <w:rPr>
                  <w:b/>
                  <w:i/>
                  <w:sz w:val="22"/>
                  <w:szCs w:val="22"/>
                </w:rPr>
                <w:t xml:space="preserve">combination of time and rounds, when Economic Operators compete based on rounds with certain time periods for bidding, where each Economic Operator registered for an electronic auction can provide any number of Tenders within each round. </w:t>
              </w:r>
            </w:ins>
          </w:p>
        </w:tc>
      </w:tr>
      <w:tr w:rsidRPr="00F005BE" w:rsidR="00FA42C3" w:rsidTr="00131965" w14:paraId="7398D007" w14:textId="77777777">
        <w:trPr>
          <w:cantSplit/>
        </w:trPr>
        <w:tc>
          <w:tcPr>
            <w:tcW w:w="644" w:type="pct"/>
          </w:tcPr>
          <w:p w:rsidRPr="00F005BE" w:rsidR="00FA42C3" w:rsidP="005D06E6" w:rsidRDefault="00665913" w14:paraId="535850D5" w14:textId="1C89E77D">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_Ref64783653 \n \h </w:instrText>
            </w:r>
            <w:r w:rsidRPr="00F005BE">
              <w:rPr>
                <w:b/>
                <w:sz w:val="22"/>
                <w:szCs w:val="22"/>
              </w:rPr>
            </w:r>
            <w:r w:rsidRPr="00F005BE">
              <w:rPr>
                <w:b/>
                <w:sz w:val="22"/>
                <w:szCs w:val="22"/>
              </w:rPr>
              <w:fldChar w:fldCharType="separate"/>
            </w:r>
            <w:r w:rsidRPr="00F005BE">
              <w:rPr>
                <w:b/>
                <w:sz w:val="22"/>
                <w:szCs w:val="22"/>
              </w:rPr>
              <w:t>33.3</w:t>
            </w:r>
            <w:r w:rsidRPr="00F005BE">
              <w:rPr>
                <w:b/>
                <w:sz w:val="22"/>
                <w:szCs w:val="22"/>
              </w:rPr>
              <w:fldChar w:fldCharType="end"/>
            </w:r>
          </w:p>
        </w:tc>
        <w:tc>
          <w:tcPr>
            <w:tcW w:w="4356" w:type="pct"/>
          </w:tcPr>
          <w:p w:rsidRPr="00F005BE" w:rsidR="00FA42C3" w:rsidP="005317BC" w:rsidRDefault="006269EA" w14:paraId="7E21D943" w14:textId="209EB464">
            <w:pPr>
              <w:spacing w:before="45" w:after="45"/>
              <w:rPr>
                <w:b/>
                <w:i/>
                <w:sz w:val="22"/>
                <w:szCs w:val="22"/>
              </w:rPr>
            </w:pPr>
            <w:ins w:author="Chris Smith" w:date="2021-01-16T12:11:00Z" w:id="1031">
              <w:r w:rsidRPr="00F005BE">
                <w:rPr>
                  <w:bCs/>
                  <w:iCs/>
                  <w:sz w:val="22"/>
                  <w:szCs w:val="22"/>
                  <w:rPrChange w:author="Chris Smith" w:date="2021-01-16T13:55:00Z" w:id="1032">
                    <w:rPr>
                      <w:b/>
                      <w:iCs/>
                      <w:sz w:val="22"/>
                      <w:szCs w:val="22"/>
                    </w:rPr>
                  </w:rPrChange>
                </w:rPr>
                <w:t xml:space="preserve">In </w:t>
              </w:r>
            </w:ins>
            <w:ins w:author="Chris Smith" w:date="2021-01-16T12:12:00Z" w:id="1033">
              <w:r w:rsidRPr="00F005BE">
                <w:rPr>
                  <w:bCs/>
                  <w:iCs/>
                  <w:sz w:val="22"/>
                  <w:szCs w:val="22"/>
                  <w:rPrChange w:author="Chris Smith" w:date="2021-01-16T13:55:00Z" w:id="1034">
                    <w:rPr>
                      <w:b/>
                      <w:iCs/>
                      <w:sz w:val="22"/>
                      <w:szCs w:val="22"/>
                    </w:rPr>
                  </w:rPrChange>
                </w:rPr>
                <w:t xml:space="preserve">the </w:t>
              </w:r>
            </w:ins>
            <w:ins w:author="Chris Smith" w:date="2021-01-16T12:11:00Z" w:id="1035">
              <w:r w:rsidRPr="00F005BE">
                <w:rPr>
                  <w:bCs/>
                  <w:iCs/>
                  <w:sz w:val="22"/>
                  <w:szCs w:val="22"/>
                  <w:rPrChange w:author="Chris Smith" w:date="2021-01-16T13:55:00Z" w:id="1036">
                    <w:rPr>
                      <w:b/>
                      <w:iCs/>
                      <w:sz w:val="22"/>
                      <w:szCs w:val="22"/>
                    </w:rPr>
                  </w:rPrChange>
                </w:rPr>
                <w:t>case of electronic reverse auction based on lowest price and cost and for the price and cost component in the best price-quality or cost-quality ratio award criteria</w:t>
              </w:r>
            </w:ins>
            <w:ins w:author="Chris Smith" w:date="2021-01-16T12:12:00Z" w:id="1037">
              <w:r w:rsidRPr="00F005BE">
                <w:rPr>
                  <w:bCs/>
                  <w:iCs/>
                  <w:sz w:val="22"/>
                  <w:szCs w:val="22"/>
                </w:rPr>
                <w:t xml:space="preserve"> </w:t>
              </w:r>
            </w:ins>
            <w:ins w:author="Chris Smith" w:date="2021-01-16T12:13:00Z" w:id="1038">
              <w:r w:rsidRPr="00F005BE">
                <w:rPr>
                  <w:bCs/>
                  <w:iCs/>
                  <w:sz w:val="22"/>
                  <w:szCs w:val="22"/>
                </w:rPr>
                <w:t>the minimum downward difference is</w:t>
              </w:r>
            </w:ins>
            <w:ins w:author="Chris Smith" w:date="2021-01-16T12:12:00Z" w:id="1039">
              <w:r w:rsidRPr="00F005BE">
                <w:rPr>
                  <w:bCs/>
                  <w:iCs/>
                  <w:sz w:val="22"/>
                  <w:szCs w:val="22"/>
                </w:rPr>
                <w:t>:</w:t>
              </w:r>
            </w:ins>
            <w:ins w:author="Chris Smith" w:date="2021-01-16T12:11:00Z" w:id="1040">
              <w:r w:rsidRPr="00F005BE">
                <w:rPr>
                  <w:b/>
                  <w:i/>
                  <w:sz w:val="22"/>
                  <w:szCs w:val="22"/>
                </w:rPr>
                <w:t xml:space="preserve"> </w:t>
              </w:r>
            </w:ins>
            <w:r w:rsidRPr="00F005BE" w:rsidR="00FA42C3">
              <w:rPr>
                <w:b/>
                <w:i/>
                <w:sz w:val="22"/>
                <w:szCs w:val="22"/>
              </w:rPr>
              <w:t>[Insert the minimum downward difference</w:t>
            </w:r>
            <w:ins w:author="Chris Smith" w:date="2021-01-16T12:12:00Z" w:id="1041">
              <w:r w:rsidRPr="00F005BE">
                <w:rPr>
                  <w:b/>
                  <w:i/>
                  <w:sz w:val="22"/>
                  <w:szCs w:val="22"/>
                </w:rPr>
                <w:t xml:space="preserve"> or insert “not applicable]</w:t>
              </w:r>
            </w:ins>
            <w:r w:rsidRPr="00F005BE" w:rsidR="00FA42C3">
              <w:rPr>
                <w:b/>
                <w:i/>
                <w:sz w:val="22"/>
                <w:szCs w:val="22"/>
              </w:rPr>
              <w:t xml:space="preserve"> </w:t>
            </w:r>
            <w:del w:author="Chris Smith" w:date="2021-01-16T12:11:00Z" w:id="1042">
              <w:r w:rsidRPr="00F005BE" w:rsidDel="006269EA" w:rsidR="00FA42C3">
                <w:rPr>
                  <w:b/>
                  <w:iCs/>
                  <w:sz w:val="22"/>
                  <w:szCs w:val="22"/>
                  <w:rPrChange w:author="Chris Smith" w:date="2021-01-16T13:55:00Z" w:id="1043">
                    <w:rPr>
                      <w:b/>
                      <w:i/>
                      <w:sz w:val="22"/>
                      <w:szCs w:val="22"/>
                    </w:rPr>
                  </w:rPrChange>
                </w:rPr>
                <w:delText>– in case of electronic reverse auction based on lowest price and cost and for the price and cost component in the best price-quality or cost-quality ratio award criteria</w:delText>
              </w:r>
              <w:r w:rsidRPr="00F005BE" w:rsidDel="006269EA" w:rsidR="00FA42C3">
                <w:rPr>
                  <w:b/>
                  <w:i/>
                  <w:sz w:val="22"/>
                  <w:szCs w:val="22"/>
                </w:rPr>
                <w:delText>]</w:delText>
              </w:r>
            </w:del>
          </w:p>
        </w:tc>
      </w:tr>
      <w:tr w:rsidRPr="00F005BE" w:rsidR="00131965" w:rsidTr="00131965" w14:paraId="45D2C806" w14:textId="77777777">
        <w:trPr>
          <w:cantSplit/>
        </w:trPr>
        <w:tc>
          <w:tcPr>
            <w:tcW w:w="644" w:type="pct"/>
          </w:tcPr>
          <w:p w:rsidRPr="00F005BE" w:rsidR="00131965" w:rsidP="00131965" w:rsidRDefault="00665913" w14:paraId="338C6B4D" w14:textId="7460F98D">
            <w:pPr>
              <w:tabs>
                <w:tab w:val="left" w:pos="449"/>
              </w:tabs>
              <w:spacing w:before="120" w:after="120"/>
              <w:ind w:left="82"/>
              <w:jc w:val="center"/>
              <w:rPr>
                <w:b/>
                <w:sz w:val="22"/>
                <w:szCs w:val="22"/>
              </w:rPr>
            </w:pPr>
            <w:r w:rsidRPr="00F005BE">
              <w:rPr>
                <w:b/>
                <w:sz w:val="22"/>
                <w:szCs w:val="22"/>
              </w:rPr>
              <w:lastRenderedPageBreak/>
              <w:fldChar w:fldCharType="begin"/>
            </w:r>
            <w:r w:rsidRPr="00F005BE">
              <w:rPr>
                <w:b/>
                <w:sz w:val="22"/>
                <w:szCs w:val="22"/>
              </w:rPr>
              <w:instrText xml:space="preserve"> REF _Ref64783677 \n \h </w:instrText>
            </w:r>
            <w:r w:rsidRPr="00F005BE">
              <w:rPr>
                <w:b/>
                <w:sz w:val="22"/>
                <w:szCs w:val="22"/>
              </w:rPr>
            </w:r>
            <w:r w:rsidRPr="00F005BE">
              <w:rPr>
                <w:b/>
                <w:sz w:val="22"/>
                <w:szCs w:val="22"/>
              </w:rPr>
              <w:fldChar w:fldCharType="separate"/>
            </w:r>
            <w:r w:rsidRPr="00F005BE">
              <w:rPr>
                <w:b/>
                <w:sz w:val="22"/>
                <w:szCs w:val="22"/>
              </w:rPr>
              <w:t>33.9</w:t>
            </w:r>
            <w:r w:rsidRPr="00F005BE">
              <w:rPr>
                <w:b/>
                <w:sz w:val="22"/>
                <w:szCs w:val="22"/>
              </w:rPr>
              <w:fldChar w:fldCharType="end"/>
            </w:r>
          </w:p>
        </w:tc>
        <w:tc>
          <w:tcPr>
            <w:tcW w:w="4356" w:type="pct"/>
          </w:tcPr>
          <w:p w:rsidRPr="00F005BE" w:rsidR="00131965" w:rsidP="00806405" w:rsidRDefault="00161563" w14:paraId="124395B4" w14:textId="69679DB2">
            <w:pPr>
              <w:spacing w:before="45" w:after="45"/>
              <w:rPr>
                <w:sz w:val="22"/>
                <w:szCs w:val="22"/>
              </w:rPr>
            </w:pPr>
            <w:ins w:author="Chris Smith" w:date="2021-01-16T12:14:00Z" w:id="1044">
              <w:r w:rsidRPr="00F005BE">
                <w:rPr>
                  <w:b/>
                  <w:i/>
                  <w:sz w:val="22"/>
                  <w:szCs w:val="22"/>
                </w:rPr>
                <w:t>In the case of electronic auction with award criteria of cost or price and other criteria</w:t>
              </w:r>
            </w:ins>
            <w:ins w:author="Chris Smith" w:date="2021-01-16T12:15:00Z" w:id="1045">
              <w:r w:rsidRPr="00F005BE">
                <w:rPr>
                  <w:b/>
                  <w:i/>
                  <w:sz w:val="22"/>
                  <w:szCs w:val="22"/>
                </w:rPr>
                <w:t xml:space="preserve"> the associated evaluation formula will be: </w:t>
              </w:r>
            </w:ins>
            <w:r w:rsidRPr="00F005BE" w:rsidR="00780BEF">
              <w:rPr>
                <w:b/>
                <w:i/>
                <w:sz w:val="22"/>
                <w:szCs w:val="22"/>
              </w:rPr>
              <w:t>[</w:t>
            </w:r>
            <w:r w:rsidRPr="00F005BE" w:rsidR="00131965">
              <w:rPr>
                <w:b/>
                <w:i/>
                <w:sz w:val="22"/>
                <w:szCs w:val="22"/>
              </w:rPr>
              <w:t xml:space="preserve">Insert an associated evaluation formula to be automatically evaluated by the </w:t>
            </w:r>
            <w:proofErr w:type="spellStart"/>
            <w:r w:rsidRPr="00F005BE" w:rsidR="00131965">
              <w:rPr>
                <w:b/>
                <w:i/>
                <w:sz w:val="22"/>
                <w:szCs w:val="22"/>
              </w:rPr>
              <w:t>MTender</w:t>
            </w:r>
            <w:proofErr w:type="spellEnd"/>
            <w:r w:rsidRPr="00F005BE" w:rsidR="00131965">
              <w:rPr>
                <w:b/>
                <w:i/>
                <w:sz w:val="22"/>
                <w:szCs w:val="22"/>
              </w:rPr>
              <w:t xml:space="preserve"> System </w:t>
            </w:r>
            <w:ins w:author="Chris Smith" w:date="2021-01-16T12:15:00Z" w:id="1046">
              <w:r w:rsidRPr="00F005BE">
                <w:rPr>
                  <w:b/>
                  <w:i/>
                  <w:sz w:val="22"/>
                  <w:szCs w:val="22"/>
                </w:rPr>
                <w:t>insert “not applicable”]</w:t>
              </w:r>
            </w:ins>
            <w:del w:author="Chris Smith" w:date="2021-01-16T12:15:00Z" w:id="1047">
              <w:r w:rsidRPr="00F005BE" w:rsidDel="00161563" w:rsidR="00131965">
                <w:rPr>
                  <w:b/>
                  <w:i/>
                  <w:sz w:val="22"/>
                  <w:szCs w:val="22"/>
                </w:rPr>
                <w:delText>in case</w:delText>
              </w:r>
            </w:del>
            <w:r w:rsidRPr="00F005BE" w:rsidR="00131965">
              <w:rPr>
                <w:b/>
                <w:i/>
                <w:sz w:val="22"/>
                <w:szCs w:val="22"/>
              </w:rPr>
              <w:t xml:space="preserve"> </w:t>
            </w:r>
            <w:del w:author="Chris Smith" w:date="2021-01-16T12:14:00Z" w:id="1048">
              <w:r w:rsidRPr="00F005BE" w:rsidDel="00161563" w:rsidR="00131965">
                <w:rPr>
                  <w:b/>
                  <w:i/>
                  <w:sz w:val="22"/>
                  <w:szCs w:val="22"/>
                </w:rPr>
                <w:delText>of in the electronic auction with award criteria of cost or price and other criteria</w:delText>
              </w:r>
              <w:r w:rsidRPr="00F005BE" w:rsidDel="00161563" w:rsidR="00131965">
                <w:rPr>
                  <w:sz w:val="22"/>
                  <w:szCs w:val="22"/>
                </w:rPr>
                <w:delText>]</w:delText>
              </w:r>
            </w:del>
          </w:p>
        </w:tc>
      </w:tr>
    </w:tbl>
    <w:p w:rsidRPr="00F005BE" w:rsidR="00131965" w:rsidP="00DA2436" w:rsidRDefault="00131965" w14:paraId="7ED24D97" w14:textId="77777777">
      <w:pPr>
        <w:rPr>
          <w:sz w:val="22"/>
          <w:szCs w:val="22"/>
        </w:rPr>
      </w:pPr>
    </w:p>
    <w:tbl>
      <w:tblPr>
        <w:tblpPr w:leftFromText="180" w:rightFromText="180" w:vertAnchor="text" w:horzAnchor="margin" w:tblpY="154"/>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5F794E" w:rsidDel="00DE18C6" w:rsidTr="005F794E" w14:paraId="3396C72B" w14:textId="7329D375">
        <w:trPr>
          <w:cantSplit/>
          <w:del w:author="ROGAC Andrei (COMM)" w:date="2021-02-20T08:49:00Z" w:id="1049"/>
        </w:trPr>
        <w:tc>
          <w:tcPr>
            <w:tcW w:w="644" w:type="pct"/>
            <w:shd w:val="clear" w:color="auto" w:fill="8EAADB" w:themeFill="accent1" w:themeFillTint="99"/>
          </w:tcPr>
          <w:p w:rsidRPr="00F005BE" w:rsidR="005F794E" w:rsidDel="00DE18C6" w:rsidP="005F794E" w:rsidRDefault="005F794E" w14:paraId="21F0553D" w14:textId="405D62F6">
            <w:pPr>
              <w:tabs>
                <w:tab w:val="left" w:pos="449"/>
              </w:tabs>
              <w:spacing w:before="120" w:after="120"/>
              <w:ind w:left="82"/>
              <w:jc w:val="center"/>
              <w:rPr>
                <w:del w:author="ROGAC Andrei (COMM)" w:date="2021-02-20T08:49:00Z" w:id="1050"/>
                <w:b/>
                <w:sz w:val="22"/>
                <w:szCs w:val="22"/>
              </w:rPr>
            </w:pPr>
            <w:del w:author="ROGAC Andrei (COMM)" w:date="2021-02-20T08:49:00Z" w:id="1051">
              <w:r w:rsidRPr="00F005BE" w:rsidDel="00DE18C6">
                <w:rPr>
                  <w:b/>
                  <w:sz w:val="22"/>
                  <w:szCs w:val="22"/>
                </w:rPr>
                <w:delText>3</w:delText>
              </w:r>
              <w:r w:rsidRPr="00F005BE" w:rsidDel="00DE18C6" w:rsidR="005D5ACF">
                <w:rPr>
                  <w:b/>
                  <w:sz w:val="22"/>
                  <w:szCs w:val="22"/>
                </w:rPr>
                <w:delText>4</w:delText>
              </w:r>
              <w:r w:rsidRPr="00F005BE" w:rsidDel="00DE18C6">
                <w:rPr>
                  <w:b/>
                  <w:sz w:val="22"/>
                  <w:szCs w:val="22"/>
                </w:rPr>
                <w:delText>.</w:delText>
              </w:r>
            </w:del>
          </w:p>
        </w:tc>
        <w:tc>
          <w:tcPr>
            <w:tcW w:w="4356" w:type="pct"/>
            <w:shd w:val="clear" w:color="auto" w:fill="8EAADB" w:themeFill="accent1" w:themeFillTint="99"/>
          </w:tcPr>
          <w:p w:rsidRPr="00F005BE" w:rsidR="005F794E" w:rsidDel="00DE18C6" w:rsidP="005F794E" w:rsidRDefault="005F794E" w14:paraId="1C02D449" w14:textId="73007232">
            <w:pPr>
              <w:tabs>
                <w:tab w:val="right" w:pos="7272"/>
              </w:tabs>
              <w:spacing w:before="120" w:after="120"/>
              <w:rPr>
                <w:del w:author="ROGAC Andrei (COMM)" w:date="2021-02-20T08:49:00Z" w:id="1052"/>
                <w:b/>
                <w:sz w:val="22"/>
                <w:szCs w:val="22"/>
              </w:rPr>
            </w:pPr>
            <w:del w:author="ROGAC Andrei (COMM)" w:date="2021-02-20T08:49:00Z" w:id="1053">
              <w:r w:rsidRPr="00F005BE" w:rsidDel="00DE18C6">
                <w:rPr>
                  <w:b/>
                  <w:sz w:val="22"/>
                  <w:szCs w:val="22"/>
                </w:rPr>
                <w:delText xml:space="preserve">Evaluation Methodology </w:delText>
              </w:r>
            </w:del>
          </w:p>
        </w:tc>
      </w:tr>
      <w:tr w:rsidRPr="00F005BE" w:rsidR="005F794E" w:rsidDel="00DE18C6" w:rsidTr="005F794E" w14:paraId="528D0FEE" w14:textId="5A9EEE3A">
        <w:trPr>
          <w:cantSplit/>
          <w:del w:author="ROGAC Andrei (COMM)" w:date="2021-02-20T08:49:00Z" w:id="1054"/>
        </w:trPr>
        <w:tc>
          <w:tcPr>
            <w:tcW w:w="644" w:type="pct"/>
            <w:shd w:val="clear" w:color="auto" w:fill="auto"/>
          </w:tcPr>
          <w:p w:rsidRPr="00F005BE" w:rsidR="005F794E" w:rsidDel="00DE18C6" w:rsidP="005F794E" w:rsidRDefault="005F794E" w14:paraId="3A637D82" w14:textId="7B9085B3">
            <w:pPr>
              <w:tabs>
                <w:tab w:val="left" w:pos="449"/>
              </w:tabs>
              <w:spacing w:before="120" w:after="120"/>
              <w:ind w:left="82"/>
              <w:jc w:val="center"/>
              <w:rPr>
                <w:del w:author="ROGAC Andrei (COMM)" w:date="2021-02-20T08:49:00Z" w:id="1055"/>
                <w:b/>
                <w:sz w:val="22"/>
                <w:szCs w:val="22"/>
              </w:rPr>
            </w:pPr>
            <w:del w:author="ROGAC Andrei (COMM)" w:date="2021-02-20T08:49:00Z" w:id="1056">
              <w:r w:rsidRPr="00F005BE" w:rsidDel="00DE18C6">
                <w:rPr>
                  <w:b/>
                  <w:sz w:val="22"/>
                  <w:szCs w:val="22"/>
                </w:rPr>
                <w:delText>3</w:delText>
              </w:r>
              <w:r w:rsidRPr="00F005BE" w:rsidDel="00DE18C6" w:rsidR="005D5ACF">
                <w:rPr>
                  <w:b/>
                  <w:sz w:val="22"/>
                  <w:szCs w:val="22"/>
                </w:rPr>
                <w:delText>4</w:delText>
              </w:r>
              <w:r w:rsidRPr="00F005BE" w:rsidDel="00DE18C6">
                <w:rPr>
                  <w:b/>
                  <w:sz w:val="22"/>
                  <w:szCs w:val="22"/>
                </w:rPr>
                <w:delText>.</w:delText>
              </w:r>
              <w:r w:rsidRPr="00F005BE" w:rsidDel="00DE18C6" w:rsidR="005D5ACF">
                <w:rPr>
                  <w:b/>
                  <w:sz w:val="22"/>
                  <w:szCs w:val="22"/>
                </w:rPr>
                <w:delText>5</w:delText>
              </w:r>
              <w:r w:rsidRPr="00F005BE" w:rsidDel="00DE18C6">
                <w:rPr>
                  <w:b/>
                  <w:sz w:val="22"/>
                  <w:szCs w:val="22"/>
                </w:rPr>
                <w:delText>.</w:delText>
              </w:r>
            </w:del>
          </w:p>
        </w:tc>
        <w:tc>
          <w:tcPr>
            <w:tcW w:w="4356" w:type="pct"/>
            <w:shd w:val="clear" w:color="auto" w:fill="auto"/>
          </w:tcPr>
          <w:p w:rsidRPr="00F005BE" w:rsidR="005F794E" w:rsidDel="00DE18C6" w:rsidP="005F794E" w:rsidRDefault="005F794E" w14:paraId="15D2C99C" w14:textId="4D8DF939">
            <w:pPr>
              <w:spacing w:before="120" w:after="120"/>
              <w:rPr>
                <w:del w:author="ROGAC Andrei (COMM)" w:date="2021-02-20T08:49:00Z" w:id="1057"/>
                <w:sz w:val="22"/>
                <w:szCs w:val="22"/>
              </w:rPr>
            </w:pPr>
            <w:del w:author="ROGAC Andrei (COMM)" w:date="2021-02-20T08:49:00Z" w:id="1058">
              <w:r w:rsidRPr="00F005BE" w:rsidDel="00DE18C6">
                <w:rPr>
                  <w:sz w:val="22"/>
                  <w:szCs w:val="22"/>
                </w:rPr>
                <w:delText>[</w:delText>
              </w:r>
              <w:commentRangeStart w:id="1059"/>
              <w:r w:rsidRPr="00F005BE" w:rsidDel="00DE18C6">
                <w:rPr>
                  <w:b/>
                  <w:i/>
                  <w:sz w:val="22"/>
                  <w:szCs w:val="22"/>
                </w:rPr>
                <w:delText xml:space="preserve">insert rules concerning applicable evaluation methodology from Section I ITT Part G and </w:delText>
              </w:r>
              <w:commentRangeEnd w:id="1059"/>
              <w:r w:rsidRPr="00F005BE" w:rsidDel="00DE18C6" w:rsidR="00161563">
                <w:rPr>
                  <w:rStyle w:val="CommentReference"/>
                  <w:sz w:val="22"/>
                  <w:szCs w:val="22"/>
                  <w:rPrChange w:author="Chris Smith" w:date="2021-01-16T13:55:00Z" w:id="1060">
                    <w:rPr>
                      <w:rStyle w:val="CommentReference"/>
                      <w:lang w:val="en-US"/>
                    </w:rPr>
                  </w:rPrChange>
                </w:rPr>
                <w:commentReference w:id="1059"/>
              </w:r>
              <w:r w:rsidRPr="00F005BE" w:rsidDel="00DE18C6">
                <w:rPr>
                  <w:b/>
                  <w:i/>
                  <w:sz w:val="22"/>
                  <w:szCs w:val="22"/>
                </w:rPr>
                <w:delText>if necessary additional information and guidance if applicable</w:delText>
              </w:r>
              <w:r w:rsidRPr="00F005BE" w:rsidDel="00DE18C6">
                <w:rPr>
                  <w:sz w:val="22"/>
                  <w:szCs w:val="22"/>
                </w:rPr>
                <w:delText>]</w:delText>
              </w:r>
            </w:del>
          </w:p>
        </w:tc>
      </w:tr>
      <w:bookmarkEnd w:id="965"/>
      <w:bookmarkEnd w:id="966"/>
      <w:bookmarkEnd w:id="967"/>
      <w:bookmarkEnd w:id="968"/>
      <w:bookmarkEnd w:id="969"/>
      <w:bookmarkEnd w:id="970"/>
    </w:tbl>
    <w:p w:rsidRPr="00F005BE" w:rsidR="007C6AA9" w:rsidP="006F6DBD" w:rsidRDefault="007C6AA9" w14:paraId="51A9655E" w14:textId="6D4109F0">
      <w:pPr>
        <w:rPr>
          <w:sz w:val="22"/>
          <w:szCs w:val="22"/>
        </w:rPr>
      </w:pPr>
    </w:p>
    <w:tbl>
      <w:tblPr>
        <w:tblpPr w:leftFromText="180" w:rightFromText="180" w:vertAnchor="text" w:horzAnchor="margin" w:tblpY="154"/>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457EE8" w:rsidTr="00173A24" w14:paraId="39518B93" w14:textId="77777777">
        <w:trPr>
          <w:cantSplit/>
        </w:trPr>
        <w:tc>
          <w:tcPr>
            <w:tcW w:w="644" w:type="pct"/>
            <w:shd w:val="clear" w:color="auto" w:fill="8EAADB" w:themeFill="accent1" w:themeFillTint="99"/>
          </w:tcPr>
          <w:p w:rsidRPr="00F005BE" w:rsidR="00457EE8" w:rsidP="00173A24" w:rsidRDefault="00665913" w14:paraId="06AC0235" w14:textId="67094413">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_Ref64783708 \n \h </w:instrText>
            </w:r>
            <w:r w:rsidRPr="00F005BE">
              <w:rPr>
                <w:b/>
                <w:sz w:val="22"/>
                <w:szCs w:val="22"/>
              </w:rPr>
            </w:r>
            <w:r w:rsidRPr="00F005BE">
              <w:rPr>
                <w:b/>
                <w:sz w:val="22"/>
                <w:szCs w:val="22"/>
              </w:rPr>
              <w:fldChar w:fldCharType="separate"/>
            </w:r>
            <w:r w:rsidRPr="00F005BE">
              <w:rPr>
                <w:b/>
                <w:sz w:val="22"/>
                <w:szCs w:val="22"/>
              </w:rPr>
              <w:t>37</w:t>
            </w:r>
            <w:r w:rsidRPr="00F005BE">
              <w:rPr>
                <w:b/>
                <w:sz w:val="22"/>
                <w:szCs w:val="22"/>
              </w:rPr>
              <w:fldChar w:fldCharType="end"/>
            </w:r>
          </w:p>
        </w:tc>
        <w:tc>
          <w:tcPr>
            <w:tcW w:w="4356" w:type="pct"/>
            <w:shd w:val="clear" w:color="auto" w:fill="8EAADB" w:themeFill="accent1" w:themeFillTint="99"/>
          </w:tcPr>
          <w:p w:rsidRPr="00F005BE" w:rsidR="00457EE8" w:rsidP="00173A24" w:rsidRDefault="00457EE8" w14:paraId="0FDD56A4" w14:textId="52C6E668">
            <w:pPr>
              <w:tabs>
                <w:tab w:val="right" w:pos="7272"/>
              </w:tabs>
              <w:spacing w:before="120" w:after="120"/>
              <w:rPr>
                <w:b/>
                <w:sz w:val="22"/>
                <w:szCs w:val="22"/>
              </w:rPr>
            </w:pPr>
            <w:r w:rsidRPr="00F005BE">
              <w:rPr>
                <w:b/>
                <w:sz w:val="22"/>
                <w:szCs w:val="22"/>
              </w:rPr>
              <w:t>Conversion to Single Currency</w:t>
            </w:r>
          </w:p>
        </w:tc>
      </w:tr>
      <w:tr w:rsidRPr="00F005BE" w:rsidR="00457EE8" w:rsidTr="00173A24" w14:paraId="16310684" w14:textId="77777777">
        <w:trPr>
          <w:cantSplit/>
        </w:trPr>
        <w:tc>
          <w:tcPr>
            <w:tcW w:w="644" w:type="pct"/>
            <w:shd w:val="clear" w:color="auto" w:fill="auto"/>
          </w:tcPr>
          <w:p w:rsidRPr="00F005BE" w:rsidR="00457EE8" w:rsidP="00457EE8" w:rsidRDefault="00665913" w14:paraId="08645083" w14:textId="47404EBF">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_Ref64783720 \n \h </w:instrText>
            </w:r>
            <w:r w:rsidRPr="00F005BE">
              <w:rPr>
                <w:b/>
                <w:sz w:val="22"/>
                <w:szCs w:val="22"/>
              </w:rPr>
            </w:r>
            <w:r w:rsidRPr="00F005BE">
              <w:rPr>
                <w:b/>
                <w:sz w:val="22"/>
                <w:szCs w:val="22"/>
              </w:rPr>
              <w:fldChar w:fldCharType="separate"/>
            </w:r>
            <w:r w:rsidRPr="00F005BE">
              <w:rPr>
                <w:b/>
                <w:sz w:val="22"/>
                <w:szCs w:val="22"/>
              </w:rPr>
              <w:t>37.1</w:t>
            </w:r>
            <w:r w:rsidRPr="00F005BE">
              <w:rPr>
                <w:b/>
                <w:sz w:val="22"/>
                <w:szCs w:val="22"/>
              </w:rPr>
              <w:fldChar w:fldCharType="end"/>
            </w:r>
          </w:p>
        </w:tc>
        <w:tc>
          <w:tcPr>
            <w:tcW w:w="4356" w:type="pct"/>
            <w:shd w:val="clear" w:color="auto" w:fill="auto"/>
          </w:tcPr>
          <w:p w:rsidRPr="00F005BE" w:rsidR="00457EE8" w:rsidP="00457EE8" w:rsidRDefault="00457EE8" w14:paraId="0B71575B" w14:textId="17FBA242">
            <w:pPr>
              <w:spacing w:before="120" w:after="120"/>
              <w:rPr>
                <w:sz w:val="22"/>
                <w:szCs w:val="22"/>
              </w:rPr>
            </w:pPr>
            <w:r w:rsidRPr="00F005BE">
              <w:rPr>
                <w:sz w:val="22"/>
                <w:szCs w:val="22"/>
              </w:rPr>
              <w:t xml:space="preserve">If appropriate, the single currency conversion is </w:t>
            </w:r>
            <w:r w:rsidRPr="00F005BE">
              <w:rPr>
                <w:b/>
                <w:i/>
                <w:sz w:val="22"/>
                <w:szCs w:val="22"/>
              </w:rPr>
              <w:t>[insert the single currency conversion</w:t>
            </w:r>
            <w:ins w:author="Chris Smith" w:date="2021-01-16T12:22:00Z" w:id="1061">
              <w:r w:rsidRPr="00F005BE" w:rsidR="00161563">
                <w:rPr>
                  <w:b/>
                  <w:i/>
                  <w:sz w:val="22"/>
                  <w:szCs w:val="22"/>
                </w:rPr>
                <w:t xml:space="preserve"> or insert </w:t>
              </w:r>
            </w:ins>
            <w:ins w:author="Chris Smith" w:date="2021-01-16T12:23:00Z" w:id="1062">
              <w:r w:rsidRPr="00F005BE" w:rsidR="00161563">
                <w:rPr>
                  <w:b/>
                  <w:i/>
                  <w:sz w:val="22"/>
                  <w:szCs w:val="22"/>
                </w:rPr>
                <w:t>“not applicable”</w:t>
              </w:r>
            </w:ins>
            <w:r w:rsidRPr="00F005BE">
              <w:rPr>
                <w:sz w:val="22"/>
                <w:szCs w:val="22"/>
              </w:rPr>
              <w:t>].</w:t>
            </w:r>
          </w:p>
        </w:tc>
      </w:tr>
    </w:tbl>
    <w:p w:rsidRPr="00F005BE" w:rsidR="00457EE8" w:rsidRDefault="00457EE8" w14:paraId="2910DAF0"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0637BA" w:rsidTr="00DA542C" w14:paraId="39AD57AE" w14:textId="77777777">
        <w:trPr>
          <w:cantSplit/>
        </w:trPr>
        <w:tc>
          <w:tcPr>
            <w:tcW w:w="644" w:type="pct"/>
            <w:shd w:val="clear" w:color="auto" w:fill="8EAADB" w:themeFill="accent1" w:themeFillTint="99"/>
          </w:tcPr>
          <w:p w:rsidRPr="00F005BE" w:rsidR="000637BA" w:rsidP="004024AB" w:rsidRDefault="00665913" w14:paraId="4D929AC1" w14:textId="5424FCFB">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_Ref64783744 \n \h </w:instrText>
            </w:r>
            <w:r w:rsidRPr="00F005BE">
              <w:rPr>
                <w:b/>
                <w:sz w:val="22"/>
                <w:szCs w:val="22"/>
              </w:rPr>
            </w:r>
            <w:r w:rsidRPr="00F005BE">
              <w:rPr>
                <w:b/>
                <w:sz w:val="22"/>
                <w:szCs w:val="22"/>
              </w:rPr>
              <w:fldChar w:fldCharType="separate"/>
            </w:r>
            <w:r w:rsidRPr="00F005BE">
              <w:rPr>
                <w:b/>
                <w:sz w:val="22"/>
                <w:szCs w:val="22"/>
              </w:rPr>
              <w:t>39</w:t>
            </w:r>
            <w:r w:rsidRPr="00F005BE">
              <w:rPr>
                <w:b/>
                <w:sz w:val="22"/>
                <w:szCs w:val="22"/>
              </w:rPr>
              <w:fldChar w:fldCharType="end"/>
            </w:r>
          </w:p>
        </w:tc>
        <w:tc>
          <w:tcPr>
            <w:tcW w:w="4356" w:type="pct"/>
            <w:shd w:val="clear" w:color="auto" w:fill="8EAADB" w:themeFill="accent1" w:themeFillTint="99"/>
          </w:tcPr>
          <w:p w:rsidRPr="00F005BE" w:rsidR="000637BA" w:rsidP="00507965" w:rsidRDefault="002A3227" w14:paraId="0C47CDC3" w14:textId="77777777">
            <w:pPr>
              <w:tabs>
                <w:tab w:val="right" w:pos="7272"/>
              </w:tabs>
              <w:spacing w:before="120" w:after="120"/>
              <w:rPr>
                <w:b/>
                <w:sz w:val="22"/>
                <w:szCs w:val="22"/>
              </w:rPr>
            </w:pPr>
            <w:r w:rsidRPr="00F005BE">
              <w:rPr>
                <w:b/>
                <w:sz w:val="22"/>
                <w:szCs w:val="22"/>
              </w:rPr>
              <w:t>Contract P</w:t>
            </w:r>
            <w:r w:rsidRPr="00F005BE" w:rsidR="000637BA">
              <w:rPr>
                <w:b/>
                <w:sz w:val="22"/>
                <w:szCs w:val="22"/>
              </w:rPr>
              <w:t xml:space="preserve">erformance </w:t>
            </w:r>
            <w:r w:rsidRPr="00F005BE">
              <w:rPr>
                <w:b/>
                <w:sz w:val="22"/>
                <w:szCs w:val="22"/>
              </w:rPr>
              <w:t xml:space="preserve">Guarantee </w:t>
            </w:r>
          </w:p>
        </w:tc>
      </w:tr>
      <w:tr w:rsidRPr="00F005BE" w:rsidR="000637BA" w:rsidTr="00A00B9F" w14:paraId="63397947" w14:textId="77777777">
        <w:trPr>
          <w:cantSplit/>
        </w:trPr>
        <w:tc>
          <w:tcPr>
            <w:tcW w:w="644" w:type="pct"/>
          </w:tcPr>
          <w:p w:rsidRPr="00F005BE" w:rsidR="000637BA" w:rsidP="004024AB" w:rsidRDefault="00665913" w14:paraId="4A097DA2" w14:textId="43C495AD">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_Ref64783755 \n \h </w:instrText>
            </w:r>
            <w:r w:rsidRPr="00F005BE">
              <w:rPr>
                <w:b/>
                <w:sz w:val="22"/>
                <w:szCs w:val="22"/>
              </w:rPr>
            </w:r>
            <w:r w:rsidRPr="00F005BE">
              <w:rPr>
                <w:b/>
                <w:sz w:val="22"/>
                <w:szCs w:val="22"/>
              </w:rPr>
              <w:fldChar w:fldCharType="separate"/>
            </w:r>
            <w:r w:rsidRPr="00F005BE">
              <w:rPr>
                <w:b/>
                <w:sz w:val="22"/>
                <w:szCs w:val="22"/>
              </w:rPr>
              <w:t>39.1</w:t>
            </w:r>
            <w:r w:rsidRPr="00F005BE">
              <w:rPr>
                <w:b/>
                <w:sz w:val="22"/>
                <w:szCs w:val="22"/>
              </w:rPr>
              <w:fldChar w:fldCharType="end"/>
            </w:r>
          </w:p>
        </w:tc>
        <w:tc>
          <w:tcPr>
            <w:tcW w:w="4356" w:type="pct"/>
          </w:tcPr>
          <w:p w:rsidRPr="00F005BE" w:rsidR="005973FE" w:rsidP="000A57BB" w:rsidRDefault="000A57BB" w14:paraId="0BA5F332" w14:textId="77777777">
            <w:pPr>
              <w:tabs>
                <w:tab w:val="right" w:pos="7272"/>
              </w:tabs>
              <w:spacing w:before="120" w:after="120"/>
              <w:rPr>
                <w:sz w:val="22"/>
                <w:szCs w:val="22"/>
              </w:rPr>
            </w:pPr>
            <w:r w:rsidRPr="00F005BE">
              <w:rPr>
                <w:sz w:val="22"/>
                <w:szCs w:val="22"/>
              </w:rPr>
              <w:t xml:space="preserve">A Contract Performance Guarantee </w:t>
            </w:r>
          </w:p>
          <w:p w:rsidRPr="00F005BE" w:rsidR="005973FE" w:rsidP="005973FE" w:rsidRDefault="005973FE" w14:paraId="1F38575B" w14:textId="4B510F87">
            <w:pPr>
              <w:ind w:left="360"/>
              <w:rPr>
                <w:sz w:val="22"/>
                <w:szCs w:val="22"/>
              </w:rPr>
            </w:pPr>
            <w:r w:rsidRPr="00F005BE">
              <w:rPr>
                <w:sz w:val="22"/>
                <w:szCs w:val="22"/>
              </w:rPr>
              <w:fldChar w:fldCharType="begin">
                <w:ffData>
                  <w:name w:val="Check7"/>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is required; </w:t>
            </w:r>
          </w:p>
          <w:p w:rsidRPr="00F005BE" w:rsidR="005973FE" w:rsidP="005973FE" w:rsidRDefault="005973FE" w14:paraId="4F7BF5F4" w14:textId="26D64D3A">
            <w:pPr>
              <w:ind w:left="360"/>
              <w:rPr>
                <w:sz w:val="22"/>
                <w:szCs w:val="22"/>
              </w:rPr>
            </w:pPr>
            <w:r w:rsidRPr="00F005BE">
              <w:rPr>
                <w:sz w:val="22"/>
                <w:szCs w:val="22"/>
              </w:rPr>
              <w:fldChar w:fldCharType="begin">
                <w:ffData>
                  <w:name w:val="Check7"/>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is not required; </w:t>
            </w:r>
          </w:p>
          <w:p w:rsidRPr="00F005BE" w:rsidR="005973FE" w:rsidP="000A57BB" w:rsidRDefault="005973FE" w14:paraId="65A25233" w14:textId="4BB45DA9">
            <w:pPr>
              <w:tabs>
                <w:tab w:val="right" w:pos="7272"/>
              </w:tabs>
              <w:spacing w:before="120" w:after="120"/>
              <w:rPr>
                <w:i/>
                <w:sz w:val="22"/>
                <w:szCs w:val="22"/>
              </w:rPr>
            </w:pPr>
            <w:r w:rsidRPr="00F005BE">
              <w:rPr>
                <w:b/>
                <w:i/>
                <w:sz w:val="22"/>
                <w:szCs w:val="22"/>
              </w:rPr>
              <w:t>[Tick the appropriate box]</w:t>
            </w:r>
          </w:p>
          <w:p w:rsidRPr="00F005BE" w:rsidR="000A57BB" w:rsidP="000A57BB" w:rsidRDefault="000A57BB" w14:paraId="5FE8951C" w14:textId="550401D7">
            <w:pPr>
              <w:tabs>
                <w:tab w:val="right" w:pos="7272"/>
              </w:tabs>
              <w:spacing w:before="120" w:after="120"/>
              <w:rPr>
                <w:sz w:val="22"/>
                <w:szCs w:val="22"/>
              </w:rPr>
            </w:pPr>
            <w:r w:rsidRPr="00F005BE">
              <w:rPr>
                <w:b/>
                <w:i/>
                <w:sz w:val="22"/>
                <w:szCs w:val="22"/>
              </w:rPr>
              <w:t>[Delete</w:t>
            </w:r>
            <w:r w:rsidRPr="00F005BE" w:rsidR="00E93B10">
              <w:rPr>
                <w:b/>
                <w:i/>
                <w:sz w:val="22"/>
                <w:szCs w:val="22"/>
              </w:rPr>
              <w:t xml:space="preserve"> the text below</w:t>
            </w:r>
            <w:r w:rsidRPr="00F005BE">
              <w:rPr>
                <w:b/>
                <w:i/>
                <w:sz w:val="22"/>
                <w:szCs w:val="22"/>
              </w:rPr>
              <w:t xml:space="preserve"> </w:t>
            </w:r>
            <w:r w:rsidRPr="00F005BE" w:rsidR="00E93B10">
              <w:rPr>
                <w:b/>
                <w:i/>
                <w:sz w:val="22"/>
                <w:szCs w:val="22"/>
              </w:rPr>
              <w:t>if a Contract performance Guarantee is not required</w:t>
            </w:r>
            <w:r w:rsidRPr="00F005BE">
              <w:rPr>
                <w:b/>
                <w:i/>
                <w:sz w:val="22"/>
                <w:szCs w:val="22"/>
              </w:rPr>
              <w:t>].</w:t>
            </w:r>
          </w:p>
          <w:p w:rsidRPr="00F005BE" w:rsidR="000637BA" w:rsidP="00A53A21" w:rsidRDefault="000A57BB" w14:paraId="69259E5E" w14:textId="1DB582D8">
            <w:pPr>
              <w:tabs>
                <w:tab w:val="right" w:pos="7272"/>
              </w:tabs>
              <w:spacing w:before="120" w:after="120"/>
              <w:rPr>
                <w:sz w:val="22"/>
                <w:szCs w:val="22"/>
              </w:rPr>
            </w:pPr>
            <w:r w:rsidRPr="00F005BE">
              <w:rPr>
                <w:sz w:val="22"/>
                <w:szCs w:val="22"/>
              </w:rPr>
              <w:t xml:space="preserve">The </w:t>
            </w:r>
            <w:r w:rsidRPr="00F005BE" w:rsidR="00387812">
              <w:rPr>
                <w:sz w:val="22"/>
                <w:szCs w:val="22"/>
              </w:rPr>
              <w:t xml:space="preserve">Economic Operator to whom the public contract was awarded </w:t>
            </w:r>
            <w:r w:rsidRPr="00F005BE">
              <w:rPr>
                <w:sz w:val="22"/>
                <w:szCs w:val="22"/>
              </w:rPr>
              <w:t xml:space="preserve">shall submit a </w:t>
            </w:r>
            <w:r w:rsidRPr="00F005BE" w:rsidR="00BE6FC5">
              <w:rPr>
                <w:sz w:val="22"/>
                <w:szCs w:val="22"/>
              </w:rPr>
              <w:t>C</w:t>
            </w:r>
            <w:r w:rsidRPr="00F005BE" w:rsidR="002A3227">
              <w:rPr>
                <w:sz w:val="22"/>
                <w:szCs w:val="22"/>
              </w:rPr>
              <w:t xml:space="preserve">ontract </w:t>
            </w:r>
            <w:r w:rsidRPr="00F005BE" w:rsidR="00BE6FC5">
              <w:rPr>
                <w:sz w:val="22"/>
                <w:szCs w:val="22"/>
              </w:rPr>
              <w:t>P</w:t>
            </w:r>
            <w:r w:rsidRPr="00F005BE" w:rsidR="000637BA">
              <w:rPr>
                <w:sz w:val="22"/>
                <w:szCs w:val="22"/>
              </w:rPr>
              <w:t xml:space="preserve">erformance </w:t>
            </w:r>
            <w:r w:rsidRPr="00F005BE" w:rsidR="00BE6FC5">
              <w:rPr>
                <w:sz w:val="22"/>
                <w:szCs w:val="22"/>
              </w:rPr>
              <w:t>G</w:t>
            </w:r>
            <w:r w:rsidRPr="00F005BE" w:rsidR="002A3227">
              <w:rPr>
                <w:sz w:val="22"/>
                <w:szCs w:val="22"/>
              </w:rPr>
              <w:t xml:space="preserve">uarantee in the amount of </w:t>
            </w:r>
            <w:r w:rsidRPr="00F005BE" w:rsidR="002A3227">
              <w:rPr>
                <w:b/>
                <w:sz w:val="22"/>
                <w:szCs w:val="22"/>
              </w:rPr>
              <w:t>[</w:t>
            </w:r>
            <w:r w:rsidRPr="00F005BE" w:rsidR="00FA2D5F">
              <w:rPr>
                <w:b/>
                <w:i/>
                <w:sz w:val="22"/>
                <w:szCs w:val="22"/>
              </w:rPr>
              <w:t xml:space="preserve">Insert </w:t>
            </w:r>
            <w:r w:rsidRPr="00F005BE" w:rsidR="00A53A21">
              <w:rPr>
                <w:b/>
                <w:i/>
                <w:sz w:val="22"/>
                <w:szCs w:val="22"/>
              </w:rPr>
              <w:t>percentages</w:t>
            </w:r>
            <w:r w:rsidRPr="00F005BE" w:rsidR="00FA2D5F">
              <w:rPr>
                <w:b/>
                <w:i/>
                <w:sz w:val="22"/>
                <w:szCs w:val="22"/>
              </w:rPr>
              <w:t xml:space="preserve">. </w:t>
            </w:r>
            <w:r w:rsidRPr="00F005BE" w:rsidR="00A53A21">
              <w:rPr>
                <w:b/>
                <w:i/>
                <w:sz w:val="22"/>
                <w:szCs w:val="22"/>
              </w:rPr>
              <w:t>The amount of the contract</w:t>
            </w:r>
            <w:r w:rsidRPr="00F005BE" w:rsidR="004C01C3">
              <w:rPr>
                <w:b/>
                <w:i/>
                <w:sz w:val="22"/>
                <w:szCs w:val="22"/>
              </w:rPr>
              <w:t xml:space="preserve"> performance guarantee </w:t>
            </w:r>
            <w:r w:rsidRPr="00F005BE" w:rsidR="00A53A21">
              <w:rPr>
                <w:b/>
                <w:i/>
                <w:sz w:val="22"/>
                <w:szCs w:val="22"/>
              </w:rPr>
              <w:t>shall not exceed 15% of the value of the public procurement contract</w:t>
            </w:r>
            <w:r w:rsidRPr="00F005BE" w:rsidR="002A3227">
              <w:rPr>
                <w:b/>
                <w:sz w:val="22"/>
                <w:szCs w:val="22"/>
              </w:rPr>
              <w:t>]</w:t>
            </w:r>
            <w:r w:rsidRPr="00F005BE" w:rsidR="007A3A90">
              <w:rPr>
                <w:b/>
                <w:sz w:val="22"/>
                <w:szCs w:val="22"/>
              </w:rPr>
              <w:t xml:space="preserve"> </w:t>
            </w:r>
            <w:r w:rsidRPr="00F005BE" w:rsidR="007A3A90">
              <w:rPr>
                <w:sz w:val="22"/>
                <w:szCs w:val="22"/>
              </w:rPr>
              <w:t>from the value of the public procurement contract</w:t>
            </w:r>
            <w:r w:rsidRPr="00F005BE" w:rsidR="000637BA">
              <w:rPr>
                <w:sz w:val="22"/>
                <w:szCs w:val="22"/>
              </w:rPr>
              <w:t xml:space="preserve">. </w:t>
            </w:r>
          </w:p>
        </w:tc>
      </w:tr>
      <w:tr w:rsidRPr="00F005BE" w:rsidR="00E2000B" w:rsidTr="00A00B9F" w14:paraId="71A2179F" w14:textId="77777777">
        <w:trPr>
          <w:cantSplit/>
        </w:trPr>
        <w:tc>
          <w:tcPr>
            <w:tcW w:w="644" w:type="pct"/>
          </w:tcPr>
          <w:p w:rsidRPr="00F005BE" w:rsidR="00E2000B" w:rsidP="004024AB" w:rsidRDefault="00665913" w14:paraId="337388DC" w14:textId="071A4096">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_Ref64783755 \n \h </w:instrText>
            </w:r>
            <w:r w:rsidRPr="00F005BE">
              <w:rPr>
                <w:b/>
                <w:sz w:val="22"/>
                <w:szCs w:val="22"/>
              </w:rPr>
            </w:r>
            <w:r w:rsidRPr="00F005BE">
              <w:rPr>
                <w:b/>
                <w:sz w:val="22"/>
                <w:szCs w:val="22"/>
              </w:rPr>
              <w:fldChar w:fldCharType="separate"/>
            </w:r>
            <w:r w:rsidRPr="00F005BE">
              <w:rPr>
                <w:b/>
                <w:sz w:val="22"/>
                <w:szCs w:val="22"/>
              </w:rPr>
              <w:t>39.1</w:t>
            </w:r>
            <w:r w:rsidRPr="00F005BE">
              <w:rPr>
                <w:b/>
                <w:sz w:val="22"/>
                <w:szCs w:val="22"/>
              </w:rPr>
              <w:fldChar w:fldCharType="end"/>
            </w:r>
          </w:p>
        </w:tc>
        <w:tc>
          <w:tcPr>
            <w:tcW w:w="4356" w:type="pct"/>
          </w:tcPr>
          <w:p w:rsidRPr="00F005BE" w:rsidR="00E2000B" w:rsidP="000A57BB" w:rsidRDefault="00E2000B" w14:paraId="72563E54" w14:textId="1AD1868B">
            <w:pPr>
              <w:tabs>
                <w:tab w:val="right" w:pos="7272"/>
              </w:tabs>
              <w:spacing w:before="120" w:after="120"/>
              <w:rPr>
                <w:sz w:val="22"/>
                <w:szCs w:val="22"/>
              </w:rPr>
            </w:pPr>
            <w:r w:rsidRPr="00F005BE">
              <w:rPr>
                <w:sz w:val="22"/>
                <w:szCs w:val="22"/>
              </w:rPr>
              <w:t>The maximum number of days for signing by the Economic Operator and sending the contract to the Contracting Authority, from its receipt is: [</w:t>
            </w:r>
            <w:r w:rsidRPr="00F005BE">
              <w:rPr>
                <w:b/>
                <w:i/>
                <w:sz w:val="22"/>
                <w:szCs w:val="22"/>
              </w:rPr>
              <w:t>insert number of days (it is recommended not to exceed 10 business days)</w:t>
            </w:r>
            <w:r w:rsidRPr="00F005BE">
              <w:rPr>
                <w:sz w:val="22"/>
                <w:szCs w:val="22"/>
              </w:rPr>
              <w:t>]</w:t>
            </w:r>
          </w:p>
        </w:tc>
      </w:tr>
      <w:tr w:rsidRPr="00F005BE" w:rsidR="00FA2D5F" w:rsidTr="00A00B9F" w14:paraId="5E68210B" w14:textId="77777777">
        <w:trPr>
          <w:cantSplit/>
        </w:trPr>
        <w:tc>
          <w:tcPr>
            <w:tcW w:w="644" w:type="pct"/>
          </w:tcPr>
          <w:p w:rsidRPr="00F005BE" w:rsidR="00FA2D5F" w:rsidP="004024AB" w:rsidRDefault="00665913" w14:paraId="2EEE7FAC" w14:textId="7DFFB9CF">
            <w:pPr>
              <w:tabs>
                <w:tab w:val="left" w:pos="449"/>
              </w:tabs>
              <w:spacing w:before="120" w:after="120"/>
              <w:ind w:left="82"/>
              <w:jc w:val="center"/>
              <w:rPr>
                <w:b/>
                <w:sz w:val="22"/>
                <w:szCs w:val="22"/>
              </w:rPr>
            </w:pPr>
            <w:r w:rsidRPr="00F005BE">
              <w:rPr>
                <w:b/>
                <w:sz w:val="22"/>
                <w:szCs w:val="22"/>
              </w:rPr>
              <w:fldChar w:fldCharType="begin"/>
            </w:r>
            <w:r w:rsidRPr="00F005BE">
              <w:rPr>
                <w:b/>
                <w:sz w:val="22"/>
                <w:szCs w:val="22"/>
              </w:rPr>
              <w:instrText xml:space="preserve"> REF _Ref64783777 \n \h </w:instrText>
            </w:r>
            <w:r w:rsidRPr="00F005BE">
              <w:rPr>
                <w:b/>
                <w:sz w:val="22"/>
                <w:szCs w:val="22"/>
              </w:rPr>
            </w:r>
            <w:r w:rsidRPr="00F005BE">
              <w:rPr>
                <w:b/>
                <w:sz w:val="22"/>
                <w:szCs w:val="22"/>
              </w:rPr>
              <w:fldChar w:fldCharType="separate"/>
            </w:r>
            <w:r w:rsidRPr="00F005BE">
              <w:rPr>
                <w:b/>
                <w:sz w:val="22"/>
                <w:szCs w:val="22"/>
              </w:rPr>
              <w:t>39.2</w:t>
            </w:r>
            <w:r w:rsidRPr="00F005BE">
              <w:rPr>
                <w:b/>
                <w:sz w:val="22"/>
                <w:szCs w:val="22"/>
              </w:rPr>
              <w:fldChar w:fldCharType="end"/>
            </w:r>
          </w:p>
        </w:tc>
        <w:tc>
          <w:tcPr>
            <w:tcW w:w="4356" w:type="pct"/>
          </w:tcPr>
          <w:p w:rsidRPr="00F005BE" w:rsidR="00521E9E" w:rsidRDefault="00521E9E" w14:paraId="79FD59AF" w14:textId="0169BD89">
            <w:pPr>
              <w:tabs>
                <w:tab w:val="right" w:pos="7272"/>
              </w:tabs>
              <w:spacing w:before="120" w:after="120"/>
              <w:rPr>
                <w:ins w:author="Chris Smith" w:date="2021-01-16T12:26:00Z" w:id="1063"/>
                <w:sz w:val="22"/>
                <w:szCs w:val="22"/>
              </w:rPr>
              <w:pPrChange w:author="Chris Smith" w:date="2021-01-16T12:26:00Z" w:id="1064">
                <w:pPr>
                  <w:tabs>
                    <w:tab w:val="right" w:pos="7272"/>
                  </w:tabs>
                  <w:spacing w:after="120"/>
                </w:pPr>
              </w:pPrChange>
            </w:pPr>
            <w:ins w:author="Chris Smith" w:date="2021-01-16T12:26:00Z" w:id="1065">
              <w:r w:rsidRPr="00F005BE">
                <w:rPr>
                  <w:b/>
                  <w:i/>
                  <w:sz w:val="22"/>
                  <w:szCs w:val="22"/>
                </w:rPr>
                <w:t>[Delete the text below if a Contract performance Guarantee is not required].</w:t>
              </w:r>
            </w:ins>
          </w:p>
          <w:p w:rsidRPr="00F005BE" w:rsidR="00FA2D5F" w:rsidP="00507965" w:rsidRDefault="00FA2D5F" w14:paraId="297986A4" w14:textId="660F74B6">
            <w:pPr>
              <w:tabs>
                <w:tab w:val="right" w:pos="7272"/>
              </w:tabs>
              <w:spacing w:after="120"/>
              <w:rPr>
                <w:sz w:val="22"/>
                <w:szCs w:val="22"/>
              </w:rPr>
            </w:pPr>
            <w:r w:rsidRPr="00F005BE">
              <w:rPr>
                <w:sz w:val="22"/>
                <w:szCs w:val="22"/>
              </w:rPr>
              <w:t>The tender shall be accompanied by the following Contract Performance Guarantee in one of the following forms</w:t>
            </w:r>
            <w:r w:rsidRPr="00F005BE" w:rsidR="00643EE1">
              <w:rPr>
                <w:sz w:val="22"/>
                <w:szCs w:val="22"/>
              </w:rPr>
              <w:t>:</w:t>
            </w:r>
          </w:p>
          <w:p w:rsidRPr="00F005BE" w:rsidR="00FA2D5F" w:rsidP="007009EC" w:rsidRDefault="00FA2D5F" w14:paraId="362EF847" w14:textId="2C0BD0E0">
            <w:pPr>
              <w:pStyle w:val="ListParagraph"/>
              <w:numPr>
                <w:ilvl w:val="0"/>
                <w:numId w:val="66"/>
              </w:numPr>
              <w:tabs>
                <w:tab w:val="right" w:pos="7272"/>
              </w:tabs>
              <w:spacing w:after="120" w:line="240" w:lineRule="auto"/>
              <w:rPr>
                <w:rFonts w:ascii="Times New Roman" w:hAnsi="Times New Roman"/>
              </w:rPr>
            </w:pPr>
            <w:r w:rsidRPr="00F005BE">
              <w:rPr>
                <w:rFonts w:ascii="Times New Roman" w:hAnsi="Times New Roman"/>
              </w:rPr>
              <w:t>issued by a commercial bank according to the f</w:t>
            </w:r>
            <w:r w:rsidRPr="00F005BE" w:rsidR="00C21856">
              <w:rPr>
                <w:rFonts w:ascii="Times New Roman" w:hAnsi="Times New Roman"/>
              </w:rPr>
              <w:t>orm from</w:t>
            </w:r>
            <w:r w:rsidRPr="00F005BE">
              <w:rPr>
                <w:rFonts w:ascii="Times New Roman" w:hAnsi="Times New Roman"/>
              </w:rPr>
              <w:t xml:space="preserve"> Section </w:t>
            </w:r>
            <w:r w:rsidRPr="00F005BE" w:rsidR="00A63084">
              <w:rPr>
                <w:rFonts w:ascii="Times New Roman" w:hAnsi="Times New Roman"/>
              </w:rPr>
              <w:t>VI</w:t>
            </w:r>
            <w:r w:rsidRPr="00F005BE">
              <w:rPr>
                <w:rFonts w:ascii="Times New Roman" w:hAnsi="Times New Roman"/>
              </w:rPr>
              <w:t>;</w:t>
            </w:r>
          </w:p>
          <w:p w:rsidRPr="00F005BE" w:rsidR="00FA2D5F" w:rsidP="007009EC" w:rsidRDefault="00FA2D5F" w14:paraId="42F78632" w14:textId="1A26D90E">
            <w:pPr>
              <w:pStyle w:val="ListParagraph"/>
              <w:numPr>
                <w:ilvl w:val="0"/>
                <w:numId w:val="66"/>
              </w:numPr>
              <w:tabs>
                <w:tab w:val="right" w:pos="7272"/>
              </w:tabs>
              <w:spacing w:after="120" w:line="240" w:lineRule="auto"/>
              <w:rPr>
                <w:rFonts w:ascii="Times New Roman" w:hAnsi="Times New Roman"/>
              </w:rPr>
            </w:pPr>
            <w:r w:rsidRPr="00F005BE">
              <w:rPr>
                <w:rFonts w:ascii="Times New Roman" w:hAnsi="Times New Roman"/>
              </w:rPr>
              <w:t xml:space="preserve">wire transfer to the </w:t>
            </w:r>
            <w:r w:rsidRPr="00F005BE" w:rsidR="003A7BF9">
              <w:rPr>
                <w:rFonts w:ascii="Times New Roman" w:hAnsi="Times New Roman"/>
              </w:rPr>
              <w:t>C</w:t>
            </w:r>
            <w:r w:rsidRPr="00F005BE">
              <w:rPr>
                <w:rFonts w:ascii="Times New Roman" w:hAnsi="Times New Roman"/>
              </w:rPr>
              <w:t xml:space="preserve">ontracting </w:t>
            </w:r>
            <w:r w:rsidRPr="00F005BE" w:rsidR="003A7BF9">
              <w:rPr>
                <w:rFonts w:ascii="Times New Roman" w:hAnsi="Times New Roman"/>
              </w:rPr>
              <w:t>A</w:t>
            </w:r>
            <w:r w:rsidRPr="00F005BE">
              <w:rPr>
                <w:rFonts w:ascii="Times New Roman" w:hAnsi="Times New Roman"/>
              </w:rPr>
              <w:t>uthority's account, according to the following banking data:</w:t>
            </w:r>
          </w:p>
          <w:p w:rsidRPr="00F005BE" w:rsidR="00FA2D5F" w:rsidP="00DA542C" w:rsidRDefault="00FA2D5F" w14:paraId="2CE4142B" w14:textId="77777777">
            <w:pPr>
              <w:pStyle w:val="ListParagraph"/>
              <w:rPr>
                <w:rFonts w:ascii="Times New Roman" w:hAnsi="Times New Roman"/>
              </w:rPr>
            </w:pPr>
            <w:r w:rsidRPr="00F005BE">
              <w:rPr>
                <w:rFonts w:ascii="Times New Roman" w:hAnsi="Times New Roman"/>
              </w:rPr>
              <w:t>Beneficiary:</w:t>
            </w:r>
          </w:p>
          <w:p w:rsidRPr="00F005BE" w:rsidR="00FA2D5F" w:rsidP="00DA542C" w:rsidRDefault="00FA2D5F" w14:paraId="44E66D98" w14:textId="77777777">
            <w:pPr>
              <w:pStyle w:val="ListParagraph"/>
              <w:rPr>
                <w:rFonts w:ascii="Times New Roman" w:hAnsi="Times New Roman"/>
              </w:rPr>
            </w:pPr>
            <w:r w:rsidRPr="00F005BE">
              <w:rPr>
                <w:rFonts w:ascii="Times New Roman" w:hAnsi="Times New Roman"/>
              </w:rPr>
              <w:t>Name of Bank:</w:t>
            </w:r>
          </w:p>
          <w:p w:rsidRPr="00F005BE" w:rsidR="00FA2D5F" w:rsidP="00DA542C" w:rsidRDefault="00FA2D5F" w14:paraId="57072DFE" w14:textId="77777777">
            <w:pPr>
              <w:pStyle w:val="ListParagraph"/>
              <w:rPr>
                <w:rFonts w:ascii="Times New Roman" w:hAnsi="Times New Roman"/>
              </w:rPr>
            </w:pPr>
            <w:r w:rsidRPr="00F005BE">
              <w:rPr>
                <w:rFonts w:ascii="Times New Roman" w:hAnsi="Times New Roman"/>
              </w:rPr>
              <w:t>Tax code:</w:t>
            </w:r>
          </w:p>
          <w:p w:rsidRPr="00F005BE" w:rsidR="00FA2D5F" w:rsidP="00DA542C" w:rsidRDefault="00FA2D5F" w14:paraId="497C57F1" w14:textId="77777777">
            <w:pPr>
              <w:pStyle w:val="ListParagraph"/>
              <w:rPr>
                <w:rFonts w:ascii="Times New Roman" w:hAnsi="Times New Roman"/>
              </w:rPr>
            </w:pPr>
            <w:r w:rsidRPr="00F005BE">
              <w:rPr>
                <w:rFonts w:ascii="Times New Roman" w:hAnsi="Times New Roman"/>
              </w:rPr>
              <w:t>Settlement account:</w:t>
            </w:r>
          </w:p>
          <w:p w:rsidRPr="00F005BE" w:rsidR="00FA2D5F" w:rsidP="00DA542C" w:rsidRDefault="00FA2D5F" w14:paraId="42469D41" w14:textId="77777777">
            <w:pPr>
              <w:pStyle w:val="ListParagraph"/>
              <w:rPr>
                <w:rFonts w:ascii="Times New Roman" w:hAnsi="Times New Roman"/>
              </w:rPr>
            </w:pPr>
            <w:r w:rsidRPr="00F005BE">
              <w:rPr>
                <w:rFonts w:ascii="Times New Roman" w:hAnsi="Times New Roman"/>
              </w:rPr>
              <w:t>Treasury account:</w:t>
            </w:r>
          </w:p>
          <w:p w:rsidRPr="00F005BE" w:rsidR="00FA2D5F" w:rsidP="00DA542C" w:rsidRDefault="00FA2D5F" w14:paraId="2A0BA540" w14:textId="77777777">
            <w:pPr>
              <w:pStyle w:val="ListParagraph"/>
              <w:rPr>
                <w:rFonts w:ascii="Times New Roman" w:hAnsi="Times New Roman"/>
              </w:rPr>
            </w:pPr>
            <w:r w:rsidRPr="00F005BE">
              <w:rPr>
                <w:rFonts w:ascii="Times New Roman" w:hAnsi="Times New Roman"/>
              </w:rPr>
              <w:t>The bank account:</w:t>
            </w:r>
          </w:p>
          <w:p w:rsidRPr="00F005BE" w:rsidR="00FA2D5F" w:rsidP="00DA542C" w:rsidRDefault="00FA2D5F" w14:paraId="1BCF4B8A" w14:textId="77777777">
            <w:pPr>
              <w:pStyle w:val="ListParagraph"/>
              <w:rPr>
                <w:rFonts w:ascii="Times New Roman" w:hAnsi="Times New Roman"/>
              </w:rPr>
            </w:pPr>
            <w:r w:rsidRPr="00F005BE">
              <w:rPr>
                <w:rFonts w:ascii="Times New Roman" w:hAnsi="Times New Roman"/>
              </w:rPr>
              <w:t>Regional Treasury:</w:t>
            </w:r>
          </w:p>
          <w:p w:rsidRPr="00F005BE" w:rsidR="00FA2D5F" w:rsidP="00DA542C" w:rsidRDefault="00FA2D5F" w14:paraId="7A91A4F3" w14:textId="5F61B172">
            <w:pPr>
              <w:pStyle w:val="ListParagraph"/>
              <w:rPr>
                <w:rFonts w:ascii="Times New Roman" w:hAnsi="Times New Roman"/>
              </w:rPr>
            </w:pPr>
            <w:r w:rsidRPr="00F005BE">
              <w:rPr>
                <w:rFonts w:ascii="Times New Roman" w:hAnsi="Times New Roman"/>
              </w:rPr>
              <w:t>with the following note “</w:t>
            </w:r>
            <w:r w:rsidRPr="00F005BE" w:rsidR="00705C06">
              <w:rPr>
                <w:rFonts w:ascii="Times New Roman" w:hAnsi="Times New Roman"/>
              </w:rPr>
              <w:t xml:space="preserve">Contract Performance Guarantee </w:t>
            </w:r>
            <w:r w:rsidRPr="00F005BE">
              <w:rPr>
                <w:rFonts w:ascii="Times New Roman" w:hAnsi="Times New Roman"/>
              </w:rPr>
              <w:t>for the tender no. ____”</w:t>
            </w:r>
          </w:p>
          <w:p w:rsidRPr="00F005BE" w:rsidR="00FA2D5F" w:rsidP="007009EC" w:rsidRDefault="00FA2D5F" w14:paraId="0EA4AC06" w14:textId="1E304E67">
            <w:pPr>
              <w:pStyle w:val="ListParagraph"/>
              <w:numPr>
                <w:ilvl w:val="0"/>
                <w:numId w:val="66"/>
              </w:numPr>
              <w:tabs>
                <w:tab w:val="right" w:pos="7272"/>
              </w:tabs>
              <w:spacing w:after="120" w:line="240" w:lineRule="auto"/>
              <w:rPr>
                <w:rFonts w:ascii="Times New Roman" w:hAnsi="Times New Roman"/>
              </w:rPr>
            </w:pPr>
            <w:r w:rsidRPr="00F005BE">
              <w:rPr>
                <w:rFonts w:ascii="Times New Roman" w:hAnsi="Times New Roman"/>
              </w:rPr>
              <w:t xml:space="preserve">Other forms of </w:t>
            </w:r>
            <w:r w:rsidRPr="00F005BE" w:rsidR="007A59E1">
              <w:rPr>
                <w:rFonts w:ascii="Times New Roman" w:hAnsi="Times New Roman"/>
              </w:rPr>
              <w:t xml:space="preserve">Contract Performance Guarantee </w:t>
            </w:r>
            <w:r w:rsidRPr="00F005BE">
              <w:rPr>
                <w:rFonts w:ascii="Times New Roman" w:hAnsi="Times New Roman"/>
              </w:rPr>
              <w:t xml:space="preserve">accepted by the </w:t>
            </w:r>
            <w:r w:rsidRPr="00F005BE" w:rsidR="003A7BF9">
              <w:rPr>
                <w:rFonts w:ascii="Times New Roman" w:hAnsi="Times New Roman"/>
              </w:rPr>
              <w:t>C</w:t>
            </w:r>
            <w:r w:rsidRPr="00F005BE">
              <w:rPr>
                <w:rFonts w:ascii="Times New Roman" w:hAnsi="Times New Roman"/>
              </w:rPr>
              <w:t xml:space="preserve">ontracting </w:t>
            </w:r>
            <w:r w:rsidRPr="00F005BE" w:rsidR="003A7BF9">
              <w:rPr>
                <w:rFonts w:ascii="Times New Roman" w:hAnsi="Times New Roman"/>
              </w:rPr>
              <w:t>A</w:t>
            </w:r>
            <w:r w:rsidRPr="00F005BE">
              <w:rPr>
                <w:rFonts w:ascii="Times New Roman" w:hAnsi="Times New Roman"/>
              </w:rPr>
              <w:t xml:space="preserve">uthority: </w:t>
            </w:r>
            <w:r w:rsidRPr="00F005BE">
              <w:rPr>
                <w:rFonts w:ascii="Times New Roman" w:hAnsi="Times New Roman"/>
                <w:b/>
                <w:i/>
              </w:rPr>
              <w:t xml:space="preserve">[insert other form of </w:t>
            </w:r>
            <w:r w:rsidRPr="00F005BE" w:rsidR="007A59E1">
              <w:rPr>
                <w:rFonts w:ascii="Times New Roman" w:hAnsi="Times New Roman"/>
                <w:b/>
                <w:i/>
              </w:rPr>
              <w:t>Contract Performance Guarantee</w:t>
            </w:r>
            <w:r w:rsidRPr="00F005BE">
              <w:rPr>
                <w:rFonts w:ascii="Times New Roman" w:hAnsi="Times New Roman"/>
                <w:b/>
                <w:i/>
              </w:rPr>
              <w:t>]</w:t>
            </w:r>
            <w:r w:rsidRPr="00F005BE">
              <w:rPr>
                <w:rFonts w:ascii="Times New Roman" w:hAnsi="Times New Roman"/>
              </w:rPr>
              <w:t>.</w:t>
            </w:r>
          </w:p>
        </w:tc>
      </w:tr>
    </w:tbl>
    <w:p w:rsidRPr="00F005BE" w:rsidR="001E20CD" w:rsidP="006F6DBD" w:rsidRDefault="001E20CD" w14:paraId="657573EF" w14:textId="31F3AF7C">
      <w:pPr>
        <w:rPr>
          <w:sz w:val="22"/>
          <w:szCs w:val="22"/>
        </w:rPr>
      </w:pPr>
      <w:bookmarkStart w:name="_Toc525762395" w:id="1066"/>
      <w:bookmarkStart w:name="_Toc31977613" w:id="1067"/>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240"/>
        <w:gridCol w:w="8388"/>
      </w:tblGrid>
      <w:tr w:rsidRPr="00F005BE" w:rsidR="00E326B5" w:rsidTr="00E326B5" w14:paraId="751F8ECA" w14:textId="77777777">
        <w:trPr>
          <w:cantSplit/>
        </w:trPr>
        <w:tc>
          <w:tcPr>
            <w:tcW w:w="644" w:type="pct"/>
            <w:shd w:val="clear" w:color="auto" w:fill="8EAADB" w:themeFill="accent1" w:themeFillTint="99"/>
          </w:tcPr>
          <w:p w:rsidRPr="00F005BE" w:rsidR="00E326B5" w:rsidP="002846B0" w:rsidRDefault="00E326B5" w14:paraId="02429850" w14:textId="77777777">
            <w:pPr>
              <w:pStyle w:val="ListParagraph"/>
              <w:tabs>
                <w:tab w:val="left" w:pos="449"/>
              </w:tabs>
              <w:spacing w:before="120" w:after="120"/>
              <w:ind w:left="360"/>
              <w:rPr>
                <w:rFonts w:ascii="Times New Roman" w:hAnsi="Times New Roman"/>
                <w:b/>
              </w:rPr>
            </w:pPr>
          </w:p>
        </w:tc>
        <w:tc>
          <w:tcPr>
            <w:tcW w:w="4356" w:type="pct"/>
            <w:shd w:val="clear" w:color="auto" w:fill="8EAADB" w:themeFill="accent1" w:themeFillTint="99"/>
          </w:tcPr>
          <w:p w:rsidRPr="00F005BE" w:rsidR="00E326B5" w:rsidP="00507965" w:rsidRDefault="00E326B5" w14:paraId="4FD9E47E" w14:textId="72043D74">
            <w:pPr>
              <w:spacing w:before="120" w:after="120"/>
              <w:rPr>
                <w:b/>
                <w:sz w:val="22"/>
                <w:szCs w:val="22"/>
              </w:rPr>
            </w:pPr>
            <w:r w:rsidRPr="00F005BE">
              <w:rPr>
                <w:b/>
                <w:sz w:val="22"/>
                <w:szCs w:val="22"/>
              </w:rPr>
              <w:t>Other information or requirements</w:t>
            </w:r>
          </w:p>
        </w:tc>
      </w:tr>
      <w:tr w:rsidRPr="00F005BE" w:rsidR="001E20CD" w:rsidTr="00E3074B" w14:paraId="554D88A0" w14:textId="77777777">
        <w:trPr>
          <w:cantSplit/>
        </w:trPr>
        <w:tc>
          <w:tcPr>
            <w:tcW w:w="644" w:type="pct"/>
          </w:tcPr>
          <w:p w:rsidRPr="00F005BE" w:rsidR="00D73E3B" w:rsidP="006F6DBD" w:rsidRDefault="00D73E3B" w14:paraId="65ED86B7" w14:textId="1220FD6A">
            <w:pPr>
              <w:tabs>
                <w:tab w:val="left" w:pos="449"/>
              </w:tabs>
              <w:spacing w:before="120" w:after="120"/>
              <w:ind w:left="82"/>
              <w:jc w:val="center"/>
              <w:rPr>
                <w:b/>
                <w:sz w:val="22"/>
                <w:szCs w:val="22"/>
              </w:rPr>
            </w:pPr>
          </w:p>
        </w:tc>
        <w:tc>
          <w:tcPr>
            <w:tcW w:w="4356" w:type="pct"/>
          </w:tcPr>
          <w:p w:rsidRPr="00F005BE" w:rsidR="001E20CD" w:rsidP="00507965" w:rsidRDefault="00E3074B" w14:paraId="67767EC6" w14:textId="18459AD7">
            <w:pPr>
              <w:spacing w:before="120" w:after="120"/>
              <w:rPr>
                <w:sz w:val="22"/>
                <w:szCs w:val="22"/>
              </w:rPr>
            </w:pPr>
            <w:r w:rsidRPr="00F005BE">
              <w:rPr>
                <w:sz w:val="22"/>
                <w:szCs w:val="22"/>
              </w:rPr>
              <w:t>Other information or requirements</w:t>
            </w:r>
            <w:ins w:author="Chris Smith" w:date="2021-01-16T13:00:00Z" w:id="1068">
              <w:r w:rsidRPr="00F005BE" w:rsidR="00755426">
                <w:rPr>
                  <w:sz w:val="22"/>
                  <w:szCs w:val="22"/>
                </w:rPr>
                <w:t>:</w:t>
              </w:r>
            </w:ins>
          </w:p>
          <w:p w:rsidRPr="00F005BE" w:rsidR="00310FB4" w:rsidP="00507965" w:rsidRDefault="00E3074B" w14:paraId="130D7225" w14:textId="39193CFD">
            <w:pPr>
              <w:spacing w:before="120" w:after="120"/>
              <w:rPr>
                <w:b/>
                <w:i/>
                <w:sz w:val="22"/>
                <w:szCs w:val="22"/>
              </w:rPr>
            </w:pPr>
            <w:r w:rsidRPr="00F005BE">
              <w:rPr>
                <w:sz w:val="22"/>
                <w:szCs w:val="22"/>
              </w:rPr>
              <w:t>[</w:t>
            </w:r>
            <w:r w:rsidRPr="00F005BE">
              <w:rPr>
                <w:b/>
                <w:i/>
                <w:sz w:val="22"/>
                <w:szCs w:val="22"/>
              </w:rPr>
              <w:t xml:space="preserve">insert here other information or requirements that should be part of the Tender Documents </w:t>
            </w:r>
            <w:r w:rsidRPr="00F005BE" w:rsidR="00B75A11">
              <w:rPr>
                <w:b/>
                <w:i/>
                <w:sz w:val="22"/>
                <w:szCs w:val="22"/>
              </w:rPr>
              <w:t xml:space="preserve">that </w:t>
            </w:r>
            <w:r w:rsidRPr="00F005BE" w:rsidR="00B97D57">
              <w:rPr>
                <w:b/>
                <w:i/>
                <w:sz w:val="22"/>
                <w:szCs w:val="22"/>
              </w:rPr>
              <w:t>are</w:t>
            </w:r>
            <w:r w:rsidRPr="00F005BE">
              <w:rPr>
                <w:b/>
                <w:i/>
                <w:sz w:val="22"/>
                <w:szCs w:val="22"/>
              </w:rPr>
              <w:t xml:space="preserve"> neither in </w:t>
            </w:r>
            <w:r w:rsidRPr="00F005BE" w:rsidR="00B75A11">
              <w:rPr>
                <w:b/>
                <w:i/>
                <w:sz w:val="22"/>
                <w:szCs w:val="22"/>
              </w:rPr>
              <w:t>the</w:t>
            </w:r>
            <w:r w:rsidRPr="00F005BE">
              <w:rPr>
                <w:b/>
                <w:i/>
                <w:sz w:val="22"/>
                <w:szCs w:val="22"/>
              </w:rPr>
              <w:t xml:space="preserve"> </w:t>
            </w:r>
            <w:r w:rsidRPr="00F005BE" w:rsidR="003F22BD">
              <w:rPr>
                <w:b/>
                <w:i/>
                <w:sz w:val="22"/>
                <w:szCs w:val="22"/>
              </w:rPr>
              <w:t xml:space="preserve">ITT </w:t>
            </w:r>
            <w:r w:rsidRPr="00F005BE">
              <w:rPr>
                <w:b/>
                <w:i/>
                <w:sz w:val="22"/>
                <w:szCs w:val="22"/>
              </w:rPr>
              <w:t xml:space="preserve">nor </w:t>
            </w:r>
            <w:r w:rsidRPr="00F005BE" w:rsidR="00B75A11">
              <w:rPr>
                <w:b/>
                <w:i/>
                <w:sz w:val="22"/>
                <w:szCs w:val="22"/>
              </w:rPr>
              <w:t>the</w:t>
            </w:r>
            <w:r w:rsidRPr="00F005BE" w:rsidR="00A124F9">
              <w:rPr>
                <w:b/>
                <w:i/>
                <w:sz w:val="22"/>
                <w:szCs w:val="22"/>
              </w:rPr>
              <w:t xml:space="preserve"> TDS</w:t>
            </w:r>
            <w:ins w:author="Chris Smith" w:date="2021-01-16T12:59:00Z" w:id="1069">
              <w:r w:rsidRPr="00F005BE" w:rsidR="00755426">
                <w:rPr>
                  <w:b/>
                  <w:i/>
                  <w:sz w:val="22"/>
                  <w:szCs w:val="22"/>
                </w:rPr>
                <w:t xml:space="preserve"> or insert “none”</w:t>
              </w:r>
            </w:ins>
          </w:p>
          <w:p w:rsidRPr="00F005BE" w:rsidR="001D7F82" w:rsidP="00507965" w:rsidRDefault="001D7F82" w14:paraId="0ADAA891" w14:textId="54DC18F0">
            <w:pPr>
              <w:spacing w:before="120" w:after="120"/>
              <w:rPr>
                <w:b/>
                <w:i/>
                <w:sz w:val="22"/>
                <w:szCs w:val="22"/>
              </w:rPr>
            </w:pPr>
            <w:r w:rsidRPr="00F005BE">
              <w:rPr>
                <w:b/>
                <w:i/>
                <w:sz w:val="22"/>
                <w:szCs w:val="22"/>
              </w:rPr>
              <w:t>For example:</w:t>
            </w:r>
          </w:p>
          <w:p w:rsidRPr="00F005BE" w:rsidR="008B7F8C" w:rsidP="004436F5" w:rsidRDefault="008B7F8C" w14:paraId="7B488195" w14:textId="3AA002A7">
            <w:pPr>
              <w:pStyle w:val="ListParagraph"/>
              <w:numPr>
                <w:ilvl w:val="0"/>
                <w:numId w:val="69"/>
              </w:numPr>
              <w:spacing w:before="120" w:after="120" w:line="240" w:lineRule="auto"/>
              <w:rPr>
                <w:rFonts w:ascii="Times New Roman" w:hAnsi="Times New Roman"/>
                <w:b/>
                <w:i/>
              </w:rPr>
            </w:pPr>
            <w:r w:rsidRPr="00F005BE">
              <w:rPr>
                <w:rFonts w:ascii="Times New Roman" w:hAnsi="Times New Roman"/>
                <w:b/>
                <w:i/>
              </w:rPr>
              <w:t>Special rules on consortium;</w:t>
            </w:r>
          </w:p>
          <w:p w:rsidRPr="00F005BE" w:rsidR="002316B8" w:rsidP="007009EC" w:rsidRDefault="00824DEF" w14:paraId="601F38B2" w14:textId="3AD9EBE1">
            <w:pPr>
              <w:pStyle w:val="ListParagraph"/>
              <w:numPr>
                <w:ilvl w:val="0"/>
                <w:numId w:val="69"/>
              </w:numPr>
              <w:spacing w:before="120" w:after="120" w:line="240" w:lineRule="auto"/>
              <w:rPr>
                <w:rFonts w:ascii="Times New Roman" w:hAnsi="Times New Roman"/>
              </w:rPr>
            </w:pPr>
            <w:r w:rsidRPr="00F005BE">
              <w:rPr>
                <w:rFonts w:ascii="Times New Roman" w:hAnsi="Times New Roman"/>
                <w:b/>
                <w:i/>
              </w:rPr>
              <w:t>Source of funding</w:t>
            </w:r>
            <w:r w:rsidRPr="00F005BE" w:rsidR="00545157">
              <w:rPr>
                <w:rFonts w:ascii="Times New Roman" w:hAnsi="Times New Roman"/>
                <w:b/>
                <w:i/>
              </w:rPr>
              <w:t>;</w:t>
            </w:r>
          </w:p>
          <w:p w:rsidRPr="00F005BE" w:rsidR="00416263" w:rsidP="007009EC" w:rsidRDefault="002316B8" w14:paraId="6C7EC3F5" w14:textId="77777777">
            <w:pPr>
              <w:pStyle w:val="ListParagraph"/>
              <w:numPr>
                <w:ilvl w:val="0"/>
                <w:numId w:val="69"/>
              </w:numPr>
              <w:spacing w:before="120" w:after="120" w:line="240" w:lineRule="auto"/>
              <w:rPr>
                <w:rFonts w:ascii="Times New Roman" w:hAnsi="Times New Roman"/>
              </w:rPr>
            </w:pPr>
            <w:r w:rsidRPr="00F005BE">
              <w:rPr>
                <w:rFonts w:ascii="Times New Roman" w:hAnsi="Times New Roman"/>
                <w:b/>
                <w:i/>
              </w:rPr>
              <w:t>Name of Beneficiary (Buyer), if different from the Contracting Authority conducting the procurement procedure</w:t>
            </w:r>
            <w:r w:rsidRPr="00F005BE" w:rsidR="00545157">
              <w:rPr>
                <w:rFonts w:ascii="Times New Roman" w:hAnsi="Times New Roman"/>
                <w:b/>
                <w:i/>
              </w:rPr>
              <w:t>;</w:t>
            </w:r>
          </w:p>
          <w:p w:rsidRPr="00F005BE" w:rsidR="009D2A16" w:rsidP="007009EC" w:rsidRDefault="005523DA" w14:paraId="710591F5" w14:textId="52B5DE5C">
            <w:pPr>
              <w:pStyle w:val="ListParagraph"/>
              <w:numPr>
                <w:ilvl w:val="0"/>
                <w:numId w:val="69"/>
              </w:numPr>
              <w:spacing w:before="120" w:after="120" w:line="240" w:lineRule="auto"/>
              <w:rPr>
                <w:rFonts w:ascii="Times New Roman" w:hAnsi="Times New Roman"/>
              </w:rPr>
            </w:pPr>
            <w:r w:rsidRPr="00F005BE">
              <w:rPr>
                <w:rFonts w:ascii="Times New Roman" w:hAnsi="Times New Roman"/>
                <w:b/>
                <w:i/>
              </w:rPr>
              <w:t xml:space="preserve">Please specify the </w:t>
            </w:r>
            <w:r w:rsidRPr="00F005BE" w:rsidR="00416263">
              <w:rPr>
                <w:rFonts w:ascii="Times New Roman" w:hAnsi="Times New Roman"/>
                <w:b/>
                <w:i/>
              </w:rPr>
              <w:t>type of public procurement</w:t>
            </w:r>
            <w:r w:rsidRPr="00F005BE" w:rsidR="003B374E">
              <w:rPr>
                <w:rFonts w:ascii="Times New Roman" w:hAnsi="Times New Roman"/>
                <w:b/>
                <w:i/>
              </w:rPr>
              <w:t xml:space="preserve"> contract</w:t>
            </w:r>
            <w:r w:rsidRPr="00F005BE" w:rsidR="00416263">
              <w:rPr>
                <w:rFonts w:ascii="Times New Roman" w:hAnsi="Times New Roman"/>
                <w:b/>
                <w:i/>
              </w:rPr>
              <w:t xml:space="preserve"> </w:t>
            </w:r>
            <w:r w:rsidRPr="00F005BE">
              <w:rPr>
                <w:rFonts w:ascii="Times New Roman" w:hAnsi="Times New Roman"/>
                <w:b/>
                <w:i/>
              </w:rPr>
              <w:t xml:space="preserve">if it is not a sale-purchase </w:t>
            </w:r>
            <w:r w:rsidRPr="00F005BE" w:rsidR="00416263">
              <w:rPr>
                <w:rFonts w:ascii="Times New Roman" w:hAnsi="Times New Roman"/>
                <w:b/>
                <w:i/>
              </w:rPr>
              <w:t>contract</w:t>
            </w:r>
            <w:r w:rsidRPr="00F005BE">
              <w:rPr>
                <w:rFonts w:ascii="Times New Roman" w:hAnsi="Times New Roman"/>
                <w:b/>
                <w:i/>
              </w:rPr>
              <w:t xml:space="preserve"> (rent, leasing</w:t>
            </w:r>
            <w:r w:rsidRPr="00F005BE" w:rsidR="006A3E39">
              <w:rPr>
                <w:rFonts w:ascii="Times New Roman" w:hAnsi="Times New Roman"/>
                <w:b/>
                <w:i/>
              </w:rPr>
              <w:t>, purchase in instalments</w:t>
            </w:r>
            <w:r w:rsidRPr="00F005BE">
              <w:rPr>
                <w:rFonts w:ascii="Times New Roman" w:hAnsi="Times New Roman"/>
                <w:b/>
                <w:i/>
              </w:rPr>
              <w:t>)</w:t>
            </w:r>
            <w:r w:rsidRPr="00F005BE" w:rsidR="00DF5B5A">
              <w:rPr>
                <w:rFonts w:ascii="Times New Roman" w:hAnsi="Times New Roman"/>
                <w:b/>
                <w:i/>
              </w:rPr>
              <w:t>;</w:t>
            </w:r>
          </w:p>
          <w:p w:rsidRPr="00F005BE" w:rsidR="00DF5B5A" w:rsidP="007009EC" w:rsidRDefault="00661B0F" w14:paraId="54C25306" w14:textId="62E83BD0">
            <w:pPr>
              <w:pStyle w:val="ListParagraph"/>
              <w:numPr>
                <w:ilvl w:val="0"/>
                <w:numId w:val="69"/>
              </w:numPr>
              <w:spacing w:before="120" w:after="120" w:line="240" w:lineRule="auto"/>
              <w:rPr>
                <w:rFonts w:ascii="Times New Roman" w:hAnsi="Times New Roman"/>
              </w:rPr>
            </w:pPr>
            <w:r w:rsidRPr="00F005BE">
              <w:rPr>
                <w:rFonts w:ascii="Times New Roman" w:hAnsi="Times New Roman"/>
                <w:b/>
                <w:i/>
              </w:rPr>
              <w:t>In case tenders in foreign currency is allowed, insert rules on the currency and date of the exchange rate to be used for evaluation purposes (for example: if the tender is submitted in other currency than MDL, for evaluation purposes the Contracting Authority shall take the exchange rate published by the National Bank of Moldova at the date of evaluation)</w:t>
            </w:r>
            <w:r w:rsidRPr="00F005BE" w:rsidR="00DF5B5A">
              <w:rPr>
                <w:rFonts w:ascii="Times New Roman" w:hAnsi="Times New Roman"/>
                <w:b/>
                <w:i/>
              </w:rPr>
              <w:t>]</w:t>
            </w:r>
          </w:p>
          <w:p w:rsidRPr="00F005BE" w:rsidR="00E3074B" w:rsidP="00DF5B5A" w:rsidRDefault="00DF5B5A" w14:paraId="64561416" w14:textId="26F71EF9">
            <w:pPr>
              <w:spacing w:before="120" w:after="120"/>
              <w:ind w:left="360"/>
              <w:rPr>
                <w:sz w:val="22"/>
                <w:szCs w:val="22"/>
              </w:rPr>
            </w:pPr>
            <w:r w:rsidRPr="00F005BE">
              <w:rPr>
                <w:b/>
                <w:i/>
                <w:sz w:val="22"/>
                <w:szCs w:val="22"/>
              </w:rPr>
              <w:t>[Please note that the special conditions for the performance of the contract, if any, should be inserted by the Contracting Authority in Section V Special Conditions of Contract</w:t>
            </w:r>
            <w:r w:rsidRPr="00F005BE" w:rsidR="00E3074B">
              <w:rPr>
                <w:b/>
                <w:i/>
                <w:sz w:val="22"/>
                <w:szCs w:val="22"/>
              </w:rPr>
              <w:t>]</w:t>
            </w:r>
          </w:p>
        </w:tc>
      </w:tr>
    </w:tbl>
    <w:p w:rsidRPr="00F005BE" w:rsidR="00965291" w:rsidP="00965291" w:rsidRDefault="00965291" w14:paraId="4FC2312A" w14:textId="092C4F61">
      <w:pPr>
        <w:rPr>
          <w:sz w:val="22"/>
          <w:szCs w:val="22"/>
        </w:rPr>
      </w:pPr>
      <w:bookmarkStart w:name="_Toc31977616" w:id="1070"/>
      <w:bookmarkEnd w:id="1066"/>
      <w:bookmarkEnd w:id="1067"/>
    </w:p>
    <w:p w:rsidRPr="00F005BE" w:rsidR="00965291" w:rsidRDefault="00965291" w14:paraId="03EDEF7E" w14:textId="77777777">
      <w:pPr>
        <w:rPr>
          <w:sz w:val="22"/>
          <w:szCs w:val="22"/>
        </w:rPr>
      </w:pPr>
      <w:r w:rsidRPr="00F005BE">
        <w:rPr>
          <w:sz w:val="22"/>
          <w:szCs w:val="22"/>
        </w:rPr>
        <w:br w:type="page"/>
      </w:r>
    </w:p>
    <w:p w:rsidRPr="00F005BE" w:rsidR="00965291" w:rsidP="00965291" w:rsidRDefault="00965291" w14:paraId="54598410" w14:textId="77777777">
      <w:pPr>
        <w:rPr>
          <w:sz w:val="22"/>
          <w:szCs w:val="22"/>
        </w:rPr>
      </w:pPr>
    </w:p>
    <w:p w:rsidRPr="00F005BE" w:rsidR="000C6224" w:rsidP="00507965" w:rsidRDefault="000C6224" w14:paraId="3D8449E4" w14:textId="3BF20BF9">
      <w:pPr>
        <w:pStyle w:val="Heading2"/>
        <w:rPr>
          <w:rFonts w:ascii="Times New Roman" w:hAnsi="Times New Roman"/>
          <w:sz w:val="22"/>
          <w:szCs w:val="22"/>
          <w:lang w:val="en-GB"/>
        </w:rPr>
      </w:pPr>
      <w:bookmarkStart w:name="_Toc64785799" w:id="1071"/>
      <w:r w:rsidRPr="00F005BE">
        <w:rPr>
          <w:rStyle w:val="TenderFormsChar"/>
          <w:rFonts w:ascii="Times New Roman" w:hAnsi="Times New Roman"/>
          <w:color w:val="2F5496"/>
          <w:sz w:val="22"/>
          <w:szCs w:val="22"/>
          <w:lang w:val="en-GB"/>
        </w:rPr>
        <w:t xml:space="preserve">Annex 1. </w:t>
      </w:r>
      <w:proofErr w:type="spellStart"/>
      <w:r w:rsidRPr="00F005BE">
        <w:rPr>
          <w:rStyle w:val="TenderFormsChar"/>
          <w:rFonts w:ascii="Times New Roman" w:hAnsi="Times New Roman"/>
          <w:color w:val="2F5496"/>
          <w:sz w:val="22"/>
          <w:szCs w:val="22"/>
          <w:lang w:val="en-GB"/>
        </w:rPr>
        <w:t>ESPD</w:t>
      </w:r>
      <w:proofErr w:type="spellEnd"/>
      <w:r w:rsidRPr="00F005BE">
        <w:rPr>
          <w:rStyle w:val="TenderFormsChar"/>
          <w:rFonts w:ascii="Times New Roman" w:hAnsi="Times New Roman"/>
          <w:color w:val="2F5496"/>
          <w:sz w:val="22"/>
          <w:szCs w:val="22"/>
          <w:lang w:val="en-GB"/>
        </w:rPr>
        <w:t xml:space="preserve"> Declaration</w:t>
      </w:r>
      <w:bookmarkEnd w:id="1070"/>
      <w:r w:rsidRPr="00F005BE" w:rsidR="00A010A8">
        <w:rPr>
          <w:rStyle w:val="TenderFormsChar"/>
          <w:rFonts w:ascii="Times New Roman" w:hAnsi="Times New Roman"/>
          <w:color w:val="2F5496"/>
          <w:sz w:val="22"/>
          <w:szCs w:val="22"/>
          <w:lang w:val="en-GB"/>
        </w:rPr>
        <w:t xml:space="preserve"> Form prepared by the Contracting Authority</w:t>
      </w:r>
      <w:bookmarkEnd w:id="1071"/>
    </w:p>
    <w:tbl>
      <w:tblPr>
        <w:tblW w:w="5000" w:type="pct"/>
        <w:tblLook w:val="04A0" w:firstRow="1" w:lastRow="0" w:firstColumn="1" w:lastColumn="0" w:noHBand="0" w:noVBand="1"/>
      </w:tblPr>
      <w:tblGrid>
        <w:gridCol w:w="9638"/>
      </w:tblGrid>
      <w:tr w:rsidRPr="00F005BE" w:rsidR="00DC5462" w:rsidTr="003D10AE" w14:paraId="0AC712C1" w14:textId="77777777">
        <w:tc>
          <w:tcPr>
            <w:tcW w:w="5000" w:type="pct"/>
            <w:shd w:val="clear" w:color="auto" w:fill="auto"/>
            <w:vAlign w:val="center"/>
          </w:tcPr>
          <w:p w:rsidRPr="00F005BE" w:rsidR="00DC5462" w:rsidP="00507965" w:rsidRDefault="00F84E7D" w14:paraId="10223139" w14:textId="25A543EC">
            <w:pPr>
              <w:tabs>
                <w:tab w:val="left" w:pos="8220"/>
                <w:tab w:val="right" w:pos="9360"/>
              </w:tabs>
              <w:spacing w:before="120" w:after="120"/>
              <w:rPr>
                <w:sz w:val="22"/>
                <w:szCs w:val="22"/>
              </w:rPr>
            </w:pPr>
            <w:r w:rsidRPr="00F005BE">
              <w:rPr>
                <w:sz w:val="22"/>
                <w:szCs w:val="22"/>
              </w:rPr>
              <w:t>T</w:t>
            </w:r>
            <w:r w:rsidRPr="00F005BE" w:rsidR="00DC5462">
              <w:rPr>
                <w:sz w:val="22"/>
                <w:szCs w:val="22"/>
              </w:rPr>
              <w:t xml:space="preserve">he </w:t>
            </w:r>
            <w:proofErr w:type="spellStart"/>
            <w:r w:rsidRPr="00F005BE" w:rsidR="00DC5462">
              <w:rPr>
                <w:sz w:val="22"/>
                <w:szCs w:val="22"/>
              </w:rPr>
              <w:t>ESPD</w:t>
            </w:r>
            <w:proofErr w:type="spellEnd"/>
            <w:r w:rsidRPr="00F005BE" w:rsidR="00DC5462">
              <w:rPr>
                <w:sz w:val="22"/>
                <w:szCs w:val="22"/>
              </w:rPr>
              <w:t xml:space="preserve"> Declaration for the Electronic tendering procedure shall be prepared by the </w:t>
            </w:r>
            <w:r w:rsidRPr="00F005BE" w:rsidR="00926FA9">
              <w:rPr>
                <w:sz w:val="22"/>
                <w:szCs w:val="22"/>
              </w:rPr>
              <w:t>Contracting Authority</w:t>
            </w:r>
            <w:r w:rsidRPr="00F005BE" w:rsidR="00DC5462">
              <w:rPr>
                <w:sz w:val="22"/>
                <w:szCs w:val="22"/>
              </w:rPr>
              <w:t xml:space="preserve"> as an electronic document as prescribed in the order of the Ministry of Finance</w:t>
            </w:r>
            <w:r w:rsidRPr="00F005BE" w:rsidR="00C553C6">
              <w:rPr>
                <w:sz w:val="22"/>
                <w:szCs w:val="22"/>
              </w:rPr>
              <w:t xml:space="preserve"> no. 177 from 09.10.2018</w:t>
            </w:r>
            <w:r w:rsidRPr="00F005BE" w:rsidR="00DC5462">
              <w:rPr>
                <w:sz w:val="22"/>
                <w:szCs w:val="22"/>
              </w:rPr>
              <w:t xml:space="preserve"> and following a standard form as provided below.</w:t>
            </w:r>
          </w:p>
        </w:tc>
      </w:tr>
      <w:tr w:rsidRPr="00F005BE" w:rsidR="00DC5462" w:rsidTr="003D10AE" w14:paraId="0436CEBD" w14:textId="77777777">
        <w:tc>
          <w:tcPr>
            <w:tcW w:w="5000" w:type="pct"/>
            <w:shd w:val="clear" w:color="auto" w:fill="auto"/>
            <w:vAlign w:val="center"/>
          </w:tcPr>
          <w:p w:rsidRPr="00F005BE" w:rsidR="00DC5462" w:rsidP="00507965" w:rsidRDefault="00DC5462" w14:paraId="12272EB0" w14:textId="3C6C5FFB">
            <w:pPr>
              <w:tabs>
                <w:tab w:val="left" w:pos="8220"/>
                <w:tab w:val="right" w:pos="9360"/>
              </w:tabs>
              <w:spacing w:before="120" w:after="120"/>
              <w:rPr>
                <w:sz w:val="22"/>
                <w:szCs w:val="22"/>
              </w:rPr>
            </w:pPr>
            <w:r w:rsidRPr="00F005BE">
              <w:rPr>
                <w:sz w:val="22"/>
                <w:szCs w:val="22"/>
              </w:rPr>
              <w:t xml:space="preserve">The </w:t>
            </w:r>
            <w:r w:rsidRPr="00F005BE" w:rsidR="00926FA9">
              <w:rPr>
                <w:sz w:val="22"/>
                <w:szCs w:val="22"/>
              </w:rPr>
              <w:t>Contracting Authority</w:t>
            </w:r>
            <w:r w:rsidRPr="00F005BE">
              <w:rPr>
                <w:sz w:val="22"/>
                <w:szCs w:val="22"/>
              </w:rPr>
              <w:t xml:space="preserve"> shall publish the </w:t>
            </w:r>
            <w:proofErr w:type="spellStart"/>
            <w:r w:rsidRPr="00F005BE">
              <w:rPr>
                <w:sz w:val="22"/>
                <w:szCs w:val="22"/>
              </w:rPr>
              <w:t>ESPD</w:t>
            </w:r>
            <w:proofErr w:type="spellEnd"/>
            <w:r w:rsidRPr="00F005BE">
              <w:rPr>
                <w:sz w:val="22"/>
                <w:szCs w:val="22"/>
              </w:rPr>
              <w:t xml:space="preserve"> Declaration </w:t>
            </w:r>
            <w:r w:rsidRPr="00F005BE">
              <w:rPr>
                <w:bCs/>
                <w:sz w:val="22"/>
                <w:szCs w:val="22"/>
              </w:rPr>
              <w:t xml:space="preserve">following the electronic submission procedures specified in the </w:t>
            </w:r>
            <w:r w:rsidRPr="00F005BE">
              <w:rPr>
                <w:sz w:val="22"/>
                <w:szCs w:val="22"/>
              </w:rPr>
              <w:t xml:space="preserve">terms of use of the </w:t>
            </w:r>
            <w:del w:author="Chris Smith" w:date="2021-01-12T22:07:00Z" w:id="1072">
              <w:r w:rsidRPr="00F005BE" w:rsidDel="009302C4">
                <w:rPr>
                  <w:sz w:val="22"/>
                  <w:szCs w:val="22"/>
                </w:rPr>
                <w:delText>M</w:delText>
              </w:r>
              <w:r w:rsidRPr="00F005BE" w:rsidDel="009302C4" w:rsidR="00192652">
                <w:rPr>
                  <w:sz w:val="22"/>
                  <w:szCs w:val="22"/>
                </w:rPr>
                <w:delText>t</w:delText>
              </w:r>
              <w:r w:rsidRPr="00F005BE" w:rsidDel="009302C4">
                <w:rPr>
                  <w:sz w:val="22"/>
                  <w:szCs w:val="22"/>
                </w:rPr>
                <w:delText>ender</w:delText>
              </w:r>
            </w:del>
            <w:proofErr w:type="spellStart"/>
            <w:ins w:author="Chris Smith" w:date="2021-01-12T22:07:00Z" w:id="1073">
              <w:r w:rsidRPr="00F005BE" w:rsidR="009302C4">
                <w:rPr>
                  <w:sz w:val="22"/>
                  <w:szCs w:val="22"/>
                </w:rPr>
                <w:t>MTender</w:t>
              </w:r>
            </w:ins>
            <w:proofErr w:type="spellEnd"/>
            <w:r w:rsidRPr="00F005BE" w:rsidR="00192652">
              <w:rPr>
                <w:sz w:val="22"/>
                <w:szCs w:val="22"/>
              </w:rPr>
              <w:t xml:space="preserve"> </w:t>
            </w:r>
            <w:r w:rsidRPr="00F005BE" w:rsidR="009A1028">
              <w:rPr>
                <w:sz w:val="22"/>
                <w:szCs w:val="22"/>
              </w:rPr>
              <w:t>S</w:t>
            </w:r>
            <w:r w:rsidRPr="00F005BE" w:rsidR="00192652">
              <w:rPr>
                <w:sz w:val="22"/>
                <w:szCs w:val="22"/>
              </w:rPr>
              <w:t>ystem</w:t>
            </w:r>
            <w:r w:rsidRPr="00F005BE">
              <w:rPr>
                <w:sz w:val="22"/>
                <w:szCs w:val="22"/>
              </w:rPr>
              <w:t xml:space="preserve"> </w:t>
            </w:r>
            <w:hyperlink w:history="1" r:id="rId25">
              <w:r w:rsidRPr="00F005BE">
                <w:rPr>
                  <w:rStyle w:val="Hyperlink"/>
                  <w:sz w:val="22"/>
                  <w:szCs w:val="22"/>
                </w:rPr>
                <w:t>https://mtender.gov.md/</w:t>
              </w:r>
            </w:hyperlink>
            <w:r w:rsidRPr="00F005BE">
              <w:rPr>
                <w:sz w:val="22"/>
                <w:szCs w:val="22"/>
              </w:rPr>
              <w:t xml:space="preserve"> and it shall constitute a part of the </w:t>
            </w:r>
            <w:r w:rsidRPr="00F005BE" w:rsidR="00F84E7D">
              <w:rPr>
                <w:sz w:val="22"/>
                <w:szCs w:val="22"/>
              </w:rPr>
              <w:t>Tender Documents</w:t>
            </w:r>
            <w:r w:rsidRPr="00F005BE">
              <w:rPr>
                <w:sz w:val="22"/>
                <w:szCs w:val="22"/>
              </w:rPr>
              <w:t>.</w:t>
            </w:r>
          </w:p>
        </w:tc>
      </w:tr>
      <w:tr w:rsidRPr="00F005BE" w:rsidR="00DC5462" w:rsidTr="003D10AE" w14:paraId="05295157" w14:textId="77777777">
        <w:tc>
          <w:tcPr>
            <w:tcW w:w="5000" w:type="pct"/>
            <w:shd w:val="clear" w:color="auto" w:fill="auto"/>
            <w:vAlign w:val="center"/>
          </w:tcPr>
          <w:p w:rsidRPr="00F005BE" w:rsidR="00C73B41" w:rsidP="00507965" w:rsidRDefault="00DC5462" w14:paraId="36873A24" w14:textId="34499C87">
            <w:pPr>
              <w:tabs>
                <w:tab w:val="left" w:pos="8220"/>
                <w:tab w:val="right" w:pos="9360"/>
              </w:tabs>
              <w:spacing w:before="120" w:after="120"/>
              <w:rPr>
                <w:sz w:val="22"/>
                <w:szCs w:val="22"/>
              </w:rPr>
            </w:pPr>
            <w:r w:rsidRPr="00F005BE">
              <w:rPr>
                <w:sz w:val="22"/>
                <w:szCs w:val="22"/>
              </w:rPr>
              <w:t xml:space="preserve">To establish its qualifications to perform the Contract, the Economic Operator shall provide in the </w:t>
            </w:r>
            <w:proofErr w:type="spellStart"/>
            <w:r w:rsidRPr="00F005BE">
              <w:rPr>
                <w:sz w:val="22"/>
                <w:szCs w:val="22"/>
              </w:rPr>
              <w:t>ESPD</w:t>
            </w:r>
            <w:proofErr w:type="spellEnd"/>
            <w:r w:rsidRPr="00F005BE">
              <w:rPr>
                <w:sz w:val="22"/>
                <w:szCs w:val="22"/>
              </w:rPr>
              <w:t xml:space="preserve"> Declaration the information requested by the </w:t>
            </w:r>
            <w:r w:rsidRPr="00F005BE" w:rsidR="00926FA9">
              <w:rPr>
                <w:sz w:val="22"/>
                <w:szCs w:val="22"/>
              </w:rPr>
              <w:t>Contracting Authority</w:t>
            </w:r>
            <w:r w:rsidRPr="00F005BE">
              <w:rPr>
                <w:sz w:val="22"/>
                <w:szCs w:val="22"/>
              </w:rPr>
              <w:t xml:space="preserve">, following the standard form of the </w:t>
            </w:r>
            <w:proofErr w:type="spellStart"/>
            <w:r w:rsidRPr="00F005BE">
              <w:rPr>
                <w:sz w:val="22"/>
                <w:szCs w:val="22"/>
              </w:rPr>
              <w:t>ESPD</w:t>
            </w:r>
            <w:proofErr w:type="spellEnd"/>
            <w:r w:rsidRPr="00F005BE">
              <w:rPr>
                <w:sz w:val="22"/>
                <w:szCs w:val="22"/>
              </w:rPr>
              <w:t xml:space="preserve"> Declaration. </w:t>
            </w:r>
          </w:p>
          <w:p w:rsidRPr="00F005BE" w:rsidR="00DC5462" w:rsidP="00507965" w:rsidRDefault="00DC5462" w14:paraId="45A5CFFF" w14:textId="6357B352">
            <w:pPr>
              <w:tabs>
                <w:tab w:val="left" w:pos="8220"/>
                <w:tab w:val="right" w:pos="9360"/>
              </w:tabs>
              <w:spacing w:before="120" w:after="120"/>
              <w:rPr>
                <w:sz w:val="22"/>
                <w:szCs w:val="22"/>
              </w:rPr>
            </w:pPr>
            <w:r w:rsidRPr="00F005BE">
              <w:rPr>
                <w:sz w:val="22"/>
                <w:szCs w:val="22"/>
              </w:rPr>
              <w:t xml:space="preserve">The Economic Operator shall provide the </w:t>
            </w:r>
            <w:proofErr w:type="spellStart"/>
            <w:r w:rsidRPr="00F005BE">
              <w:rPr>
                <w:sz w:val="22"/>
                <w:szCs w:val="22"/>
              </w:rPr>
              <w:t>ESPD</w:t>
            </w:r>
            <w:proofErr w:type="spellEnd"/>
            <w:r w:rsidRPr="00F005BE">
              <w:rPr>
                <w:sz w:val="22"/>
                <w:szCs w:val="22"/>
              </w:rPr>
              <w:t xml:space="preserve"> </w:t>
            </w:r>
            <w:r w:rsidRPr="00F005BE" w:rsidR="00FB0006">
              <w:rPr>
                <w:sz w:val="22"/>
                <w:szCs w:val="22"/>
              </w:rPr>
              <w:t>D</w:t>
            </w:r>
            <w:r w:rsidRPr="00F005BE">
              <w:rPr>
                <w:sz w:val="22"/>
                <w:szCs w:val="22"/>
              </w:rPr>
              <w:t>eclaration online, solely in the format of electronic document. No handwritten copies are required or shall not be requested.</w:t>
            </w:r>
          </w:p>
        </w:tc>
      </w:tr>
    </w:tbl>
    <w:p w:rsidRPr="00F005BE" w:rsidR="00687185" w:rsidP="00507965" w:rsidRDefault="00687185" w14:paraId="1D223912" w14:textId="77777777">
      <w:pPr>
        <w:rPr>
          <w:sz w:val="22"/>
          <w:szCs w:val="22"/>
        </w:rPr>
      </w:pPr>
      <w:r w:rsidRPr="00F005BE">
        <w:rPr>
          <w:sz w:val="22"/>
          <w:szCs w:val="22"/>
        </w:rPr>
        <w:br w:type="page"/>
      </w:r>
    </w:p>
    <w:p w:rsidRPr="00F005BE" w:rsidR="006738C1" w:rsidP="00621808" w:rsidRDefault="00621808" w14:paraId="4366397E" w14:textId="7A46AFB4">
      <w:pPr>
        <w:pStyle w:val="Heading2"/>
        <w:rPr>
          <w:rStyle w:val="TenderFormsChar"/>
          <w:rFonts w:ascii="Times New Roman" w:hAnsi="Times New Roman"/>
          <w:color w:val="2F5496"/>
          <w:sz w:val="22"/>
          <w:szCs w:val="22"/>
          <w:lang w:val="en-GB"/>
        </w:rPr>
      </w:pPr>
      <w:bookmarkStart w:name="_Toc64785800" w:id="1074"/>
      <w:r w:rsidRPr="00F005BE">
        <w:rPr>
          <w:rStyle w:val="TenderFormsChar"/>
          <w:rFonts w:ascii="Times New Roman" w:hAnsi="Times New Roman"/>
          <w:color w:val="2F5496"/>
          <w:sz w:val="22"/>
          <w:szCs w:val="22"/>
          <w:lang w:val="en-GB"/>
        </w:rPr>
        <w:lastRenderedPageBreak/>
        <w:t xml:space="preserve">Annex 2 </w:t>
      </w:r>
      <w:r w:rsidRPr="00F005BE" w:rsidR="009D19DC">
        <w:rPr>
          <w:rStyle w:val="TenderFormsChar"/>
          <w:rFonts w:ascii="Times New Roman" w:hAnsi="Times New Roman"/>
          <w:color w:val="2F5496"/>
          <w:sz w:val="22"/>
          <w:szCs w:val="22"/>
          <w:lang w:val="en-GB"/>
        </w:rPr>
        <w:t xml:space="preserve">Standard </w:t>
      </w:r>
      <w:r w:rsidRPr="00F005BE">
        <w:rPr>
          <w:rStyle w:val="TenderFormsChar"/>
          <w:rFonts w:ascii="Times New Roman" w:hAnsi="Times New Roman"/>
          <w:color w:val="2F5496"/>
          <w:sz w:val="22"/>
          <w:szCs w:val="22"/>
          <w:lang w:val="en-GB"/>
        </w:rPr>
        <w:t>Contract Registration Form</w:t>
      </w:r>
      <w:bookmarkEnd w:id="1074"/>
    </w:p>
    <w:p w:rsidRPr="00F005BE" w:rsidR="00332006" w:rsidP="002A0745" w:rsidRDefault="00332006" w14:paraId="04CF77FE" w14:textId="77777777">
      <w:pPr>
        <w:rPr>
          <w:sz w:val="22"/>
          <w:szCs w:val="22"/>
        </w:rPr>
      </w:pPr>
    </w:p>
    <w:p w:rsidRPr="00F005BE" w:rsidR="00621808" w:rsidP="00621808" w:rsidRDefault="00621808" w14:paraId="02FADE60" w14:textId="77777777">
      <w:pPr>
        <w:tabs>
          <w:tab w:val="left" w:pos="5130"/>
        </w:tabs>
        <w:rPr>
          <w:b/>
          <w:sz w:val="22"/>
          <w:szCs w:val="22"/>
        </w:rPr>
      </w:pPr>
      <w:r w:rsidRPr="00F005BE">
        <w:rPr>
          <w:b/>
          <w:sz w:val="22"/>
          <w:szCs w:val="22"/>
        </w:rPr>
        <w:t>CONTRACT INFORMATION</w:t>
      </w:r>
    </w:p>
    <w:tbl>
      <w:tblPr>
        <w:tblStyle w:val="TableGrid"/>
        <w:tblW w:w="0" w:type="auto"/>
        <w:tblLook w:val="04A0" w:firstRow="1" w:lastRow="0" w:firstColumn="1" w:lastColumn="0" w:noHBand="0" w:noVBand="1"/>
      </w:tblPr>
      <w:tblGrid>
        <w:gridCol w:w="1043"/>
        <w:gridCol w:w="4050"/>
        <w:gridCol w:w="4161"/>
        <w:gridCol w:w="156"/>
        <w:tblGridChange w:id="1075">
          <w:tblGrid>
            <w:gridCol w:w="1043"/>
            <w:gridCol w:w="4050"/>
            <w:gridCol w:w="4161"/>
            <w:gridCol w:w="156"/>
          </w:tblGrid>
        </w:tblGridChange>
      </w:tblGrid>
      <w:tr w:rsidRPr="00F005BE" w:rsidR="00621808" w:rsidTr="003A1B81" w14:paraId="6E880B97" w14:textId="77777777">
        <w:trPr>
          <w:gridAfter w:val="1"/>
          <w:wAfter w:w="156" w:type="dxa"/>
          <w:trHeight w:val="446"/>
        </w:trPr>
        <w:tc>
          <w:tcPr>
            <w:tcW w:w="1043" w:type="dxa"/>
            <w:shd w:val="clear" w:color="auto" w:fill="000000" w:themeFill="text1"/>
          </w:tcPr>
          <w:p w:rsidRPr="00F005BE" w:rsidR="00621808" w:rsidP="008E57A3" w:rsidRDefault="00621808" w14:paraId="6D31C005" w14:textId="77777777">
            <w:pPr>
              <w:tabs>
                <w:tab w:val="left" w:pos="5130"/>
              </w:tabs>
              <w:rPr>
                <w:sz w:val="22"/>
                <w:szCs w:val="22"/>
              </w:rPr>
            </w:pPr>
            <w:r w:rsidRPr="00F005BE">
              <w:rPr>
                <w:sz w:val="22"/>
                <w:szCs w:val="22"/>
              </w:rPr>
              <w:t>Contract section</w:t>
            </w:r>
          </w:p>
        </w:tc>
        <w:tc>
          <w:tcPr>
            <w:tcW w:w="4050" w:type="dxa"/>
            <w:shd w:val="clear" w:color="auto" w:fill="000000" w:themeFill="text1"/>
          </w:tcPr>
          <w:p w:rsidRPr="00F005BE" w:rsidR="00621808" w:rsidP="008E57A3" w:rsidRDefault="003A1B81" w14:paraId="28A07409" w14:textId="094565E9">
            <w:pPr>
              <w:tabs>
                <w:tab w:val="left" w:pos="5130"/>
              </w:tabs>
              <w:rPr>
                <w:sz w:val="22"/>
                <w:szCs w:val="22"/>
              </w:rPr>
            </w:pPr>
            <w:r w:rsidRPr="00F005BE">
              <w:rPr>
                <w:sz w:val="22"/>
                <w:szCs w:val="22"/>
              </w:rPr>
              <w:t>Type of Data</w:t>
            </w:r>
          </w:p>
        </w:tc>
        <w:tc>
          <w:tcPr>
            <w:tcW w:w="4161" w:type="dxa"/>
            <w:shd w:val="clear" w:color="auto" w:fill="000000" w:themeFill="text1"/>
          </w:tcPr>
          <w:p w:rsidRPr="00F005BE" w:rsidR="00621808" w:rsidP="008E57A3" w:rsidRDefault="00621808" w14:paraId="2E903D2F" w14:textId="77777777">
            <w:pPr>
              <w:tabs>
                <w:tab w:val="left" w:pos="5130"/>
              </w:tabs>
              <w:rPr>
                <w:sz w:val="22"/>
                <w:szCs w:val="22"/>
              </w:rPr>
            </w:pPr>
          </w:p>
        </w:tc>
      </w:tr>
      <w:tr w:rsidRPr="00F005BE" w:rsidR="003A1B81" w:rsidTr="00755426" w14:paraId="5E10060F" w14:textId="77777777">
        <w:tblPrEx>
          <w:tblW w:w="0" w:type="auto"/>
          <w:tblPrExChange w:author="Chris Smith" w:date="2021-01-16T13:01:00Z" w:id="1076">
            <w:tblPrEx>
              <w:tblW w:w="0" w:type="auto"/>
            </w:tblPrEx>
          </w:tblPrExChange>
        </w:tblPrEx>
        <w:trPr>
          <w:gridAfter w:val="1"/>
          <w:wAfter w:w="156" w:type="dxa"/>
          <w:trHeight w:val="576"/>
          <w:trPrChange w:author="Chris Smith" w:date="2021-01-16T13:01:00Z" w:id="1077">
            <w:trPr>
              <w:gridAfter w:val="1"/>
              <w:wAfter w:w="156" w:type="dxa"/>
              <w:trHeight w:val="576"/>
            </w:trPr>
          </w:trPrChange>
        </w:trPr>
        <w:tc>
          <w:tcPr>
            <w:tcW w:w="1043" w:type="dxa"/>
            <w:vAlign w:val="center"/>
            <w:tcPrChange w:author="Chris Smith" w:date="2021-01-16T13:01:00Z" w:id="1078">
              <w:tcPr>
                <w:tcW w:w="1043" w:type="dxa"/>
              </w:tcPr>
            </w:tcPrChange>
          </w:tcPr>
          <w:p w:rsidRPr="00F005BE" w:rsidR="003A1B81" w:rsidRDefault="003A1B81" w14:paraId="74317FB0" w14:textId="33F53A12">
            <w:pPr>
              <w:tabs>
                <w:tab w:val="left" w:pos="5130"/>
              </w:tabs>
              <w:jc w:val="left"/>
              <w:rPr>
                <w:sz w:val="22"/>
                <w:szCs w:val="22"/>
              </w:rPr>
              <w:pPrChange w:author="Unknown" w:date="2021-01-16T13:01:00Z" w:id="1079">
                <w:pPr>
                  <w:tabs>
                    <w:tab w:val="left" w:pos="5130"/>
                  </w:tabs>
                </w:pPr>
              </w:pPrChange>
            </w:pPr>
            <w:r w:rsidRPr="00F005BE">
              <w:rPr>
                <w:sz w:val="22"/>
                <w:szCs w:val="22"/>
              </w:rPr>
              <w:t>A</w:t>
            </w:r>
          </w:p>
        </w:tc>
        <w:tc>
          <w:tcPr>
            <w:tcW w:w="4050" w:type="dxa"/>
            <w:tcPrChange w:author="Chris Smith" w:date="2021-01-16T13:01:00Z" w:id="1080">
              <w:tcPr>
                <w:tcW w:w="4050" w:type="dxa"/>
                <w:vAlign w:val="center"/>
              </w:tcPr>
            </w:tcPrChange>
          </w:tcPr>
          <w:p w:rsidRPr="00F005BE" w:rsidR="003A1B81" w:rsidRDefault="003A1B81" w14:paraId="29FC6911" w14:textId="1E3F725A">
            <w:pPr>
              <w:tabs>
                <w:tab w:val="left" w:pos="5130"/>
              </w:tabs>
              <w:jc w:val="left"/>
              <w:rPr>
                <w:sz w:val="22"/>
                <w:szCs w:val="22"/>
              </w:rPr>
              <w:pPrChange w:author="Unknown" w:date="2021-01-16T13:01:00Z" w:id="1081">
                <w:pPr>
                  <w:tabs>
                    <w:tab w:val="left" w:pos="5130"/>
                  </w:tabs>
                </w:pPr>
              </w:pPrChange>
            </w:pPr>
            <w:r w:rsidRPr="00F005BE">
              <w:rPr>
                <w:sz w:val="22"/>
                <w:szCs w:val="22"/>
              </w:rPr>
              <w:t>Contract number</w:t>
            </w:r>
          </w:p>
        </w:tc>
        <w:tc>
          <w:tcPr>
            <w:tcW w:w="4161" w:type="dxa"/>
            <w:tcPrChange w:author="Chris Smith" w:date="2021-01-16T13:01:00Z" w:id="1082">
              <w:tcPr>
                <w:tcW w:w="4161" w:type="dxa"/>
              </w:tcPr>
            </w:tcPrChange>
          </w:tcPr>
          <w:p w:rsidRPr="00F005BE" w:rsidR="003A1B81" w:rsidP="003A1B81" w:rsidRDefault="003A1B81" w14:paraId="53577AD4" w14:textId="77777777">
            <w:pPr>
              <w:tabs>
                <w:tab w:val="left" w:pos="5130"/>
              </w:tabs>
              <w:rPr>
                <w:sz w:val="22"/>
                <w:szCs w:val="22"/>
              </w:rPr>
            </w:pPr>
          </w:p>
        </w:tc>
      </w:tr>
      <w:tr w:rsidRPr="00F005BE" w:rsidR="003A1B81" w:rsidTr="00755426" w14:paraId="39EE23EB" w14:textId="77777777">
        <w:tblPrEx>
          <w:tblW w:w="0" w:type="auto"/>
          <w:tblPrExChange w:author="Chris Smith" w:date="2021-01-16T13:01:00Z" w:id="1083">
            <w:tblPrEx>
              <w:tblW w:w="0" w:type="auto"/>
            </w:tblPrEx>
          </w:tblPrExChange>
        </w:tblPrEx>
        <w:trPr>
          <w:gridAfter w:val="1"/>
          <w:wAfter w:w="156" w:type="dxa"/>
          <w:trHeight w:val="576"/>
          <w:trPrChange w:author="Chris Smith" w:date="2021-01-16T13:01:00Z" w:id="1084">
            <w:trPr>
              <w:gridAfter w:val="1"/>
              <w:wAfter w:w="156" w:type="dxa"/>
              <w:trHeight w:val="576"/>
            </w:trPr>
          </w:trPrChange>
        </w:trPr>
        <w:tc>
          <w:tcPr>
            <w:tcW w:w="1043" w:type="dxa"/>
            <w:tcPrChange w:author="Chris Smith" w:date="2021-01-16T13:01:00Z" w:id="1085">
              <w:tcPr>
                <w:tcW w:w="1043" w:type="dxa"/>
              </w:tcPr>
            </w:tcPrChange>
          </w:tcPr>
          <w:p w:rsidRPr="00F005BE" w:rsidR="003A1B81" w:rsidP="003A1B81" w:rsidRDefault="003A1B81" w14:paraId="27C54EA2" w14:textId="2B44DF20">
            <w:pPr>
              <w:tabs>
                <w:tab w:val="left" w:pos="5130"/>
              </w:tabs>
              <w:rPr>
                <w:sz w:val="22"/>
                <w:szCs w:val="22"/>
              </w:rPr>
            </w:pPr>
            <w:r w:rsidRPr="00F005BE">
              <w:rPr>
                <w:sz w:val="22"/>
                <w:szCs w:val="22"/>
              </w:rPr>
              <w:t>A</w:t>
            </w:r>
          </w:p>
        </w:tc>
        <w:tc>
          <w:tcPr>
            <w:tcW w:w="4050" w:type="dxa"/>
            <w:tcPrChange w:author="Chris Smith" w:date="2021-01-16T13:01:00Z" w:id="1086">
              <w:tcPr>
                <w:tcW w:w="4050" w:type="dxa"/>
                <w:vAlign w:val="center"/>
              </w:tcPr>
            </w:tcPrChange>
          </w:tcPr>
          <w:p w:rsidRPr="00F005BE" w:rsidR="003A1B81" w:rsidRDefault="003A1B81" w14:paraId="576666E1" w14:textId="77777777">
            <w:pPr>
              <w:tabs>
                <w:tab w:val="left" w:pos="5130"/>
              </w:tabs>
              <w:jc w:val="left"/>
              <w:rPr>
                <w:sz w:val="22"/>
                <w:szCs w:val="22"/>
              </w:rPr>
              <w:pPrChange w:author="Unknown" w:date="2021-01-16T13:01:00Z" w:id="1087">
                <w:pPr>
                  <w:tabs>
                    <w:tab w:val="left" w:pos="5130"/>
                  </w:tabs>
                </w:pPr>
              </w:pPrChange>
            </w:pPr>
            <w:r w:rsidRPr="00F005BE">
              <w:rPr>
                <w:sz w:val="22"/>
                <w:szCs w:val="22"/>
              </w:rPr>
              <w:t xml:space="preserve">Date of agreement </w:t>
            </w:r>
          </w:p>
        </w:tc>
        <w:tc>
          <w:tcPr>
            <w:tcW w:w="4161" w:type="dxa"/>
            <w:tcPrChange w:author="Chris Smith" w:date="2021-01-16T13:01:00Z" w:id="1088">
              <w:tcPr>
                <w:tcW w:w="4161" w:type="dxa"/>
              </w:tcPr>
            </w:tcPrChange>
          </w:tcPr>
          <w:p w:rsidRPr="00F005BE" w:rsidR="003A1B81" w:rsidP="003A1B81" w:rsidRDefault="003A1B81" w14:paraId="0E85B144" w14:textId="77777777">
            <w:pPr>
              <w:tabs>
                <w:tab w:val="left" w:pos="5130"/>
              </w:tabs>
              <w:rPr>
                <w:sz w:val="22"/>
                <w:szCs w:val="22"/>
              </w:rPr>
            </w:pPr>
          </w:p>
        </w:tc>
      </w:tr>
      <w:tr w:rsidRPr="00F005BE" w:rsidR="003A1B81" w:rsidTr="00755426" w14:paraId="778D024C" w14:textId="77777777">
        <w:tblPrEx>
          <w:tblW w:w="0" w:type="auto"/>
          <w:tblPrExChange w:author="Chris Smith" w:date="2021-01-16T13:01:00Z" w:id="1089">
            <w:tblPrEx>
              <w:tblW w:w="0" w:type="auto"/>
            </w:tblPrEx>
          </w:tblPrExChange>
        </w:tblPrEx>
        <w:trPr>
          <w:gridAfter w:val="1"/>
          <w:wAfter w:w="156" w:type="dxa"/>
          <w:trHeight w:val="576"/>
          <w:trPrChange w:author="Chris Smith" w:date="2021-01-16T13:01:00Z" w:id="1090">
            <w:trPr>
              <w:gridAfter w:val="1"/>
              <w:wAfter w:w="156" w:type="dxa"/>
              <w:trHeight w:val="576"/>
            </w:trPr>
          </w:trPrChange>
        </w:trPr>
        <w:tc>
          <w:tcPr>
            <w:tcW w:w="1043" w:type="dxa"/>
            <w:tcPrChange w:author="Chris Smith" w:date="2021-01-16T13:01:00Z" w:id="1091">
              <w:tcPr>
                <w:tcW w:w="1043" w:type="dxa"/>
              </w:tcPr>
            </w:tcPrChange>
          </w:tcPr>
          <w:p w:rsidRPr="00F005BE" w:rsidR="003A1B81" w:rsidP="003A1B81" w:rsidRDefault="003A1B81" w14:paraId="7FE4BA45" w14:textId="4732C5D7">
            <w:pPr>
              <w:tabs>
                <w:tab w:val="left" w:pos="5130"/>
              </w:tabs>
              <w:rPr>
                <w:sz w:val="22"/>
                <w:szCs w:val="22"/>
              </w:rPr>
            </w:pPr>
            <w:r w:rsidRPr="00F005BE">
              <w:rPr>
                <w:sz w:val="22"/>
                <w:szCs w:val="22"/>
              </w:rPr>
              <w:t>A</w:t>
            </w:r>
          </w:p>
        </w:tc>
        <w:tc>
          <w:tcPr>
            <w:tcW w:w="4050" w:type="dxa"/>
            <w:tcPrChange w:author="Chris Smith" w:date="2021-01-16T13:01:00Z" w:id="1092">
              <w:tcPr>
                <w:tcW w:w="4050" w:type="dxa"/>
                <w:vAlign w:val="center"/>
              </w:tcPr>
            </w:tcPrChange>
          </w:tcPr>
          <w:p w:rsidRPr="00F005BE" w:rsidR="003A1B81" w:rsidRDefault="003A1B81" w14:paraId="04CAE959" w14:textId="77777777">
            <w:pPr>
              <w:tabs>
                <w:tab w:val="left" w:pos="5130"/>
              </w:tabs>
              <w:jc w:val="left"/>
              <w:rPr>
                <w:sz w:val="22"/>
                <w:szCs w:val="22"/>
              </w:rPr>
              <w:pPrChange w:author="Unknown" w:date="2021-01-16T13:01:00Z" w:id="1093">
                <w:pPr>
                  <w:tabs>
                    <w:tab w:val="left" w:pos="5130"/>
                  </w:tabs>
                </w:pPr>
              </w:pPrChange>
            </w:pPr>
            <w:r w:rsidRPr="00F005BE">
              <w:rPr>
                <w:sz w:val="22"/>
                <w:szCs w:val="22"/>
              </w:rPr>
              <w:t xml:space="preserve">Place of conclusion </w:t>
            </w:r>
          </w:p>
          <w:p w:rsidRPr="00F005BE" w:rsidR="003A1B81" w:rsidRDefault="003A1B81" w14:paraId="7766AD9B" w14:textId="77777777">
            <w:pPr>
              <w:tabs>
                <w:tab w:val="left" w:pos="5130"/>
              </w:tabs>
              <w:jc w:val="left"/>
              <w:rPr>
                <w:sz w:val="22"/>
                <w:szCs w:val="22"/>
              </w:rPr>
              <w:pPrChange w:author="Unknown" w:date="2021-01-16T13:01:00Z" w:id="1094">
                <w:pPr>
                  <w:tabs>
                    <w:tab w:val="left" w:pos="5130"/>
                  </w:tabs>
                </w:pPr>
              </w:pPrChange>
            </w:pPr>
            <w:r w:rsidRPr="00F005BE">
              <w:rPr>
                <w:sz w:val="22"/>
                <w:szCs w:val="22"/>
              </w:rPr>
              <w:t>(municipality, town, district etc.)</w:t>
            </w:r>
          </w:p>
        </w:tc>
        <w:tc>
          <w:tcPr>
            <w:tcW w:w="4161" w:type="dxa"/>
            <w:tcPrChange w:author="Chris Smith" w:date="2021-01-16T13:01:00Z" w:id="1095">
              <w:tcPr>
                <w:tcW w:w="4161" w:type="dxa"/>
              </w:tcPr>
            </w:tcPrChange>
          </w:tcPr>
          <w:p w:rsidRPr="00F005BE" w:rsidR="003A1B81" w:rsidP="003A1B81" w:rsidRDefault="003A1B81" w14:paraId="391F0EF1" w14:textId="77777777">
            <w:pPr>
              <w:tabs>
                <w:tab w:val="left" w:pos="5130"/>
              </w:tabs>
              <w:rPr>
                <w:sz w:val="22"/>
                <w:szCs w:val="22"/>
              </w:rPr>
            </w:pPr>
          </w:p>
        </w:tc>
      </w:tr>
      <w:tr w:rsidRPr="00F005BE" w:rsidR="003A1B81" w:rsidTr="00755426" w14:paraId="40F2AA61" w14:textId="77777777">
        <w:tblPrEx>
          <w:tblW w:w="0" w:type="auto"/>
          <w:tblPrExChange w:author="Chris Smith" w:date="2021-01-16T13:01:00Z" w:id="1096">
            <w:tblPrEx>
              <w:tblW w:w="0" w:type="auto"/>
            </w:tblPrEx>
          </w:tblPrExChange>
        </w:tblPrEx>
        <w:trPr>
          <w:gridAfter w:val="1"/>
          <w:wAfter w:w="156" w:type="dxa"/>
          <w:trHeight w:val="576"/>
          <w:trPrChange w:author="Chris Smith" w:date="2021-01-16T13:01:00Z" w:id="1097">
            <w:trPr>
              <w:gridAfter w:val="1"/>
              <w:wAfter w:w="156" w:type="dxa"/>
              <w:trHeight w:val="576"/>
            </w:trPr>
          </w:trPrChange>
        </w:trPr>
        <w:tc>
          <w:tcPr>
            <w:tcW w:w="1043" w:type="dxa"/>
            <w:tcPrChange w:author="Chris Smith" w:date="2021-01-16T13:01:00Z" w:id="1098">
              <w:tcPr>
                <w:tcW w:w="1043" w:type="dxa"/>
              </w:tcPr>
            </w:tcPrChange>
          </w:tcPr>
          <w:p w:rsidRPr="00F005BE" w:rsidR="003A1B81" w:rsidP="003A1B81" w:rsidRDefault="003A1B81" w14:paraId="779E1A23" w14:textId="169DA493">
            <w:pPr>
              <w:tabs>
                <w:tab w:val="left" w:pos="5130"/>
              </w:tabs>
              <w:rPr>
                <w:sz w:val="22"/>
                <w:szCs w:val="22"/>
              </w:rPr>
            </w:pPr>
            <w:r w:rsidRPr="00F005BE">
              <w:rPr>
                <w:sz w:val="22"/>
                <w:szCs w:val="22"/>
              </w:rPr>
              <w:t>A</w:t>
            </w:r>
          </w:p>
        </w:tc>
        <w:tc>
          <w:tcPr>
            <w:tcW w:w="4050" w:type="dxa"/>
            <w:tcPrChange w:author="Chris Smith" w:date="2021-01-16T13:01:00Z" w:id="1099">
              <w:tcPr>
                <w:tcW w:w="4050" w:type="dxa"/>
                <w:vAlign w:val="center"/>
              </w:tcPr>
            </w:tcPrChange>
          </w:tcPr>
          <w:p w:rsidRPr="00F005BE" w:rsidR="003A1B81" w:rsidRDefault="003A1B81" w14:paraId="075DACBA" w14:textId="77777777">
            <w:pPr>
              <w:tabs>
                <w:tab w:val="left" w:pos="5130"/>
              </w:tabs>
              <w:jc w:val="left"/>
              <w:rPr>
                <w:sz w:val="22"/>
                <w:szCs w:val="22"/>
              </w:rPr>
              <w:pPrChange w:author="Unknown" w:date="2021-01-16T13:01:00Z" w:id="1100">
                <w:pPr>
                  <w:tabs>
                    <w:tab w:val="left" w:pos="5130"/>
                  </w:tabs>
                </w:pPr>
              </w:pPrChange>
            </w:pPr>
            <w:r w:rsidRPr="00F005BE">
              <w:rPr>
                <w:sz w:val="22"/>
                <w:szCs w:val="22"/>
              </w:rPr>
              <w:t>Public Procurement Procedure number</w:t>
            </w:r>
          </w:p>
        </w:tc>
        <w:tc>
          <w:tcPr>
            <w:tcW w:w="4161" w:type="dxa"/>
            <w:tcPrChange w:author="Chris Smith" w:date="2021-01-16T13:01:00Z" w:id="1101">
              <w:tcPr>
                <w:tcW w:w="4161" w:type="dxa"/>
              </w:tcPr>
            </w:tcPrChange>
          </w:tcPr>
          <w:p w:rsidRPr="00F005BE" w:rsidR="003A1B81" w:rsidP="003A1B81" w:rsidRDefault="003A1B81" w14:paraId="2FB8005D" w14:textId="77777777">
            <w:pPr>
              <w:tabs>
                <w:tab w:val="left" w:pos="5130"/>
              </w:tabs>
              <w:rPr>
                <w:sz w:val="22"/>
                <w:szCs w:val="22"/>
              </w:rPr>
            </w:pPr>
          </w:p>
        </w:tc>
      </w:tr>
      <w:tr w:rsidRPr="00F005BE" w:rsidR="003A1B81" w:rsidTr="00755426" w14:paraId="0DAB7975" w14:textId="77777777">
        <w:tblPrEx>
          <w:tblW w:w="0" w:type="auto"/>
          <w:tblPrExChange w:author="Chris Smith" w:date="2021-01-16T13:01:00Z" w:id="1102">
            <w:tblPrEx>
              <w:tblW w:w="0" w:type="auto"/>
            </w:tblPrEx>
          </w:tblPrExChange>
        </w:tblPrEx>
        <w:trPr>
          <w:gridAfter w:val="1"/>
          <w:wAfter w:w="156" w:type="dxa"/>
          <w:trHeight w:val="576"/>
          <w:trPrChange w:author="Chris Smith" w:date="2021-01-16T13:01:00Z" w:id="1103">
            <w:trPr>
              <w:gridAfter w:val="1"/>
              <w:wAfter w:w="156" w:type="dxa"/>
              <w:trHeight w:val="576"/>
            </w:trPr>
          </w:trPrChange>
        </w:trPr>
        <w:tc>
          <w:tcPr>
            <w:tcW w:w="1043" w:type="dxa"/>
            <w:tcPrChange w:author="Chris Smith" w:date="2021-01-16T13:01:00Z" w:id="1104">
              <w:tcPr>
                <w:tcW w:w="1043" w:type="dxa"/>
              </w:tcPr>
            </w:tcPrChange>
          </w:tcPr>
          <w:p w:rsidRPr="00F005BE" w:rsidR="003A1B81" w:rsidP="003A1B81" w:rsidRDefault="003A1B81" w14:paraId="387F26BA" w14:textId="4CA77B20">
            <w:pPr>
              <w:tabs>
                <w:tab w:val="left" w:pos="5130"/>
              </w:tabs>
              <w:rPr>
                <w:sz w:val="22"/>
                <w:szCs w:val="22"/>
              </w:rPr>
            </w:pPr>
            <w:r w:rsidRPr="00F005BE">
              <w:rPr>
                <w:sz w:val="22"/>
                <w:szCs w:val="22"/>
              </w:rPr>
              <w:t>A</w:t>
            </w:r>
          </w:p>
        </w:tc>
        <w:tc>
          <w:tcPr>
            <w:tcW w:w="4050" w:type="dxa"/>
            <w:tcPrChange w:author="Chris Smith" w:date="2021-01-16T13:01:00Z" w:id="1105">
              <w:tcPr>
                <w:tcW w:w="4050" w:type="dxa"/>
                <w:vAlign w:val="center"/>
              </w:tcPr>
            </w:tcPrChange>
          </w:tcPr>
          <w:p w:rsidRPr="00F005BE" w:rsidR="003A1B81" w:rsidRDefault="003A1B81" w14:paraId="00FD7F19" w14:textId="77777777">
            <w:pPr>
              <w:tabs>
                <w:tab w:val="left" w:pos="5130"/>
              </w:tabs>
              <w:jc w:val="left"/>
              <w:rPr>
                <w:sz w:val="22"/>
                <w:szCs w:val="22"/>
              </w:rPr>
              <w:pPrChange w:author="Unknown" w:date="2021-01-16T13:01:00Z" w:id="1106">
                <w:pPr>
                  <w:tabs>
                    <w:tab w:val="left" w:pos="5130"/>
                  </w:tabs>
                </w:pPr>
              </w:pPrChange>
            </w:pPr>
            <w:r w:rsidRPr="00F005BE">
              <w:rPr>
                <w:sz w:val="22"/>
                <w:szCs w:val="22"/>
              </w:rPr>
              <w:t>Date of the Public Procurement Procedure</w:t>
            </w:r>
          </w:p>
        </w:tc>
        <w:tc>
          <w:tcPr>
            <w:tcW w:w="4161" w:type="dxa"/>
            <w:tcPrChange w:author="Chris Smith" w:date="2021-01-16T13:01:00Z" w:id="1107">
              <w:tcPr>
                <w:tcW w:w="4161" w:type="dxa"/>
              </w:tcPr>
            </w:tcPrChange>
          </w:tcPr>
          <w:p w:rsidRPr="00F005BE" w:rsidR="003A1B81" w:rsidP="003A1B81" w:rsidRDefault="003A1B81" w14:paraId="1801872D" w14:textId="77777777">
            <w:pPr>
              <w:tabs>
                <w:tab w:val="left" w:pos="5130"/>
              </w:tabs>
              <w:rPr>
                <w:sz w:val="22"/>
                <w:szCs w:val="22"/>
              </w:rPr>
            </w:pPr>
          </w:p>
        </w:tc>
      </w:tr>
      <w:tr w:rsidRPr="00F005BE" w:rsidR="003A1B81" w:rsidTr="00755426" w14:paraId="246A577B" w14:textId="77777777">
        <w:tblPrEx>
          <w:tblW w:w="0" w:type="auto"/>
          <w:tblPrExChange w:author="Chris Smith" w:date="2021-01-16T13:01:00Z" w:id="1108">
            <w:tblPrEx>
              <w:tblW w:w="0" w:type="auto"/>
            </w:tblPrEx>
          </w:tblPrExChange>
        </w:tblPrEx>
        <w:trPr>
          <w:gridAfter w:val="1"/>
          <w:wAfter w:w="156" w:type="dxa"/>
          <w:trHeight w:val="576"/>
          <w:trPrChange w:author="Chris Smith" w:date="2021-01-16T13:01:00Z" w:id="1109">
            <w:trPr>
              <w:gridAfter w:val="1"/>
              <w:wAfter w:w="156" w:type="dxa"/>
              <w:trHeight w:val="576"/>
            </w:trPr>
          </w:trPrChange>
        </w:trPr>
        <w:tc>
          <w:tcPr>
            <w:tcW w:w="1043" w:type="dxa"/>
            <w:tcPrChange w:author="Chris Smith" w:date="2021-01-16T13:01:00Z" w:id="1110">
              <w:tcPr>
                <w:tcW w:w="1043" w:type="dxa"/>
              </w:tcPr>
            </w:tcPrChange>
          </w:tcPr>
          <w:p w:rsidRPr="00F005BE" w:rsidR="003A1B81" w:rsidP="003A1B81" w:rsidRDefault="003A1B81" w14:paraId="065F2DA6" w14:textId="109C7812">
            <w:pPr>
              <w:tabs>
                <w:tab w:val="left" w:pos="5130"/>
              </w:tabs>
              <w:rPr>
                <w:sz w:val="22"/>
                <w:szCs w:val="22"/>
              </w:rPr>
            </w:pPr>
            <w:r w:rsidRPr="00F005BE">
              <w:rPr>
                <w:sz w:val="22"/>
                <w:szCs w:val="22"/>
              </w:rPr>
              <w:t>A</w:t>
            </w:r>
          </w:p>
        </w:tc>
        <w:tc>
          <w:tcPr>
            <w:tcW w:w="4050" w:type="dxa"/>
            <w:tcPrChange w:author="Chris Smith" w:date="2021-01-16T13:01:00Z" w:id="1111">
              <w:tcPr>
                <w:tcW w:w="4050" w:type="dxa"/>
                <w:vAlign w:val="center"/>
              </w:tcPr>
            </w:tcPrChange>
          </w:tcPr>
          <w:p w:rsidRPr="00F005BE" w:rsidR="003A1B81" w:rsidRDefault="003A1B81" w14:paraId="0C66F49D" w14:textId="77777777">
            <w:pPr>
              <w:tabs>
                <w:tab w:val="left" w:pos="5130"/>
              </w:tabs>
              <w:jc w:val="left"/>
              <w:rPr>
                <w:sz w:val="22"/>
                <w:szCs w:val="22"/>
              </w:rPr>
              <w:pPrChange w:author="Unknown" w:date="2021-01-16T13:01:00Z" w:id="1112">
                <w:pPr>
                  <w:tabs>
                    <w:tab w:val="left" w:pos="5130"/>
                  </w:tabs>
                </w:pPr>
              </w:pPrChange>
            </w:pPr>
            <w:r w:rsidRPr="00F005BE">
              <w:rPr>
                <w:sz w:val="22"/>
                <w:szCs w:val="22"/>
              </w:rPr>
              <w:t>Type of the Public Procurement Procedure</w:t>
            </w:r>
          </w:p>
        </w:tc>
        <w:tc>
          <w:tcPr>
            <w:tcW w:w="4161" w:type="dxa"/>
            <w:tcPrChange w:author="Chris Smith" w:date="2021-01-16T13:01:00Z" w:id="1113">
              <w:tcPr>
                <w:tcW w:w="4161" w:type="dxa"/>
              </w:tcPr>
            </w:tcPrChange>
          </w:tcPr>
          <w:p w:rsidRPr="00F005BE" w:rsidR="003A1B81" w:rsidP="003A1B81" w:rsidRDefault="003A1B81" w14:paraId="64C2E8D0" w14:textId="77777777">
            <w:pPr>
              <w:tabs>
                <w:tab w:val="left" w:pos="5130"/>
              </w:tabs>
              <w:rPr>
                <w:sz w:val="22"/>
                <w:szCs w:val="22"/>
              </w:rPr>
            </w:pPr>
          </w:p>
        </w:tc>
      </w:tr>
      <w:tr w:rsidRPr="00F005BE" w:rsidR="003A1B81" w:rsidTr="00755426" w14:paraId="627CEFD0" w14:textId="77777777">
        <w:tblPrEx>
          <w:tblW w:w="0" w:type="auto"/>
          <w:tblPrExChange w:author="Chris Smith" w:date="2021-01-16T13:01:00Z" w:id="1114">
            <w:tblPrEx>
              <w:tblW w:w="0" w:type="auto"/>
            </w:tblPrEx>
          </w:tblPrExChange>
        </w:tblPrEx>
        <w:trPr>
          <w:gridAfter w:val="1"/>
          <w:wAfter w:w="156" w:type="dxa"/>
          <w:trHeight w:val="576"/>
          <w:trPrChange w:author="Chris Smith" w:date="2021-01-16T13:01:00Z" w:id="1115">
            <w:trPr>
              <w:gridAfter w:val="1"/>
              <w:wAfter w:w="156" w:type="dxa"/>
              <w:trHeight w:val="576"/>
            </w:trPr>
          </w:trPrChange>
        </w:trPr>
        <w:tc>
          <w:tcPr>
            <w:tcW w:w="1043" w:type="dxa"/>
            <w:tcPrChange w:author="Chris Smith" w:date="2021-01-16T13:01:00Z" w:id="1116">
              <w:tcPr>
                <w:tcW w:w="1043" w:type="dxa"/>
              </w:tcPr>
            </w:tcPrChange>
          </w:tcPr>
          <w:p w:rsidRPr="00F005BE" w:rsidR="003A1B81" w:rsidP="003A1B81" w:rsidRDefault="003A1B81" w14:paraId="1EAAD8A9" w14:textId="00D1FEBC">
            <w:pPr>
              <w:tabs>
                <w:tab w:val="left" w:pos="5130"/>
              </w:tabs>
              <w:rPr>
                <w:sz w:val="22"/>
                <w:szCs w:val="22"/>
              </w:rPr>
            </w:pPr>
            <w:r w:rsidRPr="00F005BE">
              <w:rPr>
                <w:sz w:val="22"/>
                <w:szCs w:val="22"/>
              </w:rPr>
              <w:t>A</w:t>
            </w:r>
          </w:p>
        </w:tc>
        <w:tc>
          <w:tcPr>
            <w:tcW w:w="4050" w:type="dxa"/>
            <w:tcPrChange w:author="Chris Smith" w:date="2021-01-16T13:01:00Z" w:id="1117">
              <w:tcPr>
                <w:tcW w:w="4050" w:type="dxa"/>
                <w:vAlign w:val="center"/>
              </w:tcPr>
            </w:tcPrChange>
          </w:tcPr>
          <w:p w:rsidRPr="00F005BE" w:rsidR="003A1B81" w:rsidRDefault="003A1B81" w14:paraId="1B46901B" w14:textId="77777777">
            <w:pPr>
              <w:tabs>
                <w:tab w:val="left" w:pos="5130"/>
              </w:tabs>
              <w:jc w:val="left"/>
              <w:rPr>
                <w:sz w:val="22"/>
                <w:szCs w:val="22"/>
              </w:rPr>
              <w:pPrChange w:author="Unknown" w:date="2021-01-16T13:01:00Z" w:id="1118">
                <w:pPr>
                  <w:tabs>
                    <w:tab w:val="left" w:pos="5130"/>
                  </w:tabs>
                </w:pPr>
              </w:pPrChange>
            </w:pPr>
            <w:r w:rsidRPr="00F005BE">
              <w:rPr>
                <w:sz w:val="22"/>
                <w:szCs w:val="22"/>
              </w:rPr>
              <w:t>Date of the Procurement Work Group Decision</w:t>
            </w:r>
          </w:p>
        </w:tc>
        <w:tc>
          <w:tcPr>
            <w:tcW w:w="4161" w:type="dxa"/>
            <w:tcPrChange w:author="Chris Smith" w:date="2021-01-16T13:01:00Z" w:id="1119">
              <w:tcPr>
                <w:tcW w:w="4161" w:type="dxa"/>
              </w:tcPr>
            </w:tcPrChange>
          </w:tcPr>
          <w:p w:rsidRPr="00F005BE" w:rsidR="003A1B81" w:rsidP="003A1B81" w:rsidRDefault="003A1B81" w14:paraId="7D1324EF" w14:textId="77777777">
            <w:pPr>
              <w:tabs>
                <w:tab w:val="left" w:pos="5130"/>
              </w:tabs>
              <w:rPr>
                <w:sz w:val="22"/>
                <w:szCs w:val="22"/>
              </w:rPr>
            </w:pPr>
          </w:p>
        </w:tc>
      </w:tr>
      <w:tr w:rsidRPr="00F005BE" w:rsidR="003A1B81" w:rsidTr="00755426" w14:paraId="42435A13" w14:textId="77777777">
        <w:tblPrEx>
          <w:tblW w:w="0" w:type="auto"/>
          <w:tblPrExChange w:author="Chris Smith" w:date="2021-01-16T13:01:00Z" w:id="1120">
            <w:tblPrEx>
              <w:tblW w:w="0" w:type="auto"/>
            </w:tblPrEx>
          </w:tblPrExChange>
        </w:tblPrEx>
        <w:trPr>
          <w:trHeight w:val="504"/>
          <w:trPrChange w:author="Chris Smith" w:date="2021-01-16T13:01:00Z" w:id="1121">
            <w:trPr>
              <w:trHeight w:val="504"/>
            </w:trPr>
          </w:trPrChange>
        </w:trPr>
        <w:tc>
          <w:tcPr>
            <w:tcW w:w="1043" w:type="dxa"/>
            <w:tcPrChange w:author="Chris Smith" w:date="2021-01-16T13:01:00Z" w:id="1122">
              <w:tcPr>
                <w:tcW w:w="1043" w:type="dxa"/>
              </w:tcPr>
            </w:tcPrChange>
          </w:tcPr>
          <w:p w:rsidRPr="00F005BE" w:rsidR="003A1B81" w:rsidP="0099562D" w:rsidRDefault="003A1B81" w14:paraId="73FBB87F" w14:textId="77777777">
            <w:pPr>
              <w:tabs>
                <w:tab w:val="left" w:pos="5130"/>
              </w:tabs>
              <w:rPr>
                <w:sz w:val="22"/>
                <w:szCs w:val="22"/>
              </w:rPr>
            </w:pPr>
            <w:r w:rsidRPr="00F005BE">
              <w:rPr>
                <w:sz w:val="22"/>
                <w:szCs w:val="22"/>
              </w:rPr>
              <w:t>A</w:t>
            </w:r>
          </w:p>
        </w:tc>
        <w:tc>
          <w:tcPr>
            <w:tcW w:w="4050" w:type="dxa"/>
            <w:tcPrChange w:author="Chris Smith" w:date="2021-01-16T13:01:00Z" w:id="1123">
              <w:tcPr>
                <w:tcW w:w="4050" w:type="dxa"/>
              </w:tcPr>
            </w:tcPrChange>
          </w:tcPr>
          <w:p w:rsidRPr="00F005BE" w:rsidR="003A1B81" w:rsidRDefault="003A1B81" w14:paraId="1AE1CE82" w14:textId="77777777">
            <w:pPr>
              <w:tabs>
                <w:tab w:val="left" w:pos="5130"/>
              </w:tabs>
              <w:jc w:val="left"/>
              <w:rPr>
                <w:sz w:val="22"/>
                <w:szCs w:val="22"/>
              </w:rPr>
              <w:pPrChange w:author="Unknown" w:date="2021-01-16T13:01:00Z" w:id="1124">
                <w:pPr>
                  <w:tabs>
                    <w:tab w:val="left" w:pos="5130"/>
                  </w:tabs>
                </w:pPr>
              </w:pPrChange>
            </w:pPr>
            <w:r w:rsidRPr="00F005BE">
              <w:rPr>
                <w:sz w:val="22"/>
                <w:szCs w:val="22"/>
              </w:rPr>
              <w:t>Legal form of organization</w:t>
            </w:r>
          </w:p>
        </w:tc>
        <w:tc>
          <w:tcPr>
            <w:tcW w:w="4317" w:type="dxa"/>
            <w:gridSpan w:val="2"/>
            <w:tcPrChange w:author="Chris Smith" w:date="2021-01-16T13:01:00Z" w:id="1125">
              <w:tcPr>
                <w:tcW w:w="4317" w:type="dxa"/>
                <w:gridSpan w:val="2"/>
              </w:tcPr>
            </w:tcPrChange>
          </w:tcPr>
          <w:p w:rsidRPr="00F005BE" w:rsidR="003A1B81" w:rsidP="0099562D" w:rsidRDefault="003A1B81" w14:paraId="63BC1A21" w14:textId="77777777">
            <w:pPr>
              <w:tabs>
                <w:tab w:val="left" w:pos="5130"/>
              </w:tabs>
              <w:rPr>
                <w:sz w:val="22"/>
                <w:szCs w:val="22"/>
              </w:rPr>
            </w:pPr>
          </w:p>
        </w:tc>
      </w:tr>
      <w:tr w:rsidRPr="00F005BE" w:rsidR="003A1B81" w:rsidTr="00755426" w14:paraId="0E773EE4" w14:textId="77777777">
        <w:tblPrEx>
          <w:tblW w:w="0" w:type="auto"/>
          <w:tblPrExChange w:author="Chris Smith" w:date="2021-01-16T13:01:00Z" w:id="1126">
            <w:tblPrEx>
              <w:tblW w:w="0" w:type="auto"/>
            </w:tblPrEx>
          </w:tblPrExChange>
        </w:tblPrEx>
        <w:trPr>
          <w:trHeight w:val="504"/>
          <w:trPrChange w:author="Chris Smith" w:date="2021-01-16T13:01:00Z" w:id="1127">
            <w:trPr>
              <w:trHeight w:val="504"/>
            </w:trPr>
          </w:trPrChange>
        </w:trPr>
        <w:tc>
          <w:tcPr>
            <w:tcW w:w="1043" w:type="dxa"/>
            <w:tcPrChange w:author="Chris Smith" w:date="2021-01-16T13:01:00Z" w:id="1128">
              <w:tcPr>
                <w:tcW w:w="1043" w:type="dxa"/>
              </w:tcPr>
            </w:tcPrChange>
          </w:tcPr>
          <w:p w:rsidRPr="00F005BE" w:rsidR="003A1B81" w:rsidP="0099562D" w:rsidRDefault="003A1B81" w14:paraId="2CE36EEF" w14:textId="77777777">
            <w:pPr>
              <w:tabs>
                <w:tab w:val="left" w:pos="5130"/>
              </w:tabs>
              <w:rPr>
                <w:sz w:val="22"/>
                <w:szCs w:val="22"/>
              </w:rPr>
            </w:pPr>
            <w:r w:rsidRPr="00F005BE">
              <w:rPr>
                <w:sz w:val="22"/>
                <w:szCs w:val="22"/>
              </w:rPr>
              <w:t>A</w:t>
            </w:r>
          </w:p>
        </w:tc>
        <w:tc>
          <w:tcPr>
            <w:tcW w:w="4050" w:type="dxa"/>
            <w:tcPrChange w:author="Chris Smith" w:date="2021-01-16T13:01:00Z" w:id="1129">
              <w:tcPr>
                <w:tcW w:w="4050" w:type="dxa"/>
              </w:tcPr>
            </w:tcPrChange>
          </w:tcPr>
          <w:p w:rsidRPr="00F005BE" w:rsidR="003A1B81" w:rsidRDefault="003A1B81" w14:paraId="2C238D1C" w14:textId="1FBC0E25">
            <w:pPr>
              <w:tabs>
                <w:tab w:val="left" w:pos="5130"/>
              </w:tabs>
              <w:jc w:val="left"/>
              <w:rPr>
                <w:sz w:val="22"/>
                <w:szCs w:val="22"/>
              </w:rPr>
              <w:pPrChange w:author="Unknown" w:date="2021-01-16T13:01:00Z" w:id="1130">
                <w:pPr>
                  <w:tabs>
                    <w:tab w:val="left" w:pos="5130"/>
                  </w:tabs>
                </w:pPr>
              </w:pPrChange>
            </w:pPr>
            <w:r w:rsidRPr="00F005BE">
              <w:rPr>
                <w:sz w:val="22"/>
                <w:szCs w:val="22"/>
              </w:rPr>
              <w:t xml:space="preserve">Name of the </w:t>
            </w:r>
            <w:r w:rsidRPr="00F005BE" w:rsidR="003A7BF9">
              <w:rPr>
                <w:sz w:val="22"/>
                <w:szCs w:val="22"/>
              </w:rPr>
              <w:t>C</w:t>
            </w:r>
            <w:r w:rsidRPr="00F005BE">
              <w:rPr>
                <w:sz w:val="22"/>
                <w:szCs w:val="22"/>
              </w:rPr>
              <w:t xml:space="preserve">ontracting </w:t>
            </w:r>
            <w:r w:rsidRPr="00F005BE" w:rsidR="003A7BF9">
              <w:rPr>
                <w:sz w:val="22"/>
                <w:szCs w:val="22"/>
              </w:rPr>
              <w:t>A</w:t>
            </w:r>
            <w:r w:rsidRPr="00F005BE">
              <w:rPr>
                <w:sz w:val="22"/>
                <w:szCs w:val="22"/>
              </w:rPr>
              <w:t>uthority</w:t>
            </w:r>
          </w:p>
        </w:tc>
        <w:tc>
          <w:tcPr>
            <w:tcW w:w="4317" w:type="dxa"/>
            <w:gridSpan w:val="2"/>
            <w:tcPrChange w:author="Chris Smith" w:date="2021-01-16T13:01:00Z" w:id="1131">
              <w:tcPr>
                <w:tcW w:w="4317" w:type="dxa"/>
                <w:gridSpan w:val="2"/>
              </w:tcPr>
            </w:tcPrChange>
          </w:tcPr>
          <w:p w:rsidRPr="00F005BE" w:rsidR="003A1B81" w:rsidP="0099562D" w:rsidRDefault="003A1B81" w14:paraId="6AE92D2E" w14:textId="77777777">
            <w:pPr>
              <w:tabs>
                <w:tab w:val="left" w:pos="5130"/>
              </w:tabs>
              <w:rPr>
                <w:sz w:val="22"/>
                <w:szCs w:val="22"/>
              </w:rPr>
            </w:pPr>
          </w:p>
        </w:tc>
      </w:tr>
      <w:tr w:rsidRPr="00F005BE" w:rsidR="003A1B81" w:rsidTr="00755426" w14:paraId="6201F088" w14:textId="77777777">
        <w:tblPrEx>
          <w:tblW w:w="0" w:type="auto"/>
          <w:tblPrExChange w:author="Chris Smith" w:date="2021-01-16T13:01:00Z" w:id="1132">
            <w:tblPrEx>
              <w:tblW w:w="0" w:type="auto"/>
            </w:tblPrEx>
          </w:tblPrExChange>
        </w:tblPrEx>
        <w:trPr>
          <w:trHeight w:val="504"/>
          <w:trPrChange w:author="Chris Smith" w:date="2021-01-16T13:01:00Z" w:id="1133">
            <w:trPr>
              <w:trHeight w:val="504"/>
            </w:trPr>
          </w:trPrChange>
        </w:trPr>
        <w:tc>
          <w:tcPr>
            <w:tcW w:w="1043" w:type="dxa"/>
            <w:tcPrChange w:author="Chris Smith" w:date="2021-01-16T13:01:00Z" w:id="1134">
              <w:tcPr>
                <w:tcW w:w="1043" w:type="dxa"/>
              </w:tcPr>
            </w:tcPrChange>
          </w:tcPr>
          <w:p w:rsidRPr="00F005BE" w:rsidR="003A1B81" w:rsidP="0099562D" w:rsidRDefault="003A1B81" w14:paraId="0FB46A00" w14:textId="77777777">
            <w:pPr>
              <w:tabs>
                <w:tab w:val="left" w:pos="5130"/>
              </w:tabs>
              <w:rPr>
                <w:sz w:val="22"/>
                <w:szCs w:val="22"/>
              </w:rPr>
            </w:pPr>
            <w:r w:rsidRPr="00F005BE">
              <w:rPr>
                <w:sz w:val="22"/>
                <w:szCs w:val="22"/>
              </w:rPr>
              <w:t>A</w:t>
            </w:r>
          </w:p>
        </w:tc>
        <w:tc>
          <w:tcPr>
            <w:tcW w:w="4050" w:type="dxa"/>
            <w:tcPrChange w:author="Chris Smith" w:date="2021-01-16T13:01:00Z" w:id="1135">
              <w:tcPr>
                <w:tcW w:w="4050" w:type="dxa"/>
              </w:tcPr>
            </w:tcPrChange>
          </w:tcPr>
          <w:p w:rsidRPr="00F005BE" w:rsidR="003A1B81" w:rsidRDefault="003A1B81" w14:paraId="17534C2F" w14:textId="77777777">
            <w:pPr>
              <w:tabs>
                <w:tab w:val="left" w:pos="5130"/>
              </w:tabs>
              <w:jc w:val="left"/>
              <w:rPr>
                <w:sz w:val="22"/>
                <w:szCs w:val="22"/>
              </w:rPr>
              <w:pPrChange w:author="Unknown" w:date="2021-01-16T13:01:00Z" w:id="1136">
                <w:pPr>
                  <w:tabs>
                    <w:tab w:val="left" w:pos="5130"/>
                  </w:tabs>
                </w:pPr>
              </w:pPrChange>
            </w:pPr>
            <w:r w:rsidRPr="00F005BE">
              <w:rPr>
                <w:sz w:val="22"/>
                <w:szCs w:val="22"/>
              </w:rPr>
              <w:t>Country code</w:t>
            </w:r>
          </w:p>
        </w:tc>
        <w:tc>
          <w:tcPr>
            <w:tcW w:w="4317" w:type="dxa"/>
            <w:gridSpan w:val="2"/>
            <w:tcPrChange w:author="Chris Smith" w:date="2021-01-16T13:01:00Z" w:id="1137">
              <w:tcPr>
                <w:tcW w:w="4317" w:type="dxa"/>
                <w:gridSpan w:val="2"/>
              </w:tcPr>
            </w:tcPrChange>
          </w:tcPr>
          <w:p w:rsidRPr="00F005BE" w:rsidR="003A1B81" w:rsidP="0099562D" w:rsidRDefault="003A1B81" w14:paraId="719E53CE" w14:textId="77777777">
            <w:pPr>
              <w:tabs>
                <w:tab w:val="left" w:pos="5130"/>
              </w:tabs>
              <w:rPr>
                <w:sz w:val="22"/>
                <w:szCs w:val="22"/>
              </w:rPr>
            </w:pPr>
          </w:p>
        </w:tc>
      </w:tr>
      <w:tr w:rsidRPr="00F005BE" w:rsidR="003A1B81" w:rsidTr="00755426" w14:paraId="3C5D8FB4" w14:textId="77777777">
        <w:tblPrEx>
          <w:tblW w:w="0" w:type="auto"/>
          <w:tblPrExChange w:author="Chris Smith" w:date="2021-01-16T13:01:00Z" w:id="1138">
            <w:tblPrEx>
              <w:tblW w:w="0" w:type="auto"/>
            </w:tblPrEx>
          </w:tblPrExChange>
        </w:tblPrEx>
        <w:trPr>
          <w:trHeight w:val="504"/>
          <w:trPrChange w:author="Chris Smith" w:date="2021-01-16T13:01:00Z" w:id="1139">
            <w:trPr>
              <w:trHeight w:val="504"/>
            </w:trPr>
          </w:trPrChange>
        </w:trPr>
        <w:tc>
          <w:tcPr>
            <w:tcW w:w="1043" w:type="dxa"/>
            <w:tcPrChange w:author="Chris Smith" w:date="2021-01-16T13:01:00Z" w:id="1140">
              <w:tcPr>
                <w:tcW w:w="1043" w:type="dxa"/>
              </w:tcPr>
            </w:tcPrChange>
          </w:tcPr>
          <w:p w:rsidRPr="00F005BE" w:rsidR="003A1B81" w:rsidP="0099562D" w:rsidRDefault="003A1B81" w14:paraId="7F75846B" w14:textId="77777777">
            <w:pPr>
              <w:tabs>
                <w:tab w:val="left" w:pos="5130"/>
              </w:tabs>
              <w:rPr>
                <w:sz w:val="22"/>
                <w:szCs w:val="22"/>
              </w:rPr>
            </w:pPr>
            <w:r w:rsidRPr="00F005BE">
              <w:rPr>
                <w:sz w:val="22"/>
                <w:szCs w:val="22"/>
              </w:rPr>
              <w:t>A</w:t>
            </w:r>
          </w:p>
        </w:tc>
        <w:tc>
          <w:tcPr>
            <w:tcW w:w="4050" w:type="dxa"/>
            <w:tcPrChange w:author="Chris Smith" w:date="2021-01-16T13:01:00Z" w:id="1141">
              <w:tcPr>
                <w:tcW w:w="4050" w:type="dxa"/>
              </w:tcPr>
            </w:tcPrChange>
          </w:tcPr>
          <w:p w:rsidRPr="00F005BE" w:rsidR="003A1B81" w:rsidRDefault="003A1B81" w14:paraId="5A65F61B" w14:textId="77777777">
            <w:pPr>
              <w:tabs>
                <w:tab w:val="left" w:pos="5130"/>
              </w:tabs>
              <w:jc w:val="left"/>
              <w:rPr>
                <w:sz w:val="22"/>
                <w:szCs w:val="22"/>
              </w:rPr>
              <w:pPrChange w:author="Unknown" w:date="2021-01-16T13:01:00Z" w:id="1142">
                <w:pPr>
                  <w:tabs>
                    <w:tab w:val="left" w:pos="5130"/>
                  </w:tabs>
                </w:pPr>
              </w:pPrChange>
            </w:pPr>
            <w:r w:rsidRPr="00F005BE">
              <w:rPr>
                <w:sz w:val="22"/>
                <w:szCs w:val="22"/>
              </w:rPr>
              <w:t>Country</w:t>
            </w:r>
          </w:p>
        </w:tc>
        <w:tc>
          <w:tcPr>
            <w:tcW w:w="4317" w:type="dxa"/>
            <w:gridSpan w:val="2"/>
            <w:tcPrChange w:author="Chris Smith" w:date="2021-01-16T13:01:00Z" w:id="1143">
              <w:tcPr>
                <w:tcW w:w="4317" w:type="dxa"/>
                <w:gridSpan w:val="2"/>
              </w:tcPr>
            </w:tcPrChange>
          </w:tcPr>
          <w:p w:rsidRPr="00F005BE" w:rsidR="003A1B81" w:rsidP="0099562D" w:rsidRDefault="003A1B81" w14:paraId="149F3FC1" w14:textId="77777777">
            <w:pPr>
              <w:tabs>
                <w:tab w:val="left" w:pos="5130"/>
              </w:tabs>
              <w:rPr>
                <w:sz w:val="22"/>
                <w:szCs w:val="22"/>
              </w:rPr>
            </w:pPr>
          </w:p>
        </w:tc>
      </w:tr>
      <w:tr w:rsidRPr="00F005BE" w:rsidR="003A1B81" w:rsidTr="00755426" w14:paraId="5689E68C" w14:textId="77777777">
        <w:tblPrEx>
          <w:tblW w:w="0" w:type="auto"/>
          <w:tblPrExChange w:author="Chris Smith" w:date="2021-01-16T13:01:00Z" w:id="1144">
            <w:tblPrEx>
              <w:tblW w:w="0" w:type="auto"/>
            </w:tblPrEx>
          </w:tblPrExChange>
        </w:tblPrEx>
        <w:trPr>
          <w:trHeight w:val="504"/>
          <w:trPrChange w:author="Chris Smith" w:date="2021-01-16T13:01:00Z" w:id="1145">
            <w:trPr>
              <w:trHeight w:val="504"/>
            </w:trPr>
          </w:trPrChange>
        </w:trPr>
        <w:tc>
          <w:tcPr>
            <w:tcW w:w="1043" w:type="dxa"/>
            <w:tcPrChange w:author="Chris Smith" w:date="2021-01-16T13:01:00Z" w:id="1146">
              <w:tcPr>
                <w:tcW w:w="1043" w:type="dxa"/>
              </w:tcPr>
            </w:tcPrChange>
          </w:tcPr>
          <w:p w:rsidRPr="00F005BE" w:rsidR="003A1B81" w:rsidP="0099562D" w:rsidRDefault="003A1B81" w14:paraId="6C5EB5E5" w14:textId="77777777">
            <w:pPr>
              <w:tabs>
                <w:tab w:val="left" w:pos="5130"/>
              </w:tabs>
              <w:rPr>
                <w:sz w:val="22"/>
                <w:szCs w:val="22"/>
              </w:rPr>
            </w:pPr>
            <w:r w:rsidRPr="00F005BE">
              <w:rPr>
                <w:sz w:val="22"/>
                <w:szCs w:val="22"/>
              </w:rPr>
              <w:t>A</w:t>
            </w:r>
          </w:p>
        </w:tc>
        <w:tc>
          <w:tcPr>
            <w:tcW w:w="4050" w:type="dxa"/>
            <w:tcPrChange w:author="Chris Smith" w:date="2021-01-16T13:01:00Z" w:id="1147">
              <w:tcPr>
                <w:tcW w:w="4050" w:type="dxa"/>
              </w:tcPr>
            </w:tcPrChange>
          </w:tcPr>
          <w:p w:rsidRPr="00F005BE" w:rsidR="003A1B81" w:rsidRDefault="003A1B81" w14:paraId="0874F34D" w14:textId="77777777">
            <w:pPr>
              <w:tabs>
                <w:tab w:val="left" w:pos="5130"/>
              </w:tabs>
              <w:jc w:val="left"/>
              <w:rPr>
                <w:sz w:val="22"/>
                <w:szCs w:val="22"/>
              </w:rPr>
              <w:pPrChange w:author="Unknown" w:date="2021-01-16T13:01:00Z" w:id="1148">
                <w:pPr>
                  <w:tabs>
                    <w:tab w:val="left" w:pos="5130"/>
                  </w:tabs>
                </w:pPr>
              </w:pPrChange>
            </w:pPr>
            <w:r w:rsidRPr="00F005BE">
              <w:rPr>
                <w:sz w:val="22"/>
                <w:szCs w:val="22"/>
              </w:rPr>
              <w:t>City (locality)</w:t>
            </w:r>
          </w:p>
        </w:tc>
        <w:tc>
          <w:tcPr>
            <w:tcW w:w="4317" w:type="dxa"/>
            <w:gridSpan w:val="2"/>
            <w:tcPrChange w:author="Chris Smith" w:date="2021-01-16T13:01:00Z" w:id="1149">
              <w:tcPr>
                <w:tcW w:w="4317" w:type="dxa"/>
                <w:gridSpan w:val="2"/>
              </w:tcPr>
            </w:tcPrChange>
          </w:tcPr>
          <w:p w:rsidRPr="00F005BE" w:rsidR="003A1B81" w:rsidP="0099562D" w:rsidRDefault="003A1B81" w14:paraId="09A6940A" w14:textId="77777777">
            <w:pPr>
              <w:tabs>
                <w:tab w:val="left" w:pos="5130"/>
              </w:tabs>
              <w:rPr>
                <w:sz w:val="22"/>
                <w:szCs w:val="22"/>
              </w:rPr>
            </w:pPr>
          </w:p>
        </w:tc>
      </w:tr>
      <w:tr w:rsidRPr="00F005BE" w:rsidR="003A1B81" w:rsidTr="00755426" w14:paraId="22096403" w14:textId="77777777">
        <w:tblPrEx>
          <w:tblW w:w="0" w:type="auto"/>
          <w:tblPrExChange w:author="Chris Smith" w:date="2021-01-16T13:01:00Z" w:id="1150">
            <w:tblPrEx>
              <w:tblW w:w="0" w:type="auto"/>
            </w:tblPrEx>
          </w:tblPrExChange>
        </w:tblPrEx>
        <w:trPr>
          <w:trHeight w:val="504"/>
          <w:trPrChange w:author="Chris Smith" w:date="2021-01-16T13:01:00Z" w:id="1151">
            <w:trPr>
              <w:trHeight w:val="504"/>
            </w:trPr>
          </w:trPrChange>
        </w:trPr>
        <w:tc>
          <w:tcPr>
            <w:tcW w:w="1043" w:type="dxa"/>
            <w:tcPrChange w:author="Chris Smith" w:date="2021-01-16T13:01:00Z" w:id="1152">
              <w:tcPr>
                <w:tcW w:w="1043" w:type="dxa"/>
              </w:tcPr>
            </w:tcPrChange>
          </w:tcPr>
          <w:p w:rsidRPr="00F005BE" w:rsidR="003A1B81" w:rsidP="0099562D" w:rsidRDefault="003A1B81" w14:paraId="035E7B6E" w14:textId="77777777">
            <w:pPr>
              <w:tabs>
                <w:tab w:val="left" w:pos="5130"/>
              </w:tabs>
              <w:rPr>
                <w:sz w:val="22"/>
                <w:szCs w:val="22"/>
              </w:rPr>
            </w:pPr>
            <w:r w:rsidRPr="00F005BE">
              <w:rPr>
                <w:sz w:val="22"/>
                <w:szCs w:val="22"/>
              </w:rPr>
              <w:t>A</w:t>
            </w:r>
          </w:p>
        </w:tc>
        <w:tc>
          <w:tcPr>
            <w:tcW w:w="4050" w:type="dxa"/>
            <w:tcPrChange w:author="Chris Smith" w:date="2021-01-16T13:01:00Z" w:id="1153">
              <w:tcPr>
                <w:tcW w:w="4050" w:type="dxa"/>
              </w:tcPr>
            </w:tcPrChange>
          </w:tcPr>
          <w:p w:rsidRPr="00F005BE" w:rsidR="003A1B81" w:rsidRDefault="003A1B81" w14:paraId="5AB1D405" w14:textId="77777777">
            <w:pPr>
              <w:tabs>
                <w:tab w:val="left" w:pos="5130"/>
              </w:tabs>
              <w:jc w:val="left"/>
              <w:rPr>
                <w:sz w:val="22"/>
                <w:szCs w:val="22"/>
              </w:rPr>
              <w:pPrChange w:author="Unknown" w:date="2021-01-16T13:01:00Z" w:id="1154">
                <w:pPr>
                  <w:tabs>
                    <w:tab w:val="left" w:pos="5130"/>
                  </w:tabs>
                </w:pPr>
              </w:pPrChange>
            </w:pPr>
            <w:r w:rsidRPr="00F005BE">
              <w:rPr>
                <w:sz w:val="22"/>
                <w:szCs w:val="22"/>
              </w:rPr>
              <w:t>Street</w:t>
            </w:r>
          </w:p>
        </w:tc>
        <w:tc>
          <w:tcPr>
            <w:tcW w:w="4317" w:type="dxa"/>
            <w:gridSpan w:val="2"/>
            <w:tcPrChange w:author="Chris Smith" w:date="2021-01-16T13:01:00Z" w:id="1155">
              <w:tcPr>
                <w:tcW w:w="4317" w:type="dxa"/>
                <w:gridSpan w:val="2"/>
              </w:tcPr>
            </w:tcPrChange>
          </w:tcPr>
          <w:p w:rsidRPr="00F005BE" w:rsidR="003A1B81" w:rsidP="0099562D" w:rsidRDefault="003A1B81" w14:paraId="731FB255" w14:textId="77777777">
            <w:pPr>
              <w:tabs>
                <w:tab w:val="left" w:pos="5130"/>
              </w:tabs>
              <w:rPr>
                <w:sz w:val="22"/>
                <w:szCs w:val="22"/>
              </w:rPr>
            </w:pPr>
          </w:p>
        </w:tc>
      </w:tr>
      <w:tr w:rsidRPr="00F005BE" w:rsidR="003A1B81" w:rsidTr="00755426" w14:paraId="0E710C1F" w14:textId="77777777">
        <w:tblPrEx>
          <w:tblW w:w="0" w:type="auto"/>
          <w:tblPrExChange w:author="Chris Smith" w:date="2021-01-16T13:01:00Z" w:id="1156">
            <w:tblPrEx>
              <w:tblW w:w="0" w:type="auto"/>
            </w:tblPrEx>
          </w:tblPrExChange>
        </w:tblPrEx>
        <w:trPr>
          <w:trHeight w:val="504"/>
          <w:trPrChange w:author="Chris Smith" w:date="2021-01-16T13:01:00Z" w:id="1157">
            <w:trPr>
              <w:trHeight w:val="504"/>
            </w:trPr>
          </w:trPrChange>
        </w:trPr>
        <w:tc>
          <w:tcPr>
            <w:tcW w:w="1043" w:type="dxa"/>
            <w:tcPrChange w:author="Chris Smith" w:date="2021-01-16T13:01:00Z" w:id="1158">
              <w:tcPr>
                <w:tcW w:w="1043" w:type="dxa"/>
              </w:tcPr>
            </w:tcPrChange>
          </w:tcPr>
          <w:p w:rsidRPr="00F005BE" w:rsidR="003A1B81" w:rsidP="0099562D" w:rsidRDefault="003A1B81" w14:paraId="5D4E87C0" w14:textId="77777777">
            <w:pPr>
              <w:tabs>
                <w:tab w:val="left" w:pos="5130"/>
              </w:tabs>
              <w:rPr>
                <w:sz w:val="22"/>
                <w:szCs w:val="22"/>
              </w:rPr>
            </w:pPr>
            <w:r w:rsidRPr="00F005BE">
              <w:rPr>
                <w:sz w:val="22"/>
                <w:szCs w:val="22"/>
              </w:rPr>
              <w:t>A</w:t>
            </w:r>
          </w:p>
        </w:tc>
        <w:tc>
          <w:tcPr>
            <w:tcW w:w="4050" w:type="dxa"/>
            <w:tcPrChange w:author="Chris Smith" w:date="2021-01-16T13:01:00Z" w:id="1159">
              <w:tcPr>
                <w:tcW w:w="4050" w:type="dxa"/>
              </w:tcPr>
            </w:tcPrChange>
          </w:tcPr>
          <w:p w:rsidRPr="00F005BE" w:rsidR="003A1B81" w:rsidRDefault="003A1B81" w14:paraId="28BAC797" w14:textId="77777777">
            <w:pPr>
              <w:tabs>
                <w:tab w:val="left" w:pos="5130"/>
              </w:tabs>
              <w:jc w:val="left"/>
              <w:rPr>
                <w:sz w:val="22"/>
                <w:szCs w:val="22"/>
              </w:rPr>
              <w:pPrChange w:author="Unknown" w:date="2021-01-16T13:01:00Z" w:id="1160">
                <w:pPr>
                  <w:tabs>
                    <w:tab w:val="left" w:pos="5130"/>
                  </w:tabs>
                </w:pPr>
              </w:pPrChange>
            </w:pPr>
            <w:r w:rsidRPr="00F005BE">
              <w:rPr>
                <w:sz w:val="22"/>
                <w:szCs w:val="22"/>
              </w:rPr>
              <w:t>Postal code</w:t>
            </w:r>
          </w:p>
        </w:tc>
        <w:tc>
          <w:tcPr>
            <w:tcW w:w="4317" w:type="dxa"/>
            <w:gridSpan w:val="2"/>
            <w:tcPrChange w:author="Chris Smith" w:date="2021-01-16T13:01:00Z" w:id="1161">
              <w:tcPr>
                <w:tcW w:w="4317" w:type="dxa"/>
                <w:gridSpan w:val="2"/>
              </w:tcPr>
            </w:tcPrChange>
          </w:tcPr>
          <w:p w:rsidRPr="00F005BE" w:rsidR="003A1B81" w:rsidP="0099562D" w:rsidRDefault="003A1B81" w14:paraId="2087A27B" w14:textId="77777777">
            <w:pPr>
              <w:tabs>
                <w:tab w:val="left" w:pos="5130"/>
              </w:tabs>
              <w:rPr>
                <w:sz w:val="22"/>
                <w:szCs w:val="22"/>
              </w:rPr>
            </w:pPr>
          </w:p>
        </w:tc>
      </w:tr>
      <w:tr w:rsidRPr="00F005BE" w:rsidR="003A1B81" w:rsidTr="00755426" w14:paraId="5579DCC4" w14:textId="77777777">
        <w:tblPrEx>
          <w:tblW w:w="0" w:type="auto"/>
          <w:tblPrExChange w:author="Chris Smith" w:date="2021-01-16T13:01:00Z" w:id="1162">
            <w:tblPrEx>
              <w:tblW w:w="0" w:type="auto"/>
            </w:tblPrEx>
          </w:tblPrExChange>
        </w:tblPrEx>
        <w:trPr>
          <w:trHeight w:val="504"/>
          <w:trPrChange w:author="Chris Smith" w:date="2021-01-16T13:01:00Z" w:id="1163">
            <w:trPr>
              <w:trHeight w:val="504"/>
            </w:trPr>
          </w:trPrChange>
        </w:trPr>
        <w:tc>
          <w:tcPr>
            <w:tcW w:w="1043" w:type="dxa"/>
            <w:tcPrChange w:author="Chris Smith" w:date="2021-01-16T13:01:00Z" w:id="1164">
              <w:tcPr>
                <w:tcW w:w="1043" w:type="dxa"/>
              </w:tcPr>
            </w:tcPrChange>
          </w:tcPr>
          <w:p w:rsidRPr="00F005BE" w:rsidR="003A1B81" w:rsidP="0099562D" w:rsidRDefault="003A1B81" w14:paraId="21EAC706" w14:textId="77777777">
            <w:pPr>
              <w:tabs>
                <w:tab w:val="left" w:pos="5130"/>
              </w:tabs>
              <w:rPr>
                <w:sz w:val="22"/>
                <w:szCs w:val="22"/>
              </w:rPr>
            </w:pPr>
            <w:r w:rsidRPr="00F005BE">
              <w:rPr>
                <w:sz w:val="22"/>
                <w:szCs w:val="22"/>
              </w:rPr>
              <w:t>A</w:t>
            </w:r>
          </w:p>
        </w:tc>
        <w:tc>
          <w:tcPr>
            <w:tcW w:w="4050" w:type="dxa"/>
            <w:tcPrChange w:author="Chris Smith" w:date="2021-01-16T13:01:00Z" w:id="1165">
              <w:tcPr>
                <w:tcW w:w="4050" w:type="dxa"/>
              </w:tcPr>
            </w:tcPrChange>
          </w:tcPr>
          <w:p w:rsidRPr="00F005BE" w:rsidR="003A1B81" w:rsidRDefault="003A1B81" w14:paraId="46E1E8C7" w14:textId="77777777">
            <w:pPr>
              <w:tabs>
                <w:tab w:val="left" w:pos="5130"/>
              </w:tabs>
              <w:jc w:val="left"/>
              <w:rPr>
                <w:sz w:val="22"/>
                <w:szCs w:val="22"/>
              </w:rPr>
              <w:pPrChange w:author="Unknown" w:date="2021-01-16T13:01:00Z" w:id="1166">
                <w:pPr>
                  <w:tabs>
                    <w:tab w:val="left" w:pos="5130"/>
                  </w:tabs>
                </w:pPr>
              </w:pPrChange>
            </w:pPr>
            <w:r w:rsidRPr="00F005BE">
              <w:rPr>
                <w:sz w:val="22"/>
                <w:szCs w:val="22"/>
              </w:rPr>
              <w:t>Phone</w:t>
            </w:r>
          </w:p>
        </w:tc>
        <w:tc>
          <w:tcPr>
            <w:tcW w:w="4317" w:type="dxa"/>
            <w:gridSpan w:val="2"/>
            <w:tcPrChange w:author="Chris Smith" w:date="2021-01-16T13:01:00Z" w:id="1167">
              <w:tcPr>
                <w:tcW w:w="4317" w:type="dxa"/>
                <w:gridSpan w:val="2"/>
              </w:tcPr>
            </w:tcPrChange>
          </w:tcPr>
          <w:p w:rsidRPr="00F005BE" w:rsidR="003A1B81" w:rsidP="0099562D" w:rsidRDefault="003A1B81" w14:paraId="63ABEB97" w14:textId="77777777">
            <w:pPr>
              <w:tabs>
                <w:tab w:val="left" w:pos="5130"/>
              </w:tabs>
              <w:rPr>
                <w:sz w:val="22"/>
                <w:szCs w:val="22"/>
              </w:rPr>
            </w:pPr>
          </w:p>
        </w:tc>
      </w:tr>
      <w:tr w:rsidRPr="00F005BE" w:rsidR="003A1B81" w:rsidTr="003A1B81" w14:paraId="3E682539" w14:textId="77777777">
        <w:trPr>
          <w:trHeight w:val="504"/>
        </w:trPr>
        <w:tc>
          <w:tcPr>
            <w:tcW w:w="1043" w:type="dxa"/>
          </w:tcPr>
          <w:p w:rsidRPr="00F005BE" w:rsidR="003A1B81" w:rsidP="0099562D" w:rsidRDefault="003A1B81" w14:paraId="3F172E09"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774DD925" w14:textId="77777777">
            <w:pPr>
              <w:tabs>
                <w:tab w:val="left" w:pos="5130"/>
              </w:tabs>
              <w:rPr>
                <w:sz w:val="22"/>
                <w:szCs w:val="22"/>
              </w:rPr>
            </w:pPr>
            <w:r w:rsidRPr="00F005BE">
              <w:rPr>
                <w:sz w:val="22"/>
                <w:szCs w:val="22"/>
              </w:rPr>
              <w:t>E-mail</w:t>
            </w:r>
          </w:p>
        </w:tc>
        <w:tc>
          <w:tcPr>
            <w:tcW w:w="4317" w:type="dxa"/>
            <w:gridSpan w:val="2"/>
          </w:tcPr>
          <w:p w:rsidRPr="00F005BE" w:rsidR="003A1B81" w:rsidP="0099562D" w:rsidRDefault="003A1B81" w14:paraId="00906465" w14:textId="77777777">
            <w:pPr>
              <w:tabs>
                <w:tab w:val="left" w:pos="5130"/>
              </w:tabs>
              <w:rPr>
                <w:sz w:val="22"/>
                <w:szCs w:val="22"/>
              </w:rPr>
            </w:pPr>
          </w:p>
        </w:tc>
      </w:tr>
      <w:tr w:rsidRPr="00F005BE" w:rsidR="003A1B81" w:rsidTr="003A1B81" w14:paraId="11D3CBB9" w14:textId="77777777">
        <w:trPr>
          <w:trHeight w:val="504"/>
        </w:trPr>
        <w:tc>
          <w:tcPr>
            <w:tcW w:w="1043" w:type="dxa"/>
          </w:tcPr>
          <w:p w:rsidRPr="00F005BE" w:rsidR="003A1B81" w:rsidP="0099562D" w:rsidRDefault="003A1B81" w14:paraId="3C68CDD5"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1BAD2651" w14:textId="6C56ABE1">
            <w:pPr>
              <w:tabs>
                <w:tab w:val="left" w:pos="5130"/>
              </w:tabs>
              <w:rPr>
                <w:sz w:val="22"/>
                <w:szCs w:val="22"/>
              </w:rPr>
            </w:pPr>
            <w:r w:rsidRPr="00F005BE">
              <w:rPr>
                <w:sz w:val="22"/>
                <w:szCs w:val="22"/>
              </w:rPr>
              <w:t>Web-site</w:t>
            </w:r>
          </w:p>
        </w:tc>
        <w:tc>
          <w:tcPr>
            <w:tcW w:w="4317" w:type="dxa"/>
            <w:gridSpan w:val="2"/>
          </w:tcPr>
          <w:p w:rsidRPr="00F005BE" w:rsidR="003A1B81" w:rsidP="0099562D" w:rsidRDefault="003A1B81" w14:paraId="5CA3C545" w14:textId="77777777">
            <w:pPr>
              <w:tabs>
                <w:tab w:val="left" w:pos="5130"/>
              </w:tabs>
              <w:rPr>
                <w:sz w:val="22"/>
                <w:szCs w:val="22"/>
              </w:rPr>
            </w:pPr>
          </w:p>
        </w:tc>
      </w:tr>
      <w:tr w:rsidRPr="00F005BE" w:rsidR="003A1B81" w:rsidTr="003A1B81" w14:paraId="01124FB3" w14:textId="77777777">
        <w:trPr>
          <w:gridAfter w:val="2"/>
          <w:wAfter w:w="4317" w:type="dxa"/>
          <w:trHeight w:val="440"/>
        </w:trPr>
        <w:tc>
          <w:tcPr>
            <w:tcW w:w="1043" w:type="dxa"/>
          </w:tcPr>
          <w:p w:rsidRPr="00F005BE" w:rsidR="003A1B81" w:rsidP="0099562D" w:rsidRDefault="003A1B81" w14:paraId="053B4204" w14:textId="77777777">
            <w:pPr>
              <w:tabs>
                <w:tab w:val="left" w:pos="5130"/>
              </w:tabs>
              <w:rPr>
                <w:sz w:val="22"/>
                <w:szCs w:val="22"/>
              </w:rPr>
            </w:pPr>
            <w:r w:rsidRPr="00F005BE">
              <w:rPr>
                <w:sz w:val="22"/>
                <w:szCs w:val="22"/>
              </w:rPr>
              <w:t>Contract section</w:t>
            </w:r>
          </w:p>
        </w:tc>
        <w:tc>
          <w:tcPr>
            <w:tcW w:w="4050" w:type="dxa"/>
          </w:tcPr>
          <w:p w:rsidRPr="00F005BE" w:rsidR="003A1B81" w:rsidP="0099562D" w:rsidRDefault="003A1B81" w14:paraId="4D6043B5" w14:textId="77777777">
            <w:pPr>
              <w:tabs>
                <w:tab w:val="left" w:pos="5130"/>
              </w:tabs>
              <w:jc w:val="center"/>
              <w:rPr>
                <w:b/>
                <w:sz w:val="22"/>
                <w:szCs w:val="22"/>
              </w:rPr>
            </w:pPr>
            <w:r w:rsidRPr="00F005BE">
              <w:rPr>
                <w:b/>
                <w:sz w:val="22"/>
                <w:szCs w:val="22"/>
              </w:rPr>
              <w:t>State registration information</w:t>
            </w:r>
          </w:p>
        </w:tc>
      </w:tr>
      <w:tr w:rsidRPr="00F005BE" w:rsidR="003A1B81" w:rsidTr="003A1B81" w14:paraId="2FE2F694" w14:textId="77777777">
        <w:trPr>
          <w:trHeight w:val="576"/>
        </w:trPr>
        <w:tc>
          <w:tcPr>
            <w:tcW w:w="1043" w:type="dxa"/>
          </w:tcPr>
          <w:p w:rsidRPr="00F005BE" w:rsidR="003A1B81" w:rsidP="0099562D" w:rsidRDefault="003A1B81" w14:paraId="36882A72"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20D11588" w14:textId="77777777">
            <w:pPr>
              <w:tabs>
                <w:tab w:val="left" w:pos="5130"/>
              </w:tabs>
              <w:rPr>
                <w:sz w:val="22"/>
                <w:szCs w:val="22"/>
              </w:rPr>
            </w:pPr>
            <w:r w:rsidRPr="00F005BE">
              <w:rPr>
                <w:sz w:val="22"/>
                <w:szCs w:val="22"/>
              </w:rPr>
              <w:t>Date of registration in State registry</w:t>
            </w:r>
          </w:p>
        </w:tc>
        <w:tc>
          <w:tcPr>
            <w:tcW w:w="4317" w:type="dxa"/>
            <w:gridSpan w:val="2"/>
          </w:tcPr>
          <w:p w:rsidRPr="00F005BE" w:rsidR="003A1B81" w:rsidP="0099562D" w:rsidRDefault="003A1B81" w14:paraId="1033D79A" w14:textId="77777777">
            <w:pPr>
              <w:tabs>
                <w:tab w:val="left" w:pos="5130"/>
              </w:tabs>
              <w:rPr>
                <w:sz w:val="22"/>
                <w:szCs w:val="22"/>
              </w:rPr>
            </w:pPr>
          </w:p>
        </w:tc>
      </w:tr>
      <w:tr w:rsidRPr="00F005BE" w:rsidR="003A1B81" w:rsidTr="003A1B81" w14:paraId="1C2AEB22" w14:textId="77777777">
        <w:trPr>
          <w:trHeight w:val="576"/>
        </w:trPr>
        <w:tc>
          <w:tcPr>
            <w:tcW w:w="1043" w:type="dxa"/>
          </w:tcPr>
          <w:p w:rsidRPr="00F005BE" w:rsidR="003A1B81" w:rsidP="0099562D" w:rsidRDefault="003A1B81" w14:paraId="311A581E"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5AB35442" w14:textId="77777777">
            <w:pPr>
              <w:tabs>
                <w:tab w:val="left" w:pos="5130"/>
              </w:tabs>
              <w:rPr>
                <w:sz w:val="22"/>
                <w:szCs w:val="22"/>
              </w:rPr>
            </w:pPr>
            <w:r w:rsidRPr="00F005BE">
              <w:rPr>
                <w:sz w:val="22"/>
                <w:szCs w:val="22"/>
              </w:rPr>
              <w:t>State registration number</w:t>
            </w:r>
          </w:p>
        </w:tc>
        <w:tc>
          <w:tcPr>
            <w:tcW w:w="4317" w:type="dxa"/>
            <w:gridSpan w:val="2"/>
          </w:tcPr>
          <w:p w:rsidRPr="00F005BE" w:rsidR="003A1B81" w:rsidP="0099562D" w:rsidRDefault="003A1B81" w14:paraId="2CB44E41" w14:textId="77777777">
            <w:pPr>
              <w:tabs>
                <w:tab w:val="left" w:pos="5130"/>
              </w:tabs>
              <w:rPr>
                <w:sz w:val="22"/>
                <w:szCs w:val="22"/>
              </w:rPr>
            </w:pPr>
          </w:p>
        </w:tc>
      </w:tr>
      <w:tr w:rsidRPr="00F005BE" w:rsidR="003A1B81" w:rsidTr="003A1B81" w14:paraId="5FEFC1F6" w14:textId="77777777">
        <w:trPr>
          <w:trHeight w:val="576"/>
        </w:trPr>
        <w:tc>
          <w:tcPr>
            <w:tcW w:w="1043" w:type="dxa"/>
          </w:tcPr>
          <w:p w:rsidRPr="00F005BE" w:rsidR="003A1B81" w:rsidP="0099562D" w:rsidRDefault="003A1B81" w14:paraId="358B30D3"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37DCCE58" w14:textId="77777777">
            <w:pPr>
              <w:tabs>
                <w:tab w:val="left" w:pos="5130"/>
              </w:tabs>
              <w:rPr>
                <w:sz w:val="22"/>
                <w:szCs w:val="22"/>
              </w:rPr>
            </w:pPr>
            <w:proofErr w:type="spellStart"/>
            <w:r w:rsidRPr="00F005BE">
              <w:rPr>
                <w:sz w:val="22"/>
                <w:szCs w:val="22"/>
              </w:rPr>
              <w:t>IDNO</w:t>
            </w:r>
            <w:proofErr w:type="spellEnd"/>
            <w:r w:rsidRPr="00F005BE">
              <w:rPr>
                <w:sz w:val="22"/>
                <w:szCs w:val="22"/>
              </w:rPr>
              <w:t xml:space="preserve"> (Identification number of the organization)</w:t>
            </w:r>
          </w:p>
        </w:tc>
        <w:tc>
          <w:tcPr>
            <w:tcW w:w="4317" w:type="dxa"/>
            <w:gridSpan w:val="2"/>
          </w:tcPr>
          <w:p w:rsidRPr="00F005BE" w:rsidR="003A1B81" w:rsidP="0099562D" w:rsidRDefault="003A1B81" w14:paraId="2CE4C895" w14:textId="77777777">
            <w:pPr>
              <w:tabs>
                <w:tab w:val="left" w:pos="5130"/>
              </w:tabs>
              <w:rPr>
                <w:sz w:val="22"/>
                <w:szCs w:val="22"/>
              </w:rPr>
            </w:pPr>
          </w:p>
        </w:tc>
      </w:tr>
      <w:tr w:rsidRPr="00F005BE" w:rsidR="003A1B81" w:rsidTr="003A1B81" w14:paraId="1FD6834F" w14:textId="77777777">
        <w:trPr>
          <w:gridAfter w:val="2"/>
          <w:wAfter w:w="4317" w:type="dxa"/>
          <w:trHeight w:val="440"/>
        </w:trPr>
        <w:tc>
          <w:tcPr>
            <w:tcW w:w="1043" w:type="dxa"/>
          </w:tcPr>
          <w:p w:rsidRPr="00F005BE" w:rsidR="003A1B81" w:rsidP="0099562D" w:rsidRDefault="003A1B81" w14:paraId="0BF0DF4D" w14:textId="77777777">
            <w:pPr>
              <w:tabs>
                <w:tab w:val="left" w:pos="5130"/>
              </w:tabs>
              <w:rPr>
                <w:sz w:val="22"/>
                <w:szCs w:val="22"/>
              </w:rPr>
            </w:pPr>
            <w:r w:rsidRPr="00F005BE">
              <w:rPr>
                <w:sz w:val="22"/>
                <w:szCs w:val="22"/>
              </w:rPr>
              <w:t>Contract section</w:t>
            </w:r>
          </w:p>
        </w:tc>
        <w:tc>
          <w:tcPr>
            <w:tcW w:w="4050" w:type="dxa"/>
          </w:tcPr>
          <w:p w:rsidRPr="00F005BE" w:rsidR="003A1B81" w:rsidP="0099562D" w:rsidRDefault="003A1B81" w14:paraId="32B333C9" w14:textId="77777777">
            <w:pPr>
              <w:tabs>
                <w:tab w:val="left" w:pos="5130"/>
              </w:tabs>
              <w:jc w:val="center"/>
              <w:rPr>
                <w:b/>
                <w:sz w:val="22"/>
                <w:szCs w:val="22"/>
              </w:rPr>
            </w:pPr>
            <w:r w:rsidRPr="00F005BE">
              <w:rPr>
                <w:b/>
                <w:sz w:val="22"/>
                <w:szCs w:val="22"/>
              </w:rPr>
              <w:t>Authorized representative information</w:t>
            </w:r>
          </w:p>
        </w:tc>
      </w:tr>
      <w:tr w:rsidRPr="00F005BE" w:rsidR="003A1B81" w:rsidTr="003A1B81" w14:paraId="264AE848" w14:textId="77777777">
        <w:trPr>
          <w:trHeight w:val="576"/>
        </w:trPr>
        <w:tc>
          <w:tcPr>
            <w:tcW w:w="1043" w:type="dxa"/>
          </w:tcPr>
          <w:p w:rsidRPr="00F005BE" w:rsidR="003A1B81" w:rsidP="0099562D" w:rsidRDefault="003A1B81" w14:paraId="037826A6"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336F6394" w14:textId="77777777">
            <w:pPr>
              <w:tabs>
                <w:tab w:val="left" w:pos="5130"/>
              </w:tabs>
              <w:rPr>
                <w:sz w:val="22"/>
                <w:szCs w:val="22"/>
              </w:rPr>
            </w:pPr>
            <w:r w:rsidRPr="00F005BE">
              <w:rPr>
                <w:sz w:val="22"/>
                <w:szCs w:val="22"/>
              </w:rPr>
              <w:t>Position</w:t>
            </w:r>
          </w:p>
        </w:tc>
        <w:tc>
          <w:tcPr>
            <w:tcW w:w="4317" w:type="dxa"/>
            <w:gridSpan w:val="2"/>
          </w:tcPr>
          <w:p w:rsidRPr="00F005BE" w:rsidR="003A1B81" w:rsidP="0099562D" w:rsidRDefault="003A1B81" w14:paraId="534C0439" w14:textId="77777777">
            <w:pPr>
              <w:tabs>
                <w:tab w:val="left" w:pos="5130"/>
              </w:tabs>
              <w:rPr>
                <w:sz w:val="22"/>
                <w:szCs w:val="22"/>
              </w:rPr>
            </w:pPr>
          </w:p>
        </w:tc>
      </w:tr>
      <w:tr w:rsidRPr="00F005BE" w:rsidR="003A1B81" w:rsidTr="003A1B81" w14:paraId="6800187B" w14:textId="77777777">
        <w:trPr>
          <w:trHeight w:val="576"/>
        </w:trPr>
        <w:tc>
          <w:tcPr>
            <w:tcW w:w="1043" w:type="dxa"/>
          </w:tcPr>
          <w:p w:rsidRPr="00F005BE" w:rsidR="003A1B81" w:rsidP="0099562D" w:rsidRDefault="003A1B81" w14:paraId="22BDE960"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6AAECBD5" w14:textId="77777777">
            <w:pPr>
              <w:tabs>
                <w:tab w:val="left" w:pos="5130"/>
              </w:tabs>
              <w:rPr>
                <w:sz w:val="22"/>
                <w:szCs w:val="22"/>
              </w:rPr>
            </w:pPr>
            <w:r w:rsidRPr="00F005BE">
              <w:rPr>
                <w:sz w:val="22"/>
                <w:szCs w:val="22"/>
              </w:rPr>
              <w:t>First name</w:t>
            </w:r>
          </w:p>
        </w:tc>
        <w:tc>
          <w:tcPr>
            <w:tcW w:w="4317" w:type="dxa"/>
            <w:gridSpan w:val="2"/>
          </w:tcPr>
          <w:p w:rsidRPr="00F005BE" w:rsidR="003A1B81" w:rsidP="0099562D" w:rsidRDefault="003A1B81" w14:paraId="4ECEA0EA" w14:textId="77777777">
            <w:pPr>
              <w:tabs>
                <w:tab w:val="left" w:pos="5130"/>
              </w:tabs>
              <w:rPr>
                <w:sz w:val="22"/>
                <w:szCs w:val="22"/>
              </w:rPr>
            </w:pPr>
          </w:p>
        </w:tc>
      </w:tr>
      <w:tr w:rsidRPr="00F005BE" w:rsidR="003A1B81" w:rsidTr="003A1B81" w14:paraId="62B39603" w14:textId="77777777">
        <w:trPr>
          <w:trHeight w:val="576"/>
        </w:trPr>
        <w:tc>
          <w:tcPr>
            <w:tcW w:w="1043" w:type="dxa"/>
          </w:tcPr>
          <w:p w:rsidRPr="00F005BE" w:rsidR="003A1B81" w:rsidP="0099562D" w:rsidRDefault="003A1B81" w14:paraId="66B820F7" w14:textId="77777777">
            <w:pPr>
              <w:tabs>
                <w:tab w:val="left" w:pos="5130"/>
              </w:tabs>
              <w:rPr>
                <w:sz w:val="22"/>
                <w:szCs w:val="22"/>
              </w:rPr>
            </w:pPr>
            <w:r w:rsidRPr="00F005BE">
              <w:rPr>
                <w:sz w:val="22"/>
                <w:szCs w:val="22"/>
              </w:rPr>
              <w:lastRenderedPageBreak/>
              <w:t>A</w:t>
            </w:r>
          </w:p>
        </w:tc>
        <w:tc>
          <w:tcPr>
            <w:tcW w:w="4050" w:type="dxa"/>
          </w:tcPr>
          <w:p w:rsidRPr="00F005BE" w:rsidR="003A1B81" w:rsidP="0099562D" w:rsidRDefault="003A1B81" w14:paraId="40D58E5B" w14:textId="77777777">
            <w:pPr>
              <w:tabs>
                <w:tab w:val="left" w:pos="5130"/>
              </w:tabs>
              <w:rPr>
                <w:sz w:val="22"/>
                <w:szCs w:val="22"/>
              </w:rPr>
            </w:pPr>
            <w:r w:rsidRPr="00F005BE">
              <w:rPr>
                <w:sz w:val="22"/>
                <w:szCs w:val="22"/>
              </w:rPr>
              <w:t>Last name</w:t>
            </w:r>
          </w:p>
        </w:tc>
        <w:tc>
          <w:tcPr>
            <w:tcW w:w="4317" w:type="dxa"/>
            <w:gridSpan w:val="2"/>
          </w:tcPr>
          <w:p w:rsidRPr="00F005BE" w:rsidR="003A1B81" w:rsidP="0099562D" w:rsidRDefault="003A1B81" w14:paraId="5BC2FEBE" w14:textId="77777777">
            <w:pPr>
              <w:tabs>
                <w:tab w:val="left" w:pos="5130"/>
              </w:tabs>
              <w:rPr>
                <w:sz w:val="22"/>
                <w:szCs w:val="22"/>
              </w:rPr>
            </w:pPr>
          </w:p>
        </w:tc>
      </w:tr>
      <w:tr w:rsidRPr="00F005BE" w:rsidR="003A1B81" w:rsidTr="003A1B81" w14:paraId="3DB50E41" w14:textId="77777777">
        <w:trPr>
          <w:trHeight w:val="576"/>
        </w:trPr>
        <w:tc>
          <w:tcPr>
            <w:tcW w:w="1043" w:type="dxa"/>
          </w:tcPr>
          <w:p w:rsidRPr="00F005BE" w:rsidR="003A1B81" w:rsidP="0099562D" w:rsidRDefault="003A1B81" w14:paraId="1E8EECE0"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6C22038C" w14:textId="77777777">
            <w:pPr>
              <w:tabs>
                <w:tab w:val="left" w:pos="5130"/>
              </w:tabs>
              <w:rPr>
                <w:sz w:val="22"/>
                <w:szCs w:val="22"/>
              </w:rPr>
            </w:pPr>
            <w:r w:rsidRPr="00F005BE">
              <w:rPr>
                <w:sz w:val="22"/>
                <w:szCs w:val="22"/>
              </w:rPr>
              <w:t>Proxy legal basis (statute, regulation, decision etc.)</w:t>
            </w:r>
          </w:p>
        </w:tc>
        <w:tc>
          <w:tcPr>
            <w:tcW w:w="4317" w:type="dxa"/>
            <w:gridSpan w:val="2"/>
          </w:tcPr>
          <w:p w:rsidRPr="00F005BE" w:rsidR="003A1B81" w:rsidP="0099562D" w:rsidRDefault="003A1B81" w14:paraId="6FEEF835" w14:textId="77777777">
            <w:pPr>
              <w:tabs>
                <w:tab w:val="left" w:pos="5130"/>
              </w:tabs>
              <w:rPr>
                <w:sz w:val="22"/>
                <w:szCs w:val="22"/>
              </w:rPr>
            </w:pPr>
          </w:p>
        </w:tc>
      </w:tr>
      <w:tr w:rsidRPr="00F005BE" w:rsidR="003A1B81" w:rsidTr="003A1B81" w14:paraId="64914209" w14:textId="77777777">
        <w:trPr>
          <w:trHeight w:val="576"/>
        </w:trPr>
        <w:tc>
          <w:tcPr>
            <w:tcW w:w="1043" w:type="dxa"/>
          </w:tcPr>
          <w:p w:rsidRPr="00F005BE" w:rsidR="003A1B81" w:rsidP="0099562D" w:rsidRDefault="003A1B81" w14:paraId="65F096F9"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59DCB39C" w14:textId="77777777">
            <w:pPr>
              <w:tabs>
                <w:tab w:val="left" w:pos="5130"/>
              </w:tabs>
              <w:rPr>
                <w:sz w:val="22"/>
                <w:szCs w:val="22"/>
              </w:rPr>
            </w:pPr>
            <w:proofErr w:type="spellStart"/>
            <w:r w:rsidRPr="00F005BE">
              <w:rPr>
                <w:sz w:val="22"/>
                <w:szCs w:val="22"/>
              </w:rPr>
              <w:t>IDNP</w:t>
            </w:r>
            <w:proofErr w:type="spellEnd"/>
            <w:r w:rsidRPr="00F005BE">
              <w:rPr>
                <w:sz w:val="22"/>
                <w:szCs w:val="22"/>
              </w:rPr>
              <w:t xml:space="preserve"> (identification number of person)</w:t>
            </w:r>
          </w:p>
        </w:tc>
        <w:tc>
          <w:tcPr>
            <w:tcW w:w="4317" w:type="dxa"/>
            <w:gridSpan w:val="2"/>
          </w:tcPr>
          <w:p w:rsidRPr="00F005BE" w:rsidR="003A1B81" w:rsidP="0099562D" w:rsidRDefault="003A1B81" w14:paraId="02E349C2" w14:textId="77777777">
            <w:pPr>
              <w:tabs>
                <w:tab w:val="left" w:pos="5130"/>
              </w:tabs>
              <w:rPr>
                <w:sz w:val="22"/>
                <w:szCs w:val="22"/>
              </w:rPr>
            </w:pPr>
          </w:p>
        </w:tc>
      </w:tr>
      <w:tr w:rsidRPr="00F005BE" w:rsidR="003A1B81" w:rsidTr="003A1B81" w14:paraId="01A7828A" w14:textId="77777777">
        <w:trPr>
          <w:gridAfter w:val="2"/>
          <w:wAfter w:w="4317" w:type="dxa"/>
          <w:trHeight w:val="440"/>
        </w:trPr>
        <w:tc>
          <w:tcPr>
            <w:tcW w:w="1043" w:type="dxa"/>
          </w:tcPr>
          <w:p w:rsidRPr="00F005BE" w:rsidR="003A1B81" w:rsidP="0099562D" w:rsidRDefault="003A1B81" w14:paraId="339F33B5" w14:textId="77777777">
            <w:pPr>
              <w:tabs>
                <w:tab w:val="left" w:pos="5130"/>
              </w:tabs>
              <w:rPr>
                <w:sz w:val="22"/>
                <w:szCs w:val="22"/>
              </w:rPr>
            </w:pPr>
            <w:r w:rsidRPr="00F005BE">
              <w:rPr>
                <w:sz w:val="22"/>
                <w:szCs w:val="22"/>
              </w:rPr>
              <w:t>Contract section</w:t>
            </w:r>
          </w:p>
        </w:tc>
        <w:tc>
          <w:tcPr>
            <w:tcW w:w="4050" w:type="dxa"/>
          </w:tcPr>
          <w:p w:rsidRPr="00F005BE" w:rsidR="003A1B81" w:rsidP="0099562D" w:rsidRDefault="003A1B81" w14:paraId="7D8F6876" w14:textId="77777777">
            <w:pPr>
              <w:tabs>
                <w:tab w:val="left" w:pos="5130"/>
              </w:tabs>
              <w:jc w:val="center"/>
              <w:rPr>
                <w:b/>
                <w:sz w:val="22"/>
                <w:szCs w:val="22"/>
              </w:rPr>
            </w:pPr>
            <w:r w:rsidRPr="00F005BE">
              <w:rPr>
                <w:b/>
                <w:sz w:val="22"/>
                <w:szCs w:val="22"/>
              </w:rPr>
              <w:t>Bank references</w:t>
            </w:r>
          </w:p>
        </w:tc>
      </w:tr>
      <w:tr w:rsidRPr="00F005BE" w:rsidR="003A1B81" w:rsidTr="003A1B81" w14:paraId="6E0EB608" w14:textId="77777777">
        <w:trPr>
          <w:trHeight w:val="576"/>
        </w:trPr>
        <w:tc>
          <w:tcPr>
            <w:tcW w:w="1043" w:type="dxa"/>
          </w:tcPr>
          <w:p w:rsidRPr="00F005BE" w:rsidR="003A1B81" w:rsidP="0099562D" w:rsidRDefault="003A1B81" w14:paraId="12478B6D"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5DBC9D47" w14:textId="77777777">
            <w:pPr>
              <w:tabs>
                <w:tab w:val="left" w:pos="5130"/>
              </w:tabs>
              <w:rPr>
                <w:sz w:val="22"/>
                <w:szCs w:val="22"/>
              </w:rPr>
            </w:pPr>
            <w:r w:rsidRPr="00F005BE">
              <w:rPr>
                <w:sz w:val="22"/>
                <w:szCs w:val="22"/>
              </w:rPr>
              <w:t>Bank name</w:t>
            </w:r>
          </w:p>
        </w:tc>
        <w:tc>
          <w:tcPr>
            <w:tcW w:w="4317" w:type="dxa"/>
            <w:gridSpan w:val="2"/>
          </w:tcPr>
          <w:p w:rsidRPr="00F005BE" w:rsidR="003A1B81" w:rsidP="0099562D" w:rsidRDefault="003A1B81" w14:paraId="27EA997A" w14:textId="77777777">
            <w:pPr>
              <w:tabs>
                <w:tab w:val="left" w:pos="5130"/>
              </w:tabs>
              <w:rPr>
                <w:sz w:val="22"/>
                <w:szCs w:val="22"/>
              </w:rPr>
            </w:pPr>
          </w:p>
        </w:tc>
      </w:tr>
      <w:tr w:rsidRPr="00F005BE" w:rsidR="003A1B81" w:rsidTr="003A1B81" w14:paraId="42832187" w14:textId="77777777">
        <w:trPr>
          <w:trHeight w:val="576"/>
        </w:trPr>
        <w:tc>
          <w:tcPr>
            <w:tcW w:w="1043" w:type="dxa"/>
          </w:tcPr>
          <w:p w:rsidRPr="00F005BE" w:rsidR="003A1B81" w:rsidP="0099562D" w:rsidRDefault="003A1B81" w14:paraId="456A5382"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1B126CC8" w14:textId="77777777">
            <w:pPr>
              <w:tabs>
                <w:tab w:val="left" w:pos="5130"/>
              </w:tabs>
              <w:rPr>
                <w:sz w:val="22"/>
                <w:szCs w:val="22"/>
              </w:rPr>
            </w:pPr>
            <w:r w:rsidRPr="00F005BE">
              <w:rPr>
                <w:sz w:val="22"/>
                <w:szCs w:val="22"/>
              </w:rPr>
              <w:t>Bank postal address</w:t>
            </w:r>
          </w:p>
        </w:tc>
        <w:tc>
          <w:tcPr>
            <w:tcW w:w="4317" w:type="dxa"/>
            <w:gridSpan w:val="2"/>
          </w:tcPr>
          <w:p w:rsidRPr="00F005BE" w:rsidR="003A1B81" w:rsidP="0099562D" w:rsidRDefault="003A1B81" w14:paraId="2CE4043B" w14:textId="77777777">
            <w:pPr>
              <w:tabs>
                <w:tab w:val="left" w:pos="5130"/>
              </w:tabs>
              <w:rPr>
                <w:sz w:val="22"/>
                <w:szCs w:val="22"/>
              </w:rPr>
            </w:pPr>
          </w:p>
        </w:tc>
      </w:tr>
      <w:tr w:rsidRPr="00F005BE" w:rsidR="003A1B81" w:rsidTr="003A1B81" w14:paraId="41BAD666" w14:textId="77777777">
        <w:trPr>
          <w:trHeight w:val="576"/>
        </w:trPr>
        <w:tc>
          <w:tcPr>
            <w:tcW w:w="1043" w:type="dxa"/>
          </w:tcPr>
          <w:p w:rsidRPr="00F005BE" w:rsidR="003A1B81" w:rsidP="0099562D" w:rsidRDefault="003A1B81" w14:paraId="3BAA0692"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04CAD04E" w14:textId="77777777">
            <w:pPr>
              <w:tabs>
                <w:tab w:val="left" w:pos="5130"/>
              </w:tabs>
              <w:rPr>
                <w:sz w:val="22"/>
                <w:szCs w:val="22"/>
              </w:rPr>
            </w:pPr>
            <w:r w:rsidRPr="00F005BE">
              <w:rPr>
                <w:sz w:val="22"/>
                <w:szCs w:val="22"/>
              </w:rPr>
              <w:t>Bank code</w:t>
            </w:r>
          </w:p>
        </w:tc>
        <w:tc>
          <w:tcPr>
            <w:tcW w:w="4317" w:type="dxa"/>
            <w:gridSpan w:val="2"/>
          </w:tcPr>
          <w:p w:rsidRPr="00F005BE" w:rsidR="003A1B81" w:rsidP="0099562D" w:rsidRDefault="003A1B81" w14:paraId="73A5FBD4" w14:textId="77777777">
            <w:pPr>
              <w:tabs>
                <w:tab w:val="left" w:pos="5130"/>
              </w:tabs>
              <w:rPr>
                <w:sz w:val="22"/>
                <w:szCs w:val="22"/>
              </w:rPr>
            </w:pPr>
          </w:p>
        </w:tc>
      </w:tr>
      <w:tr w:rsidRPr="00F005BE" w:rsidR="003A1B81" w:rsidTr="003A1B81" w14:paraId="1A75B3C3" w14:textId="77777777">
        <w:trPr>
          <w:trHeight w:val="576"/>
        </w:trPr>
        <w:tc>
          <w:tcPr>
            <w:tcW w:w="1043" w:type="dxa"/>
          </w:tcPr>
          <w:p w:rsidRPr="00F005BE" w:rsidR="003A1B81" w:rsidP="0099562D" w:rsidRDefault="003A1B81" w14:paraId="37BFCD90"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543DE43A" w14:textId="77777777">
            <w:pPr>
              <w:tabs>
                <w:tab w:val="left" w:pos="5130"/>
              </w:tabs>
              <w:rPr>
                <w:sz w:val="22"/>
                <w:szCs w:val="22"/>
              </w:rPr>
            </w:pPr>
            <w:r w:rsidRPr="00F005BE">
              <w:rPr>
                <w:sz w:val="22"/>
                <w:szCs w:val="22"/>
              </w:rPr>
              <w:t>Settlement account</w:t>
            </w:r>
          </w:p>
        </w:tc>
        <w:tc>
          <w:tcPr>
            <w:tcW w:w="4317" w:type="dxa"/>
            <w:gridSpan w:val="2"/>
          </w:tcPr>
          <w:p w:rsidRPr="00F005BE" w:rsidR="003A1B81" w:rsidP="0099562D" w:rsidRDefault="003A1B81" w14:paraId="656979E2" w14:textId="77777777">
            <w:pPr>
              <w:tabs>
                <w:tab w:val="left" w:pos="5130"/>
              </w:tabs>
              <w:rPr>
                <w:sz w:val="22"/>
                <w:szCs w:val="22"/>
              </w:rPr>
            </w:pPr>
          </w:p>
        </w:tc>
      </w:tr>
      <w:tr w:rsidRPr="00F005BE" w:rsidR="003A1B81" w:rsidTr="003A1B81" w14:paraId="1CC8051C" w14:textId="77777777">
        <w:trPr>
          <w:trHeight w:val="576"/>
        </w:trPr>
        <w:tc>
          <w:tcPr>
            <w:tcW w:w="1043" w:type="dxa"/>
          </w:tcPr>
          <w:p w:rsidRPr="00F005BE" w:rsidR="003A1B81" w:rsidP="0099562D" w:rsidRDefault="003A1B81" w14:paraId="307DFF75" w14:textId="77777777">
            <w:pPr>
              <w:tabs>
                <w:tab w:val="left" w:pos="5130"/>
              </w:tabs>
              <w:rPr>
                <w:sz w:val="22"/>
                <w:szCs w:val="22"/>
              </w:rPr>
            </w:pPr>
            <w:r w:rsidRPr="00F005BE">
              <w:rPr>
                <w:sz w:val="22"/>
                <w:szCs w:val="22"/>
              </w:rPr>
              <w:t>A</w:t>
            </w:r>
          </w:p>
        </w:tc>
        <w:tc>
          <w:tcPr>
            <w:tcW w:w="4050" w:type="dxa"/>
          </w:tcPr>
          <w:p w:rsidRPr="00F005BE" w:rsidR="003A1B81" w:rsidP="0099562D" w:rsidRDefault="003A1B81" w14:paraId="6CBDE725" w14:textId="77777777">
            <w:pPr>
              <w:tabs>
                <w:tab w:val="left" w:pos="5130"/>
              </w:tabs>
              <w:rPr>
                <w:sz w:val="22"/>
                <w:szCs w:val="22"/>
              </w:rPr>
            </w:pPr>
            <w:r w:rsidRPr="00F005BE">
              <w:rPr>
                <w:sz w:val="22"/>
                <w:szCs w:val="22"/>
              </w:rPr>
              <w:t>Fiscal code</w:t>
            </w:r>
          </w:p>
        </w:tc>
        <w:tc>
          <w:tcPr>
            <w:tcW w:w="4317" w:type="dxa"/>
            <w:gridSpan w:val="2"/>
          </w:tcPr>
          <w:p w:rsidRPr="00F005BE" w:rsidR="003A1B81" w:rsidP="0099562D" w:rsidRDefault="003A1B81" w14:paraId="4C5966C2" w14:textId="77777777">
            <w:pPr>
              <w:tabs>
                <w:tab w:val="left" w:pos="5130"/>
              </w:tabs>
              <w:rPr>
                <w:sz w:val="22"/>
                <w:szCs w:val="22"/>
              </w:rPr>
            </w:pPr>
          </w:p>
        </w:tc>
      </w:tr>
    </w:tbl>
    <w:p w:rsidRPr="00F005BE" w:rsidR="00621808" w:rsidP="00621808" w:rsidRDefault="00621808" w14:paraId="6E08FCAA" w14:textId="018448E6">
      <w:pPr>
        <w:tabs>
          <w:tab w:val="left" w:pos="5130"/>
        </w:tabs>
        <w:rPr>
          <w:b/>
          <w:sz w:val="22"/>
          <w:szCs w:val="22"/>
        </w:rPr>
      </w:pPr>
    </w:p>
    <w:p w:rsidRPr="00F005BE" w:rsidR="00621808" w:rsidP="00621808" w:rsidRDefault="00470B74" w14:paraId="1E77AEC3" w14:textId="540CCEFF">
      <w:pPr>
        <w:tabs>
          <w:tab w:val="left" w:pos="5130"/>
        </w:tabs>
        <w:rPr>
          <w:b/>
          <w:sz w:val="22"/>
          <w:szCs w:val="22"/>
        </w:rPr>
      </w:pPr>
      <w:r w:rsidRPr="00F005BE">
        <w:rPr>
          <w:b/>
          <w:sz w:val="22"/>
          <w:szCs w:val="22"/>
        </w:rPr>
        <w:t xml:space="preserve">ECONOMIC </w:t>
      </w:r>
      <w:proofErr w:type="gramStart"/>
      <w:r w:rsidRPr="00F005BE">
        <w:rPr>
          <w:b/>
          <w:sz w:val="22"/>
          <w:szCs w:val="22"/>
        </w:rPr>
        <w:t xml:space="preserve">OPERATOR </w:t>
      </w:r>
      <w:r w:rsidRPr="00F005BE" w:rsidR="00621808">
        <w:rPr>
          <w:b/>
          <w:sz w:val="22"/>
          <w:szCs w:val="22"/>
        </w:rPr>
        <w:t xml:space="preserve"> INFORMATION</w:t>
      </w:r>
      <w:proofErr w:type="gramEnd"/>
    </w:p>
    <w:tbl>
      <w:tblPr>
        <w:tblStyle w:val="TableGrid"/>
        <w:tblW w:w="5000" w:type="pct"/>
        <w:tblLook w:val="04A0" w:firstRow="1" w:lastRow="0" w:firstColumn="1" w:lastColumn="0" w:noHBand="0" w:noVBand="1"/>
        <w:tblPrChange w:author="Chris Smith" w:date="2021-01-16T13:02:00Z" w:id="1168">
          <w:tblPr>
            <w:tblStyle w:val="TableGrid"/>
            <w:tblW w:w="0" w:type="auto"/>
            <w:tblLook w:val="04A0" w:firstRow="1" w:lastRow="0" w:firstColumn="1" w:lastColumn="0" w:noHBand="0" w:noVBand="1"/>
          </w:tblPr>
        </w:tblPrChange>
      </w:tblPr>
      <w:tblGrid>
        <w:gridCol w:w="1244"/>
        <w:gridCol w:w="3940"/>
        <w:gridCol w:w="4444"/>
        <w:tblGridChange w:id="1169">
          <w:tblGrid>
            <w:gridCol w:w="1165"/>
            <w:gridCol w:w="3690"/>
            <w:gridCol w:w="4161"/>
          </w:tblGrid>
        </w:tblGridChange>
      </w:tblGrid>
      <w:tr w:rsidRPr="00F005BE" w:rsidR="00621808" w:rsidTr="00755426" w14:paraId="3DA89BCA" w14:textId="77777777">
        <w:trPr>
          <w:trHeight w:val="446"/>
          <w:trPrChange w:author="Chris Smith" w:date="2021-01-16T13:02:00Z" w:id="1170">
            <w:trPr>
              <w:trHeight w:val="446"/>
            </w:trPr>
          </w:trPrChange>
        </w:trPr>
        <w:tc>
          <w:tcPr>
            <w:tcW w:w="646" w:type="pct"/>
            <w:shd w:val="clear" w:color="auto" w:fill="000000" w:themeFill="text1"/>
            <w:tcPrChange w:author="Chris Smith" w:date="2021-01-16T13:02:00Z" w:id="1171">
              <w:tcPr>
                <w:tcW w:w="1165" w:type="dxa"/>
                <w:shd w:val="clear" w:color="auto" w:fill="000000" w:themeFill="text1"/>
              </w:tcPr>
            </w:tcPrChange>
          </w:tcPr>
          <w:p w:rsidRPr="00F005BE" w:rsidR="00621808" w:rsidP="008E57A3" w:rsidRDefault="00621808" w14:paraId="70783139" w14:textId="77777777">
            <w:pPr>
              <w:tabs>
                <w:tab w:val="left" w:pos="5130"/>
              </w:tabs>
              <w:rPr>
                <w:b/>
                <w:sz w:val="22"/>
                <w:szCs w:val="22"/>
              </w:rPr>
            </w:pPr>
            <w:r w:rsidRPr="00F005BE">
              <w:rPr>
                <w:sz w:val="22"/>
                <w:szCs w:val="22"/>
              </w:rPr>
              <w:t>Contract section</w:t>
            </w:r>
          </w:p>
        </w:tc>
        <w:tc>
          <w:tcPr>
            <w:tcW w:w="4354" w:type="pct"/>
            <w:gridSpan w:val="2"/>
            <w:shd w:val="clear" w:color="auto" w:fill="000000" w:themeFill="text1"/>
            <w:vAlign w:val="center"/>
            <w:tcPrChange w:author="Chris Smith" w:date="2021-01-16T13:02:00Z" w:id="1172">
              <w:tcPr>
                <w:tcW w:w="7851" w:type="dxa"/>
                <w:gridSpan w:val="2"/>
                <w:shd w:val="clear" w:color="auto" w:fill="000000" w:themeFill="text1"/>
                <w:vAlign w:val="center"/>
              </w:tcPr>
            </w:tcPrChange>
          </w:tcPr>
          <w:p w:rsidRPr="00F005BE" w:rsidR="00621808" w:rsidP="008E57A3" w:rsidRDefault="00621808" w14:paraId="4E05555C" w14:textId="77777777">
            <w:pPr>
              <w:tabs>
                <w:tab w:val="left" w:pos="5130"/>
              </w:tabs>
              <w:jc w:val="center"/>
              <w:rPr>
                <w:b/>
                <w:sz w:val="22"/>
                <w:szCs w:val="22"/>
              </w:rPr>
            </w:pPr>
            <w:r w:rsidRPr="00F005BE">
              <w:rPr>
                <w:b/>
                <w:sz w:val="22"/>
                <w:szCs w:val="22"/>
              </w:rPr>
              <w:t>General information/ Address</w:t>
            </w:r>
          </w:p>
        </w:tc>
      </w:tr>
      <w:tr w:rsidRPr="00F005BE" w:rsidR="00621808" w:rsidTr="00755426" w14:paraId="57476843" w14:textId="77777777">
        <w:trPr>
          <w:trHeight w:val="504"/>
          <w:trPrChange w:author="Chris Smith" w:date="2021-01-16T13:02:00Z" w:id="1173">
            <w:trPr>
              <w:trHeight w:val="504"/>
            </w:trPr>
          </w:trPrChange>
        </w:trPr>
        <w:tc>
          <w:tcPr>
            <w:tcW w:w="646" w:type="pct"/>
            <w:tcPrChange w:author="Chris Smith" w:date="2021-01-16T13:02:00Z" w:id="1174">
              <w:tcPr>
                <w:tcW w:w="1165" w:type="dxa"/>
                <w:vAlign w:val="center"/>
              </w:tcPr>
            </w:tcPrChange>
          </w:tcPr>
          <w:p w:rsidRPr="00F005BE" w:rsidR="00621808" w:rsidRDefault="00621808" w14:paraId="086D6768" w14:textId="77777777">
            <w:pPr>
              <w:tabs>
                <w:tab w:val="left" w:pos="5130"/>
              </w:tabs>
              <w:jc w:val="left"/>
              <w:rPr>
                <w:sz w:val="22"/>
                <w:szCs w:val="22"/>
              </w:rPr>
              <w:pPrChange w:author="Unknown" w:date="2021-01-16T13:02:00Z" w:id="1175">
                <w:pPr>
                  <w:tabs>
                    <w:tab w:val="left" w:pos="5130"/>
                  </w:tabs>
                </w:pPr>
              </w:pPrChange>
            </w:pPr>
            <w:r w:rsidRPr="00F005BE">
              <w:rPr>
                <w:sz w:val="22"/>
                <w:szCs w:val="22"/>
              </w:rPr>
              <w:t>A</w:t>
            </w:r>
          </w:p>
        </w:tc>
        <w:tc>
          <w:tcPr>
            <w:tcW w:w="2046" w:type="pct"/>
            <w:tcPrChange w:author="Chris Smith" w:date="2021-01-16T13:02:00Z" w:id="1176">
              <w:tcPr>
                <w:tcW w:w="3690" w:type="dxa"/>
                <w:vAlign w:val="center"/>
              </w:tcPr>
            </w:tcPrChange>
          </w:tcPr>
          <w:p w:rsidRPr="00F005BE" w:rsidR="00621808" w:rsidRDefault="00621808" w14:paraId="6824BE25" w14:textId="77777777">
            <w:pPr>
              <w:tabs>
                <w:tab w:val="left" w:pos="5130"/>
              </w:tabs>
              <w:jc w:val="left"/>
              <w:rPr>
                <w:sz w:val="22"/>
                <w:szCs w:val="22"/>
              </w:rPr>
              <w:pPrChange w:author="Unknown" w:date="2021-01-16T13:02:00Z" w:id="1177">
                <w:pPr>
                  <w:tabs>
                    <w:tab w:val="left" w:pos="5130"/>
                  </w:tabs>
                </w:pPr>
              </w:pPrChange>
            </w:pPr>
            <w:r w:rsidRPr="00F005BE">
              <w:rPr>
                <w:sz w:val="22"/>
                <w:szCs w:val="22"/>
              </w:rPr>
              <w:t>Legal form of organization</w:t>
            </w:r>
          </w:p>
        </w:tc>
        <w:tc>
          <w:tcPr>
            <w:tcW w:w="2308" w:type="pct"/>
            <w:vAlign w:val="center"/>
            <w:tcPrChange w:author="Chris Smith" w:date="2021-01-16T13:02:00Z" w:id="1178">
              <w:tcPr>
                <w:tcW w:w="4161" w:type="dxa"/>
                <w:vAlign w:val="center"/>
              </w:tcPr>
            </w:tcPrChange>
          </w:tcPr>
          <w:p w:rsidRPr="00F005BE" w:rsidR="00621808" w:rsidP="008E57A3" w:rsidRDefault="00621808" w14:paraId="649F8893" w14:textId="77777777">
            <w:pPr>
              <w:tabs>
                <w:tab w:val="left" w:pos="5130"/>
              </w:tabs>
              <w:rPr>
                <w:b/>
                <w:sz w:val="22"/>
                <w:szCs w:val="22"/>
              </w:rPr>
            </w:pPr>
          </w:p>
        </w:tc>
      </w:tr>
      <w:tr w:rsidRPr="00F005BE" w:rsidR="00621808" w:rsidTr="00755426" w14:paraId="5EDB5714" w14:textId="77777777">
        <w:trPr>
          <w:trHeight w:val="504"/>
          <w:trPrChange w:author="Chris Smith" w:date="2021-01-16T13:02:00Z" w:id="1179">
            <w:trPr>
              <w:trHeight w:val="504"/>
            </w:trPr>
          </w:trPrChange>
        </w:trPr>
        <w:tc>
          <w:tcPr>
            <w:tcW w:w="646" w:type="pct"/>
            <w:tcPrChange w:author="Chris Smith" w:date="2021-01-16T13:02:00Z" w:id="1180">
              <w:tcPr>
                <w:tcW w:w="1165" w:type="dxa"/>
                <w:vAlign w:val="center"/>
              </w:tcPr>
            </w:tcPrChange>
          </w:tcPr>
          <w:p w:rsidRPr="00F005BE" w:rsidR="00621808" w:rsidRDefault="00621808" w14:paraId="6977ABA7" w14:textId="77777777">
            <w:pPr>
              <w:tabs>
                <w:tab w:val="left" w:pos="5130"/>
              </w:tabs>
              <w:jc w:val="left"/>
              <w:rPr>
                <w:sz w:val="22"/>
                <w:szCs w:val="22"/>
              </w:rPr>
              <w:pPrChange w:author="Unknown" w:date="2021-01-16T13:02:00Z" w:id="1181">
                <w:pPr>
                  <w:tabs>
                    <w:tab w:val="left" w:pos="5130"/>
                  </w:tabs>
                </w:pPr>
              </w:pPrChange>
            </w:pPr>
            <w:r w:rsidRPr="00F005BE">
              <w:rPr>
                <w:sz w:val="22"/>
                <w:szCs w:val="22"/>
              </w:rPr>
              <w:t>A</w:t>
            </w:r>
          </w:p>
        </w:tc>
        <w:tc>
          <w:tcPr>
            <w:tcW w:w="2046" w:type="pct"/>
            <w:tcPrChange w:author="Chris Smith" w:date="2021-01-16T13:02:00Z" w:id="1182">
              <w:tcPr>
                <w:tcW w:w="3690" w:type="dxa"/>
                <w:vAlign w:val="center"/>
              </w:tcPr>
            </w:tcPrChange>
          </w:tcPr>
          <w:p w:rsidRPr="00F005BE" w:rsidR="00621808" w:rsidRDefault="00621808" w14:paraId="2F01134A" w14:textId="77777777">
            <w:pPr>
              <w:tabs>
                <w:tab w:val="left" w:pos="5130"/>
              </w:tabs>
              <w:jc w:val="left"/>
              <w:rPr>
                <w:sz w:val="22"/>
                <w:szCs w:val="22"/>
              </w:rPr>
              <w:pPrChange w:author="Unknown" w:date="2021-01-16T13:02:00Z" w:id="1183">
                <w:pPr>
                  <w:tabs>
                    <w:tab w:val="left" w:pos="5130"/>
                  </w:tabs>
                </w:pPr>
              </w:pPrChange>
            </w:pPr>
            <w:r w:rsidRPr="00F005BE">
              <w:rPr>
                <w:sz w:val="22"/>
                <w:szCs w:val="22"/>
              </w:rPr>
              <w:t>Name of organization</w:t>
            </w:r>
          </w:p>
        </w:tc>
        <w:tc>
          <w:tcPr>
            <w:tcW w:w="2308" w:type="pct"/>
            <w:vAlign w:val="center"/>
            <w:tcPrChange w:author="Chris Smith" w:date="2021-01-16T13:02:00Z" w:id="1184">
              <w:tcPr>
                <w:tcW w:w="4161" w:type="dxa"/>
                <w:vAlign w:val="center"/>
              </w:tcPr>
            </w:tcPrChange>
          </w:tcPr>
          <w:p w:rsidRPr="00F005BE" w:rsidR="00621808" w:rsidP="008E57A3" w:rsidRDefault="00621808" w14:paraId="574DCDC1" w14:textId="77777777">
            <w:pPr>
              <w:tabs>
                <w:tab w:val="left" w:pos="5130"/>
              </w:tabs>
              <w:rPr>
                <w:b/>
                <w:sz w:val="22"/>
                <w:szCs w:val="22"/>
              </w:rPr>
            </w:pPr>
          </w:p>
        </w:tc>
      </w:tr>
      <w:tr w:rsidRPr="00F005BE" w:rsidR="00621808" w:rsidTr="00755426" w14:paraId="5675C4B7" w14:textId="77777777">
        <w:trPr>
          <w:trHeight w:val="504"/>
          <w:trPrChange w:author="Chris Smith" w:date="2021-01-16T13:02:00Z" w:id="1185">
            <w:trPr>
              <w:trHeight w:val="504"/>
            </w:trPr>
          </w:trPrChange>
        </w:trPr>
        <w:tc>
          <w:tcPr>
            <w:tcW w:w="646" w:type="pct"/>
            <w:tcPrChange w:author="Chris Smith" w:date="2021-01-16T13:02:00Z" w:id="1186">
              <w:tcPr>
                <w:tcW w:w="1165" w:type="dxa"/>
                <w:vAlign w:val="center"/>
              </w:tcPr>
            </w:tcPrChange>
          </w:tcPr>
          <w:p w:rsidRPr="00F005BE" w:rsidR="00621808" w:rsidRDefault="00621808" w14:paraId="1FA87EAC" w14:textId="77777777">
            <w:pPr>
              <w:tabs>
                <w:tab w:val="left" w:pos="5130"/>
              </w:tabs>
              <w:jc w:val="left"/>
              <w:rPr>
                <w:sz w:val="22"/>
                <w:szCs w:val="22"/>
              </w:rPr>
              <w:pPrChange w:author="Unknown" w:date="2021-01-16T13:02:00Z" w:id="1187">
                <w:pPr>
                  <w:tabs>
                    <w:tab w:val="left" w:pos="5130"/>
                  </w:tabs>
                </w:pPr>
              </w:pPrChange>
            </w:pPr>
            <w:r w:rsidRPr="00F005BE">
              <w:rPr>
                <w:sz w:val="22"/>
                <w:szCs w:val="22"/>
              </w:rPr>
              <w:t>A</w:t>
            </w:r>
          </w:p>
        </w:tc>
        <w:tc>
          <w:tcPr>
            <w:tcW w:w="2046" w:type="pct"/>
            <w:tcPrChange w:author="Chris Smith" w:date="2021-01-16T13:02:00Z" w:id="1188">
              <w:tcPr>
                <w:tcW w:w="3690" w:type="dxa"/>
                <w:vAlign w:val="center"/>
              </w:tcPr>
            </w:tcPrChange>
          </w:tcPr>
          <w:p w:rsidRPr="00F005BE" w:rsidR="00621808" w:rsidRDefault="00621808" w14:paraId="1E104F3F" w14:textId="77777777">
            <w:pPr>
              <w:tabs>
                <w:tab w:val="left" w:pos="5130"/>
              </w:tabs>
              <w:jc w:val="left"/>
              <w:rPr>
                <w:sz w:val="22"/>
                <w:szCs w:val="22"/>
              </w:rPr>
              <w:pPrChange w:author="Unknown" w:date="2021-01-16T13:02:00Z" w:id="1189">
                <w:pPr>
                  <w:tabs>
                    <w:tab w:val="left" w:pos="5130"/>
                  </w:tabs>
                </w:pPr>
              </w:pPrChange>
            </w:pPr>
            <w:r w:rsidRPr="00F005BE">
              <w:rPr>
                <w:sz w:val="22"/>
                <w:szCs w:val="22"/>
              </w:rPr>
              <w:t>Country code</w:t>
            </w:r>
          </w:p>
        </w:tc>
        <w:tc>
          <w:tcPr>
            <w:tcW w:w="2308" w:type="pct"/>
            <w:vAlign w:val="center"/>
            <w:tcPrChange w:author="Chris Smith" w:date="2021-01-16T13:02:00Z" w:id="1190">
              <w:tcPr>
                <w:tcW w:w="4161" w:type="dxa"/>
                <w:vAlign w:val="center"/>
              </w:tcPr>
            </w:tcPrChange>
          </w:tcPr>
          <w:p w:rsidRPr="00F005BE" w:rsidR="00621808" w:rsidP="008E57A3" w:rsidRDefault="00621808" w14:paraId="72BCF7A7" w14:textId="77777777">
            <w:pPr>
              <w:tabs>
                <w:tab w:val="left" w:pos="5130"/>
              </w:tabs>
              <w:rPr>
                <w:b/>
                <w:sz w:val="22"/>
                <w:szCs w:val="22"/>
              </w:rPr>
            </w:pPr>
          </w:p>
        </w:tc>
      </w:tr>
      <w:tr w:rsidRPr="00F005BE" w:rsidR="00621808" w:rsidTr="00755426" w14:paraId="2A0496FC" w14:textId="77777777">
        <w:trPr>
          <w:trHeight w:val="504"/>
          <w:trPrChange w:author="Chris Smith" w:date="2021-01-16T13:02:00Z" w:id="1191">
            <w:trPr>
              <w:trHeight w:val="504"/>
            </w:trPr>
          </w:trPrChange>
        </w:trPr>
        <w:tc>
          <w:tcPr>
            <w:tcW w:w="646" w:type="pct"/>
            <w:tcPrChange w:author="Chris Smith" w:date="2021-01-16T13:02:00Z" w:id="1192">
              <w:tcPr>
                <w:tcW w:w="1165" w:type="dxa"/>
                <w:vAlign w:val="center"/>
              </w:tcPr>
            </w:tcPrChange>
          </w:tcPr>
          <w:p w:rsidRPr="00F005BE" w:rsidR="00621808" w:rsidRDefault="00621808" w14:paraId="7F0894D7" w14:textId="77777777">
            <w:pPr>
              <w:tabs>
                <w:tab w:val="left" w:pos="5130"/>
              </w:tabs>
              <w:jc w:val="left"/>
              <w:rPr>
                <w:sz w:val="22"/>
                <w:szCs w:val="22"/>
              </w:rPr>
              <w:pPrChange w:author="Unknown" w:date="2021-01-16T13:02:00Z" w:id="1193">
                <w:pPr>
                  <w:tabs>
                    <w:tab w:val="left" w:pos="5130"/>
                  </w:tabs>
                </w:pPr>
              </w:pPrChange>
            </w:pPr>
            <w:r w:rsidRPr="00F005BE">
              <w:rPr>
                <w:sz w:val="22"/>
                <w:szCs w:val="22"/>
              </w:rPr>
              <w:t>A</w:t>
            </w:r>
          </w:p>
        </w:tc>
        <w:tc>
          <w:tcPr>
            <w:tcW w:w="2046" w:type="pct"/>
            <w:tcPrChange w:author="Chris Smith" w:date="2021-01-16T13:02:00Z" w:id="1194">
              <w:tcPr>
                <w:tcW w:w="3690" w:type="dxa"/>
                <w:vAlign w:val="center"/>
              </w:tcPr>
            </w:tcPrChange>
          </w:tcPr>
          <w:p w:rsidRPr="00F005BE" w:rsidR="00621808" w:rsidRDefault="00621808" w14:paraId="0742FFAF" w14:textId="77777777">
            <w:pPr>
              <w:tabs>
                <w:tab w:val="left" w:pos="5130"/>
              </w:tabs>
              <w:jc w:val="left"/>
              <w:rPr>
                <w:sz w:val="22"/>
                <w:szCs w:val="22"/>
              </w:rPr>
              <w:pPrChange w:author="Unknown" w:date="2021-01-16T13:02:00Z" w:id="1195">
                <w:pPr>
                  <w:tabs>
                    <w:tab w:val="left" w:pos="5130"/>
                  </w:tabs>
                </w:pPr>
              </w:pPrChange>
            </w:pPr>
            <w:r w:rsidRPr="00F005BE">
              <w:rPr>
                <w:sz w:val="22"/>
                <w:szCs w:val="22"/>
              </w:rPr>
              <w:t>Country</w:t>
            </w:r>
          </w:p>
        </w:tc>
        <w:tc>
          <w:tcPr>
            <w:tcW w:w="2308" w:type="pct"/>
            <w:vAlign w:val="center"/>
            <w:tcPrChange w:author="Chris Smith" w:date="2021-01-16T13:02:00Z" w:id="1196">
              <w:tcPr>
                <w:tcW w:w="4161" w:type="dxa"/>
                <w:vAlign w:val="center"/>
              </w:tcPr>
            </w:tcPrChange>
          </w:tcPr>
          <w:p w:rsidRPr="00F005BE" w:rsidR="00621808" w:rsidP="008E57A3" w:rsidRDefault="00621808" w14:paraId="30578E8D" w14:textId="77777777">
            <w:pPr>
              <w:tabs>
                <w:tab w:val="left" w:pos="5130"/>
              </w:tabs>
              <w:rPr>
                <w:b/>
                <w:sz w:val="22"/>
                <w:szCs w:val="22"/>
              </w:rPr>
            </w:pPr>
          </w:p>
        </w:tc>
      </w:tr>
      <w:tr w:rsidRPr="00F005BE" w:rsidR="00621808" w:rsidTr="00755426" w14:paraId="7A0EA2E8" w14:textId="77777777">
        <w:trPr>
          <w:trHeight w:val="504"/>
          <w:trPrChange w:author="Chris Smith" w:date="2021-01-16T13:02:00Z" w:id="1197">
            <w:trPr>
              <w:trHeight w:val="504"/>
            </w:trPr>
          </w:trPrChange>
        </w:trPr>
        <w:tc>
          <w:tcPr>
            <w:tcW w:w="646" w:type="pct"/>
            <w:tcPrChange w:author="Chris Smith" w:date="2021-01-16T13:02:00Z" w:id="1198">
              <w:tcPr>
                <w:tcW w:w="1165" w:type="dxa"/>
                <w:vAlign w:val="center"/>
              </w:tcPr>
            </w:tcPrChange>
          </w:tcPr>
          <w:p w:rsidRPr="00F005BE" w:rsidR="00621808" w:rsidRDefault="00621808" w14:paraId="0D20FA45" w14:textId="77777777">
            <w:pPr>
              <w:tabs>
                <w:tab w:val="left" w:pos="5130"/>
              </w:tabs>
              <w:jc w:val="left"/>
              <w:rPr>
                <w:sz w:val="22"/>
                <w:szCs w:val="22"/>
              </w:rPr>
              <w:pPrChange w:author="Unknown" w:date="2021-01-16T13:02:00Z" w:id="1199">
                <w:pPr>
                  <w:tabs>
                    <w:tab w:val="left" w:pos="5130"/>
                  </w:tabs>
                </w:pPr>
              </w:pPrChange>
            </w:pPr>
            <w:r w:rsidRPr="00F005BE">
              <w:rPr>
                <w:sz w:val="22"/>
                <w:szCs w:val="22"/>
              </w:rPr>
              <w:t>A</w:t>
            </w:r>
          </w:p>
        </w:tc>
        <w:tc>
          <w:tcPr>
            <w:tcW w:w="2046" w:type="pct"/>
            <w:tcPrChange w:author="Chris Smith" w:date="2021-01-16T13:02:00Z" w:id="1200">
              <w:tcPr>
                <w:tcW w:w="3690" w:type="dxa"/>
                <w:vAlign w:val="center"/>
              </w:tcPr>
            </w:tcPrChange>
          </w:tcPr>
          <w:p w:rsidRPr="00F005BE" w:rsidR="00621808" w:rsidRDefault="00621808" w14:paraId="452DEFCC" w14:textId="77777777">
            <w:pPr>
              <w:tabs>
                <w:tab w:val="left" w:pos="5130"/>
              </w:tabs>
              <w:jc w:val="left"/>
              <w:rPr>
                <w:sz w:val="22"/>
                <w:szCs w:val="22"/>
              </w:rPr>
              <w:pPrChange w:author="Unknown" w:date="2021-01-16T13:02:00Z" w:id="1201">
                <w:pPr>
                  <w:tabs>
                    <w:tab w:val="left" w:pos="5130"/>
                  </w:tabs>
                </w:pPr>
              </w:pPrChange>
            </w:pPr>
            <w:r w:rsidRPr="00F005BE">
              <w:rPr>
                <w:sz w:val="22"/>
                <w:szCs w:val="22"/>
              </w:rPr>
              <w:t>City (locality)</w:t>
            </w:r>
          </w:p>
        </w:tc>
        <w:tc>
          <w:tcPr>
            <w:tcW w:w="2308" w:type="pct"/>
            <w:vAlign w:val="center"/>
            <w:tcPrChange w:author="Chris Smith" w:date="2021-01-16T13:02:00Z" w:id="1202">
              <w:tcPr>
                <w:tcW w:w="4161" w:type="dxa"/>
                <w:vAlign w:val="center"/>
              </w:tcPr>
            </w:tcPrChange>
          </w:tcPr>
          <w:p w:rsidRPr="00F005BE" w:rsidR="00621808" w:rsidP="008E57A3" w:rsidRDefault="00621808" w14:paraId="0E5550EF" w14:textId="77777777">
            <w:pPr>
              <w:tabs>
                <w:tab w:val="left" w:pos="5130"/>
              </w:tabs>
              <w:rPr>
                <w:b/>
                <w:sz w:val="22"/>
                <w:szCs w:val="22"/>
              </w:rPr>
            </w:pPr>
          </w:p>
        </w:tc>
      </w:tr>
      <w:tr w:rsidRPr="00F005BE" w:rsidR="00621808" w:rsidTr="00755426" w14:paraId="06D0D369" w14:textId="77777777">
        <w:trPr>
          <w:trHeight w:val="504"/>
          <w:trPrChange w:author="Chris Smith" w:date="2021-01-16T13:02:00Z" w:id="1203">
            <w:trPr>
              <w:trHeight w:val="504"/>
            </w:trPr>
          </w:trPrChange>
        </w:trPr>
        <w:tc>
          <w:tcPr>
            <w:tcW w:w="646" w:type="pct"/>
            <w:tcPrChange w:author="Chris Smith" w:date="2021-01-16T13:02:00Z" w:id="1204">
              <w:tcPr>
                <w:tcW w:w="1165" w:type="dxa"/>
                <w:vAlign w:val="center"/>
              </w:tcPr>
            </w:tcPrChange>
          </w:tcPr>
          <w:p w:rsidRPr="00F005BE" w:rsidR="00621808" w:rsidRDefault="00621808" w14:paraId="1E8CA66E" w14:textId="77777777">
            <w:pPr>
              <w:tabs>
                <w:tab w:val="left" w:pos="5130"/>
              </w:tabs>
              <w:jc w:val="left"/>
              <w:rPr>
                <w:sz w:val="22"/>
                <w:szCs w:val="22"/>
              </w:rPr>
              <w:pPrChange w:author="Unknown" w:date="2021-01-16T13:02:00Z" w:id="1205">
                <w:pPr>
                  <w:tabs>
                    <w:tab w:val="left" w:pos="5130"/>
                  </w:tabs>
                </w:pPr>
              </w:pPrChange>
            </w:pPr>
            <w:r w:rsidRPr="00F005BE">
              <w:rPr>
                <w:sz w:val="22"/>
                <w:szCs w:val="22"/>
              </w:rPr>
              <w:t>A</w:t>
            </w:r>
          </w:p>
        </w:tc>
        <w:tc>
          <w:tcPr>
            <w:tcW w:w="2046" w:type="pct"/>
            <w:tcPrChange w:author="Chris Smith" w:date="2021-01-16T13:02:00Z" w:id="1206">
              <w:tcPr>
                <w:tcW w:w="3690" w:type="dxa"/>
                <w:vAlign w:val="center"/>
              </w:tcPr>
            </w:tcPrChange>
          </w:tcPr>
          <w:p w:rsidRPr="00F005BE" w:rsidR="00621808" w:rsidRDefault="00621808" w14:paraId="14D97F17" w14:textId="77777777">
            <w:pPr>
              <w:tabs>
                <w:tab w:val="left" w:pos="5130"/>
              </w:tabs>
              <w:jc w:val="left"/>
              <w:rPr>
                <w:sz w:val="22"/>
                <w:szCs w:val="22"/>
              </w:rPr>
              <w:pPrChange w:author="Unknown" w:date="2021-01-16T13:02:00Z" w:id="1207">
                <w:pPr>
                  <w:tabs>
                    <w:tab w:val="left" w:pos="5130"/>
                  </w:tabs>
                </w:pPr>
              </w:pPrChange>
            </w:pPr>
            <w:r w:rsidRPr="00F005BE">
              <w:rPr>
                <w:sz w:val="22"/>
                <w:szCs w:val="22"/>
              </w:rPr>
              <w:t>Street</w:t>
            </w:r>
          </w:p>
        </w:tc>
        <w:tc>
          <w:tcPr>
            <w:tcW w:w="2308" w:type="pct"/>
            <w:vAlign w:val="center"/>
            <w:tcPrChange w:author="Chris Smith" w:date="2021-01-16T13:02:00Z" w:id="1208">
              <w:tcPr>
                <w:tcW w:w="4161" w:type="dxa"/>
                <w:vAlign w:val="center"/>
              </w:tcPr>
            </w:tcPrChange>
          </w:tcPr>
          <w:p w:rsidRPr="00F005BE" w:rsidR="00621808" w:rsidP="008E57A3" w:rsidRDefault="00621808" w14:paraId="76ED4083" w14:textId="77777777">
            <w:pPr>
              <w:tabs>
                <w:tab w:val="left" w:pos="5130"/>
              </w:tabs>
              <w:rPr>
                <w:b/>
                <w:sz w:val="22"/>
                <w:szCs w:val="22"/>
              </w:rPr>
            </w:pPr>
          </w:p>
        </w:tc>
      </w:tr>
      <w:tr w:rsidRPr="00F005BE" w:rsidR="00621808" w:rsidTr="00755426" w14:paraId="6D401BC8" w14:textId="77777777">
        <w:trPr>
          <w:trHeight w:val="504"/>
          <w:trPrChange w:author="Chris Smith" w:date="2021-01-16T13:02:00Z" w:id="1209">
            <w:trPr>
              <w:trHeight w:val="504"/>
            </w:trPr>
          </w:trPrChange>
        </w:trPr>
        <w:tc>
          <w:tcPr>
            <w:tcW w:w="646" w:type="pct"/>
            <w:tcPrChange w:author="Chris Smith" w:date="2021-01-16T13:02:00Z" w:id="1210">
              <w:tcPr>
                <w:tcW w:w="1165" w:type="dxa"/>
                <w:vAlign w:val="center"/>
              </w:tcPr>
            </w:tcPrChange>
          </w:tcPr>
          <w:p w:rsidRPr="00F005BE" w:rsidR="00621808" w:rsidRDefault="00621808" w14:paraId="144B1354" w14:textId="77777777">
            <w:pPr>
              <w:tabs>
                <w:tab w:val="left" w:pos="5130"/>
              </w:tabs>
              <w:jc w:val="left"/>
              <w:rPr>
                <w:sz w:val="22"/>
                <w:szCs w:val="22"/>
              </w:rPr>
              <w:pPrChange w:author="Unknown" w:date="2021-01-16T13:02:00Z" w:id="1211">
                <w:pPr>
                  <w:tabs>
                    <w:tab w:val="left" w:pos="5130"/>
                  </w:tabs>
                </w:pPr>
              </w:pPrChange>
            </w:pPr>
            <w:r w:rsidRPr="00F005BE">
              <w:rPr>
                <w:sz w:val="22"/>
                <w:szCs w:val="22"/>
              </w:rPr>
              <w:t>A</w:t>
            </w:r>
          </w:p>
        </w:tc>
        <w:tc>
          <w:tcPr>
            <w:tcW w:w="2046" w:type="pct"/>
            <w:tcPrChange w:author="Chris Smith" w:date="2021-01-16T13:02:00Z" w:id="1212">
              <w:tcPr>
                <w:tcW w:w="3690" w:type="dxa"/>
                <w:vAlign w:val="center"/>
              </w:tcPr>
            </w:tcPrChange>
          </w:tcPr>
          <w:p w:rsidRPr="00F005BE" w:rsidR="00621808" w:rsidRDefault="00621808" w14:paraId="1F312920" w14:textId="77777777">
            <w:pPr>
              <w:tabs>
                <w:tab w:val="left" w:pos="5130"/>
              </w:tabs>
              <w:jc w:val="left"/>
              <w:rPr>
                <w:sz w:val="22"/>
                <w:szCs w:val="22"/>
              </w:rPr>
              <w:pPrChange w:author="Unknown" w:date="2021-01-16T13:02:00Z" w:id="1213">
                <w:pPr>
                  <w:tabs>
                    <w:tab w:val="left" w:pos="5130"/>
                  </w:tabs>
                </w:pPr>
              </w:pPrChange>
            </w:pPr>
            <w:r w:rsidRPr="00F005BE">
              <w:rPr>
                <w:sz w:val="22"/>
                <w:szCs w:val="22"/>
              </w:rPr>
              <w:t>Postal code</w:t>
            </w:r>
          </w:p>
        </w:tc>
        <w:tc>
          <w:tcPr>
            <w:tcW w:w="2308" w:type="pct"/>
            <w:vAlign w:val="center"/>
            <w:tcPrChange w:author="Chris Smith" w:date="2021-01-16T13:02:00Z" w:id="1214">
              <w:tcPr>
                <w:tcW w:w="4161" w:type="dxa"/>
                <w:vAlign w:val="center"/>
              </w:tcPr>
            </w:tcPrChange>
          </w:tcPr>
          <w:p w:rsidRPr="00F005BE" w:rsidR="00621808" w:rsidP="008E57A3" w:rsidRDefault="00621808" w14:paraId="3C037F86" w14:textId="77777777">
            <w:pPr>
              <w:tabs>
                <w:tab w:val="left" w:pos="5130"/>
              </w:tabs>
              <w:rPr>
                <w:b/>
                <w:sz w:val="22"/>
                <w:szCs w:val="22"/>
              </w:rPr>
            </w:pPr>
          </w:p>
        </w:tc>
      </w:tr>
      <w:tr w:rsidRPr="00F005BE" w:rsidR="00621808" w:rsidTr="00755426" w14:paraId="7E28CAB8" w14:textId="77777777">
        <w:trPr>
          <w:trHeight w:val="504"/>
          <w:trPrChange w:author="Chris Smith" w:date="2021-01-16T13:02:00Z" w:id="1215">
            <w:trPr>
              <w:trHeight w:val="504"/>
            </w:trPr>
          </w:trPrChange>
        </w:trPr>
        <w:tc>
          <w:tcPr>
            <w:tcW w:w="646" w:type="pct"/>
            <w:tcPrChange w:author="Chris Smith" w:date="2021-01-16T13:02:00Z" w:id="1216">
              <w:tcPr>
                <w:tcW w:w="1165" w:type="dxa"/>
                <w:vAlign w:val="center"/>
              </w:tcPr>
            </w:tcPrChange>
          </w:tcPr>
          <w:p w:rsidRPr="00F005BE" w:rsidR="00621808" w:rsidRDefault="00621808" w14:paraId="4F76BB45" w14:textId="77777777">
            <w:pPr>
              <w:tabs>
                <w:tab w:val="left" w:pos="5130"/>
              </w:tabs>
              <w:jc w:val="left"/>
              <w:rPr>
                <w:sz w:val="22"/>
                <w:szCs w:val="22"/>
              </w:rPr>
              <w:pPrChange w:author="Unknown" w:date="2021-01-16T13:02:00Z" w:id="1217">
                <w:pPr>
                  <w:tabs>
                    <w:tab w:val="left" w:pos="5130"/>
                  </w:tabs>
                </w:pPr>
              </w:pPrChange>
            </w:pPr>
            <w:r w:rsidRPr="00F005BE">
              <w:rPr>
                <w:sz w:val="22"/>
                <w:szCs w:val="22"/>
              </w:rPr>
              <w:t>A</w:t>
            </w:r>
          </w:p>
        </w:tc>
        <w:tc>
          <w:tcPr>
            <w:tcW w:w="2046" w:type="pct"/>
            <w:tcPrChange w:author="Chris Smith" w:date="2021-01-16T13:02:00Z" w:id="1218">
              <w:tcPr>
                <w:tcW w:w="3690" w:type="dxa"/>
                <w:vAlign w:val="center"/>
              </w:tcPr>
            </w:tcPrChange>
          </w:tcPr>
          <w:p w:rsidRPr="00F005BE" w:rsidR="00621808" w:rsidRDefault="00621808" w14:paraId="18FB2A66" w14:textId="77777777">
            <w:pPr>
              <w:tabs>
                <w:tab w:val="left" w:pos="5130"/>
              </w:tabs>
              <w:jc w:val="left"/>
              <w:rPr>
                <w:sz w:val="22"/>
                <w:szCs w:val="22"/>
              </w:rPr>
              <w:pPrChange w:author="Unknown" w:date="2021-01-16T13:02:00Z" w:id="1219">
                <w:pPr>
                  <w:tabs>
                    <w:tab w:val="left" w:pos="5130"/>
                  </w:tabs>
                </w:pPr>
              </w:pPrChange>
            </w:pPr>
            <w:r w:rsidRPr="00F005BE">
              <w:rPr>
                <w:sz w:val="22"/>
                <w:szCs w:val="22"/>
              </w:rPr>
              <w:t>Phone</w:t>
            </w:r>
          </w:p>
        </w:tc>
        <w:tc>
          <w:tcPr>
            <w:tcW w:w="2308" w:type="pct"/>
            <w:vAlign w:val="center"/>
            <w:tcPrChange w:author="Chris Smith" w:date="2021-01-16T13:02:00Z" w:id="1220">
              <w:tcPr>
                <w:tcW w:w="4161" w:type="dxa"/>
                <w:vAlign w:val="center"/>
              </w:tcPr>
            </w:tcPrChange>
          </w:tcPr>
          <w:p w:rsidRPr="00F005BE" w:rsidR="00621808" w:rsidP="008E57A3" w:rsidRDefault="00621808" w14:paraId="769646D8" w14:textId="77777777">
            <w:pPr>
              <w:tabs>
                <w:tab w:val="left" w:pos="5130"/>
              </w:tabs>
              <w:rPr>
                <w:b/>
                <w:sz w:val="22"/>
                <w:szCs w:val="22"/>
              </w:rPr>
            </w:pPr>
          </w:p>
        </w:tc>
      </w:tr>
      <w:tr w:rsidRPr="00F005BE" w:rsidR="00621808" w:rsidTr="00755426" w14:paraId="5ABC557D" w14:textId="77777777">
        <w:trPr>
          <w:trHeight w:val="504"/>
          <w:trPrChange w:author="Chris Smith" w:date="2021-01-16T13:02:00Z" w:id="1221">
            <w:trPr>
              <w:trHeight w:val="504"/>
            </w:trPr>
          </w:trPrChange>
        </w:trPr>
        <w:tc>
          <w:tcPr>
            <w:tcW w:w="646" w:type="pct"/>
            <w:tcPrChange w:author="Chris Smith" w:date="2021-01-16T13:02:00Z" w:id="1222">
              <w:tcPr>
                <w:tcW w:w="1165" w:type="dxa"/>
                <w:vAlign w:val="center"/>
              </w:tcPr>
            </w:tcPrChange>
          </w:tcPr>
          <w:p w:rsidRPr="00F005BE" w:rsidR="00621808" w:rsidRDefault="00621808" w14:paraId="7DF5F797" w14:textId="77777777">
            <w:pPr>
              <w:tabs>
                <w:tab w:val="left" w:pos="5130"/>
              </w:tabs>
              <w:jc w:val="left"/>
              <w:rPr>
                <w:sz w:val="22"/>
                <w:szCs w:val="22"/>
              </w:rPr>
              <w:pPrChange w:author="Unknown" w:date="2021-01-16T13:02:00Z" w:id="1223">
                <w:pPr>
                  <w:tabs>
                    <w:tab w:val="left" w:pos="5130"/>
                  </w:tabs>
                </w:pPr>
              </w:pPrChange>
            </w:pPr>
            <w:r w:rsidRPr="00F005BE">
              <w:rPr>
                <w:sz w:val="22"/>
                <w:szCs w:val="22"/>
              </w:rPr>
              <w:t>A</w:t>
            </w:r>
          </w:p>
        </w:tc>
        <w:tc>
          <w:tcPr>
            <w:tcW w:w="2046" w:type="pct"/>
            <w:tcPrChange w:author="Chris Smith" w:date="2021-01-16T13:02:00Z" w:id="1224">
              <w:tcPr>
                <w:tcW w:w="3690" w:type="dxa"/>
                <w:vAlign w:val="center"/>
              </w:tcPr>
            </w:tcPrChange>
          </w:tcPr>
          <w:p w:rsidRPr="00F005BE" w:rsidR="00621808" w:rsidRDefault="00621808" w14:paraId="60285AB5" w14:textId="77777777">
            <w:pPr>
              <w:tabs>
                <w:tab w:val="left" w:pos="5130"/>
              </w:tabs>
              <w:jc w:val="left"/>
              <w:rPr>
                <w:sz w:val="22"/>
                <w:szCs w:val="22"/>
              </w:rPr>
              <w:pPrChange w:author="Unknown" w:date="2021-01-16T13:02:00Z" w:id="1225">
                <w:pPr>
                  <w:tabs>
                    <w:tab w:val="left" w:pos="5130"/>
                  </w:tabs>
                </w:pPr>
              </w:pPrChange>
            </w:pPr>
            <w:r w:rsidRPr="00F005BE">
              <w:rPr>
                <w:sz w:val="22"/>
                <w:szCs w:val="22"/>
              </w:rPr>
              <w:t>E-mail</w:t>
            </w:r>
          </w:p>
        </w:tc>
        <w:tc>
          <w:tcPr>
            <w:tcW w:w="2308" w:type="pct"/>
            <w:vAlign w:val="center"/>
            <w:tcPrChange w:author="Chris Smith" w:date="2021-01-16T13:02:00Z" w:id="1226">
              <w:tcPr>
                <w:tcW w:w="4161" w:type="dxa"/>
                <w:vAlign w:val="center"/>
              </w:tcPr>
            </w:tcPrChange>
          </w:tcPr>
          <w:p w:rsidRPr="00F005BE" w:rsidR="00621808" w:rsidP="008E57A3" w:rsidRDefault="00621808" w14:paraId="072CBF87" w14:textId="77777777">
            <w:pPr>
              <w:tabs>
                <w:tab w:val="left" w:pos="5130"/>
              </w:tabs>
              <w:rPr>
                <w:b/>
                <w:sz w:val="22"/>
                <w:szCs w:val="22"/>
              </w:rPr>
            </w:pPr>
          </w:p>
        </w:tc>
      </w:tr>
      <w:tr w:rsidRPr="00F005BE" w:rsidR="00621808" w:rsidTr="00755426" w14:paraId="434BF5D6" w14:textId="77777777">
        <w:trPr>
          <w:trHeight w:val="504"/>
          <w:trPrChange w:author="Chris Smith" w:date="2021-01-16T13:02:00Z" w:id="1227">
            <w:trPr>
              <w:trHeight w:val="504"/>
            </w:trPr>
          </w:trPrChange>
        </w:trPr>
        <w:tc>
          <w:tcPr>
            <w:tcW w:w="646" w:type="pct"/>
            <w:tcPrChange w:author="Chris Smith" w:date="2021-01-16T13:02:00Z" w:id="1228">
              <w:tcPr>
                <w:tcW w:w="1165" w:type="dxa"/>
                <w:vAlign w:val="center"/>
              </w:tcPr>
            </w:tcPrChange>
          </w:tcPr>
          <w:p w:rsidRPr="00F005BE" w:rsidR="00621808" w:rsidRDefault="00621808" w14:paraId="06288623" w14:textId="77777777">
            <w:pPr>
              <w:tabs>
                <w:tab w:val="left" w:pos="5130"/>
              </w:tabs>
              <w:jc w:val="left"/>
              <w:rPr>
                <w:sz w:val="22"/>
                <w:szCs w:val="22"/>
              </w:rPr>
              <w:pPrChange w:author="Unknown" w:date="2021-01-16T13:02:00Z" w:id="1229">
                <w:pPr>
                  <w:tabs>
                    <w:tab w:val="left" w:pos="5130"/>
                  </w:tabs>
                </w:pPr>
              </w:pPrChange>
            </w:pPr>
            <w:r w:rsidRPr="00F005BE">
              <w:rPr>
                <w:sz w:val="22"/>
                <w:szCs w:val="22"/>
              </w:rPr>
              <w:t>A</w:t>
            </w:r>
          </w:p>
        </w:tc>
        <w:tc>
          <w:tcPr>
            <w:tcW w:w="2046" w:type="pct"/>
            <w:tcPrChange w:author="Chris Smith" w:date="2021-01-16T13:02:00Z" w:id="1230">
              <w:tcPr>
                <w:tcW w:w="3690" w:type="dxa"/>
                <w:vAlign w:val="center"/>
              </w:tcPr>
            </w:tcPrChange>
          </w:tcPr>
          <w:p w:rsidRPr="00F005BE" w:rsidR="00621808" w:rsidRDefault="00621808" w14:paraId="5BAEAB81" w14:textId="0A6DFB02">
            <w:pPr>
              <w:tabs>
                <w:tab w:val="left" w:pos="5130"/>
              </w:tabs>
              <w:jc w:val="left"/>
              <w:rPr>
                <w:sz w:val="22"/>
                <w:szCs w:val="22"/>
              </w:rPr>
              <w:pPrChange w:author="Unknown" w:date="2021-01-16T13:02:00Z" w:id="1231">
                <w:pPr>
                  <w:tabs>
                    <w:tab w:val="left" w:pos="5130"/>
                  </w:tabs>
                </w:pPr>
              </w:pPrChange>
            </w:pPr>
            <w:r w:rsidRPr="00F005BE">
              <w:rPr>
                <w:sz w:val="22"/>
                <w:szCs w:val="22"/>
              </w:rPr>
              <w:t>Web-si</w:t>
            </w:r>
            <w:r w:rsidRPr="00F005BE" w:rsidR="00470B74">
              <w:rPr>
                <w:sz w:val="22"/>
                <w:szCs w:val="22"/>
              </w:rPr>
              <w:t>t</w:t>
            </w:r>
            <w:r w:rsidRPr="00F005BE">
              <w:rPr>
                <w:sz w:val="22"/>
                <w:szCs w:val="22"/>
              </w:rPr>
              <w:t>e</w:t>
            </w:r>
          </w:p>
        </w:tc>
        <w:tc>
          <w:tcPr>
            <w:tcW w:w="2308" w:type="pct"/>
            <w:vAlign w:val="center"/>
            <w:tcPrChange w:author="Chris Smith" w:date="2021-01-16T13:02:00Z" w:id="1232">
              <w:tcPr>
                <w:tcW w:w="4161" w:type="dxa"/>
                <w:vAlign w:val="center"/>
              </w:tcPr>
            </w:tcPrChange>
          </w:tcPr>
          <w:p w:rsidRPr="00F005BE" w:rsidR="00621808" w:rsidP="008E57A3" w:rsidRDefault="00621808" w14:paraId="56F655F1" w14:textId="77777777">
            <w:pPr>
              <w:tabs>
                <w:tab w:val="left" w:pos="5130"/>
              </w:tabs>
              <w:rPr>
                <w:b/>
                <w:sz w:val="22"/>
                <w:szCs w:val="22"/>
              </w:rPr>
            </w:pPr>
          </w:p>
        </w:tc>
      </w:tr>
      <w:tr w:rsidRPr="00F005BE" w:rsidR="00621808" w:rsidTr="00755426" w14:paraId="0249B53F" w14:textId="77777777">
        <w:tc>
          <w:tcPr>
            <w:tcW w:w="646" w:type="pct"/>
            <w:shd w:val="clear" w:color="auto" w:fill="000000" w:themeFill="text1"/>
            <w:tcPrChange w:author="Chris Smith" w:date="2021-01-16T13:02:00Z" w:id="1233">
              <w:tcPr>
                <w:tcW w:w="1165" w:type="dxa"/>
                <w:shd w:val="clear" w:color="auto" w:fill="000000" w:themeFill="text1"/>
              </w:tcPr>
            </w:tcPrChange>
          </w:tcPr>
          <w:p w:rsidRPr="00F005BE" w:rsidR="00621808" w:rsidP="008E57A3" w:rsidRDefault="00621808" w14:paraId="5422F32D" w14:textId="77777777">
            <w:pPr>
              <w:tabs>
                <w:tab w:val="left" w:pos="5130"/>
              </w:tabs>
              <w:rPr>
                <w:b/>
                <w:sz w:val="22"/>
                <w:szCs w:val="22"/>
              </w:rPr>
            </w:pPr>
            <w:r w:rsidRPr="00F005BE">
              <w:rPr>
                <w:sz w:val="22"/>
                <w:szCs w:val="22"/>
              </w:rPr>
              <w:t>Contract section</w:t>
            </w:r>
          </w:p>
        </w:tc>
        <w:tc>
          <w:tcPr>
            <w:tcW w:w="4354" w:type="pct"/>
            <w:gridSpan w:val="2"/>
            <w:shd w:val="clear" w:color="auto" w:fill="000000" w:themeFill="text1"/>
            <w:vAlign w:val="center"/>
            <w:tcPrChange w:author="Chris Smith" w:date="2021-01-16T13:02:00Z" w:id="1234">
              <w:tcPr>
                <w:tcW w:w="7851" w:type="dxa"/>
                <w:gridSpan w:val="2"/>
                <w:shd w:val="clear" w:color="auto" w:fill="000000" w:themeFill="text1"/>
                <w:vAlign w:val="center"/>
              </w:tcPr>
            </w:tcPrChange>
          </w:tcPr>
          <w:p w:rsidRPr="00F005BE" w:rsidR="00621808" w:rsidP="008E57A3" w:rsidRDefault="00621808" w14:paraId="5BD7D66B" w14:textId="77777777">
            <w:pPr>
              <w:tabs>
                <w:tab w:val="left" w:pos="5130"/>
              </w:tabs>
              <w:jc w:val="center"/>
              <w:rPr>
                <w:b/>
                <w:sz w:val="22"/>
                <w:szCs w:val="22"/>
              </w:rPr>
            </w:pPr>
            <w:r w:rsidRPr="00F005BE">
              <w:rPr>
                <w:b/>
                <w:sz w:val="22"/>
                <w:szCs w:val="22"/>
              </w:rPr>
              <w:t>State registration / authorization information</w:t>
            </w:r>
          </w:p>
        </w:tc>
      </w:tr>
      <w:tr w:rsidRPr="00F005BE" w:rsidR="00621808" w:rsidTr="00755426" w14:paraId="3B72B8C3" w14:textId="77777777">
        <w:trPr>
          <w:trHeight w:val="576"/>
          <w:trPrChange w:author="Chris Smith" w:date="2021-01-16T13:02:00Z" w:id="1235">
            <w:trPr>
              <w:trHeight w:val="576"/>
            </w:trPr>
          </w:trPrChange>
        </w:trPr>
        <w:tc>
          <w:tcPr>
            <w:tcW w:w="646" w:type="pct"/>
            <w:tcPrChange w:author="Chris Smith" w:date="2021-01-16T13:02:00Z" w:id="1236">
              <w:tcPr>
                <w:tcW w:w="1165" w:type="dxa"/>
                <w:vAlign w:val="center"/>
              </w:tcPr>
            </w:tcPrChange>
          </w:tcPr>
          <w:p w:rsidRPr="00F005BE" w:rsidR="00621808" w:rsidRDefault="00621808" w14:paraId="60BAD45A" w14:textId="77777777">
            <w:pPr>
              <w:tabs>
                <w:tab w:val="left" w:pos="5130"/>
              </w:tabs>
              <w:jc w:val="left"/>
              <w:rPr>
                <w:sz w:val="22"/>
                <w:szCs w:val="22"/>
              </w:rPr>
              <w:pPrChange w:author="Unknown" w:date="2021-01-16T13:02:00Z" w:id="1237">
                <w:pPr>
                  <w:tabs>
                    <w:tab w:val="left" w:pos="5130"/>
                  </w:tabs>
                </w:pPr>
              </w:pPrChange>
            </w:pPr>
            <w:r w:rsidRPr="00F005BE">
              <w:rPr>
                <w:sz w:val="22"/>
                <w:szCs w:val="22"/>
              </w:rPr>
              <w:t>A</w:t>
            </w:r>
          </w:p>
        </w:tc>
        <w:tc>
          <w:tcPr>
            <w:tcW w:w="2046" w:type="pct"/>
            <w:tcPrChange w:author="Chris Smith" w:date="2021-01-16T13:02:00Z" w:id="1238">
              <w:tcPr>
                <w:tcW w:w="3690" w:type="dxa"/>
                <w:vAlign w:val="center"/>
              </w:tcPr>
            </w:tcPrChange>
          </w:tcPr>
          <w:p w:rsidRPr="00F005BE" w:rsidR="00621808" w:rsidRDefault="00621808" w14:paraId="7A716FD0" w14:textId="77777777">
            <w:pPr>
              <w:tabs>
                <w:tab w:val="left" w:pos="5130"/>
              </w:tabs>
              <w:jc w:val="left"/>
              <w:rPr>
                <w:sz w:val="22"/>
                <w:szCs w:val="22"/>
              </w:rPr>
              <w:pPrChange w:author="Unknown" w:date="2021-01-16T13:02:00Z" w:id="1239">
                <w:pPr>
                  <w:tabs>
                    <w:tab w:val="left" w:pos="5130"/>
                  </w:tabs>
                </w:pPr>
              </w:pPrChange>
            </w:pPr>
            <w:r w:rsidRPr="00F005BE">
              <w:rPr>
                <w:sz w:val="22"/>
                <w:szCs w:val="22"/>
              </w:rPr>
              <w:t>Date of registration in State registry</w:t>
            </w:r>
          </w:p>
        </w:tc>
        <w:tc>
          <w:tcPr>
            <w:tcW w:w="2308" w:type="pct"/>
            <w:vAlign w:val="center"/>
            <w:tcPrChange w:author="Chris Smith" w:date="2021-01-16T13:02:00Z" w:id="1240">
              <w:tcPr>
                <w:tcW w:w="4161" w:type="dxa"/>
                <w:vAlign w:val="center"/>
              </w:tcPr>
            </w:tcPrChange>
          </w:tcPr>
          <w:p w:rsidRPr="00F005BE" w:rsidR="00621808" w:rsidP="008E57A3" w:rsidRDefault="00621808" w14:paraId="6CDB7DB7" w14:textId="77777777">
            <w:pPr>
              <w:tabs>
                <w:tab w:val="left" w:pos="5130"/>
              </w:tabs>
              <w:rPr>
                <w:b/>
                <w:sz w:val="22"/>
                <w:szCs w:val="22"/>
              </w:rPr>
            </w:pPr>
          </w:p>
        </w:tc>
      </w:tr>
      <w:tr w:rsidRPr="00F005BE" w:rsidR="00621808" w:rsidTr="00755426" w14:paraId="45FB9EED" w14:textId="77777777">
        <w:trPr>
          <w:trHeight w:val="576"/>
          <w:trPrChange w:author="Chris Smith" w:date="2021-01-16T13:02:00Z" w:id="1241">
            <w:trPr>
              <w:trHeight w:val="576"/>
            </w:trPr>
          </w:trPrChange>
        </w:trPr>
        <w:tc>
          <w:tcPr>
            <w:tcW w:w="646" w:type="pct"/>
            <w:tcPrChange w:author="Chris Smith" w:date="2021-01-16T13:02:00Z" w:id="1242">
              <w:tcPr>
                <w:tcW w:w="1165" w:type="dxa"/>
                <w:vAlign w:val="center"/>
              </w:tcPr>
            </w:tcPrChange>
          </w:tcPr>
          <w:p w:rsidRPr="00F005BE" w:rsidR="00621808" w:rsidRDefault="00621808" w14:paraId="43FA41A6" w14:textId="77777777">
            <w:pPr>
              <w:tabs>
                <w:tab w:val="left" w:pos="5130"/>
              </w:tabs>
              <w:jc w:val="left"/>
              <w:rPr>
                <w:sz w:val="22"/>
                <w:szCs w:val="22"/>
              </w:rPr>
              <w:pPrChange w:author="Unknown" w:date="2021-01-16T13:02:00Z" w:id="1243">
                <w:pPr>
                  <w:tabs>
                    <w:tab w:val="left" w:pos="5130"/>
                  </w:tabs>
                </w:pPr>
              </w:pPrChange>
            </w:pPr>
            <w:r w:rsidRPr="00F005BE">
              <w:rPr>
                <w:sz w:val="22"/>
                <w:szCs w:val="22"/>
              </w:rPr>
              <w:t>A</w:t>
            </w:r>
          </w:p>
        </w:tc>
        <w:tc>
          <w:tcPr>
            <w:tcW w:w="2046" w:type="pct"/>
            <w:tcPrChange w:author="Chris Smith" w:date="2021-01-16T13:02:00Z" w:id="1244">
              <w:tcPr>
                <w:tcW w:w="3690" w:type="dxa"/>
                <w:vAlign w:val="center"/>
              </w:tcPr>
            </w:tcPrChange>
          </w:tcPr>
          <w:p w:rsidRPr="00F005BE" w:rsidR="00621808" w:rsidRDefault="00621808" w14:paraId="72B55D5C" w14:textId="77777777">
            <w:pPr>
              <w:tabs>
                <w:tab w:val="left" w:pos="5130"/>
              </w:tabs>
              <w:jc w:val="left"/>
              <w:rPr>
                <w:sz w:val="22"/>
                <w:szCs w:val="22"/>
              </w:rPr>
              <w:pPrChange w:author="Unknown" w:date="2021-01-16T13:02:00Z" w:id="1245">
                <w:pPr>
                  <w:tabs>
                    <w:tab w:val="left" w:pos="5130"/>
                  </w:tabs>
                </w:pPr>
              </w:pPrChange>
            </w:pPr>
            <w:proofErr w:type="spellStart"/>
            <w:r w:rsidRPr="00F005BE">
              <w:rPr>
                <w:sz w:val="22"/>
                <w:szCs w:val="22"/>
              </w:rPr>
              <w:t>IDNO</w:t>
            </w:r>
            <w:proofErr w:type="spellEnd"/>
            <w:r w:rsidRPr="00F005BE">
              <w:rPr>
                <w:sz w:val="22"/>
                <w:szCs w:val="22"/>
              </w:rPr>
              <w:t>/</w:t>
            </w:r>
            <w:proofErr w:type="spellStart"/>
            <w:r w:rsidRPr="00F005BE">
              <w:rPr>
                <w:sz w:val="22"/>
                <w:szCs w:val="22"/>
              </w:rPr>
              <w:t>IDNP</w:t>
            </w:r>
            <w:proofErr w:type="spellEnd"/>
          </w:p>
        </w:tc>
        <w:tc>
          <w:tcPr>
            <w:tcW w:w="2308" w:type="pct"/>
            <w:vAlign w:val="center"/>
            <w:tcPrChange w:author="Chris Smith" w:date="2021-01-16T13:02:00Z" w:id="1246">
              <w:tcPr>
                <w:tcW w:w="4161" w:type="dxa"/>
                <w:vAlign w:val="center"/>
              </w:tcPr>
            </w:tcPrChange>
          </w:tcPr>
          <w:p w:rsidRPr="00F005BE" w:rsidR="00621808" w:rsidP="008E57A3" w:rsidRDefault="00621808" w14:paraId="32CB8D61" w14:textId="77777777">
            <w:pPr>
              <w:tabs>
                <w:tab w:val="left" w:pos="5130"/>
              </w:tabs>
              <w:rPr>
                <w:b/>
                <w:sz w:val="22"/>
                <w:szCs w:val="22"/>
              </w:rPr>
            </w:pPr>
          </w:p>
        </w:tc>
      </w:tr>
      <w:tr w:rsidRPr="00F005BE" w:rsidR="00621808" w:rsidTr="00755426" w14:paraId="09B6E953" w14:textId="77777777">
        <w:trPr>
          <w:trHeight w:val="576"/>
          <w:trPrChange w:author="Chris Smith" w:date="2021-01-16T13:02:00Z" w:id="1247">
            <w:trPr>
              <w:trHeight w:val="576"/>
            </w:trPr>
          </w:trPrChange>
        </w:trPr>
        <w:tc>
          <w:tcPr>
            <w:tcW w:w="646" w:type="pct"/>
            <w:tcPrChange w:author="Chris Smith" w:date="2021-01-16T13:02:00Z" w:id="1248">
              <w:tcPr>
                <w:tcW w:w="1165" w:type="dxa"/>
                <w:vAlign w:val="center"/>
              </w:tcPr>
            </w:tcPrChange>
          </w:tcPr>
          <w:p w:rsidRPr="00F005BE" w:rsidR="00621808" w:rsidRDefault="00621808" w14:paraId="56B011F7" w14:textId="77777777">
            <w:pPr>
              <w:tabs>
                <w:tab w:val="left" w:pos="5130"/>
              </w:tabs>
              <w:jc w:val="left"/>
              <w:rPr>
                <w:sz w:val="22"/>
                <w:szCs w:val="22"/>
              </w:rPr>
              <w:pPrChange w:author="Unknown" w:date="2021-01-16T13:02:00Z" w:id="1249">
                <w:pPr>
                  <w:tabs>
                    <w:tab w:val="left" w:pos="5130"/>
                  </w:tabs>
                </w:pPr>
              </w:pPrChange>
            </w:pPr>
            <w:r w:rsidRPr="00F005BE">
              <w:rPr>
                <w:sz w:val="22"/>
                <w:szCs w:val="22"/>
              </w:rPr>
              <w:t>A</w:t>
            </w:r>
          </w:p>
        </w:tc>
        <w:tc>
          <w:tcPr>
            <w:tcW w:w="2046" w:type="pct"/>
            <w:tcPrChange w:author="Chris Smith" w:date="2021-01-16T13:02:00Z" w:id="1250">
              <w:tcPr>
                <w:tcW w:w="3690" w:type="dxa"/>
                <w:vAlign w:val="center"/>
              </w:tcPr>
            </w:tcPrChange>
          </w:tcPr>
          <w:p w:rsidRPr="00F005BE" w:rsidR="00621808" w:rsidRDefault="00621808" w14:paraId="3BAE0C12" w14:textId="77777777">
            <w:pPr>
              <w:tabs>
                <w:tab w:val="left" w:pos="5130"/>
              </w:tabs>
              <w:jc w:val="left"/>
              <w:rPr>
                <w:sz w:val="22"/>
                <w:szCs w:val="22"/>
              </w:rPr>
              <w:pPrChange w:author="Unknown" w:date="2021-01-16T13:02:00Z" w:id="1251">
                <w:pPr>
                  <w:tabs>
                    <w:tab w:val="left" w:pos="5130"/>
                  </w:tabs>
                </w:pPr>
              </w:pPrChange>
            </w:pPr>
            <w:r w:rsidRPr="00F005BE">
              <w:rPr>
                <w:sz w:val="22"/>
                <w:szCs w:val="22"/>
              </w:rPr>
              <w:t>Authorization number</w:t>
            </w:r>
          </w:p>
        </w:tc>
        <w:tc>
          <w:tcPr>
            <w:tcW w:w="2308" w:type="pct"/>
            <w:vAlign w:val="center"/>
            <w:tcPrChange w:author="Chris Smith" w:date="2021-01-16T13:02:00Z" w:id="1252">
              <w:tcPr>
                <w:tcW w:w="4161" w:type="dxa"/>
                <w:vAlign w:val="center"/>
              </w:tcPr>
            </w:tcPrChange>
          </w:tcPr>
          <w:p w:rsidRPr="00F005BE" w:rsidR="00621808" w:rsidP="008E57A3" w:rsidRDefault="00621808" w14:paraId="1F11D220" w14:textId="77777777">
            <w:pPr>
              <w:tabs>
                <w:tab w:val="left" w:pos="5130"/>
              </w:tabs>
              <w:rPr>
                <w:b/>
                <w:sz w:val="22"/>
                <w:szCs w:val="22"/>
              </w:rPr>
            </w:pPr>
          </w:p>
        </w:tc>
      </w:tr>
      <w:tr w:rsidRPr="00F005BE" w:rsidR="00621808" w:rsidTr="00755426" w14:paraId="5BE1B397" w14:textId="77777777">
        <w:trPr>
          <w:trHeight w:val="576"/>
          <w:trPrChange w:author="Chris Smith" w:date="2021-01-16T13:02:00Z" w:id="1253">
            <w:trPr>
              <w:trHeight w:val="576"/>
            </w:trPr>
          </w:trPrChange>
        </w:trPr>
        <w:tc>
          <w:tcPr>
            <w:tcW w:w="646" w:type="pct"/>
            <w:tcPrChange w:author="Chris Smith" w:date="2021-01-16T13:02:00Z" w:id="1254">
              <w:tcPr>
                <w:tcW w:w="1165" w:type="dxa"/>
                <w:vAlign w:val="center"/>
              </w:tcPr>
            </w:tcPrChange>
          </w:tcPr>
          <w:p w:rsidRPr="00F005BE" w:rsidR="00621808" w:rsidRDefault="00621808" w14:paraId="4921C482" w14:textId="77777777">
            <w:pPr>
              <w:tabs>
                <w:tab w:val="left" w:pos="5130"/>
              </w:tabs>
              <w:jc w:val="left"/>
              <w:rPr>
                <w:sz w:val="22"/>
                <w:szCs w:val="22"/>
              </w:rPr>
              <w:pPrChange w:author="Unknown" w:date="2021-01-16T13:02:00Z" w:id="1255">
                <w:pPr>
                  <w:tabs>
                    <w:tab w:val="left" w:pos="5130"/>
                  </w:tabs>
                </w:pPr>
              </w:pPrChange>
            </w:pPr>
            <w:r w:rsidRPr="00F005BE">
              <w:rPr>
                <w:sz w:val="22"/>
                <w:szCs w:val="22"/>
              </w:rPr>
              <w:t>A</w:t>
            </w:r>
          </w:p>
        </w:tc>
        <w:tc>
          <w:tcPr>
            <w:tcW w:w="2046" w:type="pct"/>
            <w:tcPrChange w:author="Chris Smith" w:date="2021-01-16T13:02:00Z" w:id="1256">
              <w:tcPr>
                <w:tcW w:w="3690" w:type="dxa"/>
                <w:vAlign w:val="center"/>
              </w:tcPr>
            </w:tcPrChange>
          </w:tcPr>
          <w:p w:rsidRPr="00F005BE" w:rsidR="00621808" w:rsidRDefault="00621808" w14:paraId="2F7C8146" w14:textId="77777777">
            <w:pPr>
              <w:tabs>
                <w:tab w:val="left" w:pos="5130"/>
              </w:tabs>
              <w:jc w:val="left"/>
              <w:rPr>
                <w:sz w:val="22"/>
                <w:szCs w:val="22"/>
              </w:rPr>
              <w:pPrChange w:author="Unknown" w:date="2021-01-16T13:02:00Z" w:id="1257">
                <w:pPr>
                  <w:tabs>
                    <w:tab w:val="left" w:pos="5130"/>
                  </w:tabs>
                </w:pPr>
              </w:pPrChange>
            </w:pPr>
            <w:r w:rsidRPr="00F005BE">
              <w:rPr>
                <w:sz w:val="22"/>
                <w:szCs w:val="22"/>
              </w:rPr>
              <w:t>Type of allowed activities</w:t>
            </w:r>
          </w:p>
        </w:tc>
        <w:tc>
          <w:tcPr>
            <w:tcW w:w="2308" w:type="pct"/>
            <w:vAlign w:val="center"/>
            <w:tcPrChange w:author="Chris Smith" w:date="2021-01-16T13:02:00Z" w:id="1258">
              <w:tcPr>
                <w:tcW w:w="4161" w:type="dxa"/>
                <w:vAlign w:val="center"/>
              </w:tcPr>
            </w:tcPrChange>
          </w:tcPr>
          <w:p w:rsidRPr="00F005BE" w:rsidR="00621808" w:rsidP="008E57A3" w:rsidRDefault="00621808" w14:paraId="5678304C" w14:textId="77777777">
            <w:pPr>
              <w:tabs>
                <w:tab w:val="left" w:pos="5130"/>
              </w:tabs>
              <w:rPr>
                <w:b/>
                <w:sz w:val="22"/>
                <w:szCs w:val="22"/>
              </w:rPr>
            </w:pPr>
          </w:p>
        </w:tc>
      </w:tr>
      <w:tr w:rsidRPr="00F005BE" w:rsidR="00621808" w:rsidTr="00755426" w14:paraId="3FC40AB7" w14:textId="77777777">
        <w:trPr>
          <w:trHeight w:val="576"/>
          <w:trPrChange w:author="Chris Smith" w:date="2021-01-16T13:02:00Z" w:id="1259">
            <w:trPr>
              <w:trHeight w:val="576"/>
            </w:trPr>
          </w:trPrChange>
        </w:trPr>
        <w:tc>
          <w:tcPr>
            <w:tcW w:w="646" w:type="pct"/>
            <w:tcPrChange w:author="Chris Smith" w:date="2021-01-16T13:02:00Z" w:id="1260">
              <w:tcPr>
                <w:tcW w:w="1165" w:type="dxa"/>
                <w:vAlign w:val="center"/>
              </w:tcPr>
            </w:tcPrChange>
          </w:tcPr>
          <w:p w:rsidRPr="00F005BE" w:rsidR="00621808" w:rsidRDefault="00621808" w14:paraId="7CB39BD7" w14:textId="77777777">
            <w:pPr>
              <w:tabs>
                <w:tab w:val="left" w:pos="5130"/>
              </w:tabs>
              <w:jc w:val="left"/>
              <w:rPr>
                <w:sz w:val="22"/>
                <w:szCs w:val="22"/>
              </w:rPr>
              <w:pPrChange w:author="Unknown" w:date="2021-01-16T13:02:00Z" w:id="1261">
                <w:pPr>
                  <w:tabs>
                    <w:tab w:val="left" w:pos="5130"/>
                  </w:tabs>
                </w:pPr>
              </w:pPrChange>
            </w:pPr>
            <w:r w:rsidRPr="00F005BE">
              <w:rPr>
                <w:sz w:val="22"/>
                <w:szCs w:val="22"/>
              </w:rPr>
              <w:t>A</w:t>
            </w:r>
          </w:p>
        </w:tc>
        <w:tc>
          <w:tcPr>
            <w:tcW w:w="2046" w:type="pct"/>
            <w:tcPrChange w:author="Chris Smith" w:date="2021-01-16T13:02:00Z" w:id="1262">
              <w:tcPr>
                <w:tcW w:w="3690" w:type="dxa"/>
                <w:vAlign w:val="center"/>
              </w:tcPr>
            </w:tcPrChange>
          </w:tcPr>
          <w:p w:rsidRPr="00F005BE" w:rsidR="00621808" w:rsidRDefault="00621808" w14:paraId="116E8E34" w14:textId="77777777">
            <w:pPr>
              <w:tabs>
                <w:tab w:val="left" w:pos="5130"/>
              </w:tabs>
              <w:jc w:val="left"/>
              <w:rPr>
                <w:sz w:val="22"/>
                <w:szCs w:val="22"/>
              </w:rPr>
              <w:pPrChange w:author="Unknown" w:date="2021-01-16T13:02:00Z" w:id="1263">
                <w:pPr>
                  <w:tabs>
                    <w:tab w:val="left" w:pos="5130"/>
                  </w:tabs>
                </w:pPr>
              </w:pPrChange>
            </w:pPr>
            <w:r w:rsidRPr="00F005BE">
              <w:rPr>
                <w:sz w:val="22"/>
                <w:szCs w:val="22"/>
              </w:rPr>
              <w:t>Authorization issuing body</w:t>
            </w:r>
          </w:p>
        </w:tc>
        <w:tc>
          <w:tcPr>
            <w:tcW w:w="2308" w:type="pct"/>
            <w:vAlign w:val="center"/>
            <w:tcPrChange w:author="Chris Smith" w:date="2021-01-16T13:02:00Z" w:id="1264">
              <w:tcPr>
                <w:tcW w:w="4161" w:type="dxa"/>
                <w:vAlign w:val="center"/>
              </w:tcPr>
            </w:tcPrChange>
          </w:tcPr>
          <w:p w:rsidRPr="00F005BE" w:rsidR="00621808" w:rsidP="008E57A3" w:rsidRDefault="00621808" w14:paraId="5952278C" w14:textId="77777777">
            <w:pPr>
              <w:tabs>
                <w:tab w:val="left" w:pos="5130"/>
              </w:tabs>
              <w:rPr>
                <w:b/>
                <w:sz w:val="22"/>
                <w:szCs w:val="22"/>
              </w:rPr>
            </w:pPr>
          </w:p>
        </w:tc>
      </w:tr>
      <w:tr w:rsidRPr="00F005BE" w:rsidR="00621808" w:rsidTr="00755426" w14:paraId="7174C013" w14:textId="77777777">
        <w:trPr>
          <w:trHeight w:val="576"/>
          <w:trPrChange w:author="Chris Smith" w:date="2021-01-16T13:02:00Z" w:id="1265">
            <w:trPr>
              <w:trHeight w:val="576"/>
            </w:trPr>
          </w:trPrChange>
        </w:trPr>
        <w:tc>
          <w:tcPr>
            <w:tcW w:w="646" w:type="pct"/>
            <w:tcPrChange w:author="Chris Smith" w:date="2021-01-16T13:02:00Z" w:id="1266">
              <w:tcPr>
                <w:tcW w:w="1165" w:type="dxa"/>
                <w:vAlign w:val="center"/>
              </w:tcPr>
            </w:tcPrChange>
          </w:tcPr>
          <w:p w:rsidRPr="00F005BE" w:rsidR="00621808" w:rsidRDefault="00621808" w14:paraId="5EDBD4B0" w14:textId="77777777">
            <w:pPr>
              <w:tabs>
                <w:tab w:val="left" w:pos="5130"/>
              </w:tabs>
              <w:jc w:val="left"/>
              <w:rPr>
                <w:sz w:val="22"/>
                <w:szCs w:val="22"/>
              </w:rPr>
              <w:pPrChange w:author="Unknown" w:date="2021-01-16T13:02:00Z" w:id="1267">
                <w:pPr>
                  <w:tabs>
                    <w:tab w:val="left" w:pos="5130"/>
                  </w:tabs>
                </w:pPr>
              </w:pPrChange>
            </w:pPr>
            <w:r w:rsidRPr="00F005BE">
              <w:rPr>
                <w:sz w:val="22"/>
                <w:szCs w:val="22"/>
              </w:rPr>
              <w:lastRenderedPageBreak/>
              <w:t>A</w:t>
            </w:r>
          </w:p>
        </w:tc>
        <w:tc>
          <w:tcPr>
            <w:tcW w:w="2046" w:type="pct"/>
            <w:tcPrChange w:author="Chris Smith" w:date="2021-01-16T13:02:00Z" w:id="1268">
              <w:tcPr>
                <w:tcW w:w="3690" w:type="dxa"/>
                <w:vAlign w:val="center"/>
              </w:tcPr>
            </w:tcPrChange>
          </w:tcPr>
          <w:p w:rsidRPr="00F005BE" w:rsidR="00621808" w:rsidRDefault="00621808" w14:paraId="327B4558" w14:textId="77777777">
            <w:pPr>
              <w:tabs>
                <w:tab w:val="left" w:pos="5130"/>
              </w:tabs>
              <w:jc w:val="left"/>
              <w:rPr>
                <w:sz w:val="22"/>
                <w:szCs w:val="22"/>
              </w:rPr>
              <w:pPrChange w:author="Unknown" w:date="2021-01-16T13:02:00Z" w:id="1269">
                <w:pPr>
                  <w:tabs>
                    <w:tab w:val="left" w:pos="5130"/>
                  </w:tabs>
                </w:pPr>
              </w:pPrChange>
            </w:pPr>
            <w:r w:rsidRPr="00F005BE">
              <w:rPr>
                <w:sz w:val="22"/>
                <w:szCs w:val="22"/>
              </w:rPr>
              <w:t>Date of issue</w:t>
            </w:r>
          </w:p>
        </w:tc>
        <w:tc>
          <w:tcPr>
            <w:tcW w:w="2308" w:type="pct"/>
            <w:vAlign w:val="center"/>
            <w:tcPrChange w:author="Chris Smith" w:date="2021-01-16T13:02:00Z" w:id="1270">
              <w:tcPr>
                <w:tcW w:w="4161" w:type="dxa"/>
                <w:vAlign w:val="center"/>
              </w:tcPr>
            </w:tcPrChange>
          </w:tcPr>
          <w:p w:rsidRPr="00F005BE" w:rsidR="00621808" w:rsidP="008E57A3" w:rsidRDefault="00621808" w14:paraId="3E201FE7" w14:textId="77777777">
            <w:pPr>
              <w:tabs>
                <w:tab w:val="left" w:pos="5130"/>
              </w:tabs>
              <w:rPr>
                <w:b/>
                <w:sz w:val="22"/>
                <w:szCs w:val="22"/>
              </w:rPr>
            </w:pPr>
          </w:p>
        </w:tc>
      </w:tr>
      <w:tr w:rsidRPr="00F005BE" w:rsidR="00621808" w:rsidTr="00755426" w14:paraId="65E6FA2B" w14:textId="77777777">
        <w:trPr>
          <w:trHeight w:val="576"/>
          <w:trPrChange w:author="Chris Smith" w:date="2021-01-16T13:02:00Z" w:id="1271">
            <w:trPr>
              <w:trHeight w:val="576"/>
            </w:trPr>
          </w:trPrChange>
        </w:trPr>
        <w:tc>
          <w:tcPr>
            <w:tcW w:w="646" w:type="pct"/>
            <w:tcPrChange w:author="Chris Smith" w:date="2021-01-16T13:02:00Z" w:id="1272">
              <w:tcPr>
                <w:tcW w:w="1165" w:type="dxa"/>
                <w:vAlign w:val="center"/>
              </w:tcPr>
            </w:tcPrChange>
          </w:tcPr>
          <w:p w:rsidRPr="00F005BE" w:rsidR="00621808" w:rsidRDefault="00621808" w14:paraId="26F98CF8" w14:textId="77777777">
            <w:pPr>
              <w:tabs>
                <w:tab w:val="left" w:pos="5130"/>
              </w:tabs>
              <w:jc w:val="left"/>
              <w:rPr>
                <w:sz w:val="22"/>
                <w:szCs w:val="22"/>
              </w:rPr>
              <w:pPrChange w:author="Unknown" w:date="2021-01-16T13:02:00Z" w:id="1273">
                <w:pPr>
                  <w:tabs>
                    <w:tab w:val="left" w:pos="5130"/>
                  </w:tabs>
                </w:pPr>
              </w:pPrChange>
            </w:pPr>
            <w:r w:rsidRPr="00F005BE">
              <w:rPr>
                <w:sz w:val="22"/>
                <w:szCs w:val="22"/>
              </w:rPr>
              <w:t>A</w:t>
            </w:r>
          </w:p>
        </w:tc>
        <w:tc>
          <w:tcPr>
            <w:tcW w:w="2046" w:type="pct"/>
            <w:tcPrChange w:author="Chris Smith" w:date="2021-01-16T13:02:00Z" w:id="1274">
              <w:tcPr>
                <w:tcW w:w="3690" w:type="dxa"/>
                <w:vAlign w:val="center"/>
              </w:tcPr>
            </w:tcPrChange>
          </w:tcPr>
          <w:p w:rsidRPr="00F005BE" w:rsidR="00621808" w:rsidRDefault="00621808" w14:paraId="4EA1C781" w14:textId="77777777">
            <w:pPr>
              <w:tabs>
                <w:tab w:val="left" w:pos="5130"/>
              </w:tabs>
              <w:jc w:val="left"/>
              <w:rPr>
                <w:sz w:val="22"/>
                <w:szCs w:val="22"/>
              </w:rPr>
              <w:pPrChange w:author="Unknown" w:date="2021-01-16T13:02:00Z" w:id="1275">
                <w:pPr>
                  <w:tabs>
                    <w:tab w:val="left" w:pos="5130"/>
                  </w:tabs>
                </w:pPr>
              </w:pPrChange>
            </w:pPr>
            <w:r w:rsidRPr="00F005BE">
              <w:rPr>
                <w:sz w:val="22"/>
                <w:szCs w:val="22"/>
              </w:rPr>
              <w:t>Duration of validity of authorization (years)</w:t>
            </w:r>
          </w:p>
        </w:tc>
        <w:tc>
          <w:tcPr>
            <w:tcW w:w="2308" w:type="pct"/>
            <w:vAlign w:val="center"/>
            <w:tcPrChange w:author="Chris Smith" w:date="2021-01-16T13:02:00Z" w:id="1276">
              <w:tcPr>
                <w:tcW w:w="4161" w:type="dxa"/>
                <w:vAlign w:val="center"/>
              </w:tcPr>
            </w:tcPrChange>
          </w:tcPr>
          <w:p w:rsidRPr="00F005BE" w:rsidR="00621808" w:rsidP="008E57A3" w:rsidRDefault="00621808" w14:paraId="2F6F8FA8" w14:textId="77777777">
            <w:pPr>
              <w:tabs>
                <w:tab w:val="left" w:pos="5130"/>
              </w:tabs>
              <w:rPr>
                <w:b/>
                <w:sz w:val="22"/>
                <w:szCs w:val="22"/>
              </w:rPr>
            </w:pPr>
          </w:p>
        </w:tc>
      </w:tr>
      <w:tr w:rsidRPr="00F005BE" w:rsidR="00621808" w:rsidTr="00755426" w14:paraId="3AE495C4" w14:textId="77777777">
        <w:trPr>
          <w:trHeight w:val="446"/>
          <w:trPrChange w:author="Chris Smith" w:date="2021-01-16T13:02:00Z" w:id="1277">
            <w:trPr>
              <w:trHeight w:val="446"/>
            </w:trPr>
          </w:trPrChange>
        </w:trPr>
        <w:tc>
          <w:tcPr>
            <w:tcW w:w="646" w:type="pct"/>
            <w:shd w:val="clear" w:color="auto" w:fill="000000" w:themeFill="text1"/>
            <w:tcPrChange w:author="Chris Smith" w:date="2021-01-16T13:02:00Z" w:id="1278">
              <w:tcPr>
                <w:tcW w:w="1165" w:type="dxa"/>
                <w:shd w:val="clear" w:color="auto" w:fill="000000" w:themeFill="text1"/>
              </w:tcPr>
            </w:tcPrChange>
          </w:tcPr>
          <w:p w:rsidRPr="00F005BE" w:rsidR="00621808" w:rsidP="008E57A3" w:rsidRDefault="00621808" w14:paraId="6918312A" w14:textId="77777777">
            <w:pPr>
              <w:tabs>
                <w:tab w:val="left" w:pos="5130"/>
              </w:tabs>
              <w:rPr>
                <w:b/>
                <w:sz w:val="22"/>
                <w:szCs w:val="22"/>
              </w:rPr>
            </w:pPr>
            <w:r w:rsidRPr="00F005BE">
              <w:rPr>
                <w:sz w:val="22"/>
                <w:szCs w:val="22"/>
              </w:rPr>
              <w:t>Contract section</w:t>
            </w:r>
          </w:p>
        </w:tc>
        <w:tc>
          <w:tcPr>
            <w:tcW w:w="4354" w:type="pct"/>
            <w:gridSpan w:val="2"/>
            <w:shd w:val="clear" w:color="auto" w:fill="000000" w:themeFill="text1"/>
            <w:vAlign w:val="center"/>
            <w:tcPrChange w:author="Chris Smith" w:date="2021-01-16T13:02:00Z" w:id="1279">
              <w:tcPr>
                <w:tcW w:w="7851" w:type="dxa"/>
                <w:gridSpan w:val="2"/>
                <w:shd w:val="clear" w:color="auto" w:fill="000000" w:themeFill="text1"/>
                <w:vAlign w:val="center"/>
              </w:tcPr>
            </w:tcPrChange>
          </w:tcPr>
          <w:p w:rsidRPr="00F005BE" w:rsidR="00621808" w:rsidP="008E57A3" w:rsidRDefault="00514932" w14:paraId="60230786" w14:textId="30B9DBDA">
            <w:pPr>
              <w:tabs>
                <w:tab w:val="left" w:pos="5130"/>
              </w:tabs>
              <w:jc w:val="center"/>
              <w:rPr>
                <w:b/>
                <w:sz w:val="22"/>
                <w:szCs w:val="22"/>
              </w:rPr>
            </w:pPr>
            <w:r w:rsidRPr="00F005BE">
              <w:rPr>
                <w:b/>
                <w:sz w:val="22"/>
                <w:szCs w:val="22"/>
              </w:rPr>
              <w:t xml:space="preserve">Authorized </w:t>
            </w:r>
            <w:r w:rsidRPr="00F005BE" w:rsidR="00621808">
              <w:rPr>
                <w:b/>
                <w:sz w:val="22"/>
                <w:szCs w:val="22"/>
              </w:rPr>
              <w:t>representative information</w:t>
            </w:r>
          </w:p>
        </w:tc>
      </w:tr>
      <w:tr w:rsidRPr="00F005BE" w:rsidR="00621808" w:rsidTr="00755426" w14:paraId="4FC2F122" w14:textId="77777777">
        <w:trPr>
          <w:trHeight w:val="576"/>
          <w:trPrChange w:author="Chris Smith" w:date="2021-01-16T13:02:00Z" w:id="1280">
            <w:trPr>
              <w:trHeight w:val="576"/>
            </w:trPr>
          </w:trPrChange>
        </w:trPr>
        <w:tc>
          <w:tcPr>
            <w:tcW w:w="646" w:type="pct"/>
            <w:shd w:val="clear" w:color="auto" w:fill="FFFFFF" w:themeFill="background1"/>
            <w:tcPrChange w:author="Chris Smith" w:date="2021-01-16T13:02:00Z" w:id="1281">
              <w:tcPr>
                <w:tcW w:w="1165" w:type="dxa"/>
                <w:shd w:val="clear" w:color="auto" w:fill="FFFFFF" w:themeFill="background1"/>
                <w:vAlign w:val="center"/>
              </w:tcPr>
            </w:tcPrChange>
          </w:tcPr>
          <w:p w:rsidRPr="00F005BE" w:rsidR="00621808" w:rsidRDefault="00621808" w14:paraId="6E52643B" w14:textId="77777777">
            <w:pPr>
              <w:tabs>
                <w:tab w:val="left" w:pos="5130"/>
              </w:tabs>
              <w:jc w:val="left"/>
              <w:rPr>
                <w:sz w:val="22"/>
                <w:szCs w:val="22"/>
              </w:rPr>
              <w:pPrChange w:author="Unknown" w:date="2021-01-16T13:02:00Z" w:id="1282">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283">
              <w:tcPr>
                <w:tcW w:w="3690" w:type="dxa"/>
                <w:shd w:val="clear" w:color="auto" w:fill="FFFFFF" w:themeFill="background1"/>
                <w:vAlign w:val="center"/>
              </w:tcPr>
            </w:tcPrChange>
          </w:tcPr>
          <w:p w:rsidRPr="00F005BE" w:rsidR="00621808" w:rsidRDefault="00621808" w14:paraId="69DC1814" w14:textId="77777777">
            <w:pPr>
              <w:tabs>
                <w:tab w:val="left" w:pos="5130"/>
              </w:tabs>
              <w:jc w:val="left"/>
              <w:rPr>
                <w:sz w:val="22"/>
                <w:szCs w:val="22"/>
              </w:rPr>
              <w:pPrChange w:author="Unknown" w:date="2021-01-16T13:02:00Z" w:id="1284">
                <w:pPr>
                  <w:tabs>
                    <w:tab w:val="left" w:pos="5130"/>
                  </w:tabs>
                </w:pPr>
              </w:pPrChange>
            </w:pPr>
            <w:r w:rsidRPr="00F005BE">
              <w:rPr>
                <w:sz w:val="22"/>
                <w:szCs w:val="22"/>
              </w:rPr>
              <w:t>Position</w:t>
            </w:r>
          </w:p>
        </w:tc>
        <w:tc>
          <w:tcPr>
            <w:tcW w:w="2308" w:type="pct"/>
            <w:shd w:val="clear" w:color="auto" w:fill="FFFFFF" w:themeFill="background1"/>
            <w:vAlign w:val="center"/>
            <w:tcPrChange w:author="Chris Smith" w:date="2021-01-16T13:02:00Z" w:id="1285">
              <w:tcPr>
                <w:tcW w:w="4161" w:type="dxa"/>
                <w:shd w:val="clear" w:color="auto" w:fill="FFFFFF" w:themeFill="background1"/>
                <w:vAlign w:val="center"/>
              </w:tcPr>
            </w:tcPrChange>
          </w:tcPr>
          <w:p w:rsidRPr="00F005BE" w:rsidR="00621808" w:rsidP="008E57A3" w:rsidRDefault="00621808" w14:paraId="3B949FCB" w14:textId="77777777">
            <w:pPr>
              <w:tabs>
                <w:tab w:val="left" w:pos="5130"/>
              </w:tabs>
              <w:rPr>
                <w:sz w:val="22"/>
                <w:szCs w:val="22"/>
              </w:rPr>
            </w:pPr>
          </w:p>
        </w:tc>
      </w:tr>
      <w:tr w:rsidRPr="00F005BE" w:rsidR="00621808" w:rsidTr="00755426" w14:paraId="0A1B58BE" w14:textId="77777777">
        <w:trPr>
          <w:trHeight w:val="576"/>
          <w:trPrChange w:author="Chris Smith" w:date="2021-01-16T13:02:00Z" w:id="1286">
            <w:trPr>
              <w:trHeight w:val="576"/>
            </w:trPr>
          </w:trPrChange>
        </w:trPr>
        <w:tc>
          <w:tcPr>
            <w:tcW w:w="646" w:type="pct"/>
            <w:shd w:val="clear" w:color="auto" w:fill="FFFFFF" w:themeFill="background1"/>
            <w:tcPrChange w:author="Chris Smith" w:date="2021-01-16T13:02:00Z" w:id="1287">
              <w:tcPr>
                <w:tcW w:w="1165" w:type="dxa"/>
                <w:shd w:val="clear" w:color="auto" w:fill="FFFFFF" w:themeFill="background1"/>
                <w:vAlign w:val="center"/>
              </w:tcPr>
            </w:tcPrChange>
          </w:tcPr>
          <w:p w:rsidRPr="00F005BE" w:rsidR="00621808" w:rsidRDefault="00621808" w14:paraId="04A97CA6" w14:textId="77777777">
            <w:pPr>
              <w:tabs>
                <w:tab w:val="left" w:pos="5130"/>
              </w:tabs>
              <w:jc w:val="left"/>
              <w:rPr>
                <w:sz w:val="22"/>
                <w:szCs w:val="22"/>
              </w:rPr>
              <w:pPrChange w:author="Unknown" w:date="2021-01-16T13:02:00Z" w:id="1288">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289">
              <w:tcPr>
                <w:tcW w:w="3690" w:type="dxa"/>
                <w:shd w:val="clear" w:color="auto" w:fill="FFFFFF" w:themeFill="background1"/>
                <w:vAlign w:val="center"/>
              </w:tcPr>
            </w:tcPrChange>
          </w:tcPr>
          <w:p w:rsidRPr="00F005BE" w:rsidR="00621808" w:rsidRDefault="00621808" w14:paraId="751F90DE" w14:textId="77777777">
            <w:pPr>
              <w:tabs>
                <w:tab w:val="left" w:pos="5130"/>
              </w:tabs>
              <w:jc w:val="left"/>
              <w:rPr>
                <w:sz w:val="22"/>
                <w:szCs w:val="22"/>
              </w:rPr>
              <w:pPrChange w:author="Unknown" w:date="2021-01-16T13:02:00Z" w:id="1290">
                <w:pPr>
                  <w:tabs>
                    <w:tab w:val="left" w:pos="5130"/>
                  </w:tabs>
                </w:pPr>
              </w:pPrChange>
            </w:pPr>
            <w:r w:rsidRPr="00F005BE">
              <w:rPr>
                <w:sz w:val="22"/>
                <w:szCs w:val="22"/>
              </w:rPr>
              <w:t>First name</w:t>
            </w:r>
          </w:p>
        </w:tc>
        <w:tc>
          <w:tcPr>
            <w:tcW w:w="2308" w:type="pct"/>
            <w:shd w:val="clear" w:color="auto" w:fill="FFFFFF" w:themeFill="background1"/>
            <w:vAlign w:val="center"/>
            <w:tcPrChange w:author="Chris Smith" w:date="2021-01-16T13:02:00Z" w:id="1291">
              <w:tcPr>
                <w:tcW w:w="4161" w:type="dxa"/>
                <w:shd w:val="clear" w:color="auto" w:fill="FFFFFF" w:themeFill="background1"/>
                <w:vAlign w:val="center"/>
              </w:tcPr>
            </w:tcPrChange>
          </w:tcPr>
          <w:p w:rsidRPr="00F005BE" w:rsidR="00621808" w:rsidP="008E57A3" w:rsidRDefault="00621808" w14:paraId="57058710" w14:textId="77777777">
            <w:pPr>
              <w:tabs>
                <w:tab w:val="left" w:pos="5130"/>
              </w:tabs>
              <w:rPr>
                <w:sz w:val="22"/>
                <w:szCs w:val="22"/>
              </w:rPr>
            </w:pPr>
          </w:p>
        </w:tc>
      </w:tr>
      <w:tr w:rsidRPr="00F005BE" w:rsidR="00621808" w:rsidTr="00755426" w14:paraId="0A239B6A" w14:textId="77777777">
        <w:trPr>
          <w:trHeight w:val="576"/>
          <w:trPrChange w:author="Chris Smith" w:date="2021-01-16T13:02:00Z" w:id="1292">
            <w:trPr>
              <w:trHeight w:val="576"/>
            </w:trPr>
          </w:trPrChange>
        </w:trPr>
        <w:tc>
          <w:tcPr>
            <w:tcW w:w="646" w:type="pct"/>
            <w:shd w:val="clear" w:color="auto" w:fill="FFFFFF" w:themeFill="background1"/>
            <w:tcPrChange w:author="Chris Smith" w:date="2021-01-16T13:02:00Z" w:id="1293">
              <w:tcPr>
                <w:tcW w:w="1165" w:type="dxa"/>
                <w:shd w:val="clear" w:color="auto" w:fill="FFFFFF" w:themeFill="background1"/>
                <w:vAlign w:val="center"/>
              </w:tcPr>
            </w:tcPrChange>
          </w:tcPr>
          <w:p w:rsidRPr="00F005BE" w:rsidR="00621808" w:rsidRDefault="00621808" w14:paraId="56282207" w14:textId="77777777">
            <w:pPr>
              <w:tabs>
                <w:tab w:val="left" w:pos="5130"/>
              </w:tabs>
              <w:jc w:val="left"/>
              <w:rPr>
                <w:sz w:val="22"/>
                <w:szCs w:val="22"/>
              </w:rPr>
              <w:pPrChange w:author="Unknown" w:date="2021-01-16T13:02:00Z" w:id="1294">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295">
              <w:tcPr>
                <w:tcW w:w="3690" w:type="dxa"/>
                <w:shd w:val="clear" w:color="auto" w:fill="FFFFFF" w:themeFill="background1"/>
                <w:vAlign w:val="center"/>
              </w:tcPr>
            </w:tcPrChange>
          </w:tcPr>
          <w:p w:rsidRPr="00F005BE" w:rsidR="00621808" w:rsidRDefault="00621808" w14:paraId="5CAE3870" w14:textId="77777777">
            <w:pPr>
              <w:tabs>
                <w:tab w:val="left" w:pos="5130"/>
              </w:tabs>
              <w:jc w:val="left"/>
              <w:rPr>
                <w:sz w:val="22"/>
                <w:szCs w:val="22"/>
              </w:rPr>
              <w:pPrChange w:author="Unknown" w:date="2021-01-16T13:02:00Z" w:id="1296">
                <w:pPr>
                  <w:tabs>
                    <w:tab w:val="left" w:pos="5130"/>
                  </w:tabs>
                </w:pPr>
              </w:pPrChange>
            </w:pPr>
            <w:r w:rsidRPr="00F005BE">
              <w:rPr>
                <w:sz w:val="22"/>
                <w:szCs w:val="22"/>
              </w:rPr>
              <w:t>Last name</w:t>
            </w:r>
          </w:p>
        </w:tc>
        <w:tc>
          <w:tcPr>
            <w:tcW w:w="2308" w:type="pct"/>
            <w:shd w:val="clear" w:color="auto" w:fill="FFFFFF" w:themeFill="background1"/>
            <w:vAlign w:val="center"/>
            <w:tcPrChange w:author="Chris Smith" w:date="2021-01-16T13:02:00Z" w:id="1297">
              <w:tcPr>
                <w:tcW w:w="4161" w:type="dxa"/>
                <w:shd w:val="clear" w:color="auto" w:fill="FFFFFF" w:themeFill="background1"/>
                <w:vAlign w:val="center"/>
              </w:tcPr>
            </w:tcPrChange>
          </w:tcPr>
          <w:p w:rsidRPr="00F005BE" w:rsidR="00621808" w:rsidP="008E57A3" w:rsidRDefault="00621808" w14:paraId="22B80EFC" w14:textId="77777777">
            <w:pPr>
              <w:tabs>
                <w:tab w:val="left" w:pos="5130"/>
              </w:tabs>
              <w:rPr>
                <w:sz w:val="22"/>
                <w:szCs w:val="22"/>
              </w:rPr>
            </w:pPr>
          </w:p>
        </w:tc>
      </w:tr>
      <w:tr w:rsidRPr="00F005BE" w:rsidR="00621808" w:rsidTr="00755426" w14:paraId="61796171" w14:textId="77777777">
        <w:trPr>
          <w:trHeight w:val="576"/>
          <w:trPrChange w:author="Chris Smith" w:date="2021-01-16T13:02:00Z" w:id="1298">
            <w:trPr>
              <w:trHeight w:val="576"/>
            </w:trPr>
          </w:trPrChange>
        </w:trPr>
        <w:tc>
          <w:tcPr>
            <w:tcW w:w="646" w:type="pct"/>
            <w:shd w:val="clear" w:color="auto" w:fill="FFFFFF" w:themeFill="background1"/>
            <w:tcPrChange w:author="Chris Smith" w:date="2021-01-16T13:02:00Z" w:id="1299">
              <w:tcPr>
                <w:tcW w:w="1165" w:type="dxa"/>
                <w:shd w:val="clear" w:color="auto" w:fill="FFFFFF" w:themeFill="background1"/>
                <w:vAlign w:val="center"/>
              </w:tcPr>
            </w:tcPrChange>
          </w:tcPr>
          <w:p w:rsidRPr="00F005BE" w:rsidR="00621808" w:rsidRDefault="00621808" w14:paraId="130DD806" w14:textId="77777777">
            <w:pPr>
              <w:tabs>
                <w:tab w:val="left" w:pos="5130"/>
              </w:tabs>
              <w:jc w:val="left"/>
              <w:rPr>
                <w:sz w:val="22"/>
                <w:szCs w:val="22"/>
              </w:rPr>
              <w:pPrChange w:author="Unknown" w:date="2021-01-16T13:02:00Z" w:id="1300">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301">
              <w:tcPr>
                <w:tcW w:w="3690" w:type="dxa"/>
                <w:shd w:val="clear" w:color="auto" w:fill="FFFFFF" w:themeFill="background1"/>
                <w:vAlign w:val="center"/>
              </w:tcPr>
            </w:tcPrChange>
          </w:tcPr>
          <w:p w:rsidRPr="00F005BE" w:rsidR="00621808" w:rsidRDefault="00621808" w14:paraId="15251F98" w14:textId="77777777">
            <w:pPr>
              <w:tabs>
                <w:tab w:val="left" w:pos="5130"/>
              </w:tabs>
              <w:jc w:val="left"/>
              <w:rPr>
                <w:sz w:val="22"/>
                <w:szCs w:val="22"/>
              </w:rPr>
              <w:pPrChange w:author="Unknown" w:date="2021-01-16T13:02:00Z" w:id="1302">
                <w:pPr>
                  <w:tabs>
                    <w:tab w:val="left" w:pos="5130"/>
                  </w:tabs>
                </w:pPr>
              </w:pPrChange>
            </w:pPr>
            <w:r w:rsidRPr="00F005BE">
              <w:rPr>
                <w:sz w:val="22"/>
                <w:szCs w:val="22"/>
              </w:rPr>
              <w:t>Proxy legal basis (statute, regulation, decision etc.)</w:t>
            </w:r>
          </w:p>
        </w:tc>
        <w:tc>
          <w:tcPr>
            <w:tcW w:w="2308" w:type="pct"/>
            <w:shd w:val="clear" w:color="auto" w:fill="FFFFFF" w:themeFill="background1"/>
            <w:vAlign w:val="center"/>
            <w:tcPrChange w:author="Chris Smith" w:date="2021-01-16T13:02:00Z" w:id="1303">
              <w:tcPr>
                <w:tcW w:w="4161" w:type="dxa"/>
                <w:shd w:val="clear" w:color="auto" w:fill="FFFFFF" w:themeFill="background1"/>
                <w:vAlign w:val="center"/>
              </w:tcPr>
            </w:tcPrChange>
          </w:tcPr>
          <w:p w:rsidRPr="00F005BE" w:rsidR="00621808" w:rsidP="008E57A3" w:rsidRDefault="00621808" w14:paraId="4C39D3A6" w14:textId="77777777">
            <w:pPr>
              <w:tabs>
                <w:tab w:val="left" w:pos="5130"/>
              </w:tabs>
              <w:rPr>
                <w:sz w:val="22"/>
                <w:szCs w:val="22"/>
              </w:rPr>
            </w:pPr>
          </w:p>
        </w:tc>
      </w:tr>
      <w:tr w:rsidRPr="00F005BE" w:rsidR="00621808" w:rsidTr="00755426" w14:paraId="4BD11BF5" w14:textId="77777777">
        <w:trPr>
          <w:trHeight w:val="576"/>
          <w:trPrChange w:author="Chris Smith" w:date="2021-01-16T13:02:00Z" w:id="1304">
            <w:trPr>
              <w:trHeight w:val="576"/>
            </w:trPr>
          </w:trPrChange>
        </w:trPr>
        <w:tc>
          <w:tcPr>
            <w:tcW w:w="646" w:type="pct"/>
            <w:shd w:val="clear" w:color="auto" w:fill="FFFFFF" w:themeFill="background1"/>
            <w:tcPrChange w:author="Chris Smith" w:date="2021-01-16T13:02:00Z" w:id="1305">
              <w:tcPr>
                <w:tcW w:w="1165" w:type="dxa"/>
                <w:shd w:val="clear" w:color="auto" w:fill="FFFFFF" w:themeFill="background1"/>
                <w:vAlign w:val="center"/>
              </w:tcPr>
            </w:tcPrChange>
          </w:tcPr>
          <w:p w:rsidRPr="00F005BE" w:rsidR="00621808" w:rsidRDefault="00621808" w14:paraId="089C199A" w14:textId="77777777">
            <w:pPr>
              <w:tabs>
                <w:tab w:val="left" w:pos="5130"/>
              </w:tabs>
              <w:jc w:val="left"/>
              <w:rPr>
                <w:sz w:val="22"/>
                <w:szCs w:val="22"/>
              </w:rPr>
              <w:pPrChange w:author="Unknown" w:date="2021-01-16T13:02:00Z" w:id="1306">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307">
              <w:tcPr>
                <w:tcW w:w="3690" w:type="dxa"/>
                <w:shd w:val="clear" w:color="auto" w:fill="FFFFFF" w:themeFill="background1"/>
                <w:vAlign w:val="center"/>
              </w:tcPr>
            </w:tcPrChange>
          </w:tcPr>
          <w:p w:rsidRPr="00F005BE" w:rsidR="00621808" w:rsidRDefault="00621808" w14:paraId="678ECB7C" w14:textId="77777777">
            <w:pPr>
              <w:tabs>
                <w:tab w:val="left" w:pos="5130"/>
              </w:tabs>
              <w:jc w:val="left"/>
              <w:rPr>
                <w:sz w:val="22"/>
                <w:szCs w:val="22"/>
              </w:rPr>
              <w:pPrChange w:author="Unknown" w:date="2021-01-16T13:02:00Z" w:id="1308">
                <w:pPr>
                  <w:tabs>
                    <w:tab w:val="left" w:pos="5130"/>
                  </w:tabs>
                </w:pPr>
              </w:pPrChange>
            </w:pPr>
            <w:proofErr w:type="spellStart"/>
            <w:r w:rsidRPr="00F005BE">
              <w:rPr>
                <w:sz w:val="22"/>
                <w:szCs w:val="22"/>
              </w:rPr>
              <w:t>IDNP</w:t>
            </w:r>
            <w:proofErr w:type="spellEnd"/>
            <w:r w:rsidRPr="00F005BE">
              <w:rPr>
                <w:sz w:val="22"/>
                <w:szCs w:val="22"/>
              </w:rPr>
              <w:t xml:space="preserve"> </w:t>
            </w:r>
          </w:p>
          <w:p w:rsidRPr="00F005BE" w:rsidR="00621808" w:rsidRDefault="00621808" w14:paraId="6C214A22" w14:textId="77777777">
            <w:pPr>
              <w:tabs>
                <w:tab w:val="left" w:pos="5130"/>
              </w:tabs>
              <w:jc w:val="left"/>
              <w:rPr>
                <w:sz w:val="22"/>
                <w:szCs w:val="22"/>
              </w:rPr>
              <w:pPrChange w:author="Unknown" w:date="2021-01-16T13:02:00Z" w:id="1309">
                <w:pPr>
                  <w:tabs>
                    <w:tab w:val="left" w:pos="5130"/>
                  </w:tabs>
                </w:pPr>
              </w:pPrChange>
            </w:pPr>
            <w:r w:rsidRPr="00F005BE">
              <w:rPr>
                <w:sz w:val="22"/>
                <w:szCs w:val="22"/>
              </w:rPr>
              <w:t>(identification number of person)</w:t>
            </w:r>
          </w:p>
        </w:tc>
        <w:tc>
          <w:tcPr>
            <w:tcW w:w="2308" w:type="pct"/>
            <w:shd w:val="clear" w:color="auto" w:fill="FFFFFF" w:themeFill="background1"/>
            <w:vAlign w:val="center"/>
            <w:tcPrChange w:author="Chris Smith" w:date="2021-01-16T13:02:00Z" w:id="1310">
              <w:tcPr>
                <w:tcW w:w="4161" w:type="dxa"/>
                <w:shd w:val="clear" w:color="auto" w:fill="FFFFFF" w:themeFill="background1"/>
                <w:vAlign w:val="center"/>
              </w:tcPr>
            </w:tcPrChange>
          </w:tcPr>
          <w:p w:rsidRPr="00F005BE" w:rsidR="00621808" w:rsidP="008E57A3" w:rsidRDefault="00621808" w14:paraId="5425DE61" w14:textId="77777777">
            <w:pPr>
              <w:tabs>
                <w:tab w:val="left" w:pos="5130"/>
              </w:tabs>
              <w:rPr>
                <w:sz w:val="22"/>
                <w:szCs w:val="22"/>
              </w:rPr>
            </w:pPr>
          </w:p>
        </w:tc>
      </w:tr>
      <w:tr w:rsidRPr="00F005BE" w:rsidR="00621808" w:rsidTr="00755426" w14:paraId="4AF4FC16" w14:textId="77777777">
        <w:tc>
          <w:tcPr>
            <w:tcW w:w="646" w:type="pct"/>
            <w:shd w:val="clear" w:color="auto" w:fill="0D0D0D" w:themeFill="text1" w:themeFillTint="F2"/>
            <w:tcPrChange w:author="Chris Smith" w:date="2021-01-16T13:02:00Z" w:id="1311">
              <w:tcPr>
                <w:tcW w:w="1165" w:type="dxa"/>
                <w:shd w:val="clear" w:color="auto" w:fill="0D0D0D" w:themeFill="text1" w:themeFillTint="F2"/>
              </w:tcPr>
            </w:tcPrChange>
          </w:tcPr>
          <w:p w:rsidRPr="00F005BE" w:rsidR="00621808" w:rsidP="008E57A3" w:rsidRDefault="00621808" w14:paraId="302A7559" w14:textId="77777777">
            <w:pPr>
              <w:tabs>
                <w:tab w:val="left" w:pos="5130"/>
              </w:tabs>
              <w:rPr>
                <w:sz w:val="22"/>
                <w:szCs w:val="22"/>
              </w:rPr>
            </w:pPr>
            <w:r w:rsidRPr="00F005BE">
              <w:rPr>
                <w:sz w:val="22"/>
                <w:szCs w:val="22"/>
              </w:rPr>
              <w:t>Contract section</w:t>
            </w:r>
          </w:p>
        </w:tc>
        <w:tc>
          <w:tcPr>
            <w:tcW w:w="4354" w:type="pct"/>
            <w:gridSpan w:val="2"/>
            <w:shd w:val="clear" w:color="auto" w:fill="0D0D0D" w:themeFill="text1" w:themeFillTint="F2"/>
            <w:vAlign w:val="center"/>
            <w:tcPrChange w:author="Chris Smith" w:date="2021-01-16T13:02:00Z" w:id="1312">
              <w:tcPr>
                <w:tcW w:w="7851" w:type="dxa"/>
                <w:gridSpan w:val="2"/>
                <w:shd w:val="clear" w:color="auto" w:fill="0D0D0D" w:themeFill="text1" w:themeFillTint="F2"/>
                <w:vAlign w:val="center"/>
              </w:tcPr>
            </w:tcPrChange>
          </w:tcPr>
          <w:p w:rsidRPr="00F005BE" w:rsidR="00621808" w:rsidP="008E57A3" w:rsidRDefault="00621808" w14:paraId="67E4AE06" w14:textId="77777777">
            <w:pPr>
              <w:tabs>
                <w:tab w:val="left" w:pos="5130"/>
              </w:tabs>
              <w:jc w:val="center"/>
              <w:rPr>
                <w:sz w:val="22"/>
                <w:szCs w:val="22"/>
              </w:rPr>
            </w:pPr>
            <w:r w:rsidRPr="00F005BE">
              <w:rPr>
                <w:sz w:val="22"/>
                <w:szCs w:val="22"/>
              </w:rPr>
              <w:t>Bank references</w:t>
            </w:r>
          </w:p>
        </w:tc>
      </w:tr>
      <w:tr w:rsidRPr="00F005BE" w:rsidR="00621808" w:rsidTr="00755426" w14:paraId="355150AB" w14:textId="77777777">
        <w:trPr>
          <w:trHeight w:val="504"/>
          <w:trPrChange w:author="Chris Smith" w:date="2021-01-16T13:02:00Z" w:id="1313">
            <w:trPr>
              <w:trHeight w:val="504"/>
            </w:trPr>
          </w:trPrChange>
        </w:trPr>
        <w:tc>
          <w:tcPr>
            <w:tcW w:w="646" w:type="pct"/>
            <w:shd w:val="clear" w:color="auto" w:fill="FFFFFF" w:themeFill="background1"/>
            <w:tcPrChange w:author="Chris Smith" w:date="2021-01-16T13:02:00Z" w:id="1314">
              <w:tcPr>
                <w:tcW w:w="1165" w:type="dxa"/>
                <w:shd w:val="clear" w:color="auto" w:fill="FFFFFF" w:themeFill="background1"/>
                <w:vAlign w:val="center"/>
              </w:tcPr>
            </w:tcPrChange>
          </w:tcPr>
          <w:p w:rsidRPr="00F005BE" w:rsidR="00621808" w:rsidRDefault="00621808" w14:paraId="3377C504" w14:textId="77777777">
            <w:pPr>
              <w:tabs>
                <w:tab w:val="left" w:pos="5130"/>
              </w:tabs>
              <w:jc w:val="left"/>
              <w:rPr>
                <w:sz w:val="22"/>
                <w:szCs w:val="22"/>
              </w:rPr>
              <w:pPrChange w:author="Unknown" w:date="2021-01-16T13:02:00Z" w:id="1315">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316">
              <w:tcPr>
                <w:tcW w:w="3690" w:type="dxa"/>
                <w:shd w:val="clear" w:color="auto" w:fill="FFFFFF" w:themeFill="background1"/>
                <w:vAlign w:val="center"/>
              </w:tcPr>
            </w:tcPrChange>
          </w:tcPr>
          <w:p w:rsidRPr="00F005BE" w:rsidR="00621808" w:rsidRDefault="00621808" w14:paraId="14CDE8F2" w14:textId="77777777">
            <w:pPr>
              <w:tabs>
                <w:tab w:val="left" w:pos="5130"/>
              </w:tabs>
              <w:jc w:val="left"/>
              <w:rPr>
                <w:sz w:val="22"/>
                <w:szCs w:val="22"/>
              </w:rPr>
              <w:pPrChange w:author="Unknown" w:date="2021-01-16T13:02:00Z" w:id="1317">
                <w:pPr>
                  <w:tabs>
                    <w:tab w:val="left" w:pos="5130"/>
                  </w:tabs>
                </w:pPr>
              </w:pPrChange>
            </w:pPr>
            <w:r w:rsidRPr="00F005BE">
              <w:rPr>
                <w:sz w:val="22"/>
                <w:szCs w:val="22"/>
              </w:rPr>
              <w:t>Bank name</w:t>
            </w:r>
          </w:p>
        </w:tc>
        <w:tc>
          <w:tcPr>
            <w:tcW w:w="2308" w:type="pct"/>
            <w:shd w:val="clear" w:color="auto" w:fill="FFFFFF" w:themeFill="background1"/>
            <w:vAlign w:val="center"/>
            <w:tcPrChange w:author="Chris Smith" w:date="2021-01-16T13:02:00Z" w:id="1318">
              <w:tcPr>
                <w:tcW w:w="4161" w:type="dxa"/>
                <w:shd w:val="clear" w:color="auto" w:fill="FFFFFF" w:themeFill="background1"/>
                <w:vAlign w:val="center"/>
              </w:tcPr>
            </w:tcPrChange>
          </w:tcPr>
          <w:p w:rsidRPr="00F005BE" w:rsidR="00621808" w:rsidP="008E57A3" w:rsidRDefault="00621808" w14:paraId="3A6E521F" w14:textId="77777777">
            <w:pPr>
              <w:tabs>
                <w:tab w:val="left" w:pos="5130"/>
              </w:tabs>
              <w:rPr>
                <w:sz w:val="22"/>
                <w:szCs w:val="22"/>
              </w:rPr>
            </w:pPr>
          </w:p>
        </w:tc>
      </w:tr>
      <w:tr w:rsidRPr="00F005BE" w:rsidR="00621808" w:rsidTr="00755426" w14:paraId="19CF6B32" w14:textId="77777777">
        <w:trPr>
          <w:trHeight w:val="504"/>
          <w:trPrChange w:author="Chris Smith" w:date="2021-01-16T13:02:00Z" w:id="1319">
            <w:trPr>
              <w:trHeight w:val="504"/>
            </w:trPr>
          </w:trPrChange>
        </w:trPr>
        <w:tc>
          <w:tcPr>
            <w:tcW w:w="646" w:type="pct"/>
            <w:shd w:val="clear" w:color="auto" w:fill="FFFFFF" w:themeFill="background1"/>
            <w:tcPrChange w:author="Chris Smith" w:date="2021-01-16T13:02:00Z" w:id="1320">
              <w:tcPr>
                <w:tcW w:w="1165" w:type="dxa"/>
                <w:shd w:val="clear" w:color="auto" w:fill="FFFFFF" w:themeFill="background1"/>
                <w:vAlign w:val="center"/>
              </w:tcPr>
            </w:tcPrChange>
          </w:tcPr>
          <w:p w:rsidRPr="00F005BE" w:rsidR="00621808" w:rsidRDefault="00621808" w14:paraId="0B908F0F" w14:textId="77777777">
            <w:pPr>
              <w:tabs>
                <w:tab w:val="left" w:pos="5130"/>
              </w:tabs>
              <w:jc w:val="left"/>
              <w:rPr>
                <w:sz w:val="22"/>
                <w:szCs w:val="22"/>
              </w:rPr>
              <w:pPrChange w:author="Unknown" w:date="2021-01-16T13:02:00Z" w:id="1321">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322">
              <w:tcPr>
                <w:tcW w:w="3690" w:type="dxa"/>
                <w:shd w:val="clear" w:color="auto" w:fill="FFFFFF" w:themeFill="background1"/>
                <w:vAlign w:val="center"/>
              </w:tcPr>
            </w:tcPrChange>
          </w:tcPr>
          <w:p w:rsidRPr="00F005BE" w:rsidR="00621808" w:rsidRDefault="00621808" w14:paraId="43CCEB3F" w14:textId="77777777">
            <w:pPr>
              <w:tabs>
                <w:tab w:val="left" w:pos="5130"/>
              </w:tabs>
              <w:jc w:val="left"/>
              <w:rPr>
                <w:sz w:val="22"/>
                <w:szCs w:val="22"/>
              </w:rPr>
              <w:pPrChange w:author="Unknown" w:date="2021-01-16T13:02:00Z" w:id="1323">
                <w:pPr>
                  <w:tabs>
                    <w:tab w:val="left" w:pos="5130"/>
                  </w:tabs>
                </w:pPr>
              </w:pPrChange>
            </w:pPr>
            <w:r w:rsidRPr="00F005BE">
              <w:rPr>
                <w:sz w:val="22"/>
                <w:szCs w:val="22"/>
              </w:rPr>
              <w:t>Bank postal address</w:t>
            </w:r>
          </w:p>
        </w:tc>
        <w:tc>
          <w:tcPr>
            <w:tcW w:w="2308" w:type="pct"/>
            <w:shd w:val="clear" w:color="auto" w:fill="FFFFFF" w:themeFill="background1"/>
            <w:vAlign w:val="center"/>
            <w:tcPrChange w:author="Chris Smith" w:date="2021-01-16T13:02:00Z" w:id="1324">
              <w:tcPr>
                <w:tcW w:w="4161" w:type="dxa"/>
                <w:shd w:val="clear" w:color="auto" w:fill="FFFFFF" w:themeFill="background1"/>
                <w:vAlign w:val="center"/>
              </w:tcPr>
            </w:tcPrChange>
          </w:tcPr>
          <w:p w:rsidRPr="00F005BE" w:rsidR="00621808" w:rsidP="008E57A3" w:rsidRDefault="00621808" w14:paraId="27699D97" w14:textId="77777777">
            <w:pPr>
              <w:tabs>
                <w:tab w:val="left" w:pos="5130"/>
              </w:tabs>
              <w:rPr>
                <w:sz w:val="22"/>
                <w:szCs w:val="22"/>
              </w:rPr>
            </w:pPr>
          </w:p>
        </w:tc>
      </w:tr>
      <w:tr w:rsidRPr="00F005BE" w:rsidR="00621808" w:rsidTr="00755426" w14:paraId="3888575B" w14:textId="77777777">
        <w:trPr>
          <w:trHeight w:val="504"/>
          <w:trPrChange w:author="Chris Smith" w:date="2021-01-16T13:02:00Z" w:id="1325">
            <w:trPr>
              <w:trHeight w:val="504"/>
            </w:trPr>
          </w:trPrChange>
        </w:trPr>
        <w:tc>
          <w:tcPr>
            <w:tcW w:w="646" w:type="pct"/>
            <w:shd w:val="clear" w:color="auto" w:fill="FFFFFF" w:themeFill="background1"/>
            <w:tcPrChange w:author="Chris Smith" w:date="2021-01-16T13:02:00Z" w:id="1326">
              <w:tcPr>
                <w:tcW w:w="1165" w:type="dxa"/>
                <w:shd w:val="clear" w:color="auto" w:fill="FFFFFF" w:themeFill="background1"/>
                <w:vAlign w:val="center"/>
              </w:tcPr>
            </w:tcPrChange>
          </w:tcPr>
          <w:p w:rsidRPr="00F005BE" w:rsidR="00621808" w:rsidRDefault="00621808" w14:paraId="45501FA0" w14:textId="77777777">
            <w:pPr>
              <w:tabs>
                <w:tab w:val="left" w:pos="5130"/>
              </w:tabs>
              <w:jc w:val="left"/>
              <w:rPr>
                <w:sz w:val="22"/>
                <w:szCs w:val="22"/>
              </w:rPr>
              <w:pPrChange w:author="Unknown" w:date="2021-01-16T13:02:00Z" w:id="1327">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328">
              <w:tcPr>
                <w:tcW w:w="3690" w:type="dxa"/>
                <w:shd w:val="clear" w:color="auto" w:fill="FFFFFF" w:themeFill="background1"/>
                <w:vAlign w:val="center"/>
              </w:tcPr>
            </w:tcPrChange>
          </w:tcPr>
          <w:p w:rsidRPr="00F005BE" w:rsidR="00621808" w:rsidRDefault="00621808" w14:paraId="2DDA1B63" w14:textId="77777777">
            <w:pPr>
              <w:tabs>
                <w:tab w:val="left" w:pos="5130"/>
              </w:tabs>
              <w:jc w:val="left"/>
              <w:rPr>
                <w:sz w:val="22"/>
                <w:szCs w:val="22"/>
              </w:rPr>
              <w:pPrChange w:author="Unknown" w:date="2021-01-16T13:02:00Z" w:id="1329">
                <w:pPr>
                  <w:tabs>
                    <w:tab w:val="left" w:pos="5130"/>
                  </w:tabs>
                </w:pPr>
              </w:pPrChange>
            </w:pPr>
            <w:r w:rsidRPr="00F005BE">
              <w:rPr>
                <w:sz w:val="22"/>
                <w:szCs w:val="22"/>
              </w:rPr>
              <w:t>Bank code</w:t>
            </w:r>
          </w:p>
        </w:tc>
        <w:tc>
          <w:tcPr>
            <w:tcW w:w="2308" w:type="pct"/>
            <w:shd w:val="clear" w:color="auto" w:fill="FFFFFF" w:themeFill="background1"/>
            <w:vAlign w:val="center"/>
            <w:tcPrChange w:author="Chris Smith" w:date="2021-01-16T13:02:00Z" w:id="1330">
              <w:tcPr>
                <w:tcW w:w="4161" w:type="dxa"/>
                <w:shd w:val="clear" w:color="auto" w:fill="FFFFFF" w:themeFill="background1"/>
                <w:vAlign w:val="center"/>
              </w:tcPr>
            </w:tcPrChange>
          </w:tcPr>
          <w:p w:rsidRPr="00F005BE" w:rsidR="00621808" w:rsidP="008E57A3" w:rsidRDefault="00621808" w14:paraId="23596BC6" w14:textId="77777777">
            <w:pPr>
              <w:tabs>
                <w:tab w:val="left" w:pos="5130"/>
              </w:tabs>
              <w:rPr>
                <w:sz w:val="22"/>
                <w:szCs w:val="22"/>
              </w:rPr>
            </w:pPr>
          </w:p>
        </w:tc>
      </w:tr>
      <w:tr w:rsidRPr="00F005BE" w:rsidR="00621808" w:rsidTr="00755426" w14:paraId="78E33F7A" w14:textId="77777777">
        <w:trPr>
          <w:trHeight w:val="504"/>
          <w:trPrChange w:author="Chris Smith" w:date="2021-01-16T13:02:00Z" w:id="1331">
            <w:trPr>
              <w:trHeight w:val="504"/>
            </w:trPr>
          </w:trPrChange>
        </w:trPr>
        <w:tc>
          <w:tcPr>
            <w:tcW w:w="646" w:type="pct"/>
            <w:shd w:val="clear" w:color="auto" w:fill="FFFFFF" w:themeFill="background1"/>
            <w:tcPrChange w:author="Chris Smith" w:date="2021-01-16T13:02:00Z" w:id="1332">
              <w:tcPr>
                <w:tcW w:w="1165" w:type="dxa"/>
                <w:shd w:val="clear" w:color="auto" w:fill="FFFFFF" w:themeFill="background1"/>
              </w:tcPr>
            </w:tcPrChange>
          </w:tcPr>
          <w:p w:rsidRPr="00F005BE" w:rsidR="00621808" w:rsidRDefault="00621808" w14:paraId="618C2263" w14:textId="77777777">
            <w:pPr>
              <w:tabs>
                <w:tab w:val="left" w:pos="5130"/>
              </w:tabs>
              <w:jc w:val="left"/>
              <w:rPr>
                <w:sz w:val="22"/>
                <w:szCs w:val="22"/>
              </w:rPr>
              <w:pPrChange w:author="Unknown" w:date="2021-01-16T13:02:00Z" w:id="1333">
                <w:pPr>
                  <w:tabs>
                    <w:tab w:val="left" w:pos="5130"/>
                  </w:tabs>
                </w:pPr>
              </w:pPrChange>
            </w:pPr>
            <w:r w:rsidRPr="00F005BE">
              <w:rPr>
                <w:sz w:val="22"/>
                <w:szCs w:val="22"/>
              </w:rPr>
              <w:t>A</w:t>
            </w:r>
          </w:p>
        </w:tc>
        <w:tc>
          <w:tcPr>
            <w:tcW w:w="2046" w:type="pct"/>
            <w:shd w:val="clear" w:color="auto" w:fill="FFFFFF" w:themeFill="background1"/>
            <w:tcPrChange w:author="Chris Smith" w:date="2021-01-16T13:02:00Z" w:id="1334">
              <w:tcPr>
                <w:tcW w:w="3690" w:type="dxa"/>
                <w:shd w:val="clear" w:color="auto" w:fill="FFFFFF" w:themeFill="background1"/>
                <w:vAlign w:val="center"/>
              </w:tcPr>
            </w:tcPrChange>
          </w:tcPr>
          <w:p w:rsidRPr="00F005BE" w:rsidR="00621808" w:rsidRDefault="00621808" w14:paraId="5810121F" w14:textId="77777777">
            <w:pPr>
              <w:tabs>
                <w:tab w:val="left" w:pos="5130"/>
              </w:tabs>
              <w:jc w:val="left"/>
              <w:rPr>
                <w:sz w:val="22"/>
                <w:szCs w:val="22"/>
              </w:rPr>
              <w:pPrChange w:author="Unknown" w:date="2021-01-16T13:02:00Z" w:id="1335">
                <w:pPr>
                  <w:tabs>
                    <w:tab w:val="left" w:pos="5130"/>
                  </w:tabs>
                </w:pPr>
              </w:pPrChange>
            </w:pPr>
            <w:r w:rsidRPr="00F005BE">
              <w:rPr>
                <w:sz w:val="22"/>
                <w:szCs w:val="22"/>
              </w:rPr>
              <w:t>Settlement account</w:t>
            </w:r>
          </w:p>
        </w:tc>
        <w:tc>
          <w:tcPr>
            <w:tcW w:w="2308" w:type="pct"/>
            <w:shd w:val="clear" w:color="auto" w:fill="FFFFFF" w:themeFill="background1"/>
            <w:vAlign w:val="center"/>
            <w:tcPrChange w:author="Chris Smith" w:date="2021-01-16T13:02:00Z" w:id="1336">
              <w:tcPr>
                <w:tcW w:w="4161" w:type="dxa"/>
                <w:shd w:val="clear" w:color="auto" w:fill="FFFFFF" w:themeFill="background1"/>
                <w:vAlign w:val="center"/>
              </w:tcPr>
            </w:tcPrChange>
          </w:tcPr>
          <w:p w:rsidRPr="00F005BE" w:rsidR="00621808" w:rsidP="008E57A3" w:rsidRDefault="00621808" w14:paraId="7B940726" w14:textId="77777777">
            <w:pPr>
              <w:tabs>
                <w:tab w:val="left" w:pos="5130"/>
              </w:tabs>
              <w:rPr>
                <w:sz w:val="22"/>
                <w:szCs w:val="22"/>
              </w:rPr>
            </w:pPr>
          </w:p>
        </w:tc>
      </w:tr>
      <w:tr w:rsidRPr="00F005BE" w:rsidR="00621808" w:rsidTr="00755426" w14:paraId="59A71866" w14:textId="77777777">
        <w:trPr>
          <w:trHeight w:val="504"/>
          <w:trPrChange w:author="Chris Smith" w:date="2021-01-16T13:02:00Z" w:id="1337">
            <w:trPr>
              <w:trHeight w:val="504"/>
            </w:trPr>
          </w:trPrChange>
        </w:trPr>
        <w:tc>
          <w:tcPr>
            <w:tcW w:w="646" w:type="pct"/>
            <w:shd w:val="clear" w:color="auto" w:fill="FFFFFF" w:themeFill="background1"/>
            <w:tcPrChange w:author="Chris Smith" w:date="2021-01-16T13:02:00Z" w:id="1338">
              <w:tcPr>
                <w:tcW w:w="1165" w:type="dxa"/>
                <w:shd w:val="clear" w:color="auto" w:fill="FFFFFF" w:themeFill="background1"/>
              </w:tcPr>
            </w:tcPrChange>
          </w:tcPr>
          <w:p w:rsidRPr="00F005BE" w:rsidR="00621808" w:rsidRDefault="00621808" w14:paraId="41072322" w14:textId="77777777">
            <w:pPr>
              <w:jc w:val="left"/>
              <w:rPr>
                <w:sz w:val="22"/>
                <w:szCs w:val="22"/>
              </w:rPr>
              <w:pPrChange w:author="Unknown" w:date="2021-01-16T13:02:00Z" w:id="1339">
                <w:pPr/>
              </w:pPrChange>
            </w:pPr>
            <w:r w:rsidRPr="00F005BE">
              <w:rPr>
                <w:sz w:val="22"/>
                <w:szCs w:val="22"/>
              </w:rPr>
              <w:t>A</w:t>
            </w:r>
          </w:p>
        </w:tc>
        <w:tc>
          <w:tcPr>
            <w:tcW w:w="2046" w:type="pct"/>
            <w:shd w:val="clear" w:color="auto" w:fill="FFFFFF" w:themeFill="background1"/>
            <w:tcPrChange w:author="Chris Smith" w:date="2021-01-16T13:02:00Z" w:id="1340">
              <w:tcPr>
                <w:tcW w:w="3690" w:type="dxa"/>
                <w:shd w:val="clear" w:color="auto" w:fill="FFFFFF" w:themeFill="background1"/>
                <w:vAlign w:val="center"/>
              </w:tcPr>
            </w:tcPrChange>
          </w:tcPr>
          <w:p w:rsidRPr="00F005BE" w:rsidR="00621808" w:rsidRDefault="00621808" w14:paraId="49DB93E9" w14:textId="77777777">
            <w:pPr>
              <w:tabs>
                <w:tab w:val="left" w:pos="5130"/>
              </w:tabs>
              <w:jc w:val="left"/>
              <w:rPr>
                <w:sz w:val="22"/>
                <w:szCs w:val="22"/>
              </w:rPr>
              <w:pPrChange w:author="Unknown" w:date="2021-01-16T13:02:00Z" w:id="1341">
                <w:pPr>
                  <w:tabs>
                    <w:tab w:val="left" w:pos="5130"/>
                  </w:tabs>
                </w:pPr>
              </w:pPrChange>
            </w:pPr>
            <w:r w:rsidRPr="00F005BE">
              <w:rPr>
                <w:sz w:val="22"/>
                <w:szCs w:val="22"/>
              </w:rPr>
              <w:t>Fiscal code</w:t>
            </w:r>
          </w:p>
        </w:tc>
        <w:tc>
          <w:tcPr>
            <w:tcW w:w="2308" w:type="pct"/>
            <w:shd w:val="clear" w:color="auto" w:fill="FFFFFF" w:themeFill="background1"/>
            <w:vAlign w:val="center"/>
            <w:tcPrChange w:author="Chris Smith" w:date="2021-01-16T13:02:00Z" w:id="1342">
              <w:tcPr>
                <w:tcW w:w="4161" w:type="dxa"/>
                <w:shd w:val="clear" w:color="auto" w:fill="FFFFFF" w:themeFill="background1"/>
                <w:vAlign w:val="center"/>
              </w:tcPr>
            </w:tcPrChange>
          </w:tcPr>
          <w:p w:rsidRPr="00F005BE" w:rsidR="00621808" w:rsidP="008E57A3" w:rsidRDefault="00621808" w14:paraId="07C63334" w14:textId="77777777">
            <w:pPr>
              <w:tabs>
                <w:tab w:val="left" w:pos="5130"/>
              </w:tabs>
              <w:rPr>
                <w:sz w:val="22"/>
                <w:szCs w:val="22"/>
              </w:rPr>
            </w:pPr>
          </w:p>
        </w:tc>
      </w:tr>
      <w:tr w:rsidRPr="00F005BE" w:rsidR="00621808" w:rsidTr="00755426" w14:paraId="43311209" w14:textId="77777777">
        <w:trPr>
          <w:trHeight w:val="504"/>
          <w:trPrChange w:author="Chris Smith" w:date="2021-01-16T13:02:00Z" w:id="1343">
            <w:trPr>
              <w:trHeight w:val="504"/>
            </w:trPr>
          </w:trPrChange>
        </w:trPr>
        <w:tc>
          <w:tcPr>
            <w:tcW w:w="646" w:type="pct"/>
            <w:shd w:val="clear" w:color="auto" w:fill="FFFFFF" w:themeFill="background1"/>
            <w:tcPrChange w:author="Chris Smith" w:date="2021-01-16T13:02:00Z" w:id="1344">
              <w:tcPr>
                <w:tcW w:w="1165" w:type="dxa"/>
                <w:shd w:val="clear" w:color="auto" w:fill="FFFFFF" w:themeFill="background1"/>
              </w:tcPr>
            </w:tcPrChange>
          </w:tcPr>
          <w:p w:rsidRPr="00F005BE" w:rsidR="00621808" w:rsidRDefault="00621808" w14:paraId="7A5FD7F8" w14:textId="77777777">
            <w:pPr>
              <w:jc w:val="left"/>
              <w:rPr>
                <w:sz w:val="22"/>
                <w:szCs w:val="22"/>
              </w:rPr>
              <w:pPrChange w:author="Unknown" w:date="2021-01-16T13:02:00Z" w:id="1345">
                <w:pPr/>
              </w:pPrChange>
            </w:pPr>
            <w:r w:rsidRPr="00F005BE">
              <w:rPr>
                <w:sz w:val="22"/>
                <w:szCs w:val="22"/>
              </w:rPr>
              <w:t>A</w:t>
            </w:r>
          </w:p>
        </w:tc>
        <w:tc>
          <w:tcPr>
            <w:tcW w:w="2046" w:type="pct"/>
            <w:shd w:val="clear" w:color="auto" w:fill="FFFFFF" w:themeFill="background1"/>
            <w:tcPrChange w:author="Chris Smith" w:date="2021-01-16T13:02:00Z" w:id="1346">
              <w:tcPr>
                <w:tcW w:w="3690" w:type="dxa"/>
                <w:shd w:val="clear" w:color="auto" w:fill="FFFFFF" w:themeFill="background1"/>
                <w:vAlign w:val="center"/>
              </w:tcPr>
            </w:tcPrChange>
          </w:tcPr>
          <w:p w:rsidRPr="00F005BE" w:rsidR="00621808" w:rsidRDefault="00621808" w14:paraId="49ED39E8" w14:textId="77777777">
            <w:pPr>
              <w:tabs>
                <w:tab w:val="left" w:pos="5130"/>
              </w:tabs>
              <w:jc w:val="left"/>
              <w:rPr>
                <w:sz w:val="22"/>
                <w:szCs w:val="22"/>
              </w:rPr>
              <w:pPrChange w:author="Unknown" w:date="2021-01-16T13:02:00Z" w:id="1347">
                <w:pPr>
                  <w:tabs>
                    <w:tab w:val="left" w:pos="5130"/>
                  </w:tabs>
                </w:pPr>
              </w:pPrChange>
            </w:pPr>
            <w:r w:rsidRPr="00F005BE">
              <w:rPr>
                <w:sz w:val="22"/>
                <w:szCs w:val="22"/>
              </w:rPr>
              <w:t>IBAN</w:t>
            </w:r>
          </w:p>
        </w:tc>
        <w:tc>
          <w:tcPr>
            <w:tcW w:w="2308" w:type="pct"/>
            <w:shd w:val="clear" w:color="auto" w:fill="FFFFFF" w:themeFill="background1"/>
            <w:vAlign w:val="center"/>
            <w:tcPrChange w:author="Chris Smith" w:date="2021-01-16T13:02:00Z" w:id="1348">
              <w:tcPr>
                <w:tcW w:w="4161" w:type="dxa"/>
                <w:shd w:val="clear" w:color="auto" w:fill="FFFFFF" w:themeFill="background1"/>
                <w:vAlign w:val="center"/>
              </w:tcPr>
            </w:tcPrChange>
          </w:tcPr>
          <w:p w:rsidRPr="00F005BE" w:rsidR="00621808" w:rsidP="008E57A3" w:rsidRDefault="00621808" w14:paraId="2CD35A04" w14:textId="77777777">
            <w:pPr>
              <w:tabs>
                <w:tab w:val="left" w:pos="5130"/>
              </w:tabs>
              <w:rPr>
                <w:sz w:val="22"/>
                <w:szCs w:val="22"/>
              </w:rPr>
            </w:pPr>
          </w:p>
        </w:tc>
      </w:tr>
    </w:tbl>
    <w:p w:rsidRPr="00F005BE" w:rsidR="00621808" w:rsidP="00621808" w:rsidRDefault="0045090F" w14:paraId="4C8DC127" w14:textId="0312A244">
      <w:pPr>
        <w:tabs>
          <w:tab w:val="left" w:pos="5130"/>
        </w:tabs>
        <w:rPr>
          <w:b/>
          <w:sz w:val="22"/>
          <w:szCs w:val="22"/>
        </w:rPr>
      </w:pPr>
      <w:r w:rsidRPr="00F005BE">
        <w:rPr>
          <w:b/>
          <w:sz w:val="22"/>
          <w:szCs w:val="22"/>
        </w:rPr>
        <w:t>CONTRACT</w:t>
      </w:r>
    </w:p>
    <w:tbl>
      <w:tblPr>
        <w:tblStyle w:val="TableGrid"/>
        <w:tblW w:w="0" w:type="auto"/>
        <w:tblLook w:val="04A0" w:firstRow="1" w:lastRow="0" w:firstColumn="1" w:lastColumn="0" w:noHBand="0" w:noVBand="1"/>
      </w:tblPr>
      <w:tblGrid>
        <w:gridCol w:w="1165"/>
        <w:gridCol w:w="3690"/>
        <w:gridCol w:w="4161"/>
        <w:tblGridChange w:id="1349">
          <w:tblGrid>
            <w:gridCol w:w="1165"/>
            <w:gridCol w:w="3690"/>
            <w:gridCol w:w="4161"/>
          </w:tblGrid>
        </w:tblGridChange>
      </w:tblGrid>
      <w:tr w:rsidRPr="00F005BE" w:rsidR="00621808" w:rsidTr="008E57A3" w14:paraId="70DCB82B" w14:textId="77777777">
        <w:trPr>
          <w:trHeight w:val="446"/>
        </w:trPr>
        <w:tc>
          <w:tcPr>
            <w:tcW w:w="1165" w:type="dxa"/>
            <w:shd w:val="clear" w:color="auto" w:fill="0D0D0D" w:themeFill="text1" w:themeFillTint="F2"/>
          </w:tcPr>
          <w:p w:rsidRPr="00F005BE" w:rsidR="00621808" w:rsidP="008E57A3" w:rsidRDefault="00621808" w14:paraId="7537E5DB" w14:textId="77777777">
            <w:pPr>
              <w:tabs>
                <w:tab w:val="left" w:pos="5130"/>
              </w:tabs>
              <w:rPr>
                <w:sz w:val="22"/>
                <w:szCs w:val="22"/>
              </w:rPr>
            </w:pPr>
            <w:r w:rsidRPr="00F005BE">
              <w:rPr>
                <w:sz w:val="22"/>
                <w:szCs w:val="22"/>
              </w:rPr>
              <w:t>Contract section</w:t>
            </w:r>
          </w:p>
        </w:tc>
        <w:tc>
          <w:tcPr>
            <w:tcW w:w="7851" w:type="dxa"/>
            <w:gridSpan w:val="2"/>
            <w:shd w:val="clear" w:color="auto" w:fill="0D0D0D" w:themeFill="text1" w:themeFillTint="F2"/>
            <w:vAlign w:val="center"/>
          </w:tcPr>
          <w:p w:rsidRPr="00F005BE" w:rsidR="00621808" w:rsidP="008E57A3" w:rsidRDefault="00621808" w14:paraId="7C7A09F3" w14:textId="77777777">
            <w:pPr>
              <w:tabs>
                <w:tab w:val="left" w:pos="5130"/>
              </w:tabs>
              <w:jc w:val="center"/>
              <w:rPr>
                <w:b/>
                <w:sz w:val="22"/>
                <w:szCs w:val="22"/>
              </w:rPr>
            </w:pPr>
            <w:r w:rsidRPr="00F005BE">
              <w:rPr>
                <w:b/>
                <w:sz w:val="22"/>
                <w:szCs w:val="22"/>
              </w:rPr>
              <w:t>Subject-matter of the procurement description</w:t>
            </w:r>
          </w:p>
        </w:tc>
      </w:tr>
      <w:tr w:rsidRPr="00F005BE" w:rsidR="00621808" w:rsidTr="00755426" w14:paraId="366E6003" w14:textId="77777777">
        <w:tblPrEx>
          <w:tblW w:w="0" w:type="auto"/>
          <w:tblPrExChange w:author="Chris Smith" w:date="2021-01-16T13:02:00Z" w:id="1350">
            <w:tblPrEx>
              <w:tblW w:w="0" w:type="auto"/>
            </w:tblPrEx>
          </w:tblPrExChange>
        </w:tblPrEx>
        <w:trPr>
          <w:trHeight w:val="576"/>
          <w:trPrChange w:author="Chris Smith" w:date="2021-01-16T13:02:00Z" w:id="1351">
            <w:trPr>
              <w:trHeight w:val="576"/>
            </w:trPr>
          </w:trPrChange>
        </w:trPr>
        <w:tc>
          <w:tcPr>
            <w:tcW w:w="1165" w:type="dxa"/>
            <w:shd w:val="clear" w:color="auto" w:fill="FFFFFF" w:themeFill="background1"/>
            <w:tcPrChange w:author="Chris Smith" w:date="2021-01-16T13:02:00Z" w:id="1352">
              <w:tcPr>
                <w:tcW w:w="1165" w:type="dxa"/>
                <w:shd w:val="clear" w:color="auto" w:fill="FFFFFF" w:themeFill="background1"/>
                <w:vAlign w:val="center"/>
              </w:tcPr>
            </w:tcPrChange>
          </w:tcPr>
          <w:p w:rsidRPr="00F005BE" w:rsidR="00621808" w:rsidRDefault="00621808" w14:paraId="5E92446D" w14:textId="77777777">
            <w:pPr>
              <w:tabs>
                <w:tab w:val="left" w:pos="5130"/>
              </w:tabs>
              <w:jc w:val="left"/>
              <w:rPr>
                <w:sz w:val="22"/>
                <w:szCs w:val="22"/>
              </w:rPr>
              <w:pPrChange w:author="Unknown" w:date="2021-01-16T13:02:00Z" w:id="1353">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54">
              <w:tcPr>
                <w:tcW w:w="3690" w:type="dxa"/>
                <w:shd w:val="clear" w:color="auto" w:fill="FFFFFF" w:themeFill="background1"/>
                <w:vAlign w:val="center"/>
              </w:tcPr>
            </w:tcPrChange>
          </w:tcPr>
          <w:p w:rsidRPr="00F005BE" w:rsidR="00621808" w:rsidRDefault="00621808" w14:paraId="2C57FEB6" w14:textId="77777777">
            <w:pPr>
              <w:tabs>
                <w:tab w:val="left" w:pos="5130"/>
              </w:tabs>
              <w:jc w:val="left"/>
              <w:rPr>
                <w:sz w:val="22"/>
                <w:szCs w:val="22"/>
              </w:rPr>
              <w:pPrChange w:author="Unknown" w:date="2021-01-16T13:02:00Z" w:id="1355">
                <w:pPr>
                  <w:tabs>
                    <w:tab w:val="left" w:pos="5130"/>
                  </w:tabs>
                </w:pPr>
              </w:pPrChange>
            </w:pPr>
            <w:r w:rsidRPr="00F005BE">
              <w:rPr>
                <w:sz w:val="22"/>
                <w:szCs w:val="22"/>
              </w:rPr>
              <w:t>Description of the subject of the contract</w:t>
            </w:r>
          </w:p>
        </w:tc>
        <w:tc>
          <w:tcPr>
            <w:tcW w:w="4161" w:type="dxa"/>
            <w:shd w:val="clear" w:color="auto" w:fill="FFFFFF" w:themeFill="background1"/>
            <w:tcPrChange w:author="Chris Smith" w:date="2021-01-16T13:02:00Z" w:id="1356">
              <w:tcPr>
                <w:tcW w:w="4161" w:type="dxa"/>
                <w:shd w:val="clear" w:color="auto" w:fill="FFFFFF" w:themeFill="background1"/>
              </w:tcPr>
            </w:tcPrChange>
          </w:tcPr>
          <w:p w:rsidRPr="00F005BE" w:rsidR="00621808" w:rsidP="008E57A3" w:rsidRDefault="00621808" w14:paraId="46D36249" w14:textId="77777777">
            <w:pPr>
              <w:tabs>
                <w:tab w:val="left" w:pos="5130"/>
              </w:tabs>
              <w:jc w:val="center"/>
              <w:rPr>
                <w:sz w:val="22"/>
                <w:szCs w:val="22"/>
              </w:rPr>
            </w:pPr>
          </w:p>
        </w:tc>
      </w:tr>
      <w:tr w:rsidRPr="00F005BE" w:rsidR="00621808" w:rsidTr="00755426" w14:paraId="53E47668" w14:textId="77777777">
        <w:tblPrEx>
          <w:tblW w:w="0" w:type="auto"/>
          <w:tblPrExChange w:author="Chris Smith" w:date="2021-01-16T13:02:00Z" w:id="1357">
            <w:tblPrEx>
              <w:tblW w:w="0" w:type="auto"/>
            </w:tblPrEx>
          </w:tblPrExChange>
        </w:tblPrEx>
        <w:trPr>
          <w:trHeight w:val="576"/>
          <w:trPrChange w:author="Chris Smith" w:date="2021-01-16T13:02:00Z" w:id="1358">
            <w:trPr>
              <w:trHeight w:val="576"/>
            </w:trPr>
          </w:trPrChange>
        </w:trPr>
        <w:tc>
          <w:tcPr>
            <w:tcW w:w="1165" w:type="dxa"/>
            <w:shd w:val="clear" w:color="auto" w:fill="FFFFFF" w:themeFill="background1"/>
            <w:tcPrChange w:author="Chris Smith" w:date="2021-01-16T13:02:00Z" w:id="1359">
              <w:tcPr>
                <w:tcW w:w="1165" w:type="dxa"/>
                <w:shd w:val="clear" w:color="auto" w:fill="FFFFFF" w:themeFill="background1"/>
                <w:vAlign w:val="center"/>
              </w:tcPr>
            </w:tcPrChange>
          </w:tcPr>
          <w:p w:rsidRPr="00F005BE" w:rsidR="00621808" w:rsidRDefault="00621808" w14:paraId="43663698" w14:textId="77777777">
            <w:pPr>
              <w:tabs>
                <w:tab w:val="left" w:pos="5130"/>
              </w:tabs>
              <w:jc w:val="left"/>
              <w:rPr>
                <w:sz w:val="22"/>
                <w:szCs w:val="22"/>
              </w:rPr>
              <w:pPrChange w:author="Unknown" w:date="2021-01-16T13:02:00Z" w:id="1360">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61">
              <w:tcPr>
                <w:tcW w:w="3690" w:type="dxa"/>
                <w:shd w:val="clear" w:color="auto" w:fill="FFFFFF" w:themeFill="background1"/>
                <w:vAlign w:val="center"/>
              </w:tcPr>
            </w:tcPrChange>
          </w:tcPr>
          <w:p w:rsidRPr="00F005BE" w:rsidR="00621808" w:rsidRDefault="00621808" w14:paraId="43494773" w14:textId="77777777">
            <w:pPr>
              <w:tabs>
                <w:tab w:val="left" w:pos="5130"/>
              </w:tabs>
              <w:jc w:val="left"/>
              <w:rPr>
                <w:sz w:val="22"/>
                <w:szCs w:val="22"/>
              </w:rPr>
              <w:pPrChange w:author="Unknown" w:date="2021-01-16T13:02:00Z" w:id="1362">
                <w:pPr>
                  <w:tabs>
                    <w:tab w:val="left" w:pos="5130"/>
                  </w:tabs>
                </w:pPr>
              </w:pPrChange>
            </w:pPr>
            <w:r w:rsidRPr="00F005BE">
              <w:rPr>
                <w:sz w:val="22"/>
                <w:szCs w:val="22"/>
              </w:rPr>
              <w:t>Brief description of the subject of the contract</w:t>
            </w:r>
          </w:p>
        </w:tc>
        <w:tc>
          <w:tcPr>
            <w:tcW w:w="4161" w:type="dxa"/>
            <w:shd w:val="clear" w:color="auto" w:fill="FFFFFF" w:themeFill="background1"/>
            <w:tcPrChange w:author="Chris Smith" w:date="2021-01-16T13:02:00Z" w:id="1363">
              <w:tcPr>
                <w:tcW w:w="4161" w:type="dxa"/>
                <w:shd w:val="clear" w:color="auto" w:fill="FFFFFF" w:themeFill="background1"/>
              </w:tcPr>
            </w:tcPrChange>
          </w:tcPr>
          <w:p w:rsidRPr="00F005BE" w:rsidR="00621808" w:rsidP="008E57A3" w:rsidRDefault="00621808" w14:paraId="6D46E5A2" w14:textId="77777777">
            <w:pPr>
              <w:tabs>
                <w:tab w:val="left" w:pos="5130"/>
              </w:tabs>
              <w:jc w:val="center"/>
              <w:rPr>
                <w:sz w:val="22"/>
                <w:szCs w:val="22"/>
              </w:rPr>
            </w:pPr>
          </w:p>
        </w:tc>
      </w:tr>
      <w:tr w:rsidRPr="00F005BE" w:rsidR="00621808" w:rsidTr="00755426" w14:paraId="5461C236" w14:textId="77777777">
        <w:tblPrEx>
          <w:tblW w:w="0" w:type="auto"/>
          <w:tblPrExChange w:author="Chris Smith" w:date="2021-01-16T13:02:00Z" w:id="1364">
            <w:tblPrEx>
              <w:tblW w:w="0" w:type="auto"/>
            </w:tblPrEx>
          </w:tblPrExChange>
        </w:tblPrEx>
        <w:trPr>
          <w:trHeight w:val="576"/>
          <w:trPrChange w:author="Chris Smith" w:date="2021-01-16T13:02:00Z" w:id="1365">
            <w:trPr>
              <w:trHeight w:val="576"/>
            </w:trPr>
          </w:trPrChange>
        </w:trPr>
        <w:tc>
          <w:tcPr>
            <w:tcW w:w="1165" w:type="dxa"/>
            <w:shd w:val="clear" w:color="auto" w:fill="FFFFFF" w:themeFill="background1"/>
            <w:tcPrChange w:author="Chris Smith" w:date="2021-01-16T13:02:00Z" w:id="1366">
              <w:tcPr>
                <w:tcW w:w="1165" w:type="dxa"/>
                <w:shd w:val="clear" w:color="auto" w:fill="FFFFFF" w:themeFill="background1"/>
                <w:vAlign w:val="center"/>
              </w:tcPr>
            </w:tcPrChange>
          </w:tcPr>
          <w:p w:rsidRPr="00F005BE" w:rsidR="00621808" w:rsidRDefault="00621808" w14:paraId="7E9F45AD" w14:textId="77777777">
            <w:pPr>
              <w:tabs>
                <w:tab w:val="left" w:pos="5130"/>
              </w:tabs>
              <w:jc w:val="left"/>
              <w:rPr>
                <w:sz w:val="22"/>
                <w:szCs w:val="22"/>
              </w:rPr>
              <w:pPrChange w:author="Unknown" w:date="2021-01-16T13:02:00Z" w:id="1367">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68">
              <w:tcPr>
                <w:tcW w:w="3690" w:type="dxa"/>
                <w:shd w:val="clear" w:color="auto" w:fill="FFFFFF" w:themeFill="background1"/>
                <w:vAlign w:val="center"/>
              </w:tcPr>
            </w:tcPrChange>
          </w:tcPr>
          <w:p w:rsidRPr="00F005BE" w:rsidR="00621808" w:rsidRDefault="00621808" w14:paraId="3F40EC24" w14:textId="77777777">
            <w:pPr>
              <w:tabs>
                <w:tab w:val="left" w:pos="5130"/>
              </w:tabs>
              <w:jc w:val="left"/>
              <w:rPr>
                <w:sz w:val="22"/>
                <w:szCs w:val="22"/>
              </w:rPr>
              <w:pPrChange w:author="Unknown" w:date="2021-01-16T13:02:00Z" w:id="1369">
                <w:pPr>
                  <w:tabs>
                    <w:tab w:val="left" w:pos="5130"/>
                  </w:tabs>
                </w:pPr>
              </w:pPrChange>
            </w:pPr>
            <w:r w:rsidRPr="00F005BE">
              <w:rPr>
                <w:sz w:val="22"/>
                <w:szCs w:val="22"/>
              </w:rPr>
              <w:t xml:space="preserve">Main </w:t>
            </w:r>
            <w:proofErr w:type="spellStart"/>
            <w:r w:rsidRPr="00F005BE">
              <w:rPr>
                <w:sz w:val="22"/>
                <w:szCs w:val="22"/>
              </w:rPr>
              <w:t>CPV</w:t>
            </w:r>
            <w:proofErr w:type="spellEnd"/>
          </w:p>
        </w:tc>
        <w:tc>
          <w:tcPr>
            <w:tcW w:w="4161" w:type="dxa"/>
            <w:shd w:val="clear" w:color="auto" w:fill="FFFFFF" w:themeFill="background1"/>
            <w:tcPrChange w:author="Chris Smith" w:date="2021-01-16T13:02:00Z" w:id="1370">
              <w:tcPr>
                <w:tcW w:w="4161" w:type="dxa"/>
                <w:shd w:val="clear" w:color="auto" w:fill="FFFFFF" w:themeFill="background1"/>
              </w:tcPr>
            </w:tcPrChange>
          </w:tcPr>
          <w:p w:rsidRPr="00F005BE" w:rsidR="00621808" w:rsidP="008E57A3" w:rsidRDefault="00621808" w14:paraId="38B0094E" w14:textId="77777777">
            <w:pPr>
              <w:tabs>
                <w:tab w:val="left" w:pos="5130"/>
              </w:tabs>
              <w:jc w:val="center"/>
              <w:rPr>
                <w:sz w:val="22"/>
                <w:szCs w:val="22"/>
              </w:rPr>
            </w:pPr>
          </w:p>
        </w:tc>
      </w:tr>
      <w:tr w:rsidRPr="00F005BE" w:rsidR="00621808" w:rsidTr="00755426" w14:paraId="17F8029A" w14:textId="77777777">
        <w:tblPrEx>
          <w:tblW w:w="0" w:type="auto"/>
          <w:tblPrExChange w:author="Chris Smith" w:date="2021-01-16T13:02:00Z" w:id="1371">
            <w:tblPrEx>
              <w:tblW w:w="0" w:type="auto"/>
            </w:tblPrEx>
          </w:tblPrExChange>
        </w:tblPrEx>
        <w:trPr>
          <w:trHeight w:val="576"/>
          <w:trPrChange w:author="Chris Smith" w:date="2021-01-16T13:02:00Z" w:id="1372">
            <w:trPr>
              <w:trHeight w:val="576"/>
            </w:trPr>
          </w:trPrChange>
        </w:trPr>
        <w:tc>
          <w:tcPr>
            <w:tcW w:w="1165" w:type="dxa"/>
            <w:shd w:val="clear" w:color="auto" w:fill="FFFFFF" w:themeFill="background1"/>
            <w:tcPrChange w:author="Chris Smith" w:date="2021-01-16T13:02:00Z" w:id="1373">
              <w:tcPr>
                <w:tcW w:w="1165" w:type="dxa"/>
                <w:shd w:val="clear" w:color="auto" w:fill="FFFFFF" w:themeFill="background1"/>
                <w:vAlign w:val="center"/>
              </w:tcPr>
            </w:tcPrChange>
          </w:tcPr>
          <w:p w:rsidRPr="00F005BE" w:rsidR="00621808" w:rsidRDefault="00621808" w14:paraId="45647965" w14:textId="77777777">
            <w:pPr>
              <w:tabs>
                <w:tab w:val="left" w:pos="5130"/>
              </w:tabs>
              <w:jc w:val="left"/>
              <w:rPr>
                <w:sz w:val="22"/>
                <w:szCs w:val="22"/>
              </w:rPr>
              <w:pPrChange w:author="Unknown" w:date="2021-01-16T13:02:00Z" w:id="1374">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75">
              <w:tcPr>
                <w:tcW w:w="3690" w:type="dxa"/>
                <w:shd w:val="clear" w:color="auto" w:fill="FFFFFF" w:themeFill="background1"/>
                <w:vAlign w:val="center"/>
              </w:tcPr>
            </w:tcPrChange>
          </w:tcPr>
          <w:p w:rsidRPr="00F005BE" w:rsidR="00621808" w:rsidRDefault="00621808" w14:paraId="3A91E11F" w14:textId="77777777">
            <w:pPr>
              <w:tabs>
                <w:tab w:val="left" w:pos="5130"/>
              </w:tabs>
              <w:jc w:val="left"/>
              <w:rPr>
                <w:sz w:val="22"/>
                <w:szCs w:val="22"/>
              </w:rPr>
              <w:pPrChange w:author="Unknown" w:date="2021-01-16T13:02:00Z" w:id="1376">
                <w:pPr>
                  <w:tabs>
                    <w:tab w:val="left" w:pos="5130"/>
                  </w:tabs>
                </w:pPr>
              </w:pPrChange>
            </w:pPr>
            <w:r w:rsidRPr="00F005BE">
              <w:rPr>
                <w:sz w:val="22"/>
                <w:szCs w:val="22"/>
              </w:rPr>
              <w:t xml:space="preserve">Main </w:t>
            </w:r>
            <w:proofErr w:type="spellStart"/>
            <w:proofErr w:type="gramStart"/>
            <w:r w:rsidRPr="00F005BE">
              <w:rPr>
                <w:sz w:val="22"/>
                <w:szCs w:val="22"/>
              </w:rPr>
              <w:t>CPV</w:t>
            </w:r>
            <w:proofErr w:type="spellEnd"/>
            <w:r w:rsidRPr="00F005BE">
              <w:rPr>
                <w:sz w:val="22"/>
                <w:szCs w:val="22"/>
              </w:rPr>
              <w:t xml:space="preserve">  Description</w:t>
            </w:r>
            <w:proofErr w:type="gramEnd"/>
          </w:p>
        </w:tc>
        <w:tc>
          <w:tcPr>
            <w:tcW w:w="4161" w:type="dxa"/>
            <w:shd w:val="clear" w:color="auto" w:fill="FFFFFF" w:themeFill="background1"/>
            <w:tcPrChange w:author="Chris Smith" w:date="2021-01-16T13:02:00Z" w:id="1377">
              <w:tcPr>
                <w:tcW w:w="4161" w:type="dxa"/>
                <w:shd w:val="clear" w:color="auto" w:fill="FFFFFF" w:themeFill="background1"/>
              </w:tcPr>
            </w:tcPrChange>
          </w:tcPr>
          <w:p w:rsidRPr="00F005BE" w:rsidR="00621808" w:rsidP="008E57A3" w:rsidRDefault="00621808" w14:paraId="09763C67" w14:textId="77777777">
            <w:pPr>
              <w:tabs>
                <w:tab w:val="left" w:pos="5130"/>
              </w:tabs>
              <w:jc w:val="center"/>
              <w:rPr>
                <w:sz w:val="22"/>
                <w:szCs w:val="22"/>
              </w:rPr>
            </w:pPr>
          </w:p>
        </w:tc>
      </w:tr>
      <w:tr w:rsidRPr="00F005BE" w:rsidR="00621808" w:rsidTr="008E57A3" w14:paraId="06CD3367" w14:textId="77777777">
        <w:trPr>
          <w:trHeight w:val="446"/>
        </w:trPr>
        <w:tc>
          <w:tcPr>
            <w:tcW w:w="1165" w:type="dxa"/>
            <w:shd w:val="clear" w:color="auto" w:fill="0D0D0D" w:themeFill="text1" w:themeFillTint="F2"/>
          </w:tcPr>
          <w:p w:rsidRPr="00F005BE" w:rsidR="00621808" w:rsidP="008E57A3" w:rsidRDefault="00621808" w14:paraId="208896DA" w14:textId="77777777">
            <w:pPr>
              <w:tabs>
                <w:tab w:val="left" w:pos="5130"/>
              </w:tabs>
              <w:rPr>
                <w:sz w:val="22"/>
                <w:szCs w:val="22"/>
              </w:rPr>
            </w:pPr>
            <w:r w:rsidRPr="00F005BE">
              <w:rPr>
                <w:sz w:val="22"/>
                <w:szCs w:val="22"/>
              </w:rPr>
              <w:t>Contract section</w:t>
            </w:r>
          </w:p>
        </w:tc>
        <w:tc>
          <w:tcPr>
            <w:tcW w:w="7851" w:type="dxa"/>
            <w:gridSpan w:val="2"/>
            <w:shd w:val="clear" w:color="auto" w:fill="0D0D0D" w:themeFill="text1" w:themeFillTint="F2"/>
            <w:vAlign w:val="center"/>
          </w:tcPr>
          <w:p w:rsidRPr="00F005BE" w:rsidR="00621808" w:rsidP="008E57A3" w:rsidRDefault="00621808" w14:paraId="330FF8EC" w14:textId="77777777">
            <w:pPr>
              <w:tabs>
                <w:tab w:val="left" w:pos="5130"/>
              </w:tabs>
              <w:jc w:val="center"/>
              <w:rPr>
                <w:b/>
                <w:sz w:val="22"/>
                <w:szCs w:val="22"/>
              </w:rPr>
            </w:pPr>
            <w:r w:rsidRPr="00F005BE">
              <w:rPr>
                <w:b/>
                <w:sz w:val="22"/>
                <w:szCs w:val="22"/>
              </w:rPr>
              <w:t>Selling price and payment terms</w:t>
            </w:r>
          </w:p>
        </w:tc>
      </w:tr>
      <w:tr w:rsidRPr="00F005BE" w:rsidR="00621808" w:rsidTr="00755426" w14:paraId="109A17F8" w14:textId="77777777">
        <w:tblPrEx>
          <w:tblW w:w="0" w:type="auto"/>
          <w:tblPrExChange w:author="Chris Smith" w:date="2021-01-16T13:02:00Z" w:id="1378">
            <w:tblPrEx>
              <w:tblW w:w="0" w:type="auto"/>
            </w:tblPrEx>
          </w:tblPrExChange>
        </w:tblPrEx>
        <w:trPr>
          <w:trHeight w:val="576"/>
          <w:trPrChange w:author="Chris Smith" w:date="2021-01-16T13:02:00Z" w:id="1379">
            <w:trPr>
              <w:trHeight w:val="576"/>
            </w:trPr>
          </w:trPrChange>
        </w:trPr>
        <w:tc>
          <w:tcPr>
            <w:tcW w:w="1165" w:type="dxa"/>
            <w:shd w:val="clear" w:color="auto" w:fill="FFFFFF" w:themeFill="background1"/>
            <w:tcPrChange w:author="Chris Smith" w:date="2021-01-16T13:02:00Z" w:id="1380">
              <w:tcPr>
                <w:tcW w:w="1165" w:type="dxa"/>
                <w:shd w:val="clear" w:color="auto" w:fill="FFFFFF" w:themeFill="background1"/>
                <w:vAlign w:val="center"/>
              </w:tcPr>
            </w:tcPrChange>
          </w:tcPr>
          <w:p w:rsidRPr="00F005BE" w:rsidR="00621808" w:rsidRDefault="00621808" w14:paraId="0939BCB4" w14:textId="77777777">
            <w:pPr>
              <w:tabs>
                <w:tab w:val="left" w:pos="5130"/>
              </w:tabs>
              <w:jc w:val="left"/>
              <w:rPr>
                <w:sz w:val="22"/>
                <w:szCs w:val="22"/>
              </w:rPr>
              <w:pPrChange w:author="Unknown" w:date="2021-01-16T13:02:00Z" w:id="1381">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82">
              <w:tcPr>
                <w:tcW w:w="3690" w:type="dxa"/>
                <w:shd w:val="clear" w:color="auto" w:fill="FFFFFF" w:themeFill="background1"/>
                <w:vAlign w:val="center"/>
              </w:tcPr>
            </w:tcPrChange>
          </w:tcPr>
          <w:p w:rsidRPr="00F005BE" w:rsidR="00621808" w:rsidRDefault="00621808" w14:paraId="07090768" w14:textId="77777777">
            <w:pPr>
              <w:tabs>
                <w:tab w:val="left" w:pos="5130"/>
              </w:tabs>
              <w:jc w:val="left"/>
              <w:rPr>
                <w:sz w:val="22"/>
                <w:szCs w:val="22"/>
              </w:rPr>
              <w:pPrChange w:author="Unknown" w:date="2021-01-16T13:02:00Z" w:id="1383">
                <w:pPr>
                  <w:tabs>
                    <w:tab w:val="left" w:pos="5130"/>
                  </w:tabs>
                </w:pPr>
              </w:pPrChange>
            </w:pPr>
            <w:r w:rsidRPr="00F005BE">
              <w:rPr>
                <w:sz w:val="22"/>
                <w:szCs w:val="22"/>
              </w:rPr>
              <w:t>Currency code (3 digits)</w:t>
            </w:r>
          </w:p>
        </w:tc>
        <w:tc>
          <w:tcPr>
            <w:tcW w:w="4161" w:type="dxa"/>
            <w:shd w:val="clear" w:color="auto" w:fill="FFFFFF" w:themeFill="background1"/>
            <w:tcPrChange w:author="Chris Smith" w:date="2021-01-16T13:02:00Z" w:id="1384">
              <w:tcPr>
                <w:tcW w:w="4161" w:type="dxa"/>
                <w:shd w:val="clear" w:color="auto" w:fill="FFFFFF" w:themeFill="background1"/>
              </w:tcPr>
            </w:tcPrChange>
          </w:tcPr>
          <w:p w:rsidRPr="00F005BE" w:rsidR="00621808" w:rsidP="008E57A3" w:rsidRDefault="00621808" w14:paraId="006DD53C" w14:textId="77777777">
            <w:pPr>
              <w:tabs>
                <w:tab w:val="left" w:pos="5130"/>
              </w:tabs>
              <w:jc w:val="center"/>
              <w:rPr>
                <w:sz w:val="22"/>
                <w:szCs w:val="22"/>
              </w:rPr>
            </w:pPr>
          </w:p>
        </w:tc>
      </w:tr>
      <w:tr w:rsidRPr="00F005BE" w:rsidR="00621808" w:rsidTr="00755426" w14:paraId="3E2FE913" w14:textId="77777777">
        <w:tblPrEx>
          <w:tblW w:w="0" w:type="auto"/>
          <w:tblPrExChange w:author="Chris Smith" w:date="2021-01-16T13:02:00Z" w:id="1385">
            <w:tblPrEx>
              <w:tblW w:w="0" w:type="auto"/>
            </w:tblPrEx>
          </w:tblPrExChange>
        </w:tblPrEx>
        <w:trPr>
          <w:trHeight w:val="576"/>
          <w:trPrChange w:author="Chris Smith" w:date="2021-01-16T13:02:00Z" w:id="1386">
            <w:trPr>
              <w:trHeight w:val="576"/>
            </w:trPr>
          </w:trPrChange>
        </w:trPr>
        <w:tc>
          <w:tcPr>
            <w:tcW w:w="1165" w:type="dxa"/>
            <w:shd w:val="clear" w:color="auto" w:fill="FFFFFF" w:themeFill="background1"/>
            <w:tcPrChange w:author="Chris Smith" w:date="2021-01-16T13:02:00Z" w:id="1387">
              <w:tcPr>
                <w:tcW w:w="1165" w:type="dxa"/>
                <w:shd w:val="clear" w:color="auto" w:fill="FFFFFF" w:themeFill="background1"/>
                <w:vAlign w:val="center"/>
              </w:tcPr>
            </w:tcPrChange>
          </w:tcPr>
          <w:p w:rsidRPr="00F005BE" w:rsidR="00621808" w:rsidRDefault="00621808" w14:paraId="02964F47" w14:textId="77777777">
            <w:pPr>
              <w:tabs>
                <w:tab w:val="left" w:pos="5130"/>
              </w:tabs>
              <w:jc w:val="left"/>
              <w:rPr>
                <w:sz w:val="22"/>
                <w:szCs w:val="22"/>
              </w:rPr>
              <w:pPrChange w:author="Unknown" w:date="2021-01-16T13:02:00Z" w:id="1388">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89">
              <w:tcPr>
                <w:tcW w:w="3690" w:type="dxa"/>
                <w:shd w:val="clear" w:color="auto" w:fill="FFFFFF" w:themeFill="background1"/>
                <w:vAlign w:val="center"/>
              </w:tcPr>
            </w:tcPrChange>
          </w:tcPr>
          <w:p w:rsidRPr="00F005BE" w:rsidR="00621808" w:rsidRDefault="00621808" w14:paraId="5B6C0F06" w14:textId="77777777">
            <w:pPr>
              <w:tabs>
                <w:tab w:val="left" w:pos="5130"/>
              </w:tabs>
              <w:jc w:val="left"/>
              <w:rPr>
                <w:sz w:val="22"/>
                <w:szCs w:val="22"/>
              </w:rPr>
              <w:pPrChange w:author="Unknown" w:date="2021-01-16T13:02:00Z" w:id="1390">
                <w:pPr>
                  <w:tabs>
                    <w:tab w:val="left" w:pos="5130"/>
                  </w:tabs>
                </w:pPr>
              </w:pPrChange>
            </w:pPr>
            <w:r w:rsidRPr="00F005BE">
              <w:rPr>
                <w:sz w:val="22"/>
                <w:szCs w:val="22"/>
              </w:rPr>
              <w:t>Currency</w:t>
            </w:r>
          </w:p>
        </w:tc>
        <w:tc>
          <w:tcPr>
            <w:tcW w:w="4161" w:type="dxa"/>
            <w:shd w:val="clear" w:color="auto" w:fill="FFFFFF" w:themeFill="background1"/>
            <w:tcPrChange w:author="Chris Smith" w:date="2021-01-16T13:02:00Z" w:id="1391">
              <w:tcPr>
                <w:tcW w:w="4161" w:type="dxa"/>
                <w:shd w:val="clear" w:color="auto" w:fill="FFFFFF" w:themeFill="background1"/>
              </w:tcPr>
            </w:tcPrChange>
          </w:tcPr>
          <w:p w:rsidRPr="00F005BE" w:rsidR="00621808" w:rsidP="008E57A3" w:rsidRDefault="00621808" w14:paraId="5B895287" w14:textId="77777777">
            <w:pPr>
              <w:tabs>
                <w:tab w:val="left" w:pos="5130"/>
              </w:tabs>
              <w:jc w:val="center"/>
              <w:rPr>
                <w:sz w:val="22"/>
                <w:szCs w:val="22"/>
              </w:rPr>
            </w:pPr>
          </w:p>
        </w:tc>
      </w:tr>
      <w:tr w:rsidRPr="00F005BE" w:rsidR="00621808" w:rsidTr="00755426" w14:paraId="2AC89D64" w14:textId="77777777">
        <w:tblPrEx>
          <w:tblW w:w="0" w:type="auto"/>
          <w:tblPrExChange w:author="Chris Smith" w:date="2021-01-16T13:02:00Z" w:id="1392">
            <w:tblPrEx>
              <w:tblW w:w="0" w:type="auto"/>
            </w:tblPrEx>
          </w:tblPrExChange>
        </w:tblPrEx>
        <w:trPr>
          <w:trHeight w:val="576"/>
          <w:trPrChange w:author="Chris Smith" w:date="2021-01-16T13:02:00Z" w:id="1393">
            <w:trPr>
              <w:trHeight w:val="576"/>
            </w:trPr>
          </w:trPrChange>
        </w:trPr>
        <w:tc>
          <w:tcPr>
            <w:tcW w:w="1165" w:type="dxa"/>
            <w:shd w:val="clear" w:color="auto" w:fill="FFFFFF" w:themeFill="background1"/>
            <w:tcPrChange w:author="Chris Smith" w:date="2021-01-16T13:02:00Z" w:id="1394">
              <w:tcPr>
                <w:tcW w:w="1165" w:type="dxa"/>
                <w:shd w:val="clear" w:color="auto" w:fill="FFFFFF" w:themeFill="background1"/>
                <w:vAlign w:val="center"/>
              </w:tcPr>
            </w:tcPrChange>
          </w:tcPr>
          <w:p w:rsidRPr="00F005BE" w:rsidR="00621808" w:rsidRDefault="00621808" w14:paraId="4F0D442F" w14:textId="77777777">
            <w:pPr>
              <w:tabs>
                <w:tab w:val="left" w:pos="5130"/>
              </w:tabs>
              <w:jc w:val="left"/>
              <w:rPr>
                <w:sz w:val="22"/>
                <w:szCs w:val="22"/>
              </w:rPr>
              <w:pPrChange w:author="Unknown" w:date="2021-01-16T13:02:00Z" w:id="1395">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396">
              <w:tcPr>
                <w:tcW w:w="3690" w:type="dxa"/>
                <w:shd w:val="clear" w:color="auto" w:fill="FFFFFF" w:themeFill="background1"/>
                <w:vAlign w:val="center"/>
              </w:tcPr>
            </w:tcPrChange>
          </w:tcPr>
          <w:p w:rsidRPr="00F005BE" w:rsidR="00621808" w:rsidRDefault="00621808" w14:paraId="4AFDA773" w14:textId="77777777">
            <w:pPr>
              <w:tabs>
                <w:tab w:val="left" w:pos="5130"/>
              </w:tabs>
              <w:jc w:val="left"/>
              <w:rPr>
                <w:sz w:val="22"/>
                <w:szCs w:val="22"/>
              </w:rPr>
              <w:pPrChange w:author="Unknown" w:date="2021-01-16T13:02:00Z" w:id="1397">
                <w:pPr>
                  <w:tabs>
                    <w:tab w:val="left" w:pos="5130"/>
                  </w:tabs>
                </w:pPr>
              </w:pPrChange>
            </w:pPr>
            <w:r w:rsidRPr="00F005BE">
              <w:rPr>
                <w:sz w:val="22"/>
                <w:szCs w:val="22"/>
              </w:rPr>
              <w:t>Amount in Lei with VAT numbers</w:t>
            </w:r>
          </w:p>
        </w:tc>
        <w:tc>
          <w:tcPr>
            <w:tcW w:w="4161" w:type="dxa"/>
            <w:shd w:val="clear" w:color="auto" w:fill="FFFFFF" w:themeFill="background1"/>
            <w:tcPrChange w:author="Chris Smith" w:date="2021-01-16T13:02:00Z" w:id="1398">
              <w:tcPr>
                <w:tcW w:w="4161" w:type="dxa"/>
                <w:shd w:val="clear" w:color="auto" w:fill="FFFFFF" w:themeFill="background1"/>
              </w:tcPr>
            </w:tcPrChange>
          </w:tcPr>
          <w:p w:rsidRPr="00F005BE" w:rsidR="00621808" w:rsidP="008E57A3" w:rsidRDefault="00621808" w14:paraId="000DC198" w14:textId="77777777">
            <w:pPr>
              <w:tabs>
                <w:tab w:val="left" w:pos="5130"/>
              </w:tabs>
              <w:jc w:val="center"/>
              <w:rPr>
                <w:sz w:val="22"/>
                <w:szCs w:val="22"/>
              </w:rPr>
            </w:pPr>
          </w:p>
        </w:tc>
      </w:tr>
      <w:tr w:rsidRPr="00F005BE" w:rsidR="00621808" w:rsidTr="00755426" w14:paraId="2032DD09" w14:textId="77777777">
        <w:tblPrEx>
          <w:tblW w:w="0" w:type="auto"/>
          <w:tblPrExChange w:author="Chris Smith" w:date="2021-01-16T13:02:00Z" w:id="1399">
            <w:tblPrEx>
              <w:tblW w:w="0" w:type="auto"/>
            </w:tblPrEx>
          </w:tblPrExChange>
        </w:tblPrEx>
        <w:trPr>
          <w:trHeight w:val="576"/>
          <w:trPrChange w:author="Chris Smith" w:date="2021-01-16T13:02:00Z" w:id="1400">
            <w:trPr>
              <w:trHeight w:val="576"/>
            </w:trPr>
          </w:trPrChange>
        </w:trPr>
        <w:tc>
          <w:tcPr>
            <w:tcW w:w="1165" w:type="dxa"/>
            <w:shd w:val="clear" w:color="auto" w:fill="FFFFFF" w:themeFill="background1"/>
            <w:tcPrChange w:author="Chris Smith" w:date="2021-01-16T13:02:00Z" w:id="1401">
              <w:tcPr>
                <w:tcW w:w="1165" w:type="dxa"/>
                <w:shd w:val="clear" w:color="auto" w:fill="FFFFFF" w:themeFill="background1"/>
                <w:vAlign w:val="center"/>
              </w:tcPr>
            </w:tcPrChange>
          </w:tcPr>
          <w:p w:rsidRPr="00F005BE" w:rsidR="00621808" w:rsidRDefault="00621808" w14:paraId="6D4ACF82" w14:textId="77777777">
            <w:pPr>
              <w:tabs>
                <w:tab w:val="left" w:pos="5130"/>
              </w:tabs>
              <w:jc w:val="left"/>
              <w:rPr>
                <w:sz w:val="22"/>
                <w:szCs w:val="22"/>
              </w:rPr>
              <w:pPrChange w:author="Unknown" w:date="2021-01-16T13:02:00Z" w:id="1402">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403">
              <w:tcPr>
                <w:tcW w:w="3690" w:type="dxa"/>
                <w:shd w:val="clear" w:color="auto" w:fill="FFFFFF" w:themeFill="background1"/>
                <w:vAlign w:val="center"/>
              </w:tcPr>
            </w:tcPrChange>
          </w:tcPr>
          <w:p w:rsidRPr="00F005BE" w:rsidR="00621808" w:rsidRDefault="00621808" w14:paraId="6A078EF5" w14:textId="77777777">
            <w:pPr>
              <w:tabs>
                <w:tab w:val="left" w:pos="5130"/>
              </w:tabs>
              <w:jc w:val="left"/>
              <w:rPr>
                <w:sz w:val="22"/>
                <w:szCs w:val="22"/>
              </w:rPr>
              <w:pPrChange w:author="Unknown" w:date="2021-01-16T13:02:00Z" w:id="1404">
                <w:pPr>
                  <w:tabs>
                    <w:tab w:val="left" w:pos="5130"/>
                  </w:tabs>
                </w:pPr>
              </w:pPrChange>
            </w:pPr>
            <w:r w:rsidRPr="00F005BE">
              <w:rPr>
                <w:sz w:val="22"/>
                <w:szCs w:val="22"/>
              </w:rPr>
              <w:t>Amount in Lei with VAT in words</w:t>
            </w:r>
          </w:p>
        </w:tc>
        <w:tc>
          <w:tcPr>
            <w:tcW w:w="4161" w:type="dxa"/>
            <w:shd w:val="clear" w:color="auto" w:fill="FFFFFF" w:themeFill="background1"/>
            <w:tcPrChange w:author="Chris Smith" w:date="2021-01-16T13:02:00Z" w:id="1405">
              <w:tcPr>
                <w:tcW w:w="4161" w:type="dxa"/>
                <w:shd w:val="clear" w:color="auto" w:fill="FFFFFF" w:themeFill="background1"/>
              </w:tcPr>
            </w:tcPrChange>
          </w:tcPr>
          <w:p w:rsidRPr="00F005BE" w:rsidR="00621808" w:rsidP="008E57A3" w:rsidRDefault="00621808" w14:paraId="3F043A06" w14:textId="77777777">
            <w:pPr>
              <w:tabs>
                <w:tab w:val="left" w:pos="5130"/>
              </w:tabs>
              <w:jc w:val="center"/>
              <w:rPr>
                <w:sz w:val="22"/>
                <w:szCs w:val="22"/>
              </w:rPr>
            </w:pPr>
          </w:p>
        </w:tc>
      </w:tr>
      <w:tr w:rsidRPr="00F005BE" w:rsidR="00621808" w:rsidTr="00755426" w14:paraId="2B4A05DA" w14:textId="77777777">
        <w:tblPrEx>
          <w:tblW w:w="0" w:type="auto"/>
          <w:tblPrExChange w:author="Chris Smith" w:date="2021-01-16T13:02:00Z" w:id="1406">
            <w:tblPrEx>
              <w:tblW w:w="0" w:type="auto"/>
            </w:tblPrEx>
          </w:tblPrExChange>
        </w:tblPrEx>
        <w:trPr>
          <w:trHeight w:val="576"/>
          <w:trPrChange w:author="Chris Smith" w:date="2021-01-16T13:02:00Z" w:id="1407">
            <w:trPr>
              <w:trHeight w:val="576"/>
            </w:trPr>
          </w:trPrChange>
        </w:trPr>
        <w:tc>
          <w:tcPr>
            <w:tcW w:w="1165" w:type="dxa"/>
            <w:shd w:val="clear" w:color="auto" w:fill="FFFFFF" w:themeFill="background1"/>
            <w:tcPrChange w:author="Chris Smith" w:date="2021-01-16T13:02:00Z" w:id="1408">
              <w:tcPr>
                <w:tcW w:w="1165" w:type="dxa"/>
                <w:shd w:val="clear" w:color="auto" w:fill="FFFFFF" w:themeFill="background1"/>
                <w:vAlign w:val="center"/>
              </w:tcPr>
            </w:tcPrChange>
          </w:tcPr>
          <w:p w:rsidRPr="00F005BE" w:rsidR="00621808" w:rsidRDefault="00621808" w14:paraId="15C27AE2" w14:textId="77777777">
            <w:pPr>
              <w:tabs>
                <w:tab w:val="left" w:pos="5130"/>
              </w:tabs>
              <w:jc w:val="left"/>
              <w:rPr>
                <w:sz w:val="22"/>
                <w:szCs w:val="22"/>
              </w:rPr>
              <w:pPrChange w:author="Unknown" w:date="2021-01-16T13:02:00Z" w:id="1409">
                <w:pPr>
                  <w:tabs>
                    <w:tab w:val="left" w:pos="5130"/>
                  </w:tabs>
                </w:pPr>
              </w:pPrChange>
            </w:pPr>
            <w:r w:rsidRPr="00F005BE">
              <w:rPr>
                <w:sz w:val="22"/>
                <w:szCs w:val="22"/>
              </w:rPr>
              <w:t>B</w:t>
            </w:r>
          </w:p>
        </w:tc>
        <w:tc>
          <w:tcPr>
            <w:tcW w:w="3690" w:type="dxa"/>
            <w:shd w:val="clear" w:color="auto" w:fill="FFFFFF" w:themeFill="background1"/>
            <w:tcPrChange w:author="Chris Smith" w:date="2021-01-16T13:02:00Z" w:id="1410">
              <w:tcPr>
                <w:tcW w:w="3690" w:type="dxa"/>
                <w:shd w:val="clear" w:color="auto" w:fill="FFFFFF" w:themeFill="background1"/>
                <w:vAlign w:val="center"/>
              </w:tcPr>
            </w:tcPrChange>
          </w:tcPr>
          <w:p w:rsidRPr="00F005BE" w:rsidR="00621808" w:rsidRDefault="00621808" w14:paraId="60F0F170" w14:textId="77777777">
            <w:pPr>
              <w:tabs>
                <w:tab w:val="left" w:pos="5130"/>
              </w:tabs>
              <w:jc w:val="left"/>
              <w:rPr>
                <w:sz w:val="22"/>
                <w:szCs w:val="22"/>
              </w:rPr>
              <w:pPrChange w:author="Unknown" w:date="2021-01-16T13:02:00Z" w:id="1411">
                <w:pPr>
                  <w:tabs>
                    <w:tab w:val="left" w:pos="5130"/>
                  </w:tabs>
                </w:pPr>
              </w:pPrChange>
            </w:pPr>
            <w:r w:rsidRPr="00F005BE">
              <w:rPr>
                <w:sz w:val="22"/>
                <w:szCs w:val="22"/>
              </w:rPr>
              <w:t>Method and payment conditions</w:t>
            </w:r>
          </w:p>
        </w:tc>
        <w:tc>
          <w:tcPr>
            <w:tcW w:w="4161" w:type="dxa"/>
            <w:shd w:val="clear" w:color="auto" w:fill="FFFFFF" w:themeFill="background1"/>
            <w:tcPrChange w:author="Chris Smith" w:date="2021-01-16T13:02:00Z" w:id="1412">
              <w:tcPr>
                <w:tcW w:w="4161" w:type="dxa"/>
                <w:shd w:val="clear" w:color="auto" w:fill="FFFFFF" w:themeFill="background1"/>
              </w:tcPr>
            </w:tcPrChange>
          </w:tcPr>
          <w:p w:rsidRPr="00F005BE" w:rsidR="00621808" w:rsidP="008E57A3" w:rsidRDefault="00621808" w14:paraId="166B3E84" w14:textId="77777777">
            <w:pPr>
              <w:tabs>
                <w:tab w:val="left" w:pos="5130"/>
              </w:tabs>
              <w:jc w:val="center"/>
              <w:rPr>
                <w:sz w:val="22"/>
                <w:szCs w:val="22"/>
              </w:rPr>
            </w:pPr>
          </w:p>
        </w:tc>
      </w:tr>
      <w:tr w:rsidRPr="00F005BE" w:rsidR="00621808" w:rsidTr="008E57A3" w14:paraId="7A245E45" w14:textId="77777777">
        <w:tc>
          <w:tcPr>
            <w:tcW w:w="1165" w:type="dxa"/>
            <w:shd w:val="clear" w:color="auto" w:fill="000000" w:themeFill="text1"/>
          </w:tcPr>
          <w:p w:rsidRPr="00F005BE" w:rsidR="00621808" w:rsidP="008E57A3" w:rsidRDefault="00621808" w14:paraId="51CF4300" w14:textId="77777777">
            <w:pPr>
              <w:tabs>
                <w:tab w:val="left" w:pos="5130"/>
              </w:tabs>
              <w:rPr>
                <w:sz w:val="22"/>
                <w:szCs w:val="22"/>
              </w:rPr>
            </w:pPr>
            <w:r w:rsidRPr="00F005BE">
              <w:rPr>
                <w:sz w:val="22"/>
                <w:szCs w:val="22"/>
              </w:rPr>
              <w:t>Contract</w:t>
            </w:r>
          </w:p>
          <w:p w:rsidRPr="00F005BE" w:rsidR="00621808" w:rsidP="008E57A3" w:rsidRDefault="00621808" w14:paraId="174A49CB" w14:textId="77777777">
            <w:pPr>
              <w:tabs>
                <w:tab w:val="left" w:pos="5130"/>
              </w:tabs>
              <w:rPr>
                <w:sz w:val="22"/>
                <w:szCs w:val="22"/>
              </w:rPr>
            </w:pPr>
            <w:r w:rsidRPr="00F005BE">
              <w:rPr>
                <w:sz w:val="22"/>
                <w:szCs w:val="22"/>
              </w:rPr>
              <w:lastRenderedPageBreak/>
              <w:t>section</w:t>
            </w:r>
          </w:p>
        </w:tc>
        <w:tc>
          <w:tcPr>
            <w:tcW w:w="7851" w:type="dxa"/>
            <w:gridSpan w:val="2"/>
            <w:shd w:val="clear" w:color="auto" w:fill="000000" w:themeFill="text1"/>
            <w:vAlign w:val="center"/>
          </w:tcPr>
          <w:p w:rsidRPr="00F005BE" w:rsidR="00621808" w:rsidP="008E57A3" w:rsidRDefault="00621808" w14:paraId="17FDAEB7" w14:textId="77777777">
            <w:pPr>
              <w:tabs>
                <w:tab w:val="left" w:pos="5130"/>
              </w:tabs>
              <w:jc w:val="center"/>
              <w:rPr>
                <w:b/>
                <w:sz w:val="22"/>
                <w:szCs w:val="22"/>
              </w:rPr>
            </w:pPr>
            <w:r w:rsidRPr="00F005BE">
              <w:rPr>
                <w:b/>
                <w:sz w:val="22"/>
                <w:szCs w:val="22"/>
              </w:rPr>
              <w:lastRenderedPageBreak/>
              <w:t>Security interests</w:t>
            </w:r>
          </w:p>
        </w:tc>
      </w:tr>
      <w:tr w:rsidRPr="00F005BE" w:rsidR="00621808" w:rsidTr="00755426" w14:paraId="75B7DA90" w14:textId="77777777">
        <w:tblPrEx>
          <w:tblW w:w="0" w:type="auto"/>
          <w:tblPrExChange w:author="Chris Smith" w:date="2021-01-16T13:02:00Z" w:id="1413">
            <w:tblPrEx>
              <w:tblW w:w="0" w:type="auto"/>
            </w:tblPrEx>
          </w:tblPrExChange>
        </w:tblPrEx>
        <w:trPr>
          <w:trHeight w:val="720"/>
          <w:trPrChange w:author="Chris Smith" w:date="2021-01-16T13:02:00Z" w:id="1414">
            <w:trPr>
              <w:trHeight w:val="720"/>
            </w:trPr>
          </w:trPrChange>
        </w:trPr>
        <w:tc>
          <w:tcPr>
            <w:tcW w:w="1165" w:type="dxa"/>
            <w:shd w:val="clear" w:color="auto" w:fill="FFFFFF" w:themeFill="background1"/>
            <w:tcPrChange w:author="Chris Smith" w:date="2021-01-16T13:02:00Z" w:id="1415">
              <w:tcPr>
                <w:tcW w:w="1165" w:type="dxa"/>
                <w:shd w:val="clear" w:color="auto" w:fill="FFFFFF" w:themeFill="background1"/>
                <w:vAlign w:val="center"/>
              </w:tcPr>
            </w:tcPrChange>
          </w:tcPr>
          <w:p w:rsidRPr="00F005BE" w:rsidR="00621808" w:rsidRDefault="00621808" w14:paraId="60417B52" w14:textId="77777777">
            <w:pPr>
              <w:tabs>
                <w:tab w:val="left" w:pos="5130"/>
              </w:tabs>
              <w:jc w:val="left"/>
              <w:rPr>
                <w:sz w:val="22"/>
                <w:szCs w:val="22"/>
              </w:rPr>
              <w:pPrChange w:author="Unknown" w:date="2021-01-16T13:02:00Z" w:id="1416">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17">
              <w:tcPr>
                <w:tcW w:w="3690" w:type="dxa"/>
                <w:shd w:val="clear" w:color="auto" w:fill="FFFFFF" w:themeFill="background1"/>
                <w:vAlign w:val="center"/>
              </w:tcPr>
            </w:tcPrChange>
          </w:tcPr>
          <w:p w:rsidRPr="00F005BE" w:rsidR="00621808" w:rsidRDefault="00621808" w14:paraId="4B24D52D" w14:textId="332579D3">
            <w:pPr>
              <w:tabs>
                <w:tab w:val="left" w:pos="5130"/>
              </w:tabs>
              <w:jc w:val="left"/>
              <w:rPr>
                <w:sz w:val="22"/>
                <w:szCs w:val="22"/>
              </w:rPr>
              <w:pPrChange w:author="Unknown" w:date="2021-01-16T13:02:00Z" w:id="1418">
                <w:pPr>
                  <w:tabs>
                    <w:tab w:val="left" w:pos="5130"/>
                  </w:tabs>
                </w:pPr>
              </w:pPrChange>
            </w:pPr>
            <w:r w:rsidRPr="00F005BE">
              <w:rPr>
                <w:sz w:val="22"/>
                <w:szCs w:val="22"/>
              </w:rPr>
              <w:t>Form of contract performance guarantee for the contract</w:t>
            </w:r>
          </w:p>
        </w:tc>
        <w:tc>
          <w:tcPr>
            <w:tcW w:w="4161" w:type="dxa"/>
            <w:shd w:val="clear" w:color="auto" w:fill="FFFFFF" w:themeFill="background1"/>
            <w:vAlign w:val="center"/>
            <w:tcPrChange w:author="Chris Smith" w:date="2021-01-16T13:02:00Z" w:id="1419">
              <w:tcPr>
                <w:tcW w:w="4161" w:type="dxa"/>
                <w:shd w:val="clear" w:color="auto" w:fill="FFFFFF" w:themeFill="background1"/>
                <w:vAlign w:val="center"/>
              </w:tcPr>
            </w:tcPrChange>
          </w:tcPr>
          <w:p w:rsidRPr="00F005BE" w:rsidR="00621808" w:rsidP="008E57A3" w:rsidRDefault="00621808" w14:paraId="5F12F7C3" w14:textId="77777777">
            <w:pPr>
              <w:tabs>
                <w:tab w:val="left" w:pos="5130"/>
              </w:tabs>
              <w:rPr>
                <w:sz w:val="22"/>
                <w:szCs w:val="22"/>
              </w:rPr>
            </w:pPr>
          </w:p>
        </w:tc>
      </w:tr>
      <w:tr w:rsidRPr="00F005BE" w:rsidR="00621808" w:rsidTr="00755426" w14:paraId="5C81C300" w14:textId="77777777">
        <w:tblPrEx>
          <w:tblW w:w="0" w:type="auto"/>
          <w:tblPrExChange w:author="Chris Smith" w:date="2021-01-16T13:02:00Z" w:id="1420">
            <w:tblPrEx>
              <w:tblW w:w="0" w:type="auto"/>
            </w:tblPrEx>
          </w:tblPrExChange>
        </w:tblPrEx>
        <w:trPr>
          <w:trHeight w:val="720"/>
          <w:trPrChange w:author="Chris Smith" w:date="2021-01-16T13:02:00Z" w:id="1421">
            <w:trPr>
              <w:trHeight w:val="720"/>
            </w:trPr>
          </w:trPrChange>
        </w:trPr>
        <w:tc>
          <w:tcPr>
            <w:tcW w:w="1165" w:type="dxa"/>
            <w:shd w:val="clear" w:color="auto" w:fill="FFFFFF" w:themeFill="background1"/>
            <w:tcPrChange w:author="Chris Smith" w:date="2021-01-16T13:02:00Z" w:id="1422">
              <w:tcPr>
                <w:tcW w:w="1165" w:type="dxa"/>
                <w:shd w:val="clear" w:color="auto" w:fill="FFFFFF" w:themeFill="background1"/>
                <w:vAlign w:val="center"/>
              </w:tcPr>
            </w:tcPrChange>
          </w:tcPr>
          <w:p w:rsidRPr="00F005BE" w:rsidR="00621808" w:rsidRDefault="00621808" w14:paraId="2948C7A4" w14:textId="77777777">
            <w:pPr>
              <w:tabs>
                <w:tab w:val="left" w:pos="5130"/>
              </w:tabs>
              <w:jc w:val="left"/>
              <w:rPr>
                <w:sz w:val="22"/>
                <w:szCs w:val="22"/>
              </w:rPr>
              <w:pPrChange w:author="Unknown" w:date="2021-01-16T13:02:00Z" w:id="1423">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24">
              <w:tcPr>
                <w:tcW w:w="3690" w:type="dxa"/>
                <w:shd w:val="clear" w:color="auto" w:fill="FFFFFF" w:themeFill="background1"/>
                <w:vAlign w:val="center"/>
              </w:tcPr>
            </w:tcPrChange>
          </w:tcPr>
          <w:p w:rsidRPr="00F005BE" w:rsidR="00621808" w:rsidRDefault="00621808" w14:paraId="681FA5D5" w14:textId="77777777">
            <w:pPr>
              <w:tabs>
                <w:tab w:val="left" w:pos="5130"/>
              </w:tabs>
              <w:jc w:val="left"/>
              <w:rPr>
                <w:sz w:val="22"/>
                <w:szCs w:val="22"/>
              </w:rPr>
              <w:pPrChange w:author="Unknown" w:date="2021-01-16T13:02:00Z" w:id="1425">
                <w:pPr>
                  <w:tabs>
                    <w:tab w:val="left" w:pos="5130"/>
                  </w:tabs>
                </w:pPr>
              </w:pPrChange>
            </w:pPr>
            <w:r w:rsidRPr="00F005BE">
              <w:rPr>
                <w:sz w:val="22"/>
                <w:szCs w:val="22"/>
              </w:rPr>
              <w:t>Amount of guarantee (%)</w:t>
            </w:r>
          </w:p>
        </w:tc>
        <w:tc>
          <w:tcPr>
            <w:tcW w:w="4161" w:type="dxa"/>
            <w:shd w:val="clear" w:color="auto" w:fill="FFFFFF" w:themeFill="background1"/>
            <w:vAlign w:val="center"/>
            <w:tcPrChange w:author="Chris Smith" w:date="2021-01-16T13:02:00Z" w:id="1426">
              <w:tcPr>
                <w:tcW w:w="4161" w:type="dxa"/>
                <w:shd w:val="clear" w:color="auto" w:fill="FFFFFF" w:themeFill="background1"/>
                <w:vAlign w:val="center"/>
              </w:tcPr>
            </w:tcPrChange>
          </w:tcPr>
          <w:p w:rsidRPr="00F005BE" w:rsidR="00621808" w:rsidP="008E57A3" w:rsidRDefault="00621808" w14:paraId="2129D29E" w14:textId="77777777">
            <w:pPr>
              <w:tabs>
                <w:tab w:val="left" w:pos="5130"/>
              </w:tabs>
              <w:rPr>
                <w:sz w:val="22"/>
                <w:szCs w:val="22"/>
              </w:rPr>
            </w:pPr>
          </w:p>
        </w:tc>
      </w:tr>
      <w:tr w:rsidRPr="00F005BE" w:rsidR="00621808" w:rsidTr="008E57A3" w14:paraId="7442B442" w14:textId="77777777">
        <w:tc>
          <w:tcPr>
            <w:tcW w:w="1165" w:type="dxa"/>
            <w:shd w:val="clear" w:color="auto" w:fill="000000" w:themeFill="text1"/>
          </w:tcPr>
          <w:p w:rsidRPr="00F005BE" w:rsidR="00621808" w:rsidP="008E57A3" w:rsidRDefault="00621808" w14:paraId="7922BB67" w14:textId="77777777">
            <w:pPr>
              <w:tabs>
                <w:tab w:val="left" w:pos="5130"/>
              </w:tabs>
              <w:rPr>
                <w:sz w:val="22"/>
                <w:szCs w:val="22"/>
              </w:rPr>
            </w:pPr>
            <w:r w:rsidRPr="00F005BE">
              <w:rPr>
                <w:sz w:val="22"/>
                <w:szCs w:val="22"/>
              </w:rPr>
              <w:t>Contract</w:t>
            </w:r>
          </w:p>
          <w:p w:rsidRPr="00F005BE" w:rsidR="00621808" w:rsidP="008E57A3" w:rsidRDefault="00621808" w14:paraId="447C478B" w14:textId="77777777">
            <w:pPr>
              <w:tabs>
                <w:tab w:val="left" w:pos="5130"/>
              </w:tabs>
              <w:rPr>
                <w:sz w:val="22"/>
                <w:szCs w:val="22"/>
              </w:rPr>
            </w:pPr>
            <w:r w:rsidRPr="00F005BE">
              <w:rPr>
                <w:sz w:val="22"/>
                <w:szCs w:val="22"/>
              </w:rPr>
              <w:t>section</w:t>
            </w:r>
          </w:p>
        </w:tc>
        <w:tc>
          <w:tcPr>
            <w:tcW w:w="7851" w:type="dxa"/>
            <w:gridSpan w:val="2"/>
            <w:shd w:val="clear" w:color="auto" w:fill="000000" w:themeFill="text1"/>
            <w:vAlign w:val="center"/>
          </w:tcPr>
          <w:p w:rsidRPr="00F005BE" w:rsidR="00621808" w:rsidP="008E57A3" w:rsidRDefault="00621808" w14:paraId="6ED17357" w14:textId="77777777">
            <w:pPr>
              <w:tabs>
                <w:tab w:val="left" w:pos="5130"/>
              </w:tabs>
              <w:jc w:val="center"/>
              <w:rPr>
                <w:b/>
                <w:sz w:val="22"/>
                <w:szCs w:val="22"/>
              </w:rPr>
            </w:pPr>
            <w:r w:rsidRPr="00F005BE">
              <w:rPr>
                <w:b/>
                <w:sz w:val="22"/>
                <w:szCs w:val="22"/>
              </w:rPr>
              <w:t xml:space="preserve">Contract terms </w:t>
            </w:r>
            <w:proofErr w:type="gramStart"/>
            <w:r w:rsidRPr="00F005BE">
              <w:rPr>
                <w:b/>
                <w:sz w:val="22"/>
                <w:szCs w:val="22"/>
              </w:rPr>
              <w:t>and  conditions</w:t>
            </w:r>
            <w:proofErr w:type="gramEnd"/>
          </w:p>
        </w:tc>
      </w:tr>
      <w:tr w:rsidRPr="00F005BE" w:rsidR="00621808" w:rsidTr="00755426" w14:paraId="6DC29366" w14:textId="77777777">
        <w:tblPrEx>
          <w:tblW w:w="0" w:type="auto"/>
          <w:tblPrExChange w:author="Chris Smith" w:date="2021-01-16T13:02:00Z" w:id="1427">
            <w:tblPrEx>
              <w:tblW w:w="0" w:type="auto"/>
            </w:tblPrEx>
          </w:tblPrExChange>
        </w:tblPrEx>
        <w:trPr>
          <w:trHeight w:val="720"/>
          <w:trPrChange w:author="Chris Smith" w:date="2021-01-16T13:02:00Z" w:id="1428">
            <w:trPr>
              <w:trHeight w:val="720"/>
            </w:trPr>
          </w:trPrChange>
        </w:trPr>
        <w:tc>
          <w:tcPr>
            <w:tcW w:w="1165" w:type="dxa"/>
            <w:shd w:val="clear" w:color="auto" w:fill="FFFFFF" w:themeFill="background1"/>
            <w:tcPrChange w:author="Chris Smith" w:date="2021-01-16T13:02:00Z" w:id="1429">
              <w:tcPr>
                <w:tcW w:w="1165" w:type="dxa"/>
                <w:shd w:val="clear" w:color="auto" w:fill="FFFFFF" w:themeFill="background1"/>
                <w:vAlign w:val="center"/>
              </w:tcPr>
            </w:tcPrChange>
          </w:tcPr>
          <w:p w:rsidRPr="00F005BE" w:rsidR="00621808" w:rsidRDefault="00621808" w14:paraId="3E0A384B" w14:textId="77777777">
            <w:pPr>
              <w:tabs>
                <w:tab w:val="left" w:pos="5130"/>
              </w:tabs>
              <w:jc w:val="left"/>
              <w:rPr>
                <w:sz w:val="22"/>
                <w:szCs w:val="22"/>
              </w:rPr>
              <w:pPrChange w:author="Unknown" w:date="2021-01-16T13:02:00Z" w:id="1430">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31">
              <w:tcPr>
                <w:tcW w:w="3690" w:type="dxa"/>
                <w:shd w:val="clear" w:color="auto" w:fill="FFFFFF" w:themeFill="background1"/>
                <w:vAlign w:val="center"/>
              </w:tcPr>
            </w:tcPrChange>
          </w:tcPr>
          <w:p w:rsidRPr="00F005BE" w:rsidR="00621808" w:rsidRDefault="00621808" w14:paraId="291E79E0" w14:textId="7CE7CDB0">
            <w:pPr>
              <w:tabs>
                <w:tab w:val="left" w:pos="5130"/>
              </w:tabs>
              <w:jc w:val="left"/>
              <w:rPr>
                <w:sz w:val="22"/>
                <w:szCs w:val="22"/>
              </w:rPr>
              <w:pPrChange w:author="Unknown" w:date="2021-01-16T13:02:00Z" w:id="1432">
                <w:pPr>
                  <w:tabs>
                    <w:tab w:val="left" w:pos="5130"/>
                  </w:tabs>
                </w:pPr>
              </w:pPrChange>
            </w:pPr>
            <w:r w:rsidRPr="00F005BE">
              <w:rPr>
                <w:sz w:val="22"/>
                <w:szCs w:val="22"/>
              </w:rPr>
              <w:t>Days to inform on signed (max. days from the signing of the contract to Buyer's announcement of the availability on delivery of the Goods)</w:t>
            </w:r>
          </w:p>
        </w:tc>
        <w:tc>
          <w:tcPr>
            <w:tcW w:w="4161" w:type="dxa"/>
            <w:shd w:val="clear" w:color="auto" w:fill="FFFFFF" w:themeFill="background1"/>
            <w:tcPrChange w:author="Chris Smith" w:date="2021-01-16T13:02:00Z" w:id="1433">
              <w:tcPr>
                <w:tcW w:w="4161" w:type="dxa"/>
                <w:shd w:val="clear" w:color="auto" w:fill="FFFFFF" w:themeFill="background1"/>
              </w:tcPr>
            </w:tcPrChange>
          </w:tcPr>
          <w:p w:rsidRPr="00F005BE" w:rsidR="00621808" w:rsidP="008E57A3" w:rsidRDefault="00621808" w14:paraId="11365E0B" w14:textId="77777777">
            <w:pPr>
              <w:tabs>
                <w:tab w:val="left" w:pos="5130"/>
              </w:tabs>
              <w:jc w:val="center"/>
              <w:rPr>
                <w:sz w:val="22"/>
                <w:szCs w:val="22"/>
              </w:rPr>
            </w:pPr>
          </w:p>
        </w:tc>
      </w:tr>
      <w:tr w:rsidRPr="00F005BE" w:rsidR="00621808" w:rsidTr="00755426" w14:paraId="6427D7A2" w14:textId="77777777">
        <w:tblPrEx>
          <w:tblW w:w="0" w:type="auto"/>
          <w:tblPrExChange w:author="Chris Smith" w:date="2021-01-16T13:02:00Z" w:id="1434">
            <w:tblPrEx>
              <w:tblW w:w="0" w:type="auto"/>
            </w:tblPrEx>
          </w:tblPrExChange>
        </w:tblPrEx>
        <w:trPr>
          <w:trHeight w:val="720"/>
          <w:trPrChange w:author="Chris Smith" w:date="2021-01-16T13:02:00Z" w:id="1435">
            <w:trPr>
              <w:trHeight w:val="720"/>
            </w:trPr>
          </w:trPrChange>
        </w:trPr>
        <w:tc>
          <w:tcPr>
            <w:tcW w:w="1165" w:type="dxa"/>
            <w:shd w:val="clear" w:color="auto" w:fill="FFFFFF" w:themeFill="background1"/>
            <w:tcPrChange w:author="Chris Smith" w:date="2021-01-16T13:02:00Z" w:id="1436">
              <w:tcPr>
                <w:tcW w:w="1165" w:type="dxa"/>
                <w:shd w:val="clear" w:color="auto" w:fill="FFFFFF" w:themeFill="background1"/>
                <w:vAlign w:val="center"/>
              </w:tcPr>
            </w:tcPrChange>
          </w:tcPr>
          <w:p w:rsidRPr="00F005BE" w:rsidR="00621808" w:rsidRDefault="00621808" w14:paraId="5C9DB43A" w14:textId="77777777">
            <w:pPr>
              <w:tabs>
                <w:tab w:val="left" w:pos="5130"/>
              </w:tabs>
              <w:jc w:val="left"/>
              <w:rPr>
                <w:sz w:val="22"/>
                <w:szCs w:val="22"/>
              </w:rPr>
              <w:pPrChange w:author="Unknown" w:date="2021-01-16T13:02:00Z" w:id="1437">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38">
              <w:tcPr>
                <w:tcW w:w="3690" w:type="dxa"/>
                <w:shd w:val="clear" w:color="auto" w:fill="FFFFFF" w:themeFill="background1"/>
                <w:vAlign w:val="center"/>
              </w:tcPr>
            </w:tcPrChange>
          </w:tcPr>
          <w:p w:rsidRPr="00F005BE" w:rsidR="00621808" w:rsidRDefault="00621808" w14:paraId="2917FECC" w14:textId="77777777">
            <w:pPr>
              <w:tabs>
                <w:tab w:val="left" w:pos="5130"/>
              </w:tabs>
              <w:jc w:val="left"/>
              <w:rPr>
                <w:sz w:val="22"/>
                <w:szCs w:val="22"/>
              </w:rPr>
              <w:pPrChange w:author="Unknown" w:date="2021-01-16T13:02:00Z" w:id="1439">
                <w:pPr>
                  <w:tabs>
                    <w:tab w:val="left" w:pos="5130"/>
                  </w:tabs>
                </w:pPr>
              </w:pPrChange>
            </w:pPr>
            <w:r w:rsidRPr="00F005BE">
              <w:rPr>
                <w:sz w:val="22"/>
                <w:szCs w:val="22"/>
              </w:rPr>
              <w:t>Maximum days to inform on invoking force majeure</w:t>
            </w:r>
          </w:p>
        </w:tc>
        <w:tc>
          <w:tcPr>
            <w:tcW w:w="4161" w:type="dxa"/>
            <w:shd w:val="clear" w:color="auto" w:fill="FFFFFF" w:themeFill="background1"/>
            <w:tcPrChange w:author="Chris Smith" w:date="2021-01-16T13:02:00Z" w:id="1440">
              <w:tcPr>
                <w:tcW w:w="4161" w:type="dxa"/>
                <w:shd w:val="clear" w:color="auto" w:fill="FFFFFF" w:themeFill="background1"/>
              </w:tcPr>
            </w:tcPrChange>
          </w:tcPr>
          <w:p w:rsidRPr="00F005BE" w:rsidR="00621808" w:rsidP="008E57A3" w:rsidRDefault="00621808" w14:paraId="189696E7" w14:textId="77777777">
            <w:pPr>
              <w:tabs>
                <w:tab w:val="left" w:pos="5130"/>
              </w:tabs>
              <w:jc w:val="center"/>
              <w:rPr>
                <w:sz w:val="22"/>
                <w:szCs w:val="22"/>
              </w:rPr>
            </w:pPr>
          </w:p>
        </w:tc>
      </w:tr>
      <w:tr w:rsidRPr="00F005BE" w:rsidR="00621808" w:rsidTr="00755426" w14:paraId="5982CDE5" w14:textId="77777777">
        <w:tblPrEx>
          <w:tblW w:w="0" w:type="auto"/>
          <w:tblPrExChange w:author="Chris Smith" w:date="2021-01-16T13:02:00Z" w:id="1441">
            <w:tblPrEx>
              <w:tblW w:w="0" w:type="auto"/>
            </w:tblPrEx>
          </w:tblPrExChange>
        </w:tblPrEx>
        <w:trPr>
          <w:trHeight w:val="720"/>
          <w:trPrChange w:author="Chris Smith" w:date="2021-01-16T13:02:00Z" w:id="1442">
            <w:trPr>
              <w:trHeight w:val="720"/>
            </w:trPr>
          </w:trPrChange>
        </w:trPr>
        <w:tc>
          <w:tcPr>
            <w:tcW w:w="1165" w:type="dxa"/>
            <w:shd w:val="clear" w:color="auto" w:fill="FFFFFF" w:themeFill="background1"/>
            <w:tcPrChange w:author="Chris Smith" w:date="2021-01-16T13:02:00Z" w:id="1443">
              <w:tcPr>
                <w:tcW w:w="1165" w:type="dxa"/>
                <w:shd w:val="clear" w:color="auto" w:fill="FFFFFF" w:themeFill="background1"/>
                <w:vAlign w:val="center"/>
              </w:tcPr>
            </w:tcPrChange>
          </w:tcPr>
          <w:p w:rsidRPr="00F005BE" w:rsidR="00621808" w:rsidRDefault="00621808" w14:paraId="67885923" w14:textId="77777777">
            <w:pPr>
              <w:tabs>
                <w:tab w:val="left" w:pos="5130"/>
              </w:tabs>
              <w:jc w:val="left"/>
              <w:rPr>
                <w:sz w:val="22"/>
                <w:szCs w:val="22"/>
              </w:rPr>
              <w:pPrChange w:author="Unknown" w:date="2021-01-16T13:02:00Z" w:id="1444">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45">
              <w:tcPr>
                <w:tcW w:w="3690" w:type="dxa"/>
                <w:shd w:val="clear" w:color="auto" w:fill="FFFFFF" w:themeFill="background1"/>
                <w:vAlign w:val="center"/>
              </w:tcPr>
            </w:tcPrChange>
          </w:tcPr>
          <w:p w:rsidRPr="00F005BE" w:rsidR="00621808" w:rsidRDefault="00621808" w14:paraId="74D07425" w14:textId="77777777">
            <w:pPr>
              <w:tabs>
                <w:tab w:val="left" w:pos="5130"/>
              </w:tabs>
              <w:jc w:val="left"/>
              <w:rPr>
                <w:sz w:val="22"/>
                <w:szCs w:val="22"/>
              </w:rPr>
              <w:pPrChange w:author="Unknown" w:date="2021-01-16T13:02:00Z" w:id="1446">
                <w:pPr>
                  <w:tabs>
                    <w:tab w:val="left" w:pos="5130"/>
                  </w:tabs>
                </w:pPr>
              </w:pPrChange>
            </w:pPr>
            <w:r w:rsidRPr="00F005BE">
              <w:rPr>
                <w:sz w:val="22"/>
                <w:szCs w:val="22"/>
              </w:rPr>
              <w:t>Maximum days to inform on termination intention</w:t>
            </w:r>
          </w:p>
        </w:tc>
        <w:tc>
          <w:tcPr>
            <w:tcW w:w="4161" w:type="dxa"/>
            <w:shd w:val="clear" w:color="auto" w:fill="FFFFFF" w:themeFill="background1"/>
            <w:tcPrChange w:author="Chris Smith" w:date="2021-01-16T13:02:00Z" w:id="1447">
              <w:tcPr>
                <w:tcW w:w="4161" w:type="dxa"/>
                <w:shd w:val="clear" w:color="auto" w:fill="FFFFFF" w:themeFill="background1"/>
              </w:tcPr>
            </w:tcPrChange>
          </w:tcPr>
          <w:p w:rsidRPr="00F005BE" w:rsidR="00621808" w:rsidP="008E57A3" w:rsidRDefault="00621808" w14:paraId="7C04A6E0" w14:textId="77777777">
            <w:pPr>
              <w:tabs>
                <w:tab w:val="left" w:pos="5130"/>
              </w:tabs>
              <w:jc w:val="center"/>
              <w:rPr>
                <w:sz w:val="22"/>
                <w:szCs w:val="22"/>
              </w:rPr>
            </w:pPr>
          </w:p>
        </w:tc>
      </w:tr>
      <w:tr w:rsidRPr="00F005BE" w:rsidR="00621808" w:rsidTr="00755426" w14:paraId="5FA727A5" w14:textId="77777777">
        <w:tblPrEx>
          <w:tblW w:w="0" w:type="auto"/>
          <w:tblPrExChange w:author="Chris Smith" w:date="2021-01-16T13:02:00Z" w:id="1448">
            <w:tblPrEx>
              <w:tblW w:w="0" w:type="auto"/>
            </w:tblPrEx>
          </w:tblPrExChange>
        </w:tblPrEx>
        <w:trPr>
          <w:trHeight w:val="720"/>
          <w:trPrChange w:author="Chris Smith" w:date="2021-01-16T13:02:00Z" w:id="1449">
            <w:trPr>
              <w:trHeight w:val="720"/>
            </w:trPr>
          </w:trPrChange>
        </w:trPr>
        <w:tc>
          <w:tcPr>
            <w:tcW w:w="1165" w:type="dxa"/>
            <w:shd w:val="clear" w:color="auto" w:fill="FFFFFF" w:themeFill="background1"/>
            <w:tcPrChange w:author="Chris Smith" w:date="2021-01-16T13:02:00Z" w:id="1450">
              <w:tcPr>
                <w:tcW w:w="1165" w:type="dxa"/>
                <w:shd w:val="clear" w:color="auto" w:fill="FFFFFF" w:themeFill="background1"/>
                <w:vAlign w:val="center"/>
              </w:tcPr>
            </w:tcPrChange>
          </w:tcPr>
          <w:p w:rsidRPr="00F005BE" w:rsidR="00621808" w:rsidRDefault="00621808" w14:paraId="0A21A109" w14:textId="77777777">
            <w:pPr>
              <w:tabs>
                <w:tab w:val="left" w:pos="5130"/>
              </w:tabs>
              <w:jc w:val="left"/>
              <w:rPr>
                <w:sz w:val="22"/>
                <w:szCs w:val="22"/>
              </w:rPr>
              <w:pPrChange w:author="Unknown" w:date="2021-01-16T13:02:00Z" w:id="1451">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52">
              <w:tcPr>
                <w:tcW w:w="3690" w:type="dxa"/>
                <w:shd w:val="clear" w:color="auto" w:fill="FFFFFF" w:themeFill="background1"/>
                <w:vAlign w:val="center"/>
              </w:tcPr>
            </w:tcPrChange>
          </w:tcPr>
          <w:p w:rsidRPr="00F005BE" w:rsidR="00621808" w:rsidRDefault="00621808" w14:paraId="472B9DC0" w14:textId="77777777">
            <w:pPr>
              <w:tabs>
                <w:tab w:val="left" w:pos="5130"/>
              </w:tabs>
              <w:jc w:val="left"/>
              <w:rPr>
                <w:sz w:val="22"/>
                <w:szCs w:val="22"/>
              </w:rPr>
              <w:pPrChange w:author="Unknown" w:date="2021-01-16T13:02:00Z" w:id="1453">
                <w:pPr>
                  <w:tabs>
                    <w:tab w:val="left" w:pos="5130"/>
                  </w:tabs>
                </w:pPr>
              </w:pPrChange>
            </w:pPr>
            <w:r w:rsidRPr="00F005BE">
              <w:rPr>
                <w:sz w:val="22"/>
                <w:szCs w:val="22"/>
              </w:rPr>
              <w:t>Maximum days to respond on termination intention</w:t>
            </w:r>
          </w:p>
        </w:tc>
        <w:tc>
          <w:tcPr>
            <w:tcW w:w="4161" w:type="dxa"/>
            <w:shd w:val="clear" w:color="auto" w:fill="FFFFFF" w:themeFill="background1"/>
            <w:tcPrChange w:author="Chris Smith" w:date="2021-01-16T13:02:00Z" w:id="1454">
              <w:tcPr>
                <w:tcW w:w="4161" w:type="dxa"/>
                <w:shd w:val="clear" w:color="auto" w:fill="FFFFFF" w:themeFill="background1"/>
              </w:tcPr>
            </w:tcPrChange>
          </w:tcPr>
          <w:p w:rsidRPr="00F005BE" w:rsidR="00621808" w:rsidP="008E57A3" w:rsidRDefault="00621808" w14:paraId="6F4FB387" w14:textId="77777777">
            <w:pPr>
              <w:tabs>
                <w:tab w:val="left" w:pos="5130"/>
              </w:tabs>
              <w:jc w:val="center"/>
              <w:rPr>
                <w:sz w:val="22"/>
                <w:szCs w:val="22"/>
              </w:rPr>
            </w:pPr>
          </w:p>
        </w:tc>
      </w:tr>
      <w:tr w:rsidRPr="00F005BE" w:rsidR="00621808" w:rsidTr="00755426" w14:paraId="21DE1524" w14:textId="77777777">
        <w:tblPrEx>
          <w:tblW w:w="0" w:type="auto"/>
          <w:tblPrExChange w:author="Chris Smith" w:date="2021-01-16T13:02:00Z" w:id="1455">
            <w:tblPrEx>
              <w:tblW w:w="0" w:type="auto"/>
            </w:tblPrEx>
          </w:tblPrExChange>
        </w:tblPrEx>
        <w:trPr>
          <w:trHeight w:val="720"/>
          <w:trPrChange w:author="Chris Smith" w:date="2021-01-16T13:02:00Z" w:id="1456">
            <w:trPr>
              <w:trHeight w:val="720"/>
            </w:trPr>
          </w:trPrChange>
        </w:trPr>
        <w:tc>
          <w:tcPr>
            <w:tcW w:w="1165" w:type="dxa"/>
            <w:shd w:val="clear" w:color="auto" w:fill="FFFFFF" w:themeFill="background1"/>
            <w:tcPrChange w:author="Chris Smith" w:date="2021-01-16T13:02:00Z" w:id="1457">
              <w:tcPr>
                <w:tcW w:w="1165" w:type="dxa"/>
                <w:shd w:val="clear" w:color="auto" w:fill="FFFFFF" w:themeFill="background1"/>
                <w:vAlign w:val="center"/>
              </w:tcPr>
            </w:tcPrChange>
          </w:tcPr>
          <w:p w:rsidRPr="00F005BE" w:rsidR="00621808" w:rsidRDefault="00621808" w14:paraId="2AA8CA79" w14:textId="77777777">
            <w:pPr>
              <w:tabs>
                <w:tab w:val="left" w:pos="5130"/>
              </w:tabs>
              <w:jc w:val="left"/>
              <w:rPr>
                <w:sz w:val="22"/>
                <w:szCs w:val="22"/>
              </w:rPr>
              <w:pPrChange w:author="Unknown" w:date="2021-01-16T13:02:00Z" w:id="1458">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59">
              <w:tcPr>
                <w:tcW w:w="3690" w:type="dxa"/>
                <w:shd w:val="clear" w:color="auto" w:fill="FFFFFF" w:themeFill="background1"/>
                <w:vAlign w:val="center"/>
              </w:tcPr>
            </w:tcPrChange>
          </w:tcPr>
          <w:p w:rsidRPr="00F005BE" w:rsidR="00621808" w:rsidRDefault="00621808" w14:paraId="286C3C28" w14:textId="63CAC19D">
            <w:pPr>
              <w:tabs>
                <w:tab w:val="left" w:pos="5130"/>
              </w:tabs>
              <w:jc w:val="left"/>
              <w:rPr>
                <w:sz w:val="22"/>
                <w:szCs w:val="22"/>
              </w:rPr>
              <w:pPrChange w:author="Unknown" w:date="2021-01-16T13:02:00Z" w:id="1460">
                <w:pPr>
                  <w:tabs>
                    <w:tab w:val="left" w:pos="5130"/>
                  </w:tabs>
                </w:pPr>
              </w:pPrChange>
            </w:pPr>
            <w:r w:rsidRPr="00F005BE">
              <w:rPr>
                <w:sz w:val="22"/>
                <w:szCs w:val="22"/>
              </w:rPr>
              <w:t xml:space="preserve">Maximum days to submit claims on quality of delivered goods </w:t>
            </w:r>
          </w:p>
        </w:tc>
        <w:tc>
          <w:tcPr>
            <w:tcW w:w="4161" w:type="dxa"/>
            <w:shd w:val="clear" w:color="auto" w:fill="FFFFFF" w:themeFill="background1"/>
            <w:tcPrChange w:author="Chris Smith" w:date="2021-01-16T13:02:00Z" w:id="1461">
              <w:tcPr>
                <w:tcW w:w="4161" w:type="dxa"/>
                <w:shd w:val="clear" w:color="auto" w:fill="FFFFFF" w:themeFill="background1"/>
              </w:tcPr>
            </w:tcPrChange>
          </w:tcPr>
          <w:p w:rsidRPr="00F005BE" w:rsidR="00621808" w:rsidP="008E57A3" w:rsidRDefault="00621808" w14:paraId="5B4C86D9" w14:textId="77777777">
            <w:pPr>
              <w:tabs>
                <w:tab w:val="left" w:pos="5130"/>
              </w:tabs>
              <w:jc w:val="center"/>
              <w:rPr>
                <w:sz w:val="22"/>
                <w:szCs w:val="22"/>
              </w:rPr>
            </w:pPr>
          </w:p>
        </w:tc>
      </w:tr>
      <w:tr w:rsidRPr="00F005BE" w:rsidR="00621808" w:rsidTr="00755426" w14:paraId="1634EBD2" w14:textId="77777777">
        <w:tblPrEx>
          <w:tblW w:w="0" w:type="auto"/>
          <w:tblPrExChange w:author="Chris Smith" w:date="2021-01-16T13:02:00Z" w:id="1462">
            <w:tblPrEx>
              <w:tblW w:w="0" w:type="auto"/>
            </w:tblPrEx>
          </w:tblPrExChange>
        </w:tblPrEx>
        <w:trPr>
          <w:trHeight w:val="720"/>
          <w:trPrChange w:author="Chris Smith" w:date="2021-01-16T13:02:00Z" w:id="1463">
            <w:trPr>
              <w:trHeight w:val="720"/>
            </w:trPr>
          </w:trPrChange>
        </w:trPr>
        <w:tc>
          <w:tcPr>
            <w:tcW w:w="1165" w:type="dxa"/>
            <w:shd w:val="clear" w:color="auto" w:fill="FFFFFF" w:themeFill="background1"/>
            <w:tcPrChange w:author="Chris Smith" w:date="2021-01-16T13:02:00Z" w:id="1464">
              <w:tcPr>
                <w:tcW w:w="1165" w:type="dxa"/>
                <w:shd w:val="clear" w:color="auto" w:fill="FFFFFF" w:themeFill="background1"/>
                <w:vAlign w:val="center"/>
              </w:tcPr>
            </w:tcPrChange>
          </w:tcPr>
          <w:p w:rsidRPr="00F005BE" w:rsidR="00621808" w:rsidRDefault="00621808" w14:paraId="5FDDC58A" w14:textId="77777777">
            <w:pPr>
              <w:tabs>
                <w:tab w:val="left" w:pos="5130"/>
              </w:tabs>
              <w:jc w:val="left"/>
              <w:rPr>
                <w:sz w:val="22"/>
                <w:szCs w:val="22"/>
              </w:rPr>
              <w:pPrChange w:author="Unknown" w:date="2021-01-16T13:02:00Z" w:id="1465">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66">
              <w:tcPr>
                <w:tcW w:w="3690" w:type="dxa"/>
                <w:shd w:val="clear" w:color="auto" w:fill="FFFFFF" w:themeFill="background1"/>
                <w:vAlign w:val="center"/>
              </w:tcPr>
            </w:tcPrChange>
          </w:tcPr>
          <w:p w:rsidRPr="00F005BE" w:rsidR="00621808" w:rsidRDefault="00621808" w14:paraId="59F03990" w14:textId="74728B5C">
            <w:pPr>
              <w:tabs>
                <w:tab w:val="left" w:pos="5130"/>
              </w:tabs>
              <w:jc w:val="left"/>
              <w:rPr>
                <w:sz w:val="22"/>
                <w:szCs w:val="22"/>
              </w:rPr>
              <w:pPrChange w:author="Unknown" w:date="2021-01-16T13:02:00Z" w:id="1467">
                <w:pPr>
                  <w:tabs>
                    <w:tab w:val="left" w:pos="5130"/>
                  </w:tabs>
                </w:pPr>
              </w:pPrChange>
            </w:pPr>
            <w:r w:rsidRPr="00F005BE">
              <w:rPr>
                <w:sz w:val="22"/>
                <w:szCs w:val="22"/>
              </w:rPr>
              <w:t xml:space="preserve">Maximum days to examine/ respond to claims on quality of delivered goods </w:t>
            </w:r>
          </w:p>
        </w:tc>
        <w:tc>
          <w:tcPr>
            <w:tcW w:w="4161" w:type="dxa"/>
            <w:shd w:val="clear" w:color="auto" w:fill="FFFFFF" w:themeFill="background1"/>
            <w:tcPrChange w:author="Chris Smith" w:date="2021-01-16T13:02:00Z" w:id="1468">
              <w:tcPr>
                <w:tcW w:w="4161" w:type="dxa"/>
                <w:shd w:val="clear" w:color="auto" w:fill="FFFFFF" w:themeFill="background1"/>
              </w:tcPr>
            </w:tcPrChange>
          </w:tcPr>
          <w:p w:rsidRPr="00F005BE" w:rsidR="00621808" w:rsidP="008E57A3" w:rsidRDefault="00621808" w14:paraId="6FDD41DF" w14:textId="77777777">
            <w:pPr>
              <w:tabs>
                <w:tab w:val="left" w:pos="5130"/>
              </w:tabs>
              <w:jc w:val="center"/>
              <w:rPr>
                <w:sz w:val="22"/>
                <w:szCs w:val="22"/>
              </w:rPr>
            </w:pPr>
          </w:p>
        </w:tc>
      </w:tr>
      <w:tr w:rsidRPr="00F005BE" w:rsidR="00621808" w:rsidTr="00755426" w14:paraId="122F4BC1" w14:textId="77777777">
        <w:tblPrEx>
          <w:tblW w:w="0" w:type="auto"/>
          <w:tblPrExChange w:author="Chris Smith" w:date="2021-01-16T13:02:00Z" w:id="1469">
            <w:tblPrEx>
              <w:tblW w:w="0" w:type="auto"/>
            </w:tblPrEx>
          </w:tblPrExChange>
        </w:tblPrEx>
        <w:trPr>
          <w:trHeight w:val="720"/>
          <w:trPrChange w:author="Chris Smith" w:date="2021-01-16T13:02:00Z" w:id="1470">
            <w:trPr>
              <w:trHeight w:val="720"/>
            </w:trPr>
          </w:trPrChange>
        </w:trPr>
        <w:tc>
          <w:tcPr>
            <w:tcW w:w="1165" w:type="dxa"/>
            <w:shd w:val="clear" w:color="auto" w:fill="FFFFFF" w:themeFill="background1"/>
            <w:tcPrChange w:author="Chris Smith" w:date="2021-01-16T13:02:00Z" w:id="1471">
              <w:tcPr>
                <w:tcW w:w="1165" w:type="dxa"/>
                <w:shd w:val="clear" w:color="auto" w:fill="FFFFFF" w:themeFill="background1"/>
                <w:vAlign w:val="center"/>
              </w:tcPr>
            </w:tcPrChange>
          </w:tcPr>
          <w:p w:rsidRPr="00F005BE" w:rsidR="00621808" w:rsidRDefault="00621808" w14:paraId="074788AC" w14:textId="77777777">
            <w:pPr>
              <w:tabs>
                <w:tab w:val="left" w:pos="5130"/>
              </w:tabs>
              <w:jc w:val="left"/>
              <w:rPr>
                <w:sz w:val="22"/>
                <w:szCs w:val="22"/>
              </w:rPr>
              <w:pPrChange w:author="Unknown" w:date="2021-01-16T13:02:00Z" w:id="1472">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73">
              <w:tcPr>
                <w:tcW w:w="3690" w:type="dxa"/>
                <w:shd w:val="clear" w:color="auto" w:fill="FFFFFF" w:themeFill="background1"/>
                <w:vAlign w:val="center"/>
              </w:tcPr>
            </w:tcPrChange>
          </w:tcPr>
          <w:p w:rsidRPr="00F005BE" w:rsidR="00621808" w:rsidRDefault="00621808" w14:paraId="5E52D67F" w14:textId="13DFF1A7">
            <w:pPr>
              <w:tabs>
                <w:tab w:val="left" w:pos="5130"/>
              </w:tabs>
              <w:jc w:val="left"/>
              <w:rPr>
                <w:sz w:val="22"/>
                <w:szCs w:val="22"/>
              </w:rPr>
              <w:pPrChange w:author="Unknown" w:date="2021-01-16T13:02:00Z" w:id="1474">
                <w:pPr>
                  <w:tabs>
                    <w:tab w:val="left" w:pos="5130"/>
                  </w:tabs>
                </w:pPr>
              </w:pPrChange>
            </w:pPr>
            <w:r w:rsidRPr="00F005BE">
              <w:rPr>
                <w:sz w:val="22"/>
                <w:szCs w:val="22"/>
              </w:rPr>
              <w:t>Maximum days to additional delivery related to quality claims</w:t>
            </w:r>
          </w:p>
        </w:tc>
        <w:tc>
          <w:tcPr>
            <w:tcW w:w="4161" w:type="dxa"/>
            <w:shd w:val="clear" w:color="auto" w:fill="FFFFFF" w:themeFill="background1"/>
            <w:tcPrChange w:author="Chris Smith" w:date="2021-01-16T13:02:00Z" w:id="1475">
              <w:tcPr>
                <w:tcW w:w="4161" w:type="dxa"/>
                <w:shd w:val="clear" w:color="auto" w:fill="FFFFFF" w:themeFill="background1"/>
              </w:tcPr>
            </w:tcPrChange>
          </w:tcPr>
          <w:p w:rsidRPr="00F005BE" w:rsidR="00621808" w:rsidP="008E57A3" w:rsidRDefault="00621808" w14:paraId="2AFB9FD4" w14:textId="77777777">
            <w:pPr>
              <w:tabs>
                <w:tab w:val="left" w:pos="5130"/>
              </w:tabs>
              <w:jc w:val="center"/>
              <w:rPr>
                <w:sz w:val="22"/>
                <w:szCs w:val="22"/>
              </w:rPr>
            </w:pPr>
          </w:p>
        </w:tc>
      </w:tr>
      <w:tr w:rsidRPr="00F005BE" w:rsidR="00621808" w:rsidTr="00755426" w14:paraId="16EA21A4" w14:textId="77777777">
        <w:tblPrEx>
          <w:tblW w:w="0" w:type="auto"/>
          <w:tblPrExChange w:author="Chris Smith" w:date="2021-01-16T13:02:00Z" w:id="1476">
            <w:tblPrEx>
              <w:tblW w:w="0" w:type="auto"/>
            </w:tblPrEx>
          </w:tblPrExChange>
        </w:tblPrEx>
        <w:trPr>
          <w:trHeight w:val="720"/>
          <w:trPrChange w:author="Chris Smith" w:date="2021-01-16T13:02:00Z" w:id="1477">
            <w:trPr>
              <w:trHeight w:val="720"/>
            </w:trPr>
          </w:trPrChange>
        </w:trPr>
        <w:tc>
          <w:tcPr>
            <w:tcW w:w="1165" w:type="dxa"/>
            <w:shd w:val="clear" w:color="auto" w:fill="FFFFFF" w:themeFill="background1"/>
            <w:tcPrChange w:author="Chris Smith" w:date="2021-01-16T13:02:00Z" w:id="1478">
              <w:tcPr>
                <w:tcW w:w="1165" w:type="dxa"/>
                <w:shd w:val="clear" w:color="auto" w:fill="FFFFFF" w:themeFill="background1"/>
                <w:vAlign w:val="center"/>
              </w:tcPr>
            </w:tcPrChange>
          </w:tcPr>
          <w:p w:rsidRPr="00F005BE" w:rsidR="00621808" w:rsidRDefault="00621808" w14:paraId="3B79E662" w14:textId="77777777">
            <w:pPr>
              <w:tabs>
                <w:tab w:val="left" w:pos="5130"/>
              </w:tabs>
              <w:jc w:val="left"/>
              <w:rPr>
                <w:sz w:val="22"/>
                <w:szCs w:val="22"/>
              </w:rPr>
              <w:pPrChange w:author="Unknown" w:date="2021-01-16T13:02:00Z" w:id="1479">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80">
              <w:tcPr>
                <w:tcW w:w="3690" w:type="dxa"/>
                <w:shd w:val="clear" w:color="auto" w:fill="FFFFFF" w:themeFill="background1"/>
                <w:vAlign w:val="center"/>
              </w:tcPr>
            </w:tcPrChange>
          </w:tcPr>
          <w:p w:rsidRPr="00F005BE" w:rsidR="00621808" w:rsidRDefault="00EA6960" w14:paraId="4E880B14" w14:textId="695934C4">
            <w:pPr>
              <w:tabs>
                <w:tab w:val="left" w:pos="5130"/>
              </w:tabs>
              <w:jc w:val="left"/>
              <w:rPr>
                <w:sz w:val="22"/>
                <w:szCs w:val="22"/>
              </w:rPr>
              <w:pPrChange w:author="Unknown" w:date="2021-01-16T13:02:00Z" w:id="1481">
                <w:pPr>
                  <w:tabs>
                    <w:tab w:val="left" w:pos="5130"/>
                  </w:tabs>
                </w:pPr>
              </w:pPrChange>
            </w:pPr>
            <w:r w:rsidRPr="00F005BE">
              <w:rPr>
                <w:sz w:val="22"/>
                <w:szCs w:val="22"/>
              </w:rPr>
              <w:t>The amount of the penalty calculated as a percentage (%) of the value of the non-delivered</w:t>
            </w:r>
            <w:r w:rsidRPr="00F005BE" w:rsidR="006F240C">
              <w:rPr>
                <w:sz w:val="22"/>
                <w:szCs w:val="22"/>
              </w:rPr>
              <w:t xml:space="preserve"> in time</w:t>
            </w:r>
            <w:r w:rsidRPr="00F005BE">
              <w:rPr>
                <w:sz w:val="22"/>
                <w:szCs w:val="22"/>
              </w:rPr>
              <w:t xml:space="preserve"> goods for each day of delay</w:t>
            </w:r>
          </w:p>
        </w:tc>
        <w:tc>
          <w:tcPr>
            <w:tcW w:w="4161" w:type="dxa"/>
            <w:shd w:val="clear" w:color="auto" w:fill="FFFFFF" w:themeFill="background1"/>
            <w:tcPrChange w:author="Chris Smith" w:date="2021-01-16T13:02:00Z" w:id="1482">
              <w:tcPr>
                <w:tcW w:w="4161" w:type="dxa"/>
                <w:shd w:val="clear" w:color="auto" w:fill="FFFFFF" w:themeFill="background1"/>
              </w:tcPr>
            </w:tcPrChange>
          </w:tcPr>
          <w:p w:rsidRPr="00F005BE" w:rsidR="00621808" w:rsidP="008E57A3" w:rsidRDefault="00621808" w14:paraId="541DD10F" w14:textId="77777777">
            <w:pPr>
              <w:tabs>
                <w:tab w:val="left" w:pos="5130"/>
              </w:tabs>
              <w:jc w:val="center"/>
              <w:rPr>
                <w:sz w:val="22"/>
                <w:szCs w:val="22"/>
              </w:rPr>
            </w:pPr>
          </w:p>
        </w:tc>
      </w:tr>
      <w:tr w:rsidRPr="00F005BE" w:rsidR="00621808" w:rsidTr="00755426" w14:paraId="4F7E48DF" w14:textId="77777777">
        <w:tblPrEx>
          <w:tblW w:w="0" w:type="auto"/>
          <w:tblPrExChange w:author="Chris Smith" w:date="2021-01-16T13:02:00Z" w:id="1483">
            <w:tblPrEx>
              <w:tblW w:w="0" w:type="auto"/>
            </w:tblPrEx>
          </w:tblPrExChange>
        </w:tblPrEx>
        <w:trPr>
          <w:trHeight w:val="720"/>
          <w:trPrChange w:author="Chris Smith" w:date="2021-01-16T13:02:00Z" w:id="1484">
            <w:trPr>
              <w:trHeight w:val="720"/>
            </w:trPr>
          </w:trPrChange>
        </w:trPr>
        <w:tc>
          <w:tcPr>
            <w:tcW w:w="1165" w:type="dxa"/>
            <w:shd w:val="clear" w:color="auto" w:fill="FFFFFF" w:themeFill="background1"/>
            <w:tcPrChange w:author="Chris Smith" w:date="2021-01-16T13:02:00Z" w:id="1485">
              <w:tcPr>
                <w:tcW w:w="1165" w:type="dxa"/>
                <w:shd w:val="clear" w:color="auto" w:fill="FFFFFF" w:themeFill="background1"/>
                <w:vAlign w:val="center"/>
              </w:tcPr>
            </w:tcPrChange>
          </w:tcPr>
          <w:p w:rsidRPr="00F005BE" w:rsidR="00621808" w:rsidRDefault="00621808" w14:paraId="2F19475A" w14:textId="77777777">
            <w:pPr>
              <w:tabs>
                <w:tab w:val="left" w:pos="5130"/>
              </w:tabs>
              <w:jc w:val="left"/>
              <w:rPr>
                <w:sz w:val="22"/>
                <w:szCs w:val="22"/>
              </w:rPr>
              <w:pPrChange w:author="Unknown" w:date="2021-01-16T13:02:00Z" w:id="1486">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87">
              <w:tcPr>
                <w:tcW w:w="3690" w:type="dxa"/>
                <w:shd w:val="clear" w:color="auto" w:fill="FFFFFF" w:themeFill="background1"/>
                <w:vAlign w:val="center"/>
              </w:tcPr>
            </w:tcPrChange>
          </w:tcPr>
          <w:p w:rsidRPr="00F005BE" w:rsidR="00621808" w:rsidRDefault="006F240C" w14:paraId="77D31910" w14:textId="1E4A3638">
            <w:pPr>
              <w:tabs>
                <w:tab w:val="left" w:pos="5130"/>
              </w:tabs>
              <w:jc w:val="left"/>
              <w:rPr>
                <w:sz w:val="22"/>
                <w:szCs w:val="22"/>
              </w:rPr>
              <w:pPrChange w:author="Unknown" w:date="2021-01-16T13:02:00Z" w:id="1488">
                <w:pPr>
                  <w:tabs>
                    <w:tab w:val="left" w:pos="5130"/>
                  </w:tabs>
                </w:pPr>
              </w:pPrChange>
            </w:pPr>
            <w:r w:rsidRPr="00F005BE">
              <w:rPr>
                <w:sz w:val="22"/>
                <w:szCs w:val="22"/>
              </w:rPr>
              <w:t xml:space="preserve">The maximum amount of the penalty calculated in percent (%) of the value of the non-delivered in time goods that can be claimed </w:t>
            </w:r>
          </w:p>
        </w:tc>
        <w:tc>
          <w:tcPr>
            <w:tcW w:w="4161" w:type="dxa"/>
            <w:shd w:val="clear" w:color="auto" w:fill="FFFFFF" w:themeFill="background1"/>
            <w:tcPrChange w:author="Chris Smith" w:date="2021-01-16T13:02:00Z" w:id="1489">
              <w:tcPr>
                <w:tcW w:w="4161" w:type="dxa"/>
                <w:shd w:val="clear" w:color="auto" w:fill="FFFFFF" w:themeFill="background1"/>
              </w:tcPr>
            </w:tcPrChange>
          </w:tcPr>
          <w:p w:rsidRPr="00F005BE" w:rsidR="00621808" w:rsidP="008E57A3" w:rsidRDefault="00621808" w14:paraId="7875850D" w14:textId="77777777">
            <w:pPr>
              <w:tabs>
                <w:tab w:val="left" w:pos="5130"/>
              </w:tabs>
              <w:jc w:val="center"/>
              <w:rPr>
                <w:sz w:val="22"/>
                <w:szCs w:val="22"/>
              </w:rPr>
            </w:pPr>
          </w:p>
        </w:tc>
      </w:tr>
      <w:tr w:rsidRPr="00F005BE" w:rsidR="00621808" w:rsidTr="00755426" w14:paraId="592B600E" w14:textId="77777777">
        <w:tblPrEx>
          <w:tblW w:w="0" w:type="auto"/>
          <w:tblPrExChange w:author="Chris Smith" w:date="2021-01-16T13:02:00Z" w:id="1490">
            <w:tblPrEx>
              <w:tblW w:w="0" w:type="auto"/>
            </w:tblPrEx>
          </w:tblPrExChange>
        </w:tblPrEx>
        <w:trPr>
          <w:trHeight w:val="720"/>
          <w:trPrChange w:author="Chris Smith" w:date="2021-01-16T13:02:00Z" w:id="1491">
            <w:trPr>
              <w:trHeight w:val="720"/>
            </w:trPr>
          </w:trPrChange>
        </w:trPr>
        <w:tc>
          <w:tcPr>
            <w:tcW w:w="1165" w:type="dxa"/>
            <w:shd w:val="clear" w:color="auto" w:fill="FFFFFF" w:themeFill="background1"/>
            <w:tcPrChange w:author="Chris Smith" w:date="2021-01-16T13:02:00Z" w:id="1492">
              <w:tcPr>
                <w:tcW w:w="1165" w:type="dxa"/>
                <w:shd w:val="clear" w:color="auto" w:fill="FFFFFF" w:themeFill="background1"/>
                <w:vAlign w:val="center"/>
              </w:tcPr>
            </w:tcPrChange>
          </w:tcPr>
          <w:p w:rsidRPr="00F005BE" w:rsidR="00621808" w:rsidRDefault="00621808" w14:paraId="3836FA9C" w14:textId="77777777">
            <w:pPr>
              <w:tabs>
                <w:tab w:val="left" w:pos="5130"/>
              </w:tabs>
              <w:jc w:val="left"/>
              <w:rPr>
                <w:sz w:val="22"/>
                <w:szCs w:val="22"/>
              </w:rPr>
              <w:pPrChange w:author="Unknown" w:date="2021-01-16T13:02:00Z" w:id="1493">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494">
              <w:tcPr>
                <w:tcW w:w="3690" w:type="dxa"/>
                <w:shd w:val="clear" w:color="auto" w:fill="FFFFFF" w:themeFill="background1"/>
                <w:vAlign w:val="center"/>
              </w:tcPr>
            </w:tcPrChange>
          </w:tcPr>
          <w:p w:rsidRPr="00F005BE" w:rsidR="00621808" w:rsidRDefault="00ED3694" w14:paraId="3039077E" w14:textId="741674C5">
            <w:pPr>
              <w:tabs>
                <w:tab w:val="left" w:pos="5130"/>
              </w:tabs>
              <w:jc w:val="left"/>
              <w:rPr>
                <w:sz w:val="22"/>
                <w:szCs w:val="22"/>
              </w:rPr>
              <w:pPrChange w:author="Unknown" w:date="2021-01-16T13:02:00Z" w:id="1495">
                <w:pPr>
                  <w:tabs>
                    <w:tab w:val="left" w:pos="5130"/>
                  </w:tabs>
                </w:pPr>
              </w:pPrChange>
            </w:pPr>
            <w:r w:rsidRPr="00F005BE">
              <w:rPr>
                <w:sz w:val="22"/>
                <w:szCs w:val="22"/>
              </w:rPr>
              <w:t xml:space="preserve">Maximum number of days of delay after which it is considered a refusal to deliver the goods </w:t>
            </w:r>
          </w:p>
        </w:tc>
        <w:tc>
          <w:tcPr>
            <w:tcW w:w="4161" w:type="dxa"/>
            <w:shd w:val="clear" w:color="auto" w:fill="FFFFFF" w:themeFill="background1"/>
            <w:tcPrChange w:author="Chris Smith" w:date="2021-01-16T13:02:00Z" w:id="1496">
              <w:tcPr>
                <w:tcW w:w="4161" w:type="dxa"/>
                <w:shd w:val="clear" w:color="auto" w:fill="FFFFFF" w:themeFill="background1"/>
              </w:tcPr>
            </w:tcPrChange>
          </w:tcPr>
          <w:p w:rsidRPr="00F005BE" w:rsidR="00621808" w:rsidP="008E57A3" w:rsidRDefault="00621808" w14:paraId="16E137EE" w14:textId="77777777">
            <w:pPr>
              <w:tabs>
                <w:tab w:val="left" w:pos="5130"/>
              </w:tabs>
              <w:jc w:val="center"/>
              <w:rPr>
                <w:sz w:val="22"/>
                <w:szCs w:val="22"/>
              </w:rPr>
            </w:pPr>
          </w:p>
        </w:tc>
      </w:tr>
      <w:tr w:rsidRPr="00F005BE" w:rsidR="00621808" w:rsidTr="00755426" w14:paraId="693066B0" w14:textId="77777777">
        <w:tblPrEx>
          <w:tblW w:w="0" w:type="auto"/>
          <w:tblPrExChange w:author="Chris Smith" w:date="2021-01-16T13:02:00Z" w:id="1497">
            <w:tblPrEx>
              <w:tblW w:w="0" w:type="auto"/>
            </w:tblPrEx>
          </w:tblPrExChange>
        </w:tblPrEx>
        <w:trPr>
          <w:trHeight w:val="720"/>
          <w:trPrChange w:author="Chris Smith" w:date="2021-01-16T13:02:00Z" w:id="1498">
            <w:trPr>
              <w:trHeight w:val="720"/>
            </w:trPr>
          </w:trPrChange>
        </w:trPr>
        <w:tc>
          <w:tcPr>
            <w:tcW w:w="1165" w:type="dxa"/>
            <w:shd w:val="clear" w:color="auto" w:fill="FFFFFF" w:themeFill="background1"/>
            <w:tcPrChange w:author="Chris Smith" w:date="2021-01-16T13:02:00Z" w:id="1499">
              <w:tcPr>
                <w:tcW w:w="1165" w:type="dxa"/>
                <w:shd w:val="clear" w:color="auto" w:fill="FFFFFF" w:themeFill="background1"/>
                <w:vAlign w:val="center"/>
              </w:tcPr>
            </w:tcPrChange>
          </w:tcPr>
          <w:p w:rsidRPr="00F005BE" w:rsidR="00621808" w:rsidRDefault="00621808" w14:paraId="7010D492" w14:textId="77777777">
            <w:pPr>
              <w:tabs>
                <w:tab w:val="left" w:pos="5130"/>
              </w:tabs>
              <w:jc w:val="left"/>
              <w:rPr>
                <w:sz w:val="22"/>
                <w:szCs w:val="22"/>
              </w:rPr>
              <w:pPrChange w:author="Unknown" w:date="2021-01-16T13:02:00Z" w:id="1500">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501">
              <w:tcPr>
                <w:tcW w:w="3690" w:type="dxa"/>
                <w:shd w:val="clear" w:color="auto" w:fill="FFFFFF" w:themeFill="background1"/>
                <w:vAlign w:val="center"/>
              </w:tcPr>
            </w:tcPrChange>
          </w:tcPr>
          <w:p w:rsidRPr="00F005BE" w:rsidR="00621808" w:rsidRDefault="00403CCF" w14:paraId="50B7DCEC" w14:textId="0FD3C422">
            <w:pPr>
              <w:tabs>
                <w:tab w:val="left" w:pos="5130"/>
              </w:tabs>
              <w:jc w:val="left"/>
              <w:rPr>
                <w:sz w:val="22"/>
                <w:szCs w:val="22"/>
              </w:rPr>
              <w:pPrChange w:author="Unknown" w:date="2021-01-16T13:02:00Z" w:id="1502">
                <w:pPr>
                  <w:tabs>
                    <w:tab w:val="left" w:pos="5130"/>
                  </w:tabs>
                </w:pPr>
              </w:pPrChange>
            </w:pPr>
            <w:r w:rsidRPr="00F005BE">
              <w:rPr>
                <w:sz w:val="22"/>
                <w:szCs w:val="22"/>
              </w:rPr>
              <w:t>The amount of the penalty calculated as a percentage (%) of the amount of the payment due for each day of delay</w:t>
            </w:r>
          </w:p>
        </w:tc>
        <w:tc>
          <w:tcPr>
            <w:tcW w:w="4161" w:type="dxa"/>
            <w:shd w:val="clear" w:color="auto" w:fill="FFFFFF" w:themeFill="background1"/>
            <w:tcPrChange w:author="Chris Smith" w:date="2021-01-16T13:02:00Z" w:id="1503">
              <w:tcPr>
                <w:tcW w:w="4161" w:type="dxa"/>
                <w:shd w:val="clear" w:color="auto" w:fill="FFFFFF" w:themeFill="background1"/>
              </w:tcPr>
            </w:tcPrChange>
          </w:tcPr>
          <w:p w:rsidRPr="00F005BE" w:rsidR="00621808" w:rsidP="008E57A3" w:rsidRDefault="00621808" w14:paraId="38A33B8D" w14:textId="77777777">
            <w:pPr>
              <w:tabs>
                <w:tab w:val="left" w:pos="5130"/>
              </w:tabs>
              <w:jc w:val="center"/>
              <w:rPr>
                <w:sz w:val="22"/>
                <w:szCs w:val="22"/>
              </w:rPr>
            </w:pPr>
          </w:p>
        </w:tc>
      </w:tr>
      <w:tr w:rsidRPr="00F005BE" w:rsidR="00621808" w:rsidTr="00755426" w14:paraId="1B41859F" w14:textId="77777777">
        <w:tblPrEx>
          <w:tblW w:w="0" w:type="auto"/>
          <w:tblPrExChange w:author="Chris Smith" w:date="2021-01-16T13:02:00Z" w:id="1504">
            <w:tblPrEx>
              <w:tblW w:w="0" w:type="auto"/>
            </w:tblPrEx>
          </w:tblPrExChange>
        </w:tblPrEx>
        <w:trPr>
          <w:trHeight w:val="720"/>
          <w:trPrChange w:author="Chris Smith" w:date="2021-01-16T13:02:00Z" w:id="1505">
            <w:trPr>
              <w:trHeight w:val="720"/>
            </w:trPr>
          </w:trPrChange>
        </w:trPr>
        <w:tc>
          <w:tcPr>
            <w:tcW w:w="1165" w:type="dxa"/>
            <w:shd w:val="clear" w:color="auto" w:fill="FFFFFF" w:themeFill="background1"/>
            <w:tcPrChange w:author="Chris Smith" w:date="2021-01-16T13:02:00Z" w:id="1506">
              <w:tcPr>
                <w:tcW w:w="1165" w:type="dxa"/>
                <w:shd w:val="clear" w:color="auto" w:fill="FFFFFF" w:themeFill="background1"/>
                <w:vAlign w:val="center"/>
              </w:tcPr>
            </w:tcPrChange>
          </w:tcPr>
          <w:p w:rsidRPr="00F005BE" w:rsidR="00621808" w:rsidRDefault="00621808" w14:paraId="00E05F4F" w14:textId="77777777">
            <w:pPr>
              <w:tabs>
                <w:tab w:val="left" w:pos="5130"/>
              </w:tabs>
              <w:jc w:val="left"/>
              <w:rPr>
                <w:sz w:val="22"/>
                <w:szCs w:val="22"/>
              </w:rPr>
              <w:pPrChange w:author="Unknown" w:date="2021-01-16T13:02:00Z" w:id="1507">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508">
              <w:tcPr>
                <w:tcW w:w="3690" w:type="dxa"/>
                <w:shd w:val="clear" w:color="auto" w:fill="FFFFFF" w:themeFill="background1"/>
                <w:vAlign w:val="center"/>
              </w:tcPr>
            </w:tcPrChange>
          </w:tcPr>
          <w:p w:rsidRPr="00F005BE" w:rsidR="00621808" w:rsidRDefault="009A571F" w14:paraId="3AB5065B" w14:textId="16F4ABB9">
            <w:pPr>
              <w:tabs>
                <w:tab w:val="left" w:pos="5130"/>
              </w:tabs>
              <w:jc w:val="left"/>
              <w:rPr>
                <w:sz w:val="22"/>
                <w:szCs w:val="22"/>
              </w:rPr>
              <w:pPrChange w:author="Unknown" w:date="2021-01-16T13:02:00Z" w:id="1509">
                <w:pPr>
                  <w:tabs>
                    <w:tab w:val="left" w:pos="5130"/>
                  </w:tabs>
                </w:pPr>
              </w:pPrChange>
            </w:pPr>
            <w:r w:rsidRPr="00F005BE">
              <w:rPr>
                <w:sz w:val="22"/>
                <w:szCs w:val="22"/>
              </w:rPr>
              <w:t>The maximum amount of the penalty calculated in percent (%) of the value of the due payment that can be claimed</w:t>
            </w:r>
          </w:p>
        </w:tc>
        <w:tc>
          <w:tcPr>
            <w:tcW w:w="4161" w:type="dxa"/>
            <w:shd w:val="clear" w:color="auto" w:fill="FFFFFF" w:themeFill="background1"/>
            <w:tcPrChange w:author="Chris Smith" w:date="2021-01-16T13:02:00Z" w:id="1510">
              <w:tcPr>
                <w:tcW w:w="4161" w:type="dxa"/>
                <w:shd w:val="clear" w:color="auto" w:fill="FFFFFF" w:themeFill="background1"/>
              </w:tcPr>
            </w:tcPrChange>
          </w:tcPr>
          <w:p w:rsidRPr="00F005BE" w:rsidR="00621808" w:rsidP="008E57A3" w:rsidRDefault="00621808" w14:paraId="4DC1B4CA" w14:textId="77777777">
            <w:pPr>
              <w:tabs>
                <w:tab w:val="left" w:pos="5130"/>
              </w:tabs>
              <w:jc w:val="center"/>
              <w:rPr>
                <w:sz w:val="22"/>
                <w:szCs w:val="22"/>
              </w:rPr>
            </w:pPr>
          </w:p>
        </w:tc>
      </w:tr>
      <w:tr w:rsidRPr="00F005BE" w:rsidR="00621808" w:rsidTr="00755426" w14:paraId="6C574B0A" w14:textId="77777777">
        <w:tblPrEx>
          <w:tblW w:w="0" w:type="auto"/>
          <w:tblPrExChange w:author="Chris Smith" w:date="2021-01-16T13:02:00Z" w:id="1511">
            <w:tblPrEx>
              <w:tblW w:w="0" w:type="auto"/>
            </w:tblPrEx>
          </w:tblPrExChange>
        </w:tblPrEx>
        <w:trPr>
          <w:trHeight w:val="720"/>
          <w:trPrChange w:author="Chris Smith" w:date="2021-01-16T13:02:00Z" w:id="1512">
            <w:trPr>
              <w:trHeight w:val="720"/>
            </w:trPr>
          </w:trPrChange>
        </w:trPr>
        <w:tc>
          <w:tcPr>
            <w:tcW w:w="1165" w:type="dxa"/>
            <w:shd w:val="clear" w:color="auto" w:fill="FFFFFF" w:themeFill="background1"/>
            <w:tcPrChange w:author="Chris Smith" w:date="2021-01-16T13:02:00Z" w:id="1513">
              <w:tcPr>
                <w:tcW w:w="1165" w:type="dxa"/>
                <w:shd w:val="clear" w:color="auto" w:fill="FFFFFF" w:themeFill="background1"/>
                <w:vAlign w:val="center"/>
              </w:tcPr>
            </w:tcPrChange>
          </w:tcPr>
          <w:p w:rsidRPr="00F005BE" w:rsidR="00621808" w:rsidRDefault="00621808" w14:paraId="3BAFEF3E" w14:textId="77777777">
            <w:pPr>
              <w:tabs>
                <w:tab w:val="left" w:pos="5130"/>
              </w:tabs>
              <w:jc w:val="left"/>
              <w:rPr>
                <w:sz w:val="22"/>
                <w:szCs w:val="22"/>
              </w:rPr>
              <w:pPrChange w:author="Unknown" w:date="2021-01-16T13:02:00Z" w:id="1514">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515">
              <w:tcPr>
                <w:tcW w:w="3690" w:type="dxa"/>
                <w:shd w:val="clear" w:color="auto" w:fill="FFFFFF" w:themeFill="background1"/>
                <w:vAlign w:val="center"/>
              </w:tcPr>
            </w:tcPrChange>
          </w:tcPr>
          <w:p w:rsidRPr="00F005BE" w:rsidR="00621808" w:rsidRDefault="00621808" w14:paraId="6779E620" w14:textId="436C9A85">
            <w:pPr>
              <w:tabs>
                <w:tab w:val="left" w:pos="5130"/>
              </w:tabs>
              <w:jc w:val="left"/>
              <w:rPr>
                <w:sz w:val="22"/>
                <w:szCs w:val="22"/>
              </w:rPr>
              <w:pPrChange w:author="Unknown" w:date="2021-01-16T13:02:00Z" w:id="1516">
                <w:pPr>
                  <w:tabs>
                    <w:tab w:val="left" w:pos="5130"/>
                  </w:tabs>
                </w:pPr>
              </w:pPrChange>
            </w:pPr>
            <w:r w:rsidRPr="00F005BE">
              <w:rPr>
                <w:sz w:val="22"/>
                <w:szCs w:val="22"/>
              </w:rPr>
              <w:t xml:space="preserve">Contract Validity </w:t>
            </w:r>
            <w:r w:rsidRPr="00F005BE" w:rsidR="00EA6960">
              <w:rPr>
                <w:sz w:val="22"/>
                <w:szCs w:val="22"/>
              </w:rPr>
              <w:t>period</w:t>
            </w:r>
          </w:p>
        </w:tc>
        <w:tc>
          <w:tcPr>
            <w:tcW w:w="4161" w:type="dxa"/>
            <w:shd w:val="clear" w:color="auto" w:fill="FFFFFF" w:themeFill="background1"/>
            <w:tcPrChange w:author="Chris Smith" w:date="2021-01-16T13:02:00Z" w:id="1517">
              <w:tcPr>
                <w:tcW w:w="4161" w:type="dxa"/>
                <w:shd w:val="clear" w:color="auto" w:fill="FFFFFF" w:themeFill="background1"/>
              </w:tcPr>
            </w:tcPrChange>
          </w:tcPr>
          <w:p w:rsidRPr="00F005BE" w:rsidR="00621808" w:rsidP="008E57A3" w:rsidRDefault="00621808" w14:paraId="4A7E5A34" w14:textId="77777777">
            <w:pPr>
              <w:tabs>
                <w:tab w:val="left" w:pos="5130"/>
              </w:tabs>
              <w:jc w:val="center"/>
              <w:rPr>
                <w:sz w:val="22"/>
                <w:szCs w:val="22"/>
              </w:rPr>
            </w:pPr>
          </w:p>
        </w:tc>
      </w:tr>
      <w:tr w:rsidRPr="00F005BE" w:rsidR="00621808" w:rsidTr="00755426" w14:paraId="46F3D074" w14:textId="77777777">
        <w:tblPrEx>
          <w:tblW w:w="0" w:type="auto"/>
          <w:tblPrExChange w:author="Chris Smith" w:date="2021-01-16T13:02:00Z" w:id="1518">
            <w:tblPrEx>
              <w:tblW w:w="0" w:type="auto"/>
            </w:tblPrEx>
          </w:tblPrExChange>
        </w:tblPrEx>
        <w:trPr>
          <w:trHeight w:val="720"/>
          <w:trPrChange w:author="Chris Smith" w:date="2021-01-16T13:02:00Z" w:id="1519">
            <w:trPr>
              <w:trHeight w:val="720"/>
            </w:trPr>
          </w:trPrChange>
        </w:trPr>
        <w:tc>
          <w:tcPr>
            <w:tcW w:w="1165" w:type="dxa"/>
            <w:shd w:val="clear" w:color="auto" w:fill="FFFFFF" w:themeFill="background1"/>
            <w:tcPrChange w:author="Chris Smith" w:date="2021-01-16T13:02:00Z" w:id="1520">
              <w:tcPr>
                <w:tcW w:w="1165" w:type="dxa"/>
                <w:shd w:val="clear" w:color="auto" w:fill="FFFFFF" w:themeFill="background1"/>
                <w:vAlign w:val="center"/>
              </w:tcPr>
            </w:tcPrChange>
          </w:tcPr>
          <w:p w:rsidRPr="00F005BE" w:rsidR="00621808" w:rsidRDefault="00621808" w14:paraId="6BE6A9C7" w14:textId="77777777">
            <w:pPr>
              <w:tabs>
                <w:tab w:val="left" w:pos="5130"/>
              </w:tabs>
              <w:jc w:val="left"/>
              <w:rPr>
                <w:sz w:val="22"/>
                <w:szCs w:val="22"/>
              </w:rPr>
              <w:pPrChange w:author="Unknown" w:date="2021-01-16T13:02:00Z" w:id="1521">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522">
              <w:tcPr>
                <w:tcW w:w="3690" w:type="dxa"/>
                <w:shd w:val="clear" w:color="auto" w:fill="FFFFFF" w:themeFill="background1"/>
                <w:vAlign w:val="center"/>
              </w:tcPr>
            </w:tcPrChange>
          </w:tcPr>
          <w:p w:rsidRPr="00F005BE" w:rsidR="00621808" w:rsidRDefault="00621808" w14:paraId="0B0C2DE8" w14:textId="77777777">
            <w:pPr>
              <w:tabs>
                <w:tab w:val="left" w:pos="5130"/>
              </w:tabs>
              <w:jc w:val="left"/>
              <w:rPr>
                <w:sz w:val="22"/>
                <w:szCs w:val="22"/>
              </w:rPr>
              <w:pPrChange w:author="Unknown" w:date="2021-01-16T13:02:00Z" w:id="1523">
                <w:pPr>
                  <w:tabs>
                    <w:tab w:val="left" w:pos="5130"/>
                  </w:tabs>
                </w:pPr>
              </w:pPrChange>
            </w:pPr>
            <w:r w:rsidRPr="00F005BE">
              <w:rPr>
                <w:sz w:val="22"/>
                <w:szCs w:val="22"/>
              </w:rPr>
              <w:t>Date of signing the contract</w:t>
            </w:r>
          </w:p>
        </w:tc>
        <w:tc>
          <w:tcPr>
            <w:tcW w:w="4161" w:type="dxa"/>
            <w:shd w:val="clear" w:color="auto" w:fill="FFFFFF" w:themeFill="background1"/>
            <w:tcPrChange w:author="Chris Smith" w:date="2021-01-16T13:02:00Z" w:id="1524">
              <w:tcPr>
                <w:tcW w:w="4161" w:type="dxa"/>
                <w:shd w:val="clear" w:color="auto" w:fill="FFFFFF" w:themeFill="background1"/>
              </w:tcPr>
            </w:tcPrChange>
          </w:tcPr>
          <w:p w:rsidRPr="00F005BE" w:rsidR="00621808" w:rsidP="008E57A3" w:rsidRDefault="00621808" w14:paraId="6D49E56F" w14:textId="77777777">
            <w:pPr>
              <w:tabs>
                <w:tab w:val="left" w:pos="5130"/>
              </w:tabs>
              <w:jc w:val="center"/>
              <w:rPr>
                <w:sz w:val="22"/>
                <w:szCs w:val="22"/>
              </w:rPr>
            </w:pPr>
          </w:p>
        </w:tc>
      </w:tr>
      <w:tr w:rsidRPr="00F005BE" w:rsidR="00621808" w:rsidTr="00755426" w14:paraId="7AB57330" w14:textId="77777777">
        <w:tblPrEx>
          <w:tblW w:w="0" w:type="auto"/>
          <w:tblPrExChange w:author="Chris Smith" w:date="2021-01-16T13:02:00Z" w:id="1525">
            <w:tblPrEx>
              <w:tblW w:w="0" w:type="auto"/>
            </w:tblPrEx>
          </w:tblPrExChange>
        </w:tblPrEx>
        <w:trPr>
          <w:trHeight w:val="720"/>
          <w:trPrChange w:author="Chris Smith" w:date="2021-01-16T13:02:00Z" w:id="1526">
            <w:trPr>
              <w:trHeight w:val="720"/>
            </w:trPr>
          </w:trPrChange>
        </w:trPr>
        <w:tc>
          <w:tcPr>
            <w:tcW w:w="1165" w:type="dxa"/>
            <w:shd w:val="clear" w:color="auto" w:fill="FFFFFF" w:themeFill="background1"/>
            <w:tcPrChange w:author="Chris Smith" w:date="2021-01-16T13:02:00Z" w:id="1527">
              <w:tcPr>
                <w:tcW w:w="1165" w:type="dxa"/>
                <w:shd w:val="clear" w:color="auto" w:fill="FFFFFF" w:themeFill="background1"/>
                <w:vAlign w:val="center"/>
              </w:tcPr>
            </w:tcPrChange>
          </w:tcPr>
          <w:p w:rsidRPr="00F005BE" w:rsidR="00621808" w:rsidRDefault="00621808" w14:paraId="1290D92C" w14:textId="77777777">
            <w:pPr>
              <w:tabs>
                <w:tab w:val="left" w:pos="5130"/>
              </w:tabs>
              <w:jc w:val="left"/>
              <w:rPr>
                <w:sz w:val="22"/>
                <w:szCs w:val="22"/>
              </w:rPr>
              <w:pPrChange w:author="Unknown" w:date="2021-01-16T13:02:00Z" w:id="1528">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529">
              <w:tcPr>
                <w:tcW w:w="3690" w:type="dxa"/>
                <w:shd w:val="clear" w:color="auto" w:fill="FFFFFF" w:themeFill="background1"/>
                <w:vAlign w:val="center"/>
              </w:tcPr>
            </w:tcPrChange>
          </w:tcPr>
          <w:p w:rsidRPr="00F005BE" w:rsidR="00621808" w:rsidRDefault="00621808" w14:paraId="59E81718" w14:textId="77777777">
            <w:pPr>
              <w:tabs>
                <w:tab w:val="left" w:pos="5130"/>
              </w:tabs>
              <w:jc w:val="left"/>
              <w:rPr>
                <w:sz w:val="22"/>
                <w:szCs w:val="22"/>
              </w:rPr>
              <w:pPrChange w:author="Unknown" w:date="2021-01-16T13:02:00Z" w:id="1530">
                <w:pPr>
                  <w:tabs>
                    <w:tab w:val="left" w:pos="5130"/>
                  </w:tabs>
                </w:pPr>
              </w:pPrChange>
            </w:pPr>
            <w:r w:rsidRPr="00F005BE">
              <w:rPr>
                <w:sz w:val="22"/>
                <w:szCs w:val="22"/>
              </w:rPr>
              <w:t>Additional documents of the contract</w:t>
            </w:r>
          </w:p>
        </w:tc>
        <w:tc>
          <w:tcPr>
            <w:tcW w:w="4161" w:type="dxa"/>
            <w:shd w:val="clear" w:color="auto" w:fill="FFFFFF" w:themeFill="background1"/>
            <w:tcPrChange w:author="Chris Smith" w:date="2021-01-16T13:02:00Z" w:id="1531">
              <w:tcPr>
                <w:tcW w:w="4161" w:type="dxa"/>
                <w:shd w:val="clear" w:color="auto" w:fill="FFFFFF" w:themeFill="background1"/>
              </w:tcPr>
            </w:tcPrChange>
          </w:tcPr>
          <w:p w:rsidRPr="00F005BE" w:rsidR="00621808" w:rsidP="008E57A3" w:rsidRDefault="00621808" w14:paraId="37CAD0B5" w14:textId="77777777">
            <w:pPr>
              <w:tabs>
                <w:tab w:val="left" w:pos="5130"/>
              </w:tabs>
              <w:jc w:val="center"/>
              <w:rPr>
                <w:sz w:val="22"/>
                <w:szCs w:val="22"/>
              </w:rPr>
            </w:pPr>
          </w:p>
        </w:tc>
      </w:tr>
      <w:tr w:rsidRPr="00F005BE" w:rsidR="00621808" w:rsidTr="00755426" w14:paraId="4850AA5A" w14:textId="77777777">
        <w:tblPrEx>
          <w:tblW w:w="0" w:type="auto"/>
          <w:tblPrExChange w:author="Chris Smith" w:date="2021-01-16T13:02:00Z" w:id="1532">
            <w:tblPrEx>
              <w:tblW w:w="0" w:type="auto"/>
            </w:tblPrEx>
          </w:tblPrExChange>
        </w:tblPrEx>
        <w:trPr>
          <w:trHeight w:val="720"/>
          <w:trPrChange w:author="Chris Smith" w:date="2021-01-16T13:02:00Z" w:id="1533">
            <w:trPr>
              <w:trHeight w:val="720"/>
            </w:trPr>
          </w:trPrChange>
        </w:trPr>
        <w:tc>
          <w:tcPr>
            <w:tcW w:w="1165" w:type="dxa"/>
            <w:shd w:val="clear" w:color="auto" w:fill="FFFFFF" w:themeFill="background1"/>
            <w:tcPrChange w:author="Chris Smith" w:date="2021-01-16T13:02:00Z" w:id="1534">
              <w:tcPr>
                <w:tcW w:w="1165" w:type="dxa"/>
                <w:shd w:val="clear" w:color="auto" w:fill="FFFFFF" w:themeFill="background1"/>
                <w:vAlign w:val="center"/>
              </w:tcPr>
            </w:tcPrChange>
          </w:tcPr>
          <w:p w:rsidRPr="00F005BE" w:rsidR="00621808" w:rsidRDefault="00621808" w14:paraId="1E10E490" w14:textId="77777777">
            <w:pPr>
              <w:tabs>
                <w:tab w:val="left" w:pos="5130"/>
              </w:tabs>
              <w:jc w:val="left"/>
              <w:rPr>
                <w:sz w:val="22"/>
                <w:szCs w:val="22"/>
              </w:rPr>
              <w:pPrChange w:author="Unknown" w:date="2021-01-16T13:02:00Z" w:id="1535">
                <w:pPr>
                  <w:tabs>
                    <w:tab w:val="left" w:pos="5130"/>
                  </w:tabs>
                </w:pPr>
              </w:pPrChange>
            </w:pPr>
            <w:r w:rsidRPr="00F005BE">
              <w:rPr>
                <w:sz w:val="22"/>
                <w:szCs w:val="22"/>
              </w:rPr>
              <w:t>C</w:t>
            </w:r>
          </w:p>
        </w:tc>
        <w:tc>
          <w:tcPr>
            <w:tcW w:w="3690" w:type="dxa"/>
            <w:shd w:val="clear" w:color="auto" w:fill="FFFFFF" w:themeFill="background1"/>
            <w:tcPrChange w:author="Chris Smith" w:date="2021-01-16T13:02:00Z" w:id="1536">
              <w:tcPr>
                <w:tcW w:w="3690" w:type="dxa"/>
                <w:shd w:val="clear" w:color="auto" w:fill="FFFFFF" w:themeFill="background1"/>
                <w:vAlign w:val="center"/>
              </w:tcPr>
            </w:tcPrChange>
          </w:tcPr>
          <w:p w:rsidRPr="00F005BE" w:rsidR="00621808" w:rsidRDefault="00621808" w14:paraId="091D1FFD" w14:textId="1C8AA8F2">
            <w:pPr>
              <w:tabs>
                <w:tab w:val="left" w:pos="5130"/>
              </w:tabs>
              <w:jc w:val="left"/>
              <w:rPr>
                <w:sz w:val="22"/>
                <w:szCs w:val="22"/>
              </w:rPr>
              <w:pPrChange w:author="Unknown" w:date="2021-01-16T13:02:00Z" w:id="1537">
                <w:pPr>
                  <w:tabs>
                    <w:tab w:val="left" w:pos="5130"/>
                  </w:tabs>
                </w:pPr>
              </w:pPrChange>
            </w:pPr>
            <w:r w:rsidRPr="00F005BE">
              <w:rPr>
                <w:sz w:val="22"/>
                <w:szCs w:val="22"/>
              </w:rPr>
              <w:t>Goods Accompanying Documentation</w:t>
            </w:r>
          </w:p>
        </w:tc>
        <w:tc>
          <w:tcPr>
            <w:tcW w:w="4161" w:type="dxa"/>
            <w:shd w:val="clear" w:color="auto" w:fill="FFFFFF" w:themeFill="background1"/>
            <w:tcPrChange w:author="Chris Smith" w:date="2021-01-16T13:02:00Z" w:id="1538">
              <w:tcPr>
                <w:tcW w:w="4161" w:type="dxa"/>
                <w:shd w:val="clear" w:color="auto" w:fill="FFFFFF" w:themeFill="background1"/>
              </w:tcPr>
            </w:tcPrChange>
          </w:tcPr>
          <w:p w:rsidRPr="00F005BE" w:rsidR="00621808" w:rsidP="008E57A3" w:rsidRDefault="00621808" w14:paraId="3D60DED0" w14:textId="77777777">
            <w:pPr>
              <w:tabs>
                <w:tab w:val="left" w:pos="5130"/>
              </w:tabs>
              <w:jc w:val="center"/>
              <w:rPr>
                <w:sz w:val="22"/>
                <w:szCs w:val="22"/>
              </w:rPr>
            </w:pPr>
          </w:p>
        </w:tc>
      </w:tr>
    </w:tbl>
    <w:p w:rsidRPr="00F005BE" w:rsidR="00621808" w:rsidP="00621808" w:rsidRDefault="00621808" w14:paraId="59A421E6" w14:textId="77777777">
      <w:pPr>
        <w:tabs>
          <w:tab w:val="left" w:pos="5130"/>
        </w:tabs>
        <w:rPr>
          <w:b/>
          <w:sz w:val="22"/>
          <w:szCs w:val="22"/>
        </w:rPr>
      </w:pPr>
    </w:p>
    <w:p w:rsidRPr="00F005BE" w:rsidR="00621808" w:rsidP="00621808" w:rsidRDefault="00621808" w14:paraId="08B56148" w14:textId="77777777">
      <w:pPr>
        <w:tabs>
          <w:tab w:val="left" w:pos="5130"/>
        </w:tabs>
        <w:rPr>
          <w:b/>
          <w:sz w:val="22"/>
          <w:szCs w:val="22"/>
        </w:rPr>
      </w:pPr>
      <w:r w:rsidRPr="00F005BE">
        <w:rPr>
          <w:b/>
          <w:sz w:val="22"/>
          <w:szCs w:val="22"/>
        </w:rPr>
        <w:t>ANNEX INFORMATION</w:t>
      </w:r>
    </w:p>
    <w:tbl>
      <w:tblPr>
        <w:tblStyle w:val="TableGrid"/>
        <w:tblW w:w="0" w:type="auto"/>
        <w:tblLook w:val="04A0" w:firstRow="1" w:lastRow="0" w:firstColumn="1" w:lastColumn="0" w:noHBand="0" w:noVBand="1"/>
      </w:tblPr>
      <w:tblGrid>
        <w:gridCol w:w="1165"/>
        <w:gridCol w:w="3690"/>
        <w:gridCol w:w="4161"/>
        <w:tblGridChange w:id="1539">
          <w:tblGrid>
            <w:gridCol w:w="1165"/>
            <w:gridCol w:w="3690"/>
            <w:gridCol w:w="4161"/>
          </w:tblGrid>
        </w:tblGridChange>
      </w:tblGrid>
      <w:tr w:rsidRPr="00F005BE" w:rsidR="00621808" w:rsidTr="008E57A3" w14:paraId="2C57F325" w14:textId="77777777">
        <w:tc>
          <w:tcPr>
            <w:tcW w:w="1165" w:type="dxa"/>
            <w:shd w:val="clear" w:color="auto" w:fill="000000" w:themeFill="text1"/>
          </w:tcPr>
          <w:p w:rsidRPr="00F005BE" w:rsidR="00621808" w:rsidP="008E57A3" w:rsidRDefault="00621808" w14:paraId="3161A9C6" w14:textId="77777777">
            <w:pPr>
              <w:tabs>
                <w:tab w:val="left" w:pos="5130"/>
              </w:tabs>
              <w:rPr>
                <w:sz w:val="22"/>
                <w:szCs w:val="22"/>
              </w:rPr>
            </w:pPr>
            <w:r w:rsidRPr="00F005BE">
              <w:rPr>
                <w:sz w:val="22"/>
                <w:szCs w:val="22"/>
              </w:rPr>
              <w:t>Contract</w:t>
            </w:r>
          </w:p>
          <w:p w:rsidRPr="00F005BE" w:rsidR="00621808" w:rsidP="008E57A3" w:rsidRDefault="00621808" w14:paraId="0ABAE7A0" w14:textId="77777777">
            <w:pPr>
              <w:tabs>
                <w:tab w:val="left" w:pos="5130"/>
              </w:tabs>
              <w:rPr>
                <w:sz w:val="22"/>
                <w:szCs w:val="22"/>
              </w:rPr>
            </w:pPr>
            <w:r w:rsidRPr="00F005BE">
              <w:rPr>
                <w:sz w:val="22"/>
                <w:szCs w:val="22"/>
              </w:rPr>
              <w:t>section</w:t>
            </w:r>
          </w:p>
        </w:tc>
        <w:tc>
          <w:tcPr>
            <w:tcW w:w="7851" w:type="dxa"/>
            <w:gridSpan w:val="2"/>
            <w:shd w:val="clear" w:color="auto" w:fill="000000" w:themeFill="text1"/>
            <w:vAlign w:val="center"/>
          </w:tcPr>
          <w:p w:rsidRPr="00F005BE" w:rsidR="00621808" w:rsidP="008E57A3" w:rsidRDefault="00621808" w14:paraId="3F549EAC" w14:textId="77777777">
            <w:pPr>
              <w:tabs>
                <w:tab w:val="left" w:pos="5130"/>
              </w:tabs>
              <w:jc w:val="center"/>
              <w:rPr>
                <w:b/>
                <w:sz w:val="22"/>
                <w:szCs w:val="22"/>
              </w:rPr>
            </w:pPr>
            <w:r w:rsidRPr="00F005BE">
              <w:rPr>
                <w:b/>
                <w:sz w:val="22"/>
                <w:szCs w:val="22"/>
              </w:rPr>
              <w:t>Scope of the procurement (item)</w:t>
            </w:r>
          </w:p>
        </w:tc>
      </w:tr>
      <w:tr w:rsidRPr="00F005BE" w:rsidR="00621808" w:rsidTr="00755426" w14:paraId="59C57EFF" w14:textId="77777777">
        <w:tblPrEx>
          <w:tblW w:w="0" w:type="auto"/>
          <w:tblPrExChange w:author="Chris Smith" w:date="2021-01-16T13:03:00Z" w:id="1540">
            <w:tblPrEx>
              <w:tblW w:w="0" w:type="auto"/>
            </w:tblPrEx>
          </w:tblPrExChange>
        </w:tblPrEx>
        <w:trPr>
          <w:trHeight w:val="576"/>
          <w:trPrChange w:author="Chris Smith" w:date="2021-01-16T13:03:00Z" w:id="1541">
            <w:trPr>
              <w:trHeight w:val="576"/>
            </w:trPr>
          </w:trPrChange>
        </w:trPr>
        <w:tc>
          <w:tcPr>
            <w:tcW w:w="1165" w:type="dxa"/>
            <w:shd w:val="clear" w:color="auto" w:fill="FFFFFF" w:themeFill="background1"/>
            <w:tcPrChange w:author="Chris Smith" w:date="2021-01-16T13:03:00Z" w:id="1542">
              <w:tcPr>
                <w:tcW w:w="1165" w:type="dxa"/>
                <w:shd w:val="clear" w:color="auto" w:fill="FFFFFF" w:themeFill="background1"/>
                <w:vAlign w:val="center"/>
              </w:tcPr>
            </w:tcPrChange>
          </w:tcPr>
          <w:p w:rsidRPr="00F005BE" w:rsidR="00621808" w:rsidRDefault="00621808" w14:paraId="451790EE" w14:textId="77777777">
            <w:pPr>
              <w:tabs>
                <w:tab w:val="left" w:pos="5130"/>
              </w:tabs>
              <w:jc w:val="left"/>
              <w:rPr>
                <w:sz w:val="22"/>
                <w:szCs w:val="22"/>
              </w:rPr>
              <w:pPrChange w:author="Unknown" w:date="2021-01-16T13:03:00Z" w:id="1543">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44">
              <w:tcPr>
                <w:tcW w:w="3690" w:type="dxa"/>
                <w:shd w:val="clear" w:color="auto" w:fill="FFFFFF" w:themeFill="background1"/>
                <w:vAlign w:val="center"/>
              </w:tcPr>
            </w:tcPrChange>
          </w:tcPr>
          <w:p w:rsidRPr="00F005BE" w:rsidR="00621808" w:rsidRDefault="00621808" w14:paraId="341FE708" w14:textId="77777777">
            <w:pPr>
              <w:tabs>
                <w:tab w:val="left" w:pos="5130"/>
              </w:tabs>
              <w:jc w:val="left"/>
              <w:rPr>
                <w:sz w:val="22"/>
                <w:szCs w:val="22"/>
              </w:rPr>
              <w:pPrChange w:author="Unknown" w:date="2021-01-16T13:03:00Z" w:id="1545">
                <w:pPr>
                  <w:tabs>
                    <w:tab w:val="left" w:pos="5130"/>
                  </w:tabs>
                </w:pPr>
              </w:pPrChange>
            </w:pPr>
            <w:r w:rsidRPr="00F005BE">
              <w:rPr>
                <w:sz w:val="22"/>
                <w:szCs w:val="22"/>
              </w:rPr>
              <w:t>Lot number**</w:t>
            </w:r>
          </w:p>
        </w:tc>
        <w:tc>
          <w:tcPr>
            <w:tcW w:w="4161" w:type="dxa"/>
            <w:shd w:val="clear" w:color="auto" w:fill="FFFFFF" w:themeFill="background1"/>
            <w:vAlign w:val="center"/>
            <w:tcPrChange w:author="Chris Smith" w:date="2021-01-16T13:03:00Z" w:id="1546">
              <w:tcPr>
                <w:tcW w:w="4161" w:type="dxa"/>
                <w:shd w:val="clear" w:color="auto" w:fill="FFFFFF" w:themeFill="background1"/>
                <w:vAlign w:val="center"/>
              </w:tcPr>
            </w:tcPrChange>
          </w:tcPr>
          <w:p w:rsidRPr="00F005BE" w:rsidR="00621808" w:rsidP="008E57A3" w:rsidRDefault="00621808" w14:paraId="46EEFF50" w14:textId="77777777">
            <w:pPr>
              <w:tabs>
                <w:tab w:val="left" w:pos="5130"/>
              </w:tabs>
              <w:rPr>
                <w:sz w:val="22"/>
                <w:szCs w:val="22"/>
              </w:rPr>
            </w:pPr>
          </w:p>
        </w:tc>
      </w:tr>
      <w:tr w:rsidRPr="00F005BE" w:rsidR="00621808" w:rsidTr="00755426" w14:paraId="79B1FA60" w14:textId="77777777">
        <w:tblPrEx>
          <w:tblW w:w="0" w:type="auto"/>
          <w:tblPrExChange w:author="Chris Smith" w:date="2021-01-16T13:03:00Z" w:id="1547">
            <w:tblPrEx>
              <w:tblW w:w="0" w:type="auto"/>
            </w:tblPrEx>
          </w:tblPrExChange>
        </w:tblPrEx>
        <w:trPr>
          <w:trHeight w:val="576"/>
          <w:trPrChange w:author="Chris Smith" w:date="2021-01-16T13:03:00Z" w:id="1548">
            <w:trPr>
              <w:trHeight w:val="576"/>
            </w:trPr>
          </w:trPrChange>
        </w:trPr>
        <w:tc>
          <w:tcPr>
            <w:tcW w:w="1165" w:type="dxa"/>
            <w:shd w:val="clear" w:color="auto" w:fill="FFFFFF" w:themeFill="background1"/>
            <w:tcPrChange w:author="Chris Smith" w:date="2021-01-16T13:03:00Z" w:id="1549">
              <w:tcPr>
                <w:tcW w:w="1165" w:type="dxa"/>
                <w:shd w:val="clear" w:color="auto" w:fill="FFFFFF" w:themeFill="background1"/>
                <w:vAlign w:val="center"/>
              </w:tcPr>
            </w:tcPrChange>
          </w:tcPr>
          <w:p w:rsidRPr="00F005BE" w:rsidR="00621808" w:rsidRDefault="00621808" w14:paraId="08A5DBCD" w14:textId="77777777">
            <w:pPr>
              <w:tabs>
                <w:tab w:val="left" w:pos="5130"/>
              </w:tabs>
              <w:jc w:val="left"/>
              <w:rPr>
                <w:sz w:val="22"/>
                <w:szCs w:val="22"/>
              </w:rPr>
              <w:pPrChange w:author="Unknown" w:date="2021-01-16T13:03:00Z" w:id="1550">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51">
              <w:tcPr>
                <w:tcW w:w="3690" w:type="dxa"/>
                <w:shd w:val="clear" w:color="auto" w:fill="FFFFFF" w:themeFill="background1"/>
                <w:vAlign w:val="center"/>
              </w:tcPr>
            </w:tcPrChange>
          </w:tcPr>
          <w:p w:rsidRPr="00F005BE" w:rsidR="00621808" w:rsidRDefault="00621808" w14:paraId="5DEDEECF" w14:textId="77777777">
            <w:pPr>
              <w:tabs>
                <w:tab w:val="left" w:pos="5130"/>
              </w:tabs>
              <w:jc w:val="left"/>
              <w:rPr>
                <w:sz w:val="22"/>
                <w:szCs w:val="22"/>
              </w:rPr>
              <w:pPrChange w:author="Unknown" w:date="2021-01-16T13:03:00Z" w:id="1552">
                <w:pPr>
                  <w:tabs>
                    <w:tab w:val="left" w:pos="5130"/>
                  </w:tabs>
                </w:pPr>
              </w:pPrChange>
            </w:pPr>
            <w:r w:rsidRPr="00F005BE">
              <w:rPr>
                <w:sz w:val="22"/>
                <w:szCs w:val="22"/>
              </w:rPr>
              <w:t>Number of the subject-matter of the procurement (item)**</w:t>
            </w:r>
          </w:p>
        </w:tc>
        <w:tc>
          <w:tcPr>
            <w:tcW w:w="4161" w:type="dxa"/>
            <w:shd w:val="clear" w:color="auto" w:fill="FFFFFF" w:themeFill="background1"/>
            <w:vAlign w:val="center"/>
            <w:tcPrChange w:author="Chris Smith" w:date="2021-01-16T13:03:00Z" w:id="1553">
              <w:tcPr>
                <w:tcW w:w="4161" w:type="dxa"/>
                <w:shd w:val="clear" w:color="auto" w:fill="FFFFFF" w:themeFill="background1"/>
                <w:vAlign w:val="center"/>
              </w:tcPr>
            </w:tcPrChange>
          </w:tcPr>
          <w:p w:rsidRPr="00F005BE" w:rsidR="00621808" w:rsidP="008E57A3" w:rsidRDefault="00621808" w14:paraId="0BEF62E7" w14:textId="77777777">
            <w:pPr>
              <w:tabs>
                <w:tab w:val="left" w:pos="5130"/>
              </w:tabs>
              <w:rPr>
                <w:sz w:val="22"/>
                <w:szCs w:val="22"/>
              </w:rPr>
            </w:pPr>
          </w:p>
        </w:tc>
      </w:tr>
      <w:tr w:rsidRPr="00F005BE" w:rsidR="00621808" w:rsidTr="00755426" w14:paraId="31A034E3" w14:textId="77777777">
        <w:tblPrEx>
          <w:tblW w:w="0" w:type="auto"/>
          <w:tblPrExChange w:author="Chris Smith" w:date="2021-01-16T13:03:00Z" w:id="1554">
            <w:tblPrEx>
              <w:tblW w:w="0" w:type="auto"/>
            </w:tblPrEx>
          </w:tblPrExChange>
        </w:tblPrEx>
        <w:trPr>
          <w:trHeight w:val="576"/>
          <w:trPrChange w:author="Chris Smith" w:date="2021-01-16T13:03:00Z" w:id="1555">
            <w:trPr>
              <w:trHeight w:val="576"/>
            </w:trPr>
          </w:trPrChange>
        </w:trPr>
        <w:tc>
          <w:tcPr>
            <w:tcW w:w="1165" w:type="dxa"/>
            <w:shd w:val="clear" w:color="auto" w:fill="FFFFFF" w:themeFill="background1"/>
            <w:tcPrChange w:author="Chris Smith" w:date="2021-01-16T13:03:00Z" w:id="1556">
              <w:tcPr>
                <w:tcW w:w="1165" w:type="dxa"/>
                <w:shd w:val="clear" w:color="auto" w:fill="FFFFFF" w:themeFill="background1"/>
                <w:vAlign w:val="center"/>
              </w:tcPr>
            </w:tcPrChange>
          </w:tcPr>
          <w:p w:rsidRPr="00F005BE" w:rsidR="00621808" w:rsidRDefault="00621808" w14:paraId="3BDF3980" w14:textId="77777777">
            <w:pPr>
              <w:tabs>
                <w:tab w:val="left" w:pos="5130"/>
              </w:tabs>
              <w:jc w:val="left"/>
              <w:rPr>
                <w:sz w:val="22"/>
                <w:szCs w:val="22"/>
              </w:rPr>
              <w:pPrChange w:author="Unknown" w:date="2021-01-16T13:03:00Z" w:id="1557">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58">
              <w:tcPr>
                <w:tcW w:w="3690" w:type="dxa"/>
                <w:shd w:val="clear" w:color="auto" w:fill="FFFFFF" w:themeFill="background1"/>
                <w:vAlign w:val="center"/>
              </w:tcPr>
            </w:tcPrChange>
          </w:tcPr>
          <w:p w:rsidRPr="00F005BE" w:rsidR="00621808" w:rsidRDefault="00621808" w14:paraId="7DADAA74" w14:textId="77777777">
            <w:pPr>
              <w:tabs>
                <w:tab w:val="left" w:pos="5130"/>
              </w:tabs>
              <w:jc w:val="left"/>
              <w:rPr>
                <w:b/>
                <w:sz w:val="22"/>
                <w:szCs w:val="22"/>
              </w:rPr>
              <w:pPrChange w:author="Unknown" w:date="2021-01-16T13:03:00Z" w:id="1559">
                <w:pPr>
                  <w:tabs>
                    <w:tab w:val="left" w:pos="5130"/>
                  </w:tabs>
                </w:pPr>
              </w:pPrChange>
            </w:pPr>
            <w:r w:rsidRPr="00F005BE">
              <w:rPr>
                <w:sz w:val="22"/>
                <w:szCs w:val="22"/>
              </w:rPr>
              <w:t>Description of the subject-matter of the procurement (item)**</w:t>
            </w:r>
          </w:p>
        </w:tc>
        <w:tc>
          <w:tcPr>
            <w:tcW w:w="4161" w:type="dxa"/>
            <w:shd w:val="clear" w:color="auto" w:fill="FFFFFF" w:themeFill="background1"/>
            <w:vAlign w:val="center"/>
            <w:tcPrChange w:author="Chris Smith" w:date="2021-01-16T13:03:00Z" w:id="1560">
              <w:tcPr>
                <w:tcW w:w="4161" w:type="dxa"/>
                <w:shd w:val="clear" w:color="auto" w:fill="FFFFFF" w:themeFill="background1"/>
                <w:vAlign w:val="center"/>
              </w:tcPr>
            </w:tcPrChange>
          </w:tcPr>
          <w:p w:rsidRPr="00F005BE" w:rsidR="00621808" w:rsidP="008E57A3" w:rsidRDefault="00621808" w14:paraId="0A7124DF" w14:textId="77777777">
            <w:pPr>
              <w:tabs>
                <w:tab w:val="left" w:pos="5130"/>
              </w:tabs>
              <w:rPr>
                <w:sz w:val="22"/>
                <w:szCs w:val="22"/>
              </w:rPr>
            </w:pPr>
          </w:p>
        </w:tc>
      </w:tr>
      <w:tr w:rsidRPr="00F005BE" w:rsidR="00621808" w:rsidTr="00755426" w14:paraId="32A8BD8F" w14:textId="77777777">
        <w:tblPrEx>
          <w:tblW w:w="0" w:type="auto"/>
          <w:tblPrExChange w:author="Chris Smith" w:date="2021-01-16T13:03:00Z" w:id="1561">
            <w:tblPrEx>
              <w:tblW w:w="0" w:type="auto"/>
            </w:tblPrEx>
          </w:tblPrExChange>
        </w:tblPrEx>
        <w:trPr>
          <w:trHeight w:val="576"/>
          <w:trPrChange w:author="Chris Smith" w:date="2021-01-16T13:03:00Z" w:id="1562">
            <w:trPr>
              <w:trHeight w:val="576"/>
            </w:trPr>
          </w:trPrChange>
        </w:trPr>
        <w:tc>
          <w:tcPr>
            <w:tcW w:w="1165" w:type="dxa"/>
            <w:shd w:val="clear" w:color="auto" w:fill="FFFFFF" w:themeFill="background1"/>
            <w:tcPrChange w:author="Chris Smith" w:date="2021-01-16T13:03:00Z" w:id="1563">
              <w:tcPr>
                <w:tcW w:w="1165" w:type="dxa"/>
                <w:shd w:val="clear" w:color="auto" w:fill="FFFFFF" w:themeFill="background1"/>
                <w:vAlign w:val="center"/>
              </w:tcPr>
            </w:tcPrChange>
          </w:tcPr>
          <w:p w:rsidRPr="00F005BE" w:rsidR="00621808" w:rsidRDefault="00621808" w14:paraId="6A19B2F1" w14:textId="77777777">
            <w:pPr>
              <w:tabs>
                <w:tab w:val="left" w:pos="5130"/>
              </w:tabs>
              <w:jc w:val="left"/>
              <w:rPr>
                <w:sz w:val="22"/>
                <w:szCs w:val="22"/>
              </w:rPr>
              <w:pPrChange w:author="Unknown" w:date="2021-01-16T13:03:00Z" w:id="1564">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65">
              <w:tcPr>
                <w:tcW w:w="3690" w:type="dxa"/>
                <w:shd w:val="clear" w:color="auto" w:fill="FFFFFF" w:themeFill="background1"/>
                <w:vAlign w:val="center"/>
              </w:tcPr>
            </w:tcPrChange>
          </w:tcPr>
          <w:p w:rsidRPr="00F005BE" w:rsidR="00621808" w:rsidRDefault="00621808" w14:paraId="76F2B684" w14:textId="77777777">
            <w:pPr>
              <w:tabs>
                <w:tab w:val="left" w:pos="5130"/>
              </w:tabs>
              <w:jc w:val="left"/>
              <w:rPr>
                <w:b/>
                <w:sz w:val="22"/>
                <w:szCs w:val="22"/>
              </w:rPr>
              <w:pPrChange w:author="Unknown" w:date="2021-01-16T13:03:00Z" w:id="1566">
                <w:pPr>
                  <w:tabs>
                    <w:tab w:val="left" w:pos="5130"/>
                  </w:tabs>
                </w:pPr>
              </w:pPrChange>
            </w:pPr>
            <w:proofErr w:type="spellStart"/>
            <w:r w:rsidRPr="00F005BE">
              <w:rPr>
                <w:sz w:val="22"/>
                <w:szCs w:val="22"/>
              </w:rPr>
              <w:t>CPV</w:t>
            </w:r>
            <w:proofErr w:type="spellEnd"/>
            <w:r w:rsidRPr="00F005BE">
              <w:rPr>
                <w:sz w:val="22"/>
                <w:szCs w:val="22"/>
              </w:rPr>
              <w:t xml:space="preserve"> Code**</w:t>
            </w:r>
          </w:p>
        </w:tc>
        <w:tc>
          <w:tcPr>
            <w:tcW w:w="4161" w:type="dxa"/>
            <w:shd w:val="clear" w:color="auto" w:fill="FFFFFF" w:themeFill="background1"/>
            <w:vAlign w:val="center"/>
            <w:tcPrChange w:author="Chris Smith" w:date="2021-01-16T13:03:00Z" w:id="1567">
              <w:tcPr>
                <w:tcW w:w="4161" w:type="dxa"/>
                <w:shd w:val="clear" w:color="auto" w:fill="FFFFFF" w:themeFill="background1"/>
                <w:vAlign w:val="center"/>
              </w:tcPr>
            </w:tcPrChange>
          </w:tcPr>
          <w:p w:rsidRPr="00F005BE" w:rsidR="00621808" w:rsidP="008E57A3" w:rsidRDefault="00621808" w14:paraId="5850E687" w14:textId="77777777">
            <w:pPr>
              <w:tabs>
                <w:tab w:val="left" w:pos="5130"/>
              </w:tabs>
              <w:rPr>
                <w:sz w:val="22"/>
                <w:szCs w:val="22"/>
              </w:rPr>
            </w:pPr>
          </w:p>
        </w:tc>
      </w:tr>
      <w:tr w:rsidRPr="00F005BE" w:rsidR="00621808" w:rsidTr="00755426" w14:paraId="0A75B692" w14:textId="77777777">
        <w:tblPrEx>
          <w:tblW w:w="0" w:type="auto"/>
          <w:tblPrExChange w:author="Chris Smith" w:date="2021-01-16T13:03:00Z" w:id="1568">
            <w:tblPrEx>
              <w:tblW w:w="0" w:type="auto"/>
            </w:tblPrEx>
          </w:tblPrExChange>
        </w:tblPrEx>
        <w:trPr>
          <w:trHeight w:val="530"/>
          <w:trPrChange w:author="Chris Smith" w:date="2021-01-16T13:03:00Z" w:id="1569">
            <w:trPr>
              <w:trHeight w:val="530"/>
            </w:trPr>
          </w:trPrChange>
        </w:trPr>
        <w:tc>
          <w:tcPr>
            <w:tcW w:w="1165" w:type="dxa"/>
            <w:shd w:val="clear" w:color="auto" w:fill="FFFFFF" w:themeFill="background1"/>
            <w:tcPrChange w:author="Chris Smith" w:date="2021-01-16T13:03:00Z" w:id="1570">
              <w:tcPr>
                <w:tcW w:w="1165" w:type="dxa"/>
                <w:shd w:val="clear" w:color="auto" w:fill="FFFFFF" w:themeFill="background1"/>
                <w:vAlign w:val="center"/>
              </w:tcPr>
            </w:tcPrChange>
          </w:tcPr>
          <w:p w:rsidRPr="00F005BE" w:rsidR="00621808" w:rsidRDefault="00621808" w14:paraId="0E7CDBBD" w14:textId="77777777">
            <w:pPr>
              <w:tabs>
                <w:tab w:val="left" w:pos="5130"/>
              </w:tabs>
              <w:jc w:val="left"/>
              <w:rPr>
                <w:sz w:val="22"/>
                <w:szCs w:val="22"/>
              </w:rPr>
              <w:pPrChange w:author="Unknown" w:date="2021-01-16T13:03:00Z" w:id="1571">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72">
              <w:tcPr>
                <w:tcW w:w="3690" w:type="dxa"/>
                <w:shd w:val="clear" w:color="auto" w:fill="FFFFFF" w:themeFill="background1"/>
                <w:vAlign w:val="center"/>
              </w:tcPr>
            </w:tcPrChange>
          </w:tcPr>
          <w:p w:rsidRPr="00F005BE" w:rsidR="00621808" w:rsidRDefault="00621808" w14:paraId="67068B65" w14:textId="77777777">
            <w:pPr>
              <w:tabs>
                <w:tab w:val="left" w:pos="5130"/>
              </w:tabs>
              <w:jc w:val="left"/>
              <w:rPr>
                <w:sz w:val="22"/>
                <w:szCs w:val="22"/>
              </w:rPr>
              <w:pPrChange w:author="Unknown" w:date="2021-01-16T13:03:00Z" w:id="1573">
                <w:pPr>
                  <w:tabs>
                    <w:tab w:val="left" w:pos="5130"/>
                  </w:tabs>
                </w:pPr>
              </w:pPrChange>
            </w:pPr>
            <w:proofErr w:type="spellStart"/>
            <w:r w:rsidRPr="00F005BE">
              <w:rPr>
                <w:sz w:val="22"/>
                <w:szCs w:val="22"/>
              </w:rPr>
              <w:t>CPV</w:t>
            </w:r>
            <w:proofErr w:type="spellEnd"/>
            <w:r w:rsidRPr="00F005BE">
              <w:rPr>
                <w:sz w:val="22"/>
                <w:szCs w:val="22"/>
              </w:rPr>
              <w:t xml:space="preserve"> description**</w:t>
            </w:r>
          </w:p>
        </w:tc>
        <w:tc>
          <w:tcPr>
            <w:tcW w:w="4161" w:type="dxa"/>
            <w:shd w:val="clear" w:color="auto" w:fill="FFFFFF" w:themeFill="background1"/>
            <w:vAlign w:val="center"/>
            <w:tcPrChange w:author="Chris Smith" w:date="2021-01-16T13:03:00Z" w:id="1574">
              <w:tcPr>
                <w:tcW w:w="4161" w:type="dxa"/>
                <w:shd w:val="clear" w:color="auto" w:fill="FFFFFF" w:themeFill="background1"/>
                <w:vAlign w:val="center"/>
              </w:tcPr>
            </w:tcPrChange>
          </w:tcPr>
          <w:p w:rsidRPr="00F005BE" w:rsidR="00621808" w:rsidP="008E57A3" w:rsidRDefault="00621808" w14:paraId="011E8234" w14:textId="77777777">
            <w:pPr>
              <w:tabs>
                <w:tab w:val="left" w:pos="5130"/>
              </w:tabs>
              <w:rPr>
                <w:sz w:val="22"/>
                <w:szCs w:val="22"/>
              </w:rPr>
            </w:pPr>
          </w:p>
        </w:tc>
      </w:tr>
      <w:tr w:rsidRPr="00F005BE" w:rsidR="00621808" w:rsidTr="00755426" w14:paraId="128362BE" w14:textId="77777777">
        <w:tblPrEx>
          <w:tblW w:w="0" w:type="auto"/>
          <w:tblPrExChange w:author="Chris Smith" w:date="2021-01-16T13:03:00Z" w:id="1575">
            <w:tblPrEx>
              <w:tblW w:w="0" w:type="auto"/>
            </w:tblPrEx>
          </w:tblPrExChange>
        </w:tblPrEx>
        <w:trPr>
          <w:trHeight w:val="485"/>
          <w:trPrChange w:author="Chris Smith" w:date="2021-01-16T13:03:00Z" w:id="1576">
            <w:trPr>
              <w:trHeight w:val="485"/>
            </w:trPr>
          </w:trPrChange>
        </w:trPr>
        <w:tc>
          <w:tcPr>
            <w:tcW w:w="1165" w:type="dxa"/>
            <w:shd w:val="clear" w:color="auto" w:fill="FFFFFF" w:themeFill="background1"/>
            <w:tcPrChange w:author="Chris Smith" w:date="2021-01-16T13:03:00Z" w:id="1577">
              <w:tcPr>
                <w:tcW w:w="1165" w:type="dxa"/>
                <w:shd w:val="clear" w:color="auto" w:fill="FFFFFF" w:themeFill="background1"/>
                <w:vAlign w:val="center"/>
              </w:tcPr>
            </w:tcPrChange>
          </w:tcPr>
          <w:p w:rsidRPr="00F005BE" w:rsidR="00621808" w:rsidRDefault="00621808" w14:paraId="60E9C2EC" w14:textId="77777777">
            <w:pPr>
              <w:tabs>
                <w:tab w:val="left" w:pos="5130"/>
              </w:tabs>
              <w:jc w:val="left"/>
              <w:rPr>
                <w:sz w:val="22"/>
                <w:szCs w:val="22"/>
              </w:rPr>
              <w:pPrChange w:author="Unknown" w:date="2021-01-16T13:03:00Z" w:id="1578">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79">
              <w:tcPr>
                <w:tcW w:w="3690" w:type="dxa"/>
                <w:shd w:val="clear" w:color="auto" w:fill="FFFFFF" w:themeFill="background1"/>
                <w:vAlign w:val="center"/>
              </w:tcPr>
            </w:tcPrChange>
          </w:tcPr>
          <w:p w:rsidRPr="00F005BE" w:rsidR="00621808" w:rsidRDefault="00621808" w14:paraId="02E7D2CF" w14:textId="77777777">
            <w:pPr>
              <w:tabs>
                <w:tab w:val="left" w:pos="5130"/>
              </w:tabs>
              <w:jc w:val="left"/>
              <w:rPr>
                <w:sz w:val="22"/>
                <w:szCs w:val="22"/>
              </w:rPr>
              <w:pPrChange w:author="Unknown" w:date="2021-01-16T13:03:00Z" w:id="1580">
                <w:pPr>
                  <w:tabs>
                    <w:tab w:val="left" w:pos="5130"/>
                  </w:tabs>
                </w:pPr>
              </w:pPrChange>
            </w:pPr>
            <w:r w:rsidRPr="00F005BE">
              <w:rPr>
                <w:sz w:val="22"/>
                <w:szCs w:val="22"/>
              </w:rPr>
              <w:t xml:space="preserve">Model** </w:t>
            </w:r>
          </w:p>
        </w:tc>
        <w:tc>
          <w:tcPr>
            <w:tcW w:w="4161" w:type="dxa"/>
            <w:shd w:val="clear" w:color="auto" w:fill="FFFFFF" w:themeFill="background1"/>
            <w:vAlign w:val="center"/>
            <w:tcPrChange w:author="Chris Smith" w:date="2021-01-16T13:03:00Z" w:id="1581">
              <w:tcPr>
                <w:tcW w:w="4161" w:type="dxa"/>
                <w:shd w:val="clear" w:color="auto" w:fill="FFFFFF" w:themeFill="background1"/>
                <w:vAlign w:val="center"/>
              </w:tcPr>
            </w:tcPrChange>
          </w:tcPr>
          <w:p w:rsidRPr="00F005BE" w:rsidR="00621808" w:rsidP="008E57A3" w:rsidRDefault="00621808" w14:paraId="128EFCC2" w14:textId="77777777">
            <w:pPr>
              <w:tabs>
                <w:tab w:val="left" w:pos="5130"/>
              </w:tabs>
              <w:rPr>
                <w:sz w:val="22"/>
                <w:szCs w:val="22"/>
              </w:rPr>
            </w:pPr>
          </w:p>
        </w:tc>
      </w:tr>
      <w:tr w:rsidRPr="00F005BE" w:rsidR="00621808" w:rsidTr="00755426" w14:paraId="6D4403CE" w14:textId="77777777">
        <w:tblPrEx>
          <w:tblW w:w="0" w:type="auto"/>
          <w:tblPrExChange w:author="Chris Smith" w:date="2021-01-16T13:03:00Z" w:id="1582">
            <w:tblPrEx>
              <w:tblW w:w="0" w:type="auto"/>
            </w:tblPrEx>
          </w:tblPrExChange>
        </w:tblPrEx>
        <w:trPr>
          <w:trHeight w:val="576"/>
          <w:trPrChange w:author="Chris Smith" w:date="2021-01-16T13:03:00Z" w:id="1583">
            <w:trPr>
              <w:trHeight w:val="576"/>
            </w:trPr>
          </w:trPrChange>
        </w:trPr>
        <w:tc>
          <w:tcPr>
            <w:tcW w:w="1165" w:type="dxa"/>
            <w:shd w:val="clear" w:color="auto" w:fill="FFFFFF" w:themeFill="background1"/>
            <w:tcPrChange w:author="Chris Smith" w:date="2021-01-16T13:03:00Z" w:id="1584">
              <w:tcPr>
                <w:tcW w:w="1165" w:type="dxa"/>
                <w:shd w:val="clear" w:color="auto" w:fill="FFFFFF" w:themeFill="background1"/>
                <w:vAlign w:val="center"/>
              </w:tcPr>
            </w:tcPrChange>
          </w:tcPr>
          <w:p w:rsidRPr="00F005BE" w:rsidR="00621808" w:rsidRDefault="00621808" w14:paraId="556FC958" w14:textId="77777777">
            <w:pPr>
              <w:tabs>
                <w:tab w:val="left" w:pos="5130"/>
              </w:tabs>
              <w:jc w:val="left"/>
              <w:rPr>
                <w:sz w:val="22"/>
                <w:szCs w:val="22"/>
              </w:rPr>
              <w:pPrChange w:author="Unknown" w:date="2021-01-16T13:03:00Z" w:id="1585">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86">
              <w:tcPr>
                <w:tcW w:w="3690" w:type="dxa"/>
                <w:shd w:val="clear" w:color="auto" w:fill="FFFFFF" w:themeFill="background1"/>
                <w:vAlign w:val="center"/>
              </w:tcPr>
            </w:tcPrChange>
          </w:tcPr>
          <w:p w:rsidRPr="00F005BE" w:rsidR="00621808" w:rsidRDefault="00621808" w14:paraId="3C8C2942" w14:textId="77777777">
            <w:pPr>
              <w:tabs>
                <w:tab w:val="left" w:pos="5130"/>
              </w:tabs>
              <w:jc w:val="left"/>
              <w:rPr>
                <w:sz w:val="22"/>
                <w:szCs w:val="22"/>
              </w:rPr>
              <w:pPrChange w:author="Unknown" w:date="2021-01-16T13:03:00Z" w:id="1587">
                <w:pPr>
                  <w:tabs>
                    <w:tab w:val="left" w:pos="5130"/>
                  </w:tabs>
                </w:pPr>
              </w:pPrChange>
            </w:pPr>
            <w:r w:rsidRPr="00F005BE">
              <w:rPr>
                <w:sz w:val="22"/>
                <w:szCs w:val="22"/>
              </w:rPr>
              <w:t>Country of origin**</w:t>
            </w:r>
          </w:p>
        </w:tc>
        <w:tc>
          <w:tcPr>
            <w:tcW w:w="4161" w:type="dxa"/>
            <w:shd w:val="clear" w:color="auto" w:fill="FFFFFF" w:themeFill="background1"/>
            <w:vAlign w:val="center"/>
            <w:tcPrChange w:author="Chris Smith" w:date="2021-01-16T13:03:00Z" w:id="1588">
              <w:tcPr>
                <w:tcW w:w="4161" w:type="dxa"/>
                <w:shd w:val="clear" w:color="auto" w:fill="FFFFFF" w:themeFill="background1"/>
                <w:vAlign w:val="center"/>
              </w:tcPr>
            </w:tcPrChange>
          </w:tcPr>
          <w:p w:rsidRPr="00F005BE" w:rsidR="00621808" w:rsidP="008E57A3" w:rsidRDefault="00621808" w14:paraId="68179F38" w14:textId="77777777">
            <w:pPr>
              <w:tabs>
                <w:tab w:val="left" w:pos="5130"/>
              </w:tabs>
              <w:rPr>
                <w:sz w:val="22"/>
                <w:szCs w:val="22"/>
              </w:rPr>
            </w:pPr>
          </w:p>
        </w:tc>
      </w:tr>
      <w:tr w:rsidRPr="00F005BE" w:rsidR="00621808" w:rsidTr="00755426" w14:paraId="2CF70AE0" w14:textId="77777777">
        <w:tblPrEx>
          <w:tblW w:w="0" w:type="auto"/>
          <w:tblPrExChange w:author="Chris Smith" w:date="2021-01-16T13:03:00Z" w:id="1589">
            <w:tblPrEx>
              <w:tblW w:w="0" w:type="auto"/>
            </w:tblPrEx>
          </w:tblPrExChange>
        </w:tblPrEx>
        <w:trPr>
          <w:trHeight w:val="576"/>
          <w:trPrChange w:author="Chris Smith" w:date="2021-01-16T13:03:00Z" w:id="1590">
            <w:trPr>
              <w:trHeight w:val="576"/>
            </w:trPr>
          </w:trPrChange>
        </w:trPr>
        <w:tc>
          <w:tcPr>
            <w:tcW w:w="1165" w:type="dxa"/>
            <w:shd w:val="clear" w:color="auto" w:fill="FFFFFF" w:themeFill="background1"/>
            <w:tcPrChange w:author="Chris Smith" w:date="2021-01-16T13:03:00Z" w:id="1591">
              <w:tcPr>
                <w:tcW w:w="1165" w:type="dxa"/>
                <w:shd w:val="clear" w:color="auto" w:fill="FFFFFF" w:themeFill="background1"/>
                <w:vAlign w:val="center"/>
              </w:tcPr>
            </w:tcPrChange>
          </w:tcPr>
          <w:p w:rsidRPr="00F005BE" w:rsidR="00621808" w:rsidRDefault="00621808" w14:paraId="6552D538" w14:textId="77777777">
            <w:pPr>
              <w:tabs>
                <w:tab w:val="left" w:pos="5130"/>
              </w:tabs>
              <w:jc w:val="left"/>
              <w:rPr>
                <w:sz w:val="22"/>
                <w:szCs w:val="22"/>
              </w:rPr>
              <w:pPrChange w:author="Unknown" w:date="2021-01-16T13:03:00Z" w:id="1592">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593">
              <w:tcPr>
                <w:tcW w:w="3690" w:type="dxa"/>
                <w:shd w:val="clear" w:color="auto" w:fill="FFFFFF" w:themeFill="background1"/>
                <w:vAlign w:val="center"/>
              </w:tcPr>
            </w:tcPrChange>
          </w:tcPr>
          <w:p w:rsidRPr="00F005BE" w:rsidR="00621808" w:rsidRDefault="00621808" w14:paraId="35CAA806" w14:textId="77777777">
            <w:pPr>
              <w:tabs>
                <w:tab w:val="left" w:pos="5130"/>
              </w:tabs>
              <w:jc w:val="left"/>
              <w:rPr>
                <w:sz w:val="22"/>
                <w:szCs w:val="22"/>
              </w:rPr>
              <w:pPrChange w:author="Unknown" w:date="2021-01-16T13:03:00Z" w:id="1594">
                <w:pPr>
                  <w:tabs>
                    <w:tab w:val="left" w:pos="5130"/>
                  </w:tabs>
                </w:pPr>
              </w:pPrChange>
            </w:pPr>
            <w:r w:rsidRPr="00F005BE">
              <w:rPr>
                <w:sz w:val="22"/>
                <w:szCs w:val="22"/>
              </w:rPr>
              <w:t>Producer**</w:t>
            </w:r>
          </w:p>
        </w:tc>
        <w:tc>
          <w:tcPr>
            <w:tcW w:w="4161" w:type="dxa"/>
            <w:shd w:val="clear" w:color="auto" w:fill="FFFFFF" w:themeFill="background1"/>
            <w:vAlign w:val="center"/>
            <w:tcPrChange w:author="Chris Smith" w:date="2021-01-16T13:03:00Z" w:id="1595">
              <w:tcPr>
                <w:tcW w:w="4161" w:type="dxa"/>
                <w:shd w:val="clear" w:color="auto" w:fill="FFFFFF" w:themeFill="background1"/>
                <w:vAlign w:val="center"/>
              </w:tcPr>
            </w:tcPrChange>
          </w:tcPr>
          <w:p w:rsidRPr="00F005BE" w:rsidR="00621808" w:rsidP="008E57A3" w:rsidRDefault="00621808" w14:paraId="3A9CD07C" w14:textId="77777777">
            <w:pPr>
              <w:tabs>
                <w:tab w:val="left" w:pos="5130"/>
              </w:tabs>
              <w:rPr>
                <w:sz w:val="22"/>
                <w:szCs w:val="22"/>
              </w:rPr>
            </w:pPr>
          </w:p>
        </w:tc>
      </w:tr>
      <w:tr w:rsidRPr="00F005BE" w:rsidR="00621808" w:rsidTr="00755426" w14:paraId="70EE560F" w14:textId="77777777">
        <w:tblPrEx>
          <w:tblW w:w="0" w:type="auto"/>
          <w:tblPrExChange w:author="Chris Smith" w:date="2021-01-16T13:03:00Z" w:id="1596">
            <w:tblPrEx>
              <w:tblW w:w="0" w:type="auto"/>
            </w:tblPrEx>
          </w:tblPrExChange>
        </w:tblPrEx>
        <w:trPr>
          <w:trHeight w:val="576"/>
          <w:trPrChange w:author="Chris Smith" w:date="2021-01-16T13:03:00Z" w:id="1597">
            <w:trPr>
              <w:trHeight w:val="576"/>
            </w:trPr>
          </w:trPrChange>
        </w:trPr>
        <w:tc>
          <w:tcPr>
            <w:tcW w:w="1165" w:type="dxa"/>
            <w:shd w:val="clear" w:color="auto" w:fill="FFFFFF" w:themeFill="background1"/>
            <w:tcPrChange w:author="Chris Smith" w:date="2021-01-16T13:03:00Z" w:id="1598">
              <w:tcPr>
                <w:tcW w:w="1165" w:type="dxa"/>
                <w:shd w:val="clear" w:color="auto" w:fill="FFFFFF" w:themeFill="background1"/>
                <w:vAlign w:val="center"/>
              </w:tcPr>
            </w:tcPrChange>
          </w:tcPr>
          <w:p w:rsidRPr="00F005BE" w:rsidR="00621808" w:rsidRDefault="00621808" w14:paraId="1C690772" w14:textId="77777777">
            <w:pPr>
              <w:tabs>
                <w:tab w:val="left" w:pos="5130"/>
              </w:tabs>
              <w:jc w:val="left"/>
              <w:rPr>
                <w:sz w:val="22"/>
                <w:szCs w:val="22"/>
              </w:rPr>
              <w:pPrChange w:author="Unknown" w:date="2021-01-16T13:03:00Z" w:id="1599">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00">
              <w:tcPr>
                <w:tcW w:w="3690" w:type="dxa"/>
                <w:shd w:val="clear" w:color="auto" w:fill="FFFFFF" w:themeFill="background1"/>
                <w:vAlign w:val="center"/>
              </w:tcPr>
            </w:tcPrChange>
          </w:tcPr>
          <w:p w:rsidRPr="00F005BE" w:rsidR="00621808" w:rsidRDefault="00621808" w14:paraId="044F729D" w14:textId="5DBE9677">
            <w:pPr>
              <w:tabs>
                <w:tab w:val="left" w:pos="5130"/>
              </w:tabs>
              <w:jc w:val="left"/>
              <w:rPr>
                <w:sz w:val="22"/>
                <w:szCs w:val="22"/>
              </w:rPr>
              <w:pPrChange w:author="Unknown" w:date="2021-01-16T13:03:00Z" w:id="1601">
                <w:pPr>
                  <w:tabs>
                    <w:tab w:val="left" w:pos="5130"/>
                  </w:tabs>
                </w:pPr>
              </w:pPrChange>
            </w:pPr>
            <w:r w:rsidRPr="00F005BE">
              <w:rPr>
                <w:sz w:val="22"/>
                <w:szCs w:val="22"/>
              </w:rPr>
              <w:t xml:space="preserve">Technical specification (prepared by </w:t>
            </w:r>
            <w:r w:rsidRPr="00F005BE" w:rsidR="003A7BF9">
              <w:rPr>
                <w:sz w:val="22"/>
                <w:szCs w:val="22"/>
              </w:rPr>
              <w:t>C</w:t>
            </w:r>
            <w:r w:rsidRPr="00F005BE">
              <w:rPr>
                <w:sz w:val="22"/>
                <w:szCs w:val="22"/>
              </w:rPr>
              <w:t xml:space="preserve">ontracting </w:t>
            </w:r>
            <w:proofErr w:type="gramStart"/>
            <w:r w:rsidRPr="00F005BE" w:rsidR="003A7BF9">
              <w:rPr>
                <w:sz w:val="22"/>
                <w:szCs w:val="22"/>
              </w:rPr>
              <w:t>A</w:t>
            </w:r>
            <w:r w:rsidRPr="00F005BE">
              <w:rPr>
                <w:sz w:val="22"/>
                <w:szCs w:val="22"/>
              </w:rPr>
              <w:t>uthority)*</w:t>
            </w:r>
            <w:proofErr w:type="gramEnd"/>
            <w:r w:rsidRPr="00F005BE">
              <w:rPr>
                <w:sz w:val="22"/>
                <w:szCs w:val="22"/>
              </w:rPr>
              <w:t>*</w:t>
            </w:r>
          </w:p>
        </w:tc>
        <w:tc>
          <w:tcPr>
            <w:tcW w:w="4161" w:type="dxa"/>
            <w:shd w:val="clear" w:color="auto" w:fill="FFFFFF" w:themeFill="background1"/>
            <w:vAlign w:val="center"/>
            <w:tcPrChange w:author="Chris Smith" w:date="2021-01-16T13:03:00Z" w:id="1602">
              <w:tcPr>
                <w:tcW w:w="4161" w:type="dxa"/>
                <w:shd w:val="clear" w:color="auto" w:fill="FFFFFF" w:themeFill="background1"/>
                <w:vAlign w:val="center"/>
              </w:tcPr>
            </w:tcPrChange>
          </w:tcPr>
          <w:p w:rsidRPr="00F005BE" w:rsidR="00621808" w:rsidP="008E57A3" w:rsidRDefault="00621808" w14:paraId="76ECAE79" w14:textId="77777777">
            <w:pPr>
              <w:tabs>
                <w:tab w:val="left" w:pos="5130"/>
              </w:tabs>
              <w:rPr>
                <w:sz w:val="22"/>
                <w:szCs w:val="22"/>
              </w:rPr>
            </w:pPr>
          </w:p>
        </w:tc>
      </w:tr>
      <w:tr w:rsidRPr="00F005BE" w:rsidR="00621808" w:rsidTr="00755426" w14:paraId="61FE0A02" w14:textId="77777777">
        <w:tblPrEx>
          <w:tblW w:w="0" w:type="auto"/>
          <w:tblPrExChange w:author="Chris Smith" w:date="2021-01-16T13:03:00Z" w:id="1603">
            <w:tblPrEx>
              <w:tblW w:w="0" w:type="auto"/>
            </w:tblPrEx>
          </w:tblPrExChange>
        </w:tblPrEx>
        <w:trPr>
          <w:trHeight w:val="576"/>
          <w:trPrChange w:author="Chris Smith" w:date="2021-01-16T13:03:00Z" w:id="1604">
            <w:trPr>
              <w:trHeight w:val="576"/>
            </w:trPr>
          </w:trPrChange>
        </w:trPr>
        <w:tc>
          <w:tcPr>
            <w:tcW w:w="1165" w:type="dxa"/>
            <w:shd w:val="clear" w:color="auto" w:fill="FFFFFF" w:themeFill="background1"/>
            <w:tcPrChange w:author="Chris Smith" w:date="2021-01-16T13:03:00Z" w:id="1605">
              <w:tcPr>
                <w:tcW w:w="1165" w:type="dxa"/>
                <w:shd w:val="clear" w:color="auto" w:fill="FFFFFF" w:themeFill="background1"/>
                <w:vAlign w:val="center"/>
              </w:tcPr>
            </w:tcPrChange>
          </w:tcPr>
          <w:p w:rsidRPr="00F005BE" w:rsidR="00621808" w:rsidRDefault="00621808" w14:paraId="02687244" w14:textId="77777777">
            <w:pPr>
              <w:tabs>
                <w:tab w:val="left" w:pos="5130"/>
              </w:tabs>
              <w:jc w:val="left"/>
              <w:rPr>
                <w:sz w:val="22"/>
                <w:szCs w:val="22"/>
              </w:rPr>
              <w:pPrChange w:author="Unknown" w:date="2021-01-16T13:03:00Z" w:id="1606">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07">
              <w:tcPr>
                <w:tcW w:w="3690" w:type="dxa"/>
                <w:shd w:val="clear" w:color="auto" w:fill="FFFFFF" w:themeFill="background1"/>
                <w:vAlign w:val="center"/>
              </w:tcPr>
            </w:tcPrChange>
          </w:tcPr>
          <w:p w:rsidRPr="00F005BE" w:rsidR="00621808" w:rsidRDefault="00621808" w14:paraId="7BF45512" w14:textId="77777777">
            <w:pPr>
              <w:tabs>
                <w:tab w:val="left" w:pos="5130"/>
              </w:tabs>
              <w:jc w:val="left"/>
              <w:rPr>
                <w:sz w:val="22"/>
                <w:szCs w:val="22"/>
              </w:rPr>
              <w:pPrChange w:author="Unknown" w:date="2021-01-16T13:03:00Z" w:id="1608">
                <w:pPr>
                  <w:tabs>
                    <w:tab w:val="left" w:pos="5130"/>
                  </w:tabs>
                </w:pPr>
              </w:pPrChange>
            </w:pPr>
            <w:r w:rsidRPr="00F005BE">
              <w:rPr>
                <w:sz w:val="22"/>
                <w:szCs w:val="22"/>
              </w:rPr>
              <w:t xml:space="preserve">Technical specification (prepared by </w:t>
            </w:r>
            <w:proofErr w:type="gramStart"/>
            <w:r w:rsidRPr="00F005BE">
              <w:rPr>
                <w:sz w:val="22"/>
                <w:szCs w:val="22"/>
              </w:rPr>
              <w:t>supplier)*</w:t>
            </w:r>
            <w:proofErr w:type="gramEnd"/>
            <w:r w:rsidRPr="00F005BE">
              <w:rPr>
                <w:sz w:val="22"/>
                <w:szCs w:val="22"/>
              </w:rPr>
              <w:t>*</w:t>
            </w:r>
          </w:p>
        </w:tc>
        <w:tc>
          <w:tcPr>
            <w:tcW w:w="4161" w:type="dxa"/>
            <w:shd w:val="clear" w:color="auto" w:fill="FFFFFF" w:themeFill="background1"/>
            <w:vAlign w:val="center"/>
            <w:tcPrChange w:author="Chris Smith" w:date="2021-01-16T13:03:00Z" w:id="1609">
              <w:tcPr>
                <w:tcW w:w="4161" w:type="dxa"/>
                <w:shd w:val="clear" w:color="auto" w:fill="FFFFFF" w:themeFill="background1"/>
                <w:vAlign w:val="center"/>
              </w:tcPr>
            </w:tcPrChange>
          </w:tcPr>
          <w:p w:rsidRPr="00F005BE" w:rsidR="00621808" w:rsidP="008E57A3" w:rsidRDefault="00621808" w14:paraId="6770807C" w14:textId="77777777">
            <w:pPr>
              <w:tabs>
                <w:tab w:val="left" w:pos="5130"/>
              </w:tabs>
              <w:rPr>
                <w:sz w:val="22"/>
                <w:szCs w:val="22"/>
              </w:rPr>
            </w:pPr>
          </w:p>
        </w:tc>
      </w:tr>
      <w:tr w:rsidRPr="00F005BE" w:rsidR="00621808" w:rsidTr="00755426" w14:paraId="41123699" w14:textId="77777777">
        <w:tblPrEx>
          <w:tblW w:w="0" w:type="auto"/>
          <w:tblPrExChange w:author="Chris Smith" w:date="2021-01-16T13:03:00Z" w:id="1610">
            <w:tblPrEx>
              <w:tblW w:w="0" w:type="auto"/>
            </w:tblPrEx>
          </w:tblPrExChange>
        </w:tblPrEx>
        <w:trPr>
          <w:trHeight w:val="576"/>
          <w:trPrChange w:author="Chris Smith" w:date="2021-01-16T13:03:00Z" w:id="1611">
            <w:trPr>
              <w:trHeight w:val="576"/>
            </w:trPr>
          </w:trPrChange>
        </w:trPr>
        <w:tc>
          <w:tcPr>
            <w:tcW w:w="1165" w:type="dxa"/>
            <w:shd w:val="clear" w:color="auto" w:fill="FFFFFF" w:themeFill="background1"/>
            <w:tcPrChange w:author="Chris Smith" w:date="2021-01-16T13:03:00Z" w:id="1612">
              <w:tcPr>
                <w:tcW w:w="1165" w:type="dxa"/>
                <w:shd w:val="clear" w:color="auto" w:fill="FFFFFF" w:themeFill="background1"/>
                <w:vAlign w:val="center"/>
              </w:tcPr>
            </w:tcPrChange>
          </w:tcPr>
          <w:p w:rsidRPr="00F005BE" w:rsidR="00621808" w:rsidRDefault="00621808" w14:paraId="69D2DD52" w14:textId="77777777">
            <w:pPr>
              <w:tabs>
                <w:tab w:val="left" w:pos="5130"/>
              </w:tabs>
              <w:jc w:val="left"/>
              <w:rPr>
                <w:sz w:val="22"/>
                <w:szCs w:val="22"/>
              </w:rPr>
              <w:pPrChange w:author="Unknown" w:date="2021-01-16T13:03:00Z" w:id="1613">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14">
              <w:tcPr>
                <w:tcW w:w="3690" w:type="dxa"/>
                <w:shd w:val="clear" w:color="auto" w:fill="FFFFFF" w:themeFill="background1"/>
                <w:vAlign w:val="center"/>
              </w:tcPr>
            </w:tcPrChange>
          </w:tcPr>
          <w:p w:rsidRPr="00F005BE" w:rsidR="00621808" w:rsidRDefault="00621808" w14:paraId="59817086" w14:textId="77777777">
            <w:pPr>
              <w:tabs>
                <w:tab w:val="left" w:pos="5130"/>
              </w:tabs>
              <w:jc w:val="left"/>
              <w:rPr>
                <w:sz w:val="22"/>
                <w:szCs w:val="22"/>
              </w:rPr>
              <w:pPrChange w:author="Unknown" w:date="2021-01-16T13:03:00Z" w:id="1615">
                <w:pPr>
                  <w:tabs>
                    <w:tab w:val="left" w:pos="5130"/>
                  </w:tabs>
                </w:pPr>
              </w:pPrChange>
            </w:pPr>
            <w:r w:rsidRPr="00F005BE">
              <w:rPr>
                <w:sz w:val="22"/>
                <w:szCs w:val="22"/>
              </w:rPr>
              <w:t>Reference standards**</w:t>
            </w:r>
          </w:p>
        </w:tc>
        <w:tc>
          <w:tcPr>
            <w:tcW w:w="4161" w:type="dxa"/>
            <w:shd w:val="clear" w:color="auto" w:fill="FFFFFF" w:themeFill="background1"/>
            <w:vAlign w:val="center"/>
            <w:tcPrChange w:author="Chris Smith" w:date="2021-01-16T13:03:00Z" w:id="1616">
              <w:tcPr>
                <w:tcW w:w="4161" w:type="dxa"/>
                <w:shd w:val="clear" w:color="auto" w:fill="FFFFFF" w:themeFill="background1"/>
                <w:vAlign w:val="center"/>
              </w:tcPr>
            </w:tcPrChange>
          </w:tcPr>
          <w:p w:rsidRPr="00F005BE" w:rsidR="00621808" w:rsidP="008E57A3" w:rsidRDefault="00621808" w14:paraId="55C6A76F" w14:textId="77777777">
            <w:pPr>
              <w:tabs>
                <w:tab w:val="left" w:pos="5130"/>
              </w:tabs>
              <w:rPr>
                <w:sz w:val="22"/>
                <w:szCs w:val="22"/>
              </w:rPr>
            </w:pPr>
          </w:p>
        </w:tc>
      </w:tr>
      <w:tr w:rsidRPr="00F005BE" w:rsidR="00621808" w:rsidTr="00755426" w14:paraId="4D985BDF" w14:textId="77777777">
        <w:tblPrEx>
          <w:tblW w:w="0" w:type="auto"/>
          <w:tblPrExChange w:author="Chris Smith" w:date="2021-01-16T13:03:00Z" w:id="1617">
            <w:tblPrEx>
              <w:tblW w:w="0" w:type="auto"/>
            </w:tblPrEx>
          </w:tblPrExChange>
        </w:tblPrEx>
        <w:trPr>
          <w:trHeight w:val="576"/>
          <w:trPrChange w:author="Chris Smith" w:date="2021-01-16T13:03:00Z" w:id="1618">
            <w:trPr>
              <w:trHeight w:val="576"/>
            </w:trPr>
          </w:trPrChange>
        </w:trPr>
        <w:tc>
          <w:tcPr>
            <w:tcW w:w="1165" w:type="dxa"/>
            <w:shd w:val="clear" w:color="auto" w:fill="FFFFFF" w:themeFill="background1"/>
            <w:tcPrChange w:author="Chris Smith" w:date="2021-01-16T13:03:00Z" w:id="1619">
              <w:tcPr>
                <w:tcW w:w="1165" w:type="dxa"/>
                <w:shd w:val="clear" w:color="auto" w:fill="FFFFFF" w:themeFill="background1"/>
                <w:vAlign w:val="center"/>
              </w:tcPr>
            </w:tcPrChange>
          </w:tcPr>
          <w:p w:rsidRPr="00F005BE" w:rsidR="00621808" w:rsidRDefault="00621808" w14:paraId="72C56D49" w14:textId="77777777">
            <w:pPr>
              <w:tabs>
                <w:tab w:val="left" w:pos="5130"/>
              </w:tabs>
              <w:jc w:val="left"/>
              <w:rPr>
                <w:sz w:val="22"/>
                <w:szCs w:val="22"/>
              </w:rPr>
              <w:pPrChange w:author="Unknown" w:date="2021-01-16T13:03:00Z" w:id="1620">
                <w:pPr>
                  <w:tabs>
                    <w:tab w:val="left" w:pos="5130"/>
                  </w:tabs>
                </w:pPr>
              </w:pPrChange>
            </w:pPr>
            <w:r w:rsidRPr="00F005BE">
              <w:rPr>
                <w:sz w:val="22"/>
                <w:szCs w:val="22"/>
              </w:rPr>
              <w:t>A</w:t>
            </w:r>
          </w:p>
        </w:tc>
        <w:tc>
          <w:tcPr>
            <w:tcW w:w="3690" w:type="dxa"/>
            <w:shd w:val="clear" w:color="auto" w:fill="FFFFFF" w:themeFill="background1"/>
            <w:tcPrChange w:author="Chris Smith" w:date="2021-01-16T13:03:00Z" w:id="1621">
              <w:tcPr>
                <w:tcW w:w="3690" w:type="dxa"/>
                <w:shd w:val="clear" w:color="auto" w:fill="FFFFFF" w:themeFill="background1"/>
                <w:vAlign w:val="center"/>
              </w:tcPr>
            </w:tcPrChange>
          </w:tcPr>
          <w:p w:rsidRPr="00F005BE" w:rsidR="00621808" w:rsidRDefault="00621808" w14:paraId="1AFE8454" w14:textId="07A9EAB5">
            <w:pPr>
              <w:tabs>
                <w:tab w:val="left" w:pos="5130"/>
              </w:tabs>
              <w:jc w:val="left"/>
              <w:rPr>
                <w:sz w:val="22"/>
                <w:szCs w:val="22"/>
              </w:rPr>
              <w:pPrChange w:author="Unknown" w:date="2021-01-16T13:03:00Z" w:id="1622">
                <w:pPr>
                  <w:tabs>
                    <w:tab w:val="left" w:pos="5130"/>
                  </w:tabs>
                </w:pPr>
              </w:pPrChange>
            </w:pPr>
            <w:r w:rsidRPr="00F005BE">
              <w:rPr>
                <w:sz w:val="22"/>
                <w:szCs w:val="22"/>
              </w:rPr>
              <w:t xml:space="preserve">IBAN (of the </w:t>
            </w:r>
            <w:r w:rsidRPr="00F005BE" w:rsidR="001A0A45">
              <w:rPr>
                <w:sz w:val="22"/>
                <w:szCs w:val="22"/>
              </w:rPr>
              <w:t xml:space="preserve">Contracting Authority </w:t>
            </w:r>
            <w:r w:rsidRPr="00F005BE">
              <w:rPr>
                <w:sz w:val="22"/>
                <w:szCs w:val="22"/>
              </w:rPr>
              <w:t xml:space="preserve">for this </w:t>
            </w:r>
            <w:proofErr w:type="gramStart"/>
            <w:r w:rsidRPr="00F005BE">
              <w:rPr>
                <w:sz w:val="22"/>
                <w:szCs w:val="22"/>
              </w:rPr>
              <w:t>item)*</w:t>
            </w:r>
            <w:proofErr w:type="gramEnd"/>
            <w:r w:rsidRPr="00F005BE">
              <w:rPr>
                <w:sz w:val="22"/>
                <w:szCs w:val="22"/>
              </w:rPr>
              <w:t>*</w:t>
            </w:r>
          </w:p>
        </w:tc>
        <w:tc>
          <w:tcPr>
            <w:tcW w:w="4161" w:type="dxa"/>
            <w:shd w:val="clear" w:color="auto" w:fill="FFFFFF" w:themeFill="background1"/>
            <w:vAlign w:val="center"/>
            <w:tcPrChange w:author="Chris Smith" w:date="2021-01-16T13:03:00Z" w:id="1623">
              <w:tcPr>
                <w:tcW w:w="4161" w:type="dxa"/>
                <w:shd w:val="clear" w:color="auto" w:fill="FFFFFF" w:themeFill="background1"/>
                <w:vAlign w:val="center"/>
              </w:tcPr>
            </w:tcPrChange>
          </w:tcPr>
          <w:p w:rsidRPr="00F005BE" w:rsidR="00621808" w:rsidP="008E57A3" w:rsidRDefault="00621808" w14:paraId="31275944" w14:textId="77777777">
            <w:pPr>
              <w:tabs>
                <w:tab w:val="left" w:pos="5130"/>
              </w:tabs>
              <w:rPr>
                <w:sz w:val="22"/>
                <w:szCs w:val="22"/>
              </w:rPr>
            </w:pPr>
          </w:p>
        </w:tc>
      </w:tr>
      <w:tr w:rsidRPr="00F005BE" w:rsidR="00621808" w:rsidTr="00755426" w14:paraId="42420319" w14:textId="77777777">
        <w:tblPrEx>
          <w:tblW w:w="0" w:type="auto"/>
          <w:tblPrExChange w:author="Chris Smith" w:date="2021-01-16T13:03:00Z" w:id="1624">
            <w:tblPrEx>
              <w:tblW w:w="0" w:type="auto"/>
            </w:tblPrEx>
          </w:tblPrExChange>
        </w:tblPrEx>
        <w:trPr>
          <w:trHeight w:val="530"/>
          <w:trPrChange w:author="Chris Smith" w:date="2021-01-16T13:03:00Z" w:id="1625">
            <w:trPr>
              <w:trHeight w:val="530"/>
            </w:trPr>
          </w:trPrChange>
        </w:trPr>
        <w:tc>
          <w:tcPr>
            <w:tcW w:w="1165" w:type="dxa"/>
            <w:shd w:val="clear" w:color="auto" w:fill="FFFFFF" w:themeFill="background1"/>
            <w:tcPrChange w:author="Chris Smith" w:date="2021-01-16T13:03:00Z" w:id="1626">
              <w:tcPr>
                <w:tcW w:w="1165" w:type="dxa"/>
                <w:shd w:val="clear" w:color="auto" w:fill="FFFFFF" w:themeFill="background1"/>
                <w:vAlign w:val="center"/>
              </w:tcPr>
            </w:tcPrChange>
          </w:tcPr>
          <w:p w:rsidRPr="00F005BE" w:rsidR="00621808" w:rsidRDefault="00621808" w14:paraId="69094F81" w14:textId="77777777">
            <w:pPr>
              <w:tabs>
                <w:tab w:val="left" w:pos="5130"/>
              </w:tabs>
              <w:jc w:val="left"/>
              <w:rPr>
                <w:sz w:val="22"/>
                <w:szCs w:val="22"/>
              </w:rPr>
              <w:pPrChange w:author="Unknown" w:date="2021-01-16T13:03:00Z" w:id="1627">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28">
              <w:tcPr>
                <w:tcW w:w="3690" w:type="dxa"/>
                <w:shd w:val="clear" w:color="auto" w:fill="FFFFFF" w:themeFill="background1"/>
                <w:vAlign w:val="center"/>
              </w:tcPr>
            </w:tcPrChange>
          </w:tcPr>
          <w:p w:rsidRPr="00F005BE" w:rsidR="00621808" w:rsidRDefault="00621808" w14:paraId="253BEB5F" w14:textId="77777777">
            <w:pPr>
              <w:tabs>
                <w:tab w:val="left" w:pos="5130"/>
              </w:tabs>
              <w:jc w:val="left"/>
              <w:rPr>
                <w:sz w:val="22"/>
                <w:szCs w:val="22"/>
              </w:rPr>
              <w:pPrChange w:author="Unknown" w:date="2021-01-16T13:03:00Z" w:id="1629">
                <w:pPr>
                  <w:tabs>
                    <w:tab w:val="left" w:pos="5130"/>
                  </w:tabs>
                </w:pPr>
              </w:pPrChange>
            </w:pPr>
            <w:r w:rsidRPr="00F005BE">
              <w:rPr>
                <w:sz w:val="22"/>
                <w:szCs w:val="22"/>
              </w:rPr>
              <w:t>Budget year**</w:t>
            </w:r>
          </w:p>
        </w:tc>
        <w:tc>
          <w:tcPr>
            <w:tcW w:w="4161" w:type="dxa"/>
            <w:shd w:val="clear" w:color="auto" w:fill="FFFFFF" w:themeFill="background1"/>
            <w:vAlign w:val="center"/>
            <w:tcPrChange w:author="Chris Smith" w:date="2021-01-16T13:03:00Z" w:id="1630">
              <w:tcPr>
                <w:tcW w:w="4161" w:type="dxa"/>
                <w:shd w:val="clear" w:color="auto" w:fill="FFFFFF" w:themeFill="background1"/>
                <w:vAlign w:val="center"/>
              </w:tcPr>
            </w:tcPrChange>
          </w:tcPr>
          <w:p w:rsidRPr="00F005BE" w:rsidR="00621808" w:rsidP="008E57A3" w:rsidRDefault="00621808" w14:paraId="06C15762" w14:textId="77777777">
            <w:pPr>
              <w:tabs>
                <w:tab w:val="left" w:pos="5130"/>
              </w:tabs>
              <w:rPr>
                <w:sz w:val="22"/>
                <w:szCs w:val="22"/>
              </w:rPr>
            </w:pPr>
          </w:p>
        </w:tc>
      </w:tr>
      <w:tr w:rsidRPr="00F005BE" w:rsidR="00621808" w:rsidTr="00755426" w14:paraId="2E0726C0" w14:textId="77777777">
        <w:tblPrEx>
          <w:tblW w:w="0" w:type="auto"/>
          <w:tblPrExChange w:author="Chris Smith" w:date="2021-01-16T13:03:00Z" w:id="1631">
            <w:tblPrEx>
              <w:tblW w:w="0" w:type="auto"/>
            </w:tblPrEx>
          </w:tblPrExChange>
        </w:tblPrEx>
        <w:trPr>
          <w:trHeight w:val="530"/>
          <w:trPrChange w:author="Chris Smith" w:date="2021-01-16T13:03:00Z" w:id="1632">
            <w:trPr>
              <w:trHeight w:val="530"/>
            </w:trPr>
          </w:trPrChange>
        </w:trPr>
        <w:tc>
          <w:tcPr>
            <w:tcW w:w="1165" w:type="dxa"/>
            <w:shd w:val="clear" w:color="auto" w:fill="FFFFFF" w:themeFill="background1"/>
            <w:tcPrChange w:author="Chris Smith" w:date="2021-01-16T13:03:00Z" w:id="1633">
              <w:tcPr>
                <w:tcW w:w="1165" w:type="dxa"/>
                <w:shd w:val="clear" w:color="auto" w:fill="FFFFFF" w:themeFill="background1"/>
                <w:vAlign w:val="center"/>
              </w:tcPr>
            </w:tcPrChange>
          </w:tcPr>
          <w:p w:rsidRPr="00F005BE" w:rsidR="00621808" w:rsidRDefault="00621808" w14:paraId="797DAE45" w14:textId="77777777">
            <w:pPr>
              <w:tabs>
                <w:tab w:val="left" w:pos="5130"/>
              </w:tabs>
              <w:jc w:val="left"/>
              <w:rPr>
                <w:sz w:val="22"/>
                <w:szCs w:val="22"/>
              </w:rPr>
              <w:pPrChange w:author="Unknown" w:date="2021-01-16T13:03:00Z" w:id="1634">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35">
              <w:tcPr>
                <w:tcW w:w="3690" w:type="dxa"/>
                <w:shd w:val="clear" w:color="auto" w:fill="FFFFFF" w:themeFill="background1"/>
                <w:vAlign w:val="center"/>
              </w:tcPr>
            </w:tcPrChange>
          </w:tcPr>
          <w:p w:rsidRPr="00F005BE" w:rsidR="00621808" w:rsidRDefault="00621808" w14:paraId="65938540" w14:textId="77777777">
            <w:pPr>
              <w:tabs>
                <w:tab w:val="left" w:pos="5130"/>
              </w:tabs>
              <w:jc w:val="left"/>
              <w:rPr>
                <w:sz w:val="22"/>
                <w:szCs w:val="22"/>
              </w:rPr>
              <w:pPrChange w:author="Unknown" w:date="2021-01-16T13:03:00Z" w:id="1636">
                <w:pPr>
                  <w:tabs>
                    <w:tab w:val="left" w:pos="5130"/>
                  </w:tabs>
                </w:pPr>
              </w:pPrChange>
            </w:pPr>
            <w:r w:rsidRPr="00F005BE">
              <w:rPr>
                <w:sz w:val="22"/>
                <w:szCs w:val="22"/>
              </w:rPr>
              <w:t>Unit of measurement**</w:t>
            </w:r>
          </w:p>
        </w:tc>
        <w:tc>
          <w:tcPr>
            <w:tcW w:w="4161" w:type="dxa"/>
            <w:shd w:val="clear" w:color="auto" w:fill="FFFFFF" w:themeFill="background1"/>
            <w:vAlign w:val="center"/>
            <w:tcPrChange w:author="Chris Smith" w:date="2021-01-16T13:03:00Z" w:id="1637">
              <w:tcPr>
                <w:tcW w:w="4161" w:type="dxa"/>
                <w:shd w:val="clear" w:color="auto" w:fill="FFFFFF" w:themeFill="background1"/>
                <w:vAlign w:val="center"/>
              </w:tcPr>
            </w:tcPrChange>
          </w:tcPr>
          <w:p w:rsidRPr="00F005BE" w:rsidR="00621808" w:rsidP="008E57A3" w:rsidRDefault="00621808" w14:paraId="676BCF93" w14:textId="77777777">
            <w:pPr>
              <w:tabs>
                <w:tab w:val="left" w:pos="5130"/>
              </w:tabs>
              <w:rPr>
                <w:sz w:val="22"/>
                <w:szCs w:val="22"/>
              </w:rPr>
            </w:pPr>
          </w:p>
        </w:tc>
      </w:tr>
      <w:tr w:rsidRPr="00F005BE" w:rsidR="00621808" w:rsidTr="00755426" w14:paraId="69309374" w14:textId="77777777">
        <w:tblPrEx>
          <w:tblW w:w="0" w:type="auto"/>
          <w:tblPrExChange w:author="Chris Smith" w:date="2021-01-16T13:03:00Z" w:id="1638">
            <w:tblPrEx>
              <w:tblW w:w="0" w:type="auto"/>
            </w:tblPrEx>
          </w:tblPrExChange>
        </w:tblPrEx>
        <w:trPr>
          <w:trHeight w:val="440"/>
          <w:trPrChange w:author="Chris Smith" w:date="2021-01-16T13:03:00Z" w:id="1639">
            <w:trPr>
              <w:trHeight w:val="440"/>
            </w:trPr>
          </w:trPrChange>
        </w:trPr>
        <w:tc>
          <w:tcPr>
            <w:tcW w:w="1165" w:type="dxa"/>
            <w:shd w:val="clear" w:color="auto" w:fill="FFFFFF" w:themeFill="background1"/>
            <w:tcPrChange w:author="Chris Smith" w:date="2021-01-16T13:03:00Z" w:id="1640">
              <w:tcPr>
                <w:tcW w:w="1165" w:type="dxa"/>
                <w:shd w:val="clear" w:color="auto" w:fill="FFFFFF" w:themeFill="background1"/>
                <w:vAlign w:val="center"/>
              </w:tcPr>
            </w:tcPrChange>
          </w:tcPr>
          <w:p w:rsidRPr="00F005BE" w:rsidR="00621808" w:rsidRDefault="00621808" w14:paraId="63666040" w14:textId="77777777">
            <w:pPr>
              <w:tabs>
                <w:tab w:val="left" w:pos="5130"/>
              </w:tabs>
              <w:jc w:val="left"/>
              <w:rPr>
                <w:sz w:val="22"/>
                <w:szCs w:val="22"/>
              </w:rPr>
              <w:pPrChange w:author="Unknown" w:date="2021-01-16T13:03:00Z" w:id="1641">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42">
              <w:tcPr>
                <w:tcW w:w="3690" w:type="dxa"/>
                <w:shd w:val="clear" w:color="auto" w:fill="FFFFFF" w:themeFill="background1"/>
                <w:vAlign w:val="center"/>
              </w:tcPr>
            </w:tcPrChange>
          </w:tcPr>
          <w:p w:rsidRPr="00F005BE" w:rsidR="00621808" w:rsidRDefault="00621808" w14:paraId="6987628C" w14:textId="77777777">
            <w:pPr>
              <w:tabs>
                <w:tab w:val="left" w:pos="5130"/>
              </w:tabs>
              <w:jc w:val="left"/>
              <w:rPr>
                <w:sz w:val="22"/>
                <w:szCs w:val="22"/>
              </w:rPr>
              <w:pPrChange w:author="Unknown" w:date="2021-01-16T13:03:00Z" w:id="1643">
                <w:pPr>
                  <w:tabs>
                    <w:tab w:val="left" w:pos="5130"/>
                  </w:tabs>
                </w:pPr>
              </w:pPrChange>
            </w:pPr>
            <w:r w:rsidRPr="00F005BE">
              <w:rPr>
                <w:sz w:val="22"/>
                <w:szCs w:val="22"/>
              </w:rPr>
              <w:t>Quantity**</w:t>
            </w:r>
          </w:p>
        </w:tc>
        <w:tc>
          <w:tcPr>
            <w:tcW w:w="4161" w:type="dxa"/>
            <w:shd w:val="clear" w:color="auto" w:fill="FFFFFF" w:themeFill="background1"/>
            <w:vAlign w:val="center"/>
            <w:tcPrChange w:author="Chris Smith" w:date="2021-01-16T13:03:00Z" w:id="1644">
              <w:tcPr>
                <w:tcW w:w="4161" w:type="dxa"/>
                <w:shd w:val="clear" w:color="auto" w:fill="FFFFFF" w:themeFill="background1"/>
                <w:vAlign w:val="center"/>
              </w:tcPr>
            </w:tcPrChange>
          </w:tcPr>
          <w:p w:rsidRPr="00F005BE" w:rsidR="00621808" w:rsidP="008E57A3" w:rsidRDefault="00621808" w14:paraId="09DC72E6" w14:textId="77777777">
            <w:pPr>
              <w:tabs>
                <w:tab w:val="left" w:pos="5130"/>
              </w:tabs>
              <w:rPr>
                <w:sz w:val="22"/>
                <w:szCs w:val="22"/>
              </w:rPr>
            </w:pPr>
          </w:p>
        </w:tc>
      </w:tr>
      <w:tr w:rsidRPr="00F005BE" w:rsidR="00621808" w:rsidTr="00755426" w14:paraId="66C2877A" w14:textId="77777777">
        <w:tblPrEx>
          <w:tblW w:w="0" w:type="auto"/>
          <w:tblPrExChange w:author="Chris Smith" w:date="2021-01-16T13:03:00Z" w:id="1645">
            <w:tblPrEx>
              <w:tblW w:w="0" w:type="auto"/>
            </w:tblPrEx>
          </w:tblPrExChange>
        </w:tblPrEx>
        <w:trPr>
          <w:trHeight w:val="530"/>
          <w:trPrChange w:author="Chris Smith" w:date="2021-01-16T13:03:00Z" w:id="1646">
            <w:trPr>
              <w:trHeight w:val="530"/>
            </w:trPr>
          </w:trPrChange>
        </w:trPr>
        <w:tc>
          <w:tcPr>
            <w:tcW w:w="1165" w:type="dxa"/>
            <w:shd w:val="clear" w:color="auto" w:fill="FFFFFF" w:themeFill="background1"/>
            <w:tcPrChange w:author="Chris Smith" w:date="2021-01-16T13:03:00Z" w:id="1647">
              <w:tcPr>
                <w:tcW w:w="1165" w:type="dxa"/>
                <w:shd w:val="clear" w:color="auto" w:fill="FFFFFF" w:themeFill="background1"/>
                <w:vAlign w:val="center"/>
              </w:tcPr>
            </w:tcPrChange>
          </w:tcPr>
          <w:p w:rsidRPr="00F005BE" w:rsidR="00621808" w:rsidRDefault="00621808" w14:paraId="0795C84C" w14:textId="77777777">
            <w:pPr>
              <w:tabs>
                <w:tab w:val="left" w:pos="5130"/>
              </w:tabs>
              <w:jc w:val="left"/>
              <w:rPr>
                <w:sz w:val="22"/>
                <w:szCs w:val="22"/>
              </w:rPr>
              <w:pPrChange w:author="Unknown" w:date="2021-01-16T13:03:00Z" w:id="1648">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49">
              <w:tcPr>
                <w:tcW w:w="3690" w:type="dxa"/>
                <w:shd w:val="clear" w:color="auto" w:fill="FFFFFF" w:themeFill="background1"/>
                <w:vAlign w:val="center"/>
              </w:tcPr>
            </w:tcPrChange>
          </w:tcPr>
          <w:p w:rsidRPr="00F005BE" w:rsidR="00621808" w:rsidRDefault="00621808" w14:paraId="1831C874" w14:textId="77777777">
            <w:pPr>
              <w:tabs>
                <w:tab w:val="left" w:pos="5130"/>
              </w:tabs>
              <w:jc w:val="left"/>
              <w:rPr>
                <w:sz w:val="22"/>
                <w:szCs w:val="22"/>
              </w:rPr>
              <w:pPrChange w:author="Unknown" w:date="2021-01-16T13:03:00Z" w:id="1650">
                <w:pPr>
                  <w:tabs>
                    <w:tab w:val="left" w:pos="5130"/>
                  </w:tabs>
                </w:pPr>
              </w:pPrChange>
            </w:pPr>
            <w:r w:rsidRPr="00F005BE">
              <w:rPr>
                <w:sz w:val="22"/>
                <w:szCs w:val="22"/>
              </w:rPr>
              <w:t>Unit price in Lei without VAT**</w:t>
            </w:r>
          </w:p>
        </w:tc>
        <w:tc>
          <w:tcPr>
            <w:tcW w:w="4161" w:type="dxa"/>
            <w:shd w:val="clear" w:color="auto" w:fill="FFFFFF" w:themeFill="background1"/>
            <w:vAlign w:val="center"/>
            <w:tcPrChange w:author="Chris Smith" w:date="2021-01-16T13:03:00Z" w:id="1651">
              <w:tcPr>
                <w:tcW w:w="4161" w:type="dxa"/>
                <w:shd w:val="clear" w:color="auto" w:fill="FFFFFF" w:themeFill="background1"/>
                <w:vAlign w:val="center"/>
              </w:tcPr>
            </w:tcPrChange>
          </w:tcPr>
          <w:p w:rsidRPr="00F005BE" w:rsidR="00621808" w:rsidP="008E57A3" w:rsidRDefault="00621808" w14:paraId="48E3D080" w14:textId="77777777">
            <w:pPr>
              <w:tabs>
                <w:tab w:val="left" w:pos="5130"/>
              </w:tabs>
              <w:rPr>
                <w:sz w:val="22"/>
                <w:szCs w:val="22"/>
              </w:rPr>
            </w:pPr>
          </w:p>
        </w:tc>
      </w:tr>
      <w:tr w:rsidRPr="00F005BE" w:rsidR="00621808" w:rsidTr="00755426" w14:paraId="5B8064B3" w14:textId="77777777">
        <w:tblPrEx>
          <w:tblW w:w="0" w:type="auto"/>
          <w:tblPrExChange w:author="Chris Smith" w:date="2021-01-16T13:03:00Z" w:id="1652">
            <w:tblPrEx>
              <w:tblW w:w="0" w:type="auto"/>
            </w:tblPrEx>
          </w:tblPrExChange>
        </w:tblPrEx>
        <w:trPr>
          <w:trHeight w:val="530"/>
          <w:trPrChange w:author="Chris Smith" w:date="2021-01-16T13:03:00Z" w:id="1653">
            <w:trPr>
              <w:trHeight w:val="530"/>
            </w:trPr>
          </w:trPrChange>
        </w:trPr>
        <w:tc>
          <w:tcPr>
            <w:tcW w:w="1165" w:type="dxa"/>
            <w:shd w:val="clear" w:color="auto" w:fill="FFFFFF" w:themeFill="background1"/>
            <w:tcPrChange w:author="Chris Smith" w:date="2021-01-16T13:03:00Z" w:id="1654">
              <w:tcPr>
                <w:tcW w:w="1165" w:type="dxa"/>
                <w:shd w:val="clear" w:color="auto" w:fill="FFFFFF" w:themeFill="background1"/>
                <w:vAlign w:val="center"/>
              </w:tcPr>
            </w:tcPrChange>
          </w:tcPr>
          <w:p w:rsidRPr="00F005BE" w:rsidR="00621808" w:rsidRDefault="00621808" w14:paraId="4FD45060" w14:textId="77777777">
            <w:pPr>
              <w:tabs>
                <w:tab w:val="left" w:pos="5130"/>
              </w:tabs>
              <w:jc w:val="left"/>
              <w:rPr>
                <w:sz w:val="22"/>
                <w:szCs w:val="22"/>
              </w:rPr>
              <w:pPrChange w:author="Unknown" w:date="2021-01-16T13:03:00Z" w:id="1655">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56">
              <w:tcPr>
                <w:tcW w:w="3690" w:type="dxa"/>
                <w:shd w:val="clear" w:color="auto" w:fill="FFFFFF" w:themeFill="background1"/>
                <w:vAlign w:val="center"/>
              </w:tcPr>
            </w:tcPrChange>
          </w:tcPr>
          <w:p w:rsidRPr="00F005BE" w:rsidR="00621808" w:rsidRDefault="00621808" w14:paraId="1F1C52C9" w14:textId="77777777">
            <w:pPr>
              <w:tabs>
                <w:tab w:val="left" w:pos="5130"/>
              </w:tabs>
              <w:jc w:val="left"/>
              <w:rPr>
                <w:sz w:val="22"/>
                <w:szCs w:val="22"/>
              </w:rPr>
              <w:pPrChange w:author="Unknown" w:date="2021-01-16T13:03:00Z" w:id="1657">
                <w:pPr>
                  <w:tabs>
                    <w:tab w:val="left" w:pos="5130"/>
                  </w:tabs>
                </w:pPr>
              </w:pPrChange>
            </w:pPr>
            <w:r w:rsidRPr="00F005BE">
              <w:rPr>
                <w:sz w:val="22"/>
                <w:szCs w:val="22"/>
              </w:rPr>
              <w:t>Unit price in Lei with VAT**</w:t>
            </w:r>
          </w:p>
        </w:tc>
        <w:tc>
          <w:tcPr>
            <w:tcW w:w="4161" w:type="dxa"/>
            <w:shd w:val="clear" w:color="auto" w:fill="FFFFFF" w:themeFill="background1"/>
            <w:vAlign w:val="center"/>
            <w:tcPrChange w:author="Chris Smith" w:date="2021-01-16T13:03:00Z" w:id="1658">
              <w:tcPr>
                <w:tcW w:w="4161" w:type="dxa"/>
                <w:shd w:val="clear" w:color="auto" w:fill="FFFFFF" w:themeFill="background1"/>
                <w:vAlign w:val="center"/>
              </w:tcPr>
            </w:tcPrChange>
          </w:tcPr>
          <w:p w:rsidRPr="00F005BE" w:rsidR="00621808" w:rsidP="008E57A3" w:rsidRDefault="00621808" w14:paraId="1CA0AFAE" w14:textId="77777777">
            <w:pPr>
              <w:tabs>
                <w:tab w:val="left" w:pos="5130"/>
              </w:tabs>
              <w:rPr>
                <w:sz w:val="22"/>
                <w:szCs w:val="22"/>
              </w:rPr>
            </w:pPr>
          </w:p>
        </w:tc>
      </w:tr>
      <w:tr w:rsidRPr="00F005BE" w:rsidR="00621808" w:rsidTr="00755426" w14:paraId="548F02A0" w14:textId="77777777">
        <w:tblPrEx>
          <w:tblW w:w="0" w:type="auto"/>
          <w:tblPrExChange w:author="Chris Smith" w:date="2021-01-16T13:03:00Z" w:id="1659">
            <w:tblPrEx>
              <w:tblW w:w="0" w:type="auto"/>
            </w:tblPrEx>
          </w:tblPrExChange>
        </w:tblPrEx>
        <w:trPr>
          <w:trHeight w:val="557"/>
          <w:trPrChange w:author="Chris Smith" w:date="2021-01-16T13:03:00Z" w:id="1660">
            <w:trPr>
              <w:trHeight w:val="557"/>
            </w:trPr>
          </w:trPrChange>
        </w:trPr>
        <w:tc>
          <w:tcPr>
            <w:tcW w:w="1165" w:type="dxa"/>
            <w:shd w:val="clear" w:color="auto" w:fill="FFFFFF" w:themeFill="background1"/>
            <w:tcPrChange w:author="Chris Smith" w:date="2021-01-16T13:03:00Z" w:id="1661">
              <w:tcPr>
                <w:tcW w:w="1165" w:type="dxa"/>
                <w:shd w:val="clear" w:color="auto" w:fill="FFFFFF" w:themeFill="background1"/>
                <w:vAlign w:val="center"/>
              </w:tcPr>
            </w:tcPrChange>
          </w:tcPr>
          <w:p w:rsidRPr="00F005BE" w:rsidR="00621808" w:rsidRDefault="00621808" w14:paraId="67A41399" w14:textId="77777777">
            <w:pPr>
              <w:tabs>
                <w:tab w:val="left" w:pos="5130"/>
              </w:tabs>
              <w:jc w:val="left"/>
              <w:rPr>
                <w:sz w:val="22"/>
                <w:szCs w:val="22"/>
              </w:rPr>
              <w:pPrChange w:author="Unknown" w:date="2021-01-16T13:03:00Z" w:id="1662">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63">
              <w:tcPr>
                <w:tcW w:w="3690" w:type="dxa"/>
                <w:shd w:val="clear" w:color="auto" w:fill="FFFFFF" w:themeFill="background1"/>
                <w:vAlign w:val="center"/>
              </w:tcPr>
            </w:tcPrChange>
          </w:tcPr>
          <w:p w:rsidRPr="00F005BE" w:rsidR="00621808" w:rsidRDefault="00621808" w14:paraId="1C90B5FE" w14:textId="77777777">
            <w:pPr>
              <w:tabs>
                <w:tab w:val="left" w:pos="5130"/>
              </w:tabs>
              <w:jc w:val="left"/>
              <w:rPr>
                <w:sz w:val="22"/>
                <w:szCs w:val="22"/>
              </w:rPr>
              <w:pPrChange w:author="Unknown" w:date="2021-01-16T13:03:00Z" w:id="1664">
                <w:pPr>
                  <w:tabs>
                    <w:tab w:val="left" w:pos="5130"/>
                  </w:tabs>
                </w:pPr>
              </w:pPrChange>
            </w:pPr>
            <w:r w:rsidRPr="00F005BE">
              <w:rPr>
                <w:sz w:val="22"/>
                <w:szCs w:val="22"/>
              </w:rPr>
              <w:t>Amount in Lei without VAT**</w:t>
            </w:r>
          </w:p>
        </w:tc>
        <w:tc>
          <w:tcPr>
            <w:tcW w:w="4161" w:type="dxa"/>
            <w:shd w:val="clear" w:color="auto" w:fill="FFFFFF" w:themeFill="background1"/>
            <w:vAlign w:val="center"/>
            <w:tcPrChange w:author="Chris Smith" w:date="2021-01-16T13:03:00Z" w:id="1665">
              <w:tcPr>
                <w:tcW w:w="4161" w:type="dxa"/>
                <w:shd w:val="clear" w:color="auto" w:fill="FFFFFF" w:themeFill="background1"/>
                <w:vAlign w:val="center"/>
              </w:tcPr>
            </w:tcPrChange>
          </w:tcPr>
          <w:p w:rsidRPr="00F005BE" w:rsidR="00621808" w:rsidP="008E57A3" w:rsidRDefault="00621808" w14:paraId="76A289D7" w14:textId="77777777">
            <w:pPr>
              <w:tabs>
                <w:tab w:val="left" w:pos="5130"/>
              </w:tabs>
              <w:rPr>
                <w:sz w:val="22"/>
                <w:szCs w:val="22"/>
              </w:rPr>
            </w:pPr>
          </w:p>
        </w:tc>
      </w:tr>
      <w:tr w:rsidRPr="00F005BE" w:rsidR="00621808" w:rsidTr="00755426" w14:paraId="479040CC" w14:textId="77777777">
        <w:tblPrEx>
          <w:tblW w:w="0" w:type="auto"/>
          <w:tblPrExChange w:author="Chris Smith" w:date="2021-01-16T13:03:00Z" w:id="1666">
            <w:tblPrEx>
              <w:tblW w:w="0" w:type="auto"/>
            </w:tblPrEx>
          </w:tblPrExChange>
        </w:tblPrEx>
        <w:trPr>
          <w:trHeight w:val="422"/>
          <w:trPrChange w:author="Chris Smith" w:date="2021-01-16T13:03:00Z" w:id="1667">
            <w:trPr>
              <w:trHeight w:val="422"/>
            </w:trPr>
          </w:trPrChange>
        </w:trPr>
        <w:tc>
          <w:tcPr>
            <w:tcW w:w="1165" w:type="dxa"/>
            <w:shd w:val="clear" w:color="auto" w:fill="FFFFFF" w:themeFill="background1"/>
            <w:tcPrChange w:author="Chris Smith" w:date="2021-01-16T13:03:00Z" w:id="1668">
              <w:tcPr>
                <w:tcW w:w="1165" w:type="dxa"/>
                <w:shd w:val="clear" w:color="auto" w:fill="FFFFFF" w:themeFill="background1"/>
                <w:vAlign w:val="center"/>
              </w:tcPr>
            </w:tcPrChange>
          </w:tcPr>
          <w:p w:rsidRPr="00F005BE" w:rsidR="00621808" w:rsidRDefault="00621808" w14:paraId="0D64A858" w14:textId="77777777">
            <w:pPr>
              <w:tabs>
                <w:tab w:val="left" w:pos="5130"/>
              </w:tabs>
              <w:jc w:val="left"/>
              <w:rPr>
                <w:sz w:val="22"/>
                <w:szCs w:val="22"/>
              </w:rPr>
              <w:pPrChange w:author="Unknown" w:date="2021-01-16T13:03:00Z" w:id="1669">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70">
              <w:tcPr>
                <w:tcW w:w="3690" w:type="dxa"/>
                <w:shd w:val="clear" w:color="auto" w:fill="FFFFFF" w:themeFill="background1"/>
                <w:vAlign w:val="center"/>
              </w:tcPr>
            </w:tcPrChange>
          </w:tcPr>
          <w:p w:rsidRPr="00F005BE" w:rsidR="00621808" w:rsidRDefault="00621808" w14:paraId="699AE0E1" w14:textId="77777777">
            <w:pPr>
              <w:tabs>
                <w:tab w:val="left" w:pos="5130"/>
              </w:tabs>
              <w:jc w:val="left"/>
              <w:rPr>
                <w:sz w:val="22"/>
                <w:szCs w:val="22"/>
              </w:rPr>
              <w:pPrChange w:author="Unknown" w:date="2021-01-16T13:03:00Z" w:id="1671">
                <w:pPr>
                  <w:tabs>
                    <w:tab w:val="left" w:pos="5130"/>
                  </w:tabs>
                </w:pPr>
              </w:pPrChange>
            </w:pPr>
            <w:r w:rsidRPr="00F005BE">
              <w:rPr>
                <w:sz w:val="22"/>
                <w:szCs w:val="22"/>
              </w:rPr>
              <w:t>Amount in Lei with VAT**</w:t>
            </w:r>
          </w:p>
        </w:tc>
        <w:tc>
          <w:tcPr>
            <w:tcW w:w="4161" w:type="dxa"/>
            <w:shd w:val="clear" w:color="auto" w:fill="FFFFFF" w:themeFill="background1"/>
            <w:vAlign w:val="center"/>
            <w:tcPrChange w:author="Chris Smith" w:date="2021-01-16T13:03:00Z" w:id="1672">
              <w:tcPr>
                <w:tcW w:w="4161" w:type="dxa"/>
                <w:shd w:val="clear" w:color="auto" w:fill="FFFFFF" w:themeFill="background1"/>
                <w:vAlign w:val="center"/>
              </w:tcPr>
            </w:tcPrChange>
          </w:tcPr>
          <w:p w:rsidRPr="00F005BE" w:rsidR="00621808" w:rsidP="008E57A3" w:rsidRDefault="00621808" w14:paraId="75B1F851" w14:textId="77777777">
            <w:pPr>
              <w:tabs>
                <w:tab w:val="left" w:pos="5130"/>
              </w:tabs>
              <w:rPr>
                <w:sz w:val="22"/>
                <w:szCs w:val="22"/>
              </w:rPr>
            </w:pPr>
          </w:p>
        </w:tc>
      </w:tr>
      <w:tr w:rsidRPr="00F005BE" w:rsidR="00621808" w:rsidTr="00755426" w14:paraId="3B0CD09A" w14:textId="77777777">
        <w:tblPrEx>
          <w:tblW w:w="0" w:type="auto"/>
          <w:tblPrExChange w:author="Chris Smith" w:date="2021-01-16T13:03:00Z" w:id="1673">
            <w:tblPrEx>
              <w:tblW w:w="0" w:type="auto"/>
            </w:tblPrEx>
          </w:tblPrExChange>
        </w:tblPrEx>
        <w:trPr>
          <w:trHeight w:val="467"/>
          <w:trPrChange w:author="Chris Smith" w:date="2021-01-16T13:03:00Z" w:id="1674">
            <w:trPr>
              <w:trHeight w:val="467"/>
            </w:trPr>
          </w:trPrChange>
        </w:trPr>
        <w:tc>
          <w:tcPr>
            <w:tcW w:w="1165" w:type="dxa"/>
            <w:shd w:val="clear" w:color="auto" w:fill="FFFFFF" w:themeFill="background1"/>
            <w:tcPrChange w:author="Chris Smith" w:date="2021-01-16T13:03:00Z" w:id="1675">
              <w:tcPr>
                <w:tcW w:w="1165" w:type="dxa"/>
                <w:shd w:val="clear" w:color="auto" w:fill="FFFFFF" w:themeFill="background1"/>
                <w:vAlign w:val="center"/>
              </w:tcPr>
            </w:tcPrChange>
          </w:tcPr>
          <w:p w:rsidRPr="00F005BE" w:rsidR="00621808" w:rsidRDefault="00621808" w14:paraId="0412B83E" w14:textId="77777777">
            <w:pPr>
              <w:tabs>
                <w:tab w:val="left" w:pos="5130"/>
              </w:tabs>
              <w:jc w:val="left"/>
              <w:rPr>
                <w:sz w:val="22"/>
                <w:szCs w:val="22"/>
              </w:rPr>
              <w:pPrChange w:author="Unknown" w:date="2021-01-16T13:03:00Z" w:id="1676">
                <w:pPr>
                  <w:tabs>
                    <w:tab w:val="left" w:pos="5130"/>
                  </w:tabs>
                </w:pPr>
              </w:pPrChange>
            </w:pPr>
            <w:r w:rsidRPr="00F005BE">
              <w:rPr>
                <w:sz w:val="22"/>
                <w:szCs w:val="22"/>
              </w:rPr>
              <w:t>B</w:t>
            </w:r>
          </w:p>
        </w:tc>
        <w:tc>
          <w:tcPr>
            <w:tcW w:w="3690" w:type="dxa"/>
            <w:shd w:val="clear" w:color="auto" w:fill="FFFFFF" w:themeFill="background1"/>
            <w:tcPrChange w:author="Chris Smith" w:date="2021-01-16T13:03:00Z" w:id="1677">
              <w:tcPr>
                <w:tcW w:w="3690" w:type="dxa"/>
                <w:shd w:val="clear" w:color="auto" w:fill="FFFFFF" w:themeFill="background1"/>
                <w:vAlign w:val="center"/>
              </w:tcPr>
            </w:tcPrChange>
          </w:tcPr>
          <w:p w:rsidRPr="00F005BE" w:rsidR="00621808" w:rsidRDefault="00621808" w14:paraId="5D32C5BD" w14:textId="77777777">
            <w:pPr>
              <w:tabs>
                <w:tab w:val="left" w:pos="5130"/>
              </w:tabs>
              <w:jc w:val="left"/>
              <w:rPr>
                <w:sz w:val="22"/>
                <w:szCs w:val="22"/>
              </w:rPr>
              <w:pPrChange w:author="Unknown" w:date="2021-01-16T13:03:00Z" w:id="1678">
                <w:pPr>
                  <w:tabs>
                    <w:tab w:val="left" w:pos="5130"/>
                  </w:tabs>
                </w:pPr>
              </w:pPrChange>
            </w:pPr>
            <w:r w:rsidRPr="00F005BE">
              <w:rPr>
                <w:sz w:val="22"/>
                <w:szCs w:val="22"/>
              </w:rPr>
              <w:t>Delivery date**</w:t>
            </w:r>
          </w:p>
        </w:tc>
        <w:tc>
          <w:tcPr>
            <w:tcW w:w="4161" w:type="dxa"/>
            <w:shd w:val="clear" w:color="auto" w:fill="FFFFFF" w:themeFill="background1"/>
            <w:vAlign w:val="center"/>
            <w:tcPrChange w:author="Chris Smith" w:date="2021-01-16T13:03:00Z" w:id="1679">
              <w:tcPr>
                <w:tcW w:w="4161" w:type="dxa"/>
                <w:shd w:val="clear" w:color="auto" w:fill="FFFFFF" w:themeFill="background1"/>
                <w:vAlign w:val="center"/>
              </w:tcPr>
            </w:tcPrChange>
          </w:tcPr>
          <w:p w:rsidRPr="00F005BE" w:rsidR="00621808" w:rsidP="008E57A3" w:rsidRDefault="00621808" w14:paraId="7FD8CBBB" w14:textId="77777777">
            <w:pPr>
              <w:tabs>
                <w:tab w:val="left" w:pos="5130"/>
              </w:tabs>
              <w:rPr>
                <w:sz w:val="22"/>
                <w:szCs w:val="22"/>
              </w:rPr>
            </w:pPr>
          </w:p>
        </w:tc>
      </w:tr>
    </w:tbl>
    <w:p w:rsidRPr="00F005BE" w:rsidR="00621808" w:rsidP="00621808" w:rsidRDefault="00621808" w14:paraId="75AB6D99" w14:textId="77777777">
      <w:pPr>
        <w:pStyle w:val="ListParagraph"/>
        <w:tabs>
          <w:tab w:val="left" w:pos="3360"/>
        </w:tabs>
        <w:rPr>
          <w:rFonts w:ascii="Times New Roman" w:hAnsi="Times New Roman"/>
        </w:rPr>
      </w:pPr>
      <w:r w:rsidRPr="00F005BE">
        <w:rPr>
          <w:rFonts w:ascii="Times New Roman" w:hAnsi="Times New Roman"/>
        </w:rPr>
        <w:t xml:space="preserve">* - if applicable </w:t>
      </w:r>
    </w:p>
    <w:p w:rsidRPr="00F005BE" w:rsidR="00621808" w:rsidP="00621808" w:rsidRDefault="00621808" w14:paraId="4C9875A0" w14:textId="77777777">
      <w:pPr>
        <w:pStyle w:val="ListParagraph"/>
        <w:tabs>
          <w:tab w:val="left" w:pos="3360"/>
        </w:tabs>
        <w:rPr>
          <w:rFonts w:ascii="Times New Roman" w:hAnsi="Times New Roman"/>
        </w:rPr>
      </w:pPr>
      <w:r w:rsidRPr="00F005BE">
        <w:rPr>
          <w:rFonts w:ascii="Times New Roman" w:hAnsi="Times New Roman"/>
        </w:rPr>
        <w:t xml:space="preserve">** - please repeat as many </w:t>
      </w:r>
      <w:proofErr w:type="gramStart"/>
      <w:r w:rsidRPr="00F005BE">
        <w:rPr>
          <w:rFonts w:ascii="Times New Roman" w:hAnsi="Times New Roman"/>
        </w:rPr>
        <w:t>time</w:t>
      </w:r>
      <w:proofErr w:type="gramEnd"/>
      <w:r w:rsidRPr="00F005BE">
        <w:rPr>
          <w:rFonts w:ascii="Times New Roman" w:hAnsi="Times New Roman"/>
        </w:rPr>
        <w:t xml:space="preserve"> as needed</w:t>
      </w:r>
    </w:p>
    <w:p w:rsidRPr="00F005BE" w:rsidR="00C80F9F" w:rsidP="00C80F9F" w:rsidRDefault="00C80F9F" w14:paraId="1133403D" w14:textId="77777777">
      <w:pPr>
        <w:tabs>
          <w:tab w:val="left" w:pos="1080"/>
        </w:tabs>
        <w:rPr>
          <w:sz w:val="22"/>
          <w:szCs w:val="22"/>
        </w:rPr>
      </w:pPr>
    </w:p>
    <w:p w:rsidRPr="00F005BE" w:rsidR="00C80F9F" w:rsidP="00C80F9F" w:rsidRDefault="00C80F9F" w14:paraId="277A1E63" w14:textId="5EAF96A6">
      <w:pPr>
        <w:tabs>
          <w:tab w:val="left" w:pos="1080"/>
        </w:tabs>
        <w:rPr>
          <w:sz w:val="22"/>
          <w:szCs w:val="22"/>
        </w:rPr>
        <w:sectPr w:rsidRPr="00F005BE" w:rsidR="00C80F9F" w:rsidSect="0045657D">
          <w:headerReference w:type="default" r:id="rId26"/>
          <w:pgSz w:w="11906" w:h="16838" w:orient="portrait" w:code="9"/>
          <w:pgMar w:top="720" w:right="1134" w:bottom="720" w:left="1134" w:header="567" w:footer="680" w:gutter="0"/>
          <w:cols w:space="720"/>
          <w:docGrid w:linePitch="326"/>
        </w:sectPr>
      </w:pPr>
    </w:p>
    <w:p w:rsidRPr="00F005BE" w:rsidR="00621808" w:rsidP="00507965" w:rsidRDefault="00621808" w14:paraId="27F5B329" w14:textId="54862E84">
      <w:pPr>
        <w:tabs>
          <w:tab w:val="left" w:pos="1080"/>
        </w:tabs>
        <w:rPr>
          <w:sz w:val="22"/>
          <w:szCs w:val="22"/>
        </w:rPr>
      </w:pPr>
    </w:p>
    <w:p w:rsidRPr="00F005BE" w:rsidR="00621808" w:rsidP="00507965" w:rsidRDefault="00621808" w14:paraId="44D2C535" w14:textId="77777777">
      <w:pPr>
        <w:tabs>
          <w:tab w:val="left" w:pos="1080"/>
        </w:tabs>
        <w:rPr>
          <w:sz w:val="22"/>
          <w:szCs w:val="22"/>
        </w:rPr>
      </w:pPr>
    </w:p>
    <w:p w:rsidRPr="00F005BE" w:rsidR="00C80F9F" w:rsidP="00C80F9F" w:rsidRDefault="00C80F9F" w14:paraId="21ED3C6B" w14:textId="59F53BE8">
      <w:pPr>
        <w:pStyle w:val="Heading2"/>
        <w:rPr>
          <w:rFonts w:ascii="Times New Roman" w:hAnsi="Times New Roman"/>
          <w:sz w:val="22"/>
          <w:szCs w:val="22"/>
          <w:lang w:val="en-GB"/>
        </w:rPr>
      </w:pPr>
      <w:bookmarkStart w:name="_Toc64785801" w:id="1680"/>
      <w:r w:rsidRPr="00F005BE">
        <w:rPr>
          <w:rStyle w:val="TenderFormsChar"/>
          <w:rFonts w:ascii="Times New Roman" w:hAnsi="Times New Roman"/>
          <w:color w:val="2F5496"/>
          <w:sz w:val="22"/>
          <w:szCs w:val="22"/>
          <w:lang w:val="en-GB"/>
        </w:rPr>
        <w:t>Annex 3. Addendum</w:t>
      </w:r>
      <w:r w:rsidRPr="00F005BE" w:rsidR="00BF4FE0">
        <w:rPr>
          <w:rStyle w:val="TenderFormsChar"/>
          <w:rFonts w:ascii="Times New Roman" w:hAnsi="Times New Roman"/>
          <w:color w:val="2F5496"/>
          <w:sz w:val="22"/>
          <w:szCs w:val="22"/>
          <w:lang w:val="en-GB"/>
        </w:rPr>
        <w:t>s to the Tender Documents</w:t>
      </w:r>
      <w:bookmarkEnd w:id="1680"/>
    </w:p>
    <w:tbl>
      <w:tblPr>
        <w:tblW w:w="5000" w:type="pct"/>
        <w:tblLook w:val="04A0" w:firstRow="1" w:lastRow="0" w:firstColumn="1" w:lastColumn="0" w:noHBand="0" w:noVBand="1"/>
      </w:tblPr>
      <w:tblGrid>
        <w:gridCol w:w="9638"/>
      </w:tblGrid>
      <w:tr w:rsidRPr="00F005BE" w:rsidR="00C80F9F" w:rsidTr="00D14E53" w14:paraId="46E85A26" w14:textId="77777777">
        <w:tc>
          <w:tcPr>
            <w:tcW w:w="5000" w:type="pct"/>
            <w:shd w:val="clear" w:color="auto" w:fill="auto"/>
            <w:vAlign w:val="center"/>
          </w:tcPr>
          <w:p w:rsidRPr="00F005BE" w:rsidR="00C80F9F" w:rsidP="00D14E53" w:rsidRDefault="00A863E0" w14:paraId="25339503" w14:textId="0A0CE715">
            <w:pPr>
              <w:tabs>
                <w:tab w:val="left" w:pos="8220"/>
                <w:tab w:val="right" w:pos="9360"/>
              </w:tabs>
              <w:spacing w:before="120" w:after="120"/>
              <w:rPr>
                <w:sz w:val="22"/>
                <w:szCs w:val="22"/>
              </w:rPr>
            </w:pPr>
            <w:r w:rsidRPr="00F005BE">
              <w:rPr>
                <w:sz w:val="22"/>
                <w:szCs w:val="22"/>
              </w:rPr>
              <w:t xml:space="preserve">The Contracting Authority shall insert here the Addendums to the </w:t>
            </w:r>
            <w:r w:rsidRPr="00F005BE" w:rsidR="00B954F3">
              <w:rPr>
                <w:sz w:val="22"/>
                <w:szCs w:val="22"/>
              </w:rPr>
              <w:t xml:space="preserve">initially published </w:t>
            </w:r>
            <w:r w:rsidRPr="00F005BE">
              <w:rPr>
                <w:sz w:val="22"/>
                <w:szCs w:val="22"/>
              </w:rPr>
              <w:t>Tender Documents</w:t>
            </w:r>
            <w:r w:rsidRPr="00F005BE" w:rsidR="00C80F9F">
              <w:rPr>
                <w:sz w:val="22"/>
                <w:szCs w:val="22"/>
              </w:rPr>
              <w:t>.</w:t>
            </w:r>
          </w:p>
        </w:tc>
      </w:tr>
    </w:tbl>
    <w:p w:rsidRPr="00F005BE" w:rsidR="00C80F9F" w:rsidP="00C80F9F" w:rsidRDefault="00C80F9F" w14:paraId="4916FBB6" w14:textId="77777777">
      <w:pPr>
        <w:rPr>
          <w:sz w:val="22"/>
          <w:szCs w:val="22"/>
        </w:rPr>
      </w:pPr>
    </w:p>
    <w:p w:rsidRPr="00F005BE" w:rsidR="00C80F9F" w:rsidP="00C80F9F" w:rsidRDefault="00C80F9F" w14:paraId="11C3503C" w14:textId="77777777">
      <w:pPr>
        <w:rPr>
          <w:sz w:val="22"/>
          <w:szCs w:val="22"/>
        </w:rPr>
      </w:pPr>
      <w:r w:rsidRPr="00F005BE">
        <w:rPr>
          <w:sz w:val="22"/>
          <w:szCs w:val="22"/>
        </w:rPr>
        <w:br w:type="page"/>
      </w:r>
    </w:p>
    <w:p w:rsidRPr="00F005BE" w:rsidR="006738C1" w:rsidP="00C95CFB" w:rsidRDefault="00775BFE" w14:paraId="32452CF4" w14:textId="02DAEAA5">
      <w:pPr>
        <w:pStyle w:val="Heading1"/>
        <w:rPr>
          <w:rFonts w:cs="Times New Roman"/>
          <w:sz w:val="22"/>
          <w:szCs w:val="22"/>
          <w:lang w:val="en-GB"/>
        </w:rPr>
      </w:pPr>
      <w:bookmarkStart w:name="_Toc525752442" w:id="1681"/>
      <w:bookmarkStart w:name="_Toc31977624" w:id="1682"/>
      <w:bookmarkStart w:name="_Toc64785802" w:id="1683"/>
      <w:bookmarkStart w:name="_Ref64786373" w:id="1684"/>
      <w:bookmarkStart w:name="_Ref64786431" w:id="1685"/>
      <w:bookmarkStart w:name="_Ref64786640" w:id="1686"/>
      <w:bookmarkStart w:name="_Ref64786656" w:id="1687"/>
      <w:bookmarkStart w:name="_Ref64786677" w:id="1688"/>
      <w:r w:rsidRPr="00F005BE">
        <w:rPr>
          <w:rFonts w:cs="Times New Roman"/>
          <w:sz w:val="22"/>
          <w:szCs w:val="22"/>
          <w:lang w:val="en-GB"/>
        </w:rPr>
        <w:lastRenderedPageBreak/>
        <w:t>Section I</w:t>
      </w:r>
      <w:r w:rsidRPr="00F005BE" w:rsidR="00E900FE">
        <w:rPr>
          <w:rFonts w:cs="Times New Roman"/>
          <w:sz w:val="22"/>
          <w:szCs w:val="22"/>
          <w:lang w:val="en-GB"/>
        </w:rPr>
        <w:t>II</w:t>
      </w:r>
      <w:r w:rsidRPr="00F005BE">
        <w:rPr>
          <w:rFonts w:cs="Times New Roman"/>
          <w:sz w:val="22"/>
          <w:szCs w:val="22"/>
          <w:lang w:val="en-GB"/>
        </w:rPr>
        <w:t xml:space="preserve">: </w:t>
      </w:r>
      <w:r w:rsidRPr="00F005BE">
        <w:rPr>
          <w:rStyle w:val="SubtitleChar"/>
          <w:rFonts w:ascii="Times New Roman" w:hAnsi="Times New Roman" w:cs="Times New Roman"/>
          <w:b/>
          <w:color w:val="000000" w:themeColor="text1"/>
          <w:sz w:val="22"/>
          <w:szCs w:val="22"/>
          <w:lang w:val="en-GB"/>
        </w:rPr>
        <w:t>Tender Forms</w:t>
      </w:r>
      <w:bookmarkEnd w:id="1681"/>
      <w:bookmarkEnd w:id="1682"/>
      <w:bookmarkEnd w:id="1683"/>
      <w:bookmarkEnd w:id="1684"/>
      <w:bookmarkEnd w:id="1685"/>
      <w:bookmarkEnd w:id="1686"/>
      <w:bookmarkEnd w:id="1687"/>
      <w:bookmarkEnd w:id="1688"/>
    </w:p>
    <w:p w:rsidRPr="00F005BE" w:rsidR="000C50E2" w:rsidP="00507965" w:rsidRDefault="00AA606E" w14:paraId="3D8834DB" w14:textId="77777777">
      <w:pPr>
        <w:rPr>
          <w:sz w:val="22"/>
          <w:szCs w:val="22"/>
        </w:rPr>
      </w:pPr>
      <w:r w:rsidRPr="00F005BE">
        <w:rPr>
          <w:sz w:val="22"/>
          <w:szCs w:val="22"/>
        </w:rPr>
        <w:t>This Section contains Tender Forms which must be completed and submitted by the</w:t>
      </w:r>
      <w:r w:rsidRPr="00F005BE" w:rsidR="00A24D84">
        <w:rPr>
          <w:sz w:val="22"/>
          <w:szCs w:val="22"/>
        </w:rPr>
        <w:t xml:space="preserve"> </w:t>
      </w:r>
      <w:r w:rsidRPr="00F005BE" w:rsidR="00F345BD">
        <w:rPr>
          <w:sz w:val="22"/>
          <w:szCs w:val="22"/>
        </w:rPr>
        <w:t>Economic Operator</w:t>
      </w:r>
      <w:r w:rsidRPr="00F005BE">
        <w:rPr>
          <w:sz w:val="22"/>
          <w:szCs w:val="22"/>
        </w:rPr>
        <w:t>.</w:t>
      </w:r>
    </w:p>
    <w:p w:rsidRPr="00F005BE" w:rsidR="000C50E2" w:rsidP="00507965" w:rsidRDefault="000C50E2" w14:paraId="40D2A630" w14:textId="77777777">
      <w:pPr>
        <w:rPr>
          <w:sz w:val="22"/>
          <w:szCs w:val="22"/>
        </w:rPr>
      </w:pPr>
    </w:p>
    <w:tbl>
      <w:tblPr>
        <w:tblStyle w:val="TableGrid"/>
        <w:tblW w:w="0" w:type="auto"/>
        <w:tblLook w:val="04A0" w:firstRow="1" w:lastRow="0" w:firstColumn="1" w:lastColumn="0" w:noHBand="0" w:noVBand="1"/>
      </w:tblPr>
      <w:tblGrid>
        <w:gridCol w:w="1271"/>
        <w:gridCol w:w="8357"/>
      </w:tblGrid>
      <w:tr w:rsidRPr="00F005BE" w:rsidR="00FE1DAD" w:rsidTr="002A0745" w14:paraId="401FE5C5" w14:textId="4E791302">
        <w:tc>
          <w:tcPr>
            <w:tcW w:w="1271" w:type="dxa"/>
          </w:tcPr>
          <w:p w:rsidRPr="00F005BE" w:rsidR="00FE1DAD" w:rsidP="00D71891" w:rsidRDefault="00FE1DAD" w14:paraId="6E18952E" w14:textId="7EC157EA">
            <w:pPr>
              <w:rPr>
                <w:sz w:val="22"/>
                <w:szCs w:val="22"/>
              </w:rPr>
            </w:pPr>
            <w:r w:rsidRPr="00F005BE">
              <w:rPr>
                <w:sz w:val="22"/>
                <w:szCs w:val="22"/>
              </w:rPr>
              <w:t xml:space="preserve">Form </w:t>
            </w:r>
            <w:r w:rsidRPr="00F005BE" w:rsidR="00054681">
              <w:rPr>
                <w:sz w:val="22"/>
                <w:szCs w:val="22"/>
              </w:rPr>
              <w:t>1</w:t>
            </w:r>
            <w:r w:rsidRPr="00F005BE" w:rsidR="00962661">
              <w:rPr>
                <w:sz w:val="22"/>
                <w:szCs w:val="22"/>
              </w:rPr>
              <w:t xml:space="preserve">. </w:t>
            </w:r>
          </w:p>
        </w:tc>
        <w:tc>
          <w:tcPr>
            <w:tcW w:w="8357" w:type="dxa"/>
          </w:tcPr>
          <w:p w:rsidRPr="00F005BE" w:rsidR="00FE1DAD" w:rsidP="00D71891" w:rsidRDefault="00054681" w14:paraId="15DB021B" w14:textId="5A56B2A7">
            <w:pPr>
              <w:rPr>
                <w:sz w:val="22"/>
                <w:szCs w:val="22"/>
              </w:rPr>
            </w:pPr>
            <w:r w:rsidRPr="00F005BE">
              <w:rPr>
                <w:sz w:val="22"/>
                <w:szCs w:val="22"/>
              </w:rPr>
              <w:t>Letter of Tender</w:t>
            </w:r>
          </w:p>
        </w:tc>
      </w:tr>
      <w:tr w:rsidRPr="00F005BE" w:rsidR="00FE1DAD" w:rsidTr="002A0745" w14:paraId="02F34040" w14:textId="0DEC7923">
        <w:tc>
          <w:tcPr>
            <w:tcW w:w="1271" w:type="dxa"/>
          </w:tcPr>
          <w:p w:rsidRPr="00F005BE" w:rsidR="00FE1DAD" w:rsidP="00D71891" w:rsidRDefault="00FE1DAD" w14:paraId="22BE8B50" w14:textId="77777777">
            <w:pPr>
              <w:rPr>
                <w:sz w:val="22"/>
                <w:szCs w:val="22"/>
              </w:rPr>
            </w:pPr>
          </w:p>
        </w:tc>
        <w:tc>
          <w:tcPr>
            <w:tcW w:w="8357" w:type="dxa"/>
          </w:tcPr>
          <w:p w:rsidRPr="00F005BE" w:rsidR="00FE1DAD" w:rsidP="00D71891" w:rsidRDefault="00FE1DAD" w14:paraId="43EFF773" w14:textId="77777777">
            <w:pPr>
              <w:rPr>
                <w:sz w:val="22"/>
                <w:szCs w:val="22"/>
              </w:rPr>
            </w:pPr>
          </w:p>
        </w:tc>
      </w:tr>
      <w:tr w:rsidRPr="00F005BE" w:rsidR="00FE1DAD" w:rsidTr="002A0745" w14:paraId="6A29FFD8" w14:textId="67F4D868">
        <w:tc>
          <w:tcPr>
            <w:tcW w:w="1271" w:type="dxa"/>
          </w:tcPr>
          <w:p w:rsidRPr="00F005BE" w:rsidR="00FE1DAD" w:rsidP="00D71891" w:rsidRDefault="00FE1DAD" w14:paraId="48F495F7" w14:textId="68C4F0F2">
            <w:pPr>
              <w:rPr>
                <w:sz w:val="22"/>
                <w:szCs w:val="22"/>
              </w:rPr>
            </w:pPr>
            <w:r w:rsidRPr="00F005BE">
              <w:rPr>
                <w:sz w:val="22"/>
                <w:szCs w:val="22"/>
              </w:rPr>
              <w:t xml:space="preserve">Form </w:t>
            </w:r>
            <w:r w:rsidRPr="00F005BE" w:rsidR="002A3CE9">
              <w:rPr>
                <w:sz w:val="22"/>
                <w:szCs w:val="22"/>
              </w:rPr>
              <w:t>2</w:t>
            </w:r>
            <w:r w:rsidRPr="00F005BE" w:rsidR="00962661">
              <w:rPr>
                <w:sz w:val="22"/>
                <w:szCs w:val="22"/>
              </w:rPr>
              <w:t xml:space="preserve">. </w:t>
            </w:r>
          </w:p>
        </w:tc>
        <w:tc>
          <w:tcPr>
            <w:tcW w:w="8357" w:type="dxa"/>
          </w:tcPr>
          <w:p w:rsidRPr="00F005BE" w:rsidR="00FE1DAD" w:rsidP="00D71891" w:rsidRDefault="002A3CE9" w14:paraId="371F019F" w14:textId="4F94900D">
            <w:pPr>
              <w:rPr>
                <w:sz w:val="22"/>
                <w:szCs w:val="22"/>
              </w:rPr>
            </w:pPr>
            <w:r w:rsidRPr="00F005BE">
              <w:rPr>
                <w:sz w:val="22"/>
                <w:szCs w:val="22"/>
              </w:rPr>
              <w:t>Technical Proposal</w:t>
            </w:r>
          </w:p>
        </w:tc>
      </w:tr>
      <w:tr w:rsidRPr="00F005BE" w:rsidR="00FE1DAD" w:rsidTr="002A0745" w14:paraId="50CCB7F2" w14:textId="3B8E038F">
        <w:tc>
          <w:tcPr>
            <w:tcW w:w="1271" w:type="dxa"/>
          </w:tcPr>
          <w:p w:rsidRPr="00F005BE" w:rsidR="00FE1DAD" w:rsidP="00D71891" w:rsidRDefault="00FE1DAD" w14:paraId="6848ED83" w14:textId="77777777">
            <w:pPr>
              <w:rPr>
                <w:sz w:val="22"/>
                <w:szCs w:val="22"/>
              </w:rPr>
            </w:pPr>
          </w:p>
        </w:tc>
        <w:tc>
          <w:tcPr>
            <w:tcW w:w="8357" w:type="dxa"/>
          </w:tcPr>
          <w:p w:rsidRPr="00F005BE" w:rsidR="00FE1DAD" w:rsidP="00D71891" w:rsidRDefault="00FE1DAD" w14:paraId="522B53C6" w14:textId="77777777">
            <w:pPr>
              <w:rPr>
                <w:sz w:val="22"/>
                <w:szCs w:val="22"/>
              </w:rPr>
            </w:pPr>
          </w:p>
        </w:tc>
      </w:tr>
      <w:tr w:rsidRPr="00F005BE" w:rsidR="00FE1DAD" w:rsidTr="002A0745" w14:paraId="627C5D6A" w14:textId="6339B010">
        <w:tc>
          <w:tcPr>
            <w:tcW w:w="1271" w:type="dxa"/>
          </w:tcPr>
          <w:p w:rsidRPr="00F005BE" w:rsidR="00FE1DAD" w:rsidP="00D71891" w:rsidRDefault="00FE1DAD" w14:paraId="58B99455" w14:textId="4F0F7CC4">
            <w:pPr>
              <w:rPr>
                <w:sz w:val="22"/>
                <w:szCs w:val="22"/>
              </w:rPr>
            </w:pPr>
            <w:r w:rsidRPr="00F005BE">
              <w:rPr>
                <w:sz w:val="22"/>
                <w:szCs w:val="22"/>
              </w:rPr>
              <w:t xml:space="preserve">Form </w:t>
            </w:r>
            <w:r w:rsidRPr="00F005BE" w:rsidR="001E42E1">
              <w:rPr>
                <w:sz w:val="22"/>
                <w:szCs w:val="22"/>
              </w:rPr>
              <w:t>3</w:t>
            </w:r>
            <w:r w:rsidRPr="00F005BE" w:rsidR="00962661">
              <w:rPr>
                <w:sz w:val="22"/>
                <w:szCs w:val="22"/>
              </w:rPr>
              <w:t xml:space="preserve">. </w:t>
            </w:r>
          </w:p>
        </w:tc>
        <w:tc>
          <w:tcPr>
            <w:tcW w:w="8357" w:type="dxa"/>
          </w:tcPr>
          <w:p w:rsidRPr="00F005BE" w:rsidR="00FE1DAD" w:rsidP="00D71891" w:rsidRDefault="002A3CE9" w14:paraId="37244D8C" w14:textId="2E0C17DA">
            <w:pPr>
              <w:rPr>
                <w:sz w:val="22"/>
                <w:szCs w:val="22"/>
              </w:rPr>
            </w:pPr>
            <w:r w:rsidRPr="00F005BE">
              <w:rPr>
                <w:sz w:val="22"/>
                <w:szCs w:val="22"/>
              </w:rPr>
              <w:t>Financial Proposal</w:t>
            </w:r>
          </w:p>
        </w:tc>
      </w:tr>
      <w:tr w:rsidRPr="00F005BE" w:rsidR="00FE1DAD" w:rsidTr="002A0745" w14:paraId="41A08368" w14:textId="06BFD7BE">
        <w:tc>
          <w:tcPr>
            <w:tcW w:w="1271" w:type="dxa"/>
          </w:tcPr>
          <w:p w:rsidRPr="00F005BE" w:rsidR="00FE1DAD" w:rsidP="00D71891" w:rsidRDefault="00FE1DAD" w14:paraId="581891DC" w14:textId="77777777">
            <w:pPr>
              <w:rPr>
                <w:sz w:val="22"/>
                <w:szCs w:val="22"/>
              </w:rPr>
            </w:pPr>
          </w:p>
        </w:tc>
        <w:tc>
          <w:tcPr>
            <w:tcW w:w="8357" w:type="dxa"/>
          </w:tcPr>
          <w:p w:rsidRPr="00F005BE" w:rsidR="00FE1DAD" w:rsidP="00D71891" w:rsidRDefault="00FE1DAD" w14:paraId="08C44C60" w14:textId="77777777">
            <w:pPr>
              <w:rPr>
                <w:sz w:val="22"/>
                <w:szCs w:val="22"/>
              </w:rPr>
            </w:pPr>
          </w:p>
        </w:tc>
      </w:tr>
      <w:tr w:rsidRPr="00F005BE" w:rsidR="00FE1DAD" w:rsidTr="002A0745" w14:paraId="71F8B033" w14:textId="6DB2A2C3">
        <w:tc>
          <w:tcPr>
            <w:tcW w:w="1271" w:type="dxa"/>
          </w:tcPr>
          <w:p w:rsidRPr="00F005BE" w:rsidR="00FE1DAD" w:rsidP="00FE1DAD" w:rsidRDefault="00FE1DAD" w14:paraId="45DE087E" w14:textId="00644A32">
            <w:pPr>
              <w:rPr>
                <w:sz w:val="22"/>
                <w:szCs w:val="22"/>
              </w:rPr>
            </w:pPr>
            <w:r w:rsidRPr="00F005BE">
              <w:rPr>
                <w:sz w:val="22"/>
                <w:szCs w:val="22"/>
              </w:rPr>
              <w:t xml:space="preserve">Form </w:t>
            </w:r>
            <w:r w:rsidRPr="00F005BE" w:rsidR="001E42E1">
              <w:rPr>
                <w:sz w:val="22"/>
                <w:szCs w:val="22"/>
              </w:rPr>
              <w:t>4</w:t>
            </w:r>
            <w:r w:rsidRPr="00F005BE">
              <w:rPr>
                <w:sz w:val="22"/>
                <w:szCs w:val="22"/>
              </w:rPr>
              <w:t>.</w:t>
            </w:r>
            <w:r w:rsidRPr="00F005BE" w:rsidR="00F71745">
              <w:rPr>
                <w:sz w:val="22"/>
                <w:szCs w:val="22"/>
              </w:rPr>
              <w:t xml:space="preserve"> </w:t>
            </w:r>
          </w:p>
        </w:tc>
        <w:tc>
          <w:tcPr>
            <w:tcW w:w="8357" w:type="dxa"/>
          </w:tcPr>
          <w:p w:rsidRPr="00F005BE" w:rsidR="00FE1DAD" w:rsidP="00FE1DAD" w:rsidRDefault="002A3CE9" w14:paraId="791B1344" w14:textId="1F888B8B">
            <w:pPr>
              <w:rPr>
                <w:sz w:val="22"/>
                <w:szCs w:val="22"/>
              </w:rPr>
            </w:pPr>
            <w:r w:rsidRPr="00F005BE">
              <w:rPr>
                <w:sz w:val="22"/>
                <w:szCs w:val="22"/>
              </w:rPr>
              <w:t xml:space="preserve">Tender Guarantee Form </w:t>
            </w:r>
          </w:p>
        </w:tc>
      </w:tr>
      <w:tr w:rsidRPr="00F005BE" w:rsidR="00FE1DAD" w:rsidTr="002A0745" w14:paraId="643069EC" w14:textId="1EBEFE6F">
        <w:tc>
          <w:tcPr>
            <w:tcW w:w="1271" w:type="dxa"/>
          </w:tcPr>
          <w:p w:rsidRPr="00F005BE" w:rsidR="00FE1DAD" w:rsidP="00FE1DAD" w:rsidRDefault="00FE1DAD" w14:paraId="6C8C79FA" w14:textId="77777777">
            <w:pPr>
              <w:rPr>
                <w:sz w:val="22"/>
                <w:szCs w:val="22"/>
              </w:rPr>
            </w:pPr>
          </w:p>
        </w:tc>
        <w:tc>
          <w:tcPr>
            <w:tcW w:w="8357" w:type="dxa"/>
          </w:tcPr>
          <w:p w:rsidRPr="00F005BE" w:rsidR="00FE1DAD" w:rsidP="00FE1DAD" w:rsidRDefault="00FE1DAD" w14:paraId="20339D00" w14:textId="77777777">
            <w:pPr>
              <w:rPr>
                <w:sz w:val="22"/>
                <w:szCs w:val="22"/>
              </w:rPr>
            </w:pPr>
          </w:p>
        </w:tc>
      </w:tr>
      <w:tr w:rsidRPr="00F005BE" w:rsidR="00F71745" w:rsidTr="002A0745" w14:paraId="44C7AB78" w14:textId="03A371ED">
        <w:tc>
          <w:tcPr>
            <w:tcW w:w="1271" w:type="dxa"/>
          </w:tcPr>
          <w:p w:rsidRPr="00F005BE" w:rsidR="00F71745" w:rsidP="00F71745" w:rsidRDefault="00F71745" w14:paraId="0263ABEF" w14:textId="271B6001">
            <w:pPr>
              <w:rPr>
                <w:sz w:val="22"/>
                <w:szCs w:val="22"/>
              </w:rPr>
            </w:pPr>
            <w:r w:rsidRPr="00F005BE">
              <w:rPr>
                <w:sz w:val="22"/>
                <w:szCs w:val="22"/>
              </w:rPr>
              <w:t xml:space="preserve">Form </w:t>
            </w:r>
            <w:r w:rsidRPr="00F005BE" w:rsidR="001E42E1">
              <w:rPr>
                <w:sz w:val="22"/>
                <w:szCs w:val="22"/>
              </w:rPr>
              <w:t>5</w:t>
            </w:r>
            <w:r w:rsidRPr="00F005BE">
              <w:rPr>
                <w:sz w:val="22"/>
                <w:szCs w:val="22"/>
              </w:rPr>
              <w:t xml:space="preserve">. </w:t>
            </w:r>
          </w:p>
        </w:tc>
        <w:tc>
          <w:tcPr>
            <w:tcW w:w="8357" w:type="dxa"/>
          </w:tcPr>
          <w:p w:rsidRPr="00F005BE" w:rsidR="00F71745" w:rsidP="00F71745" w:rsidRDefault="001E42E1" w14:paraId="305651D6" w14:textId="0680BFA6">
            <w:pPr>
              <w:rPr>
                <w:sz w:val="22"/>
                <w:szCs w:val="22"/>
              </w:rPr>
            </w:pPr>
            <w:r w:rsidRPr="00F005BE">
              <w:rPr>
                <w:sz w:val="22"/>
                <w:szCs w:val="22"/>
              </w:rPr>
              <w:t>European Single Procurement Document (</w:t>
            </w:r>
            <w:proofErr w:type="spellStart"/>
            <w:r w:rsidRPr="00F005BE">
              <w:rPr>
                <w:sz w:val="22"/>
                <w:szCs w:val="22"/>
              </w:rPr>
              <w:t>ESPD</w:t>
            </w:r>
            <w:proofErr w:type="spellEnd"/>
            <w:r w:rsidRPr="00F005BE">
              <w:rPr>
                <w:sz w:val="22"/>
                <w:szCs w:val="22"/>
              </w:rPr>
              <w:t xml:space="preserve">) </w:t>
            </w:r>
          </w:p>
        </w:tc>
      </w:tr>
    </w:tbl>
    <w:p w:rsidRPr="00F005BE" w:rsidR="000C50E2" w:rsidP="00FE1DAD" w:rsidRDefault="000C50E2" w14:paraId="59A29F42" w14:textId="65FBCEBE">
      <w:pPr>
        <w:rPr>
          <w:sz w:val="22"/>
          <w:szCs w:val="22"/>
        </w:rPr>
      </w:pPr>
      <w:r w:rsidRPr="00F005BE">
        <w:rPr>
          <w:sz w:val="22"/>
          <w:szCs w:val="22"/>
        </w:rPr>
        <w:br w:type="page"/>
      </w:r>
    </w:p>
    <w:p w:rsidRPr="00F005BE" w:rsidR="00C80F9F" w:rsidP="00FE1DAD" w:rsidRDefault="00C80F9F" w14:paraId="0C0D3DAE" w14:textId="77777777">
      <w:pPr>
        <w:rPr>
          <w:sz w:val="22"/>
          <w:szCs w:val="22"/>
        </w:rPr>
      </w:pPr>
    </w:p>
    <w:p w:rsidRPr="00F005BE" w:rsidR="00775BFE" w:rsidRDefault="007455E2" w14:paraId="49526261" w14:textId="4A8E64E4">
      <w:pPr>
        <w:pStyle w:val="Heading2"/>
        <w:shd w:val="clear" w:color="auto" w:fill="9CC2E5" w:themeFill="accent5" w:themeFillTint="99"/>
        <w:rPr>
          <w:rFonts w:ascii="Times New Roman" w:hAnsi="Times New Roman"/>
          <w:sz w:val="22"/>
          <w:szCs w:val="22"/>
          <w:lang w:val="en-GB"/>
        </w:rPr>
        <w:pPrChange w:author="Chris Smith" w:date="2021-01-16T13:20:00Z" w:id="1689">
          <w:pPr>
            <w:pStyle w:val="Heading2"/>
            <w:numPr>
              <w:ilvl w:val="3"/>
              <w:numId w:val="53"/>
            </w:numPr>
            <w:shd w:val="clear" w:color="auto" w:fill="9CC2E5" w:themeFill="accent5" w:themeFillTint="99"/>
            <w:ind w:left="2880" w:hanging="360"/>
          </w:pPr>
        </w:pPrChange>
      </w:pPr>
      <w:bookmarkStart w:name="_Toc43111042" w:id="1690"/>
      <w:bookmarkStart w:name="_Toc43111043" w:id="1691"/>
      <w:bookmarkStart w:name="_Toc525762484" w:id="1692"/>
      <w:bookmarkStart w:name="_Toc31977625" w:id="1693"/>
      <w:bookmarkStart w:name="_Toc438266926" w:id="1694"/>
      <w:bookmarkStart w:name="_Toc438267900" w:id="1695"/>
      <w:bookmarkStart w:name="_Toc438366668" w:id="1696"/>
      <w:bookmarkStart w:name="_Toc438954446" w:id="1697"/>
      <w:bookmarkStart w:name="_Toc64785803" w:id="1698"/>
      <w:bookmarkEnd w:id="1690"/>
      <w:bookmarkEnd w:id="1691"/>
      <w:ins w:author="Chris Smith" w:date="2021-01-16T13:20:00Z" w:id="1699">
        <w:r w:rsidRPr="00F005BE">
          <w:rPr>
            <w:rStyle w:val="TenderFormsChar"/>
            <w:rFonts w:ascii="Times New Roman" w:hAnsi="Times New Roman"/>
            <w:color w:val="000000" w:themeColor="text1"/>
            <w:sz w:val="22"/>
            <w:szCs w:val="22"/>
            <w:shd w:val="clear" w:color="auto" w:fill="9CC2E5" w:themeFill="accent5" w:themeFillTint="99"/>
            <w:lang w:val="en-GB"/>
          </w:rPr>
          <w:t xml:space="preserve">Form 1 - </w:t>
        </w:r>
      </w:ins>
      <w:r w:rsidRPr="00F005BE" w:rsidR="0066150A">
        <w:rPr>
          <w:rStyle w:val="TenderFormsChar"/>
          <w:rFonts w:ascii="Times New Roman" w:hAnsi="Times New Roman"/>
          <w:color w:val="000000" w:themeColor="text1"/>
          <w:sz w:val="22"/>
          <w:szCs w:val="22"/>
          <w:shd w:val="clear" w:color="auto" w:fill="9CC2E5" w:themeFill="accent5" w:themeFillTint="99"/>
          <w:lang w:val="en-GB"/>
        </w:rPr>
        <w:t xml:space="preserve">Letter of </w:t>
      </w:r>
      <w:r w:rsidRPr="00F005BE" w:rsidR="00775BFE">
        <w:rPr>
          <w:rStyle w:val="TenderFormsChar"/>
          <w:rFonts w:ascii="Times New Roman" w:hAnsi="Times New Roman"/>
          <w:color w:val="000000" w:themeColor="text1"/>
          <w:sz w:val="22"/>
          <w:szCs w:val="22"/>
          <w:shd w:val="clear" w:color="auto" w:fill="9CC2E5" w:themeFill="accent5" w:themeFillTint="99"/>
          <w:lang w:val="en-GB"/>
        </w:rPr>
        <w:t>Tender</w:t>
      </w:r>
      <w:bookmarkEnd w:id="1692"/>
      <w:bookmarkEnd w:id="1693"/>
      <w:bookmarkEnd w:id="1698"/>
    </w:p>
    <w:tbl>
      <w:tblPr>
        <w:tblW w:w="0" w:type="auto"/>
        <w:tblLayout w:type="fixed"/>
        <w:tblLook w:val="0000" w:firstRow="0" w:lastRow="0" w:firstColumn="0" w:lastColumn="0" w:noHBand="0" w:noVBand="0"/>
      </w:tblPr>
      <w:tblGrid>
        <w:gridCol w:w="9198"/>
      </w:tblGrid>
      <w:tr w:rsidRPr="00F005BE" w:rsidR="006D489E" w:rsidTr="006D489E" w14:paraId="0A043EBD" w14:textId="77777777">
        <w:trPr>
          <w:trHeight w:val="330"/>
        </w:trPr>
        <w:tc>
          <w:tcPr>
            <w:tcW w:w="9198" w:type="dxa"/>
            <w:vAlign w:val="center"/>
          </w:tcPr>
          <w:p w:rsidRPr="00F005BE" w:rsidR="006D489E" w:rsidP="00507965" w:rsidRDefault="006D489E" w14:paraId="64D63D8D" w14:textId="02FC0E35">
            <w:pPr>
              <w:spacing w:before="120" w:after="120"/>
              <w:rPr>
                <w:rStyle w:val="TenderFormsChar"/>
                <w:rFonts w:ascii="Times New Roman" w:hAnsi="Times New Roman"/>
                <w:color w:val="auto"/>
                <w:sz w:val="22"/>
                <w:szCs w:val="22"/>
              </w:rPr>
            </w:pPr>
            <w:bookmarkStart w:name="SectionIV" w:id="1700"/>
            <w:r w:rsidRPr="00F005BE">
              <w:rPr>
                <w:sz w:val="22"/>
                <w:szCs w:val="22"/>
              </w:rPr>
              <w:t>Date:</w:t>
            </w:r>
            <w:r w:rsidRPr="00F005BE" w:rsidR="00D25C4F">
              <w:rPr>
                <w:sz w:val="22"/>
                <w:szCs w:val="22"/>
              </w:rPr>
              <w:t xml:space="preserve"> </w:t>
            </w:r>
            <w:r w:rsidRPr="00F005BE" w:rsidR="00BF4029">
              <w:rPr>
                <w:b/>
                <w:i/>
                <w:sz w:val="22"/>
                <w:szCs w:val="22"/>
              </w:rPr>
              <w:t xml:space="preserve">[insert date (as day, month, and year)]  </w:t>
            </w:r>
          </w:p>
        </w:tc>
      </w:tr>
      <w:tr w:rsidRPr="00F005BE" w:rsidR="006D489E" w:rsidTr="00017C86" w14:paraId="538FEE83" w14:textId="77777777">
        <w:trPr>
          <w:trHeight w:val="436"/>
        </w:trPr>
        <w:tc>
          <w:tcPr>
            <w:tcW w:w="9198" w:type="dxa"/>
            <w:vAlign w:val="center"/>
          </w:tcPr>
          <w:p w:rsidRPr="00F005BE" w:rsidR="006D489E" w:rsidP="00507965" w:rsidRDefault="00B3746A" w14:paraId="4E57E56D" w14:textId="40E86403">
            <w:pPr>
              <w:tabs>
                <w:tab w:val="right" w:pos="9000"/>
              </w:tabs>
              <w:spacing w:before="120" w:after="120"/>
              <w:rPr>
                <w:sz w:val="22"/>
                <w:szCs w:val="22"/>
              </w:rPr>
            </w:pPr>
            <w:r w:rsidRPr="00F005BE">
              <w:rPr>
                <w:sz w:val="22"/>
                <w:szCs w:val="22"/>
              </w:rPr>
              <w:t>Tender Number</w:t>
            </w:r>
            <w:r w:rsidRPr="00F005BE" w:rsidR="006D489E">
              <w:rPr>
                <w:sz w:val="22"/>
                <w:szCs w:val="22"/>
              </w:rPr>
              <w:t>:</w:t>
            </w:r>
            <w:r w:rsidRPr="00F005BE" w:rsidR="00D25C4F">
              <w:rPr>
                <w:sz w:val="22"/>
                <w:szCs w:val="22"/>
              </w:rPr>
              <w:t xml:space="preserve"> </w:t>
            </w:r>
            <w:r w:rsidRPr="00F005BE" w:rsidR="00BF4029">
              <w:rPr>
                <w:b/>
                <w:i/>
                <w:sz w:val="22"/>
                <w:szCs w:val="22"/>
              </w:rPr>
              <w:t>[insert identification number]</w:t>
            </w:r>
          </w:p>
          <w:p w:rsidRPr="00F005BE" w:rsidR="00782238" w:rsidRDefault="00DA57E2" w14:paraId="6115678F" w14:textId="344CB275">
            <w:pPr>
              <w:tabs>
                <w:tab w:val="left" w:pos="8220"/>
                <w:tab w:val="right" w:pos="9360"/>
              </w:tabs>
              <w:spacing w:after="120"/>
              <w:rPr>
                <w:ins w:author="Chris Smith" w:date="2021-01-16T13:15:00Z" w:id="1701"/>
                <w:sz w:val="22"/>
                <w:szCs w:val="22"/>
              </w:rPr>
              <w:pPrChange w:author="Chris Smith" w:date="2021-01-16T13:16:00Z" w:id="1702">
                <w:pPr>
                  <w:tabs>
                    <w:tab w:val="right" w:pos="9000"/>
                  </w:tabs>
                  <w:spacing w:before="120" w:after="120"/>
                </w:pPr>
              </w:pPrChange>
            </w:pPr>
            <w:ins w:author="Chris Smith" w:date="2021-01-16T13:44:00Z" w:id="1703">
              <w:r w:rsidRPr="00F005BE">
                <w:rPr>
                  <w:sz w:val="22"/>
                  <w:szCs w:val="22"/>
                </w:rPr>
                <w:t>The title of the Tender process</w:t>
              </w:r>
            </w:ins>
            <w:ins w:author="Chris Smith" w:date="2021-01-16T13:15:00Z" w:id="1704">
              <w:r w:rsidRPr="00F005BE" w:rsidR="00782238">
                <w:rPr>
                  <w:sz w:val="22"/>
                  <w:szCs w:val="22"/>
                </w:rPr>
                <w:t xml:space="preserve"> __________________________________________________</w:t>
              </w:r>
            </w:ins>
          </w:p>
          <w:p w:rsidRPr="00F005BE" w:rsidR="00533F95" w:rsidP="00BF4029" w:rsidRDefault="006E0219" w14:paraId="5FE79D71" w14:textId="0E11EF48">
            <w:pPr>
              <w:tabs>
                <w:tab w:val="right" w:pos="9000"/>
              </w:tabs>
              <w:spacing w:before="120" w:after="120"/>
              <w:rPr>
                <w:sz w:val="22"/>
                <w:szCs w:val="22"/>
              </w:rPr>
            </w:pPr>
            <w:r w:rsidRPr="00F005BE">
              <w:rPr>
                <w:sz w:val="22"/>
                <w:szCs w:val="22"/>
              </w:rPr>
              <w:t xml:space="preserve">To: </w:t>
            </w:r>
            <w:r w:rsidRPr="00F005BE" w:rsidR="00BF4029">
              <w:rPr>
                <w:b/>
                <w:i/>
                <w:sz w:val="22"/>
                <w:szCs w:val="22"/>
              </w:rPr>
              <w:t>[insert the name of the Contracting Authority</w:t>
            </w:r>
            <w:r w:rsidRPr="00F005BE" w:rsidR="00600C50">
              <w:rPr>
                <w:b/>
                <w:i/>
                <w:sz w:val="22"/>
                <w:szCs w:val="22"/>
              </w:rPr>
              <w:t>]</w:t>
            </w:r>
          </w:p>
        </w:tc>
      </w:tr>
      <w:tr w:rsidRPr="00F005BE" w:rsidR="006D489E" w:rsidTr="003B7760" w14:paraId="39E3AF20" w14:textId="77777777">
        <w:trPr>
          <w:trHeight w:val="900"/>
        </w:trPr>
        <w:tc>
          <w:tcPr>
            <w:tcW w:w="9198" w:type="dxa"/>
            <w:vAlign w:val="center"/>
          </w:tcPr>
          <w:p w:rsidRPr="00F005BE" w:rsidR="00331484" w:rsidP="00475FEA" w:rsidRDefault="00331484" w14:paraId="3DFC3BD6" w14:textId="42ED8807">
            <w:pPr>
              <w:tabs>
                <w:tab w:val="right" w:pos="9000"/>
              </w:tabs>
              <w:spacing w:before="120" w:after="120"/>
              <w:rPr>
                <w:b/>
                <w:i/>
                <w:sz w:val="22"/>
                <w:szCs w:val="22"/>
              </w:rPr>
            </w:pPr>
            <w:r w:rsidRPr="00F005BE">
              <w:rPr>
                <w:b/>
                <w:i/>
                <w:sz w:val="22"/>
                <w:szCs w:val="22"/>
              </w:rPr>
              <w:t xml:space="preserve">Fixed budget amount if applicable:   </w:t>
            </w:r>
            <w:proofErr w:type="gramStart"/>
            <w:r w:rsidRPr="00F005BE">
              <w:rPr>
                <w:b/>
                <w:i/>
                <w:sz w:val="22"/>
                <w:szCs w:val="22"/>
              </w:rPr>
              <w:t xml:space="preserve">   [</w:t>
            </w:r>
            <w:proofErr w:type="gramEnd"/>
            <w:r w:rsidRPr="00F005BE">
              <w:rPr>
                <w:b/>
                <w:i/>
                <w:sz w:val="22"/>
                <w:szCs w:val="22"/>
              </w:rPr>
              <w:t>delete if not fixed budget]</w:t>
            </w:r>
          </w:p>
          <w:p w:rsidRPr="00F005BE" w:rsidR="00BF4029" w:rsidRDefault="006D489E" w14:paraId="61ADEDA1" w14:textId="35975B42">
            <w:pPr>
              <w:tabs>
                <w:tab w:val="right" w:pos="9000"/>
              </w:tabs>
              <w:spacing w:before="120" w:after="120"/>
              <w:jc w:val="both"/>
              <w:rPr>
                <w:b/>
                <w:bCs/>
                <w:i/>
                <w:sz w:val="22"/>
                <w:szCs w:val="22"/>
              </w:rPr>
              <w:pPrChange w:author="Chris Smith" w:date="2021-01-16T13:05:00Z" w:id="1705">
                <w:pPr>
                  <w:tabs>
                    <w:tab w:val="right" w:pos="9000"/>
                  </w:tabs>
                  <w:spacing w:before="120" w:after="120"/>
                </w:pPr>
              </w:pPrChange>
            </w:pPr>
            <w:r w:rsidRPr="00F005BE">
              <w:rPr>
                <w:b/>
                <w:i/>
                <w:sz w:val="22"/>
                <w:szCs w:val="22"/>
              </w:rPr>
              <w:t>This</w:t>
            </w:r>
            <w:r w:rsidRPr="00F005BE" w:rsidR="00017C86">
              <w:rPr>
                <w:b/>
                <w:i/>
                <w:sz w:val="22"/>
                <w:szCs w:val="22"/>
              </w:rPr>
              <w:t xml:space="preserve"> F</w:t>
            </w:r>
            <w:r w:rsidRPr="00F005BE">
              <w:rPr>
                <w:b/>
                <w:i/>
                <w:sz w:val="22"/>
                <w:szCs w:val="22"/>
              </w:rPr>
              <w:t xml:space="preserve">orm </w:t>
            </w:r>
            <w:r w:rsidRPr="00F005BE" w:rsidR="00017C86">
              <w:rPr>
                <w:b/>
                <w:i/>
                <w:sz w:val="22"/>
                <w:szCs w:val="22"/>
              </w:rPr>
              <w:t xml:space="preserve">of Tender </w:t>
            </w:r>
            <w:r w:rsidRPr="00F005BE">
              <w:rPr>
                <w:b/>
                <w:i/>
                <w:sz w:val="22"/>
                <w:szCs w:val="22"/>
              </w:rPr>
              <w:t xml:space="preserve">shall </w:t>
            </w:r>
            <w:r w:rsidRPr="00F005BE" w:rsidR="00017C86">
              <w:rPr>
                <w:b/>
                <w:i/>
                <w:sz w:val="22"/>
                <w:szCs w:val="22"/>
              </w:rPr>
              <w:t xml:space="preserve">be </w:t>
            </w:r>
            <w:r w:rsidRPr="00F005BE">
              <w:rPr>
                <w:b/>
                <w:i/>
                <w:sz w:val="22"/>
                <w:szCs w:val="22"/>
              </w:rPr>
              <w:t xml:space="preserve">submitted as </w:t>
            </w:r>
            <w:r w:rsidRPr="00F005BE" w:rsidR="00017C86">
              <w:rPr>
                <w:b/>
                <w:i/>
                <w:sz w:val="22"/>
                <w:szCs w:val="22"/>
              </w:rPr>
              <w:t xml:space="preserve">an </w:t>
            </w:r>
            <w:r w:rsidRPr="00F005BE">
              <w:rPr>
                <w:b/>
                <w:i/>
                <w:sz w:val="22"/>
                <w:szCs w:val="22"/>
              </w:rPr>
              <w:t xml:space="preserve">electronic document </w:t>
            </w:r>
            <w:r w:rsidRPr="00F005BE" w:rsidR="00017C86">
              <w:rPr>
                <w:b/>
                <w:bCs/>
                <w:i/>
                <w:sz w:val="22"/>
                <w:szCs w:val="22"/>
              </w:rPr>
              <w:t xml:space="preserve">following the electronic submission procedures specified in the </w:t>
            </w:r>
            <w:r w:rsidRPr="00F005BE" w:rsidR="00017C86">
              <w:rPr>
                <w:b/>
                <w:i/>
                <w:sz w:val="22"/>
                <w:szCs w:val="22"/>
              </w:rPr>
              <w:t xml:space="preserve">terms of use of the </w:t>
            </w:r>
            <w:proofErr w:type="spellStart"/>
            <w:r w:rsidRPr="00F005BE" w:rsidR="00017C86">
              <w:rPr>
                <w:b/>
                <w:i/>
                <w:sz w:val="22"/>
                <w:szCs w:val="22"/>
              </w:rPr>
              <w:t>M</w:t>
            </w:r>
            <w:r w:rsidRPr="00F005BE" w:rsidR="00AE4E2E">
              <w:rPr>
                <w:b/>
                <w:i/>
                <w:sz w:val="22"/>
                <w:szCs w:val="22"/>
              </w:rPr>
              <w:t>T</w:t>
            </w:r>
            <w:r w:rsidRPr="00F005BE" w:rsidR="00017C86">
              <w:rPr>
                <w:b/>
                <w:i/>
                <w:sz w:val="22"/>
                <w:szCs w:val="22"/>
              </w:rPr>
              <w:t>ender</w:t>
            </w:r>
            <w:proofErr w:type="spellEnd"/>
            <w:r w:rsidRPr="00F005BE" w:rsidR="00192652">
              <w:rPr>
                <w:b/>
                <w:i/>
                <w:sz w:val="22"/>
                <w:szCs w:val="22"/>
              </w:rPr>
              <w:t xml:space="preserve"> </w:t>
            </w:r>
            <w:r w:rsidRPr="00F005BE" w:rsidR="00FE5FDB">
              <w:rPr>
                <w:b/>
                <w:i/>
                <w:sz w:val="22"/>
                <w:szCs w:val="22"/>
              </w:rPr>
              <w:t>S</w:t>
            </w:r>
            <w:r w:rsidRPr="00F005BE" w:rsidR="00192652">
              <w:rPr>
                <w:b/>
                <w:i/>
                <w:sz w:val="22"/>
                <w:szCs w:val="22"/>
              </w:rPr>
              <w:t>ystem</w:t>
            </w:r>
            <w:r w:rsidRPr="00F005BE" w:rsidR="00017C86">
              <w:rPr>
                <w:b/>
                <w:i/>
                <w:sz w:val="22"/>
                <w:szCs w:val="22"/>
              </w:rPr>
              <w:t xml:space="preserve"> </w:t>
            </w:r>
            <w:r w:rsidRPr="00F005BE" w:rsidR="00C760D3">
              <w:fldChar w:fldCharType="begin"/>
            </w:r>
            <w:r w:rsidRPr="00F005BE" w:rsidR="00C760D3">
              <w:rPr>
                <w:sz w:val="22"/>
                <w:szCs w:val="22"/>
              </w:rPr>
              <w:instrText xml:space="preserve"> HYPERLINK "https://mtender.gov.md/" </w:instrText>
            </w:r>
            <w:r w:rsidRPr="00F005BE" w:rsidR="00C760D3">
              <w:fldChar w:fldCharType="separate"/>
            </w:r>
            <w:r w:rsidRPr="00F005BE" w:rsidR="00017C86">
              <w:rPr>
                <w:rStyle w:val="Hyperlink"/>
                <w:b/>
                <w:i/>
                <w:sz w:val="22"/>
                <w:szCs w:val="22"/>
              </w:rPr>
              <w:t>https://mtender.gov.md/</w:t>
            </w:r>
            <w:r w:rsidRPr="00F005BE" w:rsidR="00C760D3">
              <w:rPr>
                <w:rStyle w:val="Hyperlink"/>
                <w:b/>
                <w:i/>
                <w:sz w:val="22"/>
                <w:szCs w:val="22"/>
              </w:rPr>
              <w:fldChar w:fldCharType="end"/>
            </w:r>
            <w:r w:rsidRPr="00F005BE" w:rsidR="00017C86">
              <w:rPr>
                <w:b/>
                <w:i/>
                <w:sz w:val="22"/>
                <w:szCs w:val="22"/>
              </w:rPr>
              <w:t xml:space="preserve">. </w:t>
            </w:r>
            <w:r w:rsidRPr="00F005BE" w:rsidR="00017C86">
              <w:rPr>
                <w:b/>
                <w:bCs/>
                <w:i/>
                <w:sz w:val="22"/>
                <w:szCs w:val="22"/>
              </w:rPr>
              <w:t xml:space="preserve"> </w:t>
            </w:r>
          </w:p>
          <w:p w:rsidRPr="00F005BE" w:rsidR="006D489E" w:rsidP="00475FEA" w:rsidRDefault="00017C86" w14:paraId="53BDF819" w14:textId="31749CBE">
            <w:pPr>
              <w:tabs>
                <w:tab w:val="right" w:pos="9000"/>
              </w:tabs>
              <w:spacing w:before="120" w:after="120"/>
              <w:rPr>
                <w:b/>
                <w:sz w:val="22"/>
                <w:szCs w:val="22"/>
              </w:rPr>
            </w:pPr>
            <w:r w:rsidRPr="00F005BE">
              <w:rPr>
                <w:b/>
                <w:i/>
                <w:sz w:val="22"/>
                <w:szCs w:val="22"/>
              </w:rPr>
              <w:t xml:space="preserve">No handwritten copies are required or shall be submitted. </w:t>
            </w:r>
          </w:p>
        </w:tc>
      </w:tr>
    </w:tbl>
    <w:p w:rsidRPr="00F005BE" w:rsidR="00BF331B" w:rsidP="00507965" w:rsidRDefault="00BF331B" w14:paraId="6EC22282" w14:textId="77777777">
      <w:pPr>
        <w:rPr>
          <w:sz w:val="22"/>
          <w:szCs w:val="22"/>
        </w:rPr>
      </w:pPr>
      <w:r w:rsidRPr="00F005BE">
        <w:rPr>
          <w:sz w:val="22"/>
          <w:szCs w:val="22"/>
        </w:rPr>
        <w:t xml:space="preserve">We, the undersigned, declare that: </w:t>
      </w:r>
    </w:p>
    <w:p w:rsidRPr="00F005BE" w:rsidR="00BF331B" w:rsidP="002A0745" w:rsidRDefault="00BF331B" w14:paraId="28B2C4CC" w14:textId="77777777">
      <w:pPr>
        <w:numPr>
          <w:ilvl w:val="0"/>
          <w:numId w:val="95"/>
        </w:numPr>
        <w:jc w:val="both"/>
        <w:rPr>
          <w:sz w:val="22"/>
          <w:szCs w:val="22"/>
        </w:rPr>
      </w:pPr>
      <w:r w:rsidRPr="00F005BE">
        <w:rPr>
          <w:sz w:val="22"/>
          <w:szCs w:val="22"/>
        </w:rPr>
        <w:t>We have examined and have no reservations to the Tender Document</w:t>
      </w:r>
      <w:r w:rsidRPr="00F005BE" w:rsidR="00B87690">
        <w:rPr>
          <w:sz w:val="22"/>
          <w:szCs w:val="22"/>
        </w:rPr>
        <w:t>s</w:t>
      </w:r>
      <w:r w:rsidRPr="00F005BE">
        <w:rPr>
          <w:sz w:val="22"/>
          <w:szCs w:val="22"/>
        </w:rPr>
        <w:t xml:space="preserve">, including </w:t>
      </w:r>
      <w:r w:rsidRPr="00F005BE" w:rsidR="001A4F75">
        <w:rPr>
          <w:sz w:val="22"/>
          <w:szCs w:val="22"/>
        </w:rPr>
        <w:t>issued clarifications and a</w:t>
      </w:r>
      <w:r w:rsidRPr="00F005BE">
        <w:rPr>
          <w:sz w:val="22"/>
          <w:szCs w:val="22"/>
        </w:rPr>
        <w:t>ddenda.</w:t>
      </w:r>
    </w:p>
    <w:p w:rsidRPr="00F005BE" w:rsidR="00600C50" w:rsidP="00600C50" w:rsidRDefault="00600C50" w14:paraId="7BD4B853" w14:textId="77777777">
      <w:pPr>
        <w:pStyle w:val="ListParagraph"/>
        <w:spacing w:after="0"/>
        <w:rPr>
          <w:rFonts w:ascii="Times New Roman" w:hAnsi="Times New Roman"/>
        </w:rPr>
      </w:pPr>
    </w:p>
    <w:p w:rsidRPr="00F005BE" w:rsidR="006D489E" w:rsidP="002A0745" w:rsidRDefault="006D489E" w14:paraId="6D348B6A" w14:textId="4E39EE89">
      <w:pPr>
        <w:pStyle w:val="ListParagraph"/>
        <w:spacing w:after="0"/>
        <w:jc w:val="both"/>
        <w:rPr>
          <w:rFonts w:ascii="Times New Roman" w:hAnsi="Times New Roman"/>
        </w:rPr>
      </w:pPr>
      <w:r w:rsidRPr="00F005BE">
        <w:rPr>
          <w:rFonts w:ascii="Times New Roman" w:hAnsi="Times New Roman"/>
        </w:rPr>
        <w:t xml:space="preserve">We </w:t>
      </w:r>
      <w:r w:rsidRPr="00F005BE" w:rsidR="00600C50">
        <w:rPr>
          <w:rFonts w:ascii="Times New Roman" w:hAnsi="Times New Roman"/>
        </w:rPr>
        <w:t xml:space="preserve">hereby </w:t>
      </w:r>
      <w:r w:rsidRPr="00F005BE">
        <w:rPr>
          <w:rFonts w:ascii="Times New Roman" w:hAnsi="Times New Roman"/>
        </w:rPr>
        <w:t>submit a</w:t>
      </w:r>
      <w:r w:rsidRPr="00F005BE" w:rsidR="00EF50CB">
        <w:rPr>
          <w:rFonts w:ascii="Times New Roman" w:hAnsi="Times New Roman"/>
        </w:rPr>
        <w:t xml:space="preserve"> Tender</w:t>
      </w:r>
      <w:r w:rsidRPr="00F005BE">
        <w:rPr>
          <w:rFonts w:ascii="Times New Roman" w:hAnsi="Times New Roman"/>
        </w:rPr>
        <w:t xml:space="preserve"> </w:t>
      </w:r>
      <w:r w:rsidRPr="00F005BE" w:rsidR="00600C50">
        <w:rPr>
          <w:rFonts w:ascii="Times New Roman" w:hAnsi="Times New Roman"/>
        </w:rPr>
        <w:t xml:space="preserve">comprising our Technical and Financial Proposal and Tender Guarantee </w:t>
      </w:r>
      <w:r w:rsidRPr="00F005BE" w:rsidR="00600C50">
        <w:rPr>
          <w:rFonts w:ascii="Times New Roman" w:hAnsi="Times New Roman"/>
          <w:b/>
          <w:bCs/>
          <w:i/>
          <w:iCs/>
        </w:rPr>
        <w:t>[</w:t>
      </w:r>
      <w:r w:rsidRPr="00F005BE" w:rsidR="003736E4">
        <w:rPr>
          <w:rFonts w:ascii="Times New Roman" w:hAnsi="Times New Roman"/>
          <w:b/>
          <w:bCs/>
          <w:i/>
          <w:iCs/>
        </w:rPr>
        <w:t xml:space="preserve">if a </w:t>
      </w:r>
      <w:r w:rsidRPr="00F005BE" w:rsidR="00600C50">
        <w:rPr>
          <w:rFonts w:ascii="Times New Roman" w:hAnsi="Times New Roman"/>
          <w:b/>
          <w:bCs/>
          <w:i/>
          <w:iCs/>
        </w:rPr>
        <w:t>Tender Guarantee i</w:t>
      </w:r>
      <w:r w:rsidRPr="00F005BE" w:rsidR="003736E4">
        <w:rPr>
          <w:rFonts w:ascii="Times New Roman" w:hAnsi="Times New Roman"/>
          <w:b/>
          <w:bCs/>
          <w:i/>
          <w:iCs/>
        </w:rPr>
        <w:t>s</w:t>
      </w:r>
      <w:r w:rsidRPr="00F005BE" w:rsidR="00600C50">
        <w:rPr>
          <w:rFonts w:ascii="Times New Roman" w:hAnsi="Times New Roman"/>
          <w:b/>
          <w:bCs/>
          <w:i/>
          <w:iCs/>
        </w:rPr>
        <w:t xml:space="preserve"> not required</w:t>
      </w:r>
      <w:r w:rsidRPr="00F005BE" w:rsidR="003736E4">
        <w:rPr>
          <w:rFonts w:ascii="Times New Roman" w:hAnsi="Times New Roman"/>
          <w:b/>
          <w:bCs/>
          <w:i/>
          <w:iCs/>
        </w:rPr>
        <w:t xml:space="preserve"> delete this provision</w:t>
      </w:r>
      <w:r w:rsidRPr="00F005BE" w:rsidR="00600C50">
        <w:rPr>
          <w:rFonts w:ascii="Times New Roman" w:hAnsi="Times New Roman"/>
          <w:b/>
          <w:bCs/>
          <w:i/>
          <w:iCs/>
        </w:rPr>
        <w:t>]</w:t>
      </w:r>
      <w:r w:rsidRPr="00F005BE" w:rsidR="00600C50">
        <w:rPr>
          <w:rFonts w:ascii="Times New Roman" w:hAnsi="Times New Roman"/>
        </w:rPr>
        <w:t xml:space="preserve"> </w:t>
      </w:r>
      <w:r w:rsidRPr="00F005BE">
        <w:rPr>
          <w:rFonts w:ascii="Times New Roman" w:hAnsi="Times New Roman"/>
        </w:rPr>
        <w:t xml:space="preserve">in accordance with the following </w:t>
      </w:r>
      <w:r w:rsidRPr="00F005BE" w:rsidR="003736E4">
        <w:rPr>
          <w:rFonts w:ascii="Times New Roman" w:hAnsi="Times New Roman"/>
        </w:rPr>
        <w:t xml:space="preserve">Tender </w:t>
      </w:r>
      <w:r w:rsidRPr="00F005BE">
        <w:rPr>
          <w:rFonts w:ascii="Times New Roman" w:hAnsi="Times New Roman"/>
        </w:rPr>
        <w:t xml:space="preserve">documents: </w:t>
      </w:r>
    </w:p>
    <w:p w:rsidRPr="00F005BE" w:rsidR="00600C50" w:rsidP="00AA4407" w:rsidRDefault="00600C50" w14:paraId="56B6DC5C" w14:textId="40308CCA">
      <w:pPr>
        <w:pStyle w:val="ListParagraph"/>
        <w:numPr>
          <w:ilvl w:val="1"/>
          <w:numId w:val="95"/>
        </w:numPr>
        <w:spacing w:after="0"/>
        <w:rPr>
          <w:rFonts w:ascii="Times New Roman" w:hAnsi="Times New Roman"/>
        </w:rPr>
      </w:pPr>
      <w:r w:rsidRPr="00F005BE">
        <w:rPr>
          <w:rFonts w:ascii="Times New Roman" w:hAnsi="Times New Roman"/>
        </w:rPr>
        <w:t xml:space="preserve">Contract Notice; </w:t>
      </w:r>
    </w:p>
    <w:p w:rsidRPr="00F005BE" w:rsidR="006D489E" w:rsidP="00AA4407" w:rsidRDefault="006D489E" w14:paraId="13D56263" w14:textId="1F80D85C">
      <w:pPr>
        <w:pStyle w:val="ListParagraph"/>
        <w:numPr>
          <w:ilvl w:val="1"/>
          <w:numId w:val="95"/>
        </w:numPr>
        <w:spacing w:after="0"/>
        <w:rPr>
          <w:rFonts w:ascii="Times New Roman" w:hAnsi="Times New Roman"/>
        </w:rPr>
      </w:pPr>
      <w:r w:rsidRPr="00F005BE">
        <w:rPr>
          <w:rFonts w:ascii="Times New Roman" w:hAnsi="Times New Roman"/>
        </w:rPr>
        <w:t xml:space="preserve">Instructions </w:t>
      </w:r>
      <w:r w:rsidRPr="00F005BE" w:rsidR="00600C50">
        <w:rPr>
          <w:rFonts w:ascii="Times New Roman" w:hAnsi="Times New Roman"/>
        </w:rPr>
        <w:t>to Tenderers</w:t>
      </w:r>
      <w:r w:rsidRPr="00F005BE">
        <w:rPr>
          <w:rFonts w:ascii="Times New Roman" w:hAnsi="Times New Roman"/>
        </w:rPr>
        <w:t>;</w:t>
      </w:r>
    </w:p>
    <w:p w:rsidRPr="00F005BE" w:rsidR="006D489E" w:rsidP="00AA4407" w:rsidRDefault="006D489E" w14:paraId="7C2C339F" w14:textId="2CF90C0D">
      <w:pPr>
        <w:pStyle w:val="ListParagraph"/>
        <w:numPr>
          <w:ilvl w:val="1"/>
          <w:numId w:val="95"/>
        </w:numPr>
        <w:spacing w:after="0"/>
        <w:rPr>
          <w:rFonts w:ascii="Times New Roman" w:hAnsi="Times New Roman"/>
        </w:rPr>
      </w:pPr>
      <w:r w:rsidRPr="00F005BE">
        <w:rPr>
          <w:rFonts w:ascii="Times New Roman" w:hAnsi="Times New Roman"/>
        </w:rPr>
        <w:t>Tender Data Sheet;</w:t>
      </w:r>
    </w:p>
    <w:p w:rsidRPr="00F005BE" w:rsidR="006D489E" w:rsidP="00AA4407" w:rsidRDefault="006D489E" w14:paraId="46C55BCA" w14:textId="69502543">
      <w:pPr>
        <w:pStyle w:val="ListParagraph"/>
        <w:numPr>
          <w:ilvl w:val="1"/>
          <w:numId w:val="95"/>
        </w:numPr>
        <w:spacing w:after="0"/>
        <w:rPr>
          <w:rFonts w:ascii="Times New Roman" w:hAnsi="Times New Roman"/>
        </w:rPr>
      </w:pPr>
      <w:r w:rsidRPr="00F005BE">
        <w:rPr>
          <w:rFonts w:ascii="Times New Roman" w:hAnsi="Times New Roman"/>
        </w:rPr>
        <w:t>Tender</w:t>
      </w:r>
      <w:r w:rsidRPr="00F005BE" w:rsidR="00600C50">
        <w:rPr>
          <w:rFonts w:ascii="Times New Roman" w:hAnsi="Times New Roman"/>
        </w:rPr>
        <w:t xml:space="preserve"> Forms</w:t>
      </w:r>
      <w:r w:rsidRPr="00F005BE">
        <w:rPr>
          <w:rFonts w:ascii="Times New Roman" w:hAnsi="Times New Roman"/>
        </w:rPr>
        <w:t>;</w:t>
      </w:r>
    </w:p>
    <w:p w:rsidRPr="00F005BE" w:rsidR="006D489E" w:rsidP="002A0745" w:rsidRDefault="006D489E" w14:paraId="7582406F" w14:textId="2A70DCF2">
      <w:pPr>
        <w:pStyle w:val="ListParagraph"/>
        <w:spacing w:after="0"/>
        <w:ind w:left="1440"/>
        <w:rPr>
          <w:rFonts w:ascii="Times New Roman" w:hAnsi="Times New Roman"/>
        </w:rPr>
      </w:pPr>
      <w:r w:rsidRPr="00F005BE">
        <w:rPr>
          <w:rFonts w:ascii="Times New Roman" w:hAnsi="Times New Roman"/>
        </w:rPr>
        <w:t>General Conditions of Contract</w:t>
      </w:r>
      <w:r w:rsidRPr="00F005BE" w:rsidR="00600C50">
        <w:rPr>
          <w:rFonts w:ascii="Times New Roman" w:hAnsi="Times New Roman"/>
        </w:rPr>
        <w:t>;</w:t>
      </w:r>
    </w:p>
    <w:p w:rsidRPr="00F005BE" w:rsidR="006D489E" w:rsidP="003736E4" w:rsidRDefault="006D489E" w14:paraId="600561E0" w14:textId="09E0ED1D">
      <w:pPr>
        <w:pStyle w:val="ListParagraph"/>
        <w:numPr>
          <w:ilvl w:val="1"/>
          <w:numId w:val="95"/>
        </w:numPr>
        <w:spacing w:after="0"/>
        <w:rPr>
          <w:rFonts w:ascii="Times New Roman" w:hAnsi="Times New Roman"/>
        </w:rPr>
      </w:pPr>
      <w:r w:rsidRPr="00F005BE">
        <w:rPr>
          <w:rFonts w:ascii="Times New Roman" w:hAnsi="Times New Roman"/>
        </w:rPr>
        <w:t>Special Conditions of Contract;</w:t>
      </w:r>
    </w:p>
    <w:p w:rsidRPr="00F005BE" w:rsidR="00600C50" w:rsidP="002A0745" w:rsidRDefault="00600C50" w14:paraId="56F6236B" w14:textId="77777777">
      <w:pPr>
        <w:ind w:left="720"/>
        <w:rPr>
          <w:sz w:val="22"/>
          <w:szCs w:val="22"/>
        </w:rPr>
      </w:pPr>
    </w:p>
    <w:p w:rsidRPr="00F005BE" w:rsidR="006D489E" w:rsidP="002A0745" w:rsidRDefault="006D489E" w14:paraId="4988CB21" w14:textId="11725807">
      <w:pPr>
        <w:numPr>
          <w:ilvl w:val="0"/>
          <w:numId w:val="95"/>
        </w:numPr>
        <w:jc w:val="both"/>
        <w:rPr>
          <w:sz w:val="22"/>
          <w:szCs w:val="22"/>
        </w:rPr>
      </w:pPr>
      <w:r w:rsidRPr="00F005BE">
        <w:rPr>
          <w:sz w:val="22"/>
          <w:szCs w:val="22"/>
        </w:rPr>
        <w:t xml:space="preserve">We offer to supply the </w:t>
      </w:r>
      <w:r w:rsidRPr="00F005BE" w:rsidR="00926FA9">
        <w:rPr>
          <w:sz w:val="22"/>
          <w:szCs w:val="22"/>
        </w:rPr>
        <w:t>Contracting Authority</w:t>
      </w:r>
      <w:r w:rsidRPr="00F005BE">
        <w:rPr>
          <w:sz w:val="22"/>
          <w:szCs w:val="22"/>
        </w:rPr>
        <w:t xml:space="preserve">: </w:t>
      </w:r>
      <w:r w:rsidRPr="00F005BE">
        <w:rPr>
          <w:b/>
          <w:sz w:val="22"/>
          <w:szCs w:val="22"/>
        </w:rPr>
        <w:t xml:space="preserve">[enter </w:t>
      </w:r>
      <w:r w:rsidRPr="00F005BE" w:rsidR="00926FA9">
        <w:rPr>
          <w:b/>
          <w:sz w:val="22"/>
          <w:szCs w:val="22"/>
        </w:rPr>
        <w:t>Contracting Authority</w:t>
      </w:r>
      <w:r w:rsidRPr="00F005BE">
        <w:rPr>
          <w:b/>
          <w:sz w:val="22"/>
          <w:szCs w:val="22"/>
        </w:rPr>
        <w:t xml:space="preserve"> name]</w:t>
      </w:r>
      <w:r w:rsidRPr="00F005BE">
        <w:rPr>
          <w:sz w:val="22"/>
          <w:szCs w:val="22"/>
        </w:rPr>
        <w:t>, in conformity with the Tender Documents, the following Goods</w:t>
      </w:r>
      <w:r w:rsidRPr="00F005BE" w:rsidR="00965CB1">
        <w:rPr>
          <w:sz w:val="22"/>
          <w:szCs w:val="22"/>
        </w:rPr>
        <w:t xml:space="preserve"> ____________</w:t>
      </w:r>
      <w:r w:rsidRPr="00F005BE">
        <w:rPr>
          <w:sz w:val="22"/>
          <w:szCs w:val="22"/>
        </w:rPr>
        <w:t xml:space="preserve"> in accordance with </w:t>
      </w:r>
      <w:r w:rsidRPr="00F005BE" w:rsidR="003736E4">
        <w:rPr>
          <w:sz w:val="22"/>
          <w:szCs w:val="22"/>
          <w:highlight w:val="yellow"/>
        </w:rPr>
        <w:t>our</w:t>
      </w:r>
      <w:r w:rsidRPr="00F005BE">
        <w:rPr>
          <w:sz w:val="22"/>
          <w:szCs w:val="22"/>
          <w:highlight w:val="yellow"/>
        </w:rPr>
        <w:t xml:space="preserve"> </w:t>
      </w:r>
      <w:r w:rsidRPr="00F005BE" w:rsidR="009D7412">
        <w:rPr>
          <w:sz w:val="22"/>
          <w:szCs w:val="22"/>
          <w:highlight w:val="yellow"/>
        </w:rPr>
        <w:t xml:space="preserve">Technical and </w:t>
      </w:r>
      <w:r w:rsidRPr="00F005BE" w:rsidR="00F849F6">
        <w:rPr>
          <w:sz w:val="22"/>
          <w:szCs w:val="22"/>
          <w:highlight w:val="yellow"/>
        </w:rPr>
        <w:t>Financial Proposal</w:t>
      </w:r>
      <w:r w:rsidRPr="00F005BE">
        <w:rPr>
          <w:sz w:val="22"/>
          <w:szCs w:val="22"/>
        </w:rPr>
        <w:t xml:space="preserve"> and in accordance with the Standard General Conditions of Contract for Goods </w:t>
      </w:r>
      <w:r w:rsidRPr="00F005BE" w:rsidR="007E1D1B">
        <w:rPr>
          <w:sz w:val="22"/>
          <w:szCs w:val="22"/>
        </w:rPr>
        <w:t>and the Special Conditions of the Contract</w:t>
      </w:r>
      <w:r w:rsidRPr="00F005BE">
        <w:rPr>
          <w:sz w:val="22"/>
          <w:szCs w:val="22"/>
        </w:rPr>
        <w:t>.</w:t>
      </w:r>
    </w:p>
    <w:p w:rsidRPr="00F005BE" w:rsidR="00600C50" w:rsidP="002A0745" w:rsidRDefault="00600C50" w14:paraId="5ABDA79D" w14:textId="77777777">
      <w:pPr>
        <w:ind w:left="720"/>
        <w:rPr>
          <w:sz w:val="22"/>
          <w:szCs w:val="22"/>
        </w:rPr>
      </w:pPr>
    </w:p>
    <w:p w:rsidRPr="00F005BE" w:rsidR="00841970" w:rsidP="00AA4407" w:rsidRDefault="00841970" w14:paraId="1FE59B64" w14:textId="6F747233">
      <w:pPr>
        <w:numPr>
          <w:ilvl w:val="0"/>
          <w:numId w:val="95"/>
        </w:numPr>
        <w:rPr>
          <w:sz w:val="22"/>
          <w:szCs w:val="22"/>
        </w:rPr>
      </w:pPr>
      <w:r w:rsidRPr="00F005BE">
        <w:rPr>
          <w:sz w:val="22"/>
          <w:szCs w:val="22"/>
        </w:rPr>
        <w:t>The total price of our</w:t>
      </w:r>
      <w:r w:rsidRPr="00F005BE" w:rsidR="00EF50CB">
        <w:rPr>
          <w:sz w:val="22"/>
          <w:szCs w:val="22"/>
        </w:rPr>
        <w:t xml:space="preserve"> Tender</w:t>
      </w:r>
      <w:r w:rsidRPr="00F005BE">
        <w:rPr>
          <w:sz w:val="22"/>
          <w:szCs w:val="22"/>
        </w:rPr>
        <w:t xml:space="preserve">, </w:t>
      </w:r>
      <w:r w:rsidRPr="00F005BE" w:rsidR="003736E4">
        <w:rPr>
          <w:sz w:val="22"/>
          <w:szCs w:val="22"/>
        </w:rPr>
        <w:t xml:space="preserve">Delivered at Place (DAP) ____________________ </w:t>
      </w:r>
      <w:r w:rsidRPr="00F005BE">
        <w:rPr>
          <w:b/>
          <w:sz w:val="22"/>
          <w:szCs w:val="22"/>
        </w:rPr>
        <w:t>exclusive of VAT</w:t>
      </w:r>
      <w:r w:rsidRPr="00F005BE">
        <w:rPr>
          <w:sz w:val="22"/>
          <w:szCs w:val="22"/>
        </w:rPr>
        <w:t>, is: __</w:t>
      </w:r>
      <w:del w:author="Chris Smith" w:date="2021-01-16T13:07:00Z" w:id="1706">
        <w:r w:rsidRPr="00F005BE" w:rsidDel="00755426">
          <w:rPr>
            <w:sz w:val="22"/>
            <w:szCs w:val="22"/>
          </w:rPr>
          <w:delText>_________________________</w:delText>
        </w:r>
      </w:del>
      <w:r w:rsidRPr="00F005BE">
        <w:rPr>
          <w:b/>
          <w:sz w:val="22"/>
          <w:szCs w:val="22"/>
        </w:rPr>
        <w:t>[enter figures and words]</w:t>
      </w:r>
      <w:r w:rsidRPr="00F005BE" w:rsidR="006D489E">
        <w:rPr>
          <w:b/>
          <w:sz w:val="22"/>
          <w:szCs w:val="22"/>
        </w:rPr>
        <w:t>;</w:t>
      </w:r>
    </w:p>
    <w:p w:rsidRPr="00F005BE" w:rsidR="00600C50" w:rsidP="002A0745" w:rsidRDefault="00600C50" w14:paraId="3DD1F444" w14:textId="77777777">
      <w:pPr>
        <w:ind w:left="720"/>
        <w:rPr>
          <w:sz w:val="22"/>
          <w:szCs w:val="22"/>
        </w:rPr>
      </w:pPr>
    </w:p>
    <w:p w:rsidRPr="00F005BE" w:rsidR="00BF331B" w:rsidP="002A0745" w:rsidRDefault="00BF331B" w14:paraId="7FBBCE8C" w14:textId="1AE57956">
      <w:pPr>
        <w:numPr>
          <w:ilvl w:val="0"/>
          <w:numId w:val="95"/>
        </w:numPr>
        <w:jc w:val="both"/>
        <w:rPr>
          <w:sz w:val="22"/>
          <w:szCs w:val="22"/>
        </w:rPr>
      </w:pPr>
      <w:r w:rsidRPr="00F005BE">
        <w:rPr>
          <w:sz w:val="22"/>
          <w:szCs w:val="22"/>
        </w:rPr>
        <w:t>Our</w:t>
      </w:r>
      <w:r w:rsidRPr="00F005BE" w:rsidR="00EF50CB">
        <w:rPr>
          <w:sz w:val="22"/>
          <w:szCs w:val="22"/>
        </w:rPr>
        <w:t xml:space="preserve"> Tender</w:t>
      </w:r>
      <w:r w:rsidRPr="00F005BE" w:rsidR="00017C86">
        <w:rPr>
          <w:sz w:val="22"/>
          <w:szCs w:val="22"/>
        </w:rPr>
        <w:t xml:space="preserve"> </w:t>
      </w:r>
      <w:r w:rsidRPr="00F005BE">
        <w:rPr>
          <w:sz w:val="22"/>
          <w:szCs w:val="22"/>
        </w:rPr>
        <w:t xml:space="preserve">shall be valid for </w:t>
      </w:r>
      <w:r w:rsidRPr="00F005BE" w:rsidR="00B87690">
        <w:rPr>
          <w:sz w:val="22"/>
          <w:szCs w:val="22"/>
        </w:rPr>
        <w:t>a</w:t>
      </w:r>
      <w:r w:rsidRPr="00F005BE">
        <w:rPr>
          <w:sz w:val="22"/>
          <w:szCs w:val="22"/>
        </w:rPr>
        <w:t xml:space="preserve"> period</w:t>
      </w:r>
      <w:r w:rsidRPr="00F005BE" w:rsidR="00841970">
        <w:rPr>
          <w:sz w:val="22"/>
          <w:szCs w:val="22"/>
        </w:rPr>
        <w:t>_____</w:t>
      </w:r>
      <w:proofErr w:type="gramStart"/>
      <w:r w:rsidRPr="00F005BE" w:rsidR="00841970">
        <w:rPr>
          <w:sz w:val="22"/>
          <w:szCs w:val="22"/>
        </w:rPr>
        <w:t>_</w:t>
      </w:r>
      <w:r w:rsidRPr="00F005BE">
        <w:rPr>
          <w:b/>
          <w:sz w:val="22"/>
          <w:szCs w:val="22"/>
        </w:rPr>
        <w:t>[</w:t>
      </w:r>
      <w:proofErr w:type="gramEnd"/>
      <w:r w:rsidRPr="00F005BE">
        <w:rPr>
          <w:b/>
          <w:sz w:val="22"/>
          <w:szCs w:val="22"/>
        </w:rPr>
        <w:t>insert validity period as specified in</w:t>
      </w:r>
      <w:r w:rsidRPr="00F005BE" w:rsidR="001A4F75">
        <w:rPr>
          <w:b/>
          <w:sz w:val="22"/>
          <w:szCs w:val="22"/>
        </w:rPr>
        <w:t xml:space="preserve"> the </w:t>
      </w:r>
      <w:r w:rsidRPr="00F005BE" w:rsidR="00BF4029">
        <w:rPr>
          <w:b/>
          <w:sz w:val="22"/>
          <w:szCs w:val="22"/>
        </w:rPr>
        <w:t>TDS</w:t>
      </w:r>
      <w:r w:rsidRPr="00F005BE">
        <w:rPr>
          <w:b/>
          <w:sz w:val="22"/>
          <w:szCs w:val="22"/>
        </w:rPr>
        <w:t>]</w:t>
      </w:r>
      <w:r w:rsidRPr="00F005BE">
        <w:rPr>
          <w:sz w:val="22"/>
          <w:szCs w:val="22"/>
        </w:rPr>
        <w:t xml:space="preserve"> </w:t>
      </w:r>
      <w:r w:rsidRPr="00F005BE" w:rsidR="003736E4">
        <w:rPr>
          <w:sz w:val="22"/>
          <w:szCs w:val="22"/>
        </w:rPr>
        <w:t xml:space="preserve">calendar </w:t>
      </w:r>
      <w:r w:rsidRPr="00F005BE">
        <w:rPr>
          <w:sz w:val="22"/>
          <w:szCs w:val="22"/>
        </w:rPr>
        <w:t>days from the date fixed for the</w:t>
      </w:r>
      <w:r w:rsidRPr="00F005BE" w:rsidR="00EF50CB">
        <w:rPr>
          <w:sz w:val="22"/>
          <w:szCs w:val="22"/>
        </w:rPr>
        <w:t xml:space="preserve"> Tender</w:t>
      </w:r>
      <w:r w:rsidRPr="00F005BE" w:rsidR="001A4F75">
        <w:rPr>
          <w:sz w:val="22"/>
          <w:szCs w:val="22"/>
        </w:rPr>
        <w:t xml:space="preserve"> </w:t>
      </w:r>
      <w:r w:rsidRPr="00F005BE">
        <w:rPr>
          <w:sz w:val="22"/>
          <w:szCs w:val="22"/>
        </w:rPr>
        <w:t xml:space="preserve">submission deadline in accordance with the </w:t>
      </w:r>
      <w:r w:rsidRPr="00F005BE" w:rsidR="001A4F75">
        <w:rPr>
          <w:sz w:val="22"/>
          <w:szCs w:val="22"/>
        </w:rPr>
        <w:t>contract notice</w:t>
      </w:r>
      <w:r w:rsidRPr="00F005BE">
        <w:rPr>
          <w:sz w:val="22"/>
          <w:szCs w:val="22"/>
        </w:rPr>
        <w:t>, and it shall remain binding upon us and may be accepted at any time before the expiration of that period;</w:t>
      </w:r>
    </w:p>
    <w:p w:rsidRPr="00F005BE" w:rsidR="00600C50" w:rsidP="002A0745" w:rsidRDefault="00600C50" w14:paraId="74BF5EC0" w14:textId="77777777">
      <w:pPr>
        <w:ind w:left="720"/>
        <w:rPr>
          <w:sz w:val="22"/>
          <w:szCs w:val="22"/>
        </w:rPr>
      </w:pPr>
    </w:p>
    <w:p w:rsidRPr="00F005BE" w:rsidR="00BF331B" w:rsidP="002A0745" w:rsidRDefault="00BF331B" w14:paraId="62EFDE52" w14:textId="3A94AD0B">
      <w:pPr>
        <w:numPr>
          <w:ilvl w:val="0"/>
          <w:numId w:val="95"/>
        </w:numPr>
        <w:jc w:val="both"/>
        <w:rPr>
          <w:sz w:val="22"/>
          <w:szCs w:val="22"/>
        </w:rPr>
      </w:pPr>
      <w:r w:rsidRPr="00F005BE">
        <w:rPr>
          <w:sz w:val="22"/>
          <w:szCs w:val="22"/>
        </w:rPr>
        <w:t>If our</w:t>
      </w:r>
      <w:r w:rsidRPr="00F005BE" w:rsidR="00EF50CB">
        <w:rPr>
          <w:sz w:val="22"/>
          <w:szCs w:val="22"/>
        </w:rPr>
        <w:t xml:space="preserve"> Tender</w:t>
      </w:r>
      <w:r w:rsidRPr="00F005BE" w:rsidR="001A4F75">
        <w:rPr>
          <w:sz w:val="22"/>
          <w:szCs w:val="22"/>
        </w:rPr>
        <w:t xml:space="preserve"> </w:t>
      </w:r>
      <w:r w:rsidRPr="00F005BE">
        <w:rPr>
          <w:sz w:val="22"/>
          <w:szCs w:val="22"/>
        </w:rPr>
        <w:t xml:space="preserve">is accepted, we commit to obtain a </w:t>
      </w:r>
      <w:r w:rsidRPr="00F005BE" w:rsidR="001A4F75">
        <w:rPr>
          <w:sz w:val="22"/>
          <w:szCs w:val="22"/>
        </w:rPr>
        <w:t xml:space="preserve">contract </w:t>
      </w:r>
      <w:r w:rsidRPr="00F005BE">
        <w:rPr>
          <w:sz w:val="22"/>
          <w:szCs w:val="22"/>
        </w:rPr>
        <w:t xml:space="preserve">performance </w:t>
      </w:r>
      <w:r w:rsidRPr="00F005BE" w:rsidR="001A4F75">
        <w:rPr>
          <w:sz w:val="22"/>
          <w:szCs w:val="22"/>
        </w:rPr>
        <w:t xml:space="preserve">guarantee </w:t>
      </w:r>
      <w:r w:rsidRPr="00F005BE">
        <w:rPr>
          <w:sz w:val="22"/>
          <w:szCs w:val="22"/>
        </w:rPr>
        <w:t xml:space="preserve">in accordance with the Tender Document </w:t>
      </w:r>
      <w:r w:rsidRPr="00F005BE">
        <w:rPr>
          <w:b/>
          <w:sz w:val="22"/>
          <w:szCs w:val="22"/>
        </w:rPr>
        <w:t xml:space="preserve">[if a performance </w:t>
      </w:r>
      <w:r w:rsidRPr="00F005BE" w:rsidR="001A4F75">
        <w:rPr>
          <w:b/>
          <w:sz w:val="22"/>
          <w:szCs w:val="22"/>
        </w:rPr>
        <w:t xml:space="preserve">guarantee </w:t>
      </w:r>
      <w:r w:rsidRPr="00F005BE">
        <w:rPr>
          <w:b/>
          <w:sz w:val="22"/>
          <w:szCs w:val="22"/>
        </w:rPr>
        <w:t>is not required delete this provision];</w:t>
      </w:r>
    </w:p>
    <w:p w:rsidRPr="00F005BE" w:rsidR="00600C50" w:rsidP="002A0745" w:rsidRDefault="00600C50" w14:paraId="420BF856" w14:textId="77777777">
      <w:pPr>
        <w:ind w:left="720"/>
        <w:rPr>
          <w:sz w:val="22"/>
          <w:szCs w:val="22"/>
        </w:rPr>
      </w:pPr>
    </w:p>
    <w:p w:rsidRPr="00F005BE" w:rsidR="00BF331B" w:rsidP="002A0745" w:rsidRDefault="00BF331B" w14:paraId="2730ED98" w14:textId="6CA2F132">
      <w:pPr>
        <w:numPr>
          <w:ilvl w:val="0"/>
          <w:numId w:val="95"/>
        </w:numPr>
        <w:jc w:val="both"/>
        <w:rPr>
          <w:sz w:val="22"/>
          <w:szCs w:val="22"/>
        </w:rPr>
      </w:pPr>
      <w:r w:rsidRPr="00F005BE">
        <w:rPr>
          <w:sz w:val="22"/>
          <w:szCs w:val="22"/>
        </w:rPr>
        <w:t xml:space="preserve">Our firm, including any subcontractors or suppliers for any part of the </w:t>
      </w:r>
      <w:r w:rsidRPr="00F005BE" w:rsidR="000A3279">
        <w:rPr>
          <w:sz w:val="22"/>
          <w:szCs w:val="22"/>
        </w:rPr>
        <w:t>Contract</w:t>
      </w:r>
      <w:r w:rsidRPr="00F005BE">
        <w:rPr>
          <w:sz w:val="22"/>
          <w:szCs w:val="22"/>
        </w:rPr>
        <w:t>, have no conflict of interest</w:t>
      </w:r>
      <w:r w:rsidRPr="00F005BE" w:rsidR="001A4F75">
        <w:rPr>
          <w:sz w:val="22"/>
          <w:szCs w:val="22"/>
        </w:rPr>
        <w:t xml:space="preserve"> with the </w:t>
      </w:r>
      <w:r w:rsidRPr="00F005BE" w:rsidR="00926FA9">
        <w:rPr>
          <w:sz w:val="22"/>
          <w:szCs w:val="22"/>
        </w:rPr>
        <w:t>Contracting Authority</w:t>
      </w:r>
      <w:r w:rsidRPr="00F005BE" w:rsidR="00965CB1">
        <w:rPr>
          <w:sz w:val="22"/>
          <w:szCs w:val="22"/>
        </w:rPr>
        <w:t>, known at the moment of tender submission</w:t>
      </w:r>
      <w:r w:rsidRPr="00F005BE">
        <w:rPr>
          <w:sz w:val="22"/>
          <w:szCs w:val="22"/>
        </w:rPr>
        <w:t>;</w:t>
      </w:r>
    </w:p>
    <w:p w:rsidRPr="00F005BE" w:rsidR="00600C50" w:rsidP="002A0745" w:rsidRDefault="00600C50" w14:paraId="7CF5AF51" w14:textId="77777777">
      <w:pPr>
        <w:ind w:left="720"/>
        <w:rPr>
          <w:sz w:val="22"/>
          <w:szCs w:val="22"/>
        </w:rPr>
      </w:pPr>
    </w:p>
    <w:p w:rsidRPr="00F005BE" w:rsidR="00BF331B" w:rsidP="002A0745" w:rsidRDefault="00BF331B" w14:paraId="1B17B916" w14:textId="6042C7BE">
      <w:pPr>
        <w:numPr>
          <w:ilvl w:val="0"/>
          <w:numId w:val="95"/>
        </w:numPr>
        <w:jc w:val="both"/>
        <w:rPr>
          <w:sz w:val="22"/>
          <w:szCs w:val="22"/>
        </w:rPr>
      </w:pPr>
      <w:r w:rsidRPr="00F005BE">
        <w:rPr>
          <w:sz w:val="22"/>
          <w:szCs w:val="22"/>
        </w:rPr>
        <w:t>We are no</w:t>
      </w:r>
      <w:r w:rsidRPr="00F005BE" w:rsidR="00E0360B">
        <w:rPr>
          <w:sz w:val="22"/>
          <w:szCs w:val="22"/>
        </w:rPr>
        <w:t>t participating</w:t>
      </w:r>
      <w:r w:rsidRPr="00F005BE">
        <w:rPr>
          <w:sz w:val="22"/>
          <w:szCs w:val="22"/>
        </w:rPr>
        <w:t xml:space="preserve"> as a</w:t>
      </w:r>
      <w:r w:rsidRPr="00F005BE" w:rsidR="00FA3DD2">
        <w:rPr>
          <w:sz w:val="22"/>
          <w:szCs w:val="22"/>
        </w:rPr>
        <w:t xml:space="preserve">n </w:t>
      </w:r>
      <w:r w:rsidRPr="00F005BE" w:rsidR="00F345BD">
        <w:rPr>
          <w:sz w:val="22"/>
          <w:szCs w:val="22"/>
        </w:rPr>
        <w:t>Economic Operator</w:t>
      </w:r>
      <w:r w:rsidRPr="00F005BE" w:rsidR="00E0360B">
        <w:rPr>
          <w:sz w:val="22"/>
          <w:szCs w:val="22"/>
        </w:rPr>
        <w:t xml:space="preserve"> or as a</w:t>
      </w:r>
      <w:r w:rsidRPr="00F005BE" w:rsidR="00E241E6">
        <w:rPr>
          <w:sz w:val="22"/>
          <w:szCs w:val="22"/>
        </w:rPr>
        <w:t>n</w:t>
      </w:r>
      <w:r w:rsidRPr="00F005BE" w:rsidR="00E0360B">
        <w:rPr>
          <w:sz w:val="22"/>
          <w:szCs w:val="22"/>
        </w:rPr>
        <w:t xml:space="preserve"> </w:t>
      </w:r>
      <w:r w:rsidRPr="00F005BE" w:rsidR="0007500C">
        <w:rPr>
          <w:sz w:val="22"/>
          <w:szCs w:val="22"/>
        </w:rPr>
        <w:t>associate</w:t>
      </w:r>
      <w:r w:rsidRPr="00F005BE" w:rsidR="00E0360B">
        <w:rPr>
          <w:sz w:val="22"/>
          <w:szCs w:val="22"/>
        </w:rPr>
        <w:t xml:space="preserve"> in a </w:t>
      </w:r>
      <w:r w:rsidRPr="00F005BE" w:rsidR="00E241E6">
        <w:rPr>
          <w:sz w:val="22"/>
          <w:szCs w:val="22"/>
        </w:rPr>
        <w:t>Consortium</w:t>
      </w:r>
      <w:r w:rsidRPr="00F005BE">
        <w:rPr>
          <w:sz w:val="22"/>
          <w:szCs w:val="22"/>
        </w:rPr>
        <w:t xml:space="preserve"> in more than one</w:t>
      </w:r>
      <w:r w:rsidRPr="00F005BE" w:rsidR="00EF50CB">
        <w:rPr>
          <w:sz w:val="22"/>
          <w:szCs w:val="22"/>
        </w:rPr>
        <w:t xml:space="preserve"> Tender</w:t>
      </w:r>
      <w:r w:rsidRPr="00F005BE" w:rsidR="00FA3DD2">
        <w:rPr>
          <w:sz w:val="22"/>
          <w:szCs w:val="22"/>
        </w:rPr>
        <w:t xml:space="preserve"> </w:t>
      </w:r>
      <w:r w:rsidRPr="00F005BE">
        <w:rPr>
          <w:sz w:val="22"/>
          <w:szCs w:val="22"/>
        </w:rPr>
        <w:t>in this Tendering proc</w:t>
      </w:r>
      <w:r w:rsidRPr="00F005BE" w:rsidR="00FA3DD2">
        <w:rPr>
          <w:sz w:val="22"/>
          <w:szCs w:val="22"/>
        </w:rPr>
        <w:t>edure</w:t>
      </w:r>
      <w:r w:rsidRPr="00F005BE">
        <w:rPr>
          <w:sz w:val="22"/>
          <w:szCs w:val="22"/>
        </w:rPr>
        <w:t>, other than alternative offers</w:t>
      </w:r>
      <w:r w:rsidRPr="00F005BE" w:rsidR="00FA3DD2">
        <w:rPr>
          <w:sz w:val="22"/>
          <w:szCs w:val="22"/>
        </w:rPr>
        <w:t xml:space="preserve">, if </w:t>
      </w:r>
      <w:r w:rsidRPr="00F005BE" w:rsidR="00965CB1">
        <w:rPr>
          <w:sz w:val="22"/>
          <w:szCs w:val="22"/>
        </w:rPr>
        <w:t>applicable</w:t>
      </w:r>
      <w:r w:rsidRPr="00F005BE">
        <w:rPr>
          <w:sz w:val="22"/>
          <w:szCs w:val="22"/>
        </w:rPr>
        <w:t>;</w:t>
      </w:r>
    </w:p>
    <w:p w:rsidRPr="00F005BE" w:rsidR="00600C50" w:rsidP="002A0745" w:rsidRDefault="00600C50" w14:paraId="3F3308FE" w14:textId="77777777">
      <w:pPr>
        <w:ind w:left="720"/>
        <w:rPr>
          <w:sz w:val="22"/>
          <w:szCs w:val="22"/>
        </w:rPr>
      </w:pPr>
    </w:p>
    <w:p w:rsidRPr="00F005BE" w:rsidR="00BF331B" w:rsidP="002A0745" w:rsidRDefault="00BF331B" w14:paraId="782444CD" w14:textId="7853BAD2">
      <w:pPr>
        <w:numPr>
          <w:ilvl w:val="0"/>
          <w:numId w:val="95"/>
        </w:numPr>
        <w:jc w:val="both"/>
        <w:rPr>
          <w:sz w:val="22"/>
          <w:szCs w:val="22"/>
        </w:rPr>
      </w:pPr>
      <w:r w:rsidRPr="00F005BE">
        <w:rPr>
          <w:sz w:val="22"/>
          <w:szCs w:val="22"/>
        </w:rPr>
        <w:t>We understand that this</w:t>
      </w:r>
      <w:r w:rsidRPr="00F005BE" w:rsidR="00EF50CB">
        <w:rPr>
          <w:sz w:val="22"/>
          <w:szCs w:val="22"/>
        </w:rPr>
        <w:t xml:space="preserve"> Tender</w:t>
      </w:r>
      <w:r w:rsidRPr="00F005BE" w:rsidR="00FA3DD2">
        <w:rPr>
          <w:sz w:val="22"/>
          <w:szCs w:val="22"/>
        </w:rPr>
        <w:t xml:space="preserve">, </w:t>
      </w:r>
      <w:r w:rsidRPr="00F005BE">
        <w:rPr>
          <w:sz w:val="22"/>
          <w:szCs w:val="22"/>
        </w:rPr>
        <w:t xml:space="preserve">together with your written acceptance thereof included in your notification of award, shall constitute a binding </w:t>
      </w:r>
      <w:r w:rsidRPr="00F005BE" w:rsidR="00965CB1">
        <w:rPr>
          <w:sz w:val="22"/>
          <w:szCs w:val="22"/>
        </w:rPr>
        <w:t>legal act</w:t>
      </w:r>
      <w:r w:rsidRPr="00F005BE">
        <w:rPr>
          <w:sz w:val="22"/>
          <w:szCs w:val="22"/>
        </w:rPr>
        <w:t xml:space="preserve"> between us, until a formal </w:t>
      </w:r>
      <w:r w:rsidRPr="00F005BE" w:rsidR="000A3279">
        <w:rPr>
          <w:sz w:val="22"/>
          <w:szCs w:val="22"/>
        </w:rPr>
        <w:t>Contract</w:t>
      </w:r>
      <w:r w:rsidRPr="00F005BE">
        <w:rPr>
          <w:sz w:val="22"/>
          <w:szCs w:val="22"/>
        </w:rPr>
        <w:t xml:space="preserve"> is prepared</w:t>
      </w:r>
      <w:r w:rsidRPr="00F005BE" w:rsidR="006D489E">
        <w:rPr>
          <w:sz w:val="22"/>
          <w:szCs w:val="22"/>
        </w:rPr>
        <w:t xml:space="preserve">, </w:t>
      </w:r>
      <w:r w:rsidRPr="00F005BE">
        <w:rPr>
          <w:sz w:val="22"/>
          <w:szCs w:val="22"/>
        </w:rPr>
        <w:t>executed</w:t>
      </w:r>
      <w:r w:rsidRPr="00F005BE" w:rsidR="006D489E">
        <w:rPr>
          <w:sz w:val="22"/>
          <w:szCs w:val="22"/>
        </w:rPr>
        <w:t xml:space="preserve"> and registered in the contract register of the Treasury of the Republic of Moldova, if applicable</w:t>
      </w:r>
      <w:r w:rsidRPr="00F005BE">
        <w:rPr>
          <w:sz w:val="22"/>
          <w:szCs w:val="22"/>
        </w:rPr>
        <w:t>.</w:t>
      </w:r>
    </w:p>
    <w:p w:rsidRPr="00F005BE" w:rsidR="00600C50" w:rsidP="002A0745" w:rsidRDefault="00600C50" w14:paraId="502B69DC" w14:textId="77777777">
      <w:pPr>
        <w:ind w:left="720"/>
        <w:rPr>
          <w:sz w:val="22"/>
          <w:szCs w:val="22"/>
        </w:rPr>
      </w:pPr>
    </w:p>
    <w:p w:rsidRPr="00F005BE" w:rsidR="009803A7" w:rsidP="00AA4407" w:rsidRDefault="009803A7" w14:paraId="22705513" w14:textId="23ECD81C">
      <w:pPr>
        <w:numPr>
          <w:ilvl w:val="0"/>
          <w:numId w:val="95"/>
        </w:numPr>
        <w:rPr>
          <w:sz w:val="22"/>
          <w:szCs w:val="22"/>
        </w:rPr>
      </w:pPr>
      <w:r w:rsidRPr="00F005BE">
        <w:rPr>
          <w:sz w:val="22"/>
          <w:szCs w:val="22"/>
        </w:rPr>
        <w:t xml:space="preserve">If awarded the contract, the person named below shall act as </w:t>
      </w:r>
      <w:r w:rsidRPr="00F005BE" w:rsidR="00AC0ADF">
        <w:rPr>
          <w:sz w:val="22"/>
          <w:szCs w:val="22"/>
        </w:rPr>
        <w:t xml:space="preserve">our </w:t>
      </w:r>
      <w:r w:rsidRPr="00F005BE">
        <w:rPr>
          <w:sz w:val="22"/>
          <w:szCs w:val="22"/>
        </w:rPr>
        <w:t xml:space="preserve">Representative: </w:t>
      </w:r>
    </w:p>
    <w:p w:rsidRPr="00F005BE" w:rsidR="00BF4029" w:rsidP="00DA542C" w:rsidRDefault="00BF4029" w14:paraId="581CB42D" w14:textId="3D3F0DEE">
      <w:pPr>
        <w:rPr>
          <w:sz w:val="22"/>
          <w:szCs w:val="22"/>
        </w:rPr>
      </w:pPr>
    </w:p>
    <w:tbl>
      <w:tblPr>
        <w:tblStyle w:val="TableGrid"/>
        <w:tblW w:w="0" w:type="auto"/>
        <w:tblLook w:val="04A0" w:firstRow="1" w:lastRow="0" w:firstColumn="1" w:lastColumn="0" w:noHBand="0" w:noVBand="1"/>
      </w:tblPr>
      <w:tblGrid>
        <w:gridCol w:w="1980"/>
        <w:gridCol w:w="7648"/>
      </w:tblGrid>
      <w:tr w:rsidRPr="00F005BE" w:rsidR="00BF4029" w:rsidTr="00DA542C" w14:paraId="52F8A15D" w14:textId="77777777">
        <w:tc>
          <w:tcPr>
            <w:tcW w:w="1980" w:type="dxa"/>
            <w:shd w:val="clear" w:color="auto" w:fill="8EAADB" w:themeFill="accent1" w:themeFillTint="99"/>
          </w:tcPr>
          <w:p w:rsidRPr="00F005BE" w:rsidR="00BF4029" w:rsidP="00BF4029" w:rsidRDefault="00BF4029" w14:paraId="2FDB62AB" w14:textId="0A21DE84">
            <w:pPr>
              <w:rPr>
                <w:b/>
                <w:sz w:val="22"/>
                <w:szCs w:val="22"/>
              </w:rPr>
            </w:pPr>
            <w:r w:rsidRPr="00F005BE">
              <w:rPr>
                <w:b/>
                <w:sz w:val="22"/>
                <w:szCs w:val="22"/>
              </w:rPr>
              <w:t>Name:</w:t>
            </w:r>
          </w:p>
        </w:tc>
        <w:tc>
          <w:tcPr>
            <w:tcW w:w="7648" w:type="dxa"/>
          </w:tcPr>
          <w:p w:rsidRPr="00F005BE" w:rsidR="00BF4029" w:rsidP="00BF4029" w:rsidRDefault="00BF4029" w14:paraId="0E64FADD" w14:textId="77777777">
            <w:pPr>
              <w:rPr>
                <w:sz w:val="22"/>
                <w:szCs w:val="22"/>
              </w:rPr>
            </w:pPr>
          </w:p>
        </w:tc>
      </w:tr>
      <w:tr w:rsidRPr="00F005BE" w:rsidR="00BF4029" w:rsidTr="00DA542C" w14:paraId="6927BFEB" w14:textId="77777777">
        <w:tc>
          <w:tcPr>
            <w:tcW w:w="1980" w:type="dxa"/>
            <w:shd w:val="clear" w:color="auto" w:fill="8EAADB" w:themeFill="accent1" w:themeFillTint="99"/>
          </w:tcPr>
          <w:p w:rsidRPr="00F005BE" w:rsidR="00BF4029" w:rsidP="00BF4029" w:rsidRDefault="00BF4029" w14:paraId="275345A7" w14:textId="035B2AE7">
            <w:pPr>
              <w:rPr>
                <w:b/>
                <w:sz w:val="22"/>
                <w:szCs w:val="22"/>
              </w:rPr>
            </w:pPr>
            <w:r w:rsidRPr="00F005BE">
              <w:rPr>
                <w:b/>
                <w:sz w:val="22"/>
                <w:szCs w:val="22"/>
              </w:rPr>
              <w:t>In the capacity of:</w:t>
            </w:r>
          </w:p>
        </w:tc>
        <w:tc>
          <w:tcPr>
            <w:tcW w:w="7648" w:type="dxa"/>
          </w:tcPr>
          <w:p w:rsidRPr="00F005BE" w:rsidR="00BF4029" w:rsidP="00BF4029" w:rsidRDefault="00BF4029" w14:paraId="40A3DB7A" w14:textId="77777777">
            <w:pPr>
              <w:rPr>
                <w:sz w:val="22"/>
                <w:szCs w:val="22"/>
              </w:rPr>
            </w:pPr>
          </w:p>
        </w:tc>
      </w:tr>
      <w:tr w:rsidRPr="00F005BE" w:rsidR="00BF4029" w:rsidTr="00DA542C" w14:paraId="60E07158" w14:textId="77777777">
        <w:tc>
          <w:tcPr>
            <w:tcW w:w="1980" w:type="dxa"/>
            <w:shd w:val="clear" w:color="auto" w:fill="8EAADB" w:themeFill="accent1" w:themeFillTint="99"/>
          </w:tcPr>
          <w:p w:rsidRPr="00F005BE" w:rsidR="00BF4029" w:rsidP="00BF4029" w:rsidRDefault="00BF4029" w14:paraId="34FA8A17" w14:textId="3F177504">
            <w:pPr>
              <w:rPr>
                <w:b/>
                <w:sz w:val="22"/>
                <w:szCs w:val="22"/>
              </w:rPr>
            </w:pPr>
            <w:r w:rsidRPr="00F005BE">
              <w:rPr>
                <w:b/>
                <w:sz w:val="22"/>
                <w:szCs w:val="22"/>
              </w:rPr>
              <w:t>Signed:</w:t>
            </w:r>
          </w:p>
        </w:tc>
        <w:tc>
          <w:tcPr>
            <w:tcW w:w="7648" w:type="dxa"/>
          </w:tcPr>
          <w:p w:rsidRPr="00F005BE" w:rsidR="00BF4029" w:rsidP="00BF4029" w:rsidRDefault="00BF4029" w14:paraId="0A906788" w14:textId="77777777">
            <w:pPr>
              <w:rPr>
                <w:sz w:val="22"/>
                <w:szCs w:val="22"/>
              </w:rPr>
            </w:pPr>
          </w:p>
        </w:tc>
      </w:tr>
      <w:tr w:rsidRPr="00F005BE" w:rsidR="00BF4029" w:rsidTr="00DA542C" w14:paraId="1DE983AE" w14:textId="77777777">
        <w:tc>
          <w:tcPr>
            <w:tcW w:w="1980" w:type="dxa"/>
            <w:shd w:val="clear" w:color="auto" w:fill="8EAADB" w:themeFill="accent1" w:themeFillTint="99"/>
          </w:tcPr>
          <w:p w:rsidRPr="00F005BE" w:rsidR="00BF4029" w:rsidP="00BF4029" w:rsidRDefault="00BF4029" w14:paraId="1D692BDD" w14:textId="16381196">
            <w:pPr>
              <w:rPr>
                <w:b/>
                <w:sz w:val="22"/>
                <w:szCs w:val="22"/>
              </w:rPr>
            </w:pPr>
            <w:r w:rsidRPr="00F005BE">
              <w:rPr>
                <w:b/>
                <w:sz w:val="22"/>
                <w:szCs w:val="22"/>
              </w:rPr>
              <w:t>Duly authorised to sign the Tender for and on behalf of:</w:t>
            </w:r>
          </w:p>
        </w:tc>
        <w:tc>
          <w:tcPr>
            <w:tcW w:w="7648" w:type="dxa"/>
          </w:tcPr>
          <w:p w:rsidRPr="00F005BE" w:rsidR="00BF4029" w:rsidP="00BF4029" w:rsidRDefault="00BF4029" w14:paraId="66C49087" w14:textId="77777777">
            <w:pPr>
              <w:rPr>
                <w:sz w:val="22"/>
                <w:szCs w:val="22"/>
              </w:rPr>
            </w:pPr>
          </w:p>
        </w:tc>
      </w:tr>
      <w:tr w:rsidRPr="00F005BE" w:rsidR="00BF4029" w:rsidTr="00DA542C" w14:paraId="4C57875A" w14:textId="77777777">
        <w:tc>
          <w:tcPr>
            <w:tcW w:w="1980" w:type="dxa"/>
            <w:shd w:val="clear" w:color="auto" w:fill="8EAADB" w:themeFill="accent1" w:themeFillTint="99"/>
          </w:tcPr>
          <w:p w:rsidRPr="00F005BE" w:rsidR="00BF4029" w:rsidP="00BF4029" w:rsidRDefault="00BF4029" w14:paraId="226D6E9F" w14:textId="2BAA6832">
            <w:pPr>
              <w:rPr>
                <w:b/>
                <w:sz w:val="22"/>
                <w:szCs w:val="22"/>
              </w:rPr>
            </w:pPr>
            <w:r w:rsidRPr="00F005BE">
              <w:rPr>
                <w:b/>
                <w:sz w:val="22"/>
                <w:szCs w:val="22"/>
              </w:rPr>
              <w:t>Date:</w:t>
            </w:r>
          </w:p>
        </w:tc>
        <w:tc>
          <w:tcPr>
            <w:tcW w:w="7648" w:type="dxa"/>
          </w:tcPr>
          <w:p w:rsidRPr="00F005BE" w:rsidR="00BF4029" w:rsidP="00BF4029" w:rsidRDefault="00BF4029" w14:paraId="5B399D61" w14:textId="77777777">
            <w:pPr>
              <w:rPr>
                <w:sz w:val="22"/>
                <w:szCs w:val="22"/>
              </w:rPr>
            </w:pPr>
          </w:p>
        </w:tc>
      </w:tr>
    </w:tbl>
    <w:p w:rsidRPr="00F005BE" w:rsidR="00BF4029" w:rsidP="00DA542C" w:rsidRDefault="00BF4029" w14:paraId="37062746" w14:textId="174F7978">
      <w:pPr>
        <w:rPr>
          <w:sz w:val="22"/>
          <w:szCs w:val="22"/>
        </w:rPr>
      </w:pPr>
    </w:p>
    <w:p w:rsidRPr="00F005BE" w:rsidR="00D770B2" w:rsidP="00DA542C" w:rsidRDefault="00D770B2" w14:paraId="0063B10D" w14:textId="77777777">
      <w:pPr>
        <w:rPr>
          <w:sz w:val="22"/>
          <w:szCs w:val="22"/>
        </w:rPr>
      </w:pPr>
    </w:p>
    <w:p w:rsidRPr="00F005BE" w:rsidR="00EB662C" w:rsidP="00530CD1" w:rsidRDefault="00EB662C" w14:paraId="13F80551" w14:textId="77777777">
      <w:pPr>
        <w:spacing w:after="200"/>
        <w:rPr>
          <w:sz w:val="22"/>
          <w:szCs w:val="22"/>
        </w:rPr>
      </w:pPr>
      <w:bookmarkStart w:name="_Toc438013346" w:id="1707"/>
      <w:r w:rsidRPr="00F005BE">
        <w:rPr>
          <w:sz w:val="22"/>
          <w:szCs w:val="22"/>
        </w:rPr>
        <w:t>The Economic Operator declares that it:</w:t>
      </w:r>
    </w:p>
    <w:p w:rsidRPr="00F005BE" w:rsidR="00EB662C" w:rsidP="00530CD1" w:rsidRDefault="00EB662C" w14:paraId="2CF0BAC9" w14:textId="77777777">
      <w:pPr>
        <w:spacing w:after="200"/>
        <w:rPr>
          <w:sz w:val="22"/>
          <w:szCs w:val="22"/>
        </w:rPr>
      </w:pPr>
      <w:r w:rsidRPr="00F005BE">
        <w:rPr>
          <w:sz w:val="22"/>
          <w:szCs w:val="22"/>
        </w:rPr>
        <w:t>[complete as necessary]</w:t>
      </w:r>
    </w:p>
    <w:p w:rsidRPr="00F005BE" w:rsidR="00EB662C" w:rsidP="00530CD1" w:rsidRDefault="00EB662C" w14:paraId="2A3A7A00" w14:textId="04A3917D">
      <w:pPr>
        <w:ind w:left="360"/>
        <w:rPr>
          <w:sz w:val="22"/>
          <w:szCs w:val="22"/>
        </w:rPr>
      </w:pPr>
      <w:r w:rsidRPr="00F005BE">
        <w:rPr>
          <w:sz w:val="22"/>
          <w:szCs w:val="22"/>
        </w:rPr>
        <w:fldChar w:fldCharType="begin">
          <w:ffData>
            <w:name w:val="Check7"/>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intends to participate in the electronic tendering procedure individually or has formed a consortium to participate;</w:t>
      </w:r>
    </w:p>
    <w:p w:rsidRPr="00F005BE" w:rsidR="00844E9C" w:rsidP="00530CD1" w:rsidRDefault="00844E9C" w14:paraId="1211264E" w14:textId="77777777">
      <w:pPr>
        <w:ind w:left="360"/>
        <w:rPr>
          <w:sz w:val="22"/>
          <w:szCs w:val="22"/>
        </w:rPr>
      </w:pPr>
    </w:p>
    <w:p w:rsidRPr="00F005BE" w:rsidR="00EB662C" w:rsidP="00530CD1" w:rsidRDefault="00EB662C" w14:paraId="206728B2" w14:textId="77777777">
      <w:pPr>
        <w:ind w:left="360"/>
        <w:rPr>
          <w:sz w:val="22"/>
          <w:szCs w:val="22"/>
        </w:rPr>
      </w:pPr>
      <w:r w:rsidRPr="00F005BE">
        <w:rPr>
          <w:sz w:val="22"/>
          <w:szCs w:val="22"/>
        </w:rPr>
        <w:fldChar w:fldCharType="begin">
          <w:ffData>
            <w:name w:val="Check8"/>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rely on capacities of third parties to meet the criteria for the economic and financial standing or technical and professional capacity and shall subcontract those third parties to perform the contract;</w:t>
      </w:r>
    </w:p>
    <w:p w:rsidRPr="00F005BE" w:rsidR="00844E9C" w:rsidP="00530CD1" w:rsidRDefault="00844E9C" w14:paraId="447287E8" w14:textId="77777777">
      <w:pPr>
        <w:ind w:left="360"/>
        <w:rPr>
          <w:sz w:val="22"/>
          <w:szCs w:val="22"/>
        </w:rPr>
      </w:pPr>
    </w:p>
    <w:p w:rsidRPr="00F005BE" w:rsidR="00EB662C" w:rsidP="00530CD1" w:rsidRDefault="00EB662C" w14:paraId="3090EE36" w14:textId="36F73329">
      <w:pPr>
        <w:ind w:left="360"/>
        <w:rPr>
          <w:sz w:val="22"/>
          <w:szCs w:val="22"/>
        </w:rPr>
      </w:pPr>
      <w:r w:rsidRPr="00F005BE">
        <w:rPr>
          <w:sz w:val="22"/>
          <w:szCs w:val="22"/>
        </w:rPr>
        <w:fldChar w:fldCharType="begin">
          <w:ffData>
            <w:name w:val="Check9"/>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intends to subcontract part/s of the contract but subcontractor’s capacity is not required to be relied on to meet the qualification requirements;</w:t>
      </w:r>
    </w:p>
    <w:p w:rsidRPr="00F005BE" w:rsidR="00EB662C" w:rsidP="00530CD1" w:rsidRDefault="00EB662C" w14:paraId="430F5446" w14:textId="77777777">
      <w:pPr>
        <w:spacing w:after="200"/>
        <w:rPr>
          <w:sz w:val="22"/>
          <w:szCs w:val="22"/>
        </w:rPr>
      </w:pPr>
    </w:p>
    <w:p w:rsidRPr="00F005BE" w:rsidR="00EB662C" w:rsidP="00530CD1" w:rsidRDefault="00EB662C" w14:paraId="3E20E649" w14:textId="77777777">
      <w:pPr>
        <w:spacing w:after="200"/>
        <w:rPr>
          <w:sz w:val="22"/>
          <w:szCs w:val="22"/>
        </w:rPr>
      </w:pPr>
      <w:r w:rsidRPr="00F005BE">
        <w:rPr>
          <w:sz w:val="22"/>
          <w:szCs w:val="22"/>
        </w:rPr>
        <w:t xml:space="preserve">The Economic Operator accepts and agrees to abide by the following: </w:t>
      </w:r>
    </w:p>
    <w:p w:rsidRPr="00F005BE" w:rsidR="00EB662C" w:rsidP="00530CD1" w:rsidRDefault="00EB662C" w14:paraId="0F2F44BB" w14:textId="77777777">
      <w:pPr>
        <w:ind w:left="360"/>
        <w:rPr>
          <w:sz w:val="22"/>
          <w:szCs w:val="22"/>
        </w:rPr>
      </w:pPr>
      <w:r w:rsidRPr="00F005BE">
        <w:rPr>
          <w:sz w:val="22"/>
          <w:szCs w:val="22"/>
        </w:rPr>
        <w:fldChar w:fldCharType="begin">
          <w:ffData>
            <w:name w:val="Check10"/>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General Terms of Use of the </w:t>
      </w:r>
      <w:proofErr w:type="spellStart"/>
      <w:r w:rsidRPr="00F005BE">
        <w:rPr>
          <w:sz w:val="22"/>
          <w:szCs w:val="22"/>
        </w:rPr>
        <w:t>MTender</w:t>
      </w:r>
      <w:proofErr w:type="spellEnd"/>
      <w:r w:rsidRPr="00F005BE">
        <w:rPr>
          <w:sz w:val="22"/>
          <w:szCs w:val="22"/>
        </w:rPr>
        <w:t xml:space="preserve"> System;</w:t>
      </w:r>
    </w:p>
    <w:p w:rsidRPr="00F005BE" w:rsidR="00EB662C" w:rsidP="00530CD1" w:rsidRDefault="00EB662C" w14:paraId="236C74FB" w14:textId="77777777">
      <w:pPr>
        <w:ind w:left="360"/>
        <w:rPr>
          <w:sz w:val="22"/>
          <w:szCs w:val="22"/>
        </w:rPr>
      </w:pPr>
    </w:p>
    <w:p w:rsidRPr="00F005BE" w:rsidR="00EB662C" w:rsidRDefault="00EB662C" w14:paraId="12D079C2" w14:textId="51827341">
      <w:pPr>
        <w:ind w:left="360"/>
        <w:jc w:val="both"/>
        <w:rPr>
          <w:sz w:val="22"/>
          <w:szCs w:val="22"/>
        </w:rPr>
        <w:pPrChange w:author="Chris Smith" w:date="2021-01-16T13:07:00Z" w:id="1708">
          <w:pPr>
            <w:ind w:left="360"/>
          </w:pPr>
        </w:pPrChange>
      </w:pPr>
      <w:r w:rsidRPr="00F005BE">
        <w:rPr>
          <w:sz w:val="22"/>
          <w:szCs w:val="22"/>
        </w:rPr>
        <w:fldChar w:fldCharType="begin">
          <w:ffData>
            <w:name w:val="Check11"/>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sidR="002A0745">
        <w:rPr>
          <w:sz w:val="22"/>
          <w:szCs w:val="22"/>
        </w:rPr>
        <w:t xml:space="preserve"> </w:t>
      </w:r>
      <w:r w:rsidRPr="00F005BE">
        <w:rPr>
          <w:sz w:val="22"/>
          <w:szCs w:val="22"/>
        </w:rPr>
        <w:t xml:space="preserve">Verification by the Contracting Authority of the declarations, including the </w:t>
      </w:r>
      <w:proofErr w:type="spellStart"/>
      <w:r w:rsidRPr="00F005BE">
        <w:rPr>
          <w:sz w:val="22"/>
          <w:szCs w:val="22"/>
        </w:rPr>
        <w:t>ESPD</w:t>
      </w:r>
      <w:proofErr w:type="spellEnd"/>
      <w:r w:rsidRPr="00F005BE">
        <w:rPr>
          <w:sz w:val="22"/>
          <w:szCs w:val="22"/>
        </w:rPr>
        <w:t xml:space="preserve"> Declaration as well as any submitted supporting documentary evidence or certificates directly through the automated services of the </w:t>
      </w:r>
      <w:proofErr w:type="spellStart"/>
      <w:r w:rsidRPr="00F005BE">
        <w:rPr>
          <w:sz w:val="22"/>
          <w:szCs w:val="22"/>
        </w:rPr>
        <w:t>MTender</w:t>
      </w:r>
      <w:proofErr w:type="spellEnd"/>
      <w:r w:rsidRPr="00F005BE">
        <w:rPr>
          <w:sz w:val="22"/>
          <w:szCs w:val="22"/>
        </w:rPr>
        <w:t xml:space="preserve"> System by accessing databases of the public authorities or third parties, in the Republic of Moldova and when possible in the European Union Member States;</w:t>
      </w:r>
    </w:p>
    <w:p w:rsidRPr="00F005BE" w:rsidR="00EB662C" w:rsidP="00530CD1" w:rsidRDefault="00EB662C" w14:paraId="62DBC045" w14:textId="77777777">
      <w:pPr>
        <w:ind w:left="360"/>
        <w:rPr>
          <w:sz w:val="22"/>
          <w:szCs w:val="22"/>
        </w:rPr>
      </w:pPr>
    </w:p>
    <w:p w:rsidRPr="00F005BE" w:rsidR="00EB662C" w:rsidRDefault="00EB662C" w14:paraId="236C0B22" w14:textId="148C67E5">
      <w:pPr>
        <w:ind w:left="360"/>
        <w:jc w:val="both"/>
        <w:rPr>
          <w:sz w:val="22"/>
          <w:szCs w:val="22"/>
        </w:rPr>
        <w:pPrChange w:author="Chris Smith" w:date="2021-01-16T13:07:00Z" w:id="1709">
          <w:pPr>
            <w:ind w:left="360"/>
          </w:pPr>
        </w:pPrChange>
      </w:pPr>
      <w:r w:rsidRPr="00F005BE">
        <w:rPr>
          <w:sz w:val="22"/>
          <w:szCs w:val="22"/>
        </w:rPr>
        <w:fldChar w:fldCharType="begin">
          <w:ffData>
            <w:name w:val="Check12"/>
            <w:enabled/>
            <w:calcOnExit w:val="0"/>
            <w:checkBox>
              <w:sizeAuto/>
              <w:default w:val="0"/>
            </w:checkBox>
          </w:ffData>
        </w:fldChar>
      </w:r>
      <w:r w:rsidRPr="00F005BE">
        <w:rPr>
          <w:sz w:val="22"/>
          <w:szCs w:val="22"/>
        </w:rPr>
        <w:instrText xml:space="preserve"> FORMCHECKBOX </w:instrText>
      </w:r>
      <w:r w:rsidRPr="00F005BE" w:rsidR="00036FD8">
        <w:rPr>
          <w:sz w:val="22"/>
          <w:szCs w:val="22"/>
        </w:rPr>
      </w:r>
      <w:r w:rsidRPr="00F005BE" w:rsidR="00036FD8">
        <w:rPr>
          <w:sz w:val="22"/>
          <w:szCs w:val="22"/>
        </w:rPr>
        <w:fldChar w:fldCharType="separate"/>
      </w:r>
      <w:r w:rsidRPr="00F005BE">
        <w:rPr>
          <w:sz w:val="22"/>
          <w:szCs w:val="22"/>
        </w:rPr>
        <w:fldChar w:fldCharType="end"/>
      </w:r>
      <w:r w:rsidRPr="00F005BE">
        <w:rPr>
          <w:sz w:val="22"/>
          <w:szCs w:val="22"/>
        </w:rPr>
        <w:t xml:space="preserve"> That all personal information supplied will be processed only for legitimate purposes of the public procurement procedure and will be treated as confidential in compliance with applicable data protection regulations of the Republic of Moldova.</w:t>
      </w:r>
    </w:p>
    <w:p w:rsidRPr="00F005BE" w:rsidR="002A0745" w:rsidP="00EB662C" w:rsidRDefault="002A0745" w14:paraId="697A8984" w14:textId="77777777">
      <w:pPr>
        <w:ind w:left="360"/>
        <w:rPr>
          <w:sz w:val="22"/>
          <w:szCs w:val="22"/>
        </w:rPr>
      </w:pPr>
    </w:p>
    <w:tbl>
      <w:tblPr>
        <w:tblStyle w:val="TableGrid"/>
        <w:tblW w:w="0" w:type="auto"/>
        <w:tblLook w:val="04A0" w:firstRow="1" w:lastRow="0" w:firstColumn="1" w:lastColumn="0" w:noHBand="0" w:noVBand="1"/>
      </w:tblPr>
      <w:tblGrid>
        <w:gridCol w:w="1980"/>
        <w:gridCol w:w="7648"/>
      </w:tblGrid>
      <w:tr w:rsidRPr="00F005BE" w:rsidR="00D770B2" w:rsidTr="00DA542C" w14:paraId="05D1FC97" w14:textId="77777777">
        <w:tc>
          <w:tcPr>
            <w:tcW w:w="1980" w:type="dxa"/>
            <w:shd w:val="clear" w:color="auto" w:fill="8EAADB" w:themeFill="accent1" w:themeFillTint="99"/>
          </w:tcPr>
          <w:p w:rsidRPr="00F005BE" w:rsidR="00D770B2" w:rsidP="00EE57C9" w:rsidRDefault="00D770B2" w14:paraId="4E500875" w14:textId="3C9C35BA">
            <w:pPr>
              <w:rPr>
                <w:b/>
                <w:sz w:val="22"/>
                <w:szCs w:val="22"/>
              </w:rPr>
            </w:pPr>
            <w:r w:rsidRPr="00F005BE">
              <w:rPr>
                <w:b/>
                <w:sz w:val="22"/>
                <w:szCs w:val="22"/>
              </w:rPr>
              <w:t>Signed electronically by</w:t>
            </w:r>
          </w:p>
        </w:tc>
        <w:tc>
          <w:tcPr>
            <w:tcW w:w="7648" w:type="dxa"/>
          </w:tcPr>
          <w:p w:rsidRPr="00F005BE" w:rsidR="00D770B2" w:rsidP="00EE57C9" w:rsidRDefault="00D770B2" w14:paraId="6F6160F8" w14:textId="77777777">
            <w:pPr>
              <w:rPr>
                <w:sz w:val="22"/>
                <w:szCs w:val="22"/>
              </w:rPr>
            </w:pPr>
          </w:p>
        </w:tc>
      </w:tr>
      <w:tr w:rsidRPr="00F005BE" w:rsidR="00D770B2" w:rsidTr="00DA542C" w14:paraId="3C6979FB" w14:textId="77777777">
        <w:tc>
          <w:tcPr>
            <w:tcW w:w="1980" w:type="dxa"/>
            <w:shd w:val="clear" w:color="auto" w:fill="8EAADB" w:themeFill="accent1" w:themeFillTint="99"/>
          </w:tcPr>
          <w:p w:rsidRPr="00F005BE" w:rsidR="00D770B2" w:rsidP="00EE57C9" w:rsidRDefault="00D770B2" w14:paraId="63D3CEF2" w14:textId="4D0A6F0E">
            <w:pPr>
              <w:rPr>
                <w:b/>
                <w:sz w:val="22"/>
                <w:szCs w:val="22"/>
              </w:rPr>
            </w:pPr>
            <w:r w:rsidRPr="00F005BE">
              <w:rPr>
                <w:b/>
                <w:sz w:val="22"/>
                <w:szCs w:val="22"/>
              </w:rPr>
              <w:t>Name</w:t>
            </w:r>
          </w:p>
        </w:tc>
        <w:tc>
          <w:tcPr>
            <w:tcW w:w="7648" w:type="dxa"/>
          </w:tcPr>
          <w:p w:rsidRPr="00F005BE" w:rsidR="00D770B2" w:rsidP="00EE57C9" w:rsidRDefault="00D770B2" w14:paraId="4FB70C8E" w14:textId="77777777">
            <w:pPr>
              <w:rPr>
                <w:sz w:val="22"/>
                <w:szCs w:val="22"/>
              </w:rPr>
            </w:pPr>
          </w:p>
        </w:tc>
      </w:tr>
      <w:tr w:rsidRPr="00F005BE" w:rsidR="00D770B2" w:rsidTr="00DA542C" w14:paraId="535A6D67" w14:textId="77777777">
        <w:tc>
          <w:tcPr>
            <w:tcW w:w="1980" w:type="dxa"/>
            <w:shd w:val="clear" w:color="auto" w:fill="8EAADB" w:themeFill="accent1" w:themeFillTint="99"/>
          </w:tcPr>
          <w:p w:rsidRPr="00F005BE" w:rsidR="00D770B2" w:rsidP="00EE57C9" w:rsidRDefault="00D770B2" w14:paraId="35795638" w14:textId="5C4DF174">
            <w:pPr>
              <w:rPr>
                <w:b/>
                <w:sz w:val="22"/>
                <w:szCs w:val="22"/>
              </w:rPr>
            </w:pPr>
            <w:r w:rsidRPr="00F005BE">
              <w:rPr>
                <w:b/>
                <w:sz w:val="22"/>
                <w:szCs w:val="22"/>
              </w:rPr>
              <w:t>Position</w:t>
            </w:r>
          </w:p>
        </w:tc>
        <w:tc>
          <w:tcPr>
            <w:tcW w:w="7648" w:type="dxa"/>
          </w:tcPr>
          <w:p w:rsidRPr="00F005BE" w:rsidR="00D770B2" w:rsidP="00EE57C9" w:rsidRDefault="00D770B2" w14:paraId="0AED797D" w14:textId="77777777">
            <w:pPr>
              <w:rPr>
                <w:sz w:val="22"/>
                <w:szCs w:val="22"/>
              </w:rPr>
            </w:pPr>
          </w:p>
        </w:tc>
      </w:tr>
      <w:tr w:rsidRPr="00F005BE" w:rsidR="00D770B2" w:rsidTr="00DA542C" w14:paraId="2FEF50C9" w14:textId="77777777">
        <w:tc>
          <w:tcPr>
            <w:tcW w:w="1980" w:type="dxa"/>
            <w:shd w:val="clear" w:color="auto" w:fill="8EAADB" w:themeFill="accent1" w:themeFillTint="99"/>
          </w:tcPr>
          <w:p w:rsidRPr="00F005BE" w:rsidR="00D770B2" w:rsidP="00EE57C9" w:rsidRDefault="00D770B2" w14:paraId="4F23DCB6" w14:textId="6A3A8724">
            <w:pPr>
              <w:rPr>
                <w:b/>
                <w:sz w:val="22"/>
                <w:szCs w:val="22"/>
              </w:rPr>
            </w:pPr>
            <w:r w:rsidRPr="00F005BE">
              <w:rPr>
                <w:b/>
                <w:sz w:val="22"/>
                <w:szCs w:val="22"/>
              </w:rPr>
              <w:t>Tenderer</w:t>
            </w:r>
          </w:p>
        </w:tc>
        <w:tc>
          <w:tcPr>
            <w:tcW w:w="7648" w:type="dxa"/>
          </w:tcPr>
          <w:p w:rsidRPr="00F005BE" w:rsidR="00D770B2" w:rsidP="00EE57C9" w:rsidRDefault="00D770B2" w14:paraId="2DD71938" w14:textId="77777777">
            <w:pPr>
              <w:rPr>
                <w:sz w:val="22"/>
                <w:szCs w:val="22"/>
              </w:rPr>
            </w:pPr>
          </w:p>
        </w:tc>
      </w:tr>
      <w:tr w:rsidRPr="00F005BE" w:rsidR="00D770B2" w:rsidTr="00DA542C" w14:paraId="19098D08" w14:textId="77777777">
        <w:tc>
          <w:tcPr>
            <w:tcW w:w="1980" w:type="dxa"/>
            <w:shd w:val="clear" w:color="auto" w:fill="8EAADB" w:themeFill="accent1" w:themeFillTint="99"/>
          </w:tcPr>
          <w:p w:rsidRPr="00F005BE" w:rsidR="00D770B2" w:rsidP="00EE57C9" w:rsidRDefault="00D770B2" w14:paraId="0AFB07E3" w14:textId="77777777">
            <w:pPr>
              <w:rPr>
                <w:b/>
                <w:sz w:val="22"/>
                <w:szCs w:val="22"/>
              </w:rPr>
            </w:pPr>
            <w:r w:rsidRPr="00F005BE">
              <w:rPr>
                <w:b/>
                <w:sz w:val="22"/>
                <w:szCs w:val="22"/>
              </w:rPr>
              <w:t>Date:</w:t>
            </w:r>
          </w:p>
        </w:tc>
        <w:tc>
          <w:tcPr>
            <w:tcW w:w="7648" w:type="dxa"/>
          </w:tcPr>
          <w:p w:rsidRPr="00F005BE" w:rsidR="00D770B2" w:rsidP="00EE57C9" w:rsidRDefault="00D770B2" w14:paraId="5B6A5346" w14:textId="77777777">
            <w:pPr>
              <w:rPr>
                <w:sz w:val="22"/>
                <w:szCs w:val="22"/>
              </w:rPr>
            </w:pPr>
          </w:p>
        </w:tc>
      </w:tr>
    </w:tbl>
    <w:p w:rsidRPr="00F005BE" w:rsidR="00881852" w:rsidP="00507965" w:rsidRDefault="00881852" w14:paraId="058171E2" w14:textId="77777777">
      <w:pPr>
        <w:rPr>
          <w:sz w:val="22"/>
          <w:szCs w:val="22"/>
        </w:rPr>
        <w:sectPr w:rsidRPr="00F005BE" w:rsidR="00881852" w:rsidSect="004B71D5">
          <w:headerReference w:type="even" r:id="rId27"/>
          <w:headerReference w:type="default" r:id="rId28"/>
          <w:headerReference w:type="first" r:id="rId29"/>
          <w:pgSz w:w="11906" w:h="16838" w:orient="portrait" w:code="9"/>
          <w:pgMar w:top="720" w:right="1134" w:bottom="720" w:left="1134" w:header="567" w:footer="680" w:gutter="0"/>
          <w:cols w:space="720"/>
          <w:docGrid w:linePitch="326"/>
        </w:sectPr>
      </w:pPr>
    </w:p>
    <w:p w:rsidRPr="00F005BE" w:rsidR="00B44937" w:rsidP="00507965" w:rsidRDefault="00B44937" w14:paraId="418B3277" w14:textId="096F14E6">
      <w:pPr>
        <w:rPr>
          <w:sz w:val="22"/>
          <w:szCs w:val="22"/>
        </w:rPr>
      </w:pPr>
    </w:p>
    <w:p w:rsidRPr="00F005BE" w:rsidR="00DA3DC2" w:rsidRDefault="007455E2" w14:paraId="5B90392C" w14:textId="0D737DD0">
      <w:pPr>
        <w:pStyle w:val="Heading2"/>
        <w:shd w:val="clear" w:color="auto" w:fill="9CC2E5" w:themeFill="accent5" w:themeFillTint="99"/>
        <w:rPr>
          <w:rFonts w:ascii="Times New Roman" w:hAnsi="Times New Roman"/>
          <w:sz w:val="22"/>
          <w:szCs w:val="22"/>
          <w:lang w:val="en-GB"/>
        </w:rPr>
        <w:pPrChange w:author="Chris Smith" w:date="2021-01-16T13:21:00Z" w:id="1710">
          <w:pPr>
            <w:pStyle w:val="Heading2"/>
            <w:numPr>
              <w:ilvl w:val="3"/>
              <w:numId w:val="53"/>
            </w:numPr>
            <w:shd w:val="clear" w:color="auto" w:fill="9CC2E5" w:themeFill="accent5" w:themeFillTint="99"/>
            <w:ind w:left="2880" w:hanging="360"/>
          </w:pPr>
        </w:pPrChange>
      </w:pPr>
      <w:bookmarkStart w:name="_Toc500691736" w:id="1711"/>
      <w:bookmarkStart w:name="_Toc500695891" w:id="1712"/>
      <w:bookmarkStart w:name="_Toc500696011" w:id="1713"/>
      <w:bookmarkStart w:name="_Toc500700045" w:id="1714"/>
      <w:bookmarkStart w:name="_Toc500702707" w:id="1715"/>
      <w:bookmarkStart w:name="_Toc501196790" w:id="1716"/>
      <w:bookmarkStart w:name="_Toc525762485" w:id="1717"/>
      <w:bookmarkStart w:name="_Toc31977626" w:id="1718"/>
      <w:bookmarkStart w:name="_Toc64785804" w:id="1719"/>
      <w:ins w:author="Chris Smith" w:date="2021-01-16T13:21:00Z" w:id="1720">
        <w:r w:rsidRPr="00F005BE">
          <w:rPr>
            <w:rFonts w:ascii="Times New Roman" w:hAnsi="Times New Roman"/>
            <w:sz w:val="22"/>
            <w:szCs w:val="22"/>
            <w:lang w:val="en-GB"/>
          </w:rPr>
          <w:t>Form 2 -</w:t>
        </w:r>
      </w:ins>
      <w:r w:rsidRPr="00F005BE" w:rsidR="00C042D8">
        <w:rPr>
          <w:rFonts w:ascii="Times New Roman" w:hAnsi="Times New Roman"/>
          <w:sz w:val="22"/>
          <w:szCs w:val="22"/>
          <w:lang w:val="en-GB"/>
        </w:rPr>
        <w:t xml:space="preserve">Technical </w:t>
      </w:r>
      <w:r w:rsidRPr="00F005BE" w:rsidR="00DA3DC2">
        <w:rPr>
          <w:rFonts w:ascii="Times New Roman" w:hAnsi="Times New Roman"/>
          <w:sz w:val="22"/>
          <w:szCs w:val="22"/>
          <w:lang w:val="en-GB"/>
        </w:rPr>
        <w:t>Proposal</w:t>
      </w:r>
      <w:bookmarkEnd w:id="1719"/>
    </w:p>
    <w:tbl>
      <w:tblPr>
        <w:tblW w:w="4977" w:type="pct"/>
        <w:tblLook w:val="0000" w:firstRow="0" w:lastRow="0" w:firstColumn="0" w:lastColumn="0" w:noHBand="0" w:noVBand="0"/>
      </w:tblPr>
      <w:tblGrid>
        <w:gridCol w:w="9594"/>
      </w:tblGrid>
      <w:tr w:rsidRPr="00F005BE" w:rsidR="00DA3DC2" w:rsidTr="008779F3" w14:paraId="321F755F" w14:textId="77777777">
        <w:trPr>
          <w:trHeight w:val="800"/>
        </w:trPr>
        <w:tc>
          <w:tcPr>
            <w:tcW w:w="5000" w:type="pct"/>
            <w:vAlign w:val="center"/>
          </w:tcPr>
          <w:p w:rsidRPr="00F005BE" w:rsidR="00DA3DC2" w:rsidP="00507965" w:rsidRDefault="00DA3DC2" w14:paraId="2A8B03D9" w14:textId="77777777">
            <w:pPr>
              <w:tabs>
                <w:tab w:val="right" w:leader="underscore" w:pos="4752"/>
              </w:tabs>
              <w:spacing w:before="60" w:after="60"/>
              <w:rPr>
                <w:sz w:val="22"/>
                <w:szCs w:val="22"/>
              </w:rPr>
            </w:pPr>
            <w:r w:rsidRPr="00F005BE">
              <w:rPr>
                <w:sz w:val="22"/>
                <w:szCs w:val="22"/>
              </w:rPr>
              <w:t xml:space="preserve">Date: </w:t>
            </w:r>
            <w:r w:rsidRPr="00F005BE">
              <w:rPr>
                <w:sz w:val="22"/>
                <w:szCs w:val="22"/>
              </w:rPr>
              <w:tab/>
            </w:r>
          </w:p>
        </w:tc>
      </w:tr>
      <w:tr w:rsidRPr="00F005BE" w:rsidR="00DA3DC2" w:rsidTr="008779F3" w14:paraId="58A2455B" w14:textId="77777777">
        <w:trPr>
          <w:trHeight w:val="800"/>
        </w:trPr>
        <w:tc>
          <w:tcPr>
            <w:tcW w:w="5000" w:type="pct"/>
            <w:vAlign w:val="center"/>
          </w:tcPr>
          <w:p w:rsidRPr="00F005BE" w:rsidR="00DA3DC2" w:rsidRDefault="00C66CAD" w14:paraId="7BE699AC" w14:textId="4D926289">
            <w:pPr>
              <w:tabs>
                <w:tab w:val="left" w:pos="8220"/>
                <w:tab w:val="right" w:pos="9360"/>
              </w:tabs>
              <w:spacing w:before="240" w:after="100" w:afterAutospacing="1"/>
              <w:rPr>
                <w:sz w:val="22"/>
                <w:szCs w:val="22"/>
              </w:rPr>
              <w:pPrChange w:author="Chris Smith" w:date="2021-01-16T13:08:00Z" w:id="1721">
                <w:pPr>
                  <w:tabs>
                    <w:tab w:val="left" w:pos="8220"/>
                    <w:tab w:val="right" w:pos="9360"/>
                  </w:tabs>
                  <w:spacing w:before="120" w:after="120"/>
                </w:pPr>
              </w:pPrChange>
            </w:pPr>
            <w:r w:rsidRPr="00F005BE">
              <w:rPr>
                <w:sz w:val="22"/>
                <w:szCs w:val="22"/>
              </w:rPr>
              <w:t>Number of the procurement procedure</w:t>
            </w:r>
            <w:r w:rsidRPr="00F005BE" w:rsidR="00DA3DC2">
              <w:rPr>
                <w:sz w:val="22"/>
                <w:szCs w:val="22"/>
              </w:rPr>
              <w:t>.: ____________________________________</w:t>
            </w:r>
          </w:p>
        </w:tc>
      </w:tr>
      <w:tr w:rsidRPr="00F005BE" w:rsidR="00DA3DC2" w:rsidTr="008779F3" w14:paraId="455B1684" w14:textId="77777777">
        <w:trPr>
          <w:trHeight w:val="800"/>
        </w:trPr>
        <w:tc>
          <w:tcPr>
            <w:tcW w:w="5000" w:type="pct"/>
            <w:vAlign w:val="center"/>
          </w:tcPr>
          <w:p w:rsidRPr="00F005BE" w:rsidR="00755426" w:rsidRDefault="00DA57E2" w14:paraId="119720B1" w14:textId="21A39740">
            <w:pPr>
              <w:tabs>
                <w:tab w:val="left" w:pos="8220"/>
                <w:tab w:val="right" w:pos="9360"/>
              </w:tabs>
              <w:spacing w:after="120"/>
              <w:rPr>
                <w:ins w:author="Chris Smith" w:date="2021-01-16T13:08:00Z" w:id="1722"/>
                <w:sz w:val="22"/>
                <w:szCs w:val="22"/>
              </w:rPr>
              <w:pPrChange w:author="Chris Smith" w:date="2021-01-16T13:08:00Z" w:id="1723">
                <w:pPr>
                  <w:tabs>
                    <w:tab w:val="left" w:pos="8220"/>
                    <w:tab w:val="right" w:pos="9360"/>
                  </w:tabs>
                  <w:spacing w:before="120" w:after="120"/>
                </w:pPr>
              </w:pPrChange>
            </w:pPr>
            <w:ins w:author="Chris Smith" w:date="2021-01-16T13:44:00Z" w:id="1724">
              <w:r w:rsidRPr="00F005BE">
                <w:rPr>
                  <w:sz w:val="22"/>
                  <w:szCs w:val="22"/>
                </w:rPr>
                <w:t>The title of the Tender process</w:t>
              </w:r>
            </w:ins>
            <w:ins w:author="Chris Smith" w:date="2021-01-16T13:08:00Z" w:id="1725">
              <w:r w:rsidRPr="00F005BE" w:rsidR="00755426">
                <w:rPr>
                  <w:sz w:val="22"/>
                  <w:szCs w:val="22"/>
                </w:rPr>
                <w:t>: __________________________________________________</w:t>
              </w:r>
            </w:ins>
          </w:p>
          <w:p w:rsidRPr="00F005BE" w:rsidR="00DA3DC2" w:rsidP="00507965" w:rsidRDefault="00DA3DC2" w14:paraId="1F04DE2B" w14:textId="3F96A726">
            <w:pPr>
              <w:tabs>
                <w:tab w:val="left" w:pos="8220"/>
                <w:tab w:val="right" w:pos="9360"/>
              </w:tabs>
              <w:spacing w:before="120" w:after="120"/>
              <w:rPr>
                <w:sz w:val="22"/>
                <w:szCs w:val="22"/>
              </w:rPr>
            </w:pPr>
            <w:r w:rsidRPr="00F005BE">
              <w:rPr>
                <w:sz w:val="22"/>
                <w:szCs w:val="22"/>
              </w:rPr>
              <w:t>Name of the Economic Operator: __________________________________________________</w:t>
            </w:r>
          </w:p>
          <w:p w:rsidRPr="00F005BE" w:rsidR="00935C5B" w:rsidP="00507965" w:rsidRDefault="00935C5B" w14:paraId="644BA739" w14:textId="58B07EC9">
            <w:pPr>
              <w:tabs>
                <w:tab w:val="left" w:pos="8220"/>
                <w:tab w:val="right" w:pos="9360"/>
              </w:tabs>
              <w:spacing w:before="120" w:after="120"/>
              <w:rPr>
                <w:sz w:val="22"/>
                <w:szCs w:val="22"/>
              </w:rPr>
            </w:pPr>
            <w:proofErr w:type="spellStart"/>
            <w:r w:rsidRPr="00F005BE">
              <w:rPr>
                <w:sz w:val="22"/>
                <w:szCs w:val="22"/>
              </w:rPr>
              <w:t>IDNO</w:t>
            </w:r>
            <w:proofErr w:type="spellEnd"/>
            <w:r w:rsidRPr="00F005BE">
              <w:rPr>
                <w:sz w:val="22"/>
                <w:szCs w:val="22"/>
              </w:rPr>
              <w:t xml:space="preserve"> of the Economic Operator: __________________________________________________</w:t>
            </w:r>
          </w:p>
        </w:tc>
      </w:tr>
      <w:tr w:rsidRPr="00F005BE" w:rsidR="00DA3DC2" w:rsidTr="008779F3" w14:paraId="69D695A0" w14:textId="77777777">
        <w:trPr>
          <w:trHeight w:val="800"/>
        </w:trPr>
        <w:tc>
          <w:tcPr>
            <w:tcW w:w="5000" w:type="pct"/>
            <w:vAlign w:val="center"/>
          </w:tcPr>
          <w:p w:rsidRPr="00F005BE" w:rsidR="00DA3DC2" w:rsidP="00507965" w:rsidRDefault="00DA3DC2" w14:paraId="527B9381" w14:textId="30627E6A">
            <w:pPr>
              <w:rPr>
                <w:sz w:val="22"/>
                <w:szCs w:val="22"/>
                <w:lang w:eastAsia="en-GB"/>
              </w:rPr>
            </w:pPr>
            <w:r w:rsidRPr="00F005BE">
              <w:rPr>
                <w:sz w:val="22"/>
                <w:szCs w:val="22"/>
                <w:lang w:eastAsia="en-GB"/>
              </w:rPr>
              <w:t xml:space="preserve">The delivery schedule expressed as weeks/months stipulates hereafter a delivery date which is the date of delivery </w:t>
            </w:r>
            <w:r w:rsidRPr="00F005BE" w:rsidR="00844E9C">
              <w:rPr>
                <w:sz w:val="22"/>
                <w:szCs w:val="22"/>
                <w:lang w:eastAsia="en-GB"/>
              </w:rPr>
              <w:t xml:space="preserve">to the Named Destination for delivery </w:t>
            </w:r>
            <w:r w:rsidRPr="00F005BE">
              <w:rPr>
                <w:b/>
                <w:sz w:val="22"/>
                <w:szCs w:val="22"/>
                <w:lang w:eastAsia="en-GB"/>
              </w:rPr>
              <w:t>DAP</w:t>
            </w:r>
            <w:r w:rsidRPr="00F005BE">
              <w:rPr>
                <w:sz w:val="22"/>
                <w:szCs w:val="22"/>
                <w:lang w:eastAsia="en-GB"/>
              </w:rPr>
              <w:t xml:space="preserve"> (______________). </w:t>
            </w:r>
          </w:p>
        </w:tc>
      </w:tr>
      <w:tr w:rsidRPr="00F005BE" w:rsidR="00DA3DC2" w:rsidTr="008779F3" w14:paraId="22DB9150" w14:textId="77777777">
        <w:trPr>
          <w:trHeight w:val="800"/>
        </w:trPr>
        <w:tc>
          <w:tcPr>
            <w:tcW w:w="5000" w:type="pct"/>
            <w:vAlign w:val="center"/>
          </w:tcPr>
          <w:p w:rsidRPr="00F005BE" w:rsidR="00DA3DC2" w:rsidP="002A0745" w:rsidRDefault="00DA3DC2" w14:paraId="68370C31" w14:textId="03DB0175">
            <w:pPr>
              <w:tabs>
                <w:tab w:val="left" w:pos="-720"/>
              </w:tabs>
              <w:suppressAutoHyphens/>
              <w:jc w:val="both"/>
              <w:rPr>
                <w:sz w:val="22"/>
                <w:szCs w:val="22"/>
                <w:lang w:eastAsia="en-GB"/>
              </w:rPr>
            </w:pPr>
            <w:r w:rsidRPr="00F005BE">
              <w:rPr>
                <w:sz w:val="22"/>
                <w:szCs w:val="22"/>
                <w:lang w:eastAsia="en-GB"/>
              </w:rPr>
              <w:t xml:space="preserve">Delivery - All items to be delivered </w:t>
            </w:r>
            <w:r w:rsidRPr="00F005BE">
              <w:rPr>
                <w:b/>
                <w:sz w:val="22"/>
                <w:szCs w:val="22"/>
                <w:lang w:eastAsia="en-GB"/>
              </w:rPr>
              <w:t xml:space="preserve">DAP </w:t>
            </w:r>
            <w:r w:rsidRPr="00F005BE">
              <w:rPr>
                <w:sz w:val="22"/>
                <w:szCs w:val="22"/>
                <w:lang w:eastAsia="en-GB"/>
              </w:rPr>
              <w:t xml:space="preserve">(_____________) within (__) weeks from the Effectiveness Date of the Contract. </w:t>
            </w:r>
          </w:p>
        </w:tc>
      </w:tr>
      <w:tr w:rsidRPr="00F005BE" w:rsidR="00DA3DC2" w:rsidTr="008779F3" w14:paraId="16D926AC" w14:textId="77777777">
        <w:trPr>
          <w:trHeight w:val="800"/>
        </w:trPr>
        <w:tc>
          <w:tcPr>
            <w:tcW w:w="5000" w:type="pct"/>
            <w:vAlign w:val="center"/>
          </w:tcPr>
          <w:p w:rsidRPr="00F005BE" w:rsidR="00DA3DC2" w:rsidP="00844E9C" w:rsidRDefault="00DA3DC2" w14:paraId="1AE679BE" w14:textId="2AC8604F">
            <w:pPr>
              <w:jc w:val="both"/>
              <w:rPr>
                <w:sz w:val="22"/>
                <w:szCs w:val="22"/>
              </w:rPr>
            </w:pPr>
            <w:r w:rsidRPr="00F005BE">
              <w:rPr>
                <w:sz w:val="22"/>
                <w:szCs w:val="22"/>
              </w:rPr>
              <w:t xml:space="preserve">The Effectiveness Date of the Contract is the date of </w:t>
            </w:r>
            <w:commentRangeStart w:id="1726"/>
            <w:commentRangeStart w:id="1727"/>
            <w:r w:rsidRPr="00F005BE">
              <w:rPr>
                <w:sz w:val="22"/>
                <w:szCs w:val="22"/>
              </w:rPr>
              <w:t>Contract signing</w:t>
            </w:r>
            <w:ins w:author="ROGAC Andrei (COMM)" w:date="2021-02-20T08:41:00Z" w:id="1728">
              <w:r w:rsidRPr="00F005BE" w:rsidR="00822312">
                <w:rPr>
                  <w:sz w:val="22"/>
                  <w:szCs w:val="22"/>
                </w:rPr>
                <w:t xml:space="preserve"> except fo</w:t>
              </w:r>
            </w:ins>
            <w:ins w:author="ROGAC Andrei (COMM)" w:date="2021-02-20T08:42:00Z" w:id="1729">
              <w:r w:rsidRPr="00F005BE" w:rsidR="00822312">
                <w:rPr>
                  <w:sz w:val="22"/>
                  <w:szCs w:val="22"/>
                </w:rPr>
                <w:t xml:space="preserve">r cases where the </w:t>
              </w:r>
              <w:proofErr w:type="spellStart"/>
              <w:r w:rsidRPr="00F005BE" w:rsidR="00822312">
                <w:rPr>
                  <w:sz w:val="22"/>
                  <w:szCs w:val="22"/>
                </w:rPr>
                <w:t>LPP</w:t>
              </w:r>
              <w:proofErr w:type="spellEnd"/>
              <w:r w:rsidRPr="00F005BE" w:rsidR="00822312">
                <w:rPr>
                  <w:sz w:val="22"/>
                  <w:szCs w:val="22"/>
                </w:rPr>
                <w:t xml:space="preserve"> requires</w:t>
              </w:r>
            </w:ins>
            <w:ins w:author="ROGAC Andrei (COMM)" w:date="2021-02-20T08:48:00Z" w:id="1730">
              <w:r w:rsidRPr="00F005BE" w:rsidR="00000B47">
                <w:rPr>
                  <w:sz w:val="22"/>
                  <w:szCs w:val="22"/>
                </w:rPr>
                <w:t>,</w:t>
              </w:r>
            </w:ins>
            <w:r w:rsidRPr="00F005BE">
              <w:rPr>
                <w:sz w:val="22"/>
                <w:szCs w:val="22"/>
              </w:rPr>
              <w:t xml:space="preserve"> </w:t>
            </w:r>
            <w:ins w:author="ROGAC Andrei (COMM)" w:date="2021-02-20T08:42:00Z" w:id="1731">
              <w:r w:rsidRPr="00F005BE" w:rsidR="00822312">
                <w:rPr>
                  <w:sz w:val="22"/>
                  <w:szCs w:val="22"/>
                </w:rPr>
                <w:t xml:space="preserve">in accordance with article </w:t>
              </w:r>
            </w:ins>
            <w:ins w:author="ROGAC Andrei (COMM)" w:date="2021-02-20T08:45:00Z" w:id="1732">
              <w:r w:rsidRPr="00F005BE" w:rsidR="00302E77">
                <w:rPr>
                  <w:sz w:val="22"/>
                  <w:szCs w:val="22"/>
                </w:rPr>
                <w:t>74</w:t>
              </w:r>
            </w:ins>
            <w:ins w:author="ROGAC Andrei (COMM)" w:date="2021-02-20T08:46:00Z" w:id="1733">
              <w:r w:rsidRPr="00F005BE" w:rsidR="00302E77">
                <w:rPr>
                  <w:sz w:val="22"/>
                  <w:szCs w:val="22"/>
                </w:rPr>
                <w:t xml:space="preserve"> (8) </w:t>
              </w:r>
              <w:proofErr w:type="spellStart"/>
              <w:r w:rsidRPr="00F005BE" w:rsidR="00302E77">
                <w:rPr>
                  <w:sz w:val="22"/>
                  <w:szCs w:val="22"/>
                </w:rPr>
                <w:t>LPP</w:t>
              </w:r>
            </w:ins>
            <w:proofErr w:type="spellEnd"/>
            <w:ins w:author="ROGAC Andrei (COMM)" w:date="2021-02-20T08:48:00Z" w:id="1734">
              <w:r w:rsidRPr="00F005BE" w:rsidR="00000B47">
                <w:rPr>
                  <w:sz w:val="22"/>
                  <w:szCs w:val="22"/>
                </w:rPr>
                <w:t>,</w:t>
              </w:r>
            </w:ins>
            <w:ins w:author="ROGAC Andrei (COMM)" w:date="2021-02-20T08:46:00Z" w:id="1735">
              <w:r w:rsidRPr="00F005BE" w:rsidR="00302E77">
                <w:rPr>
                  <w:sz w:val="22"/>
                  <w:szCs w:val="22"/>
                </w:rPr>
                <w:t xml:space="preserve"> </w:t>
              </w:r>
            </w:ins>
            <w:del w:author="ROGAC Andrei (COMM)" w:date="2021-02-20T08:46:00Z" w:id="1736">
              <w:r w:rsidRPr="00F005BE" w:rsidDel="00302E77">
                <w:rPr>
                  <w:sz w:val="22"/>
                  <w:szCs w:val="22"/>
                </w:rPr>
                <w:delText xml:space="preserve">or </w:delText>
              </w:r>
            </w:del>
            <w:ins w:author="ROGAC Andrei (COMM)" w:date="2021-02-20T08:46:00Z" w:id="1737">
              <w:r w:rsidRPr="00F005BE" w:rsidR="00302E77">
                <w:rPr>
                  <w:sz w:val="22"/>
                  <w:szCs w:val="22"/>
                </w:rPr>
                <w:t>the</w:t>
              </w:r>
              <w:r w:rsidRPr="00F005BE" w:rsidR="00302E77">
                <w:rPr>
                  <w:sz w:val="22"/>
                  <w:szCs w:val="22"/>
                </w:rPr>
                <w:t xml:space="preserve"> </w:t>
              </w:r>
            </w:ins>
            <w:r w:rsidRPr="00F005BE">
              <w:rPr>
                <w:sz w:val="22"/>
                <w:szCs w:val="22"/>
              </w:rPr>
              <w:t xml:space="preserve">registration in the contract register </w:t>
            </w:r>
            <w:commentRangeEnd w:id="1726"/>
            <w:r w:rsidRPr="00F005BE" w:rsidR="00755426">
              <w:rPr>
                <w:rStyle w:val="CommentReference"/>
                <w:sz w:val="22"/>
                <w:szCs w:val="22"/>
                <w:rPrChange w:author="Chris Smith" w:date="2021-01-16T13:55:00Z" w:id="1738">
                  <w:rPr>
                    <w:rStyle w:val="CommentReference"/>
                    <w:lang w:val="en-US"/>
                  </w:rPr>
                </w:rPrChange>
              </w:rPr>
              <w:commentReference w:id="1726"/>
            </w:r>
            <w:commentRangeEnd w:id="1727"/>
            <w:r w:rsidRPr="00F005BE" w:rsidR="00000B47">
              <w:rPr>
                <w:rStyle w:val="CommentReference"/>
              </w:rPr>
              <w:commentReference w:id="1727"/>
            </w:r>
            <w:r w:rsidRPr="00F005BE">
              <w:rPr>
                <w:sz w:val="22"/>
                <w:szCs w:val="22"/>
              </w:rPr>
              <w:t>of the Treasury of the Republic of Moldova</w:t>
            </w:r>
            <w:del w:author="ROGAC Andrei (COMM)" w:date="2021-02-20T08:46:00Z" w:id="1739">
              <w:r w:rsidRPr="00F005BE" w:rsidDel="00302E77">
                <w:rPr>
                  <w:sz w:val="22"/>
                  <w:szCs w:val="22"/>
                </w:rPr>
                <w:delText>, if applicable</w:delText>
              </w:r>
            </w:del>
            <w:r w:rsidRPr="00F005BE">
              <w:rPr>
                <w:sz w:val="22"/>
                <w:szCs w:val="22"/>
              </w:rPr>
              <w:t>.</w:t>
            </w:r>
            <w:ins w:author="ROGAC Andrei (COMM)" w:date="2021-02-20T08:46:00Z" w:id="1740">
              <w:r w:rsidRPr="00F005BE" w:rsidR="00A94F83">
                <w:rPr>
                  <w:sz w:val="22"/>
                  <w:szCs w:val="22"/>
                </w:rPr>
                <w:t xml:space="preserve"> In the latter case the </w:t>
              </w:r>
            </w:ins>
            <w:ins w:author="ROGAC Andrei (COMM)" w:date="2021-02-20T08:48:00Z" w:id="1741">
              <w:r w:rsidRPr="00F005BE" w:rsidR="00000B47">
                <w:rPr>
                  <w:sz w:val="22"/>
                  <w:szCs w:val="22"/>
                </w:rPr>
                <w:t xml:space="preserve">Effectiveness Date of the Contract </w:t>
              </w:r>
            </w:ins>
            <w:del w:author="ROGAC Andrei (COMM)" w:date="2021-02-20T08:48:00Z" w:id="1742">
              <w:r w:rsidRPr="00F005BE" w:rsidDel="00000B47">
                <w:rPr>
                  <w:sz w:val="22"/>
                  <w:szCs w:val="22"/>
                </w:rPr>
                <w:delText xml:space="preserve"> </w:delText>
              </w:r>
            </w:del>
            <w:ins w:author="ROGAC Andrei (COMM)" w:date="2021-02-20T08:48:00Z" w:id="1743">
              <w:r w:rsidRPr="00F005BE" w:rsidR="00000B47">
                <w:rPr>
                  <w:sz w:val="22"/>
                  <w:szCs w:val="22"/>
                </w:rPr>
                <w:t xml:space="preserve">is </w:t>
              </w:r>
            </w:ins>
            <w:ins w:author="ROGAC Andrei (COMM)" w:date="2021-02-20T08:47:00Z" w:id="1744">
              <w:r w:rsidRPr="00F005BE" w:rsidR="00A94F83">
                <w:rPr>
                  <w:sz w:val="22"/>
                  <w:szCs w:val="22"/>
                </w:rPr>
                <w:t>the</w:t>
              </w:r>
            </w:ins>
            <w:ins w:author="ROGAC Andrei (COMM)" w:date="2021-02-20T08:48:00Z" w:id="1745">
              <w:r w:rsidRPr="00F005BE" w:rsidR="00000B47">
                <w:rPr>
                  <w:sz w:val="22"/>
                  <w:szCs w:val="22"/>
                </w:rPr>
                <w:t xml:space="preserve"> da</w:t>
              </w:r>
            </w:ins>
            <w:ins w:author="ROGAC Andrei (COMM)" w:date="2021-02-20T08:49:00Z" w:id="1746">
              <w:r w:rsidRPr="00F005BE" w:rsidR="00000B47">
                <w:rPr>
                  <w:sz w:val="22"/>
                  <w:szCs w:val="22"/>
                </w:rPr>
                <w:t>y the</w:t>
              </w:r>
            </w:ins>
            <w:ins w:author="ROGAC Andrei (COMM)" w:date="2021-02-20T08:47:00Z" w:id="1747">
              <w:r w:rsidRPr="00F005BE" w:rsidR="00A94F83">
                <w:rPr>
                  <w:sz w:val="22"/>
                  <w:szCs w:val="22"/>
                </w:rPr>
                <w:t xml:space="preserve"> </w:t>
              </w:r>
              <w:r w:rsidRPr="00F005BE" w:rsidR="00A94F83">
                <w:rPr>
                  <w:sz w:val="22"/>
                  <w:szCs w:val="22"/>
                </w:rPr>
                <w:t>registration in the contract register of the Treasury of the Republic of Moldova</w:t>
              </w:r>
              <w:r w:rsidRPr="00F005BE" w:rsidR="00A94F83">
                <w:rPr>
                  <w:sz w:val="22"/>
                  <w:szCs w:val="22"/>
                </w:rPr>
                <w:t xml:space="preserve"> is complete.</w:t>
              </w:r>
            </w:ins>
          </w:p>
        </w:tc>
      </w:tr>
      <w:tr w:rsidRPr="00F005BE" w:rsidR="00DA3DC2" w:rsidTr="008779F3" w14:paraId="4B85E4D4" w14:textId="77777777">
        <w:trPr>
          <w:trHeight w:val="800"/>
        </w:trPr>
        <w:tc>
          <w:tcPr>
            <w:tcW w:w="5000" w:type="pct"/>
            <w:vAlign w:val="center"/>
          </w:tcPr>
          <w:p w:rsidRPr="00F005BE" w:rsidR="00DA3DC2" w:rsidP="002A0745" w:rsidRDefault="00DA3DC2" w14:paraId="23AD5440" w14:textId="40DAF783">
            <w:pPr>
              <w:jc w:val="both"/>
              <w:rPr>
                <w:sz w:val="22"/>
                <w:szCs w:val="22"/>
              </w:rPr>
            </w:pPr>
            <w:r w:rsidRPr="00F005BE">
              <w:rPr>
                <w:sz w:val="22"/>
                <w:szCs w:val="22"/>
              </w:rPr>
              <w:t xml:space="preserve">Tables in the Tender Forms shall be expanded as necessary, following the electronic forms and electronic submission procedures specified in the terms of use of the </w:t>
            </w:r>
            <w:proofErr w:type="spellStart"/>
            <w:r w:rsidRPr="00F005BE">
              <w:rPr>
                <w:sz w:val="22"/>
                <w:szCs w:val="22"/>
              </w:rPr>
              <w:t>MTender</w:t>
            </w:r>
            <w:proofErr w:type="spellEnd"/>
            <w:r w:rsidRPr="00F005BE">
              <w:rPr>
                <w:sz w:val="22"/>
                <w:szCs w:val="22"/>
              </w:rPr>
              <w:t xml:space="preserve"> </w:t>
            </w:r>
            <w:r w:rsidRPr="00F005BE" w:rsidR="00FE5FDB">
              <w:rPr>
                <w:sz w:val="22"/>
                <w:szCs w:val="22"/>
              </w:rPr>
              <w:t>S</w:t>
            </w:r>
            <w:r w:rsidRPr="00F005BE" w:rsidR="00192652">
              <w:rPr>
                <w:sz w:val="22"/>
                <w:szCs w:val="22"/>
              </w:rPr>
              <w:t>ystem</w:t>
            </w:r>
            <w:r w:rsidRPr="00F005BE">
              <w:rPr>
                <w:sz w:val="22"/>
                <w:szCs w:val="22"/>
              </w:rPr>
              <w:t xml:space="preserve"> </w:t>
            </w:r>
            <w:hyperlink w:history="1" r:id="rId30">
              <w:r w:rsidRPr="00F005BE" w:rsidR="00F11725">
                <w:rPr>
                  <w:rStyle w:val="Hyperlink"/>
                  <w:sz w:val="22"/>
                  <w:szCs w:val="22"/>
                </w:rPr>
                <w:t>https://mtender.gov.md/</w:t>
              </w:r>
            </w:hyperlink>
            <w:r w:rsidRPr="00F005BE">
              <w:rPr>
                <w:sz w:val="22"/>
                <w:szCs w:val="22"/>
              </w:rPr>
              <w:t>.</w:t>
            </w:r>
          </w:p>
        </w:tc>
      </w:tr>
      <w:tr w:rsidRPr="00F005BE" w:rsidR="00DA3DC2" w:rsidTr="008779F3" w14:paraId="5D6D34A8" w14:textId="77777777">
        <w:trPr>
          <w:trHeight w:val="800"/>
        </w:trPr>
        <w:tc>
          <w:tcPr>
            <w:tcW w:w="5000" w:type="pct"/>
            <w:vAlign w:val="center"/>
          </w:tcPr>
          <w:p w:rsidRPr="00F005BE" w:rsidR="00DA3DC2" w:rsidP="00844E9C" w:rsidRDefault="00DA3DC2" w14:paraId="6AA88117" w14:textId="42C07E12">
            <w:pPr>
              <w:tabs>
                <w:tab w:val="left" w:pos="8220"/>
                <w:tab w:val="right" w:pos="9360"/>
              </w:tabs>
              <w:spacing w:before="120" w:after="120"/>
              <w:jc w:val="both"/>
              <w:rPr>
                <w:sz w:val="22"/>
                <w:szCs w:val="22"/>
              </w:rPr>
            </w:pPr>
            <w:r w:rsidRPr="00F005BE">
              <w:rPr>
                <w:sz w:val="22"/>
                <w:szCs w:val="22"/>
              </w:rPr>
              <w:t xml:space="preserve">All Tender Forms shall be submitted as electronic documents </w:t>
            </w:r>
            <w:r w:rsidRPr="00F005BE">
              <w:rPr>
                <w:bCs/>
                <w:sz w:val="22"/>
                <w:szCs w:val="22"/>
              </w:rPr>
              <w:t xml:space="preserve">following the electronic submission procedures specified in the </w:t>
            </w:r>
            <w:r w:rsidRPr="00F005BE">
              <w:rPr>
                <w:sz w:val="22"/>
                <w:szCs w:val="22"/>
              </w:rPr>
              <w:t xml:space="preserve">terms of use of the </w:t>
            </w:r>
            <w:proofErr w:type="spellStart"/>
            <w:r w:rsidRPr="00F005BE">
              <w:rPr>
                <w:sz w:val="22"/>
                <w:szCs w:val="22"/>
              </w:rPr>
              <w:t>M</w:t>
            </w:r>
            <w:r w:rsidRPr="00F005BE" w:rsidR="00FE5FDB">
              <w:rPr>
                <w:sz w:val="22"/>
                <w:szCs w:val="22"/>
              </w:rPr>
              <w:t>T</w:t>
            </w:r>
            <w:r w:rsidRPr="00F005BE">
              <w:rPr>
                <w:sz w:val="22"/>
                <w:szCs w:val="22"/>
              </w:rPr>
              <w:t>ender</w:t>
            </w:r>
            <w:proofErr w:type="spellEnd"/>
            <w:r w:rsidRPr="00F005BE" w:rsidR="00192652">
              <w:rPr>
                <w:sz w:val="22"/>
                <w:szCs w:val="22"/>
              </w:rPr>
              <w:t xml:space="preserve"> </w:t>
            </w:r>
            <w:r w:rsidRPr="00F005BE" w:rsidR="00FE5FDB">
              <w:rPr>
                <w:sz w:val="22"/>
                <w:szCs w:val="22"/>
              </w:rPr>
              <w:t>S</w:t>
            </w:r>
            <w:r w:rsidRPr="00F005BE" w:rsidR="00192652">
              <w:rPr>
                <w:sz w:val="22"/>
                <w:szCs w:val="22"/>
              </w:rPr>
              <w:t>ystem</w:t>
            </w:r>
            <w:r w:rsidRPr="00F005BE">
              <w:rPr>
                <w:sz w:val="22"/>
                <w:szCs w:val="22"/>
              </w:rPr>
              <w:t xml:space="preserve"> </w:t>
            </w:r>
            <w:hyperlink w:history="1" r:id="rId31">
              <w:r w:rsidRPr="00F005BE">
                <w:rPr>
                  <w:rStyle w:val="Hyperlink"/>
                  <w:sz w:val="22"/>
                  <w:szCs w:val="22"/>
                </w:rPr>
                <w:t>https://mtender.gov.md/</w:t>
              </w:r>
            </w:hyperlink>
            <w:r w:rsidRPr="00F005BE">
              <w:rPr>
                <w:sz w:val="22"/>
                <w:szCs w:val="22"/>
              </w:rPr>
              <w:t xml:space="preserve">. </w:t>
            </w:r>
            <w:r w:rsidRPr="00F005BE">
              <w:rPr>
                <w:bCs/>
                <w:sz w:val="22"/>
                <w:szCs w:val="22"/>
              </w:rPr>
              <w:t xml:space="preserve"> </w:t>
            </w:r>
            <w:r w:rsidRPr="00F005BE">
              <w:rPr>
                <w:sz w:val="22"/>
                <w:szCs w:val="22"/>
              </w:rPr>
              <w:t>No handwritten copies are required or shall be submitted.</w:t>
            </w:r>
          </w:p>
        </w:tc>
      </w:tr>
    </w:tbl>
    <w:p w:rsidRPr="00F005BE" w:rsidR="00DA3DC2" w:rsidP="002A0745" w:rsidRDefault="00DA3DC2" w14:paraId="418A010D" w14:textId="178CFE26">
      <w:pPr>
        <w:pBdr>
          <w:top w:val="single" w:color="auto" w:sz="12" w:space="1"/>
          <w:left w:val="single" w:color="auto" w:sz="12" w:space="0"/>
          <w:bottom w:val="single" w:color="auto" w:sz="12" w:space="1"/>
          <w:right w:val="single" w:color="auto" w:sz="12" w:space="4"/>
        </w:pBdr>
        <w:rPr>
          <w:b/>
          <w:i/>
          <w:sz w:val="22"/>
          <w:szCs w:val="22"/>
        </w:rPr>
      </w:pPr>
      <w:r w:rsidRPr="00F005BE">
        <w:rPr>
          <w:b/>
          <w:i/>
          <w:sz w:val="22"/>
          <w:szCs w:val="22"/>
        </w:rPr>
        <w:t xml:space="preserve">The list of Goods to be inserted </w:t>
      </w:r>
      <w:ins w:author="Chris Smith" w:date="2021-01-16T13:11:00Z" w:id="1748">
        <w:r w:rsidRPr="00F005BE" w:rsidR="00497A3F">
          <w:rPr>
            <w:b/>
            <w:i/>
            <w:sz w:val="22"/>
            <w:szCs w:val="22"/>
          </w:rPr>
          <w:t>below</w:t>
        </w:r>
      </w:ins>
      <w:del w:author="Chris Smith" w:date="2021-01-16T13:11:00Z" w:id="1749">
        <w:r w:rsidRPr="00F005BE" w:rsidDel="00497A3F">
          <w:rPr>
            <w:b/>
            <w:i/>
            <w:sz w:val="22"/>
            <w:szCs w:val="22"/>
          </w:rPr>
          <w:delText>in the Tender Documents</w:delText>
        </w:r>
      </w:del>
      <w:r w:rsidRPr="00F005BE">
        <w:rPr>
          <w:b/>
          <w:i/>
          <w:sz w:val="22"/>
          <w:szCs w:val="22"/>
        </w:rPr>
        <w:t xml:space="preserve"> by the Contracting Authority</w:t>
      </w:r>
      <w:ins w:author="Chris Smith" w:date="2021-01-16T13:18:00Z" w:id="1750">
        <w:r w:rsidRPr="00F005BE" w:rsidR="00782238">
          <w:rPr>
            <w:b/>
            <w:i/>
            <w:sz w:val="22"/>
            <w:szCs w:val="22"/>
          </w:rPr>
          <w:t xml:space="preserve"> from TDS</w:t>
        </w:r>
      </w:ins>
      <w:ins w:author="Chris Smith" w:date="2021-01-16T13:19:00Z" w:id="1751">
        <w:r w:rsidRPr="00F005BE" w:rsidR="00782238">
          <w:rPr>
            <w:b/>
            <w:i/>
            <w:sz w:val="22"/>
            <w:szCs w:val="22"/>
          </w:rPr>
          <w:t xml:space="preserve"> Section D.</w:t>
        </w:r>
      </w:ins>
      <w:del w:author="Chris Smith" w:date="2021-01-16T13:19:00Z" w:id="1752">
        <w:r w:rsidRPr="00F005BE" w:rsidDel="00782238">
          <w:rPr>
            <w:b/>
            <w:i/>
            <w:sz w:val="22"/>
            <w:szCs w:val="22"/>
          </w:rPr>
          <w:delText>.</w:delText>
        </w:r>
      </w:del>
      <w:r w:rsidRPr="00F005BE">
        <w:rPr>
          <w:b/>
          <w:i/>
          <w:sz w:val="22"/>
          <w:szCs w:val="22"/>
        </w:rPr>
        <w:t xml:space="preserve"> </w:t>
      </w:r>
    </w:p>
    <w:p w:rsidRPr="00F005BE" w:rsidR="00DA3DC2" w:rsidP="00507965" w:rsidRDefault="00DA3DC2" w14:paraId="66571867" w14:textId="77777777">
      <w:pPr>
        <w:spacing w:before="120" w:after="120"/>
        <w:rPr>
          <w:b/>
          <w:sz w:val="22"/>
          <w:szCs w:val="22"/>
        </w:rPr>
      </w:pPr>
      <w:r w:rsidRPr="00F005BE">
        <w:rPr>
          <w:b/>
          <w:sz w:val="22"/>
          <w:szCs w:val="22"/>
        </w:rPr>
        <w:t>EXAMPLE:</w:t>
      </w:r>
    </w:p>
    <w:tbl>
      <w:tblPr>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
      <w:tblGrid>
        <w:gridCol w:w="859"/>
        <w:gridCol w:w="116"/>
        <w:gridCol w:w="1801"/>
        <w:gridCol w:w="3486"/>
        <w:gridCol w:w="1612"/>
        <w:gridCol w:w="543"/>
        <w:gridCol w:w="609"/>
        <w:gridCol w:w="605"/>
        <w:tblGridChange w:id="1753">
          <w:tblGrid>
            <w:gridCol w:w="20"/>
            <w:gridCol w:w="839"/>
            <w:gridCol w:w="20"/>
            <w:gridCol w:w="96"/>
            <w:gridCol w:w="17"/>
            <w:gridCol w:w="1733"/>
            <w:gridCol w:w="51"/>
            <w:gridCol w:w="2601"/>
            <w:gridCol w:w="885"/>
            <w:gridCol w:w="127"/>
            <w:gridCol w:w="1051"/>
            <w:gridCol w:w="977"/>
            <w:gridCol w:w="174"/>
            <w:gridCol w:w="1040"/>
            <w:gridCol w:w="20"/>
          </w:tblGrid>
        </w:tblGridChange>
      </w:tblGrid>
      <w:tr w:rsidRPr="00F005BE" w:rsidR="00806405" w:rsidDel="00782238" w:rsidTr="00782238" w14:paraId="7CC5CCFA" w14:textId="5E15C62E">
        <w:trPr>
          <w:gridBefore w:val="1"/>
          <w:del w:author="Chris Smith" w:date="2021-01-16T13:12:00Z" w:id="1754"/>
        </w:trPr>
        <w:tc>
          <w:tcPr>
            <w:tcW w:w="935" w:type="pct"/>
            <w:gridSpan w:val="2"/>
            <w:shd w:val="clear" w:color="auto" w:fill="7EA6D7"/>
          </w:tcPr>
          <w:p w:rsidRPr="00F005BE" w:rsidR="00782238" w:rsidDel="00782238" w:rsidP="00507965" w:rsidRDefault="00782238" w14:paraId="3650089A" w14:textId="4C76EDEF">
            <w:pPr>
              <w:spacing w:before="120" w:after="120"/>
              <w:rPr>
                <w:del w:author="Chris Smith" w:date="2021-01-16T13:12:00Z" w:id="1755"/>
                <w:b/>
                <w:sz w:val="22"/>
                <w:szCs w:val="22"/>
              </w:rPr>
            </w:pPr>
          </w:p>
        </w:tc>
        <w:tc>
          <w:tcPr>
            <w:tcW w:w="3619" w:type="pct"/>
            <w:gridSpan w:val="5"/>
            <w:shd w:val="clear" w:color="auto" w:fill="7EA6D7"/>
          </w:tcPr>
          <w:p w:rsidRPr="00F005BE" w:rsidR="00782238" w:rsidDel="00782238" w:rsidP="00507965" w:rsidRDefault="00782238" w14:paraId="3766C5FA" w14:textId="0992C17E">
            <w:pPr>
              <w:spacing w:before="120" w:after="120"/>
              <w:rPr>
                <w:del w:author="Chris Smith" w:date="2021-01-16T13:12:00Z" w:id="1756"/>
                <w:b/>
                <w:sz w:val="22"/>
                <w:szCs w:val="22"/>
              </w:rPr>
            </w:pPr>
            <w:del w:author="Chris Smith" w:date="2021-01-16T13:12:00Z" w:id="1757">
              <w:r w:rsidRPr="00F005BE" w:rsidDel="00782238">
                <w:rPr>
                  <w:b/>
                  <w:sz w:val="22"/>
                  <w:szCs w:val="22"/>
                </w:rPr>
                <w:delText>1. Goods</w:delText>
              </w:r>
            </w:del>
          </w:p>
        </w:tc>
      </w:tr>
      <w:tr w:rsidRPr="00F005BE" w:rsidR="00782238" w:rsidDel="00782238" w:rsidTr="00782238" w14:paraId="662EE5DB" w14:textId="7B97F986">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Change w:author="Chris Smith" w:date="2021-01-16T13:17:00Z" w:id="1758">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
          </w:tblPrExChange>
        </w:tblPrEx>
        <w:trPr>
          <w:gridBefore w:val="1"/>
          <w:del w:author="Chris Smith" w:date="2021-01-16T13:12:00Z" w:id="1759"/>
          <w:trPrChange w:author="Chris Smith" w:date="2021-01-16T13:17:00Z" w:id="1760">
            <w:trPr>
              <w:gridBefore w:val="3"/>
            </w:trPr>
          </w:trPrChange>
        </w:trPr>
        <w:tc>
          <w:tcPr>
            <w:tcW w:w="935" w:type="pct"/>
            <w:gridSpan w:val="2"/>
            <w:shd w:val="clear" w:color="auto" w:fill="7EA6D7"/>
            <w:vAlign w:val="center"/>
            <w:tcPrChange w:author="Chris Smith" w:date="2021-01-16T13:17:00Z" w:id="1761">
              <w:tcPr>
                <w:tcW w:w="922" w:type="pct"/>
                <w:gridSpan w:val="3"/>
                <w:shd w:val="clear" w:color="auto" w:fill="7EA6D7"/>
                <w:vAlign w:val="center"/>
              </w:tcPr>
            </w:tcPrChange>
          </w:tcPr>
          <w:p w:rsidRPr="00F005BE" w:rsidR="00497A3F" w:rsidDel="00782238" w:rsidP="00507965" w:rsidRDefault="00497A3F" w14:paraId="4B5585C3" w14:textId="0460B086">
            <w:pPr>
              <w:rPr>
                <w:del w:author="Chris Smith" w:date="2021-01-16T13:12:00Z" w:id="1762"/>
                <w:b/>
                <w:sz w:val="22"/>
                <w:szCs w:val="22"/>
              </w:rPr>
            </w:pPr>
            <w:del w:author="Chris Smith" w:date="2021-01-16T13:12:00Z" w:id="1763">
              <w:r w:rsidRPr="00F005BE" w:rsidDel="00782238">
                <w:rPr>
                  <w:b/>
                  <w:sz w:val="22"/>
                  <w:szCs w:val="22"/>
                </w:rPr>
                <w:delText>Item No</w:delText>
              </w:r>
            </w:del>
          </w:p>
        </w:tc>
        <w:tc>
          <w:tcPr>
            <w:tcW w:w="1810" w:type="pct"/>
            <w:shd w:val="clear" w:color="auto" w:fill="7EA6D7"/>
            <w:vAlign w:val="center"/>
            <w:tcPrChange w:author="Chris Smith" w:date="2021-01-16T13:17:00Z" w:id="1764">
              <w:tcPr>
                <w:tcW w:w="1388" w:type="pct"/>
                <w:gridSpan w:val="2"/>
                <w:shd w:val="clear" w:color="auto" w:fill="7EA6D7"/>
                <w:vAlign w:val="center"/>
              </w:tcPr>
            </w:tcPrChange>
          </w:tcPr>
          <w:p w:rsidRPr="00F005BE" w:rsidR="00497A3F" w:rsidDel="00782238" w:rsidP="00507965" w:rsidRDefault="00497A3F" w14:paraId="2AF955E5" w14:textId="0C60C80B">
            <w:pPr>
              <w:spacing w:before="120" w:after="120"/>
              <w:jc w:val="center"/>
              <w:rPr>
                <w:del w:author="Chris Smith" w:date="2021-01-16T13:12:00Z" w:id="1765"/>
                <w:b/>
                <w:sz w:val="22"/>
                <w:szCs w:val="22"/>
              </w:rPr>
            </w:pPr>
            <w:del w:author="Chris Smith" w:date="2021-01-16T13:12:00Z" w:id="1766">
              <w:r w:rsidRPr="00F005BE" w:rsidDel="00782238">
                <w:rPr>
                  <w:b/>
                  <w:sz w:val="22"/>
                  <w:szCs w:val="22"/>
                </w:rPr>
                <w:delText xml:space="preserve">Name of Goods </w:delText>
              </w:r>
            </w:del>
          </w:p>
        </w:tc>
        <w:tc>
          <w:tcPr>
            <w:tcW w:w="837" w:type="pct"/>
            <w:shd w:val="clear" w:color="auto" w:fill="7EA6D7"/>
            <w:vAlign w:val="center"/>
            <w:tcPrChange w:author="Chris Smith" w:date="2021-01-16T13:17:00Z" w:id="1767">
              <w:tcPr>
                <w:tcW w:w="1082" w:type="pct"/>
                <w:gridSpan w:val="3"/>
                <w:shd w:val="clear" w:color="auto" w:fill="7EA6D7"/>
                <w:vAlign w:val="center"/>
              </w:tcPr>
            </w:tcPrChange>
          </w:tcPr>
          <w:p w:rsidRPr="00F005BE" w:rsidR="00497A3F" w:rsidDel="00782238" w:rsidP="00507965" w:rsidRDefault="00497A3F" w14:paraId="3A60F3AE" w14:textId="77E70CC8">
            <w:pPr>
              <w:spacing w:before="120" w:after="120"/>
              <w:jc w:val="center"/>
              <w:rPr>
                <w:del w:author="Chris Smith" w:date="2021-01-16T13:12:00Z" w:id="1768"/>
                <w:b/>
                <w:sz w:val="22"/>
                <w:szCs w:val="22"/>
              </w:rPr>
            </w:pPr>
            <w:del w:author="Chris Smith" w:date="2021-01-16T13:12:00Z" w:id="1769">
              <w:r w:rsidRPr="00F005BE" w:rsidDel="00782238">
                <w:rPr>
                  <w:b/>
                  <w:sz w:val="22"/>
                  <w:szCs w:val="22"/>
                </w:rPr>
                <w:delText>Brief Description</w:delText>
              </w:r>
            </w:del>
          </w:p>
        </w:tc>
        <w:tc>
          <w:tcPr>
            <w:tcW w:w="598" w:type="pct"/>
            <w:gridSpan w:val="2"/>
            <w:shd w:val="clear" w:color="auto" w:fill="7EA6D7"/>
            <w:tcPrChange w:author="Chris Smith" w:date="2021-01-16T13:17:00Z" w:id="1770">
              <w:tcPr>
                <w:tcW w:w="609" w:type="pct"/>
                <w:gridSpan w:val="2"/>
                <w:shd w:val="clear" w:color="auto" w:fill="7EA6D7"/>
              </w:tcPr>
            </w:tcPrChange>
          </w:tcPr>
          <w:p w:rsidRPr="00F005BE" w:rsidR="00497A3F" w:rsidDel="00782238" w:rsidP="00507965" w:rsidRDefault="00497A3F" w14:paraId="34712A9C" w14:textId="75E25D19">
            <w:pPr>
              <w:spacing w:before="120" w:after="120"/>
              <w:jc w:val="center"/>
              <w:rPr>
                <w:del w:author="Chris Smith" w:date="2021-01-16T13:12:00Z" w:id="1771"/>
                <w:b/>
                <w:sz w:val="22"/>
                <w:szCs w:val="22"/>
              </w:rPr>
            </w:pPr>
            <w:del w:author="Chris Smith" w:date="2021-01-16T13:12:00Z" w:id="1772">
              <w:r w:rsidRPr="00F005BE" w:rsidDel="00782238">
                <w:rPr>
                  <w:b/>
                  <w:sz w:val="22"/>
                  <w:szCs w:val="22"/>
                </w:rPr>
                <w:delText>CPV code</w:delText>
              </w:r>
            </w:del>
          </w:p>
        </w:tc>
        <w:tc>
          <w:tcPr>
            <w:tcW w:w="374" w:type="pct"/>
            <w:shd w:val="clear" w:color="auto" w:fill="7EA6D7"/>
            <w:vAlign w:val="center"/>
            <w:tcPrChange w:author="Chris Smith" w:date="2021-01-16T13:17:00Z" w:id="1773">
              <w:tcPr>
                <w:tcW w:w="550" w:type="pct"/>
                <w:gridSpan w:val="2"/>
                <w:shd w:val="clear" w:color="auto" w:fill="7EA6D7"/>
                <w:vAlign w:val="center"/>
              </w:tcPr>
            </w:tcPrChange>
          </w:tcPr>
          <w:p w:rsidRPr="00F005BE" w:rsidR="00497A3F" w:rsidDel="00782238" w:rsidP="00507965" w:rsidRDefault="00497A3F" w14:paraId="747C78B0" w14:textId="081A7F72">
            <w:pPr>
              <w:spacing w:before="120" w:after="120"/>
              <w:jc w:val="center"/>
              <w:rPr>
                <w:del w:author="Chris Smith" w:date="2021-01-16T13:12:00Z" w:id="1774"/>
                <w:b/>
                <w:sz w:val="22"/>
                <w:szCs w:val="22"/>
              </w:rPr>
            </w:pPr>
            <w:del w:author="Chris Smith" w:date="2021-01-16T13:12:00Z" w:id="1775">
              <w:r w:rsidRPr="00F005BE" w:rsidDel="00782238">
                <w:rPr>
                  <w:b/>
                  <w:sz w:val="22"/>
                  <w:szCs w:val="22"/>
                </w:rPr>
                <w:delText>Quantity</w:delText>
              </w:r>
            </w:del>
          </w:p>
        </w:tc>
      </w:tr>
      <w:tr w:rsidRPr="00F005BE" w:rsidR="00782238" w:rsidDel="00782238" w:rsidTr="00782238" w14:paraId="51A00ADF" w14:textId="6B86ED9F">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Change w:author="Chris Smith" w:date="2021-01-16T13:17:00Z" w:id="1776">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
          </w:tblPrExChange>
        </w:tblPrEx>
        <w:trPr>
          <w:gridBefore w:val="1"/>
          <w:del w:author="Chris Smith" w:date="2021-01-16T13:12:00Z" w:id="1777"/>
          <w:trPrChange w:author="Chris Smith" w:date="2021-01-16T13:17:00Z" w:id="1778">
            <w:trPr>
              <w:gridBefore w:val="3"/>
            </w:trPr>
          </w:trPrChange>
        </w:trPr>
        <w:tc>
          <w:tcPr>
            <w:tcW w:w="935" w:type="pct"/>
            <w:gridSpan w:val="2"/>
            <w:tcPrChange w:author="Chris Smith" w:date="2021-01-16T13:17:00Z" w:id="1779">
              <w:tcPr>
                <w:tcW w:w="922" w:type="pct"/>
                <w:gridSpan w:val="3"/>
              </w:tcPr>
            </w:tcPrChange>
          </w:tcPr>
          <w:p w:rsidRPr="00F005BE" w:rsidR="00497A3F" w:rsidDel="00782238" w:rsidP="00507965" w:rsidRDefault="00497A3F" w14:paraId="3034EE62" w14:textId="104C83F7">
            <w:pPr>
              <w:spacing w:before="60" w:after="60"/>
              <w:jc w:val="center"/>
              <w:rPr>
                <w:del w:author="Chris Smith" w:date="2021-01-16T13:12:00Z" w:id="1780"/>
                <w:b/>
                <w:sz w:val="22"/>
                <w:szCs w:val="22"/>
              </w:rPr>
            </w:pPr>
            <w:del w:author="Chris Smith" w:date="2021-01-16T13:12:00Z" w:id="1781">
              <w:r w:rsidRPr="00F005BE" w:rsidDel="00782238">
                <w:rPr>
                  <w:b/>
                  <w:sz w:val="22"/>
                  <w:szCs w:val="22"/>
                </w:rPr>
                <w:delText>1</w:delText>
              </w:r>
            </w:del>
          </w:p>
        </w:tc>
        <w:tc>
          <w:tcPr>
            <w:tcW w:w="1810" w:type="pct"/>
            <w:vAlign w:val="center"/>
            <w:tcPrChange w:author="Chris Smith" w:date="2021-01-16T13:17:00Z" w:id="1782">
              <w:tcPr>
                <w:tcW w:w="1388" w:type="pct"/>
                <w:gridSpan w:val="2"/>
                <w:vAlign w:val="center"/>
              </w:tcPr>
            </w:tcPrChange>
          </w:tcPr>
          <w:p w:rsidRPr="00F005BE" w:rsidR="00497A3F" w:rsidDel="00782238" w:rsidP="00507965" w:rsidRDefault="00497A3F" w14:paraId="79A9E7AF" w14:textId="626F5EFD">
            <w:pPr>
              <w:spacing w:before="60" w:after="60"/>
              <w:rPr>
                <w:del w:author="Chris Smith" w:date="2021-01-16T13:12:00Z" w:id="1783"/>
                <w:b/>
                <w:sz w:val="22"/>
                <w:szCs w:val="22"/>
              </w:rPr>
            </w:pPr>
          </w:p>
        </w:tc>
        <w:tc>
          <w:tcPr>
            <w:tcW w:w="837" w:type="pct"/>
            <w:vAlign w:val="bottom"/>
            <w:tcPrChange w:author="Chris Smith" w:date="2021-01-16T13:17:00Z" w:id="1784">
              <w:tcPr>
                <w:tcW w:w="1082" w:type="pct"/>
                <w:gridSpan w:val="3"/>
                <w:vAlign w:val="bottom"/>
              </w:tcPr>
            </w:tcPrChange>
          </w:tcPr>
          <w:p w:rsidRPr="00F005BE" w:rsidR="00497A3F" w:rsidDel="00782238" w:rsidP="00507965" w:rsidRDefault="00497A3F" w14:paraId="062A2CB9" w14:textId="659BFBF4">
            <w:pPr>
              <w:spacing w:before="60" w:after="60"/>
              <w:rPr>
                <w:del w:author="Chris Smith" w:date="2021-01-16T13:12:00Z" w:id="1785"/>
                <w:b/>
                <w:sz w:val="22"/>
                <w:szCs w:val="22"/>
                <w:u w:val="single"/>
              </w:rPr>
            </w:pPr>
          </w:p>
        </w:tc>
        <w:tc>
          <w:tcPr>
            <w:tcW w:w="598" w:type="pct"/>
            <w:gridSpan w:val="2"/>
            <w:tcPrChange w:author="Chris Smith" w:date="2021-01-16T13:17:00Z" w:id="1786">
              <w:tcPr>
                <w:tcW w:w="609" w:type="pct"/>
                <w:gridSpan w:val="2"/>
              </w:tcPr>
            </w:tcPrChange>
          </w:tcPr>
          <w:p w:rsidRPr="00F005BE" w:rsidR="00497A3F" w:rsidDel="00782238" w:rsidP="00507965" w:rsidRDefault="00497A3F" w14:paraId="1B026A55" w14:textId="2C1DBCFF">
            <w:pPr>
              <w:spacing w:before="60" w:after="60"/>
              <w:jc w:val="center"/>
              <w:rPr>
                <w:del w:author="Chris Smith" w:date="2021-01-16T13:12:00Z" w:id="1787"/>
                <w:b/>
                <w:sz w:val="22"/>
                <w:szCs w:val="22"/>
                <w:u w:val="single"/>
              </w:rPr>
            </w:pPr>
          </w:p>
        </w:tc>
        <w:tc>
          <w:tcPr>
            <w:tcW w:w="374" w:type="pct"/>
            <w:vAlign w:val="bottom"/>
            <w:tcPrChange w:author="Chris Smith" w:date="2021-01-16T13:17:00Z" w:id="1788">
              <w:tcPr>
                <w:tcW w:w="550" w:type="pct"/>
                <w:gridSpan w:val="2"/>
                <w:vAlign w:val="bottom"/>
              </w:tcPr>
            </w:tcPrChange>
          </w:tcPr>
          <w:p w:rsidRPr="00F005BE" w:rsidR="00497A3F" w:rsidDel="00782238" w:rsidP="00507965" w:rsidRDefault="00497A3F" w14:paraId="46B61067" w14:textId="0BE8580F">
            <w:pPr>
              <w:spacing w:before="60" w:after="60"/>
              <w:jc w:val="center"/>
              <w:rPr>
                <w:del w:author="Chris Smith" w:date="2021-01-16T13:12:00Z" w:id="1789"/>
                <w:b/>
                <w:sz w:val="22"/>
                <w:szCs w:val="22"/>
                <w:u w:val="single"/>
              </w:rPr>
            </w:pPr>
          </w:p>
        </w:tc>
      </w:tr>
      <w:tr w:rsidRPr="00F005BE" w:rsidR="00782238" w:rsidDel="00782238" w:rsidTr="00782238" w14:paraId="20B7E1E8" w14:textId="102E3DB1">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Change w:author="Chris Smith" w:date="2021-01-16T13:17:00Z" w:id="1790">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
          </w:tblPrExChange>
        </w:tblPrEx>
        <w:trPr>
          <w:gridBefore w:val="1"/>
          <w:del w:author="Chris Smith" w:date="2021-01-16T13:12:00Z" w:id="1791"/>
          <w:trPrChange w:author="Chris Smith" w:date="2021-01-16T13:17:00Z" w:id="1792">
            <w:trPr>
              <w:gridBefore w:val="3"/>
            </w:trPr>
          </w:trPrChange>
        </w:trPr>
        <w:tc>
          <w:tcPr>
            <w:tcW w:w="935" w:type="pct"/>
            <w:gridSpan w:val="2"/>
            <w:tcPrChange w:author="Chris Smith" w:date="2021-01-16T13:17:00Z" w:id="1793">
              <w:tcPr>
                <w:tcW w:w="922" w:type="pct"/>
                <w:gridSpan w:val="3"/>
              </w:tcPr>
            </w:tcPrChange>
          </w:tcPr>
          <w:p w:rsidRPr="00F005BE" w:rsidR="00497A3F" w:rsidDel="00782238" w:rsidP="00507965" w:rsidRDefault="00497A3F" w14:paraId="03CDE37C" w14:textId="3256D31D">
            <w:pPr>
              <w:spacing w:before="60" w:after="60"/>
              <w:jc w:val="center"/>
              <w:rPr>
                <w:del w:author="Chris Smith" w:date="2021-01-16T13:12:00Z" w:id="1794"/>
                <w:b/>
                <w:sz w:val="22"/>
                <w:szCs w:val="22"/>
              </w:rPr>
            </w:pPr>
            <w:del w:author="Chris Smith" w:date="2021-01-16T13:12:00Z" w:id="1795">
              <w:r w:rsidRPr="00F005BE" w:rsidDel="00782238">
                <w:rPr>
                  <w:b/>
                  <w:sz w:val="22"/>
                  <w:szCs w:val="22"/>
                </w:rPr>
                <w:delText>2</w:delText>
              </w:r>
            </w:del>
          </w:p>
        </w:tc>
        <w:tc>
          <w:tcPr>
            <w:tcW w:w="1810" w:type="pct"/>
            <w:vAlign w:val="center"/>
            <w:tcPrChange w:author="Chris Smith" w:date="2021-01-16T13:17:00Z" w:id="1796">
              <w:tcPr>
                <w:tcW w:w="1388" w:type="pct"/>
                <w:gridSpan w:val="2"/>
                <w:vAlign w:val="center"/>
              </w:tcPr>
            </w:tcPrChange>
          </w:tcPr>
          <w:p w:rsidRPr="00F005BE" w:rsidR="00497A3F" w:rsidDel="00782238" w:rsidP="00507965" w:rsidRDefault="00497A3F" w14:paraId="0C9CB0B1" w14:textId="47EDDE2B">
            <w:pPr>
              <w:spacing w:before="60" w:after="60"/>
              <w:rPr>
                <w:del w:author="Chris Smith" w:date="2021-01-16T13:12:00Z" w:id="1797"/>
                <w:b/>
                <w:sz w:val="22"/>
                <w:szCs w:val="22"/>
              </w:rPr>
            </w:pPr>
          </w:p>
        </w:tc>
        <w:tc>
          <w:tcPr>
            <w:tcW w:w="837" w:type="pct"/>
            <w:vAlign w:val="bottom"/>
            <w:tcPrChange w:author="Chris Smith" w:date="2021-01-16T13:17:00Z" w:id="1798">
              <w:tcPr>
                <w:tcW w:w="1082" w:type="pct"/>
                <w:gridSpan w:val="3"/>
                <w:vAlign w:val="bottom"/>
              </w:tcPr>
            </w:tcPrChange>
          </w:tcPr>
          <w:p w:rsidRPr="00F005BE" w:rsidR="00497A3F" w:rsidDel="00782238" w:rsidP="00507965" w:rsidRDefault="00497A3F" w14:paraId="723322F5" w14:textId="0B710146">
            <w:pPr>
              <w:spacing w:before="60" w:after="60"/>
              <w:rPr>
                <w:del w:author="Chris Smith" w:date="2021-01-16T13:12:00Z" w:id="1799"/>
                <w:b/>
                <w:sz w:val="22"/>
                <w:szCs w:val="22"/>
                <w:u w:val="single"/>
              </w:rPr>
            </w:pPr>
          </w:p>
        </w:tc>
        <w:tc>
          <w:tcPr>
            <w:tcW w:w="598" w:type="pct"/>
            <w:gridSpan w:val="2"/>
            <w:tcPrChange w:author="Chris Smith" w:date="2021-01-16T13:17:00Z" w:id="1800">
              <w:tcPr>
                <w:tcW w:w="609" w:type="pct"/>
                <w:gridSpan w:val="2"/>
              </w:tcPr>
            </w:tcPrChange>
          </w:tcPr>
          <w:p w:rsidRPr="00F005BE" w:rsidR="00497A3F" w:rsidDel="00782238" w:rsidP="00507965" w:rsidRDefault="00497A3F" w14:paraId="2ED0F4BC" w14:textId="094A9241">
            <w:pPr>
              <w:spacing w:before="60" w:after="60"/>
              <w:jc w:val="center"/>
              <w:rPr>
                <w:del w:author="Chris Smith" w:date="2021-01-16T13:12:00Z" w:id="1801"/>
                <w:b/>
                <w:sz w:val="22"/>
                <w:szCs w:val="22"/>
                <w:u w:val="single"/>
              </w:rPr>
            </w:pPr>
          </w:p>
        </w:tc>
        <w:tc>
          <w:tcPr>
            <w:tcW w:w="374" w:type="pct"/>
            <w:vAlign w:val="bottom"/>
            <w:tcPrChange w:author="Chris Smith" w:date="2021-01-16T13:17:00Z" w:id="1802">
              <w:tcPr>
                <w:tcW w:w="550" w:type="pct"/>
                <w:gridSpan w:val="2"/>
                <w:vAlign w:val="bottom"/>
              </w:tcPr>
            </w:tcPrChange>
          </w:tcPr>
          <w:p w:rsidRPr="00F005BE" w:rsidR="00497A3F" w:rsidDel="00782238" w:rsidP="00507965" w:rsidRDefault="00497A3F" w14:paraId="2149A126" w14:textId="0CD98775">
            <w:pPr>
              <w:spacing w:before="60" w:after="60"/>
              <w:jc w:val="center"/>
              <w:rPr>
                <w:del w:author="Chris Smith" w:date="2021-01-16T13:12:00Z" w:id="1803"/>
                <w:b/>
                <w:sz w:val="22"/>
                <w:szCs w:val="22"/>
                <w:u w:val="single"/>
              </w:rPr>
            </w:pPr>
          </w:p>
        </w:tc>
      </w:tr>
      <w:tr w:rsidRPr="00F005BE" w:rsidR="00782238" w:rsidDel="00782238" w:rsidTr="00782238" w14:paraId="4DA8A03F" w14:textId="2060B37A">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Change w:author="Chris Smith" w:date="2021-01-16T13:17:00Z" w:id="1804">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
          </w:tblPrExChange>
        </w:tblPrEx>
        <w:trPr>
          <w:gridBefore w:val="1"/>
          <w:del w:author="Chris Smith" w:date="2021-01-16T13:12:00Z" w:id="1805"/>
          <w:trPrChange w:author="Chris Smith" w:date="2021-01-16T13:17:00Z" w:id="1806">
            <w:trPr>
              <w:gridBefore w:val="3"/>
            </w:trPr>
          </w:trPrChange>
        </w:trPr>
        <w:tc>
          <w:tcPr>
            <w:tcW w:w="935" w:type="pct"/>
            <w:gridSpan w:val="2"/>
            <w:tcPrChange w:author="Chris Smith" w:date="2021-01-16T13:17:00Z" w:id="1807">
              <w:tcPr>
                <w:tcW w:w="922" w:type="pct"/>
                <w:gridSpan w:val="3"/>
              </w:tcPr>
            </w:tcPrChange>
          </w:tcPr>
          <w:p w:rsidRPr="00F005BE" w:rsidR="00497A3F" w:rsidDel="00782238" w:rsidP="00507965" w:rsidRDefault="00497A3F" w14:paraId="49625679" w14:textId="59016CE4">
            <w:pPr>
              <w:spacing w:before="60" w:after="60"/>
              <w:jc w:val="center"/>
              <w:rPr>
                <w:del w:author="Chris Smith" w:date="2021-01-16T13:12:00Z" w:id="1808"/>
                <w:b/>
                <w:sz w:val="22"/>
                <w:szCs w:val="22"/>
              </w:rPr>
            </w:pPr>
            <w:del w:author="Chris Smith" w:date="2021-01-16T13:12:00Z" w:id="1809">
              <w:r w:rsidRPr="00F005BE" w:rsidDel="00782238">
                <w:rPr>
                  <w:b/>
                  <w:sz w:val="22"/>
                  <w:szCs w:val="22"/>
                </w:rPr>
                <w:delText>3</w:delText>
              </w:r>
            </w:del>
          </w:p>
        </w:tc>
        <w:tc>
          <w:tcPr>
            <w:tcW w:w="1810" w:type="pct"/>
            <w:vAlign w:val="center"/>
            <w:tcPrChange w:author="Chris Smith" w:date="2021-01-16T13:17:00Z" w:id="1810">
              <w:tcPr>
                <w:tcW w:w="1388" w:type="pct"/>
                <w:gridSpan w:val="2"/>
                <w:vAlign w:val="center"/>
              </w:tcPr>
            </w:tcPrChange>
          </w:tcPr>
          <w:p w:rsidRPr="00F005BE" w:rsidR="00497A3F" w:rsidDel="00782238" w:rsidP="00507965" w:rsidRDefault="00497A3F" w14:paraId="5C9C4DF3" w14:textId="26BB4C82">
            <w:pPr>
              <w:spacing w:before="60" w:after="60"/>
              <w:rPr>
                <w:del w:author="Chris Smith" w:date="2021-01-16T13:12:00Z" w:id="1811"/>
                <w:b/>
                <w:sz w:val="22"/>
                <w:szCs w:val="22"/>
              </w:rPr>
            </w:pPr>
          </w:p>
        </w:tc>
        <w:tc>
          <w:tcPr>
            <w:tcW w:w="837" w:type="pct"/>
            <w:vAlign w:val="bottom"/>
            <w:tcPrChange w:author="Chris Smith" w:date="2021-01-16T13:17:00Z" w:id="1812">
              <w:tcPr>
                <w:tcW w:w="1082" w:type="pct"/>
                <w:gridSpan w:val="3"/>
                <w:vAlign w:val="bottom"/>
              </w:tcPr>
            </w:tcPrChange>
          </w:tcPr>
          <w:p w:rsidRPr="00F005BE" w:rsidR="00497A3F" w:rsidDel="00782238" w:rsidP="00507965" w:rsidRDefault="00497A3F" w14:paraId="736755FD" w14:textId="7A72DD5B">
            <w:pPr>
              <w:spacing w:before="60" w:after="60"/>
              <w:rPr>
                <w:del w:author="Chris Smith" w:date="2021-01-16T13:12:00Z" w:id="1813"/>
                <w:b/>
                <w:sz w:val="22"/>
                <w:szCs w:val="22"/>
                <w:u w:val="single"/>
              </w:rPr>
            </w:pPr>
          </w:p>
        </w:tc>
        <w:tc>
          <w:tcPr>
            <w:tcW w:w="598" w:type="pct"/>
            <w:gridSpan w:val="2"/>
            <w:tcPrChange w:author="Chris Smith" w:date="2021-01-16T13:17:00Z" w:id="1814">
              <w:tcPr>
                <w:tcW w:w="609" w:type="pct"/>
                <w:gridSpan w:val="2"/>
              </w:tcPr>
            </w:tcPrChange>
          </w:tcPr>
          <w:p w:rsidRPr="00F005BE" w:rsidR="00497A3F" w:rsidDel="00782238" w:rsidP="00507965" w:rsidRDefault="00497A3F" w14:paraId="5E5ACEA2" w14:textId="23A2ECDD">
            <w:pPr>
              <w:spacing w:before="60" w:after="60"/>
              <w:jc w:val="center"/>
              <w:rPr>
                <w:del w:author="Chris Smith" w:date="2021-01-16T13:12:00Z" w:id="1815"/>
                <w:b/>
                <w:sz w:val="22"/>
                <w:szCs w:val="22"/>
                <w:u w:val="single"/>
              </w:rPr>
            </w:pPr>
          </w:p>
        </w:tc>
        <w:tc>
          <w:tcPr>
            <w:tcW w:w="374" w:type="pct"/>
            <w:vAlign w:val="bottom"/>
            <w:tcPrChange w:author="Chris Smith" w:date="2021-01-16T13:17:00Z" w:id="1816">
              <w:tcPr>
                <w:tcW w:w="550" w:type="pct"/>
                <w:gridSpan w:val="2"/>
                <w:vAlign w:val="bottom"/>
              </w:tcPr>
            </w:tcPrChange>
          </w:tcPr>
          <w:p w:rsidRPr="00F005BE" w:rsidR="00497A3F" w:rsidDel="00782238" w:rsidP="00507965" w:rsidRDefault="00497A3F" w14:paraId="5CB60347" w14:textId="3C65970D">
            <w:pPr>
              <w:spacing w:before="60" w:after="60"/>
              <w:jc w:val="center"/>
              <w:rPr>
                <w:del w:author="Chris Smith" w:date="2021-01-16T13:12:00Z" w:id="1817"/>
                <w:b/>
                <w:sz w:val="22"/>
                <w:szCs w:val="22"/>
                <w:u w:val="single"/>
              </w:rPr>
            </w:pPr>
          </w:p>
        </w:tc>
      </w:tr>
      <w:tr w:rsidRPr="00F005BE" w:rsidR="00782238" w:rsidDel="00782238" w:rsidTr="00782238" w14:paraId="0FC78416" w14:textId="0B6227C3">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Change w:author="Chris Smith" w:date="2021-01-16T13:17:00Z" w:id="1818">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
          </w:tblPrExChange>
        </w:tblPrEx>
        <w:trPr>
          <w:gridBefore w:val="1"/>
          <w:del w:author="Chris Smith" w:date="2021-01-16T13:12:00Z" w:id="1819"/>
          <w:trPrChange w:author="Chris Smith" w:date="2021-01-16T13:17:00Z" w:id="1820">
            <w:trPr>
              <w:gridBefore w:val="3"/>
            </w:trPr>
          </w:trPrChange>
        </w:trPr>
        <w:tc>
          <w:tcPr>
            <w:tcW w:w="935" w:type="pct"/>
            <w:gridSpan w:val="2"/>
            <w:tcPrChange w:author="Chris Smith" w:date="2021-01-16T13:17:00Z" w:id="1821">
              <w:tcPr>
                <w:tcW w:w="922" w:type="pct"/>
                <w:gridSpan w:val="3"/>
              </w:tcPr>
            </w:tcPrChange>
          </w:tcPr>
          <w:p w:rsidRPr="00F005BE" w:rsidR="00497A3F" w:rsidDel="00782238" w:rsidP="00507965" w:rsidRDefault="00497A3F" w14:paraId="5918687A" w14:textId="38D21C6C">
            <w:pPr>
              <w:spacing w:before="60" w:after="60"/>
              <w:jc w:val="center"/>
              <w:rPr>
                <w:del w:author="Chris Smith" w:date="2021-01-16T13:12:00Z" w:id="1822"/>
                <w:b/>
                <w:sz w:val="22"/>
                <w:szCs w:val="22"/>
              </w:rPr>
            </w:pPr>
            <w:del w:author="Chris Smith" w:date="2021-01-16T13:12:00Z" w:id="1823">
              <w:r w:rsidRPr="00F005BE" w:rsidDel="00782238">
                <w:rPr>
                  <w:b/>
                  <w:sz w:val="22"/>
                  <w:szCs w:val="22"/>
                </w:rPr>
                <w:delText>4</w:delText>
              </w:r>
            </w:del>
          </w:p>
        </w:tc>
        <w:tc>
          <w:tcPr>
            <w:tcW w:w="1810" w:type="pct"/>
            <w:vAlign w:val="center"/>
            <w:tcPrChange w:author="Chris Smith" w:date="2021-01-16T13:17:00Z" w:id="1824">
              <w:tcPr>
                <w:tcW w:w="1388" w:type="pct"/>
                <w:gridSpan w:val="2"/>
                <w:vAlign w:val="center"/>
              </w:tcPr>
            </w:tcPrChange>
          </w:tcPr>
          <w:p w:rsidRPr="00F005BE" w:rsidR="00497A3F" w:rsidDel="00782238" w:rsidP="00507965" w:rsidRDefault="00497A3F" w14:paraId="186CF720" w14:textId="6F99318D">
            <w:pPr>
              <w:spacing w:before="60" w:after="60"/>
              <w:rPr>
                <w:del w:author="Chris Smith" w:date="2021-01-16T13:12:00Z" w:id="1825"/>
                <w:b/>
                <w:sz w:val="22"/>
                <w:szCs w:val="22"/>
              </w:rPr>
            </w:pPr>
          </w:p>
        </w:tc>
        <w:tc>
          <w:tcPr>
            <w:tcW w:w="837" w:type="pct"/>
            <w:vAlign w:val="bottom"/>
            <w:tcPrChange w:author="Chris Smith" w:date="2021-01-16T13:17:00Z" w:id="1826">
              <w:tcPr>
                <w:tcW w:w="1082" w:type="pct"/>
                <w:gridSpan w:val="3"/>
                <w:vAlign w:val="bottom"/>
              </w:tcPr>
            </w:tcPrChange>
          </w:tcPr>
          <w:p w:rsidRPr="00F005BE" w:rsidR="00497A3F" w:rsidDel="00782238" w:rsidP="00507965" w:rsidRDefault="00497A3F" w14:paraId="27514232" w14:textId="630ED1A7">
            <w:pPr>
              <w:spacing w:before="60" w:after="60"/>
              <w:rPr>
                <w:del w:author="Chris Smith" w:date="2021-01-16T13:12:00Z" w:id="1827"/>
                <w:b/>
                <w:sz w:val="22"/>
                <w:szCs w:val="22"/>
                <w:u w:val="single"/>
              </w:rPr>
            </w:pPr>
          </w:p>
        </w:tc>
        <w:tc>
          <w:tcPr>
            <w:tcW w:w="598" w:type="pct"/>
            <w:gridSpan w:val="2"/>
            <w:tcPrChange w:author="Chris Smith" w:date="2021-01-16T13:17:00Z" w:id="1828">
              <w:tcPr>
                <w:tcW w:w="609" w:type="pct"/>
                <w:gridSpan w:val="2"/>
              </w:tcPr>
            </w:tcPrChange>
          </w:tcPr>
          <w:p w:rsidRPr="00F005BE" w:rsidR="00497A3F" w:rsidDel="00782238" w:rsidP="00507965" w:rsidRDefault="00497A3F" w14:paraId="73653B26" w14:textId="4A8DCF01">
            <w:pPr>
              <w:spacing w:before="60" w:after="60"/>
              <w:jc w:val="center"/>
              <w:rPr>
                <w:del w:author="Chris Smith" w:date="2021-01-16T13:12:00Z" w:id="1829"/>
                <w:b/>
                <w:sz w:val="22"/>
                <w:szCs w:val="22"/>
                <w:u w:val="single"/>
              </w:rPr>
            </w:pPr>
          </w:p>
        </w:tc>
        <w:tc>
          <w:tcPr>
            <w:tcW w:w="374" w:type="pct"/>
            <w:vAlign w:val="bottom"/>
            <w:tcPrChange w:author="Chris Smith" w:date="2021-01-16T13:17:00Z" w:id="1830">
              <w:tcPr>
                <w:tcW w:w="550" w:type="pct"/>
                <w:gridSpan w:val="2"/>
                <w:vAlign w:val="bottom"/>
              </w:tcPr>
            </w:tcPrChange>
          </w:tcPr>
          <w:p w:rsidRPr="00F005BE" w:rsidR="00497A3F" w:rsidDel="00782238" w:rsidP="00507965" w:rsidRDefault="00497A3F" w14:paraId="0D9B097C" w14:textId="3D4B4350">
            <w:pPr>
              <w:spacing w:before="60" w:after="60"/>
              <w:jc w:val="center"/>
              <w:rPr>
                <w:del w:author="Chris Smith" w:date="2021-01-16T13:12:00Z" w:id="1831"/>
                <w:b/>
                <w:sz w:val="22"/>
                <w:szCs w:val="22"/>
                <w:u w:val="single"/>
              </w:rPr>
            </w:pPr>
          </w:p>
        </w:tc>
      </w:tr>
      <w:tr w:rsidRPr="00F005BE" w:rsidR="00782238" w:rsidDel="00782238" w:rsidTr="00782238" w14:paraId="7DF8E436" w14:textId="0E12A724">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Change w:author="Chris Smith" w:date="2021-01-16T13:17:00Z" w:id="1832">
            <w:tblPrEx>
              <w:tblW w:w="5012" w:type="pct"/>
              <w:tblInd w:w="-10"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ayout w:type="fixed"/>
              <w:tblLook w:val="0000" w:firstRow="0" w:lastRow="0" w:firstColumn="0" w:lastColumn="0" w:noHBand="0" w:noVBand="0"/>
            </w:tblPrEx>
          </w:tblPrExChange>
        </w:tblPrEx>
        <w:trPr>
          <w:gridBefore w:val="1"/>
          <w:del w:author="Chris Smith" w:date="2021-01-16T13:12:00Z" w:id="1833"/>
          <w:trPrChange w:author="Chris Smith" w:date="2021-01-16T13:17:00Z" w:id="1834">
            <w:trPr>
              <w:gridBefore w:val="3"/>
            </w:trPr>
          </w:trPrChange>
        </w:trPr>
        <w:tc>
          <w:tcPr>
            <w:tcW w:w="935" w:type="pct"/>
            <w:gridSpan w:val="2"/>
            <w:tcPrChange w:author="Chris Smith" w:date="2021-01-16T13:17:00Z" w:id="1835">
              <w:tcPr>
                <w:tcW w:w="922" w:type="pct"/>
                <w:gridSpan w:val="3"/>
              </w:tcPr>
            </w:tcPrChange>
          </w:tcPr>
          <w:p w:rsidRPr="00F005BE" w:rsidR="00497A3F" w:rsidDel="00782238" w:rsidP="00507965" w:rsidRDefault="00497A3F" w14:paraId="0629A362" w14:textId="4F9C1332">
            <w:pPr>
              <w:spacing w:before="60" w:after="60"/>
              <w:jc w:val="center"/>
              <w:rPr>
                <w:del w:author="Chris Smith" w:date="2021-01-16T13:12:00Z" w:id="1836"/>
                <w:b/>
                <w:sz w:val="22"/>
                <w:szCs w:val="22"/>
              </w:rPr>
            </w:pPr>
          </w:p>
        </w:tc>
        <w:tc>
          <w:tcPr>
            <w:tcW w:w="1810" w:type="pct"/>
            <w:vAlign w:val="center"/>
            <w:tcPrChange w:author="Chris Smith" w:date="2021-01-16T13:17:00Z" w:id="1837">
              <w:tcPr>
                <w:tcW w:w="1388" w:type="pct"/>
                <w:gridSpan w:val="2"/>
                <w:vAlign w:val="center"/>
              </w:tcPr>
            </w:tcPrChange>
          </w:tcPr>
          <w:p w:rsidRPr="00F005BE" w:rsidR="00497A3F" w:rsidDel="00782238" w:rsidP="00507965" w:rsidRDefault="00497A3F" w14:paraId="066D9DFA" w14:textId="31993736">
            <w:pPr>
              <w:spacing w:before="60" w:after="60"/>
              <w:rPr>
                <w:del w:author="Chris Smith" w:date="2021-01-16T13:12:00Z" w:id="1838"/>
                <w:b/>
                <w:sz w:val="22"/>
                <w:szCs w:val="22"/>
              </w:rPr>
            </w:pPr>
          </w:p>
        </w:tc>
        <w:tc>
          <w:tcPr>
            <w:tcW w:w="837" w:type="pct"/>
            <w:vAlign w:val="bottom"/>
            <w:tcPrChange w:author="Chris Smith" w:date="2021-01-16T13:17:00Z" w:id="1839">
              <w:tcPr>
                <w:tcW w:w="1082" w:type="pct"/>
                <w:gridSpan w:val="3"/>
                <w:vAlign w:val="bottom"/>
              </w:tcPr>
            </w:tcPrChange>
          </w:tcPr>
          <w:p w:rsidRPr="00F005BE" w:rsidR="00497A3F" w:rsidDel="00782238" w:rsidP="00507965" w:rsidRDefault="00497A3F" w14:paraId="36523C37" w14:textId="5DE7E87C">
            <w:pPr>
              <w:spacing w:before="60" w:after="60"/>
              <w:rPr>
                <w:del w:author="Chris Smith" w:date="2021-01-16T13:12:00Z" w:id="1840"/>
                <w:b/>
                <w:sz w:val="22"/>
                <w:szCs w:val="22"/>
                <w:u w:val="single"/>
              </w:rPr>
            </w:pPr>
          </w:p>
        </w:tc>
        <w:tc>
          <w:tcPr>
            <w:tcW w:w="598" w:type="pct"/>
            <w:gridSpan w:val="2"/>
            <w:tcPrChange w:author="Chris Smith" w:date="2021-01-16T13:17:00Z" w:id="1841">
              <w:tcPr>
                <w:tcW w:w="609" w:type="pct"/>
                <w:gridSpan w:val="2"/>
              </w:tcPr>
            </w:tcPrChange>
          </w:tcPr>
          <w:p w:rsidRPr="00F005BE" w:rsidR="00497A3F" w:rsidDel="00782238" w:rsidP="00507965" w:rsidRDefault="00497A3F" w14:paraId="0BDCCCE5" w14:textId="24CEBD08">
            <w:pPr>
              <w:spacing w:before="60" w:after="60"/>
              <w:jc w:val="center"/>
              <w:rPr>
                <w:del w:author="Chris Smith" w:date="2021-01-16T13:12:00Z" w:id="1842"/>
                <w:b/>
                <w:sz w:val="22"/>
                <w:szCs w:val="22"/>
                <w:u w:val="single"/>
              </w:rPr>
            </w:pPr>
          </w:p>
        </w:tc>
        <w:tc>
          <w:tcPr>
            <w:tcW w:w="374" w:type="pct"/>
            <w:vAlign w:val="bottom"/>
            <w:tcPrChange w:author="Chris Smith" w:date="2021-01-16T13:17:00Z" w:id="1843">
              <w:tcPr>
                <w:tcW w:w="550" w:type="pct"/>
                <w:gridSpan w:val="2"/>
                <w:vAlign w:val="bottom"/>
              </w:tcPr>
            </w:tcPrChange>
          </w:tcPr>
          <w:p w:rsidRPr="00F005BE" w:rsidR="00497A3F" w:rsidDel="00782238" w:rsidP="00507965" w:rsidRDefault="00497A3F" w14:paraId="30AD2889" w14:textId="2A36A989">
            <w:pPr>
              <w:spacing w:before="60" w:after="60"/>
              <w:jc w:val="center"/>
              <w:rPr>
                <w:del w:author="Chris Smith" w:date="2021-01-16T13:12:00Z" w:id="1844"/>
                <w:b/>
                <w:sz w:val="22"/>
                <w:szCs w:val="22"/>
                <w:u w:val="single"/>
              </w:rPr>
            </w:pPr>
          </w:p>
        </w:tc>
      </w:tr>
      <w:tr w:rsidRPr="00F005BE" w:rsidR="00782238" w:rsidTr="00782238" w14:paraId="150C900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rPr>
          <w:trHeight w:val="550"/>
          <w:tblHeader/>
          <w:ins w:author="Chris Smith" w:date="2021-01-16T13:12:00Z" w:id="1845"/>
        </w:trPr>
        <w:tc>
          <w:tcPr>
            <w:tcW w:w="5000" w:type="pct"/>
            <w:gridSpan w:val="8"/>
            <w:shd w:val="clear" w:color="auto" w:fill="8EAADB" w:themeFill="accent1" w:themeFillTint="99"/>
            <w:vAlign w:val="center"/>
          </w:tcPr>
          <w:p w:rsidRPr="00F005BE" w:rsidR="00782238" w:rsidP="002B317C" w:rsidRDefault="00782238" w14:paraId="10AB41EB" w14:textId="34C527F0">
            <w:pPr>
              <w:rPr>
                <w:ins w:author="Chris Smith" w:date="2021-01-16T13:12:00Z" w:id="1846"/>
                <w:b/>
                <w:sz w:val="22"/>
                <w:szCs w:val="22"/>
              </w:rPr>
            </w:pPr>
            <w:ins w:author="Chris Smith" w:date="2021-01-16T13:19:00Z" w:id="1847">
              <w:r w:rsidRPr="00F005BE">
                <w:rPr>
                  <w:b/>
                  <w:sz w:val="22"/>
                  <w:szCs w:val="22"/>
                </w:rPr>
                <w:t xml:space="preserve">Table 1 - </w:t>
              </w:r>
            </w:ins>
            <w:ins w:author="Chris Smith" w:date="2021-01-16T13:12:00Z" w:id="1848">
              <w:r w:rsidRPr="00F005BE">
                <w:rPr>
                  <w:b/>
                  <w:sz w:val="22"/>
                  <w:szCs w:val="22"/>
                </w:rPr>
                <w:t>Technical Specifications</w:t>
              </w:r>
            </w:ins>
          </w:p>
        </w:tc>
      </w:tr>
      <w:tr w:rsidRPr="00F005BE" w:rsidR="00782238" w:rsidTr="00782238" w14:paraId="1512C9B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rPr>
          <w:trHeight w:val="550"/>
          <w:tblHeader/>
          <w:ins w:author="Chris Smith" w:date="2021-01-16T13:12:00Z" w:id="1849"/>
        </w:trPr>
        <w:tc>
          <w:tcPr>
            <w:tcW w:w="506" w:type="pct"/>
            <w:gridSpan w:val="2"/>
            <w:shd w:val="clear" w:color="auto" w:fill="8EAADB" w:themeFill="accent1" w:themeFillTint="99"/>
            <w:vAlign w:val="center"/>
          </w:tcPr>
          <w:p w:rsidRPr="00F005BE" w:rsidR="00782238" w:rsidP="002B317C" w:rsidRDefault="00782238" w14:paraId="1DFDB369" w14:textId="6AAABF54">
            <w:pPr>
              <w:jc w:val="center"/>
              <w:rPr>
                <w:ins w:author="Chris Smith" w:date="2021-01-16T13:12:00Z" w:id="1850"/>
                <w:b/>
                <w:sz w:val="22"/>
                <w:szCs w:val="22"/>
              </w:rPr>
            </w:pPr>
            <w:proofErr w:type="spellStart"/>
            <w:ins w:author="Chris Smith" w:date="2021-01-16T13:12:00Z" w:id="1851">
              <w:r w:rsidRPr="00F005BE">
                <w:rPr>
                  <w:b/>
                  <w:sz w:val="22"/>
                  <w:szCs w:val="22"/>
                </w:rPr>
                <w:t>Nr</w:t>
              </w:r>
              <w:proofErr w:type="spellEnd"/>
              <w:r w:rsidRPr="00F005BE">
                <w:rPr>
                  <w:b/>
                  <w:sz w:val="22"/>
                  <w:szCs w:val="22"/>
                </w:rPr>
                <w:t xml:space="preserve">. </w:t>
              </w:r>
              <w:commentRangeStart w:id="1852"/>
              <w:del w:author="ROGAC Andrei (COMM)" w:date="2021-02-20T08:38:00Z" w:id="1853">
                <w:r w:rsidRPr="00F005BE" w:rsidDel="00DD7A59">
                  <w:rPr>
                    <w:b/>
                    <w:sz w:val="22"/>
                    <w:szCs w:val="22"/>
                  </w:rPr>
                  <w:delText>d/o</w:delText>
                </w:r>
              </w:del>
              <w:commentRangeEnd w:id="1852"/>
              <w:r w:rsidRPr="00F005BE">
                <w:rPr>
                  <w:rStyle w:val="CommentReference"/>
                  <w:sz w:val="22"/>
                  <w:szCs w:val="22"/>
                  <w:rPrChange w:author="Chris Smith" w:date="2021-01-16T13:55:00Z" w:id="1854">
                    <w:rPr>
                      <w:rStyle w:val="CommentReference"/>
                      <w:lang w:val="en-US"/>
                    </w:rPr>
                  </w:rPrChange>
                </w:rPr>
                <w:commentReference w:id="1852"/>
              </w:r>
            </w:ins>
          </w:p>
        </w:tc>
        <w:tc>
          <w:tcPr>
            <w:tcW w:w="876" w:type="pct"/>
            <w:shd w:val="clear" w:color="auto" w:fill="8EAADB" w:themeFill="accent1" w:themeFillTint="99"/>
            <w:vAlign w:val="center"/>
          </w:tcPr>
          <w:p w:rsidRPr="00F005BE" w:rsidR="00782238" w:rsidP="002B317C" w:rsidRDefault="00782238" w14:paraId="28D88156" w14:textId="77777777">
            <w:pPr>
              <w:jc w:val="center"/>
              <w:rPr>
                <w:ins w:author="Chris Smith" w:date="2021-01-16T13:12:00Z" w:id="1855"/>
                <w:b/>
                <w:sz w:val="22"/>
                <w:szCs w:val="22"/>
              </w:rPr>
            </w:pPr>
            <w:proofErr w:type="spellStart"/>
            <w:ins w:author="Chris Smith" w:date="2021-01-16T13:12:00Z" w:id="1856">
              <w:r w:rsidRPr="00F005BE">
                <w:rPr>
                  <w:b/>
                  <w:sz w:val="22"/>
                  <w:szCs w:val="22"/>
                </w:rPr>
                <w:t>CPV</w:t>
              </w:r>
              <w:proofErr w:type="spellEnd"/>
              <w:r w:rsidRPr="00F005BE">
                <w:rPr>
                  <w:b/>
                  <w:sz w:val="22"/>
                  <w:szCs w:val="22"/>
                </w:rPr>
                <w:t xml:space="preserve"> Code</w:t>
              </w:r>
            </w:ins>
          </w:p>
        </w:tc>
        <w:tc>
          <w:tcPr>
            <w:tcW w:w="1810" w:type="pct"/>
            <w:shd w:val="clear" w:color="auto" w:fill="8EAADB" w:themeFill="accent1" w:themeFillTint="99"/>
            <w:vAlign w:val="center"/>
          </w:tcPr>
          <w:p w:rsidRPr="00F005BE" w:rsidR="00782238" w:rsidP="002B317C" w:rsidRDefault="00782238" w14:paraId="14E690F1" w14:textId="77777777">
            <w:pPr>
              <w:jc w:val="center"/>
              <w:rPr>
                <w:ins w:author="Chris Smith" w:date="2021-01-16T13:12:00Z" w:id="1857"/>
                <w:b/>
                <w:sz w:val="22"/>
                <w:szCs w:val="22"/>
              </w:rPr>
            </w:pPr>
            <w:ins w:author="Chris Smith" w:date="2021-01-16T13:12:00Z" w:id="1858">
              <w:r w:rsidRPr="00F005BE">
                <w:rPr>
                  <w:b/>
                  <w:sz w:val="22"/>
                  <w:szCs w:val="22"/>
                </w:rPr>
                <w:t>Name of the Goods</w:t>
              </w:r>
            </w:ins>
          </w:p>
        </w:tc>
        <w:tc>
          <w:tcPr>
            <w:tcW w:w="1119" w:type="pct"/>
            <w:gridSpan w:val="2"/>
            <w:shd w:val="clear" w:color="auto" w:fill="8EAADB" w:themeFill="accent1" w:themeFillTint="99"/>
            <w:vAlign w:val="center"/>
          </w:tcPr>
          <w:p w:rsidRPr="00F005BE" w:rsidR="00782238" w:rsidP="002B317C" w:rsidRDefault="00782238" w14:paraId="6C533913" w14:textId="77777777">
            <w:pPr>
              <w:jc w:val="center"/>
              <w:rPr>
                <w:ins w:author="Chris Smith" w:date="2021-01-16T13:12:00Z" w:id="1859"/>
                <w:b/>
                <w:sz w:val="22"/>
                <w:szCs w:val="22"/>
              </w:rPr>
            </w:pPr>
            <w:ins w:author="Chris Smith" w:date="2021-01-16T13:12:00Z" w:id="1860">
              <w:r w:rsidRPr="00F005BE">
                <w:rPr>
                  <w:b/>
                  <w:sz w:val="22"/>
                  <w:szCs w:val="22"/>
                </w:rPr>
                <w:t>Unit measure</w:t>
              </w:r>
            </w:ins>
          </w:p>
        </w:tc>
        <w:tc>
          <w:tcPr>
            <w:tcW w:w="690" w:type="pct"/>
            <w:gridSpan w:val="2"/>
            <w:shd w:val="clear" w:color="auto" w:fill="8EAADB" w:themeFill="accent1" w:themeFillTint="99"/>
            <w:vAlign w:val="center"/>
          </w:tcPr>
          <w:p w:rsidRPr="00F005BE" w:rsidR="00782238" w:rsidP="002B317C" w:rsidRDefault="00782238" w14:paraId="4FFF6D59" w14:textId="75BA4D54">
            <w:pPr>
              <w:jc w:val="center"/>
              <w:rPr>
                <w:ins w:author="Chris Smith" w:date="2021-01-16T13:12:00Z" w:id="1861"/>
                <w:b/>
                <w:sz w:val="22"/>
                <w:szCs w:val="22"/>
              </w:rPr>
            </w:pPr>
            <w:ins w:author="Chris Smith" w:date="2021-01-16T13:12:00Z" w:id="1862">
              <w:r w:rsidRPr="00F005BE">
                <w:rPr>
                  <w:b/>
                  <w:sz w:val="22"/>
                  <w:szCs w:val="22"/>
                </w:rPr>
                <w:t>Quantity</w:t>
              </w:r>
            </w:ins>
          </w:p>
        </w:tc>
      </w:tr>
      <w:tr w:rsidRPr="00F005BE" w:rsidR="00782238" w:rsidTr="00782238" w14:paraId="0FFFDC5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rPr>
          <w:trHeight w:val="386"/>
          <w:ins w:author="Chris Smith" w:date="2021-01-16T13:12:00Z" w:id="1863"/>
        </w:trPr>
        <w:tc>
          <w:tcPr>
            <w:tcW w:w="506" w:type="pct"/>
            <w:gridSpan w:val="2"/>
            <w:vAlign w:val="center"/>
          </w:tcPr>
          <w:p w:rsidRPr="00F005BE" w:rsidR="00782238" w:rsidP="002B317C" w:rsidRDefault="00782238" w14:paraId="0CD08DC1" w14:textId="77777777">
            <w:pPr>
              <w:rPr>
                <w:ins w:author="Chris Smith" w:date="2021-01-16T13:12:00Z" w:id="1864"/>
                <w:sz w:val="22"/>
                <w:szCs w:val="22"/>
              </w:rPr>
            </w:pPr>
          </w:p>
        </w:tc>
        <w:tc>
          <w:tcPr>
            <w:tcW w:w="876" w:type="pct"/>
            <w:vAlign w:val="center"/>
          </w:tcPr>
          <w:p w:rsidRPr="00F005BE" w:rsidR="00782238" w:rsidP="002B317C" w:rsidRDefault="00782238" w14:paraId="37DAE1A8" w14:textId="77777777">
            <w:pPr>
              <w:rPr>
                <w:ins w:author="Chris Smith" w:date="2021-01-16T13:12:00Z" w:id="1865"/>
                <w:sz w:val="22"/>
                <w:szCs w:val="22"/>
              </w:rPr>
            </w:pPr>
          </w:p>
        </w:tc>
        <w:tc>
          <w:tcPr>
            <w:tcW w:w="1810" w:type="pct"/>
            <w:vAlign w:val="center"/>
          </w:tcPr>
          <w:p w:rsidRPr="00F005BE" w:rsidR="00782238" w:rsidP="002B317C" w:rsidRDefault="00782238" w14:paraId="630FBAE1" w14:textId="77777777">
            <w:pPr>
              <w:rPr>
                <w:ins w:author="Chris Smith" w:date="2021-01-16T13:12:00Z" w:id="1866"/>
                <w:sz w:val="22"/>
                <w:szCs w:val="22"/>
              </w:rPr>
            </w:pPr>
            <w:ins w:author="Chris Smith" w:date="2021-01-16T13:12:00Z" w:id="1867">
              <w:r w:rsidRPr="00F005BE">
                <w:rPr>
                  <w:i/>
                  <w:sz w:val="22"/>
                  <w:szCs w:val="22"/>
                </w:rPr>
                <w:t>[Goods]</w:t>
              </w:r>
            </w:ins>
          </w:p>
        </w:tc>
        <w:tc>
          <w:tcPr>
            <w:tcW w:w="1119" w:type="pct"/>
            <w:gridSpan w:val="2"/>
            <w:vAlign w:val="center"/>
          </w:tcPr>
          <w:p w:rsidRPr="00F005BE" w:rsidR="00782238" w:rsidP="002B317C" w:rsidRDefault="00782238" w14:paraId="6D812333" w14:textId="77777777">
            <w:pPr>
              <w:rPr>
                <w:ins w:author="Chris Smith" w:date="2021-01-16T13:12:00Z" w:id="1868"/>
                <w:sz w:val="22"/>
                <w:szCs w:val="22"/>
              </w:rPr>
            </w:pPr>
          </w:p>
        </w:tc>
        <w:tc>
          <w:tcPr>
            <w:tcW w:w="690" w:type="pct"/>
            <w:gridSpan w:val="2"/>
            <w:vAlign w:val="center"/>
          </w:tcPr>
          <w:p w:rsidRPr="00F005BE" w:rsidR="00782238" w:rsidP="002B317C" w:rsidRDefault="00782238" w14:paraId="6F89AEB2" w14:textId="77777777">
            <w:pPr>
              <w:rPr>
                <w:ins w:author="Chris Smith" w:date="2021-01-16T13:12:00Z" w:id="1869"/>
                <w:sz w:val="22"/>
                <w:szCs w:val="22"/>
              </w:rPr>
            </w:pPr>
          </w:p>
        </w:tc>
      </w:tr>
      <w:tr w:rsidRPr="00F005BE" w:rsidR="00806405" w:rsidTr="00782238" w14:paraId="1EE8D78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rPr>
          <w:trHeight w:val="386"/>
          <w:ins w:author="Chris Smith" w:date="2021-01-16T13:12:00Z" w:id="1870"/>
        </w:trPr>
        <w:tc>
          <w:tcPr>
            <w:tcW w:w="506" w:type="pct"/>
            <w:gridSpan w:val="2"/>
            <w:vAlign w:val="center"/>
          </w:tcPr>
          <w:p w:rsidRPr="00F005BE" w:rsidR="00782238" w:rsidP="002B317C" w:rsidRDefault="00782238" w14:paraId="65B51B92" w14:textId="77777777">
            <w:pPr>
              <w:rPr>
                <w:ins w:author="Chris Smith" w:date="2021-01-16T13:12:00Z" w:id="1871"/>
                <w:sz w:val="22"/>
                <w:szCs w:val="22"/>
              </w:rPr>
            </w:pPr>
          </w:p>
        </w:tc>
        <w:tc>
          <w:tcPr>
            <w:tcW w:w="876" w:type="pct"/>
            <w:vAlign w:val="center"/>
          </w:tcPr>
          <w:p w:rsidRPr="00F005BE" w:rsidR="00782238" w:rsidP="002B317C" w:rsidRDefault="00782238" w14:paraId="6FEF96B0" w14:textId="77777777">
            <w:pPr>
              <w:rPr>
                <w:ins w:author="Chris Smith" w:date="2021-01-16T13:12:00Z" w:id="1872"/>
                <w:sz w:val="22"/>
                <w:szCs w:val="22"/>
              </w:rPr>
            </w:pPr>
          </w:p>
        </w:tc>
        <w:tc>
          <w:tcPr>
            <w:tcW w:w="1810" w:type="pct"/>
            <w:vAlign w:val="center"/>
          </w:tcPr>
          <w:p w:rsidRPr="00F005BE" w:rsidR="00782238" w:rsidP="002B317C" w:rsidRDefault="00782238" w14:paraId="5574D84B" w14:textId="77777777">
            <w:pPr>
              <w:rPr>
                <w:ins w:author="Chris Smith" w:date="2021-01-16T13:12:00Z" w:id="1873"/>
                <w:i/>
                <w:sz w:val="22"/>
                <w:szCs w:val="22"/>
              </w:rPr>
            </w:pPr>
          </w:p>
        </w:tc>
        <w:tc>
          <w:tcPr>
            <w:tcW w:w="1119" w:type="pct"/>
            <w:gridSpan w:val="2"/>
            <w:vAlign w:val="center"/>
          </w:tcPr>
          <w:p w:rsidRPr="00F005BE" w:rsidR="00782238" w:rsidP="002B317C" w:rsidRDefault="00782238" w14:paraId="7E9AA6E9" w14:textId="77777777">
            <w:pPr>
              <w:rPr>
                <w:ins w:author="Chris Smith" w:date="2021-01-16T13:12:00Z" w:id="1874"/>
                <w:sz w:val="22"/>
                <w:szCs w:val="22"/>
              </w:rPr>
            </w:pPr>
          </w:p>
        </w:tc>
        <w:tc>
          <w:tcPr>
            <w:tcW w:w="690" w:type="pct"/>
            <w:gridSpan w:val="2"/>
            <w:vAlign w:val="center"/>
          </w:tcPr>
          <w:p w:rsidRPr="00F005BE" w:rsidR="00782238" w:rsidP="002B317C" w:rsidRDefault="00782238" w14:paraId="03B3AC62" w14:textId="77777777">
            <w:pPr>
              <w:rPr>
                <w:ins w:author="Chris Smith" w:date="2021-01-16T13:12:00Z" w:id="1875"/>
                <w:sz w:val="22"/>
                <w:szCs w:val="22"/>
              </w:rPr>
            </w:pPr>
          </w:p>
        </w:tc>
      </w:tr>
      <w:tr w:rsidRPr="00F005BE" w:rsidR="00782238" w:rsidTr="00782238" w14:paraId="60B26CD0" w14:textId="77777777">
        <w:tblPrEx>
          <w:tblW w:w="501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ExChange w:author="Chris Smith" w:date="2021-01-16T13:17:00Z" w:id="1876">
            <w:tblPrEx>
              <w:tblW w:w="501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Ex>
          </w:tblPrExChange>
        </w:tblPrEx>
        <w:trPr>
          <w:trHeight w:val="386"/>
          <w:ins w:author="Chris Smith" w:date="2021-01-16T13:12:00Z" w:id="1877"/>
          <w:trPrChange w:author="Chris Smith" w:date="2021-01-16T13:17:00Z" w:id="1878">
            <w:trPr>
              <w:gridBefore w:val="1"/>
              <w:trHeight w:val="386"/>
            </w:trPr>
          </w:trPrChange>
        </w:trPr>
        <w:tc>
          <w:tcPr>
            <w:tcW w:w="506" w:type="pct"/>
            <w:gridSpan w:val="2"/>
            <w:vAlign w:val="center"/>
            <w:tcPrChange w:author="Chris Smith" w:date="2021-01-16T13:17:00Z" w:id="1879">
              <w:tcPr>
                <w:tcW w:w="505" w:type="pct"/>
                <w:gridSpan w:val="4"/>
                <w:vAlign w:val="center"/>
              </w:tcPr>
            </w:tcPrChange>
          </w:tcPr>
          <w:p w:rsidRPr="00F005BE" w:rsidR="00782238" w:rsidP="002B317C" w:rsidRDefault="00782238" w14:paraId="65A080FF" w14:textId="77777777">
            <w:pPr>
              <w:rPr>
                <w:ins w:author="Chris Smith" w:date="2021-01-16T13:12:00Z" w:id="1880"/>
                <w:sz w:val="22"/>
                <w:szCs w:val="22"/>
              </w:rPr>
            </w:pPr>
          </w:p>
        </w:tc>
        <w:tc>
          <w:tcPr>
            <w:tcW w:w="876" w:type="pct"/>
            <w:vAlign w:val="center"/>
            <w:tcPrChange w:author="Chris Smith" w:date="2021-01-16T13:17:00Z" w:id="1881">
              <w:tcPr>
                <w:tcW w:w="863" w:type="pct"/>
                <w:vAlign w:val="center"/>
              </w:tcPr>
            </w:tcPrChange>
          </w:tcPr>
          <w:p w:rsidRPr="00F005BE" w:rsidR="00782238" w:rsidP="002B317C" w:rsidRDefault="00782238" w14:paraId="5981B09E" w14:textId="77777777">
            <w:pPr>
              <w:rPr>
                <w:ins w:author="Chris Smith" w:date="2021-01-16T13:12:00Z" w:id="1882"/>
                <w:sz w:val="22"/>
                <w:szCs w:val="22"/>
              </w:rPr>
            </w:pPr>
          </w:p>
        </w:tc>
        <w:tc>
          <w:tcPr>
            <w:tcW w:w="1810" w:type="pct"/>
            <w:vAlign w:val="center"/>
            <w:tcPrChange w:author="Chris Smith" w:date="2021-01-16T13:17:00Z" w:id="1883">
              <w:tcPr>
                <w:tcW w:w="1388" w:type="pct"/>
                <w:gridSpan w:val="2"/>
                <w:vAlign w:val="center"/>
              </w:tcPr>
            </w:tcPrChange>
          </w:tcPr>
          <w:p w:rsidRPr="00F005BE" w:rsidR="00782238" w:rsidP="002B317C" w:rsidRDefault="00782238" w14:paraId="5F619282" w14:textId="77777777">
            <w:pPr>
              <w:rPr>
                <w:ins w:author="Chris Smith" w:date="2021-01-16T13:12:00Z" w:id="1884"/>
                <w:i/>
                <w:sz w:val="22"/>
                <w:szCs w:val="22"/>
              </w:rPr>
            </w:pPr>
          </w:p>
        </w:tc>
        <w:tc>
          <w:tcPr>
            <w:tcW w:w="1119" w:type="pct"/>
            <w:gridSpan w:val="2"/>
            <w:vAlign w:val="center"/>
            <w:tcPrChange w:author="Chris Smith" w:date="2021-01-16T13:17:00Z" w:id="1885">
              <w:tcPr>
                <w:tcW w:w="525" w:type="pct"/>
                <w:gridSpan w:val="2"/>
                <w:vAlign w:val="center"/>
              </w:tcPr>
            </w:tcPrChange>
          </w:tcPr>
          <w:p w:rsidRPr="00F005BE" w:rsidR="00782238" w:rsidP="002B317C" w:rsidRDefault="00782238" w14:paraId="3D3E81C2" w14:textId="77777777">
            <w:pPr>
              <w:rPr>
                <w:ins w:author="Chris Smith" w:date="2021-01-16T13:12:00Z" w:id="1886"/>
                <w:sz w:val="22"/>
                <w:szCs w:val="22"/>
              </w:rPr>
            </w:pPr>
          </w:p>
        </w:tc>
        <w:tc>
          <w:tcPr>
            <w:tcW w:w="690" w:type="pct"/>
            <w:gridSpan w:val="2"/>
            <w:vAlign w:val="center"/>
            <w:tcPrChange w:author="Chris Smith" w:date="2021-01-16T13:17:00Z" w:id="1887">
              <w:tcPr>
                <w:tcW w:w="1719" w:type="pct"/>
                <w:gridSpan w:val="5"/>
                <w:vAlign w:val="center"/>
              </w:tcPr>
            </w:tcPrChange>
          </w:tcPr>
          <w:p w:rsidRPr="00F005BE" w:rsidR="00782238" w:rsidP="002B317C" w:rsidRDefault="00782238" w14:paraId="2C05419A" w14:textId="77777777">
            <w:pPr>
              <w:rPr>
                <w:ins w:author="Chris Smith" w:date="2021-01-16T13:12:00Z" w:id="1888"/>
                <w:sz w:val="22"/>
                <w:szCs w:val="22"/>
              </w:rPr>
            </w:pPr>
          </w:p>
        </w:tc>
      </w:tr>
      <w:tr w:rsidRPr="00F005BE" w:rsidR="00782238" w:rsidTr="00782238" w14:paraId="2E6B65A7" w14:textId="77777777">
        <w:tblPrEx>
          <w:tblW w:w="501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ExChange w:author="Chris Smith" w:date="2021-01-16T13:17:00Z" w:id="1889">
            <w:tblPrEx>
              <w:tblW w:w="501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Ex>
          </w:tblPrExChange>
        </w:tblPrEx>
        <w:trPr>
          <w:trHeight w:val="386"/>
          <w:ins w:author="Chris Smith" w:date="2021-01-16T13:12:00Z" w:id="1890"/>
          <w:trPrChange w:author="Chris Smith" w:date="2021-01-16T13:17:00Z" w:id="1891">
            <w:trPr>
              <w:gridBefore w:val="1"/>
              <w:trHeight w:val="386"/>
            </w:trPr>
          </w:trPrChange>
        </w:trPr>
        <w:tc>
          <w:tcPr>
            <w:tcW w:w="506" w:type="pct"/>
            <w:gridSpan w:val="2"/>
            <w:vAlign w:val="center"/>
            <w:tcPrChange w:author="Chris Smith" w:date="2021-01-16T13:17:00Z" w:id="1892">
              <w:tcPr>
                <w:tcW w:w="505" w:type="pct"/>
                <w:gridSpan w:val="4"/>
                <w:vAlign w:val="center"/>
              </w:tcPr>
            </w:tcPrChange>
          </w:tcPr>
          <w:p w:rsidRPr="00F005BE" w:rsidR="00782238" w:rsidP="002B317C" w:rsidRDefault="00782238" w14:paraId="3805466C" w14:textId="77777777">
            <w:pPr>
              <w:rPr>
                <w:ins w:author="Chris Smith" w:date="2021-01-16T13:12:00Z" w:id="1893"/>
                <w:sz w:val="22"/>
                <w:szCs w:val="22"/>
              </w:rPr>
            </w:pPr>
          </w:p>
        </w:tc>
        <w:tc>
          <w:tcPr>
            <w:tcW w:w="876" w:type="pct"/>
            <w:vAlign w:val="center"/>
            <w:tcPrChange w:author="Chris Smith" w:date="2021-01-16T13:17:00Z" w:id="1894">
              <w:tcPr>
                <w:tcW w:w="863" w:type="pct"/>
                <w:vAlign w:val="center"/>
              </w:tcPr>
            </w:tcPrChange>
          </w:tcPr>
          <w:p w:rsidRPr="00F005BE" w:rsidR="00782238" w:rsidP="002B317C" w:rsidRDefault="00782238" w14:paraId="3D6B756D" w14:textId="77777777">
            <w:pPr>
              <w:rPr>
                <w:ins w:author="Chris Smith" w:date="2021-01-16T13:12:00Z" w:id="1895"/>
                <w:sz w:val="22"/>
                <w:szCs w:val="22"/>
              </w:rPr>
            </w:pPr>
          </w:p>
        </w:tc>
        <w:tc>
          <w:tcPr>
            <w:tcW w:w="1810" w:type="pct"/>
            <w:vAlign w:val="center"/>
            <w:tcPrChange w:author="Chris Smith" w:date="2021-01-16T13:17:00Z" w:id="1896">
              <w:tcPr>
                <w:tcW w:w="1388" w:type="pct"/>
                <w:gridSpan w:val="2"/>
                <w:vAlign w:val="center"/>
              </w:tcPr>
            </w:tcPrChange>
          </w:tcPr>
          <w:p w:rsidRPr="00F005BE" w:rsidR="00782238" w:rsidP="002B317C" w:rsidRDefault="00782238" w14:paraId="5E84A86B" w14:textId="77777777">
            <w:pPr>
              <w:rPr>
                <w:ins w:author="Chris Smith" w:date="2021-01-16T13:12:00Z" w:id="1897"/>
                <w:sz w:val="22"/>
                <w:szCs w:val="22"/>
              </w:rPr>
            </w:pPr>
          </w:p>
        </w:tc>
        <w:tc>
          <w:tcPr>
            <w:tcW w:w="1119" w:type="pct"/>
            <w:gridSpan w:val="2"/>
            <w:vAlign w:val="center"/>
            <w:tcPrChange w:author="Chris Smith" w:date="2021-01-16T13:17:00Z" w:id="1898">
              <w:tcPr>
                <w:tcW w:w="525" w:type="pct"/>
                <w:gridSpan w:val="2"/>
                <w:vAlign w:val="center"/>
              </w:tcPr>
            </w:tcPrChange>
          </w:tcPr>
          <w:p w:rsidRPr="00F005BE" w:rsidR="00782238" w:rsidP="002B317C" w:rsidRDefault="00782238" w14:paraId="223DF833" w14:textId="77777777">
            <w:pPr>
              <w:rPr>
                <w:ins w:author="Chris Smith" w:date="2021-01-16T13:12:00Z" w:id="1899"/>
                <w:sz w:val="22"/>
                <w:szCs w:val="22"/>
              </w:rPr>
            </w:pPr>
          </w:p>
        </w:tc>
        <w:tc>
          <w:tcPr>
            <w:tcW w:w="690" w:type="pct"/>
            <w:gridSpan w:val="2"/>
            <w:vAlign w:val="center"/>
            <w:tcPrChange w:author="Chris Smith" w:date="2021-01-16T13:17:00Z" w:id="1900">
              <w:tcPr>
                <w:tcW w:w="1719" w:type="pct"/>
                <w:gridSpan w:val="5"/>
                <w:vAlign w:val="center"/>
              </w:tcPr>
            </w:tcPrChange>
          </w:tcPr>
          <w:p w:rsidRPr="00F005BE" w:rsidR="00782238" w:rsidP="002B317C" w:rsidRDefault="00782238" w14:paraId="2406A818" w14:textId="77777777">
            <w:pPr>
              <w:rPr>
                <w:ins w:author="Chris Smith" w:date="2021-01-16T13:12:00Z" w:id="1901"/>
                <w:sz w:val="22"/>
                <w:szCs w:val="22"/>
              </w:rPr>
            </w:pPr>
          </w:p>
        </w:tc>
      </w:tr>
    </w:tbl>
    <w:p w:rsidRPr="00F005BE" w:rsidR="00881852" w:rsidP="00507965" w:rsidRDefault="00881852" w14:paraId="14D95A01" w14:textId="77777777">
      <w:pPr>
        <w:spacing w:before="120" w:after="120"/>
        <w:rPr>
          <w:b/>
          <w:sz w:val="22"/>
          <w:szCs w:val="22"/>
        </w:rPr>
        <w:sectPr w:rsidRPr="00F005BE" w:rsidR="00881852" w:rsidSect="004B71D5">
          <w:pgSz w:w="11906" w:h="16838" w:orient="portrait" w:code="9"/>
          <w:pgMar w:top="720" w:right="1134" w:bottom="720" w:left="1134" w:header="567" w:footer="680" w:gutter="0"/>
          <w:cols w:space="720"/>
          <w:docGrid w:linePitch="326"/>
        </w:sectPr>
      </w:pPr>
    </w:p>
    <w:p w:rsidRPr="00F005BE" w:rsidR="00DA3DC2" w:rsidP="00507965" w:rsidRDefault="00DA3DC2" w14:paraId="3B1E09AD" w14:textId="51FA92AA">
      <w:pPr>
        <w:spacing w:before="120" w:after="120"/>
        <w:rPr>
          <w:b/>
          <w:sz w:val="22"/>
          <w:szCs w:val="22"/>
        </w:rPr>
      </w:pPr>
    </w:p>
    <w:p w:rsidRPr="00F005BE" w:rsidR="00DA3DC2" w:rsidP="00DA542C" w:rsidRDefault="00DA3DC2" w14:paraId="5B626919" w14:textId="77777777">
      <w:pPr>
        <w:shd w:val="clear" w:color="auto" w:fill="8EAADB" w:themeFill="accent1" w:themeFillTint="99"/>
        <w:jc w:val="center"/>
        <w:rPr>
          <w:b/>
          <w:sz w:val="22"/>
          <w:szCs w:val="22"/>
        </w:rPr>
      </w:pPr>
      <w:r w:rsidRPr="00F005BE">
        <w:rPr>
          <w:b/>
          <w:sz w:val="22"/>
          <w:szCs w:val="22"/>
        </w:rPr>
        <w:t>Technical Specifications and Statement of Compliance</w:t>
      </w:r>
    </w:p>
    <w:tbl>
      <w:tblPr>
        <w:tblW w:w="9606" w:type="dxa"/>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ook w:val="04A0" w:firstRow="1" w:lastRow="0" w:firstColumn="1" w:lastColumn="0" w:noHBand="0" w:noVBand="1"/>
      </w:tblPr>
      <w:tblGrid>
        <w:gridCol w:w="696"/>
        <w:gridCol w:w="5237"/>
        <w:gridCol w:w="3673"/>
      </w:tblGrid>
      <w:tr w:rsidRPr="00F005BE" w:rsidR="00DA3DC2" w:rsidTr="008779F3" w14:paraId="50449205" w14:textId="77777777">
        <w:tc>
          <w:tcPr>
            <w:tcW w:w="696" w:type="dxa"/>
            <w:shd w:val="clear" w:color="auto" w:fill="7EA6D7"/>
          </w:tcPr>
          <w:p w:rsidRPr="00F005BE" w:rsidR="00DA3DC2" w:rsidP="00507965" w:rsidRDefault="00DA3DC2" w14:paraId="6966BE38" w14:textId="77777777">
            <w:pPr>
              <w:widowControl w:val="0"/>
              <w:spacing w:before="120" w:after="120"/>
              <w:rPr>
                <w:b/>
                <w:sz w:val="22"/>
                <w:szCs w:val="22"/>
              </w:rPr>
            </w:pPr>
            <w:r w:rsidRPr="00F005BE">
              <w:rPr>
                <w:b/>
                <w:sz w:val="22"/>
                <w:szCs w:val="22"/>
              </w:rPr>
              <w:t>Item No.</w:t>
            </w:r>
          </w:p>
        </w:tc>
        <w:tc>
          <w:tcPr>
            <w:tcW w:w="5237" w:type="dxa"/>
            <w:shd w:val="clear" w:color="auto" w:fill="7EA6D7"/>
          </w:tcPr>
          <w:p w:rsidRPr="00F005BE" w:rsidR="00DA3DC2" w:rsidP="00507965" w:rsidRDefault="00DA3DC2" w14:paraId="259C57E4" w14:textId="1ED52964">
            <w:pPr>
              <w:widowControl w:val="0"/>
              <w:spacing w:before="120" w:after="120"/>
              <w:rPr>
                <w:b/>
                <w:sz w:val="22"/>
                <w:szCs w:val="22"/>
              </w:rPr>
            </w:pPr>
            <w:r w:rsidRPr="00F005BE">
              <w:rPr>
                <w:b/>
                <w:sz w:val="22"/>
                <w:szCs w:val="22"/>
              </w:rPr>
              <w:t>Technical Specification</w:t>
            </w:r>
            <w:r w:rsidRPr="00F005BE" w:rsidR="002E3977">
              <w:rPr>
                <w:b/>
                <w:sz w:val="22"/>
                <w:szCs w:val="22"/>
              </w:rPr>
              <w:t xml:space="preserve"> Required</w:t>
            </w:r>
          </w:p>
        </w:tc>
        <w:tc>
          <w:tcPr>
            <w:tcW w:w="3673" w:type="dxa"/>
            <w:shd w:val="clear" w:color="auto" w:fill="7EA6D7"/>
          </w:tcPr>
          <w:p w:rsidRPr="00F005BE" w:rsidR="00DA3DC2" w:rsidP="00507965" w:rsidRDefault="00DA3DC2" w14:paraId="79E48EBB" w14:textId="77777777">
            <w:pPr>
              <w:widowControl w:val="0"/>
              <w:spacing w:before="120" w:after="120"/>
              <w:rPr>
                <w:b/>
                <w:sz w:val="22"/>
                <w:szCs w:val="22"/>
              </w:rPr>
            </w:pPr>
            <w:r w:rsidRPr="00F005BE">
              <w:rPr>
                <w:b/>
                <w:sz w:val="22"/>
                <w:szCs w:val="22"/>
              </w:rPr>
              <w:t>Statement of Compliance with Comments*</w:t>
            </w:r>
          </w:p>
        </w:tc>
      </w:tr>
      <w:tr w:rsidRPr="00F005BE" w:rsidR="00DA3DC2" w:rsidTr="008779F3" w14:paraId="191A5510" w14:textId="77777777">
        <w:tc>
          <w:tcPr>
            <w:tcW w:w="696" w:type="dxa"/>
            <w:shd w:val="clear" w:color="auto" w:fill="FFFFFF"/>
          </w:tcPr>
          <w:p w:rsidRPr="00F005BE" w:rsidR="00DA3DC2" w:rsidP="00507965" w:rsidRDefault="00DA3DC2" w14:paraId="71A2ADD8" w14:textId="77777777">
            <w:pPr>
              <w:widowControl w:val="0"/>
              <w:rPr>
                <w:sz w:val="22"/>
                <w:szCs w:val="22"/>
              </w:rPr>
            </w:pPr>
          </w:p>
        </w:tc>
        <w:tc>
          <w:tcPr>
            <w:tcW w:w="8910" w:type="dxa"/>
            <w:gridSpan w:val="2"/>
            <w:shd w:val="clear" w:color="auto" w:fill="FFFFFF"/>
          </w:tcPr>
          <w:p w:rsidRPr="00F005BE" w:rsidR="00EA364C" w:rsidP="00844E9C" w:rsidRDefault="00DA3DC2" w14:paraId="755F5471" w14:textId="77777777">
            <w:pPr>
              <w:widowControl w:val="0"/>
              <w:jc w:val="both"/>
              <w:rPr>
                <w:sz w:val="22"/>
                <w:szCs w:val="22"/>
              </w:rPr>
            </w:pPr>
            <w:r w:rsidRPr="00F005BE">
              <w:rPr>
                <w:sz w:val="22"/>
                <w:szCs w:val="22"/>
              </w:rPr>
              <w:t xml:space="preserve">*Economic Operators must provide the following details in the space provided: Manufacturer name, make, model, ‘comply’ or ‘not comply’ as appropriate, and if ‘not-comply’ all technical deviations must be clearly set out alongside the appropriate line in the specification. </w:t>
            </w:r>
          </w:p>
          <w:p w:rsidRPr="00F005BE" w:rsidR="00EA364C" w:rsidP="00844E9C" w:rsidRDefault="00EA364C" w14:paraId="18B2745E" w14:textId="77777777">
            <w:pPr>
              <w:widowControl w:val="0"/>
              <w:jc w:val="both"/>
              <w:rPr>
                <w:sz w:val="22"/>
                <w:szCs w:val="22"/>
              </w:rPr>
            </w:pPr>
          </w:p>
          <w:p w:rsidRPr="00F005BE" w:rsidR="00DA3DC2" w:rsidP="00844E9C" w:rsidRDefault="00DA3DC2" w14:paraId="08F4241E" w14:textId="653761DE">
            <w:pPr>
              <w:widowControl w:val="0"/>
              <w:jc w:val="both"/>
              <w:rPr>
                <w:sz w:val="22"/>
                <w:szCs w:val="22"/>
              </w:rPr>
            </w:pPr>
            <w:r w:rsidRPr="00F005BE">
              <w:rPr>
                <w:sz w:val="22"/>
                <w:szCs w:val="22"/>
              </w:rPr>
              <w:t xml:space="preserve">Comments such as “blanket compliance” </w:t>
            </w:r>
            <w:r w:rsidRPr="00F005BE">
              <w:rPr>
                <w:b/>
                <w:bCs/>
                <w:sz w:val="22"/>
                <w:szCs w:val="22"/>
                <w:u w:val="single"/>
              </w:rPr>
              <w:t>are not acceptable</w:t>
            </w:r>
            <w:r w:rsidRPr="00F005BE">
              <w:rPr>
                <w:sz w:val="22"/>
                <w:szCs w:val="22"/>
              </w:rPr>
              <w:t xml:space="preserve">. Compliance statements shall be supported by manufacturers’ leaflets or readable photocopies. </w:t>
            </w:r>
            <w:r w:rsidRPr="00F005BE">
              <w:rPr>
                <w:b/>
                <w:bCs/>
                <w:sz w:val="22"/>
                <w:szCs w:val="22"/>
                <w:u w:val="single"/>
              </w:rPr>
              <w:t>A completed ‘Technical Specifications and Statement of Compliance’ must be submitted as a part of the Economic Operator’s Tender</w:t>
            </w:r>
            <w:r w:rsidRPr="00F005BE">
              <w:rPr>
                <w:sz w:val="22"/>
                <w:szCs w:val="22"/>
                <w:u w:val="single"/>
              </w:rPr>
              <w:t>.</w:t>
            </w:r>
          </w:p>
        </w:tc>
      </w:tr>
      <w:tr w:rsidRPr="00F005BE" w:rsidR="00DA3DC2" w:rsidTr="008779F3" w14:paraId="0CCFF836" w14:textId="77777777">
        <w:tc>
          <w:tcPr>
            <w:tcW w:w="696" w:type="dxa"/>
            <w:shd w:val="clear" w:color="auto" w:fill="FFFFFF"/>
          </w:tcPr>
          <w:p w:rsidRPr="00F005BE" w:rsidR="00DA3DC2" w:rsidP="00507965" w:rsidRDefault="00DA3DC2" w14:paraId="223E0933" w14:textId="77777777">
            <w:pPr>
              <w:widowControl w:val="0"/>
              <w:spacing w:before="120" w:after="120"/>
              <w:rPr>
                <w:sz w:val="22"/>
                <w:szCs w:val="22"/>
              </w:rPr>
            </w:pPr>
            <w:r w:rsidRPr="00F005BE">
              <w:rPr>
                <w:b/>
                <w:sz w:val="22"/>
                <w:szCs w:val="22"/>
              </w:rPr>
              <w:t>1</w:t>
            </w:r>
          </w:p>
        </w:tc>
        <w:tc>
          <w:tcPr>
            <w:tcW w:w="5237" w:type="dxa"/>
            <w:shd w:val="clear" w:color="auto" w:fill="FFFFFF"/>
          </w:tcPr>
          <w:p w:rsidRPr="00F005BE" w:rsidR="00DA3DC2" w:rsidDel="00E03083" w:rsidP="00507965" w:rsidRDefault="00DA3DC2" w14:paraId="40F3C0D2" w14:textId="25E096A9">
            <w:pPr>
              <w:widowControl w:val="0"/>
              <w:rPr>
                <w:b/>
                <w:sz w:val="22"/>
                <w:szCs w:val="22"/>
              </w:rPr>
            </w:pPr>
            <w:r w:rsidRPr="00F005BE">
              <w:rPr>
                <w:b/>
                <w:i/>
                <w:sz w:val="22"/>
                <w:szCs w:val="22"/>
              </w:rPr>
              <w:t>[Insert name of item and required technical specifications</w:t>
            </w:r>
            <w:ins w:author="Chris Smith" w:date="2021-01-16T13:19:00Z" w:id="1902">
              <w:r w:rsidRPr="00F005BE" w:rsidR="00782238">
                <w:rPr>
                  <w:b/>
                  <w:i/>
                  <w:sz w:val="22"/>
                  <w:szCs w:val="22"/>
                </w:rPr>
                <w:t xml:space="preserve"> from </w:t>
              </w:r>
            </w:ins>
            <w:ins w:author="Chris Smith" w:date="2021-01-16T13:21:00Z" w:id="1903">
              <w:r w:rsidRPr="00F005BE" w:rsidR="007455E2">
                <w:rPr>
                  <w:b/>
                  <w:i/>
                  <w:sz w:val="22"/>
                  <w:szCs w:val="22"/>
                </w:rPr>
                <w:t xml:space="preserve">Form 2 </w:t>
              </w:r>
            </w:ins>
            <w:ins w:author="Chris Smith" w:date="2021-01-16T13:19:00Z" w:id="1904">
              <w:r w:rsidRPr="00F005BE" w:rsidR="00782238">
                <w:rPr>
                  <w:b/>
                  <w:i/>
                  <w:sz w:val="22"/>
                  <w:szCs w:val="22"/>
                </w:rPr>
                <w:t xml:space="preserve">Table </w:t>
              </w:r>
            </w:ins>
            <w:ins w:author="Chris Smith" w:date="2021-01-16T13:20:00Z" w:id="1905">
              <w:r w:rsidRPr="00F005BE" w:rsidR="00782238">
                <w:rPr>
                  <w:b/>
                  <w:i/>
                  <w:sz w:val="22"/>
                  <w:szCs w:val="22"/>
                </w:rPr>
                <w:t>1</w:t>
              </w:r>
            </w:ins>
            <w:r w:rsidRPr="00F005BE">
              <w:rPr>
                <w:b/>
                <w:i/>
                <w:sz w:val="22"/>
                <w:szCs w:val="22"/>
              </w:rPr>
              <w:t>]</w:t>
            </w:r>
          </w:p>
        </w:tc>
        <w:tc>
          <w:tcPr>
            <w:tcW w:w="3673" w:type="dxa"/>
            <w:shd w:val="clear" w:color="auto" w:fill="FFFFFF"/>
          </w:tcPr>
          <w:p w:rsidRPr="00F005BE" w:rsidR="00DA3DC2" w:rsidP="00507965" w:rsidRDefault="00DA3DC2" w14:paraId="62390337" w14:textId="77777777">
            <w:pPr>
              <w:widowControl w:val="0"/>
              <w:rPr>
                <w:sz w:val="22"/>
                <w:szCs w:val="22"/>
                <w:lang w:eastAsia="en-GB"/>
              </w:rPr>
            </w:pPr>
            <w:proofErr w:type="gramStart"/>
            <w:r w:rsidRPr="00F005BE">
              <w:rPr>
                <w:sz w:val="22"/>
                <w:szCs w:val="22"/>
                <w:lang w:eastAsia="en-GB"/>
              </w:rPr>
              <w:t>Manufacturer:_</w:t>
            </w:r>
            <w:proofErr w:type="gramEnd"/>
            <w:r w:rsidRPr="00F005BE">
              <w:rPr>
                <w:sz w:val="22"/>
                <w:szCs w:val="22"/>
                <w:lang w:eastAsia="en-GB"/>
              </w:rPr>
              <w:t>______________</w:t>
            </w:r>
          </w:p>
          <w:p w:rsidRPr="00F005BE" w:rsidR="00DA3DC2" w:rsidP="00507965" w:rsidRDefault="00DA3DC2" w14:paraId="403D4765" w14:textId="77777777">
            <w:pPr>
              <w:widowControl w:val="0"/>
              <w:rPr>
                <w:sz w:val="22"/>
                <w:szCs w:val="22"/>
                <w:lang w:eastAsia="en-GB"/>
              </w:rPr>
            </w:pPr>
            <w:proofErr w:type="gramStart"/>
            <w:r w:rsidRPr="00F005BE">
              <w:rPr>
                <w:sz w:val="22"/>
                <w:szCs w:val="22"/>
                <w:lang w:eastAsia="en-GB"/>
              </w:rPr>
              <w:t>Make:_</w:t>
            </w:r>
            <w:proofErr w:type="gramEnd"/>
            <w:r w:rsidRPr="00F005BE">
              <w:rPr>
                <w:sz w:val="22"/>
                <w:szCs w:val="22"/>
                <w:lang w:eastAsia="en-GB"/>
              </w:rPr>
              <w:t>____________________</w:t>
            </w:r>
          </w:p>
          <w:p w:rsidRPr="00F005BE" w:rsidR="00DA3DC2" w:rsidP="00507965" w:rsidRDefault="00DA3DC2" w14:paraId="09E8D58C" w14:textId="77777777">
            <w:pPr>
              <w:widowControl w:val="0"/>
              <w:rPr>
                <w:sz w:val="22"/>
                <w:szCs w:val="22"/>
                <w:lang w:eastAsia="en-GB"/>
              </w:rPr>
            </w:pPr>
            <w:proofErr w:type="gramStart"/>
            <w:r w:rsidRPr="00F005BE">
              <w:rPr>
                <w:sz w:val="22"/>
                <w:szCs w:val="22"/>
                <w:lang w:eastAsia="en-GB"/>
              </w:rPr>
              <w:t>Model:_</w:t>
            </w:r>
            <w:proofErr w:type="gramEnd"/>
            <w:r w:rsidRPr="00F005BE">
              <w:rPr>
                <w:sz w:val="22"/>
                <w:szCs w:val="22"/>
                <w:lang w:eastAsia="en-GB"/>
              </w:rPr>
              <w:t>___________________</w:t>
            </w:r>
          </w:p>
          <w:p w:rsidRPr="00F005BE" w:rsidR="00DA3DC2" w:rsidP="00507965" w:rsidRDefault="00DA3DC2" w14:paraId="24A1AEAD" w14:textId="77777777">
            <w:pPr>
              <w:widowControl w:val="0"/>
              <w:rPr>
                <w:sz w:val="22"/>
                <w:szCs w:val="22"/>
                <w:lang w:eastAsia="en-GB"/>
              </w:rPr>
            </w:pPr>
            <w:r w:rsidRPr="00F005BE">
              <w:rPr>
                <w:sz w:val="22"/>
                <w:szCs w:val="22"/>
                <w:lang w:eastAsia="en-GB"/>
              </w:rPr>
              <w:t>(</w:t>
            </w:r>
            <w:r w:rsidRPr="00F005BE">
              <w:rPr>
                <w:i/>
                <w:sz w:val="22"/>
                <w:szCs w:val="22"/>
                <w:lang w:eastAsia="en-GB"/>
              </w:rPr>
              <w:t xml:space="preserve">these details must be provided for </w:t>
            </w:r>
            <w:r w:rsidRPr="00F005BE">
              <w:rPr>
                <w:i/>
                <w:sz w:val="22"/>
                <w:szCs w:val="22"/>
                <w:u w:val="single"/>
                <w:lang w:eastAsia="en-GB"/>
              </w:rPr>
              <w:t>all</w:t>
            </w:r>
            <w:r w:rsidRPr="00F005BE">
              <w:rPr>
                <w:i/>
                <w:sz w:val="22"/>
                <w:szCs w:val="22"/>
                <w:lang w:eastAsia="en-GB"/>
              </w:rPr>
              <w:t xml:space="preserve"> items</w:t>
            </w:r>
            <w:r w:rsidRPr="00F005BE">
              <w:rPr>
                <w:sz w:val="22"/>
                <w:szCs w:val="22"/>
                <w:lang w:eastAsia="en-GB"/>
              </w:rPr>
              <w:t>)</w:t>
            </w:r>
          </w:p>
          <w:p w:rsidRPr="00F005BE" w:rsidR="00EA364C" w:rsidP="00507965" w:rsidRDefault="00EA364C" w14:paraId="28376995" w14:textId="77777777">
            <w:pPr>
              <w:widowControl w:val="0"/>
              <w:rPr>
                <w:sz w:val="22"/>
                <w:szCs w:val="22"/>
                <w:lang w:eastAsia="en-GB"/>
              </w:rPr>
            </w:pPr>
          </w:p>
          <w:p w:rsidRPr="00F005BE" w:rsidR="00EA364C" w:rsidDel="00E03083" w:rsidP="00507965" w:rsidRDefault="00EA364C" w14:paraId="445505E5" w14:textId="14AE4486">
            <w:pPr>
              <w:widowControl w:val="0"/>
              <w:rPr>
                <w:sz w:val="22"/>
                <w:szCs w:val="22"/>
              </w:rPr>
            </w:pPr>
            <w:r w:rsidRPr="00F005BE">
              <w:rPr>
                <w:sz w:val="22"/>
                <w:szCs w:val="22"/>
              </w:rPr>
              <w:t xml:space="preserve">Indicate comply or ‘not comply’ </w:t>
            </w:r>
          </w:p>
        </w:tc>
      </w:tr>
      <w:tr w:rsidRPr="00F005BE" w:rsidR="00DA3DC2" w:rsidTr="008779F3" w14:paraId="600ED42E" w14:textId="77777777">
        <w:tc>
          <w:tcPr>
            <w:tcW w:w="696" w:type="dxa"/>
            <w:shd w:val="clear" w:color="auto" w:fill="FFFFFF"/>
          </w:tcPr>
          <w:p w:rsidRPr="00F005BE" w:rsidR="00DA3DC2" w:rsidP="00507965" w:rsidRDefault="00DA3DC2" w14:paraId="2171F72D" w14:textId="77777777">
            <w:pPr>
              <w:widowControl w:val="0"/>
              <w:spacing w:before="120" w:after="120"/>
              <w:rPr>
                <w:sz w:val="22"/>
                <w:szCs w:val="22"/>
              </w:rPr>
            </w:pPr>
            <w:r w:rsidRPr="00F005BE">
              <w:rPr>
                <w:b/>
                <w:sz w:val="22"/>
                <w:szCs w:val="22"/>
              </w:rPr>
              <w:t>2</w:t>
            </w:r>
          </w:p>
        </w:tc>
        <w:tc>
          <w:tcPr>
            <w:tcW w:w="5237" w:type="dxa"/>
            <w:shd w:val="clear" w:color="auto" w:fill="FFFFFF"/>
          </w:tcPr>
          <w:p w:rsidRPr="00F005BE" w:rsidR="00DA3DC2" w:rsidP="00507965" w:rsidRDefault="00DA3DC2" w14:paraId="2C243EBC" w14:textId="77777777">
            <w:pPr>
              <w:widowControl w:val="0"/>
              <w:spacing w:before="120" w:after="120"/>
              <w:rPr>
                <w:b/>
                <w:sz w:val="22"/>
                <w:szCs w:val="22"/>
              </w:rPr>
            </w:pPr>
          </w:p>
          <w:p w:rsidRPr="00F005BE" w:rsidR="00DA3DC2" w:rsidDel="00E03083" w:rsidP="00507965" w:rsidRDefault="00DA3DC2" w14:paraId="05876D6B" w14:textId="77777777">
            <w:pPr>
              <w:widowControl w:val="0"/>
              <w:rPr>
                <w:sz w:val="22"/>
                <w:szCs w:val="22"/>
              </w:rPr>
            </w:pPr>
          </w:p>
        </w:tc>
        <w:tc>
          <w:tcPr>
            <w:tcW w:w="3673" w:type="dxa"/>
            <w:shd w:val="clear" w:color="auto" w:fill="FFFFFF"/>
          </w:tcPr>
          <w:p w:rsidRPr="00F005BE" w:rsidR="00DA3DC2" w:rsidDel="00E03083" w:rsidP="00507965" w:rsidRDefault="00DA3DC2" w14:paraId="377D6169" w14:textId="77777777">
            <w:pPr>
              <w:widowControl w:val="0"/>
              <w:rPr>
                <w:sz w:val="22"/>
                <w:szCs w:val="22"/>
              </w:rPr>
            </w:pPr>
          </w:p>
        </w:tc>
      </w:tr>
      <w:tr w:rsidRPr="00F005BE" w:rsidR="00DA3DC2" w:rsidTr="008779F3" w14:paraId="17B286CF" w14:textId="77777777">
        <w:tc>
          <w:tcPr>
            <w:tcW w:w="696" w:type="dxa"/>
            <w:shd w:val="clear" w:color="auto" w:fill="FFFFFF"/>
          </w:tcPr>
          <w:p w:rsidRPr="00F005BE" w:rsidR="00DA3DC2" w:rsidP="00507965" w:rsidRDefault="00DA3DC2" w14:paraId="33EEDD27" w14:textId="77777777">
            <w:pPr>
              <w:widowControl w:val="0"/>
              <w:spacing w:before="120" w:after="120"/>
              <w:rPr>
                <w:sz w:val="22"/>
                <w:szCs w:val="22"/>
              </w:rPr>
            </w:pPr>
            <w:r w:rsidRPr="00F005BE">
              <w:rPr>
                <w:b/>
                <w:sz w:val="22"/>
                <w:szCs w:val="22"/>
              </w:rPr>
              <w:t>3</w:t>
            </w:r>
          </w:p>
        </w:tc>
        <w:tc>
          <w:tcPr>
            <w:tcW w:w="5237" w:type="dxa"/>
            <w:shd w:val="clear" w:color="auto" w:fill="FFFFFF"/>
          </w:tcPr>
          <w:p w:rsidRPr="00F005BE" w:rsidR="00DA3DC2" w:rsidDel="00E03083" w:rsidP="006F6DBD" w:rsidRDefault="00DA3DC2" w14:paraId="35C53DC4" w14:textId="77777777">
            <w:pPr>
              <w:widowControl w:val="0"/>
              <w:spacing w:before="120" w:after="120"/>
              <w:ind w:firstLine="720"/>
              <w:rPr>
                <w:sz w:val="22"/>
                <w:szCs w:val="22"/>
              </w:rPr>
            </w:pPr>
          </w:p>
        </w:tc>
        <w:tc>
          <w:tcPr>
            <w:tcW w:w="3673" w:type="dxa"/>
            <w:shd w:val="clear" w:color="auto" w:fill="FFFFFF"/>
          </w:tcPr>
          <w:p w:rsidRPr="00F005BE" w:rsidR="00DA3DC2" w:rsidDel="00E03083" w:rsidP="00507965" w:rsidRDefault="00DA3DC2" w14:paraId="6ADF6855" w14:textId="77777777">
            <w:pPr>
              <w:widowControl w:val="0"/>
              <w:rPr>
                <w:sz w:val="22"/>
                <w:szCs w:val="22"/>
              </w:rPr>
            </w:pPr>
          </w:p>
        </w:tc>
      </w:tr>
      <w:tr w:rsidRPr="00F005BE" w:rsidR="00EA364C" w:rsidTr="008779F3" w14:paraId="208996DD" w14:textId="77777777">
        <w:tc>
          <w:tcPr>
            <w:tcW w:w="696" w:type="dxa"/>
            <w:shd w:val="clear" w:color="auto" w:fill="FFFFFF"/>
          </w:tcPr>
          <w:p w:rsidRPr="00F005BE" w:rsidR="00EA364C" w:rsidP="00507965" w:rsidRDefault="00EA364C" w14:paraId="71055546" w14:textId="596D52AF">
            <w:pPr>
              <w:widowControl w:val="0"/>
              <w:spacing w:before="120" w:after="120"/>
              <w:rPr>
                <w:b/>
                <w:sz w:val="22"/>
                <w:szCs w:val="22"/>
              </w:rPr>
            </w:pPr>
            <w:r w:rsidRPr="00F005BE">
              <w:rPr>
                <w:b/>
                <w:sz w:val="22"/>
                <w:szCs w:val="22"/>
              </w:rPr>
              <w:t>4</w:t>
            </w:r>
          </w:p>
        </w:tc>
        <w:tc>
          <w:tcPr>
            <w:tcW w:w="5237" w:type="dxa"/>
            <w:shd w:val="clear" w:color="auto" w:fill="FFFFFF"/>
          </w:tcPr>
          <w:p w:rsidRPr="00F005BE" w:rsidR="00EA364C" w:rsidDel="00E03083" w:rsidP="00EA364C" w:rsidRDefault="00EA364C" w14:paraId="74A54AC6" w14:textId="77777777">
            <w:pPr>
              <w:widowControl w:val="0"/>
              <w:spacing w:before="120" w:after="120"/>
              <w:ind w:firstLine="720"/>
              <w:rPr>
                <w:sz w:val="22"/>
                <w:szCs w:val="22"/>
              </w:rPr>
            </w:pPr>
          </w:p>
        </w:tc>
        <w:tc>
          <w:tcPr>
            <w:tcW w:w="3673" w:type="dxa"/>
            <w:shd w:val="clear" w:color="auto" w:fill="FFFFFF"/>
          </w:tcPr>
          <w:p w:rsidRPr="00F005BE" w:rsidR="00EA364C" w:rsidDel="00E03083" w:rsidP="00507965" w:rsidRDefault="00EA364C" w14:paraId="043280F3" w14:textId="77777777">
            <w:pPr>
              <w:widowControl w:val="0"/>
              <w:rPr>
                <w:sz w:val="22"/>
                <w:szCs w:val="22"/>
              </w:rPr>
            </w:pPr>
          </w:p>
        </w:tc>
      </w:tr>
      <w:tr w:rsidRPr="00F005BE" w:rsidR="002E3977" w:rsidTr="008779F3" w14:paraId="3DD65E8D" w14:textId="77777777">
        <w:tc>
          <w:tcPr>
            <w:tcW w:w="696" w:type="dxa"/>
            <w:shd w:val="clear" w:color="auto" w:fill="FFFFFF"/>
          </w:tcPr>
          <w:p w:rsidRPr="00F005BE" w:rsidR="002E3977" w:rsidP="00507965" w:rsidRDefault="002E3977" w14:paraId="3F590C45" w14:textId="77777777">
            <w:pPr>
              <w:widowControl w:val="0"/>
              <w:spacing w:before="120" w:after="120"/>
              <w:rPr>
                <w:b/>
                <w:sz w:val="22"/>
                <w:szCs w:val="22"/>
              </w:rPr>
            </w:pPr>
          </w:p>
        </w:tc>
        <w:tc>
          <w:tcPr>
            <w:tcW w:w="5237" w:type="dxa"/>
            <w:shd w:val="clear" w:color="auto" w:fill="FFFFFF"/>
          </w:tcPr>
          <w:p w:rsidRPr="00F005BE" w:rsidR="002E3977" w:rsidDel="00E03083" w:rsidP="00EA364C" w:rsidRDefault="002E3977" w14:paraId="56389991" w14:textId="77777777">
            <w:pPr>
              <w:widowControl w:val="0"/>
              <w:spacing w:before="120" w:after="120"/>
              <w:ind w:firstLine="720"/>
              <w:rPr>
                <w:sz w:val="22"/>
                <w:szCs w:val="22"/>
              </w:rPr>
            </w:pPr>
          </w:p>
        </w:tc>
        <w:tc>
          <w:tcPr>
            <w:tcW w:w="3673" w:type="dxa"/>
            <w:shd w:val="clear" w:color="auto" w:fill="FFFFFF"/>
          </w:tcPr>
          <w:p w:rsidRPr="00F005BE" w:rsidR="002E3977" w:rsidDel="00E03083" w:rsidP="00507965" w:rsidRDefault="002E3977" w14:paraId="54683C19" w14:textId="77777777">
            <w:pPr>
              <w:widowControl w:val="0"/>
              <w:rPr>
                <w:sz w:val="22"/>
                <w:szCs w:val="22"/>
              </w:rPr>
            </w:pPr>
          </w:p>
        </w:tc>
      </w:tr>
    </w:tbl>
    <w:p w:rsidRPr="00F005BE" w:rsidR="005079C8" w:rsidP="00507965" w:rsidRDefault="005079C8" w14:paraId="2A7E2B98" w14:textId="4FBFB571">
      <w:pPr>
        <w:rPr>
          <w:sz w:val="22"/>
          <w:szCs w:val="22"/>
        </w:rPr>
      </w:pPr>
    </w:p>
    <w:p w:rsidRPr="00F005BE" w:rsidR="005079C8" w:rsidP="00507965" w:rsidRDefault="005079C8" w14:paraId="08A07FB4" w14:textId="77777777">
      <w:pPr>
        <w:rPr>
          <w:sz w:val="22"/>
          <w:szCs w:val="22"/>
        </w:rPr>
      </w:pPr>
    </w:p>
    <w:tbl>
      <w:tblPr>
        <w:tblW w:w="5000" w:type="pct"/>
        <w:tblBorders>
          <w:top w:val="single" w:color="00539B" w:sz="12" w:space="0"/>
          <w:left w:val="single" w:color="00539B" w:sz="12" w:space="0"/>
          <w:bottom w:val="single" w:color="00539B" w:sz="12" w:space="0"/>
          <w:right w:val="single" w:color="00539B" w:sz="12" w:space="0"/>
          <w:insideH w:val="single" w:color="00539B" w:sz="12" w:space="0"/>
          <w:insideV w:val="single" w:color="00539B" w:sz="12" w:space="0"/>
        </w:tblBorders>
        <w:tblLook w:val="01E0" w:firstRow="1" w:lastRow="1" w:firstColumn="1" w:lastColumn="1" w:noHBand="0" w:noVBand="0"/>
      </w:tblPr>
      <w:tblGrid>
        <w:gridCol w:w="3670"/>
        <w:gridCol w:w="5938"/>
      </w:tblGrid>
      <w:tr w:rsidRPr="00F005BE" w:rsidR="005079C8" w:rsidTr="002A0745" w14:paraId="3A2EA0F0" w14:textId="77777777">
        <w:tc>
          <w:tcPr>
            <w:tcW w:w="1910" w:type="pct"/>
          </w:tcPr>
          <w:p w:rsidRPr="00F005BE" w:rsidR="005079C8" w:rsidP="00885C8D" w:rsidRDefault="005079C8" w14:paraId="24108107" w14:textId="77777777">
            <w:pPr>
              <w:spacing w:before="120"/>
              <w:rPr>
                <w:b/>
                <w:sz w:val="22"/>
                <w:szCs w:val="22"/>
              </w:rPr>
            </w:pPr>
            <w:r w:rsidRPr="00F005BE">
              <w:rPr>
                <w:b/>
                <w:sz w:val="22"/>
                <w:szCs w:val="22"/>
              </w:rPr>
              <w:t>Name:</w:t>
            </w:r>
          </w:p>
        </w:tc>
        <w:tc>
          <w:tcPr>
            <w:tcW w:w="3090" w:type="pct"/>
          </w:tcPr>
          <w:p w:rsidRPr="00F005BE" w:rsidR="005079C8" w:rsidP="00885C8D" w:rsidRDefault="005079C8" w14:paraId="2832A69D" w14:textId="77777777">
            <w:pPr>
              <w:spacing w:before="120"/>
              <w:rPr>
                <w:sz w:val="22"/>
                <w:szCs w:val="22"/>
              </w:rPr>
            </w:pPr>
          </w:p>
        </w:tc>
      </w:tr>
      <w:tr w:rsidRPr="00F005BE" w:rsidR="005079C8" w:rsidTr="002A0745" w14:paraId="2EE36043" w14:textId="77777777">
        <w:tc>
          <w:tcPr>
            <w:tcW w:w="1910" w:type="pct"/>
          </w:tcPr>
          <w:p w:rsidRPr="00F005BE" w:rsidR="005079C8" w:rsidP="00885C8D" w:rsidRDefault="005079C8" w14:paraId="29E0F11A" w14:textId="77777777">
            <w:pPr>
              <w:spacing w:before="120"/>
              <w:rPr>
                <w:b/>
                <w:sz w:val="22"/>
                <w:szCs w:val="22"/>
              </w:rPr>
            </w:pPr>
            <w:r w:rsidRPr="00F005BE">
              <w:rPr>
                <w:b/>
                <w:sz w:val="22"/>
                <w:szCs w:val="22"/>
              </w:rPr>
              <w:t>In the capacity of:</w:t>
            </w:r>
          </w:p>
        </w:tc>
        <w:tc>
          <w:tcPr>
            <w:tcW w:w="3090" w:type="pct"/>
          </w:tcPr>
          <w:p w:rsidRPr="00F005BE" w:rsidR="005079C8" w:rsidP="00885C8D" w:rsidRDefault="005079C8" w14:paraId="358E4B16" w14:textId="77777777">
            <w:pPr>
              <w:spacing w:before="120"/>
              <w:rPr>
                <w:sz w:val="22"/>
                <w:szCs w:val="22"/>
              </w:rPr>
            </w:pPr>
          </w:p>
        </w:tc>
      </w:tr>
      <w:tr w:rsidRPr="00F005BE" w:rsidR="005079C8" w:rsidTr="002A0745" w14:paraId="35C47F64" w14:textId="77777777">
        <w:tc>
          <w:tcPr>
            <w:tcW w:w="1910" w:type="pct"/>
          </w:tcPr>
          <w:p w:rsidRPr="00F005BE" w:rsidR="005079C8" w:rsidP="00885C8D" w:rsidRDefault="005079C8" w14:paraId="63F0B8F0" w14:textId="77777777">
            <w:pPr>
              <w:spacing w:before="120"/>
              <w:rPr>
                <w:b/>
                <w:sz w:val="22"/>
                <w:szCs w:val="22"/>
              </w:rPr>
            </w:pPr>
            <w:r w:rsidRPr="00F005BE">
              <w:rPr>
                <w:b/>
                <w:sz w:val="22"/>
                <w:szCs w:val="22"/>
              </w:rPr>
              <w:t>Signed:</w:t>
            </w:r>
          </w:p>
        </w:tc>
        <w:tc>
          <w:tcPr>
            <w:tcW w:w="3090" w:type="pct"/>
          </w:tcPr>
          <w:p w:rsidRPr="00F005BE" w:rsidR="005079C8" w:rsidP="00885C8D" w:rsidRDefault="005079C8" w14:paraId="24F3BDC9" w14:textId="77777777">
            <w:pPr>
              <w:spacing w:before="120"/>
              <w:rPr>
                <w:sz w:val="22"/>
                <w:szCs w:val="22"/>
              </w:rPr>
            </w:pPr>
          </w:p>
        </w:tc>
      </w:tr>
      <w:tr w:rsidRPr="00F005BE" w:rsidR="005079C8" w:rsidTr="002A0745" w14:paraId="4CAC27A0" w14:textId="77777777">
        <w:tc>
          <w:tcPr>
            <w:tcW w:w="1910" w:type="pct"/>
          </w:tcPr>
          <w:p w:rsidRPr="00F005BE" w:rsidR="005079C8" w:rsidP="00885C8D" w:rsidRDefault="005079C8" w14:paraId="4FE12D6A" w14:textId="77777777">
            <w:pPr>
              <w:spacing w:before="120"/>
              <w:rPr>
                <w:b/>
                <w:sz w:val="22"/>
                <w:szCs w:val="22"/>
              </w:rPr>
            </w:pPr>
            <w:r w:rsidRPr="00F005BE">
              <w:rPr>
                <w:b/>
                <w:sz w:val="22"/>
                <w:szCs w:val="22"/>
              </w:rPr>
              <w:t>Dated on _________________ day of ____________________</w:t>
            </w:r>
            <w:proofErr w:type="gramStart"/>
            <w:r w:rsidRPr="00F005BE">
              <w:rPr>
                <w:b/>
                <w:sz w:val="22"/>
                <w:szCs w:val="22"/>
              </w:rPr>
              <w:t xml:space="preserve">_,   </w:t>
            </w:r>
            <w:proofErr w:type="gramEnd"/>
            <w:r w:rsidRPr="00F005BE">
              <w:rPr>
                <w:b/>
                <w:sz w:val="22"/>
                <w:szCs w:val="22"/>
              </w:rPr>
              <w:t>______.</w:t>
            </w:r>
          </w:p>
          <w:p w:rsidRPr="00F005BE" w:rsidR="002A0745" w:rsidP="00885C8D" w:rsidRDefault="002A0745" w14:paraId="4E580215" w14:textId="1CFA782E">
            <w:pPr>
              <w:spacing w:before="120"/>
              <w:rPr>
                <w:b/>
                <w:sz w:val="22"/>
                <w:szCs w:val="22"/>
              </w:rPr>
            </w:pPr>
          </w:p>
        </w:tc>
        <w:tc>
          <w:tcPr>
            <w:tcW w:w="3090" w:type="pct"/>
          </w:tcPr>
          <w:p w:rsidRPr="00F005BE" w:rsidR="005079C8" w:rsidP="00885C8D" w:rsidRDefault="005079C8" w14:paraId="2154C8E8" w14:textId="77777777">
            <w:pPr>
              <w:spacing w:before="120"/>
              <w:rPr>
                <w:sz w:val="22"/>
                <w:szCs w:val="22"/>
              </w:rPr>
            </w:pPr>
          </w:p>
        </w:tc>
      </w:tr>
    </w:tbl>
    <w:p w:rsidRPr="00F005BE" w:rsidR="005079C8" w:rsidP="00507965" w:rsidRDefault="005079C8" w14:paraId="06B772D7" w14:textId="77777777">
      <w:pPr>
        <w:rPr>
          <w:sz w:val="22"/>
          <w:szCs w:val="22"/>
        </w:rPr>
      </w:pPr>
    </w:p>
    <w:p w:rsidRPr="00F005BE" w:rsidR="005079C8" w:rsidP="00507965" w:rsidRDefault="005079C8" w14:paraId="6B6EA56F" w14:textId="77777777">
      <w:pPr>
        <w:rPr>
          <w:sz w:val="22"/>
          <w:szCs w:val="22"/>
        </w:rPr>
      </w:pPr>
    </w:p>
    <w:p w:rsidRPr="00F005BE" w:rsidR="005079C8" w:rsidP="00507965" w:rsidRDefault="005079C8" w14:paraId="538C2440" w14:textId="46BD68EA">
      <w:pPr>
        <w:rPr>
          <w:sz w:val="22"/>
          <w:szCs w:val="22"/>
        </w:rPr>
        <w:sectPr w:rsidRPr="00F005BE" w:rsidR="005079C8" w:rsidSect="004B71D5">
          <w:pgSz w:w="11906" w:h="16838" w:orient="portrait" w:code="9"/>
          <w:pgMar w:top="720" w:right="1134" w:bottom="720" w:left="1134" w:header="567" w:footer="680" w:gutter="0"/>
          <w:cols w:space="720"/>
          <w:docGrid w:linePitch="326"/>
        </w:sectPr>
      </w:pPr>
    </w:p>
    <w:p w:rsidRPr="00F005BE" w:rsidR="00EE7ECA" w:rsidRDefault="007455E2" w14:paraId="623DA506" w14:textId="2BAAE8D1">
      <w:pPr>
        <w:pStyle w:val="Heading2"/>
        <w:shd w:val="clear" w:color="auto" w:fill="9CC2E5" w:themeFill="accent5" w:themeFillTint="99"/>
        <w:rPr>
          <w:rFonts w:ascii="Times New Roman" w:hAnsi="Times New Roman"/>
          <w:sz w:val="22"/>
          <w:szCs w:val="22"/>
          <w:lang w:val="en-GB"/>
        </w:rPr>
        <w:pPrChange w:author="Chris Smith" w:date="2021-01-16T13:21:00Z" w:id="1906">
          <w:pPr>
            <w:pStyle w:val="Heading2"/>
            <w:numPr>
              <w:ilvl w:val="3"/>
              <w:numId w:val="53"/>
            </w:numPr>
            <w:shd w:val="clear" w:color="auto" w:fill="9CC2E5" w:themeFill="accent5" w:themeFillTint="99"/>
            <w:ind w:left="2880" w:hanging="360"/>
          </w:pPr>
        </w:pPrChange>
      </w:pPr>
      <w:bookmarkStart w:name="_Toc64785805" w:id="1907"/>
      <w:ins w:author="Chris Smith" w:date="2021-01-16T13:21:00Z" w:id="1908">
        <w:r w:rsidRPr="00F005BE">
          <w:rPr>
            <w:rFonts w:ascii="Times New Roman" w:hAnsi="Times New Roman"/>
            <w:sz w:val="22"/>
            <w:szCs w:val="22"/>
            <w:lang w:val="en-GB"/>
          </w:rPr>
          <w:lastRenderedPageBreak/>
          <w:t xml:space="preserve">Form 3 - </w:t>
        </w:r>
      </w:ins>
      <w:r w:rsidRPr="00F005BE" w:rsidR="00B820A2">
        <w:rPr>
          <w:rFonts w:ascii="Times New Roman" w:hAnsi="Times New Roman"/>
          <w:sz w:val="22"/>
          <w:szCs w:val="22"/>
          <w:lang w:val="en-GB"/>
        </w:rPr>
        <w:t>Financial Proposal</w:t>
      </w:r>
      <w:bookmarkEnd w:id="1907"/>
      <w:r w:rsidRPr="00F005BE" w:rsidR="00B820A2">
        <w:rPr>
          <w:rFonts w:ascii="Times New Roman" w:hAnsi="Times New Roman"/>
          <w:sz w:val="22"/>
          <w:szCs w:val="22"/>
          <w:lang w:val="en-GB"/>
        </w:rPr>
        <w:t xml:space="preserve"> </w:t>
      </w:r>
      <w:bookmarkEnd w:id="1711"/>
      <w:bookmarkEnd w:id="1712"/>
      <w:bookmarkEnd w:id="1713"/>
      <w:bookmarkEnd w:id="1714"/>
      <w:bookmarkEnd w:id="1715"/>
      <w:bookmarkEnd w:id="1716"/>
      <w:bookmarkEnd w:id="1717"/>
      <w:bookmarkEnd w:id="1718"/>
    </w:p>
    <w:tbl>
      <w:tblPr>
        <w:tblW w:w="4984" w:type="pct"/>
        <w:tblInd w:w="15" w:type="dxa"/>
        <w:tblLook w:val="0000" w:firstRow="0" w:lastRow="0" w:firstColumn="0" w:lastColumn="0" w:noHBand="0" w:noVBand="0"/>
      </w:tblPr>
      <w:tblGrid>
        <w:gridCol w:w="9607"/>
      </w:tblGrid>
      <w:tr w:rsidRPr="00F005BE" w:rsidR="00BA3E70" w:rsidTr="00ED0BE3" w14:paraId="407A0DB0" w14:textId="77777777">
        <w:trPr>
          <w:cantSplit/>
        </w:trPr>
        <w:tc>
          <w:tcPr>
            <w:tcW w:w="5000" w:type="pct"/>
            <w:vAlign w:val="center"/>
          </w:tcPr>
          <w:p w:rsidRPr="00F005BE" w:rsidR="00BA3E70" w:rsidP="00507965" w:rsidRDefault="00BA3E70" w14:paraId="1D64D632" w14:textId="77777777">
            <w:pPr>
              <w:tabs>
                <w:tab w:val="right" w:leader="underscore" w:pos="4752"/>
              </w:tabs>
              <w:spacing w:before="60" w:after="60"/>
              <w:rPr>
                <w:sz w:val="22"/>
                <w:szCs w:val="22"/>
              </w:rPr>
            </w:pPr>
            <w:r w:rsidRPr="00F005BE">
              <w:rPr>
                <w:sz w:val="22"/>
                <w:szCs w:val="22"/>
              </w:rPr>
              <w:t xml:space="preserve">Date: </w:t>
            </w:r>
            <w:r w:rsidRPr="00F005BE">
              <w:rPr>
                <w:sz w:val="22"/>
                <w:szCs w:val="22"/>
              </w:rPr>
              <w:tab/>
            </w:r>
          </w:p>
        </w:tc>
      </w:tr>
      <w:tr w:rsidRPr="00F005BE" w:rsidR="00BA3E70" w:rsidTr="00ED0BE3" w14:paraId="3725A6CC" w14:textId="77777777">
        <w:trPr>
          <w:cantSplit/>
        </w:trPr>
        <w:tc>
          <w:tcPr>
            <w:tcW w:w="5000" w:type="pct"/>
            <w:vAlign w:val="center"/>
          </w:tcPr>
          <w:p w:rsidRPr="00F005BE" w:rsidR="00BA3E70" w:rsidP="00507965" w:rsidRDefault="00680DB0" w14:paraId="256BE464" w14:textId="0102E688">
            <w:pPr>
              <w:tabs>
                <w:tab w:val="left" w:pos="8220"/>
                <w:tab w:val="right" w:pos="9360"/>
              </w:tabs>
              <w:spacing w:before="120" w:after="120"/>
              <w:rPr>
                <w:sz w:val="22"/>
                <w:szCs w:val="22"/>
              </w:rPr>
            </w:pPr>
            <w:r w:rsidRPr="00F005BE">
              <w:rPr>
                <w:sz w:val="22"/>
                <w:szCs w:val="22"/>
              </w:rPr>
              <w:t>Number of the procurement procedure</w:t>
            </w:r>
            <w:r w:rsidRPr="00F005BE" w:rsidR="00BA3E70">
              <w:rPr>
                <w:sz w:val="22"/>
                <w:szCs w:val="22"/>
              </w:rPr>
              <w:t>.: ____________________________________</w:t>
            </w:r>
          </w:p>
        </w:tc>
      </w:tr>
      <w:tr w:rsidRPr="00F005BE" w:rsidR="00BF331B" w:rsidTr="00ED0BE3" w14:paraId="5BBD4A8E" w14:textId="77777777">
        <w:trPr>
          <w:cantSplit/>
        </w:trPr>
        <w:tc>
          <w:tcPr>
            <w:tcW w:w="5000" w:type="pct"/>
            <w:vAlign w:val="center"/>
          </w:tcPr>
          <w:p w:rsidRPr="00F005BE" w:rsidR="00782238" w:rsidRDefault="00DA57E2" w14:paraId="77ADC004" w14:textId="5F24530E">
            <w:pPr>
              <w:tabs>
                <w:tab w:val="left" w:pos="8220"/>
                <w:tab w:val="right" w:pos="9360"/>
              </w:tabs>
              <w:spacing w:after="120"/>
              <w:rPr>
                <w:ins w:author="Chris Smith" w:date="2021-01-16T13:16:00Z" w:id="1909"/>
                <w:sz w:val="22"/>
                <w:szCs w:val="22"/>
              </w:rPr>
              <w:pPrChange w:author="Chris Smith" w:date="2021-01-16T13:16:00Z" w:id="1910">
                <w:pPr>
                  <w:tabs>
                    <w:tab w:val="left" w:pos="8220"/>
                    <w:tab w:val="right" w:pos="9360"/>
                  </w:tabs>
                  <w:spacing w:before="120" w:after="120"/>
                </w:pPr>
              </w:pPrChange>
            </w:pPr>
            <w:ins w:author="Chris Smith" w:date="2021-01-16T13:44:00Z" w:id="1911">
              <w:r w:rsidRPr="00F005BE">
                <w:rPr>
                  <w:sz w:val="22"/>
                  <w:szCs w:val="22"/>
                </w:rPr>
                <w:t>The title of the Tender process</w:t>
              </w:r>
            </w:ins>
            <w:ins w:author="Chris Smith" w:date="2021-01-16T13:16:00Z" w:id="1912">
              <w:r w:rsidRPr="00F005BE" w:rsidR="00782238">
                <w:rPr>
                  <w:sz w:val="22"/>
                  <w:szCs w:val="22"/>
                </w:rPr>
                <w:t>: __________________________________________________</w:t>
              </w:r>
            </w:ins>
          </w:p>
          <w:p w:rsidRPr="00F005BE" w:rsidR="00BF331B" w:rsidP="00507965" w:rsidRDefault="00BF331B" w14:paraId="3A7CAB1D" w14:textId="61543CCF">
            <w:pPr>
              <w:tabs>
                <w:tab w:val="left" w:pos="8220"/>
                <w:tab w:val="right" w:pos="9360"/>
              </w:tabs>
              <w:spacing w:before="120" w:after="120"/>
              <w:rPr>
                <w:sz w:val="22"/>
                <w:szCs w:val="22"/>
              </w:rPr>
            </w:pPr>
            <w:r w:rsidRPr="00F005BE">
              <w:rPr>
                <w:sz w:val="22"/>
                <w:szCs w:val="22"/>
              </w:rPr>
              <w:t xml:space="preserve">Name </w:t>
            </w:r>
            <w:r w:rsidRPr="00F005BE" w:rsidR="00017C86">
              <w:rPr>
                <w:sz w:val="22"/>
                <w:szCs w:val="22"/>
              </w:rPr>
              <w:t>and Unique Identification Number of t</w:t>
            </w:r>
            <w:r w:rsidRPr="00F005BE">
              <w:rPr>
                <w:sz w:val="22"/>
                <w:szCs w:val="22"/>
              </w:rPr>
              <w:t>he</w:t>
            </w:r>
            <w:r w:rsidRPr="00F005BE" w:rsidR="006D489E">
              <w:rPr>
                <w:sz w:val="22"/>
                <w:szCs w:val="22"/>
              </w:rPr>
              <w:t xml:space="preserve"> </w:t>
            </w:r>
            <w:r w:rsidRPr="00F005BE" w:rsidR="00F345BD">
              <w:rPr>
                <w:sz w:val="22"/>
                <w:szCs w:val="22"/>
              </w:rPr>
              <w:t>Economic Operator</w:t>
            </w:r>
            <w:r w:rsidRPr="00F005BE">
              <w:rPr>
                <w:sz w:val="22"/>
                <w:szCs w:val="22"/>
              </w:rPr>
              <w:t>: __________________________________________________</w:t>
            </w:r>
          </w:p>
        </w:tc>
      </w:tr>
      <w:tr w:rsidRPr="00F005BE" w:rsidR="00BF331B" w:rsidTr="00ED0BE3" w14:paraId="0625AD34" w14:textId="77777777">
        <w:trPr>
          <w:cantSplit/>
        </w:trPr>
        <w:tc>
          <w:tcPr>
            <w:tcW w:w="5000" w:type="pct"/>
            <w:vAlign w:val="center"/>
          </w:tcPr>
          <w:p w:rsidRPr="00F005BE" w:rsidR="00BF331B" w:rsidP="00507965" w:rsidRDefault="00BF331B" w14:paraId="07E20D52" w14:textId="77777777">
            <w:pPr>
              <w:tabs>
                <w:tab w:val="left" w:pos="8220"/>
                <w:tab w:val="right" w:pos="9360"/>
              </w:tabs>
              <w:spacing w:before="120" w:after="120"/>
              <w:rPr>
                <w:sz w:val="22"/>
                <w:szCs w:val="22"/>
              </w:rPr>
            </w:pPr>
            <w:r w:rsidRPr="00F005BE">
              <w:rPr>
                <w:sz w:val="22"/>
                <w:szCs w:val="22"/>
              </w:rPr>
              <w:t>Currency: ____________</w:t>
            </w:r>
          </w:p>
        </w:tc>
      </w:tr>
      <w:tr w:rsidRPr="00F005BE" w:rsidR="006D489E" w:rsidTr="00ED0BE3" w14:paraId="3274CF7F" w14:textId="77777777">
        <w:trPr>
          <w:cantSplit/>
        </w:trPr>
        <w:tc>
          <w:tcPr>
            <w:tcW w:w="5000" w:type="pct"/>
            <w:vAlign w:val="center"/>
          </w:tcPr>
          <w:p w:rsidRPr="00F005BE" w:rsidR="006D489E" w:rsidP="00507965" w:rsidRDefault="00017C86" w14:paraId="6E725005" w14:textId="6C7EB520">
            <w:pPr>
              <w:tabs>
                <w:tab w:val="left" w:pos="8220"/>
                <w:tab w:val="right" w:pos="9360"/>
              </w:tabs>
              <w:spacing w:before="120" w:after="120"/>
              <w:rPr>
                <w:sz w:val="22"/>
                <w:szCs w:val="22"/>
              </w:rPr>
            </w:pPr>
            <w:r w:rsidRPr="00F005BE">
              <w:rPr>
                <w:sz w:val="22"/>
                <w:szCs w:val="22"/>
              </w:rPr>
              <w:t xml:space="preserve">This Tender Form shall be submitted as an electronic document as supported by the </w:t>
            </w:r>
            <w:proofErr w:type="spellStart"/>
            <w:r w:rsidRPr="00F005BE">
              <w:rPr>
                <w:sz w:val="22"/>
                <w:szCs w:val="22"/>
              </w:rPr>
              <w:t>MTender</w:t>
            </w:r>
            <w:proofErr w:type="spellEnd"/>
            <w:r w:rsidRPr="00F005BE">
              <w:rPr>
                <w:sz w:val="22"/>
                <w:szCs w:val="22"/>
              </w:rPr>
              <w:t xml:space="preserve"> </w:t>
            </w:r>
            <w:r w:rsidRPr="00F005BE" w:rsidR="00165CE6">
              <w:rPr>
                <w:sz w:val="22"/>
                <w:szCs w:val="22"/>
              </w:rPr>
              <w:t>S</w:t>
            </w:r>
            <w:r w:rsidRPr="00F005BE" w:rsidR="00192652">
              <w:rPr>
                <w:sz w:val="22"/>
                <w:szCs w:val="22"/>
              </w:rPr>
              <w:t>ystem</w:t>
            </w:r>
            <w:r w:rsidRPr="00F005BE">
              <w:rPr>
                <w:sz w:val="22"/>
                <w:szCs w:val="22"/>
              </w:rPr>
              <w:t>. No handwritten copies are required or shall be submitted.</w:t>
            </w:r>
          </w:p>
        </w:tc>
      </w:tr>
      <w:tr w:rsidRPr="00F005BE" w:rsidR="00017C86" w:rsidTr="00ED0BE3" w14:paraId="1E1E4246" w14:textId="77777777">
        <w:trPr>
          <w:cantSplit/>
        </w:trPr>
        <w:tc>
          <w:tcPr>
            <w:tcW w:w="5000" w:type="pct"/>
            <w:vAlign w:val="center"/>
          </w:tcPr>
          <w:p w:rsidRPr="00F005BE" w:rsidR="00017C86" w:rsidP="00507965" w:rsidRDefault="00017C86" w14:paraId="2E020248" w14:textId="5C52CD9A">
            <w:pPr>
              <w:spacing w:before="120" w:after="120"/>
              <w:rPr>
                <w:sz w:val="22"/>
                <w:szCs w:val="22"/>
              </w:rPr>
            </w:pPr>
            <w:r w:rsidRPr="00F005BE">
              <w:rPr>
                <w:sz w:val="22"/>
                <w:szCs w:val="22"/>
              </w:rPr>
              <w:t>Prices and currencies to be in accordance with the Instructions to Economic Operators.</w:t>
            </w:r>
          </w:p>
        </w:tc>
      </w:tr>
      <w:tr w:rsidRPr="00F005BE" w:rsidR="00017C86" w:rsidTr="00ED0BE3" w14:paraId="218D918C" w14:textId="77777777">
        <w:trPr>
          <w:cantSplit/>
        </w:trPr>
        <w:tc>
          <w:tcPr>
            <w:tcW w:w="5000" w:type="pct"/>
            <w:vAlign w:val="center"/>
          </w:tcPr>
          <w:p w:rsidRPr="00F005BE" w:rsidR="00017C86" w:rsidRDefault="00017C86" w14:paraId="09E1412A" w14:textId="1EC53DB3">
            <w:pPr>
              <w:spacing w:before="120" w:after="120"/>
              <w:jc w:val="both"/>
              <w:rPr>
                <w:sz w:val="22"/>
                <w:szCs w:val="22"/>
              </w:rPr>
              <w:pPrChange w:author="Chris Smith" w:date="2021-01-16T13:22:00Z" w:id="1913">
                <w:pPr>
                  <w:spacing w:before="120" w:after="120"/>
                </w:pPr>
              </w:pPrChange>
            </w:pPr>
            <w:r w:rsidRPr="00F005BE">
              <w:rPr>
                <w:sz w:val="22"/>
                <w:szCs w:val="22"/>
              </w:rPr>
              <w:t xml:space="preserve">All items in the Technical </w:t>
            </w:r>
            <w:r w:rsidRPr="00F005BE" w:rsidR="00895DE9">
              <w:rPr>
                <w:sz w:val="22"/>
                <w:szCs w:val="22"/>
              </w:rPr>
              <w:t>Proposal</w:t>
            </w:r>
            <w:r w:rsidRPr="00F005BE">
              <w:rPr>
                <w:sz w:val="22"/>
                <w:szCs w:val="22"/>
              </w:rPr>
              <w:t xml:space="preserve"> must be entered and priced in the appropriate </w:t>
            </w:r>
            <w:r w:rsidRPr="00F005BE" w:rsidR="00993D08">
              <w:rPr>
                <w:sz w:val="22"/>
                <w:szCs w:val="22"/>
              </w:rPr>
              <w:t>Financial Proposal</w:t>
            </w:r>
            <w:r w:rsidRPr="00F005BE">
              <w:rPr>
                <w:sz w:val="22"/>
                <w:szCs w:val="22"/>
              </w:rPr>
              <w:t xml:space="preserve">.  Items not priced will be treated in accordance with the </w:t>
            </w:r>
            <w:r w:rsidRPr="00F005BE" w:rsidR="00447393">
              <w:rPr>
                <w:sz w:val="22"/>
                <w:szCs w:val="22"/>
              </w:rPr>
              <w:t>ITT</w:t>
            </w:r>
            <w:r w:rsidRPr="00F005BE" w:rsidR="00895DE9">
              <w:rPr>
                <w:sz w:val="22"/>
                <w:szCs w:val="22"/>
              </w:rPr>
              <w:t>.</w:t>
            </w:r>
            <w:r w:rsidRPr="00F005BE">
              <w:rPr>
                <w:sz w:val="22"/>
                <w:szCs w:val="22"/>
              </w:rPr>
              <w:t xml:space="preserve"> </w:t>
            </w:r>
          </w:p>
        </w:tc>
      </w:tr>
      <w:tr w:rsidRPr="00F005BE" w:rsidR="00017C86" w:rsidTr="00ED0BE3" w14:paraId="01D95E5B" w14:textId="77777777">
        <w:trPr>
          <w:cantSplit/>
        </w:trPr>
        <w:tc>
          <w:tcPr>
            <w:tcW w:w="5000" w:type="pct"/>
            <w:vAlign w:val="center"/>
          </w:tcPr>
          <w:p w:rsidRPr="00F005BE" w:rsidR="00017C86" w:rsidRDefault="00017C86" w14:paraId="4F155E8E" w14:textId="40154F27">
            <w:pPr>
              <w:spacing w:before="120" w:after="120"/>
              <w:jc w:val="both"/>
              <w:rPr>
                <w:sz w:val="22"/>
                <w:szCs w:val="22"/>
              </w:rPr>
              <w:pPrChange w:author="Chris Smith" w:date="2021-01-16T13:22:00Z" w:id="1914">
                <w:pPr>
                  <w:spacing w:before="120" w:after="120"/>
                </w:pPr>
              </w:pPrChange>
            </w:pPr>
            <w:r w:rsidRPr="00F005BE">
              <w:rPr>
                <w:sz w:val="22"/>
                <w:szCs w:val="22"/>
              </w:rPr>
              <w:t xml:space="preserve">If requested by the </w:t>
            </w:r>
            <w:r w:rsidRPr="00F005BE" w:rsidR="00926FA9">
              <w:rPr>
                <w:sz w:val="22"/>
                <w:szCs w:val="22"/>
              </w:rPr>
              <w:t>Contracting Authority</w:t>
            </w:r>
            <w:r w:rsidRPr="00F005BE">
              <w:rPr>
                <w:sz w:val="22"/>
                <w:szCs w:val="22"/>
              </w:rPr>
              <w:t xml:space="preserve">, </w:t>
            </w:r>
            <w:r w:rsidRPr="00F005BE" w:rsidR="00993D08">
              <w:rPr>
                <w:sz w:val="22"/>
                <w:szCs w:val="22"/>
              </w:rPr>
              <w:t>Financial Proposal</w:t>
            </w:r>
            <w:r w:rsidRPr="00F005BE">
              <w:rPr>
                <w:sz w:val="22"/>
                <w:szCs w:val="22"/>
              </w:rPr>
              <w:t>s shall be submitted in the format of electronic catalogues.</w:t>
            </w:r>
          </w:p>
        </w:tc>
      </w:tr>
    </w:tbl>
    <w:p w:rsidRPr="00F005BE" w:rsidR="00BF331B" w:rsidP="00507965" w:rsidRDefault="00BF331B" w14:paraId="0B058AB3" w14:textId="77777777">
      <w:pPr>
        <w:ind w:left="720" w:hanging="720"/>
        <w:rPr>
          <w:b/>
          <w:sz w:val="22"/>
          <w:szCs w:val="22"/>
        </w:rPr>
      </w:pPr>
      <w:r w:rsidRPr="00F005BE">
        <w:rPr>
          <w:b/>
          <w:sz w:val="22"/>
          <w:szCs w:val="22"/>
        </w:rPr>
        <w:t>A. Goods</w:t>
      </w:r>
    </w:p>
    <w:tbl>
      <w:tblPr>
        <w:tblW w:w="5000" w:type="pct"/>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ook w:val="04A0" w:firstRow="1" w:lastRow="0" w:firstColumn="1" w:lastColumn="0" w:noHBand="0" w:noVBand="1"/>
        <w:tblPrChange w:author="ROGAC Andrei (COMM)" w:date="2021-02-20T08:33:00Z" w:id="1915">
          <w:tblPr>
            <w:tblW w:w="5000" w:type="pct"/>
            <w:tblBorders>
              <w:top w:val="single" w:color="2F5496" w:sz="12" w:space="0"/>
              <w:left w:val="single" w:color="2F5496" w:sz="12" w:space="0"/>
              <w:bottom w:val="single" w:color="2F5496" w:sz="12" w:space="0"/>
              <w:right w:val="single" w:color="2F5496" w:sz="12" w:space="0"/>
              <w:insideH w:val="single" w:color="2F5496" w:sz="12" w:space="0"/>
              <w:insideV w:val="single" w:color="2F5496" w:sz="12" w:space="0"/>
            </w:tblBorders>
            <w:tblLook w:val="04A0" w:firstRow="1" w:lastRow="0" w:firstColumn="1" w:lastColumn="0" w:noHBand="0" w:noVBand="1"/>
          </w:tblPr>
        </w:tblPrChange>
      </w:tblPr>
      <w:tblGrid>
        <w:gridCol w:w="656"/>
        <w:gridCol w:w="751"/>
        <w:gridCol w:w="1196"/>
        <w:gridCol w:w="669"/>
        <w:gridCol w:w="2184"/>
        <w:gridCol w:w="1202"/>
        <w:gridCol w:w="1304"/>
        <w:gridCol w:w="1646"/>
        <w:tblGridChange w:id="1916">
          <w:tblGrid>
            <w:gridCol w:w="656"/>
            <w:gridCol w:w="1169"/>
            <w:gridCol w:w="1695"/>
            <w:gridCol w:w="805"/>
            <w:gridCol w:w="1696"/>
            <w:gridCol w:w="1825"/>
            <w:gridCol w:w="1825"/>
            <w:gridCol w:w="1762"/>
          </w:tblGrid>
        </w:tblGridChange>
      </w:tblGrid>
      <w:tr w:rsidRPr="00F005BE" w:rsidR="000A6B20" w:rsidTr="000A6B20" w14:paraId="209E50A2" w14:textId="77777777">
        <w:tc>
          <w:tcPr>
            <w:tcW w:w="341" w:type="pct"/>
            <w:shd w:val="clear" w:color="auto" w:fill="7EA6D7"/>
            <w:tcPrChange w:author="ROGAC Andrei (COMM)" w:date="2021-02-20T08:33:00Z" w:id="1917">
              <w:tcPr>
                <w:tcW w:w="355" w:type="pct"/>
                <w:shd w:val="clear" w:color="auto" w:fill="7EA6D7"/>
              </w:tcPr>
            </w:tcPrChange>
          </w:tcPr>
          <w:p w:rsidRPr="00F005BE" w:rsidR="000A6B20" w:rsidP="00507965" w:rsidRDefault="000A6B20" w14:paraId="6EA6AD00" w14:textId="77777777">
            <w:pPr>
              <w:spacing w:before="60" w:after="60"/>
              <w:jc w:val="center"/>
              <w:rPr>
                <w:b/>
                <w:i/>
                <w:sz w:val="22"/>
                <w:szCs w:val="22"/>
              </w:rPr>
            </w:pPr>
            <w:r w:rsidRPr="00F005BE">
              <w:rPr>
                <w:b/>
                <w:i/>
                <w:sz w:val="22"/>
                <w:szCs w:val="22"/>
              </w:rPr>
              <w:t>1</w:t>
            </w:r>
          </w:p>
        </w:tc>
        <w:tc>
          <w:tcPr>
            <w:tcW w:w="1141" w:type="pct"/>
            <w:gridSpan w:val="2"/>
            <w:shd w:val="clear" w:color="auto" w:fill="7EA6D7"/>
            <w:tcPrChange w:author="ROGAC Andrei (COMM)" w:date="2021-02-20T08:33:00Z" w:id="1918">
              <w:tcPr>
                <w:tcW w:w="1632" w:type="pct"/>
                <w:gridSpan w:val="2"/>
                <w:shd w:val="clear" w:color="auto" w:fill="7EA6D7"/>
              </w:tcPr>
            </w:tcPrChange>
          </w:tcPr>
          <w:p w:rsidRPr="00F005BE" w:rsidR="000A6B20" w:rsidP="00507965" w:rsidRDefault="000A6B20" w14:paraId="0B47BDC6" w14:textId="77777777">
            <w:pPr>
              <w:spacing w:before="60" w:after="60"/>
              <w:jc w:val="center"/>
              <w:rPr>
                <w:b/>
                <w:i/>
                <w:sz w:val="22"/>
                <w:szCs w:val="22"/>
              </w:rPr>
            </w:pPr>
            <w:r w:rsidRPr="00F005BE">
              <w:rPr>
                <w:b/>
                <w:i/>
                <w:sz w:val="22"/>
                <w:szCs w:val="22"/>
              </w:rPr>
              <w:t>2</w:t>
            </w:r>
          </w:p>
        </w:tc>
        <w:tc>
          <w:tcPr>
            <w:tcW w:w="348" w:type="pct"/>
            <w:shd w:val="clear" w:color="auto" w:fill="7EA6D7"/>
            <w:tcPrChange w:author="ROGAC Andrei (COMM)" w:date="2021-02-20T08:33:00Z" w:id="1919">
              <w:tcPr>
                <w:tcW w:w="496" w:type="pct"/>
                <w:shd w:val="clear" w:color="auto" w:fill="7EA6D7"/>
              </w:tcPr>
            </w:tcPrChange>
          </w:tcPr>
          <w:p w:rsidRPr="00F005BE" w:rsidR="000A6B20" w:rsidP="00507965" w:rsidRDefault="000A6B20" w14:paraId="5A4804F5" w14:textId="77777777">
            <w:pPr>
              <w:spacing w:before="60" w:after="60"/>
              <w:jc w:val="center"/>
              <w:rPr>
                <w:b/>
                <w:i/>
                <w:sz w:val="22"/>
                <w:szCs w:val="22"/>
              </w:rPr>
            </w:pPr>
            <w:r w:rsidRPr="00F005BE">
              <w:rPr>
                <w:b/>
                <w:i/>
                <w:sz w:val="22"/>
                <w:szCs w:val="22"/>
              </w:rPr>
              <w:t>3</w:t>
            </w:r>
          </w:p>
        </w:tc>
        <w:tc>
          <w:tcPr>
            <w:tcW w:w="883" w:type="pct"/>
            <w:shd w:val="clear" w:color="auto" w:fill="7EA6D7"/>
            <w:tcPrChange w:author="ROGAC Andrei (COMM)" w:date="2021-02-20T08:33:00Z" w:id="1920">
              <w:tcPr>
                <w:tcW w:w="496" w:type="pct"/>
                <w:shd w:val="clear" w:color="auto" w:fill="7EA6D7"/>
              </w:tcPr>
            </w:tcPrChange>
          </w:tcPr>
          <w:p w:rsidRPr="00F005BE" w:rsidR="000A6B20" w:rsidP="00507965" w:rsidRDefault="000A6B20" w14:paraId="17F31568" w14:textId="77777777">
            <w:pPr>
              <w:spacing w:before="60" w:after="60"/>
              <w:jc w:val="center"/>
              <w:rPr>
                <w:b/>
                <w:i/>
                <w:sz w:val="22"/>
                <w:szCs w:val="22"/>
              </w:rPr>
            </w:pPr>
            <w:r w:rsidRPr="00F005BE">
              <w:rPr>
                <w:b/>
                <w:i/>
                <w:sz w:val="22"/>
                <w:szCs w:val="22"/>
              </w:rPr>
              <w:t>4</w:t>
            </w:r>
          </w:p>
        </w:tc>
        <w:tc>
          <w:tcPr>
            <w:tcW w:w="689" w:type="pct"/>
            <w:shd w:val="clear" w:color="auto" w:fill="7EA6D7"/>
            <w:tcPrChange w:author="ROGAC Andrei (COMM)" w:date="2021-02-20T08:33:00Z" w:id="1921">
              <w:tcPr>
                <w:tcW w:w="1" w:type="pct"/>
                <w:shd w:val="clear" w:color="auto" w:fill="7EA6D7"/>
              </w:tcPr>
            </w:tcPrChange>
          </w:tcPr>
          <w:p w:rsidRPr="00F005BE" w:rsidR="000A6B20" w:rsidP="00507965" w:rsidRDefault="000A6B20" w14:paraId="6B8E471F" w14:textId="3DECA842">
            <w:pPr>
              <w:spacing w:before="60" w:after="60"/>
              <w:jc w:val="center"/>
              <w:rPr>
                <w:ins w:author="ROGAC Andrei (COMM)" w:date="2021-02-20T08:33:00Z" w:id="1922"/>
                <w:b/>
                <w:i/>
                <w:sz w:val="22"/>
                <w:szCs w:val="22"/>
              </w:rPr>
            </w:pPr>
            <w:ins w:author="ROGAC Andrei (COMM)" w:date="2021-02-20T08:33:00Z" w:id="1923">
              <w:r w:rsidRPr="00F005BE">
                <w:rPr>
                  <w:b/>
                  <w:i/>
                  <w:sz w:val="22"/>
                  <w:szCs w:val="22"/>
                </w:rPr>
                <w:t>5</w:t>
              </w:r>
            </w:ins>
          </w:p>
        </w:tc>
        <w:tc>
          <w:tcPr>
            <w:tcW w:w="742" w:type="pct"/>
            <w:shd w:val="clear" w:color="auto" w:fill="7EA6D7"/>
            <w:tcPrChange w:author="ROGAC Andrei (COMM)" w:date="2021-02-20T08:33:00Z" w:id="1924">
              <w:tcPr>
                <w:tcW w:w="1027" w:type="pct"/>
                <w:shd w:val="clear" w:color="auto" w:fill="7EA6D7"/>
              </w:tcPr>
            </w:tcPrChange>
          </w:tcPr>
          <w:p w:rsidRPr="00F005BE" w:rsidR="000A6B20" w:rsidP="00507965" w:rsidRDefault="000A6B20" w14:paraId="6388E78F" w14:textId="3AFFC60A">
            <w:pPr>
              <w:spacing w:before="60" w:after="60"/>
              <w:jc w:val="center"/>
              <w:rPr>
                <w:b/>
                <w:i/>
                <w:sz w:val="22"/>
                <w:szCs w:val="22"/>
              </w:rPr>
            </w:pPr>
            <w:ins w:author="ROGAC Andrei (COMM)" w:date="2021-02-20T08:33:00Z" w:id="1925">
              <w:r w:rsidRPr="00F005BE">
                <w:rPr>
                  <w:b/>
                  <w:i/>
                  <w:sz w:val="22"/>
                  <w:szCs w:val="22"/>
                </w:rPr>
                <w:t>6</w:t>
              </w:r>
            </w:ins>
            <w:del w:author="ROGAC Andrei (COMM)" w:date="2021-02-20T08:33:00Z" w:id="1926">
              <w:r w:rsidRPr="00F005BE" w:rsidDel="000A6B20">
                <w:rPr>
                  <w:b/>
                  <w:i/>
                  <w:sz w:val="22"/>
                  <w:szCs w:val="22"/>
                </w:rPr>
                <w:delText>5</w:delText>
              </w:r>
            </w:del>
          </w:p>
        </w:tc>
        <w:tc>
          <w:tcPr>
            <w:tcW w:w="857" w:type="pct"/>
            <w:shd w:val="clear" w:color="auto" w:fill="7EA6D7"/>
            <w:tcPrChange w:author="ROGAC Andrei (COMM)" w:date="2021-02-20T08:33:00Z" w:id="1927">
              <w:tcPr>
                <w:tcW w:w="994" w:type="pct"/>
                <w:shd w:val="clear" w:color="auto" w:fill="7EA6D7"/>
              </w:tcPr>
            </w:tcPrChange>
          </w:tcPr>
          <w:p w:rsidRPr="00F005BE" w:rsidR="000A6B20" w:rsidP="00507965" w:rsidRDefault="000A6B20" w14:paraId="16283C4F" w14:textId="015D5437">
            <w:pPr>
              <w:spacing w:before="60" w:after="60"/>
              <w:jc w:val="center"/>
              <w:rPr>
                <w:b/>
                <w:i/>
                <w:sz w:val="22"/>
                <w:szCs w:val="22"/>
              </w:rPr>
            </w:pPr>
            <w:ins w:author="ROGAC Andrei (COMM)" w:date="2021-02-20T08:33:00Z" w:id="1928">
              <w:r w:rsidRPr="00F005BE">
                <w:rPr>
                  <w:b/>
                  <w:i/>
                  <w:sz w:val="22"/>
                  <w:szCs w:val="22"/>
                </w:rPr>
                <w:t>7</w:t>
              </w:r>
            </w:ins>
            <w:del w:author="ROGAC Andrei (COMM)" w:date="2021-02-20T08:33:00Z" w:id="1929">
              <w:r w:rsidRPr="00F005BE" w:rsidDel="000A6B20">
                <w:rPr>
                  <w:b/>
                  <w:i/>
                  <w:sz w:val="22"/>
                  <w:szCs w:val="22"/>
                </w:rPr>
                <w:delText>6</w:delText>
              </w:r>
            </w:del>
          </w:p>
        </w:tc>
      </w:tr>
      <w:tr w:rsidRPr="00F005BE" w:rsidR="000A6B20" w:rsidTr="000A6B20" w14:paraId="16D3C5A1" w14:textId="77777777">
        <w:tc>
          <w:tcPr>
            <w:tcW w:w="341" w:type="pct"/>
            <w:shd w:val="clear" w:color="auto" w:fill="7EA6D7"/>
            <w:tcPrChange w:author="ROGAC Andrei (COMM)" w:date="2021-02-20T08:33:00Z" w:id="1930">
              <w:tcPr>
                <w:tcW w:w="355" w:type="pct"/>
                <w:shd w:val="clear" w:color="auto" w:fill="7EA6D7"/>
              </w:tcPr>
            </w:tcPrChange>
          </w:tcPr>
          <w:p w:rsidRPr="00F005BE" w:rsidR="000A6B20" w:rsidP="00507965" w:rsidRDefault="000A6B20" w14:paraId="74881796" w14:textId="77777777">
            <w:pPr>
              <w:jc w:val="center"/>
              <w:rPr>
                <w:b/>
                <w:sz w:val="22"/>
                <w:szCs w:val="22"/>
              </w:rPr>
            </w:pPr>
            <w:r w:rsidRPr="00F005BE">
              <w:rPr>
                <w:b/>
                <w:sz w:val="22"/>
                <w:szCs w:val="22"/>
              </w:rPr>
              <w:t>Item</w:t>
            </w:r>
          </w:p>
        </w:tc>
        <w:tc>
          <w:tcPr>
            <w:tcW w:w="1141" w:type="pct"/>
            <w:gridSpan w:val="2"/>
            <w:shd w:val="clear" w:color="auto" w:fill="7EA6D7"/>
            <w:tcPrChange w:author="ROGAC Andrei (COMM)" w:date="2021-02-20T08:33:00Z" w:id="1931">
              <w:tcPr>
                <w:tcW w:w="1632" w:type="pct"/>
                <w:gridSpan w:val="2"/>
                <w:shd w:val="clear" w:color="auto" w:fill="7EA6D7"/>
              </w:tcPr>
            </w:tcPrChange>
          </w:tcPr>
          <w:p w:rsidRPr="00F005BE" w:rsidR="000A6B20" w:rsidP="00507965" w:rsidRDefault="000A6B20" w14:paraId="23FDD34D" w14:textId="77777777">
            <w:pPr>
              <w:jc w:val="center"/>
              <w:rPr>
                <w:b/>
                <w:sz w:val="22"/>
                <w:szCs w:val="22"/>
              </w:rPr>
            </w:pPr>
            <w:r w:rsidRPr="00F005BE">
              <w:rPr>
                <w:b/>
                <w:sz w:val="22"/>
                <w:szCs w:val="22"/>
              </w:rPr>
              <w:t>Description</w:t>
            </w:r>
          </w:p>
        </w:tc>
        <w:tc>
          <w:tcPr>
            <w:tcW w:w="348" w:type="pct"/>
            <w:shd w:val="clear" w:color="auto" w:fill="7EA6D7"/>
            <w:tcPrChange w:author="ROGAC Andrei (COMM)" w:date="2021-02-20T08:33:00Z" w:id="1932">
              <w:tcPr>
                <w:tcW w:w="496" w:type="pct"/>
                <w:shd w:val="clear" w:color="auto" w:fill="7EA6D7"/>
              </w:tcPr>
            </w:tcPrChange>
          </w:tcPr>
          <w:p w:rsidRPr="00F005BE" w:rsidR="000A6B20" w:rsidP="00507965" w:rsidRDefault="000A6B20" w14:paraId="5B9FE38C" w14:textId="77777777">
            <w:pPr>
              <w:rPr>
                <w:b/>
                <w:sz w:val="22"/>
                <w:szCs w:val="22"/>
              </w:rPr>
            </w:pPr>
            <w:proofErr w:type="spellStart"/>
            <w:r w:rsidRPr="00F005BE">
              <w:rPr>
                <w:b/>
                <w:sz w:val="22"/>
                <w:szCs w:val="22"/>
              </w:rPr>
              <w:t>CPV</w:t>
            </w:r>
            <w:proofErr w:type="spellEnd"/>
            <w:r w:rsidRPr="00F005BE">
              <w:rPr>
                <w:b/>
                <w:sz w:val="22"/>
                <w:szCs w:val="22"/>
              </w:rPr>
              <w:t xml:space="preserve"> code</w:t>
            </w:r>
          </w:p>
        </w:tc>
        <w:tc>
          <w:tcPr>
            <w:tcW w:w="883" w:type="pct"/>
            <w:shd w:val="clear" w:color="auto" w:fill="7EA6D7"/>
            <w:tcPrChange w:author="ROGAC Andrei (COMM)" w:date="2021-02-20T08:33:00Z" w:id="1933">
              <w:tcPr>
                <w:tcW w:w="496" w:type="pct"/>
                <w:shd w:val="clear" w:color="auto" w:fill="7EA6D7"/>
              </w:tcPr>
            </w:tcPrChange>
          </w:tcPr>
          <w:p w:rsidRPr="00F005BE" w:rsidR="000A6B20" w:rsidP="00736BC7" w:rsidRDefault="000A6B20" w14:paraId="1FE96301" w14:textId="77777777">
            <w:pPr>
              <w:jc w:val="center"/>
              <w:rPr>
                <w:b/>
                <w:sz w:val="22"/>
                <w:szCs w:val="22"/>
              </w:rPr>
              <w:pPrChange w:author="ROGAC Andrei (COMM)" w:date="2021-02-20T08:36:00Z" w:id="1934">
                <w:pPr/>
              </w:pPrChange>
            </w:pPr>
            <w:commentRangeStart w:id="1935"/>
            <w:commentRangeStart w:id="1936"/>
            <w:r w:rsidRPr="00F005BE">
              <w:rPr>
                <w:b/>
                <w:sz w:val="22"/>
                <w:szCs w:val="22"/>
              </w:rPr>
              <w:t>Quantity</w:t>
            </w:r>
            <w:commentRangeEnd w:id="1935"/>
            <w:r w:rsidRPr="00F005BE">
              <w:rPr>
                <w:rStyle w:val="CommentReference"/>
                <w:sz w:val="22"/>
                <w:szCs w:val="22"/>
                <w:rPrChange w:author="Chris Smith" w:date="2021-01-16T13:55:00Z" w:id="1937">
                  <w:rPr>
                    <w:rStyle w:val="CommentReference"/>
                    <w:lang w:val="en-US"/>
                  </w:rPr>
                </w:rPrChange>
              </w:rPr>
              <w:commentReference w:id="1935"/>
            </w:r>
            <w:commentRangeEnd w:id="1936"/>
            <w:r w:rsidRPr="00F005BE" w:rsidR="00430292">
              <w:rPr>
                <w:rStyle w:val="CommentReference"/>
              </w:rPr>
              <w:commentReference w:id="1936"/>
            </w:r>
          </w:p>
        </w:tc>
        <w:tc>
          <w:tcPr>
            <w:tcW w:w="689" w:type="pct"/>
            <w:shd w:val="clear" w:color="auto" w:fill="7EA6D7"/>
            <w:tcPrChange w:author="ROGAC Andrei (COMM)" w:date="2021-02-20T08:33:00Z" w:id="1938">
              <w:tcPr>
                <w:tcW w:w="1" w:type="pct"/>
                <w:shd w:val="clear" w:color="auto" w:fill="7EA6D7"/>
              </w:tcPr>
            </w:tcPrChange>
          </w:tcPr>
          <w:p w:rsidRPr="00F005BE" w:rsidR="000A6B20" w:rsidP="00507965" w:rsidRDefault="000A6B20" w14:paraId="02E04135" w14:textId="422DDB21">
            <w:pPr>
              <w:jc w:val="center"/>
              <w:rPr>
                <w:ins w:author="ROGAC Andrei (COMM)" w:date="2021-02-20T08:33:00Z" w:id="1939"/>
                <w:b/>
                <w:sz w:val="22"/>
                <w:szCs w:val="22"/>
              </w:rPr>
            </w:pPr>
            <w:ins w:author="ROGAC Andrei (COMM)" w:date="2021-02-20T08:33:00Z" w:id="1940">
              <w:r w:rsidRPr="00F005BE">
                <w:rPr>
                  <w:b/>
                  <w:sz w:val="22"/>
                  <w:szCs w:val="22"/>
                </w:rPr>
                <w:t>Unit of measure</w:t>
              </w:r>
            </w:ins>
          </w:p>
        </w:tc>
        <w:tc>
          <w:tcPr>
            <w:tcW w:w="742" w:type="pct"/>
            <w:shd w:val="clear" w:color="auto" w:fill="7EA6D7"/>
            <w:tcPrChange w:author="ROGAC Andrei (COMM)" w:date="2021-02-20T08:33:00Z" w:id="1941">
              <w:tcPr>
                <w:tcW w:w="1027" w:type="pct"/>
                <w:shd w:val="clear" w:color="auto" w:fill="7EA6D7"/>
              </w:tcPr>
            </w:tcPrChange>
          </w:tcPr>
          <w:p w:rsidRPr="00F005BE" w:rsidR="000A6B20" w:rsidP="00507965" w:rsidRDefault="000A6B20" w14:paraId="5787DB7A" w14:textId="4C4B614A">
            <w:pPr>
              <w:jc w:val="center"/>
              <w:rPr>
                <w:b/>
                <w:sz w:val="22"/>
                <w:szCs w:val="22"/>
              </w:rPr>
            </w:pPr>
            <w:r w:rsidRPr="00F005BE">
              <w:rPr>
                <w:b/>
                <w:sz w:val="22"/>
                <w:szCs w:val="22"/>
              </w:rPr>
              <w:t>Unit price DAP [</w:t>
            </w:r>
            <w:r w:rsidRPr="00F005BE">
              <w:rPr>
                <w:b/>
                <w:i/>
                <w:sz w:val="22"/>
                <w:szCs w:val="22"/>
              </w:rPr>
              <w:t>insert named place</w:t>
            </w:r>
            <w:r w:rsidRPr="00F005BE">
              <w:rPr>
                <w:b/>
                <w:sz w:val="22"/>
                <w:szCs w:val="22"/>
              </w:rPr>
              <w:t>]</w:t>
            </w:r>
          </w:p>
        </w:tc>
        <w:tc>
          <w:tcPr>
            <w:tcW w:w="857" w:type="pct"/>
            <w:shd w:val="clear" w:color="auto" w:fill="7EA6D7"/>
            <w:tcPrChange w:author="ROGAC Andrei (COMM)" w:date="2021-02-20T08:33:00Z" w:id="1942">
              <w:tcPr>
                <w:tcW w:w="994" w:type="pct"/>
                <w:shd w:val="clear" w:color="auto" w:fill="7EA6D7"/>
              </w:tcPr>
            </w:tcPrChange>
          </w:tcPr>
          <w:p w:rsidRPr="00F005BE" w:rsidR="000A6B20" w:rsidP="00507965" w:rsidRDefault="000A6B20" w14:paraId="11FBC76B" w14:textId="77777777">
            <w:pPr>
              <w:jc w:val="center"/>
              <w:rPr>
                <w:b/>
                <w:sz w:val="22"/>
                <w:szCs w:val="22"/>
              </w:rPr>
            </w:pPr>
            <w:r w:rsidRPr="00F005BE">
              <w:rPr>
                <w:b/>
                <w:sz w:val="22"/>
                <w:szCs w:val="22"/>
              </w:rPr>
              <w:t>Total price</w:t>
            </w:r>
          </w:p>
          <w:p w:rsidRPr="00F005BE" w:rsidR="000A6B20" w:rsidP="00507965" w:rsidRDefault="000A6B20" w14:paraId="031DFD29" w14:textId="3062F2FA">
            <w:pPr>
              <w:jc w:val="center"/>
              <w:rPr>
                <w:b/>
                <w:sz w:val="22"/>
                <w:szCs w:val="22"/>
              </w:rPr>
            </w:pPr>
            <w:r w:rsidRPr="00F005BE">
              <w:rPr>
                <w:b/>
                <w:sz w:val="22"/>
                <w:szCs w:val="22"/>
              </w:rPr>
              <w:t>per item</w:t>
            </w:r>
          </w:p>
          <w:p w:rsidRPr="00F005BE" w:rsidR="000A6B20" w:rsidP="00507965" w:rsidRDefault="000A6B20" w14:paraId="5F102514" w14:textId="096B5C51">
            <w:pPr>
              <w:jc w:val="center"/>
              <w:rPr>
                <w:b/>
                <w:sz w:val="22"/>
                <w:szCs w:val="22"/>
              </w:rPr>
            </w:pPr>
            <w:r w:rsidRPr="00F005BE">
              <w:rPr>
                <w:b/>
                <w:sz w:val="22"/>
                <w:szCs w:val="22"/>
              </w:rPr>
              <w:t>DAP [</w:t>
            </w:r>
            <w:r w:rsidRPr="00F005BE">
              <w:rPr>
                <w:b/>
                <w:i/>
                <w:sz w:val="22"/>
                <w:szCs w:val="22"/>
              </w:rPr>
              <w:t>insert named place</w:t>
            </w:r>
            <w:r w:rsidRPr="00F005BE">
              <w:rPr>
                <w:b/>
                <w:sz w:val="22"/>
                <w:szCs w:val="22"/>
              </w:rPr>
              <w:t>]</w:t>
            </w:r>
          </w:p>
          <w:p w:rsidRPr="00F005BE" w:rsidR="000A6B20" w:rsidP="00507965" w:rsidRDefault="000A6B20" w14:paraId="3085C498" w14:textId="58952D59">
            <w:pPr>
              <w:jc w:val="center"/>
              <w:rPr>
                <w:b/>
                <w:sz w:val="22"/>
                <w:szCs w:val="22"/>
              </w:rPr>
            </w:pPr>
            <w:r w:rsidRPr="00F005BE">
              <w:rPr>
                <w:b/>
                <w:sz w:val="22"/>
                <w:szCs w:val="22"/>
              </w:rPr>
              <w:t>(</w:t>
            </w:r>
            <w:r w:rsidRPr="00F005BE">
              <w:rPr>
                <w:b/>
                <w:i/>
                <w:sz w:val="22"/>
                <w:szCs w:val="22"/>
              </w:rPr>
              <w:t>4</w:t>
            </w:r>
            <w:r w:rsidRPr="00F005BE">
              <w:rPr>
                <w:b/>
                <w:sz w:val="22"/>
                <w:szCs w:val="22"/>
              </w:rPr>
              <w:t xml:space="preserve"> x </w:t>
            </w:r>
            <w:r w:rsidRPr="00F005BE">
              <w:rPr>
                <w:b/>
                <w:i/>
                <w:sz w:val="22"/>
                <w:szCs w:val="22"/>
              </w:rPr>
              <w:t>5</w:t>
            </w:r>
            <w:r w:rsidRPr="00F005BE">
              <w:rPr>
                <w:b/>
                <w:sz w:val="22"/>
                <w:szCs w:val="22"/>
              </w:rPr>
              <w:t>)</w:t>
            </w:r>
          </w:p>
        </w:tc>
      </w:tr>
      <w:tr w:rsidRPr="00F005BE" w:rsidR="000A6B20" w:rsidTr="000A6B20" w14:paraId="39D591E5" w14:textId="77777777">
        <w:tc>
          <w:tcPr>
            <w:tcW w:w="341" w:type="pct"/>
            <w:shd w:val="clear" w:color="auto" w:fill="auto"/>
            <w:tcPrChange w:author="ROGAC Andrei (COMM)" w:date="2021-02-20T08:33:00Z" w:id="1943">
              <w:tcPr>
                <w:tcW w:w="355" w:type="pct"/>
                <w:shd w:val="clear" w:color="auto" w:fill="auto"/>
              </w:tcPr>
            </w:tcPrChange>
          </w:tcPr>
          <w:p w:rsidRPr="00F005BE" w:rsidR="000A6B20" w:rsidP="00507965" w:rsidRDefault="000A6B20" w14:paraId="555163C4" w14:textId="77777777">
            <w:pPr>
              <w:spacing w:before="60" w:after="60"/>
              <w:rPr>
                <w:sz w:val="22"/>
                <w:szCs w:val="22"/>
              </w:rPr>
            </w:pPr>
            <w:r w:rsidRPr="00F005BE">
              <w:rPr>
                <w:sz w:val="22"/>
                <w:szCs w:val="22"/>
              </w:rPr>
              <w:t>1.</w:t>
            </w:r>
          </w:p>
        </w:tc>
        <w:tc>
          <w:tcPr>
            <w:tcW w:w="1141" w:type="pct"/>
            <w:gridSpan w:val="2"/>
            <w:shd w:val="clear" w:color="auto" w:fill="auto"/>
            <w:tcPrChange w:author="ROGAC Andrei (COMM)" w:date="2021-02-20T08:33:00Z" w:id="1944">
              <w:tcPr>
                <w:tcW w:w="1632" w:type="pct"/>
                <w:gridSpan w:val="2"/>
                <w:shd w:val="clear" w:color="auto" w:fill="auto"/>
              </w:tcPr>
            </w:tcPrChange>
          </w:tcPr>
          <w:p w:rsidRPr="00F005BE" w:rsidR="000A6B20" w:rsidP="00507965" w:rsidRDefault="000A6B20" w14:paraId="2E6D2B79" w14:textId="77777777">
            <w:pPr>
              <w:spacing w:before="60" w:after="60"/>
              <w:rPr>
                <w:sz w:val="22"/>
                <w:szCs w:val="22"/>
              </w:rPr>
            </w:pPr>
          </w:p>
        </w:tc>
        <w:tc>
          <w:tcPr>
            <w:tcW w:w="348" w:type="pct"/>
            <w:tcPrChange w:author="ROGAC Andrei (COMM)" w:date="2021-02-20T08:33:00Z" w:id="1945">
              <w:tcPr>
                <w:tcW w:w="496" w:type="pct"/>
              </w:tcPr>
            </w:tcPrChange>
          </w:tcPr>
          <w:p w:rsidRPr="00F005BE" w:rsidR="000A6B20" w:rsidP="00507965" w:rsidRDefault="000A6B20" w14:paraId="2D298F8F" w14:textId="77777777">
            <w:pPr>
              <w:spacing w:before="60" w:after="60"/>
              <w:rPr>
                <w:sz w:val="22"/>
                <w:szCs w:val="22"/>
              </w:rPr>
            </w:pPr>
          </w:p>
        </w:tc>
        <w:tc>
          <w:tcPr>
            <w:tcW w:w="883" w:type="pct"/>
            <w:shd w:val="clear" w:color="auto" w:fill="auto"/>
            <w:tcPrChange w:author="ROGAC Andrei (COMM)" w:date="2021-02-20T08:33:00Z" w:id="1946">
              <w:tcPr>
                <w:tcW w:w="496" w:type="pct"/>
                <w:shd w:val="clear" w:color="auto" w:fill="auto"/>
              </w:tcPr>
            </w:tcPrChange>
          </w:tcPr>
          <w:p w:rsidRPr="00F005BE" w:rsidR="000A6B20" w:rsidP="00507965" w:rsidRDefault="000A6B20" w14:paraId="2E75292E" w14:textId="77777777">
            <w:pPr>
              <w:spacing w:before="60" w:after="60"/>
              <w:rPr>
                <w:sz w:val="22"/>
                <w:szCs w:val="22"/>
              </w:rPr>
            </w:pPr>
          </w:p>
        </w:tc>
        <w:tc>
          <w:tcPr>
            <w:tcW w:w="689" w:type="pct"/>
            <w:tcPrChange w:author="ROGAC Andrei (COMM)" w:date="2021-02-20T08:33:00Z" w:id="1947">
              <w:tcPr>
                <w:tcW w:w="1" w:type="pct"/>
              </w:tcPr>
            </w:tcPrChange>
          </w:tcPr>
          <w:p w:rsidRPr="00F005BE" w:rsidR="000A6B20" w:rsidP="00507965" w:rsidRDefault="000A6B20" w14:paraId="532493B4" w14:textId="77777777">
            <w:pPr>
              <w:spacing w:before="60" w:after="60"/>
              <w:rPr>
                <w:ins w:author="ROGAC Andrei (COMM)" w:date="2021-02-20T08:33:00Z" w:id="1948"/>
                <w:sz w:val="22"/>
                <w:szCs w:val="22"/>
              </w:rPr>
            </w:pPr>
          </w:p>
        </w:tc>
        <w:tc>
          <w:tcPr>
            <w:tcW w:w="742" w:type="pct"/>
            <w:shd w:val="clear" w:color="auto" w:fill="auto"/>
            <w:tcPrChange w:author="ROGAC Andrei (COMM)" w:date="2021-02-20T08:33:00Z" w:id="1949">
              <w:tcPr>
                <w:tcW w:w="1027" w:type="pct"/>
                <w:shd w:val="clear" w:color="auto" w:fill="auto"/>
              </w:tcPr>
            </w:tcPrChange>
          </w:tcPr>
          <w:p w:rsidRPr="00F005BE" w:rsidR="000A6B20" w:rsidP="00507965" w:rsidRDefault="000A6B20" w14:paraId="5FB9A772" w14:textId="70324240">
            <w:pPr>
              <w:spacing w:before="60" w:after="60"/>
              <w:rPr>
                <w:sz w:val="22"/>
                <w:szCs w:val="22"/>
              </w:rPr>
            </w:pPr>
          </w:p>
        </w:tc>
        <w:tc>
          <w:tcPr>
            <w:tcW w:w="857" w:type="pct"/>
            <w:shd w:val="clear" w:color="auto" w:fill="auto"/>
            <w:tcPrChange w:author="ROGAC Andrei (COMM)" w:date="2021-02-20T08:33:00Z" w:id="1950">
              <w:tcPr>
                <w:tcW w:w="994" w:type="pct"/>
                <w:shd w:val="clear" w:color="auto" w:fill="auto"/>
              </w:tcPr>
            </w:tcPrChange>
          </w:tcPr>
          <w:p w:rsidRPr="00F005BE" w:rsidR="000A6B20" w:rsidP="00507965" w:rsidRDefault="000A6B20" w14:paraId="7059A32B" w14:textId="77777777">
            <w:pPr>
              <w:spacing w:before="60" w:after="60"/>
              <w:rPr>
                <w:sz w:val="22"/>
                <w:szCs w:val="22"/>
              </w:rPr>
            </w:pPr>
          </w:p>
        </w:tc>
      </w:tr>
      <w:tr w:rsidRPr="00F005BE" w:rsidR="000A6B20" w:rsidTr="000A6B20" w14:paraId="7E683165" w14:textId="77777777">
        <w:tc>
          <w:tcPr>
            <w:tcW w:w="341" w:type="pct"/>
            <w:shd w:val="clear" w:color="auto" w:fill="auto"/>
            <w:tcPrChange w:author="ROGAC Andrei (COMM)" w:date="2021-02-20T08:33:00Z" w:id="1951">
              <w:tcPr>
                <w:tcW w:w="355" w:type="pct"/>
                <w:shd w:val="clear" w:color="auto" w:fill="auto"/>
              </w:tcPr>
            </w:tcPrChange>
          </w:tcPr>
          <w:p w:rsidRPr="00F005BE" w:rsidR="000A6B20" w:rsidP="00507965" w:rsidRDefault="000A6B20" w14:paraId="514ADFF9" w14:textId="77777777">
            <w:pPr>
              <w:spacing w:before="60" w:after="60"/>
              <w:rPr>
                <w:sz w:val="22"/>
                <w:szCs w:val="22"/>
              </w:rPr>
            </w:pPr>
            <w:r w:rsidRPr="00F005BE">
              <w:rPr>
                <w:sz w:val="22"/>
                <w:szCs w:val="22"/>
              </w:rPr>
              <w:t>2.</w:t>
            </w:r>
          </w:p>
        </w:tc>
        <w:tc>
          <w:tcPr>
            <w:tcW w:w="1141" w:type="pct"/>
            <w:gridSpan w:val="2"/>
            <w:shd w:val="clear" w:color="auto" w:fill="auto"/>
            <w:tcPrChange w:author="ROGAC Andrei (COMM)" w:date="2021-02-20T08:33:00Z" w:id="1952">
              <w:tcPr>
                <w:tcW w:w="1632" w:type="pct"/>
                <w:gridSpan w:val="2"/>
                <w:shd w:val="clear" w:color="auto" w:fill="auto"/>
              </w:tcPr>
            </w:tcPrChange>
          </w:tcPr>
          <w:p w:rsidRPr="00F005BE" w:rsidR="000A6B20" w:rsidP="00507965" w:rsidRDefault="000A6B20" w14:paraId="407F2EDF" w14:textId="77777777">
            <w:pPr>
              <w:spacing w:before="60" w:after="60"/>
              <w:rPr>
                <w:sz w:val="22"/>
                <w:szCs w:val="22"/>
              </w:rPr>
            </w:pPr>
          </w:p>
        </w:tc>
        <w:tc>
          <w:tcPr>
            <w:tcW w:w="348" w:type="pct"/>
            <w:tcPrChange w:author="ROGAC Andrei (COMM)" w:date="2021-02-20T08:33:00Z" w:id="1953">
              <w:tcPr>
                <w:tcW w:w="496" w:type="pct"/>
              </w:tcPr>
            </w:tcPrChange>
          </w:tcPr>
          <w:p w:rsidRPr="00F005BE" w:rsidR="000A6B20" w:rsidP="00507965" w:rsidRDefault="000A6B20" w14:paraId="6A35EB90" w14:textId="77777777">
            <w:pPr>
              <w:spacing w:before="60" w:after="60"/>
              <w:rPr>
                <w:sz w:val="22"/>
                <w:szCs w:val="22"/>
              </w:rPr>
            </w:pPr>
          </w:p>
        </w:tc>
        <w:tc>
          <w:tcPr>
            <w:tcW w:w="883" w:type="pct"/>
            <w:shd w:val="clear" w:color="auto" w:fill="auto"/>
            <w:tcPrChange w:author="ROGAC Andrei (COMM)" w:date="2021-02-20T08:33:00Z" w:id="1954">
              <w:tcPr>
                <w:tcW w:w="496" w:type="pct"/>
                <w:shd w:val="clear" w:color="auto" w:fill="auto"/>
              </w:tcPr>
            </w:tcPrChange>
          </w:tcPr>
          <w:p w:rsidRPr="00F005BE" w:rsidR="000A6B20" w:rsidP="00507965" w:rsidRDefault="000A6B20" w14:paraId="319AE940" w14:textId="77777777">
            <w:pPr>
              <w:spacing w:before="60" w:after="60"/>
              <w:rPr>
                <w:sz w:val="22"/>
                <w:szCs w:val="22"/>
              </w:rPr>
            </w:pPr>
          </w:p>
        </w:tc>
        <w:tc>
          <w:tcPr>
            <w:tcW w:w="689" w:type="pct"/>
            <w:tcPrChange w:author="ROGAC Andrei (COMM)" w:date="2021-02-20T08:33:00Z" w:id="1955">
              <w:tcPr>
                <w:tcW w:w="1" w:type="pct"/>
              </w:tcPr>
            </w:tcPrChange>
          </w:tcPr>
          <w:p w:rsidRPr="00F005BE" w:rsidR="000A6B20" w:rsidP="00507965" w:rsidRDefault="000A6B20" w14:paraId="562C45F8" w14:textId="77777777">
            <w:pPr>
              <w:spacing w:before="60" w:after="60"/>
              <w:rPr>
                <w:ins w:author="ROGAC Andrei (COMM)" w:date="2021-02-20T08:33:00Z" w:id="1956"/>
                <w:sz w:val="22"/>
                <w:szCs w:val="22"/>
              </w:rPr>
            </w:pPr>
          </w:p>
        </w:tc>
        <w:tc>
          <w:tcPr>
            <w:tcW w:w="742" w:type="pct"/>
            <w:shd w:val="clear" w:color="auto" w:fill="auto"/>
            <w:tcPrChange w:author="ROGAC Andrei (COMM)" w:date="2021-02-20T08:33:00Z" w:id="1957">
              <w:tcPr>
                <w:tcW w:w="1027" w:type="pct"/>
                <w:shd w:val="clear" w:color="auto" w:fill="auto"/>
              </w:tcPr>
            </w:tcPrChange>
          </w:tcPr>
          <w:p w:rsidRPr="00F005BE" w:rsidR="000A6B20" w:rsidP="00507965" w:rsidRDefault="000A6B20" w14:paraId="1EF31258" w14:textId="3D4333F0">
            <w:pPr>
              <w:spacing w:before="60" w:after="60"/>
              <w:rPr>
                <w:sz w:val="22"/>
                <w:szCs w:val="22"/>
              </w:rPr>
            </w:pPr>
          </w:p>
        </w:tc>
        <w:tc>
          <w:tcPr>
            <w:tcW w:w="857" w:type="pct"/>
            <w:shd w:val="clear" w:color="auto" w:fill="auto"/>
            <w:tcPrChange w:author="ROGAC Andrei (COMM)" w:date="2021-02-20T08:33:00Z" w:id="1958">
              <w:tcPr>
                <w:tcW w:w="994" w:type="pct"/>
                <w:shd w:val="clear" w:color="auto" w:fill="auto"/>
              </w:tcPr>
            </w:tcPrChange>
          </w:tcPr>
          <w:p w:rsidRPr="00F005BE" w:rsidR="000A6B20" w:rsidP="00507965" w:rsidRDefault="000A6B20" w14:paraId="6E13887E" w14:textId="77777777">
            <w:pPr>
              <w:spacing w:before="60" w:after="60"/>
              <w:rPr>
                <w:sz w:val="22"/>
                <w:szCs w:val="22"/>
              </w:rPr>
            </w:pPr>
          </w:p>
        </w:tc>
      </w:tr>
      <w:tr w:rsidRPr="00F005BE" w:rsidR="000A6B20" w:rsidTr="000A6B20" w14:paraId="0C58B092" w14:textId="77777777">
        <w:tc>
          <w:tcPr>
            <w:tcW w:w="341" w:type="pct"/>
            <w:shd w:val="clear" w:color="auto" w:fill="auto"/>
            <w:tcPrChange w:author="ROGAC Andrei (COMM)" w:date="2021-02-20T08:33:00Z" w:id="1959">
              <w:tcPr>
                <w:tcW w:w="355" w:type="pct"/>
                <w:shd w:val="clear" w:color="auto" w:fill="auto"/>
              </w:tcPr>
            </w:tcPrChange>
          </w:tcPr>
          <w:p w:rsidRPr="00F005BE" w:rsidR="000A6B20" w:rsidP="00507965" w:rsidRDefault="000A6B20" w14:paraId="7E3BF7FC" w14:textId="77777777">
            <w:pPr>
              <w:spacing w:before="60" w:after="60"/>
              <w:rPr>
                <w:sz w:val="22"/>
                <w:szCs w:val="22"/>
              </w:rPr>
            </w:pPr>
            <w:r w:rsidRPr="00F005BE">
              <w:rPr>
                <w:sz w:val="22"/>
                <w:szCs w:val="22"/>
              </w:rPr>
              <w:t>3.</w:t>
            </w:r>
          </w:p>
        </w:tc>
        <w:tc>
          <w:tcPr>
            <w:tcW w:w="1141" w:type="pct"/>
            <w:gridSpan w:val="2"/>
            <w:shd w:val="clear" w:color="auto" w:fill="auto"/>
            <w:tcPrChange w:author="ROGAC Andrei (COMM)" w:date="2021-02-20T08:33:00Z" w:id="1960">
              <w:tcPr>
                <w:tcW w:w="1632" w:type="pct"/>
                <w:gridSpan w:val="2"/>
                <w:shd w:val="clear" w:color="auto" w:fill="auto"/>
              </w:tcPr>
            </w:tcPrChange>
          </w:tcPr>
          <w:p w:rsidRPr="00F005BE" w:rsidR="000A6B20" w:rsidP="00507965" w:rsidRDefault="000A6B20" w14:paraId="5DA567F8" w14:textId="77777777">
            <w:pPr>
              <w:spacing w:before="60" w:after="60"/>
              <w:rPr>
                <w:sz w:val="22"/>
                <w:szCs w:val="22"/>
              </w:rPr>
            </w:pPr>
          </w:p>
        </w:tc>
        <w:tc>
          <w:tcPr>
            <w:tcW w:w="348" w:type="pct"/>
            <w:tcPrChange w:author="ROGAC Andrei (COMM)" w:date="2021-02-20T08:33:00Z" w:id="1961">
              <w:tcPr>
                <w:tcW w:w="496" w:type="pct"/>
              </w:tcPr>
            </w:tcPrChange>
          </w:tcPr>
          <w:p w:rsidRPr="00F005BE" w:rsidR="000A6B20" w:rsidP="00507965" w:rsidRDefault="000A6B20" w14:paraId="2D9284D0" w14:textId="77777777">
            <w:pPr>
              <w:spacing w:before="60" w:after="60"/>
              <w:rPr>
                <w:sz w:val="22"/>
                <w:szCs w:val="22"/>
              </w:rPr>
            </w:pPr>
          </w:p>
        </w:tc>
        <w:tc>
          <w:tcPr>
            <w:tcW w:w="883" w:type="pct"/>
            <w:shd w:val="clear" w:color="auto" w:fill="auto"/>
            <w:tcPrChange w:author="ROGAC Andrei (COMM)" w:date="2021-02-20T08:33:00Z" w:id="1962">
              <w:tcPr>
                <w:tcW w:w="496" w:type="pct"/>
                <w:shd w:val="clear" w:color="auto" w:fill="auto"/>
              </w:tcPr>
            </w:tcPrChange>
          </w:tcPr>
          <w:p w:rsidRPr="00F005BE" w:rsidR="000A6B20" w:rsidP="00507965" w:rsidRDefault="000A6B20" w14:paraId="68FDF2BB" w14:textId="77777777">
            <w:pPr>
              <w:spacing w:before="60" w:after="60"/>
              <w:rPr>
                <w:sz w:val="22"/>
                <w:szCs w:val="22"/>
              </w:rPr>
            </w:pPr>
          </w:p>
        </w:tc>
        <w:tc>
          <w:tcPr>
            <w:tcW w:w="689" w:type="pct"/>
            <w:tcPrChange w:author="ROGAC Andrei (COMM)" w:date="2021-02-20T08:33:00Z" w:id="1963">
              <w:tcPr>
                <w:tcW w:w="1" w:type="pct"/>
              </w:tcPr>
            </w:tcPrChange>
          </w:tcPr>
          <w:p w:rsidRPr="00F005BE" w:rsidR="000A6B20" w:rsidP="00507965" w:rsidRDefault="000A6B20" w14:paraId="3B9225B8" w14:textId="77777777">
            <w:pPr>
              <w:spacing w:before="60" w:after="60"/>
              <w:rPr>
                <w:ins w:author="ROGAC Andrei (COMM)" w:date="2021-02-20T08:33:00Z" w:id="1964"/>
                <w:sz w:val="22"/>
                <w:szCs w:val="22"/>
              </w:rPr>
            </w:pPr>
          </w:p>
        </w:tc>
        <w:tc>
          <w:tcPr>
            <w:tcW w:w="742" w:type="pct"/>
            <w:shd w:val="clear" w:color="auto" w:fill="auto"/>
            <w:tcPrChange w:author="ROGAC Andrei (COMM)" w:date="2021-02-20T08:33:00Z" w:id="1965">
              <w:tcPr>
                <w:tcW w:w="1027" w:type="pct"/>
                <w:shd w:val="clear" w:color="auto" w:fill="auto"/>
              </w:tcPr>
            </w:tcPrChange>
          </w:tcPr>
          <w:p w:rsidRPr="00F005BE" w:rsidR="000A6B20" w:rsidP="00507965" w:rsidRDefault="000A6B20" w14:paraId="7155E199" w14:textId="7B851561">
            <w:pPr>
              <w:spacing w:before="60" w:after="60"/>
              <w:rPr>
                <w:sz w:val="22"/>
                <w:szCs w:val="22"/>
              </w:rPr>
            </w:pPr>
          </w:p>
        </w:tc>
        <w:tc>
          <w:tcPr>
            <w:tcW w:w="857" w:type="pct"/>
            <w:shd w:val="clear" w:color="auto" w:fill="auto"/>
            <w:tcPrChange w:author="ROGAC Andrei (COMM)" w:date="2021-02-20T08:33:00Z" w:id="1966">
              <w:tcPr>
                <w:tcW w:w="994" w:type="pct"/>
                <w:shd w:val="clear" w:color="auto" w:fill="auto"/>
              </w:tcPr>
            </w:tcPrChange>
          </w:tcPr>
          <w:p w:rsidRPr="00F005BE" w:rsidR="000A6B20" w:rsidP="00507965" w:rsidRDefault="000A6B20" w14:paraId="06BC997B" w14:textId="77777777">
            <w:pPr>
              <w:spacing w:before="60" w:after="60"/>
              <w:rPr>
                <w:sz w:val="22"/>
                <w:szCs w:val="22"/>
              </w:rPr>
            </w:pPr>
          </w:p>
        </w:tc>
      </w:tr>
      <w:tr w:rsidRPr="00F005BE" w:rsidR="000A6B20" w:rsidTr="000A6B20" w14:paraId="15DF295B" w14:textId="77777777">
        <w:tc>
          <w:tcPr>
            <w:tcW w:w="341" w:type="pct"/>
            <w:shd w:val="clear" w:color="auto" w:fill="auto"/>
            <w:tcPrChange w:author="ROGAC Andrei (COMM)" w:date="2021-02-20T08:33:00Z" w:id="1967">
              <w:tcPr>
                <w:tcW w:w="355" w:type="pct"/>
                <w:shd w:val="clear" w:color="auto" w:fill="auto"/>
              </w:tcPr>
            </w:tcPrChange>
          </w:tcPr>
          <w:p w:rsidRPr="00F005BE" w:rsidR="000A6B20" w:rsidP="00507965" w:rsidRDefault="000A6B20" w14:paraId="417A7CF3" w14:textId="77777777">
            <w:pPr>
              <w:spacing w:before="60" w:after="60"/>
              <w:rPr>
                <w:sz w:val="22"/>
                <w:szCs w:val="22"/>
              </w:rPr>
            </w:pPr>
            <w:r w:rsidRPr="00F005BE">
              <w:rPr>
                <w:sz w:val="22"/>
                <w:szCs w:val="22"/>
              </w:rPr>
              <w:t>4</w:t>
            </w:r>
          </w:p>
        </w:tc>
        <w:tc>
          <w:tcPr>
            <w:tcW w:w="1141" w:type="pct"/>
            <w:gridSpan w:val="2"/>
            <w:shd w:val="clear" w:color="auto" w:fill="auto"/>
            <w:tcPrChange w:author="ROGAC Andrei (COMM)" w:date="2021-02-20T08:33:00Z" w:id="1968">
              <w:tcPr>
                <w:tcW w:w="1632" w:type="pct"/>
                <w:gridSpan w:val="2"/>
                <w:shd w:val="clear" w:color="auto" w:fill="auto"/>
              </w:tcPr>
            </w:tcPrChange>
          </w:tcPr>
          <w:p w:rsidRPr="00F005BE" w:rsidR="000A6B20" w:rsidP="00507965" w:rsidRDefault="000A6B20" w14:paraId="13183AB1" w14:textId="77777777">
            <w:pPr>
              <w:spacing w:before="60" w:after="60"/>
              <w:rPr>
                <w:sz w:val="22"/>
                <w:szCs w:val="22"/>
              </w:rPr>
            </w:pPr>
          </w:p>
        </w:tc>
        <w:tc>
          <w:tcPr>
            <w:tcW w:w="348" w:type="pct"/>
            <w:tcPrChange w:author="ROGAC Andrei (COMM)" w:date="2021-02-20T08:33:00Z" w:id="1969">
              <w:tcPr>
                <w:tcW w:w="496" w:type="pct"/>
              </w:tcPr>
            </w:tcPrChange>
          </w:tcPr>
          <w:p w:rsidRPr="00F005BE" w:rsidR="000A6B20" w:rsidP="00507965" w:rsidRDefault="000A6B20" w14:paraId="2390458F" w14:textId="77777777">
            <w:pPr>
              <w:spacing w:before="60" w:after="60"/>
              <w:rPr>
                <w:sz w:val="22"/>
                <w:szCs w:val="22"/>
              </w:rPr>
            </w:pPr>
          </w:p>
        </w:tc>
        <w:tc>
          <w:tcPr>
            <w:tcW w:w="883" w:type="pct"/>
            <w:shd w:val="clear" w:color="auto" w:fill="auto"/>
            <w:tcPrChange w:author="ROGAC Andrei (COMM)" w:date="2021-02-20T08:33:00Z" w:id="1970">
              <w:tcPr>
                <w:tcW w:w="496" w:type="pct"/>
                <w:shd w:val="clear" w:color="auto" w:fill="auto"/>
              </w:tcPr>
            </w:tcPrChange>
          </w:tcPr>
          <w:p w:rsidRPr="00F005BE" w:rsidR="000A6B20" w:rsidP="00507965" w:rsidRDefault="000A6B20" w14:paraId="70C94DB2" w14:textId="77777777">
            <w:pPr>
              <w:spacing w:before="60" w:after="60"/>
              <w:rPr>
                <w:sz w:val="22"/>
                <w:szCs w:val="22"/>
              </w:rPr>
            </w:pPr>
          </w:p>
        </w:tc>
        <w:tc>
          <w:tcPr>
            <w:tcW w:w="689" w:type="pct"/>
            <w:tcPrChange w:author="ROGAC Andrei (COMM)" w:date="2021-02-20T08:33:00Z" w:id="1971">
              <w:tcPr>
                <w:tcW w:w="1" w:type="pct"/>
              </w:tcPr>
            </w:tcPrChange>
          </w:tcPr>
          <w:p w:rsidRPr="00F005BE" w:rsidR="000A6B20" w:rsidP="00507965" w:rsidRDefault="000A6B20" w14:paraId="40E83D7C" w14:textId="77777777">
            <w:pPr>
              <w:spacing w:before="60" w:after="60"/>
              <w:rPr>
                <w:ins w:author="ROGAC Andrei (COMM)" w:date="2021-02-20T08:33:00Z" w:id="1972"/>
                <w:sz w:val="22"/>
                <w:szCs w:val="22"/>
              </w:rPr>
            </w:pPr>
          </w:p>
        </w:tc>
        <w:tc>
          <w:tcPr>
            <w:tcW w:w="742" w:type="pct"/>
            <w:shd w:val="clear" w:color="auto" w:fill="auto"/>
            <w:tcPrChange w:author="ROGAC Andrei (COMM)" w:date="2021-02-20T08:33:00Z" w:id="1973">
              <w:tcPr>
                <w:tcW w:w="1027" w:type="pct"/>
                <w:shd w:val="clear" w:color="auto" w:fill="auto"/>
              </w:tcPr>
            </w:tcPrChange>
          </w:tcPr>
          <w:p w:rsidRPr="00F005BE" w:rsidR="000A6B20" w:rsidP="00507965" w:rsidRDefault="000A6B20" w14:paraId="75B6A231" w14:textId="70BDEADE">
            <w:pPr>
              <w:spacing w:before="60" w:after="60"/>
              <w:rPr>
                <w:sz w:val="22"/>
                <w:szCs w:val="22"/>
              </w:rPr>
            </w:pPr>
          </w:p>
        </w:tc>
        <w:tc>
          <w:tcPr>
            <w:tcW w:w="857" w:type="pct"/>
            <w:shd w:val="clear" w:color="auto" w:fill="auto"/>
            <w:tcPrChange w:author="ROGAC Andrei (COMM)" w:date="2021-02-20T08:33:00Z" w:id="1974">
              <w:tcPr>
                <w:tcW w:w="994" w:type="pct"/>
                <w:shd w:val="clear" w:color="auto" w:fill="auto"/>
              </w:tcPr>
            </w:tcPrChange>
          </w:tcPr>
          <w:p w:rsidRPr="00F005BE" w:rsidR="000A6B20" w:rsidP="00507965" w:rsidRDefault="000A6B20" w14:paraId="7A792DCE" w14:textId="77777777">
            <w:pPr>
              <w:spacing w:before="60" w:after="60"/>
              <w:rPr>
                <w:sz w:val="22"/>
                <w:szCs w:val="22"/>
              </w:rPr>
            </w:pPr>
          </w:p>
        </w:tc>
      </w:tr>
      <w:tr w:rsidRPr="00F005BE" w:rsidR="000A6B20" w:rsidTr="000A6B20" w14:paraId="7753B496" w14:textId="77777777">
        <w:tc>
          <w:tcPr>
            <w:tcW w:w="341" w:type="pct"/>
            <w:shd w:val="clear" w:color="auto" w:fill="auto"/>
            <w:tcPrChange w:author="ROGAC Andrei (COMM)" w:date="2021-02-20T08:33:00Z" w:id="1975">
              <w:tcPr>
                <w:tcW w:w="355" w:type="pct"/>
                <w:shd w:val="clear" w:color="auto" w:fill="auto"/>
              </w:tcPr>
            </w:tcPrChange>
          </w:tcPr>
          <w:p w:rsidRPr="00F005BE" w:rsidR="000A6B20" w:rsidP="00507965" w:rsidRDefault="000A6B20" w14:paraId="79B4A4A8" w14:textId="77777777">
            <w:pPr>
              <w:spacing w:before="60" w:after="60"/>
              <w:rPr>
                <w:sz w:val="22"/>
                <w:szCs w:val="22"/>
              </w:rPr>
            </w:pPr>
          </w:p>
        </w:tc>
        <w:tc>
          <w:tcPr>
            <w:tcW w:w="1141" w:type="pct"/>
            <w:gridSpan w:val="2"/>
            <w:shd w:val="clear" w:color="auto" w:fill="auto"/>
            <w:tcPrChange w:author="ROGAC Andrei (COMM)" w:date="2021-02-20T08:33:00Z" w:id="1976">
              <w:tcPr>
                <w:tcW w:w="1632" w:type="pct"/>
                <w:gridSpan w:val="2"/>
                <w:shd w:val="clear" w:color="auto" w:fill="auto"/>
              </w:tcPr>
            </w:tcPrChange>
          </w:tcPr>
          <w:p w:rsidRPr="00F005BE" w:rsidR="000A6B20" w:rsidP="00507965" w:rsidRDefault="000A6B20" w14:paraId="221DCB5A" w14:textId="77777777">
            <w:pPr>
              <w:spacing w:before="60" w:after="60"/>
              <w:rPr>
                <w:sz w:val="22"/>
                <w:szCs w:val="22"/>
              </w:rPr>
            </w:pPr>
          </w:p>
        </w:tc>
        <w:tc>
          <w:tcPr>
            <w:tcW w:w="348" w:type="pct"/>
            <w:tcPrChange w:author="ROGAC Andrei (COMM)" w:date="2021-02-20T08:33:00Z" w:id="1977">
              <w:tcPr>
                <w:tcW w:w="496" w:type="pct"/>
              </w:tcPr>
            </w:tcPrChange>
          </w:tcPr>
          <w:p w:rsidRPr="00F005BE" w:rsidR="000A6B20" w:rsidP="00507965" w:rsidRDefault="000A6B20" w14:paraId="6C0EFB28" w14:textId="77777777">
            <w:pPr>
              <w:spacing w:before="60" w:after="60"/>
              <w:rPr>
                <w:sz w:val="22"/>
                <w:szCs w:val="22"/>
              </w:rPr>
            </w:pPr>
          </w:p>
        </w:tc>
        <w:tc>
          <w:tcPr>
            <w:tcW w:w="883" w:type="pct"/>
            <w:shd w:val="clear" w:color="auto" w:fill="auto"/>
            <w:tcPrChange w:author="ROGAC Andrei (COMM)" w:date="2021-02-20T08:33:00Z" w:id="1978">
              <w:tcPr>
                <w:tcW w:w="496" w:type="pct"/>
                <w:shd w:val="clear" w:color="auto" w:fill="auto"/>
              </w:tcPr>
            </w:tcPrChange>
          </w:tcPr>
          <w:p w:rsidRPr="00F005BE" w:rsidR="000A6B20" w:rsidP="00507965" w:rsidRDefault="000A6B20" w14:paraId="15C627F8" w14:textId="77777777">
            <w:pPr>
              <w:spacing w:before="60" w:after="60"/>
              <w:rPr>
                <w:sz w:val="22"/>
                <w:szCs w:val="22"/>
              </w:rPr>
            </w:pPr>
          </w:p>
        </w:tc>
        <w:tc>
          <w:tcPr>
            <w:tcW w:w="689" w:type="pct"/>
            <w:tcPrChange w:author="ROGAC Andrei (COMM)" w:date="2021-02-20T08:33:00Z" w:id="1979">
              <w:tcPr>
                <w:tcW w:w="1" w:type="pct"/>
              </w:tcPr>
            </w:tcPrChange>
          </w:tcPr>
          <w:p w:rsidRPr="00F005BE" w:rsidR="000A6B20" w:rsidP="00507965" w:rsidRDefault="000A6B20" w14:paraId="0ECD2B73" w14:textId="77777777">
            <w:pPr>
              <w:spacing w:before="60" w:after="60"/>
              <w:rPr>
                <w:ins w:author="ROGAC Andrei (COMM)" w:date="2021-02-20T08:33:00Z" w:id="1980"/>
                <w:sz w:val="22"/>
                <w:szCs w:val="22"/>
              </w:rPr>
            </w:pPr>
          </w:p>
        </w:tc>
        <w:tc>
          <w:tcPr>
            <w:tcW w:w="742" w:type="pct"/>
            <w:shd w:val="clear" w:color="auto" w:fill="auto"/>
            <w:tcPrChange w:author="ROGAC Andrei (COMM)" w:date="2021-02-20T08:33:00Z" w:id="1981">
              <w:tcPr>
                <w:tcW w:w="1027" w:type="pct"/>
                <w:shd w:val="clear" w:color="auto" w:fill="auto"/>
              </w:tcPr>
            </w:tcPrChange>
          </w:tcPr>
          <w:p w:rsidRPr="00F005BE" w:rsidR="000A6B20" w:rsidP="00507965" w:rsidRDefault="000A6B20" w14:paraId="6DF80113" w14:textId="288B9B2F">
            <w:pPr>
              <w:spacing w:before="60" w:after="60"/>
              <w:rPr>
                <w:sz w:val="22"/>
                <w:szCs w:val="22"/>
              </w:rPr>
            </w:pPr>
          </w:p>
        </w:tc>
        <w:tc>
          <w:tcPr>
            <w:tcW w:w="857" w:type="pct"/>
            <w:shd w:val="clear" w:color="auto" w:fill="auto"/>
            <w:tcPrChange w:author="ROGAC Andrei (COMM)" w:date="2021-02-20T08:33:00Z" w:id="1982">
              <w:tcPr>
                <w:tcW w:w="994" w:type="pct"/>
                <w:shd w:val="clear" w:color="auto" w:fill="auto"/>
              </w:tcPr>
            </w:tcPrChange>
          </w:tcPr>
          <w:p w:rsidRPr="00F005BE" w:rsidR="000A6B20" w:rsidP="00507965" w:rsidRDefault="000A6B20" w14:paraId="5E4E27A4" w14:textId="77777777">
            <w:pPr>
              <w:spacing w:before="60" w:after="60"/>
              <w:rPr>
                <w:sz w:val="22"/>
                <w:szCs w:val="22"/>
              </w:rPr>
            </w:pPr>
          </w:p>
        </w:tc>
      </w:tr>
      <w:tr w:rsidRPr="00F005BE" w:rsidR="000A6B20" w:rsidTr="000A6B20" w14:paraId="318480BE" w14:textId="77777777">
        <w:tc>
          <w:tcPr>
            <w:tcW w:w="796" w:type="pct"/>
            <w:gridSpan w:val="2"/>
            <w:tcPrChange w:author="ROGAC Andrei (COMM)" w:date="2021-02-20T08:33:00Z" w:id="1983">
              <w:tcPr>
                <w:tcW w:w="1" w:type="pct"/>
                <w:gridSpan w:val="2"/>
              </w:tcPr>
            </w:tcPrChange>
          </w:tcPr>
          <w:p w:rsidRPr="00F005BE" w:rsidR="000A6B20" w:rsidP="00507965" w:rsidRDefault="000A6B20" w14:paraId="14C753F5" w14:textId="77777777">
            <w:pPr>
              <w:spacing w:before="60" w:after="60"/>
              <w:jc w:val="right"/>
              <w:rPr>
                <w:ins w:author="ROGAC Andrei (COMM)" w:date="2021-02-20T08:33:00Z" w:id="1984"/>
                <w:b/>
                <w:sz w:val="22"/>
                <w:szCs w:val="22"/>
              </w:rPr>
            </w:pPr>
          </w:p>
        </w:tc>
        <w:tc>
          <w:tcPr>
            <w:tcW w:w="3347" w:type="pct"/>
            <w:gridSpan w:val="5"/>
            <w:tcPrChange w:author="ROGAC Andrei (COMM)" w:date="2021-02-20T08:33:00Z" w:id="1985">
              <w:tcPr>
                <w:tcW w:w="4006" w:type="pct"/>
                <w:gridSpan w:val="5"/>
              </w:tcPr>
            </w:tcPrChange>
          </w:tcPr>
          <w:p w:rsidRPr="00F005BE" w:rsidR="000A6B20" w:rsidP="00507965" w:rsidRDefault="000A6B20" w14:paraId="6206BC06" w14:textId="7008984A">
            <w:pPr>
              <w:spacing w:before="60" w:after="60"/>
              <w:jc w:val="right"/>
              <w:rPr>
                <w:b/>
                <w:sz w:val="22"/>
                <w:szCs w:val="22"/>
              </w:rPr>
            </w:pPr>
            <w:r w:rsidRPr="00F005BE">
              <w:rPr>
                <w:b/>
                <w:sz w:val="22"/>
                <w:szCs w:val="22"/>
              </w:rPr>
              <w:t>Total Price (Goods) DAP [</w:t>
            </w:r>
            <w:r w:rsidRPr="00F005BE">
              <w:rPr>
                <w:b/>
                <w:i/>
                <w:sz w:val="22"/>
                <w:szCs w:val="22"/>
              </w:rPr>
              <w:t>insert named place</w:t>
            </w:r>
            <w:r w:rsidRPr="00F005BE">
              <w:rPr>
                <w:b/>
                <w:sz w:val="22"/>
                <w:szCs w:val="22"/>
              </w:rPr>
              <w:t>]</w:t>
            </w:r>
          </w:p>
        </w:tc>
        <w:tc>
          <w:tcPr>
            <w:tcW w:w="857" w:type="pct"/>
            <w:shd w:val="clear" w:color="auto" w:fill="auto"/>
            <w:tcPrChange w:author="ROGAC Andrei (COMM)" w:date="2021-02-20T08:33:00Z" w:id="1986">
              <w:tcPr>
                <w:tcW w:w="994" w:type="pct"/>
                <w:shd w:val="clear" w:color="auto" w:fill="auto"/>
              </w:tcPr>
            </w:tcPrChange>
          </w:tcPr>
          <w:p w:rsidRPr="00F005BE" w:rsidR="000A6B20" w:rsidP="00507965" w:rsidRDefault="000A6B20" w14:paraId="376825F2" w14:textId="77777777">
            <w:pPr>
              <w:spacing w:before="60" w:after="60"/>
              <w:rPr>
                <w:sz w:val="22"/>
                <w:szCs w:val="22"/>
              </w:rPr>
            </w:pPr>
            <w:r w:rsidRPr="00F005BE">
              <w:rPr>
                <w:sz w:val="22"/>
                <w:szCs w:val="22"/>
              </w:rPr>
              <w:t>_____________</w:t>
            </w:r>
          </w:p>
        </w:tc>
      </w:tr>
    </w:tbl>
    <w:p w:rsidRPr="00F005BE" w:rsidR="0052333D" w:rsidP="00507965" w:rsidRDefault="0052333D" w14:paraId="29E6DB4E" w14:textId="63BF07C4">
      <w:pPr>
        <w:rPr>
          <w:sz w:val="22"/>
          <w:szCs w:val="22"/>
        </w:rPr>
      </w:pPr>
    </w:p>
    <w:p w:rsidRPr="00F005BE" w:rsidR="00FF1F55" w:rsidP="00EF4D7C" w:rsidRDefault="00EF4D7C" w14:paraId="38395C6A" w14:textId="2290E26B">
      <w:pPr>
        <w:rPr>
          <w:b/>
          <w:sz w:val="22"/>
          <w:szCs w:val="22"/>
        </w:rPr>
      </w:pPr>
      <w:r w:rsidRPr="00F005BE">
        <w:rPr>
          <w:b/>
          <w:sz w:val="22"/>
          <w:szCs w:val="22"/>
        </w:rPr>
        <w:t>[</w:t>
      </w:r>
      <w:commentRangeStart w:id="1987"/>
      <w:commentRangeStart w:id="1988"/>
      <w:r w:rsidRPr="00F005BE">
        <w:rPr>
          <w:b/>
          <w:i/>
          <w:sz w:val="22"/>
          <w:szCs w:val="22"/>
        </w:rPr>
        <w:t>Delete this line, if not applicable</w:t>
      </w:r>
      <w:r w:rsidRPr="00F005BE" w:rsidR="00A303AE">
        <w:rPr>
          <w:b/>
          <w:i/>
          <w:sz w:val="22"/>
          <w:szCs w:val="22"/>
        </w:rPr>
        <w:t xml:space="preserve"> - </w:t>
      </w:r>
      <w:r w:rsidRPr="00F005BE">
        <w:rPr>
          <w:b/>
          <w:i/>
          <w:sz w:val="22"/>
          <w:szCs w:val="22"/>
        </w:rPr>
        <w:t xml:space="preserve">In case of award criteria best price-quality or cost-quality ratio with fixed budget as provided in article 26 (5) </w:t>
      </w:r>
      <w:proofErr w:type="spellStart"/>
      <w:r w:rsidRPr="00F005BE">
        <w:rPr>
          <w:b/>
          <w:i/>
          <w:sz w:val="22"/>
          <w:szCs w:val="22"/>
        </w:rPr>
        <w:t>LPP</w:t>
      </w:r>
      <w:proofErr w:type="spellEnd"/>
      <w:r w:rsidRPr="00F005BE">
        <w:rPr>
          <w:b/>
          <w:i/>
          <w:sz w:val="22"/>
          <w:szCs w:val="22"/>
        </w:rPr>
        <w:t xml:space="preserve">, </w:t>
      </w:r>
      <w:r w:rsidRPr="00F005BE" w:rsidR="00FF1F55">
        <w:rPr>
          <w:b/>
          <w:i/>
          <w:sz w:val="22"/>
          <w:szCs w:val="22"/>
        </w:rPr>
        <w:t xml:space="preserve">the Total Price shall be equal with the </w:t>
      </w:r>
      <w:r w:rsidRPr="00F005BE" w:rsidR="00A303AE">
        <w:rPr>
          <w:b/>
          <w:i/>
          <w:sz w:val="22"/>
          <w:szCs w:val="22"/>
        </w:rPr>
        <w:t xml:space="preserve">Tender value set by the Contracting Authority in the </w:t>
      </w:r>
      <w:proofErr w:type="spellStart"/>
      <w:r w:rsidRPr="00F005BE" w:rsidR="00A303AE">
        <w:rPr>
          <w:b/>
          <w:i/>
          <w:sz w:val="22"/>
          <w:szCs w:val="22"/>
        </w:rPr>
        <w:t>MTender</w:t>
      </w:r>
      <w:proofErr w:type="spellEnd"/>
      <w:r w:rsidRPr="00F005BE" w:rsidR="00A303AE">
        <w:rPr>
          <w:b/>
          <w:i/>
          <w:sz w:val="22"/>
          <w:szCs w:val="22"/>
        </w:rPr>
        <w:t xml:space="preserve"> System Contract Notice]</w:t>
      </w:r>
      <w:commentRangeEnd w:id="1987"/>
      <w:r w:rsidRPr="00F005BE" w:rsidR="007455E2">
        <w:rPr>
          <w:rStyle w:val="CommentReference"/>
          <w:sz w:val="22"/>
          <w:szCs w:val="22"/>
          <w:rPrChange w:author="Chris Smith" w:date="2021-01-16T13:55:00Z" w:id="1989">
            <w:rPr>
              <w:rStyle w:val="CommentReference"/>
              <w:lang w:val="en-US"/>
            </w:rPr>
          </w:rPrChange>
        </w:rPr>
        <w:commentReference w:id="1987"/>
      </w:r>
      <w:commentRangeEnd w:id="1988"/>
      <w:r w:rsidRPr="00F005BE" w:rsidR="00736BC7">
        <w:rPr>
          <w:rStyle w:val="CommentReference"/>
        </w:rPr>
        <w:commentReference w:id="1988"/>
      </w:r>
    </w:p>
    <w:p w:rsidRPr="00F005BE" w:rsidR="00EF4D7C" w:rsidP="00507965" w:rsidRDefault="00EF4D7C" w14:paraId="71FA5186" w14:textId="77777777">
      <w:pPr>
        <w:rPr>
          <w:sz w:val="22"/>
          <w:szCs w:val="22"/>
        </w:rPr>
      </w:pPr>
    </w:p>
    <w:tbl>
      <w:tblPr>
        <w:tblW w:w="5000" w:type="pct"/>
        <w:tblBorders>
          <w:top w:val="single" w:color="00539B" w:sz="12" w:space="0"/>
          <w:left w:val="single" w:color="00539B" w:sz="12" w:space="0"/>
          <w:bottom w:val="single" w:color="00539B" w:sz="12" w:space="0"/>
          <w:right w:val="single" w:color="00539B" w:sz="12" w:space="0"/>
          <w:insideH w:val="single" w:color="00539B" w:sz="12" w:space="0"/>
          <w:insideV w:val="single" w:color="00539B" w:sz="12" w:space="0"/>
        </w:tblBorders>
        <w:tblLook w:val="01E0" w:firstRow="1" w:lastRow="1" w:firstColumn="1" w:lastColumn="1" w:noHBand="0" w:noVBand="0"/>
      </w:tblPr>
      <w:tblGrid>
        <w:gridCol w:w="3670"/>
        <w:gridCol w:w="5938"/>
      </w:tblGrid>
      <w:tr w:rsidRPr="00F005BE" w:rsidR="00BA3E70" w:rsidTr="002A0745" w14:paraId="5C424A56" w14:textId="77777777">
        <w:tc>
          <w:tcPr>
            <w:tcW w:w="1910" w:type="pct"/>
          </w:tcPr>
          <w:p w:rsidRPr="00F005BE" w:rsidR="00BA3E70" w:rsidP="00507965" w:rsidRDefault="00BA3E70" w14:paraId="123AA61A" w14:textId="77777777">
            <w:pPr>
              <w:spacing w:before="120"/>
              <w:rPr>
                <w:b/>
                <w:sz w:val="22"/>
                <w:szCs w:val="22"/>
              </w:rPr>
            </w:pPr>
            <w:r w:rsidRPr="00F005BE">
              <w:rPr>
                <w:b/>
                <w:sz w:val="22"/>
                <w:szCs w:val="22"/>
              </w:rPr>
              <w:t>Name:</w:t>
            </w:r>
          </w:p>
        </w:tc>
        <w:tc>
          <w:tcPr>
            <w:tcW w:w="3090" w:type="pct"/>
          </w:tcPr>
          <w:p w:rsidRPr="00F005BE" w:rsidR="00BA3E70" w:rsidP="00507965" w:rsidRDefault="00BA3E70" w14:paraId="6F02DF6D" w14:textId="77777777">
            <w:pPr>
              <w:spacing w:before="120"/>
              <w:rPr>
                <w:sz w:val="22"/>
                <w:szCs w:val="22"/>
              </w:rPr>
            </w:pPr>
          </w:p>
        </w:tc>
      </w:tr>
      <w:tr w:rsidRPr="00F005BE" w:rsidR="00BA3E70" w:rsidTr="002A0745" w14:paraId="25D47C67" w14:textId="77777777">
        <w:tc>
          <w:tcPr>
            <w:tcW w:w="1910" w:type="pct"/>
          </w:tcPr>
          <w:p w:rsidRPr="00F005BE" w:rsidR="00BA3E70" w:rsidP="00507965" w:rsidRDefault="00BA3E70" w14:paraId="762ABB40" w14:textId="77777777">
            <w:pPr>
              <w:spacing w:before="120"/>
              <w:rPr>
                <w:b/>
                <w:sz w:val="22"/>
                <w:szCs w:val="22"/>
              </w:rPr>
            </w:pPr>
            <w:r w:rsidRPr="00F005BE">
              <w:rPr>
                <w:b/>
                <w:sz w:val="22"/>
                <w:szCs w:val="22"/>
              </w:rPr>
              <w:t>In the capacity of:</w:t>
            </w:r>
          </w:p>
        </w:tc>
        <w:tc>
          <w:tcPr>
            <w:tcW w:w="3090" w:type="pct"/>
          </w:tcPr>
          <w:p w:rsidRPr="00F005BE" w:rsidR="00BA3E70" w:rsidP="00507965" w:rsidRDefault="00BA3E70" w14:paraId="605E89AC" w14:textId="77777777">
            <w:pPr>
              <w:spacing w:before="120"/>
              <w:rPr>
                <w:sz w:val="22"/>
                <w:szCs w:val="22"/>
              </w:rPr>
            </w:pPr>
          </w:p>
        </w:tc>
      </w:tr>
      <w:tr w:rsidRPr="00F005BE" w:rsidR="00BA3E70" w:rsidTr="002A0745" w14:paraId="61B58CAC" w14:textId="77777777">
        <w:tc>
          <w:tcPr>
            <w:tcW w:w="1910" w:type="pct"/>
          </w:tcPr>
          <w:p w:rsidRPr="00F005BE" w:rsidR="00BA3E70" w:rsidP="00507965" w:rsidRDefault="00BA3E70" w14:paraId="63B54AFD" w14:textId="77777777">
            <w:pPr>
              <w:spacing w:before="120"/>
              <w:rPr>
                <w:b/>
                <w:sz w:val="22"/>
                <w:szCs w:val="22"/>
              </w:rPr>
            </w:pPr>
            <w:r w:rsidRPr="00F005BE">
              <w:rPr>
                <w:b/>
                <w:sz w:val="22"/>
                <w:szCs w:val="22"/>
              </w:rPr>
              <w:t>Signed:</w:t>
            </w:r>
          </w:p>
        </w:tc>
        <w:tc>
          <w:tcPr>
            <w:tcW w:w="3090" w:type="pct"/>
          </w:tcPr>
          <w:p w:rsidRPr="00F005BE" w:rsidR="00BA3E70" w:rsidP="00507965" w:rsidRDefault="00BA3E70" w14:paraId="3D0AC85E" w14:textId="77777777">
            <w:pPr>
              <w:spacing w:before="120"/>
              <w:rPr>
                <w:sz w:val="22"/>
                <w:szCs w:val="22"/>
              </w:rPr>
            </w:pPr>
          </w:p>
        </w:tc>
      </w:tr>
      <w:tr w:rsidRPr="00F005BE" w:rsidR="00BA3E70" w:rsidTr="002A0745" w14:paraId="4CFA8CEC" w14:textId="77777777">
        <w:tc>
          <w:tcPr>
            <w:tcW w:w="1910" w:type="pct"/>
          </w:tcPr>
          <w:p w:rsidRPr="00F005BE" w:rsidR="00BA3E70" w:rsidP="00507965" w:rsidRDefault="00BA3E70" w14:paraId="41D9849B" w14:textId="77777777">
            <w:pPr>
              <w:spacing w:before="120"/>
              <w:rPr>
                <w:b/>
                <w:sz w:val="22"/>
                <w:szCs w:val="22"/>
              </w:rPr>
            </w:pPr>
            <w:r w:rsidRPr="00F005BE">
              <w:rPr>
                <w:b/>
                <w:sz w:val="22"/>
                <w:szCs w:val="22"/>
              </w:rPr>
              <w:t>Dated on _________________ day of ____________________</w:t>
            </w:r>
            <w:proofErr w:type="gramStart"/>
            <w:r w:rsidRPr="00F005BE">
              <w:rPr>
                <w:b/>
                <w:sz w:val="22"/>
                <w:szCs w:val="22"/>
              </w:rPr>
              <w:t xml:space="preserve">_,   </w:t>
            </w:r>
            <w:proofErr w:type="gramEnd"/>
            <w:r w:rsidRPr="00F005BE">
              <w:rPr>
                <w:b/>
                <w:sz w:val="22"/>
                <w:szCs w:val="22"/>
              </w:rPr>
              <w:t>______.</w:t>
            </w:r>
          </w:p>
          <w:p w:rsidRPr="00F005BE" w:rsidR="002A0745" w:rsidP="00507965" w:rsidRDefault="002A0745" w14:paraId="0CE28A1D" w14:textId="0C9817E6">
            <w:pPr>
              <w:spacing w:before="120"/>
              <w:rPr>
                <w:b/>
                <w:sz w:val="22"/>
                <w:szCs w:val="22"/>
              </w:rPr>
            </w:pPr>
          </w:p>
        </w:tc>
        <w:tc>
          <w:tcPr>
            <w:tcW w:w="3090" w:type="pct"/>
          </w:tcPr>
          <w:p w:rsidRPr="00F005BE" w:rsidR="00BA3E70" w:rsidP="00507965" w:rsidRDefault="00BA3E70" w14:paraId="69D93607" w14:textId="77777777">
            <w:pPr>
              <w:spacing w:before="120"/>
              <w:rPr>
                <w:sz w:val="22"/>
                <w:szCs w:val="22"/>
              </w:rPr>
            </w:pPr>
          </w:p>
        </w:tc>
      </w:tr>
    </w:tbl>
    <w:p w:rsidRPr="00F005BE" w:rsidR="00881852" w:rsidP="00507965" w:rsidRDefault="00881852" w14:paraId="33ECC5C5" w14:textId="77777777">
      <w:pPr>
        <w:rPr>
          <w:sz w:val="22"/>
          <w:szCs w:val="22"/>
        </w:rPr>
        <w:sectPr w:rsidRPr="00F005BE" w:rsidR="00881852" w:rsidSect="004B71D5">
          <w:pgSz w:w="11906" w:h="16838" w:orient="portrait" w:code="9"/>
          <w:pgMar w:top="720" w:right="1134" w:bottom="720" w:left="1134" w:header="567" w:footer="680" w:gutter="0"/>
          <w:cols w:space="720"/>
          <w:docGrid w:linePitch="326"/>
        </w:sectPr>
      </w:pPr>
    </w:p>
    <w:p w:rsidRPr="00F005BE" w:rsidR="002579C6" w:rsidRDefault="007455E2" w14:paraId="04BBFF5C" w14:textId="3A3FB848">
      <w:pPr>
        <w:pStyle w:val="Heading2"/>
        <w:shd w:val="clear" w:color="auto" w:fill="9CC2E5" w:themeFill="accent5" w:themeFillTint="99"/>
        <w:rPr>
          <w:rFonts w:ascii="Times New Roman" w:hAnsi="Times New Roman"/>
          <w:sz w:val="22"/>
          <w:szCs w:val="22"/>
          <w:lang w:val="en-GB"/>
        </w:rPr>
        <w:pPrChange w:author="Chris Smith" w:date="2021-01-16T13:25:00Z" w:id="1990">
          <w:pPr>
            <w:pStyle w:val="Heading2"/>
            <w:numPr>
              <w:ilvl w:val="3"/>
              <w:numId w:val="53"/>
            </w:numPr>
            <w:shd w:val="clear" w:color="auto" w:fill="9CC2E5" w:themeFill="accent5" w:themeFillTint="99"/>
            <w:ind w:left="2880" w:hanging="360"/>
          </w:pPr>
        </w:pPrChange>
      </w:pPr>
      <w:bookmarkStart w:name="_Toc64785806" w:id="1991"/>
      <w:ins w:author="Chris Smith" w:date="2021-01-16T13:25:00Z" w:id="1992">
        <w:r w:rsidRPr="00F005BE">
          <w:rPr>
            <w:rFonts w:ascii="Times New Roman" w:hAnsi="Times New Roman"/>
            <w:sz w:val="22"/>
            <w:szCs w:val="22"/>
            <w:lang w:val="en-GB"/>
          </w:rPr>
          <w:lastRenderedPageBreak/>
          <w:t>Form 4 -</w:t>
        </w:r>
      </w:ins>
      <w:r w:rsidRPr="00F005BE" w:rsidR="000E487A">
        <w:rPr>
          <w:rFonts w:ascii="Times New Roman" w:hAnsi="Times New Roman"/>
          <w:sz w:val="22"/>
          <w:szCs w:val="22"/>
          <w:lang w:val="en-GB"/>
        </w:rPr>
        <w:t>Tender Guarantee</w:t>
      </w:r>
      <w:r w:rsidRPr="00F005BE" w:rsidR="00427C2E">
        <w:rPr>
          <w:rFonts w:ascii="Times New Roman" w:hAnsi="Times New Roman"/>
          <w:sz w:val="22"/>
          <w:szCs w:val="22"/>
          <w:lang w:val="en-GB"/>
        </w:rPr>
        <w:t xml:space="preserve"> Form</w:t>
      </w:r>
      <w:bookmarkEnd w:id="1991"/>
    </w:p>
    <w:p w:rsidRPr="00F005BE" w:rsidR="00EA3195" w:rsidP="00DA542C" w:rsidRDefault="00EA3195" w14:paraId="0F409655" w14:textId="35D65579">
      <w:pPr>
        <w:jc w:val="center"/>
        <w:rPr>
          <w:i/>
          <w:iCs/>
          <w:sz w:val="22"/>
          <w:szCs w:val="22"/>
        </w:rPr>
      </w:pPr>
      <w:r w:rsidRPr="00F005BE">
        <w:rPr>
          <w:i/>
          <w:iCs/>
          <w:sz w:val="22"/>
          <w:szCs w:val="22"/>
        </w:rPr>
        <w:t>[The issuing bank shall fill in this tender guarantee form]</w:t>
      </w:r>
    </w:p>
    <w:p w:rsidRPr="00F005BE" w:rsidR="00EA3195" w:rsidP="00507965" w:rsidRDefault="00EA3195" w14:paraId="3BD3F3D3" w14:textId="6D1157A4">
      <w:pPr>
        <w:rPr>
          <w:iCs/>
          <w:sz w:val="22"/>
          <w:szCs w:val="22"/>
        </w:rPr>
      </w:pPr>
      <w:r w:rsidRPr="00F005BE">
        <w:rPr>
          <w:iCs/>
          <w:sz w:val="22"/>
          <w:szCs w:val="22"/>
        </w:rPr>
        <w:t>Name of the Bank ______________________________________________________________</w:t>
      </w:r>
    </w:p>
    <w:p w:rsidRPr="00F005BE" w:rsidR="00EA3195" w:rsidP="00507965" w:rsidRDefault="00EA3195" w14:paraId="552D1357" w14:textId="1F5328F6">
      <w:pPr>
        <w:rPr>
          <w:sz w:val="22"/>
          <w:szCs w:val="22"/>
        </w:rPr>
      </w:pPr>
      <w:r w:rsidRPr="00F005BE">
        <w:rPr>
          <w:b/>
          <w:bCs/>
          <w:sz w:val="22"/>
          <w:szCs w:val="22"/>
        </w:rPr>
        <w:t xml:space="preserve">Beneficiary: </w:t>
      </w:r>
      <w:r w:rsidRPr="00F005BE">
        <w:rPr>
          <w:b/>
          <w:bCs/>
          <w:sz w:val="22"/>
          <w:szCs w:val="22"/>
        </w:rPr>
        <w:tab/>
      </w:r>
      <w:r w:rsidRPr="00F005BE">
        <w:rPr>
          <w:sz w:val="22"/>
          <w:szCs w:val="22"/>
        </w:rPr>
        <w:t xml:space="preserve">_______________________________________________________ </w:t>
      </w:r>
    </w:p>
    <w:p w:rsidRPr="00F005BE" w:rsidR="00EA3195" w:rsidP="00507965" w:rsidRDefault="00EA3195" w14:paraId="21FDEDEE" w14:textId="7D7033C2">
      <w:pPr>
        <w:rPr>
          <w:sz w:val="22"/>
          <w:szCs w:val="22"/>
        </w:rPr>
      </w:pPr>
      <w:r w:rsidRPr="00F005BE">
        <w:rPr>
          <w:b/>
          <w:bCs/>
          <w:sz w:val="22"/>
          <w:szCs w:val="22"/>
        </w:rPr>
        <w:t xml:space="preserve">Date: </w:t>
      </w:r>
      <w:r w:rsidRPr="00F005BE">
        <w:rPr>
          <w:sz w:val="22"/>
          <w:szCs w:val="22"/>
        </w:rPr>
        <w:t>“___” ___</w:t>
      </w:r>
      <w:r w:rsidRPr="00F005BE">
        <w:rPr>
          <w:sz w:val="22"/>
          <w:szCs w:val="22"/>
          <w:u w:val="single"/>
          <w:rPrChange w:author="Chris Smith" w:date="2021-01-16T13:55:00Z" w:id="1993">
            <w:rPr>
              <w:sz w:val="22"/>
              <w:szCs w:val="22"/>
            </w:rPr>
          </w:rPrChange>
        </w:rPr>
        <w:t>__</w:t>
      </w:r>
      <w:ins w:author="Chris Smith" w:date="2021-01-16T13:38:00Z" w:id="1994">
        <w:r w:rsidRPr="00F005BE" w:rsidR="00C52DA3">
          <w:rPr>
            <w:sz w:val="22"/>
            <w:szCs w:val="22"/>
            <w:u w:val="single"/>
            <w:rPrChange w:author="Chris Smith" w:date="2021-01-16T13:55:00Z" w:id="1995">
              <w:rPr>
                <w:sz w:val="22"/>
                <w:szCs w:val="22"/>
              </w:rPr>
            </w:rPrChange>
          </w:rPr>
          <w:t>_____________________</w:t>
        </w:r>
        <w:r w:rsidRPr="00F005BE" w:rsidR="00C52DA3">
          <w:rPr>
            <w:sz w:val="22"/>
            <w:szCs w:val="22"/>
          </w:rPr>
          <w:t xml:space="preserve"> 20</w:t>
        </w:r>
      </w:ins>
      <w:r w:rsidRPr="00F005BE">
        <w:rPr>
          <w:sz w:val="22"/>
          <w:szCs w:val="22"/>
        </w:rPr>
        <w:t>__________</w:t>
      </w:r>
      <w:del w:author="Chris Smith" w:date="2021-01-16T13:26:00Z" w:id="1996">
        <w:r w:rsidRPr="00F005BE" w:rsidDel="007455E2">
          <w:rPr>
            <w:sz w:val="22"/>
            <w:szCs w:val="22"/>
          </w:rPr>
          <w:delText>______ 20</w:delText>
        </w:r>
      </w:del>
      <w:r w:rsidRPr="00F005BE">
        <w:rPr>
          <w:sz w:val="22"/>
          <w:szCs w:val="22"/>
        </w:rPr>
        <w:t>__</w:t>
      </w:r>
    </w:p>
    <w:p w:rsidRPr="00F005BE" w:rsidR="00EA3195" w:rsidP="00507965" w:rsidRDefault="00EA3195" w14:paraId="259D876C" w14:textId="77777777">
      <w:pPr>
        <w:rPr>
          <w:b/>
          <w:bCs/>
          <w:sz w:val="22"/>
          <w:szCs w:val="22"/>
        </w:rPr>
      </w:pPr>
    </w:p>
    <w:p w:rsidRPr="00F005BE" w:rsidR="00EA3195" w:rsidP="00507965" w:rsidRDefault="00EA3195" w14:paraId="27610A69" w14:textId="1643704C">
      <w:pPr>
        <w:jc w:val="center"/>
        <w:rPr>
          <w:sz w:val="22"/>
          <w:szCs w:val="22"/>
        </w:rPr>
      </w:pPr>
      <w:r w:rsidRPr="00F005BE">
        <w:rPr>
          <w:b/>
          <w:bCs/>
          <w:sz w:val="22"/>
          <w:szCs w:val="22"/>
        </w:rPr>
        <w:t xml:space="preserve">Tender Guarantee </w:t>
      </w:r>
      <w:proofErr w:type="spellStart"/>
      <w:r w:rsidRPr="00F005BE" w:rsidR="009C09CD">
        <w:rPr>
          <w:b/>
          <w:bCs/>
          <w:sz w:val="22"/>
          <w:szCs w:val="22"/>
        </w:rPr>
        <w:t>Nr</w:t>
      </w:r>
      <w:proofErr w:type="spellEnd"/>
      <w:r w:rsidRPr="00F005BE" w:rsidR="009C09CD">
        <w:rPr>
          <w:b/>
          <w:bCs/>
          <w:sz w:val="22"/>
          <w:szCs w:val="22"/>
        </w:rPr>
        <w:t xml:space="preserve">. </w:t>
      </w:r>
      <w:r w:rsidRPr="00F005BE">
        <w:rPr>
          <w:sz w:val="22"/>
          <w:szCs w:val="22"/>
        </w:rPr>
        <w:t>_________________</w:t>
      </w:r>
    </w:p>
    <w:p w:rsidRPr="00F005BE" w:rsidR="00EA3195" w:rsidP="00507965" w:rsidRDefault="00EA3195" w14:paraId="50D91F42" w14:textId="77777777">
      <w:pPr>
        <w:rPr>
          <w:sz w:val="22"/>
          <w:szCs w:val="22"/>
        </w:rPr>
      </w:pPr>
    </w:p>
    <w:p w:rsidRPr="00F005BE" w:rsidR="00EA3195" w:rsidP="00DA542C" w:rsidRDefault="00356F12" w14:paraId="3490FAE6" w14:textId="6DF9977B">
      <w:pPr>
        <w:spacing w:line="360" w:lineRule="auto"/>
        <w:rPr>
          <w:sz w:val="22"/>
          <w:szCs w:val="22"/>
        </w:rPr>
      </w:pPr>
      <w:r w:rsidRPr="00F005BE">
        <w:rPr>
          <w:sz w:val="22"/>
          <w:szCs w:val="22"/>
        </w:rPr>
        <w:t xml:space="preserve">The </w:t>
      </w:r>
      <w:r w:rsidRPr="00F005BE" w:rsidR="00EA3195">
        <w:rPr>
          <w:sz w:val="22"/>
          <w:szCs w:val="22"/>
        </w:rPr>
        <w:t>______</w:t>
      </w:r>
      <w:proofErr w:type="gramStart"/>
      <w:r w:rsidRPr="00F005BE" w:rsidR="00EA3195">
        <w:rPr>
          <w:sz w:val="22"/>
          <w:szCs w:val="22"/>
        </w:rPr>
        <w:t>_</w:t>
      </w:r>
      <w:r w:rsidRPr="00F005BE" w:rsidR="009E6E78">
        <w:rPr>
          <w:sz w:val="22"/>
          <w:szCs w:val="22"/>
        </w:rPr>
        <w:t>[</w:t>
      </w:r>
      <w:proofErr w:type="gramEnd"/>
      <w:r w:rsidRPr="00F005BE" w:rsidR="009E6E78">
        <w:rPr>
          <w:sz w:val="22"/>
          <w:szCs w:val="22"/>
        </w:rPr>
        <w:t>insert name of the Bank]</w:t>
      </w:r>
      <w:r w:rsidRPr="00F005BE" w:rsidR="00EA3195">
        <w:rPr>
          <w:sz w:val="22"/>
          <w:szCs w:val="22"/>
        </w:rPr>
        <w:t xml:space="preserve">_________ </w:t>
      </w:r>
      <w:r w:rsidRPr="00F005BE" w:rsidR="00EA3195">
        <w:rPr>
          <w:sz w:val="22"/>
          <w:szCs w:val="22"/>
        </w:rPr>
        <w:tab/>
      </w:r>
      <w:r w:rsidRPr="00F005BE" w:rsidR="009E6E78">
        <w:rPr>
          <w:sz w:val="22"/>
          <w:szCs w:val="22"/>
        </w:rPr>
        <w:t xml:space="preserve">has been informed that ______[insert name of the </w:t>
      </w:r>
      <w:r w:rsidRPr="00F005BE" w:rsidR="00192652">
        <w:rPr>
          <w:sz w:val="22"/>
          <w:szCs w:val="22"/>
        </w:rPr>
        <w:t xml:space="preserve">Tenderer </w:t>
      </w:r>
      <w:r w:rsidRPr="00F005BE" w:rsidR="009E6E78">
        <w:rPr>
          <w:sz w:val="22"/>
          <w:szCs w:val="22"/>
        </w:rPr>
        <w:t>]_____</w:t>
      </w:r>
      <w:r w:rsidRPr="00F005BE" w:rsidR="00EA3195">
        <w:rPr>
          <w:sz w:val="22"/>
          <w:szCs w:val="22"/>
        </w:rPr>
        <w:t xml:space="preserve"> </w:t>
      </w:r>
      <w:r w:rsidRPr="00F005BE" w:rsidR="009E6E78">
        <w:rPr>
          <w:sz w:val="22"/>
          <w:szCs w:val="22"/>
        </w:rPr>
        <w:t xml:space="preserve">(hereinafter the Tenderer) is to submit a tender within the tender number __________ for the supply of ____[insert the subject-matter of the tender]___ in accordance with the Contract Notice </w:t>
      </w:r>
      <w:proofErr w:type="spellStart"/>
      <w:r w:rsidRPr="00F005BE" w:rsidR="009E6E78">
        <w:rPr>
          <w:sz w:val="22"/>
          <w:szCs w:val="22"/>
        </w:rPr>
        <w:t>nr</w:t>
      </w:r>
      <w:proofErr w:type="spellEnd"/>
      <w:r w:rsidRPr="00F005BE" w:rsidR="009E6E78">
        <w:rPr>
          <w:sz w:val="22"/>
          <w:szCs w:val="22"/>
        </w:rPr>
        <w:t>. ____ from _______.</w:t>
      </w:r>
    </w:p>
    <w:p w:rsidRPr="00F005BE" w:rsidR="00EA3195" w:rsidP="00DA542C" w:rsidRDefault="009E6E78" w14:paraId="20C24080" w14:textId="1B3535F5">
      <w:pPr>
        <w:spacing w:line="360" w:lineRule="auto"/>
        <w:rPr>
          <w:sz w:val="22"/>
          <w:szCs w:val="22"/>
        </w:rPr>
      </w:pPr>
      <w:r w:rsidRPr="00F005BE">
        <w:rPr>
          <w:sz w:val="22"/>
          <w:szCs w:val="22"/>
        </w:rPr>
        <w:t xml:space="preserve">Following </w:t>
      </w:r>
      <w:r w:rsidRPr="00F005BE" w:rsidR="00192652">
        <w:rPr>
          <w:sz w:val="22"/>
          <w:szCs w:val="22"/>
        </w:rPr>
        <w:t xml:space="preserve">Tenderer </w:t>
      </w:r>
      <w:r w:rsidRPr="00F005BE">
        <w:rPr>
          <w:sz w:val="22"/>
          <w:szCs w:val="22"/>
        </w:rPr>
        <w:t>’s request, the ______</w:t>
      </w:r>
      <w:proofErr w:type="gramStart"/>
      <w:r w:rsidRPr="00F005BE">
        <w:rPr>
          <w:sz w:val="22"/>
          <w:szCs w:val="22"/>
        </w:rPr>
        <w:t>_[</w:t>
      </w:r>
      <w:proofErr w:type="gramEnd"/>
      <w:r w:rsidRPr="00F005BE">
        <w:rPr>
          <w:sz w:val="22"/>
          <w:szCs w:val="22"/>
        </w:rPr>
        <w:t xml:space="preserve">insert name of the Bank]_________ irrevocably undertakes to pay you any amount or amounts that do not exceed in total the amount of: _________ () </w:t>
      </w:r>
    </w:p>
    <w:p w:rsidRPr="00F005BE" w:rsidR="009E6E78" w:rsidP="00DA542C" w:rsidRDefault="009E6E78" w14:paraId="0A9342BC" w14:textId="6363BD9C">
      <w:pPr>
        <w:spacing w:line="360" w:lineRule="auto"/>
        <w:rPr>
          <w:sz w:val="22"/>
          <w:szCs w:val="22"/>
        </w:rPr>
      </w:pPr>
      <w:r w:rsidRPr="00F005BE">
        <w:rPr>
          <w:sz w:val="22"/>
          <w:szCs w:val="22"/>
        </w:rPr>
        <w:t xml:space="preserve">upon receipt by us of the first request from you in writing, accompanied by a statement specifying that the </w:t>
      </w:r>
      <w:r w:rsidRPr="00F005BE" w:rsidR="00192652">
        <w:rPr>
          <w:sz w:val="22"/>
          <w:szCs w:val="22"/>
        </w:rPr>
        <w:t>Tenderer</w:t>
      </w:r>
      <w:r w:rsidRPr="00F005BE">
        <w:rPr>
          <w:sz w:val="22"/>
          <w:szCs w:val="22"/>
        </w:rPr>
        <w:t xml:space="preserve"> is in breach of one or more of its obligations regarding the conditions of the tender, namely:</w:t>
      </w:r>
    </w:p>
    <w:p w:rsidRPr="00F005BE" w:rsidR="009E6E78" w:rsidP="00DA542C" w:rsidRDefault="009E6E78" w14:paraId="275A1527" w14:textId="75585EA6">
      <w:pPr>
        <w:pStyle w:val="ListParagraph"/>
        <w:numPr>
          <w:ilvl w:val="1"/>
          <w:numId w:val="72"/>
        </w:numPr>
        <w:spacing w:line="360" w:lineRule="auto"/>
        <w:jc w:val="both"/>
        <w:rPr>
          <w:rFonts w:ascii="Times New Roman" w:hAnsi="Times New Roman"/>
        </w:rPr>
      </w:pPr>
      <w:r w:rsidRPr="00F005BE">
        <w:rPr>
          <w:rFonts w:ascii="Times New Roman" w:hAnsi="Times New Roman"/>
        </w:rPr>
        <w:t>withdrew its tender during the period of validity of the tender or modified the tender after the deadline for submitting tenders; or</w:t>
      </w:r>
    </w:p>
    <w:p w:rsidRPr="00F005BE" w:rsidR="00EA3195" w:rsidP="00DA542C" w:rsidRDefault="009E6E78" w14:paraId="73A324B7" w14:textId="0B0518FE">
      <w:pPr>
        <w:pStyle w:val="ListParagraph"/>
        <w:numPr>
          <w:ilvl w:val="1"/>
          <w:numId w:val="72"/>
        </w:numPr>
        <w:spacing w:line="360" w:lineRule="auto"/>
        <w:jc w:val="both"/>
        <w:rPr>
          <w:rFonts w:ascii="Times New Roman" w:hAnsi="Times New Roman"/>
          <w:i/>
          <w:iCs/>
        </w:rPr>
      </w:pPr>
      <w:r w:rsidRPr="00F005BE">
        <w:rPr>
          <w:rFonts w:ascii="Times New Roman" w:hAnsi="Times New Roman"/>
        </w:rPr>
        <w:t xml:space="preserve">being notified by the </w:t>
      </w:r>
      <w:r w:rsidRPr="00F005BE" w:rsidR="003A7BF9">
        <w:rPr>
          <w:rFonts w:ascii="Times New Roman" w:hAnsi="Times New Roman"/>
        </w:rPr>
        <w:t>C</w:t>
      </w:r>
      <w:r w:rsidRPr="00F005BE">
        <w:rPr>
          <w:rFonts w:ascii="Times New Roman" w:hAnsi="Times New Roman"/>
        </w:rPr>
        <w:t xml:space="preserve">ontracting </w:t>
      </w:r>
      <w:r w:rsidRPr="00F005BE" w:rsidR="003A7BF9">
        <w:rPr>
          <w:rFonts w:ascii="Times New Roman" w:hAnsi="Times New Roman"/>
        </w:rPr>
        <w:t>A</w:t>
      </w:r>
      <w:r w:rsidRPr="00F005BE">
        <w:rPr>
          <w:rFonts w:ascii="Times New Roman" w:hAnsi="Times New Roman"/>
        </w:rPr>
        <w:t>uthority, during the period of validity of the tender, about the award of the contract: (</w:t>
      </w:r>
      <w:proofErr w:type="spellStart"/>
      <w:r w:rsidRPr="00F005BE">
        <w:rPr>
          <w:rFonts w:ascii="Times New Roman" w:hAnsi="Times New Roman"/>
        </w:rPr>
        <w:t>i</w:t>
      </w:r>
      <w:proofErr w:type="spellEnd"/>
      <w:r w:rsidRPr="00F005BE">
        <w:rPr>
          <w:rFonts w:ascii="Times New Roman" w:hAnsi="Times New Roman"/>
        </w:rPr>
        <w:t>) fails or refuses to sign the contract or (ii) fails or refuses to present the tender performance guarantee, if requested in accordance with the tender requirements, or has not fulfilled any condition specified in the award documents, prior to the signing of the procurement contract.</w:t>
      </w:r>
      <w:r w:rsidRPr="00F005BE" w:rsidR="00EA3195">
        <w:rPr>
          <w:rFonts w:ascii="Times New Roman" w:hAnsi="Times New Roman"/>
        </w:rPr>
        <w:t xml:space="preserve"> </w:t>
      </w:r>
    </w:p>
    <w:p w:rsidRPr="00F005BE" w:rsidR="006706CB" w:rsidP="00DA542C" w:rsidRDefault="006706CB" w14:paraId="2EBCAC8E" w14:textId="15D91D18">
      <w:pPr>
        <w:pStyle w:val="ListParagraph"/>
        <w:numPr>
          <w:ilvl w:val="1"/>
          <w:numId w:val="72"/>
        </w:numPr>
        <w:spacing w:line="360" w:lineRule="auto"/>
        <w:jc w:val="both"/>
        <w:rPr>
          <w:rFonts w:ascii="Times New Roman" w:hAnsi="Times New Roman"/>
          <w:iCs/>
        </w:rPr>
      </w:pPr>
      <w:r w:rsidRPr="00F005BE">
        <w:rPr>
          <w:rFonts w:ascii="Times New Roman" w:hAnsi="Times New Roman"/>
          <w:iCs/>
        </w:rPr>
        <w:t>The Economic Operator does not accept the correction of arithmetical errors.</w:t>
      </w:r>
    </w:p>
    <w:p w:rsidRPr="00F005BE" w:rsidR="00EA3195" w:rsidP="00DA542C" w:rsidRDefault="00C8639B" w14:paraId="0D761A32" w14:textId="398D62BF">
      <w:pPr>
        <w:spacing w:line="360" w:lineRule="auto"/>
        <w:rPr>
          <w:sz w:val="22"/>
          <w:szCs w:val="22"/>
        </w:rPr>
      </w:pPr>
      <w:r w:rsidRPr="00F005BE">
        <w:rPr>
          <w:sz w:val="22"/>
          <w:szCs w:val="22"/>
        </w:rPr>
        <w:t xml:space="preserve">This guarantee will expire if the </w:t>
      </w:r>
      <w:r w:rsidRPr="00F005BE" w:rsidR="00192652">
        <w:rPr>
          <w:sz w:val="22"/>
          <w:szCs w:val="22"/>
        </w:rPr>
        <w:t xml:space="preserve">Tenderer </w:t>
      </w:r>
      <w:r w:rsidRPr="00F005BE">
        <w:rPr>
          <w:sz w:val="22"/>
          <w:szCs w:val="22"/>
        </w:rPr>
        <w:t xml:space="preserve">becomes a successful </w:t>
      </w:r>
      <w:r w:rsidRPr="00F005BE" w:rsidR="00192652">
        <w:rPr>
          <w:sz w:val="22"/>
          <w:szCs w:val="22"/>
        </w:rPr>
        <w:t>Tenderer</w:t>
      </w:r>
      <w:ins w:author="Chris Smith" w:date="2021-01-16T13:26:00Z" w:id="1997">
        <w:r w:rsidRPr="00F005BE" w:rsidR="007455E2">
          <w:rPr>
            <w:sz w:val="22"/>
            <w:szCs w:val="22"/>
          </w:rPr>
          <w:t>,</w:t>
        </w:r>
      </w:ins>
      <w:r w:rsidRPr="00F005BE" w:rsidR="00192652">
        <w:rPr>
          <w:sz w:val="22"/>
          <w:szCs w:val="22"/>
        </w:rPr>
        <w:t xml:space="preserve"> </w:t>
      </w:r>
      <w:del w:author="Chris Smith" w:date="2021-01-16T13:26:00Z" w:id="1998">
        <w:r w:rsidRPr="00F005BE" w:rsidDel="007455E2">
          <w:rPr>
            <w:sz w:val="22"/>
            <w:szCs w:val="22"/>
          </w:rPr>
          <w:delText>,</w:delText>
        </w:r>
      </w:del>
      <w:r w:rsidRPr="00F005BE">
        <w:rPr>
          <w:sz w:val="22"/>
          <w:szCs w:val="22"/>
        </w:rPr>
        <w:t xml:space="preserve"> upon receipt by us of the copy of the contract award notice and following the issuance of the good performance guarantee issued to you at the </w:t>
      </w:r>
      <w:r w:rsidRPr="00F005BE" w:rsidR="00192652">
        <w:rPr>
          <w:sz w:val="22"/>
          <w:szCs w:val="22"/>
        </w:rPr>
        <w:t xml:space="preserve">Tenderer </w:t>
      </w:r>
      <w:r w:rsidRPr="00F005BE">
        <w:rPr>
          <w:sz w:val="22"/>
          <w:szCs w:val="22"/>
        </w:rPr>
        <w:t>'s request.</w:t>
      </w:r>
    </w:p>
    <w:p w:rsidRPr="00F005BE" w:rsidR="00EA3195" w:rsidP="00DA542C" w:rsidRDefault="00C8639B" w14:paraId="06D7A2F8" w14:textId="48B082E6">
      <w:pPr>
        <w:spacing w:line="360" w:lineRule="auto"/>
        <w:rPr>
          <w:sz w:val="22"/>
          <w:szCs w:val="22"/>
        </w:rPr>
      </w:pPr>
      <w:r w:rsidRPr="00F005BE">
        <w:rPr>
          <w:sz w:val="22"/>
          <w:szCs w:val="22"/>
        </w:rPr>
        <w:t>This tender guarantee is valid until</w:t>
      </w:r>
      <w:r w:rsidRPr="00F005BE" w:rsidR="00EA3195">
        <w:rPr>
          <w:sz w:val="22"/>
          <w:szCs w:val="22"/>
        </w:rPr>
        <w:t xml:space="preserve"> “___” _____________________ 20__.</w:t>
      </w:r>
    </w:p>
    <w:p w:rsidRPr="00F005BE" w:rsidR="00EA3195" w:rsidP="00507965" w:rsidRDefault="00EA3195" w14:paraId="1993BD6B" w14:textId="77777777">
      <w:pPr>
        <w:rPr>
          <w:sz w:val="22"/>
          <w:szCs w:val="22"/>
        </w:rPr>
      </w:pPr>
    </w:p>
    <w:p w:rsidRPr="00F005BE" w:rsidR="00EA3195" w:rsidP="00507965" w:rsidRDefault="00EA3195" w14:paraId="53D6639F" w14:textId="77777777">
      <w:pPr>
        <w:rPr>
          <w:b/>
          <w:bCs/>
          <w:sz w:val="22"/>
          <w:szCs w:val="22"/>
        </w:rPr>
      </w:pPr>
      <w:r w:rsidRPr="00F005BE">
        <w:rPr>
          <w:b/>
          <w:bCs/>
          <w:sz w:val="22"/>
          <w:szCs w:val="22"/>
        </w:rPr>
        <w:t>_________________________________________</w:t>
      </w:r>
    </w:p>
    <w:p w:rsidRPr="00F005BE" w:rsidR="000E487A" w:rsidP="00507965" w:rsidRDefault="000E487A" w14:paraId="7FA7BC22" w14:textId="0FE99688">
      <w:pPr>
        <w:rPr>
          <w:sz w:val="22"/>
          <w:szCs w:val="22"/>
        </w:rPr>
      </w:pPr>
    </w:p>
    <w:p w:rsidRPr="00F005BE" w:rsidR="00881852" w:rsidP="00507965" w:rsidRDefault="00881852" w14:paraId="4CFEC4FA" w14:textId="77777777">
      <w:pPr>
        <w:rPr>
          <w:sz w:val="22"/>
          <w:szCs w:val="22"/>
        </w:rPr>
        <w:sectPr w:rsidRPr="00F005BE" w:rsidR="00881852" w:rsidSect="004B71D5">
          <w:pgSz w:w="11906" w:h="16838" w:orient="portrait" w:code="9"/>
          <w:pgMar w:top="720" w:right="1134" w:bottom="720" w:left="1134" w:header="567" w:footer="680" w:gutter="0"/>
          <w:cols w:space="720"/>
          <w:docGrid w:linePitch="326"/>
        </w:sectPr>
      </w:pPr>
    </w:p>
    <w:p w:rsidRPr="00F005BE" w:rsidR="000522C0" w:rsidP="00507965" w:rsidRDefault="000522C0" w14:paraId="123911AE" w14:textId="1D6BD608">
      <w:pPr>
        <w:rPr>
          <w:sz w:val="22"/>
          <w:szCs w:val="22"/>
        </w:rPr>
      </w:pPr>
      <w:bookmarkStart w:name="_Hlk40424350" w:id="1999"/>
    </w:p>
    <w:p w:rsidR="00A000A6" w:rsidRDefault="007455E2" w14:paraId="7EBD5E18" w14:textId="77777777">
      <w:pPr>
        <w:pStyle w:val="Heading2"/>
        <w:shd w:val="clear" w:color="auto" w:fill="9CC2E5" w:themeFill="accent5" w:themeFillTint="99"/>
        <w:rPr>
          <w:rFonts w:ascii="Times New Roman" w:hAnsi="Times New Roman"/>
          <w:sz w:val="22"/>
          <w:szCs w:val="22"/>
          <w:lang w:val="en-GB"/>
        </w:rPr>
      </w:pPr>
      <w:bookmarkStart w:name="_Toc64785807" w:id="2000"/>
      <w:bookmarkStart w:name="_Ref64786604" w:id="2001"/>
      <w:ins w:author="Chris Smith" w:date="2021-01-16T13:26:00Z" w:id="2002">
        <w:r w:rsidRPr="00F005BE">
          <w:rPr>
            <w:rFonts w:ascii="Times New Roman" w:hAnsi="Times New Roman"/>
            <w:sz w:val="22"/>
            <w:szCs w:val="22"/>
            <w:lang w:val="en-GB"/>
          </w:rPr>
          <w:t xml:space="preserve">Form 5 - </w:t>
        </w:r>
      </w:ins>
      <w:proofErr w:type="spellStart"/>
      <w:r w:rsidRPr="00F005BE" w:rsidR="0066150A">
        <w:rPr>
          <w:rFonts w:ascii="Times New Roman" w:hAnsi="Times New Roman"/>
          <w:sz w:val="22"/>
          <w:szCs w:val="22"/>
          <w:lang w:val="en-GB"/>
        </w:rPr>
        <w:t>ESPD</w:t>
      </w:r>
      <w:proofErr w:type="spellEnd"/>
      <w:r w:rsidRPr="00F005BE" w:rsidR="00697484">
        <w:rPr>
          <w:rFonts w:ascii="Times New Roman" w:hAnsi="Times New Roman"/>
          <w:sz w:val="22"/>
          <w:szCs w:val="22"/>
          <w:lang w:val="en-GB"/>
        </w:rPr>
        <w:t xml:space="preserve"> Declaration Form </w:t>
      </w:r>
    </w:p>
    <w:p w:rsidRPr="00F005BE" w:rsidR="00BF5100" w:rsidP="00A000A6" w:rsidRDefault="00A000A6" w14:paraId="0B95A40A" w14:textId="6C382497">
      <w:pPr>
        <w:rPr>
          <w:sz w:val="22"/>
          <w:szCs w:val="22"/>
        </w:rPr>
      </w:pPr>
      <w:r>
        <w:rPr>
          <w:sz w:val="22"/>
          <w:szCs w:val="22"/>
        </w:rPr>
        <w:t>[</w:t>
      </w:r>
      <w:r w:rsidRPr="00A000A6" w:rsidR="00697484">
        <w:rPr>
          <w:i/>
          <w:sz w:val="22"/>
          <w:szCs w:val="22"/>
        </w:rPr>
        <w:t xml:space="preserve">filled in by the </w:t>
      </w:r>
      <w:r w:rsidRPr="00A000A6" w:rsidR="00120D47">
        <w:rPr>
          <w:i/>
          <w:sz w:val="22"/>
          <w:szCs w:val="22"/>
        </w:rPr>
        <w:t>Economic Operator</w:t>
      </w:r>
      <w:bookmarkEnd w:id="2000"/>
      <w:bookmarkEnd w:id="2001"/>
      <w:r>
        <w:rPr>
          <w:sz w:val="22"/>
          <w:szCs w:val="22"/>
        </w:rPr>
        <w:t>]</w:t>
      </w:r>
    </w:p>
    <w:bookmarkEnd w:id="1707"/>
    <w:bookmarkEnd w:id="1999"/>
    <w:p w:rsidRPr="00F005BE" w:rsidR="003D14F7" w:rsidP="00507965" w:rsidRDefault="003D14F7" w14:paraId="79335267" w14:textId="77777777">
      <w:pPr>
        <w:pStyle w:val="TenderForms"/>
        <w:spacing w:before="120"/>
        <w:jc w:val="center"/>
        <w:rPr>
          <w:rStyle w:val="TenderFormsChar"/>
          <w:rFonts w:ascii="Times New Roman" w:hAnsi="Times New Roman"/>
          <w:color w:val="2F5496"/>
          <w:sz w:val="22"/>
          <w:szCs w:val="22"/>
        </w:rPr>
      </w:pPr>
    </w:p>
    <w:p w:rsidRPr="00F005BE" w:rsidR="00A05F0E" w:rsidP="00507965" w:rsidRDefault="003D14F7" w14:paraId="43EBC019" w14:textId="2859AAE3">
      <w:pPr>
        <w:pStyle w:val="TenderForms"/>
        <w:spacing w:before="120"/>
        <w:jc w:val="center"/>
        <w:rPr>
          <w:b/>
          <w:sz w:val="22"/>
          <w:szCs w:val="22"/>
        </w:rPr>
      </w:pPr>
      <w:r w:rsidRPr="00F005BE">
        <w:rPr>
          <w:b/>
          <w:sz w:val="22"/>
          <w:szCs w:val="22"/>
        </w:rPr>
        <w:t xml:space="preserve">[full </w:t>
      </w:r>
      <w:proofErr w:type="spellStart"/>
      <w:r w:rsidRPr="00F005BE">
        <w:rPr>
          <w:b/>
          <w:sz w:val="22"/>
          <w:szCs w:val="22"/>
        </w:rPr>
        <w:t>ESPD</w:t>
      </w:r>
      <w:proofErr w:type="spellEnd"/>
      <w:r w:rsidRPr="00F005BE">
        <w:rPr>
          <w:b/>
          <w:sz w:val="22"/>
          <w:szCs w:val="22"/>
        </w:rPr>
        <w:t xml:space="preserve"> template as in the order of the Ministry of Finance</w:t>
      </w:r>
      <w:r w:rsidRPr="00F005BE" w:rsidR="00162480">
        <w:rPr>
          <w:b/>
          <w:sz w:val="22"/>
          <w:szCs w:val="22"/>
        </w:rPr>
        <w:t xml:space="preserve"> </w:t>
      </w:r>
      <w:r w:rsidRPr="00F005BE" w:rsidR="002F1419">
        <w:rPr>
          <w:b/>
          <w:sz w:val="22"/>
          <w:szCs w:val="22"/>
        </w:rPr>
        <w:t xml:space="preserve">and generated by the </w:t>
      </w:r>
      <w:proofErr w:type="spellStart"/>
      <w:r w:rsidRPr="00F005BE" w:rsidR="00192652">
        <w:rPr>
          <w:b/>
          <w:sz w:val="22"/>
          <w:szCs w:val="22"/>
        </w:rPr>
        <w:t>MTender</w:t>
      </w:r>
      <w:proofErr w:type="spellEnd"/>
      <w:r w:rsidRPr="00F005BE" w:rsidR="00192652">
        <w:rPr>
          <w:b/>
          <w:sz w:val="22"/>
          <w:szCs w:val="22"/>
        </w:rPr>
        <w:t xml:space="preserve"> </w:t>
      </w:r>
      <w:r w:rsidRPr="00F005BE" w:rsidR="004120FE">
        <w:rPr>
          <w:b/>
          <w:sz w:val="22"/>
          <w:szCs w:val="22"/>
        </w:rPr>
        <w:t>S</w:t>
      </w:r>
      <w:r w:rsidRPr="00F005BE" w:rsidR="00192652">
        <w:rPr>
          <w:b/>
          <w:sz w:val="22"/>
          <w:szCs w:val="22"/>
        </w:rPr>
        <w:t xml:space="preserve">ystem </w:t>
      </w:r>
      <w:r w:rsidRPr="00F005BE" w:rsidR="002F1419">
        <w:rPr>
          <w:b/>
          <w:sz w:val="22"/>
          <w:szCs w:val="22"/>
        </w:rPr>
        <w:t>with Contracting Authorities Input</w:t>
      </w:r>
      <w:r w:rsidRPr="00F005BE">
        <w:rPr>
          <w:b/>
          <w:sz w:val="22"/>
          <w:szCs w:val="22"/>
        </w:rPr>
        <w:t>]</w:t>
      </w:r>
      <w:r w:rsidRPr="00F005BE" w:rsidR="00A05F0E">
        <w:rPr>
          <w:b/>
          <w:sz w:val="22"/>
          <w:szCs w:val="22"/>
        </w:rPr>
        <w:t xml:space="preserve"> </w:t>
      </w:r>
    </w:p>
    <w:p w:rsidRPr="00F005BE" w:rsidR="00881852" w:rsidP="00881852" w:rsidRDefault="00881852" w14:paraId="42E0167F" w14:textId="77777777">
      <w:pPr>
        <w:pStyle w:val="TenderForms"/>
        <w:spacing w:before="120"/>
        <w:rPr>
          <w:b/>
          <w:sz w:val="22"/>
          <w:szCs w:val="22"/>
        </w:rPr>
      </w:pPr>
    </w:p>
    <w:p w:rsidRPr="00F005BE" w:rsidR="00881852" w:rsidP="00881852" w:rsidRDefault="00881852" w14:paraId="370128D6" w14:textId="3D60BA83">
      <w:pPr>
        <w:pStyle w:val="TenderForms"/>
        <w:spacing w:before="120"/>
        <w:rPr>
          <w:sz w:val="22"/>
          <w:szCs w:val="22"/>
        </w:rPr>
        <w:sectPr w:rsidRPr="00F005BE" w:rsidR="00881852" w:rsidSect="004B71D5">
          <w:pgSz w:w="11906" w:h="16838" w:orient="portrait" w:code="9"/>
          <w:pgMar w:top="720" w:right="1134" w:bottom="720" w:left="1134" w:header="567" w:footer="680" w:gutter="0"/>
          <w:cols w:space="720"/>
          <w:docGrid w:linePitch="326"/>
        </w:sectPr>
      </w:pPr>
    </w:p>
    <w:p w:rsidRPr="00F005BE" w:rsidR="00881852" w:rsidP="00507965" w:rsidRDefault="00881852" w14:paraId="1F82EA12" w14:textId="7C5A8083">
      <w:pPr>
        <w:pStyle w:val="TenderForms"/>
        <w:spacing w:before="120"/>
        <w:jc w:val="center"/>
        <w:rPr>
          <w:sz w:val="22"/>
          <w:szCs w:val="22"/>
        </w:rPr>
      </w:pPr>
    </w:p>
    <w:p w:rsidRPr="00F005BE" w:rsidR="00473370" w:rsidP="00C95CFB" w:rsidRDefault="00473370" w14:paraId="3E4C2BF8" w14:textId="380F4FB9">
      <w:pPr>
        <w:pStyle w:val="Heading1"/>
        <w:rPr>
          <w:rFonts w:cs="Times New Roman"/>
          <w:sz w:val="22"/>
          <w:szCs w:val="22"/>
          <w:lang w:val="en-GB"/>
        </w:rPr>
      </w:pPr>
      <w:bookmarkStart w:name="_Toc525752444" w:id="2003"/>
      <w:bookmarkStart w:name="_Toc31977639" w:id="2004"/>
      <w:bookmarkStart w:name="_Toc438266930" w:id="2005"/>
      <w:bookmarkStart w:name="_Toc438267904" w:id="2006"/>
      <w:bookmarkStart w:name="_Toc438366671" w:id="2007"/>
      <w:bookmarkStart w:name="_Toc64785808" w:id="2008"/>
      <w:bookmarkEnd w:id="1694"/>
      <w:bookmarkEnd w:id="1695"/>
      <w:bookmarkEnd w:id="1696"/>
      <w:bookmarkEnd w:id="1697"/>
      <w:bookmarkEnd w:id="1700"/>
      <w:r w:rsidRPr="00F005BE">
        <w:rPr>
          <w:rFonts w:cs="Times New Roman"/>
          <w:sz w:val="22"/>
          <w:szCs w:val="22"/>
          <w:lang w:val="en-GB"/>
        </w:rPr>
        <w:t xml:space="preserve">Section </w:t>
      </w:r>
      <w:r w:rsidRPr="00F005BE" w:rsidR="000F2DFA">
        <w:rPr>
          <w:rFonts w:cs="Times New Roman"/>
          <w:sz w:val="22"/>
          <w:szCs w:val="22"/>
          <w:lang w:val="en-GB"/>
        </w:rPr>
        <w:t>I</w:t>
      </w:r>
      <w:r w:rsidRPr="00F005BE">
        <w:rPr>
          <w:rFonts w:cs="Times New Roman"/>
          <w:sz w:val="22"/>
          <w:szCs w:val="22"/>
          <w:lang w:val="en-GB"/>
        </w:rPr>
        <w:t>V:  General Conditions of Contract</w:t>
      </w:r>
      <w:bookmarkEnd w:id="2003"/>
      <w:bookmarkEnd w:id="2004"/>
      <w:ins w:author="Chris Smith" w:date="2021-01-16T13:31:00Z" w:id="2009">
        <w:r w:rsidRPr="00F005BE" w:rsidR="007456D3">
          <w:rPr>
            <w:rFonts w:cs="Times New Roman"/>
            <w:sz w:val="22"/>
            <w:szCs w:val="22"/>
            <w:lang w:val="en-GB"/>
          </w:rPr>
          <w:t xml:space="preserve"> (GCC)</w:t>
        </w:r>
      </w:ins>
      <w:bookmarkEnd w:id="2008"/>
    </w:p>
    <w:tbl>
      <w:tblPr>
        <w:tblW w:w="98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72"/>
      </w:tblGrid>
      <w:tr w:rsidRPr="00F005BE" w:rsidR="006738C1" w:rsidTr="00570C0D" w14:paraId="3C31B058" w14:textId="77777777">
        <w:trPr>
          <w:trHeight w:val="707"/>
        </w:trPr>
        <w:tc>
          <w:tcPr>
            <w:tcW w:w="9872" w:type="dxa"/>
            <w:tcBorders>
              <w:top w:val="nil"/>
              <w:left w:val="nil"/>
              <w:bottom w:val="nil"/>
              <w:right w:val="nil"/>
            </w:tcBorders>
            <w:vAlign w:val="center"/>
          </w:tcPr>
          <w:p w:rsidRPr="00F005BE" w:rsidR="00F11F43" w:rsidP="00507965" w:rsidRDefault="00F11F43" w14:paraId="27672CE2" w14:textId="791E3916">
            <w:pPr>
              <w:pStyle w:val="Subtitle"/>
              <w:rPr>
                <w:sz w:val="22"/>
                <w:szCs w:val="22"/>
              </w:rPr>
            </w:pPr>
          </w:p>
        </w:tc>
      </w:tr>
    </w:tbl>
    <w:p w:rsidRPr="00F005BE" w:rsidR="00F70992" w:rsidP="00507965" w:rsidRDefault="0045431E" w14:paraId="7A0BF609" w14:textId="3D8FC227">
      <w:pPr>
        <w:rPr>
          <w:b/>
          <w:sz w:val="22"/>
          <w:szCs w:val="22"/>
        </w:rPr>
      </w:pPr>
      <w:r w:rsidRPr="00F005BE">
        <w:rPr>
          <w:b/>
          <w:sz w:val="22"/>
          <w:szCs w:val="22"/>
        </w:rPr>
        <w:t>[existing contract template</w:t>
      </w:r>
      <w:r w:rsidRPr="00F005BE" w:rsidR="003D14F7">
        <w:rPr>
          <w:b/>
          <w:sz w:val="22"/>
          <w:szCs w:val="22"/>
        </w:rPr>
        <w:t xml:space="preserve"> for Goods</w:t>
      </w:r>
      <w:r w:rsidRPr="00F005BE">
        <w:rPr>
          <w:b/>
          <w:sz w:val="22"/>
          <w:szCs w:val="22"/>
        </w:rPr>
        <w:t>]</w:t>
      </w:r>
    </w:p>
    <w:p w:rsidRPr="00F005BE" w:rsidR="00881852" w:rsidP="00507965" w:rsidRDefault="00881852" w14:paraId="4F182EDB" w14:textId="77777777">
      <w:pPr>
        <w:rPr>
          <w:b/>
          <w:sz w:val="22"/>
          <w:szCs w:val="22"/>
        </w:rPr>
      </w:pPr>
    </w:p>
    <w:p w:rsidRPr="00F005BE" w:rsidR="00881852" w:rsidP="00507965" w:rsidRDefault="00881852" w14:paraId="593ABDCA" w14:textId="77777777">
      <w:pPr>
        <w:rPr>
          <w:b/>
          <w:sz w:val="22"/>
          <w:szCs w:val="22"/>
        </w:rPr>
        <w:sectPr w:rsidRPr="00F005BE" w:rsidR="00881852" w:rsidSect="004B71D5">
          <w:headerReference w:type="default" r:id="rId32"/>
          <w:pgSz w:w="11906" w:h="16838" w:orient="portrait" w:code="9"/>
          <w:pgMar w:top="720" w:right="1134" w:bottom="720" w:left="1134" w:header="567" w:footer="680" w:gutter="0"/>
          <w:cols w:space="720"/>
          <w:docGrid w:linePitch="326"/>
        </w:sectPr>
      </w:pPr>
    </w:p>
    <w:p w:rsidRPr="00F005BE" w:rsidR="00881852" w:rsidP="00507965" w:rsidRDefault="00881852" w14:paraId="49DEF520" w14:textId="19DD48B3">
      <w:pPr>
        <w:rPr>
          <w:b/>
          <w:sz w:val="22"/>
          <w:szCs w:val="22"/>
        </w:rPr>
      </w:pPr>
    </w:p>
    <w:p w:rsidRPr="00F005BE" w:rsidR="00A269B3" w:rsidP="00C95CFB" w:rsidRDefault="00A269B3" w14:paraId="41672913" w14:textId="7FA5CA3B">
      <w:pPr>
        <w:pStyle w:val="Heading1"/>
        <w:rPr>
          <w:rFonts w:cs="Times New Roman"/>
          <w:sz w:val="22"/>
          <w:szCs w:val="22"/>
          <w:lang w:val="en-GB"/>
        </w:rPr>
      </w:pPr>
      <w:bookmarkStart w:name="_Toc438954452" w:id="2010"/>
      <w:bookmarkStart w:name="_Toc248405349" w:id="2011"/>
      <w:bookmarkStart w:name="_Toc525752445" w:id="2012"/>
      <w:bookmarkStart w:name="_Toc31977640" w:id="2013"/>
      <w:bookmarkStart w:name="_Toc64785809" w:id="2014"/>
      <w:r w:rsidRPr="00F005BE">
        <w:rPr>
          <w:rFonts w:cs="Times New Roman"/>
          <w:sz w:val="22"/>
          <w:szCs w:val="22"/>
          <w:lang w:val="en-GB"/>
        </w:rPr>
        <w:t>Section V: Special Conditions of</w:t>
      </w:r>
      <w:r w:rsidRPr="00F005BE" w:rsidR="005C5CD4">
        <w:rPr>
          <w:rFonts w:cs="Times New Roman"/>
          <w:sz w:val="22"/>
          <w:szCs w:val="22"/>
          <w:lang w:val="en-GB"/>
        </w:rPr>
        <w:t xml:space="preserve"> the</w:t>
      </w:r>
      <w:r w:rsidRPr="00F005BE">
        <w:rPr>
          <w:rFonts w:cs="Times New Roman"/>
          <w:sz w:val="22"/>
          <w:szCs w:val="22"/>
          <w:lang w:val="en-GB"/>
        </w:rPr>
        <w:t xml:space="preserve"> </w:t>
      </w:r>
      <w:bookmarkEnd w:id="2010"/>
      <w:bookmarkEnd w:id="2011"/>
      <w:r w:rsidRPr="00F005BE">
        <w:rPr>
          <w:rFonts w:cs="Times New Roman"/>
          <w:sz w:val="22"/>
          <w:szCs w:val="22"/>
          <w:lang w:val="en-GB"/>
        </w:rPr>
        <w:t>Contract</w:t>
      </w:r>
      <w:bookmarkEnd w:id="2012"/>
      <w:bookmarkEnd w:id="2013"/>
      <w:ins w:author="Chris Smith" w:date="2021-01-16T13:31:00Z" w:id="2015">
        <w:r w:rsidRPr="00F005BE" w:rsidR="007456D3">
          <w:rPr>
            <w:rFonts w:cs="Times New Roman"/>
            <w:sz w:val="22"/>
            <w:szCs w:val="22"/>
            <w:lang w:val="en-GB"/>
          </w:rPr>
          <w:t xml:space="preserve"> (</w:t>
        </w:r>
      </w:ins>
      <w:ins w:author="Chris Smith" w:date="2021-01-16T13:32:00Z" w:id="2016">
        <w:r w:rsidRPr="00F005BE" w:rsidR="007456D3">
          <w:rPr>
            <w:rFonts w:cs="Times New Roman"/>
            <w:sz w:val="22"/>
            <w:szCs w:val="22"/>
            <w:lang w:val="en-GB"/>
          </w:rPr>
          <w:t>SCC)</w:t>
        </w:r>
      </w:ins>
      <w:bookmarkEnd w:id="2014"/>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628"/>
      </w:tblGrid>
      <w:tr w:rsidRPr="00F005BE" w:rsidR="000336B0" w:rsidTr="00D87BC9" w14:paraId="1F1AE2DF" w14:textId="77777777">
        <w:tc>
          <w:tcPr>
            <w:tcW w:w="5000" w:type="pct"/>
          </w:tcPr>
          <w:p w:rsidRPr="00F005BE" w:rsidR="000336B0" w:rsidP="00507965" w:rsidRDefault="00D87BC9" w14:paraId="6332635D" w14:textId="31D31740">
            <w:pPr>
              <w:rPr>
                <w:b/>
                <w:i/>
                <w:sz w:val="22"/>
                <w:szCs w:val="22"/>
              </w:rPr>
            </w:pPr>
            <w:bookmarkStart w:name="_Toc438954453" w:id="2017"/>
            <w:bookmarkEnd w:id="2005"/>
            <w:bookmarkEnd w:id="2006"/>
            <w:bookmarkEnd w:id="2007"/>
            <w:r w:rsidRPr="00F005BE">
              <w:rPr>
                <w:b/>
                <w:i/>
                <w:sz w:val="22"/>
                <w:szCs w:val="22"/>
              </w:rPr>
              <w:t xml:space="preserve">It is the responsibility of the Contracting Authority to fill in this part. </w:t>
            </w:r>
            <w:r w:rsidRPr="00F005BE" w:rsidR="000336B0">
              <w:rPr>
                <w:b/>
                <w:i/>
                <w:sz w:val="22"/>
                <w:szCs w:val="22"/>
              </w:rPr>
              <w:t xml:space="preserve">The following </w:t>
            </w:r>
            <w:r w:rsidRPr="00F005BE" w:rsidR="00017C86">
              <w:rPr>
                <w:b/>
                <w:i/>
                <w:sz w:val="22"/>
                <w:szCs w:val="22"/>
              </w:rPr>
              <w:t xml:space="preserve">Special </w:t>
            </w:r>
            <w:r w:rsidRPr="00F005BE" w:rsidR="000336B0">
              <w:rPr>
                <w:b/>
                <w:i/>
                <w:sz w:val="22"/>
                <w:szCs w:val="22"/>
              </w:rPr>
              <w:t xml:space="preserve">Conditions of </w:t>
            </w:r>
            <w:r w:rsidRPr="00F005BE" w:rsidR="000A3279">
              <w:rPr>
                <w:b/>
                <w:i/>
                <w:sz w:val="22"/>
                <w:szCs w:val="22"/>
              </w:rPr>
              <w:t>Contract</w:t>
            </w:r>
            <w:r w:rsidRPr="00F005BE" w:rsidR="000336B0">
              <w:rPr>
                <w:b/>
                <w:i/>
                <w:sz w:val="22"/>
                <w:szCs w:val="22"/>
              </w:rPr>
              <w:t xml:space="preserve"> (</w:t>
            </w:r>
            <w:r w:rsidRPr="00F005BE" w:rsidR="00017C86">
              <w:rPr>
                <w:b/>
                <w:i/>
                <w:sz w:val="22"/>
                <w:szCs w:val="22"/>
              </w:rPr>
              <w:t>S</w:t>
            </w:r>
            <w:r w:rsidRPr="00F005BE" w:rsidR="000336B0">
              <w:rPr>
                <w:b/>
                <w:i/>
                <w:sz w:val="22"/>
                <w:szCs w:val="22"/>
              </w:rPr>
              <w:t xml:space="preserve">CC) </w:t>
            </w:r>
            <w:r w:rsidRPr="00F005BE" w:rsidR="00017C86">
              <w:rPr>
                <w:b/>
                <w:i/>
                <w:sz w:val="22"/>
                <w:szCs w:val="22"/>
              </w:rPr>
              <w:t xml:space="preserve">are contract-specific and </w:t>
            </w:r>
            <w:r w:rsidRPr="00F005BE" w:rsidR="000336B0">
              <w:rPr>
                <w:b/>
                <w:i/>
                <w:sz w:val="22"/>
                <w:szCs w:val="22"/>
              </w:rPr>
              <w:t>shall supplement the GCC. Whenever there is a conflict, the provisions herein shall prevail over those in the GCC.</w:t>
            </w:r>
          </w:p>
        </w:tc>
      </w:tr>
    </w:tbl>
    <w:p w:rsidRPr="00F005BE" w:rsidR="00D87BC9" w:rsidRDefault="00D87BC9" w14:paraId="102DC603" w14:textId="65C4C9F5">
      <w:pPr>
        <w:rPr>
          <w:sz w:val="22"/>
          <w:szCs w:val="22"/>
        </w:rPr>
      </w:pPr>
    </w:p>
    <w:p w:rsidRPr="00F005BE" w:rsidR="00E6059C" w:rsidRDefault="00E6059C" w14:paraId="4984BB9B" w14:textId="77777777">
      <w:pPr>
        <w:rPr>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556"/>
        <w:gridCol w:w="8072"/>
        <w:tblGridChange w:id="2018">
          <w:tblGrid>
            <w:gridCol w:w="1556"/>
            <w:gridCol w:w="8072"/>
          </w:tblGrid>
        </w:tblGridChange>
      </w:tblGrid>
      <w:tr w:rsidRPr="00F005BE" w:rsidR="007455E2" w:rsidTr="002B317C" w14:paraId="2ABC5C0D" w14:textId="77777777">
        <w:trPr>
          <w:cantSplit/>
          <w:trHeight w:val="417"/>
          <w:ins w:author="Chris Smith" w:date="2021-01-16T13:30:00Z" w:id="2019"/>
        </w:trPr>
        <w:tc>
          <w:tcPr>
            <w:tcW w:w="808" w:type="pct"/>
            <w:shd w:val="clear" w:color="auto" w:fill="8EAADB" w:themeFill="accent1" w:themeFillTint="99"/>
          </w:tcPr>
          <w:p w:rsidRPr="00F005BE" w:rsidR="007455E2" w:rsidP="002B317C" w:rsidRDefault="007456D3" w14:paraId="6173D8A8" w14:textId="2A5F4B5E">
            <w:pPr>
              <w:pStyle w:val="ListParagraph"/>
              <w:tabs>
                <w:tab w:val="left" w:pos="449"/>
              </w:tabs>
              <w:spacing w:before="120" w:after="120"/>
              <w:ind w:left="360" w:hanging="330"/>
              <w:rPr>
                <w:ins w:author="Chris Smith" w:date="2021-01-16T13:30:00Z" w:id="2020"/>
                <w:rFonts w:ascii="Times New Roman" w:hAnsi="Times New Roman"/>
                <w:b/>
              </w:rPr>
            </w:pPr>
            <w:ins w:author="Chris Smith" w:date="2021-01-16T13:30:00Z" w:id="2021">
              <w:r w:rsidRPr="00F005BE">
                <w:rPr>
                  <w:rFonts w:ascii="Times New Roman" w:hAnsi="Times New Roman"/>
                  <w:b/>
                </w:rPr>
                <w:t>GCC</w:t>
              </w:r>
            </w:ins>
          </w:p>
          <w:p w:rsidRPr="00F005BE" w:rsidR="007455E2" w:rsidP="002B317C" w:rsidRDefault="007455E2" w14:paraId="344B8BD5" w14:textId="77777777">
            <w:pPr>
              <w:pStyle w:val="ListParagraph"/>
              <w:tabs>
                <w:tab w:val="left" w:pos="449"/>
              </w:tabs>
              <w:spacing w:before="120" w:after="120"/>
              <w:ind w:left="26"/>
              <w:rPr>
                <w:ins w:author="Chris Smith" w:date="2021-01-16T13:30:00Z" w:id="2022"/>
                <w:rFonts w:ascii="Times New Roman" w:hAnsi="Times New Roman"/>
                <w:b/>
              </w:rPr>
            </w:pPr>
            <w:ins w:author="Chris Smith" w:date="2021-01-16T13:30:00Z" w:id="2023">
              <w:r w:rsidRPr="00F005BE">
                <w:rPr>
                  <w:rFonts w:ascii="Times New Roman" w:hAnsi="Times New Roman"/>
                  <w:b/>
                </w:rPr>
                <w:t>reference</w:t>
              </w:r>
            </w:ins>
          </w:p>
        </w:tc>
        <w:tc>
          <w:tcPr>
            <w:tcW w:w="4192" w:type="pct"/>
            <w:shd w:val="clear" w:color="auto" w:fill="8EAADB" w:themeFill="accent1" w:themeFillTint="99"/>
          </w:tcPr>
          <w:p w:rsidRPr="00F005BE" w:rsidR="007455E2" w:rsidP="002B317C" w:rsidRDefault="007455E2" w14:paraId="51404C4F" w14:textId="77777777">
            <w:pPr>
              <w:tabs>
                <w:tab w:val="right" w:pos="7272"/>
              </w:tabs>
              <w:spacing w:before="120" w:after="120"/>
              <w:rPr>
                <w:ins w:author="Chris Smith" w:date="2021-01-16T13:30:00Z" w:id="2024"/>
                <w:b/>
                <w:sz w:val="22"/>
                <w:szCs w:val="22"/>
              </w:rPr>
            </w:pPr>
            <w:ins w:author="Chris Smith" w:date="2021-01-16T13:30:00Z" w:id="2025">
              <w:r w:rsidRPr="00F005BE">
                <w:rPr>
                  <w:b/>
                  <w:sz w:val="22"/>
                  <w:szCs w:val="22"/>
                </w:rPr>
                <w:t>Section</w:t>
              </w:r>
            </w:ins>
          </w:p>
        </w:tc>
      </w:tr>
      <w:tr w:rsidRPr="00F005BE" w:rsidR="007456D3" w:rsidTr="007456D3" w14:paraId="41112382" w14:textId="77777777">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Change w:author="Chris Smith" w:date="2021-01-16T13:31:00Z" w:id="2026">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blPrExChange>
        </w:tblPrEx>
        <w:trPr>
          <w:cantSplit/>
          <w:trHeight w:val="417"/>
          <w:ins w:author="Chris Smith" w:date="2021-01-16T13:30:00Z" w:id="2027"/>
          <w:trPrChange w:author="Chris Smith" w:date="2021-01-16T13:31:00Z" w:id="2028">
            <w:trPr>
              <w:cantSplit/>
              <w:trHeight w:val="417"/>
            </w:trPr>
          </w:trPrChange>
        </w:trPr>
        <w:tc>
          <w:tcPr>
            <w:tcW w:w="808" w:type="pct"/>
            <w:shd w:val="clear" w:color="auto" w:fill="auto"/>
            <w:tcPrChange w:author="Chris Smith" w:date="2021-01-16T13:31:00Z" w:id="2029">
              <w:tcPr>
                <w:tcW w:w="808" w:type="pct"/>
                <w:shd w:val="clear" w:color="auto" w:fill="8EAADB" w:themeFill="accent1" w:themeFillTint="99"/>
              </w:tcPr>
            </w:tcPrChange>
          </w:tcPr>
          <w:p w:rsidRPr="00F005BE" w:rsidR="007456D3" w:rsidP="002B317C" w:rsidRDefault="007456D3" w14:paraId="1FF4B3A2" w14:textId="77777777">
            <w:pPr>
              <w:pStyle w:val="ListParagraph"/>
              <w:tabs>
                <w:tab w:val="left" w:pos="449"/>
              </w:tabs>
              <w:spacing w:before="120" w:after="120"/>
              <w:ind w:left="360" w:hanging="330"/>
              <w:rPr>
                <w:ins w:author="Chris Smith" w:date="2021-01-16T13:30:00Z" w:id="2030"/>
                <w:rFonts w:ascii="Times New Roman" w:hAnsi="Times New Roman"/>
                <w:b/>
              </w:rPr>
            </w:pPr>
          </w:p>
        </w:tc>
        <w:tc>
          <w:tcPr>
            <w:tcW w:w="4192" w:type="pct"/>
            <w:shd w:val="clear" w:color="auto" w:fill="auto"/>
            <w:tcPrChange w:author="Chris Smith" w:date="2021-01-16T13:31:00Z" w:id="2031">
              <w:tcPr>
                <w:tcW w:w="4192" w:type="pct"/>
                <w:shd w:val="clear" w:color="auto" w:fill="8EAADB" w:themeFill="accent1" w:themeFillTint="99"/>
              </w:tcPr>
            </w:tcPrChange>
          </w:tcPr>
          <w:p w:rsidRPr="00F005BE" w:rsidR="007456D3" w:rsidP="002B317C" w:rsidRDefault="007456D3" w14:paraId="099C024E" w14:textId="77777777">
            <w:pPr>
              <w:tabs>
                <w:tab w:val="right" w:pos="7272"/>
              </w:tabs>
              <w:spacing w:before="120" w:after="120"/>
              <w:rPr>
                <w:ins w:author="Chris Smith" w:date="2021-01-16T13:30:00Z" w:id="2032"/>
                <w:b/>
                <w:sz w:val="22"/>
                <w:szCs w:val="22"/>
              </w:rPr>
            </w:pPr>
          </w:p>
        </w:tc>
      </w:tr>
      <w:tr w:rsidRPr="00F005BE" w:rsidR="007456D3" w:rsidTr="007456D3" w14:paraId="3DD52B75" w14:textId="77777777">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Change w:author="Chris Smith" w:date="2021-01-16T13:31:00Z" w:id="2033">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blPrExChange>
        </w:tblPrEx>
        <w:trPr>
          <w:cantSplit/>
          <w:trHeight w:val="417"/>
          <w:ins w:author="Chris Smith" w:date="2021-01-16T13:30:00Z" w:id="2034"/>
          <w:trPrChange w:author="Chris Smith" w:date="2021-01-16T13:31:00Z" w:id="2035">
            <w:trPr>
              <w:cantSplit/>
              <w:trHeight w:val="417"/>
            </w:trPr>
          </w:trPrChange>
        </w:trPr>
        <w:tc>
          <w:tcPr>
            <w:tcW w:w="808" w:type="pct"/>
            <w:shd w:val="clear" w:color="auto" w:fill="auto"/>
            <w:tcPrChange w:author="Chris Smith" w:date="2021-01-16T13:31:00Z" w:id="2036">
              <w:tcPr>
                <w:tcW w:w="808" w:type="pct"/>
                <w:shd w:val="clear" w:color="auto" w:fill="8EAADB" w:themeFill="accent1" w:themeFillTint="99"/>
              </w:tcPr>
            </w:tcPrChange>
          </w:tcPr>
          <w:p w:rsidRPr="00F005BE" w:rsidR="007456D3" w:rsidP="002B317C" w:rsidRDefault="007456D3" w14:paraId="47E52013" w14:textId="77777777">
            <w:pPr>
              <w:pStyle w:val="ListParagraph"/>
              <w:tabs>
                <w:tab w:val="left" w:pos="449"/>
              </w:tabs>
              <w:spacing w:before="120" w:after="120"/>
              <w:ind w:left="360" w:hanging="330"/>
              <w:rPr>
                <w:ins w:author="Chris Smith" w:date="2021-01-16T13:30:00Z" w:id="2037"/>
                <w:rFonts w:ascii="Times New Roman" w:hAnsi="Times New Roman"/>
                <w:b/>
              </w:rPr>
            </w:pPr>
          </w:p>
        </w:tc>
        <w:tc>
          <w:tcPr>
            <w:tcW w:w="4192" w:type="pct"/>
            <w:shd w:val="clear" w:color="auto" w:fill="auto"/>
            <w:tcPrChange w:author="Chris Smith" w:date="2021-01-16T13:31:00Z" w:id="2038">
              <w:tcPr>
                <w:tcW w:w="4192" w:type="pct"/>
                <w:shd w:val="clear" w:color="auto" w:fill="8EAADB" w:themeFill="accent1" w:themeFillTint="99"/>
              </w:tcPr>
            </w:tcPrChange>
          </w:tcPr>
          <w:p w:rsidRPr="00F005BE" w:rsidR="007456D3" w:rsidP="002B317C" w:rsidRDefault="007456D3" w14:paraId="3C0C458E" w14:textId="77777777">
            <w:pPr>
              <w:tabs>
                <w:tab w:val="right" w:pos="7272"/>
              </w:tabs>
              <w:spacing w:before="120" w:after="120"/>
              <w:rPr>
                <w:ins w:author="Chris Smith" w:date="2021-01-16T13:30:00Z" w:id="2039"/>
                <w:b/>
                <w:sz w:val="22"/>
                <w:szCs w:val="22"/>
              </w:rPr>
            </w:pPr>
          </w:p>
        </w:tc>
      </w:tr>
      <w:tr w:rsidRPr="00F005BE" w:rsidR="007456D3" w:rsidTr="007456D3" w14:paraId="52B6417C" w14:textId="77777777">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Change w:author="Chris Smith" w:date="2021-01-16T13:31:00Z" w:id="2040">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blPrExChange>
        </w:tblPrEx>
        <w:trPr>
          <w:cantSplit/>
          <w:trHeight w:val="417"/>
          <w:ins w:author="Chris Smith" w:date="2021-01-16T13:30:00Z" w:id="2041"/>
          <w:trPrChange w:author="Chris Smith" w:date="2021-01-16T13:31:00Z" w:id="2042">
            <w:trPr>
              <w:cantSplit/>
              <w:trHeight w:val="417"/>
            </w:trPr>
          </w:trPrChange>
        </w:trPr>
        <w:tc>
          <w:tcPr>
            <w:tcW w:w="808" w:type="pct"/>
            <w:shd w:val="clear" w:color="auto" w:fill="auto"/>
            <w:tcPrChange w:author="Chris Smith" w:date="2021-01-16T13:31:00Z" w:id="2043">
              <w:tcPr>
                <w:tcW w:w="808" w:type="pct"/>
                <w:shd w:val="clear" w:color="auto" w:fill="8EAADB" w:themeFill="accent1" w:themeFillTint="99"/>
              </w:tcPr>
            </w:tcPrChange>
          </w:tcPr>
          <w:p w:rsidRPr="00F005BE" w:rsidR="007456D3" w:rsidP="002B317C" w:rsidRDefault="007456D3" w14:paraId="13DA3CE0" w14:textId="77777777">
            <w:pPr>
              <w:pStyle w:val="ListParagraph"/>
              <w:tabs>
                <w:tab w:val="left" w:pos="449"/>
              </w:tabs>
              <w:spacing w:before="120" w:after="120"/>
              <w:ind w:left="360" w:hanging="330"/>
              <w:rPr>
                <w:ins w:author="Chris Smith" w:date="2021-01-16T13:30:00Z" w:id="2044"/>
                <w:rFonts w:ascii="Times New Roman" w:hAnsi="Times New Roman"/>
                <w:b/>
              </w:rPr>
            </w:pPr>
          </w:p>
        </w:tc>
        <w:tc>
          <w:tcPr>
            <w:tcW w:w="4192" w:type="pct"/>
            <w:shd w:val="clear" w:color="auto" w:fill="auto"/>
            <w:tcPrChange w:author="Chris Smith" w:date="2021-01-16T13:31:00Z" w:id="2045">
              <w:tcPr>
                <w:tcW w:w="4192" w:type="pct"/>
                <w:shd w:val="clear" w:color="auto" w:fill="8EAADB" w:themeFill="accent1" w:themeFillTint="99"/>
              </w:tcPr>
            </w:tcPrChange>
          </w:tcPr>
          <w:p w:rsidRPr="00F005BE" w:rsidR="007456D3" w:rsidP="002B317C" w:rsidRDefault="007456D3" w14:paraId="365E1772" w14:textId="77777777">
            <w:pPr>
              <w:tabs>
                <w:tab w:val="right" w:pos="7272"/>
              </w:tabs>
              <w:spacing w:before="120" w:after="120"/>
              <w:rPr>
                <w:ins w:author="Chris Smith" w:date="2021-01-16T13:30:00Z" w:id="2046"/>
                <w:b/>
                <w:sz w:val="22"/>
                <w:szCs w:val="22"/>
              </w:rPr>
            </w:pPr>
          </w:p>
        </w:tc>
      </w:tr>
      <w:tr w:rsidRPr="00F005BE" w:rsidR="007456D3" w:rsidTr="007456D3" w14:paraId="3117DB21" w14:textId="77777777">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Change w:author="Chris Smith" w:date="2021-01-16T13:31:00Z" w:id="2047">
            <w:tblPrEx>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Ex>
          </w:tblPrExChange>
        </w:tblPrEx>
        <w:trPr>
          <w:cantSplit/>
          <w:trHeight w:val="417"/>
          <w:ins w:author="Chris Smith" w:date="2021-01-16T13:30:00Z" w:id="2048"/>
          <w:trPrChange w:author="Chris Smith" w:date="2021-01-16T13:31:00Z" w:id="2049">
            <w:trPr>
              <w:cantSplit/>
              <w:trHeight w:val="417"/>
            </w:trPr>
          </w:trPrChange>
        </w:trPr>
        <w:tc>
          <w:tcPr>
            <w:tcW w:w="808" w:type="pct"/>
            <w:shd w:val="clear" w:color="auto" w:fill="auto"/>
            <w:tcPrChange w:author="Chris Smith" w:date="2021-01-16T13:31:00Z" w:id="2050">
              <w:tcPr>
                <w:tcW w:w="808" w:type="pct"/>
                <w:shd w:val="clear" w:color="auto" w:fill="8EAADB" w:themeFill="accent1" w:themeFillTint="99"/>
              </w:tcPr>
            </w:tcPrChange>
          </w:tcPr>
          <w:p w:rsidRPr="00F005BE" w:rsidR="007456D3" w:rsidP="002B317C" w:rsidRDefault="007456D3" w14:paraId="1B71CF26" w14:textId="77777777">
            <w:pPr>
              <w:pStyle w:val="ListParagraph"/>
              <w:tabs>
                <w:tab w:val="left" w:pos="449"/>
              </w:tabs>
              <w:spacing w:before="120" w:after="120"/>
              <w:ind w:left="360" w:hanging="330"/>
              <w:rPr>
                <w:ins w:author="Chris Smith" w:date="2021-01-16T13:30:00Z" w:id="2051"/>
                <w:rFonts w:ascii="Times New Roman" w:hAnsi="Times New Roman"/>
                <w:b/>
              </w:rPr>
            </w:pPr>
          </w:p>
        </w:tc>
        <w:tc>
          <w:tcPr>
            <w:tcW w:w="4192" w:type="pct"/>
            <w:shd w:val="clear" w:color="auto" w:fill="auto"/>
            <w:tcPrChange w:author="Chris Smith" w:date="2021-01-16T13:31:00Z" w:id="2052">
              <w:tcPr>
                <w:tcW w:w="4192" w:type="pct"/>
                <w:shd w:val="clear" w:color="auto" w:fill="8EAADB" w:themeFill="accent1" w:themeFillTint="99"/>
              </w:tcPr>
            </w:tcPrChange>
          </w:tcPr>
          <w:p w:rsidRPr="00F005BE" w:rsidR="007456D3" w:rsidP="002B317C" w:rsidRDefault="007456D3" w14:paraId="7824A697" w14:textId="77777777">
            <w:pPr>
              <w:tabs>
                <w:tab w:val="right" w:pos="7272"/>
              </w:tabs>
              <w:spacing w:before="120" w:after="120"/>
              <w:rPr>
                <w:ins w:author="Chris Smith" w:date="2021-01-16T13:30:00Z" w:id="2053"/>
                <w:b/>
                <w:sz w:val="22"/>
                <w:szCs w:val="22"/>
              </w:rPr>
            </w:pPr>
          </w:p>
        </w:tc>
      </w:tr>
    </w:tbl>
    <w:p w:rsidRPr="00F005BE" w:rsidR="00F9536F" w:rsidP="00507965" w:rsidRDefault="00F9536F" w14:paraId="1192F93B" w14:textId="77777777">
      <w:pPr>
        <w:spacing w:before="120" w:after="120"/>
        <w:rPr>
          <w:sz w:val="22"/>
          <w:szCs w:val="22"/>
        </w:rPr>
      </w:pPr>
    </w:p>
    <w:p w:rsidRPr="00F005BE" w:rsidR="0037268A" w:rsidP="00507965" w:rsidRDefault="0037268A" w14:paraId="4E6FFA10" w14:textId="77777777">
      <w:pPr>
        <w:pStyle w:val="BodyText"/>
        <w:rPr>
          <w:sz w:val="22"/>
          <w:szCs w:val="22"/>
        </w:rPr>
      </w:pPr>
    </w:p>
    <w:p w:rsidRPr="00F005BE" w:rsidR="00DA620E" w:rsidP="00507965" w:rsidRDefault="00DA620E" w14:paraId="38D92968" w14:textId="77777777">
      <w:pPr>
        <w:pStyle w:val="Subtitle"/>
        <w:rPr>
          <w:sz w:val="22"/>
          <w:szCs w:val="22"/>
        </w:rPr>
        <w:sectPr w:rsidRPr="00F005BE" w:rsidR="00DA620E" w:rsidSect="004B71D5">
          <w:headerReference w:type="default" r:id="rId33"/>
          <w:pgSz w:w="11906" w:h="16838" w:orient="portrait" w:code="9"/>
          <w:pgMar w:top="720" w:right="1134" w:bottom="720" w:left="1134" w:header="567" w:footer="680" w:gutter="0"/>
          <w:cols w:space="720"/>
          <w:docGrid w:linePitch="326"/>
        </w:sectPr>
      </w:pPr>
    </w:p>
    <w:p w:rsidRPr="00F005BE" w:rsidR="005D02AE" w:rsidP="00C95CFB" w:rsidRDefault="00AF1845" w14:paraId="2F763B35" w14:textId="2262AC88">
      <w:pPr>
        <w:pStyle w:val="Heading1"/>
        <w:rPr>
          <w:rFonts w:cs="Times New Roman"/>
          <w:sz w:val="22"/>
          <w:szCs w:val="22"/>
          <w:lang w:val="en-GB"/>
        </w:rPr>
      </w:pPr>
      <w:bookmarkStart w:name="_Toc525752446" w:id="2054"/>
      <w:bookmarkStart w:name="_Toc31977641" w:id="2055"/>
      <w:bookmarkStart w:name="_Toc64785810" w:id="2056"/>
      <w:bookmarkStart w:name="_Ref64788438" w:id="2057"/>
      <w:r w:rsidRPr="00F005BE">
        <w:rPr>
          <w:rFonts w:cs="Times New Roman"/>
          <w:sz w:val="22"/>
          <w:szCs w:val="22"/>
          <w:lang w:val="en-GB"/>
        </w:rPr>
        <w:lastRenderedPageBreak/>
        <w:t xml:space="preserve">Section VI:  Contract </w:t>
      </w:r>
      <w:r w:rsidRPr="00F005BE" w:rsidR="00F11F43">
        <w:rPr>
          <w:rFonts w:cs="Times New Roman"/>
          <w:sz w:val="22"/>
          <w:szCs w:val="22"/>
          <w:lang w:val="en-GB"/>
        </w:rPr>
        <w:t xml:space="preserve">Performance Guarantee </w:t>
      </w:r>
      <w:r w:rsidRPr="00F005BE">
        <w:rPr>
          <w:rFonts w:cs="Times New Roman"/>
          <w:sz w:val="22"/>
          <w:szCs w:val="22"/>
          <w:lang w:val="en-GB"/>
        </w:rPr>
        <w:t>Form</w:t>
      </w:r>
      <w:bookmarkEnd w:id="2017"/>
      <w:bookmarkEnd w:id="2054"/>
      <w:bookmarkEnd w:id="2055"/>
      <w:bookmarkEnd w:id="2056"/>
      <w:bookmarkEnd w:id="2057"/>
    </w:p>
    <w:p w:rsidRPr="00F005BE" w:rsidR="00735A38" w:rsidP="00DA542C" w:rsidRDefault="00735A38" w14:paraId="3EEAC609" w14:textId="77777777">
      <w:pPr>
        <w:pStyle w:val="BankNormal"/>
        <w:jc w:val="center"/>
        <w:rPr>
          <w:i/>
          <w:iCs/>
          <w:sz w:val="22"/>
          <w:szCs w:val="22"/>
          <w:lang w:val="en-GB"/>
        </w:rPr>
      </w:pPr>
    </w:p>
    <w:p w:rsidRPr="00F005BE" w:rsidR="00DE2458" w:rsidP="00DA542C" w:rsidRDefault="00DE2458" w14:paraId="6762CCEB" w14:textId="79BF02B0">
      <w:pPr>
        <w:pStyle w:val="BankNormal"/>
        <w:jc w:val="center"/>
        <w:rPr>
          <w:i/>
          <w:iCs/>
          <w:sz w:val="22"/>
          <w:szCs w:val="22"/>
          <w:lang w:val="en-GB"/>
        </w:rPr>
      </w:pPr>
      <w:r w:rsidRPr="00F005BE">
        <w:rPr>
          <w:i/>
          <w:iCs/>
          <w:sz w:val="22"/>
          <w:szCs w:val="22"/>
          <w:lang w:val="en-GB"/>
        </w:rPr>
        <w:t>[</w:t>
      </w:r>
      <w:r w:rsidRPr="00F005BE" w:rsidR="00190040">
        <w:rPr>
          <w:i/>
          <w:iCs/>
          <w:sz w:val="22"/>
          <w:szCs w:val="22"/>
          <w:lang w:val="en-GB"/>
        </w:rPr>
        <w:t xml:space="preserve">The commercial bank, at the request of the winning </w:t>
      </w:r>
      <w:r w:rsidRPr="00F005BE" w:rsidR="00192652">
        <w:rPr>
          <w:i/>
          <w:iCs/>
          <w:sz w:val="22"/>
          <w:szCs w:val="22"/>
          <w:lang w:val="en-GB"/>
        </w:rPr>
        <w:t>Tenderer</w:t>
      </w:r>
      <w:r w:rsidRPr="00F005BE" w:rsidR="00190040">
        <w:rPr>
          <w:i/>
          <w:iCs/>
          <w:sz w:val="22"/>
          <w:szCs w:val="22"/>
          <w:lang w:val="en-GB"/>
        </w:rPr>
        <w:t>, will complete this form on the letterhead, in accordance with the instructions below</w:t>
      </w:r>
      <w:r w:rsidRPr="00F005BE">
        <w:rPr>
          <w:i/>
          <w:iCs/>
          <w:sz w:val="22"/>
          <w:szCs w:val="22"/>
          <w:lang w:val="en-GB"/>
        </w:rPr>
        <w:t>.]</w:t>
      </w:r>
    </w:p>
    <w:p w:rsidRPr="00F005BE" w:rsidR="00DE2458" w:rsidP="00DE2458" w:rsidRDefault="00DE2458" w14:paraId="545C4663" w14:textId="77777777">
      <w:pPr>
        <w:tabs>
          <w:tab w:val="right" w:pos="6000"/>
          <w:tab w:val="right" w:pos="9360"/>
        </w:tabs>
        <w:spacing w:line="360" w:lineRule="auto"/>
        <w:ind w:right="990"/>
        <w:rPr>
          <w:sz w:val="22"/>
          <w:szCs w:val="22"/>
        </w:rPr>
      </w:pPr>
      <w:r w:rsidRPr="00F005BE">
        <w:rPr>
          <w:sz w:val="22"/>
          <w:szCs w:val="22"/>
        </w:rPr>
        <w:t>Data: “___” _____________________ 20__</w:t>
      </w:r>
    </w:p>
    <w:p w:rsidRPr="00F005BE" w:rsidR="00DE2458" w:rsidP="005D02AE" w:rsidRDefault="00190040" w14:paraId="2701B1C0" w14:textId="15674C84">
      <w:pPr>
        <w:tabs>
          <w:tab w:val="right" w:pos="6000"/>
          <w:tab w:val="right" w:pos="9360"/>
        </w:tabs>
        <w:spacing w:line="360" w:lineRule="auto"/>
        <w:ind w:right="660"/>
        <w:rPr>
          <w:sz w:val="22"/>
          <w:szCs w:val="22"/>
        </w:rPr>
      </w:pPr>
      <w:r w:rsidRPr="00F005BE">
        <w:rPr>
          <w:sz w:val="22"/>
          <w:szCs w:val="22"/>
        </w:rPr>
        <w:t>Tender</w:t>
      </w:r>
      <w:r w:rsidRPr="00F005BE" w:rsidR="00DE2458">
        <w:rPr>
          <w:sz w:val="22"/>
          <w:szCs w:val="22"/>
        </w:rPr>
        <w:t xml:space="preserve"> </w:t>
      </w:r>
      <w:proofErr w:type="spellStart"/>
      <w:r w:rsidRPr="00F005BE" w:rsidR="00DE2458">
        <w:rPr>
          <w:sz w:val="22"/>
          <w:szCs w:val="22"/>
        </w:rPr>
        <w:t>Nr</w:t>
      </w:r>
      <w:proofErr w:type="spellEnd"/>
      <w:r w:rsidRPr="00F005BE" w:rsidR="00DE2458">
        <w:rPr>
          <w:sz w:val="22"/>
          <w:szCs w:val="22"/>
        </w:rPr>
        <w:t xml:space="preserve">.: </w:t>
      </w:r>
      <w:r w:rsidRPr="00F005BE" w:rsidR="00DE2458">
        <w:rPr>
          <w:sz w:val="22"/>
          <w:szCs w:val="22"/>
        </w:rPr>
        <w:tab/>
      </w:r>
      <w:r w:rsidRPr="00F005BE" w:rsidR="00DE2458">
        <w:rPr>
          <w:iCs/>
          <w:sz w:val="22"/>
          <w:szCs w:val="22"/>
        </w:rPr>
        <w:t>_______________________________________</w:t>
      </w:r>
    </w:p>
    <w:p w:rsidRPr="00F005BE" w:rsidR="00DE2458" w:rsidP="00DE2458" w:rsidRDefault="00C92162" w14:paraId="070CDB36" w14:textId="2F29F6C0">
      <w:pPr>
        <w:tabs>
          <w:tab w:val="right" w:pos="6000"/>
        </w:tabs>
        <w:rPr>
          <w:iCs/>
          <w:sz w:val="22"/>
          <w:szCs w:val="22"/>
        </w:rPr>
      </w:pPr>
      <w:r w:rsidRPr="00F005BE">
        <w:rPr>
          <w:b/>
          <w:sz w:val="22"/>
          <w:szCs w:val="22"/>
        </w:rPr>
        <w:t>Bank</w:t>
      </w:r>
      <w:r w:rsidRPr="00F005BE" w:rsidR="00DE2458">
        <w:rPr>
          <w:sz w:val="22"/>
          <w:szCs w:val="22"/>
        </w:rPr>
        <w:t>:</w:t>
      </w:r>
      <w:r w:rsidRPr="00F005BE" w:rsidR="00DE2458">
        <w:rPr>
          <w:sz w:val="22"/>
          <w:szCs w:val="22"/>
        </w:rPr>
        <w:tab/>
      </w:r>
      <w:r w:rsidRPr="00F005BE" w:rsidR="00DE2458">
        <w:rPr>
          <w:iCs/>
          <w:sz w:val="22"/>
          <w:szCs w:val="22"/>
        </w:rPr>
        <w:t>_____________________________________</w:t>
      </w:r>
    </w:p>
    <w:p w:rsidRPr="00F005BE" w:rsidR="00DE2458" w:rsidP="00DE2458" w:rsidRDefault="00C92162" w14:paraId="717ED3CC" w14:textId="0A02CE70">
      <w:pPr>
        <w:tabs>
          <w:tab w:val="right" w:pos="6000"/>
          <w:tab w:val="right" w:pos="9360"/>
        </w:tabs>
        <w:ind w:right="658"/>
        <w:rPr>
          <w:iCs/>
          <w:sz w:val="22"/>
          <w:szCs w:val="22"/>
        </w:rPr>
      </w:pPr>
      <w:r w:rsidRPr="00F005BE">
        <w:rPr>
          <w:b/>
          <w:sz w:val="22"/>
          <w:szCs w:val="22"/>
        </w:rPr>
        <w:t>Beneficiary</w:t>
      </w:r>
      <w:r w:rsidRPr="00F005BE" w:rsidR="00DE2458">
        <w:rPr>
          <w:sz w:val="22"/>
          <w:szCs w:val="22"/>
        </w:rPr>
        <w:t xml:space="preserve">: </w:t>
      </w:r>
      <w:r w:rsidRPr="00F005BE" w:rsidR="00DE2458">
        <w:rPr>
          <w:sz w:val="22"/>
          <w:szCs w:val="22"/>
        </w:rPr>
        <w:tab/>
      </w:r>
      <w:r w:rsidRPr="00F005BE" w:rsidR="00DE2458">
        <w:rPr>
          <w:sz w:val="22"/>
          <w:szCs w:val="22"/>
        </w:rPr>
        <w:t>_</w:t>
      </w:r>
      <w:r w:rsidRPr="00F005BE" w:rsidR="00DE2458">
        <w:rPr>
          <w:iCs/>
          <w:sz w:val="22"/>
          <w:szCs w:val="22"/>
        </w:rPr>
        <w:t>_______________________________________</w:t>
      </w:r>
    </w:p>
    <w:p w:rsidRPr="00F005BE" w:rsidR="00774DBC" w:rsidP="00DE2458" w:rsidRDefault="00774DBC" w14:paraId="0FC7AA71" w14:textId="77777777">
      <w:pPr>
        <w:jc w:val="center"/>
        <w:rPr>
          <w:b/>
          <w:bCs/>
          <w:sz w:val="22"/>
          <w:szCs w:val="22"/>
        </w:rPr>
      </w:pPr>
    </w:p>
    <w:p w:rsidRPr="00F005BE" w:rsidR="00DE2458" w:rsidP="00DE2458" w:rsidRDefault="006F53BA" w14:paraId="5F4D78B5" w14:textId="2C83D8A2">
      <w:pPr>
        <w:jc w:val="center"/>
        <w:rPr>
          <w:i/>
          <w:iCs/>
          <w:sz w:val="22"/>
          <w:szCs w:val="22"/>
        </w:rPr>
      </w:pPr>
      <w:r w:rsidRPr="00F005BE">
        <w:rPr>
          <w:b/>
          <w:bCs/>
          <w:sz w:val="22"/>
          <w:szCs w:val="22"/>
        </w:rPr>
        <w:t xml:space="preserve">Contract Performance Guarantee </w:t>
      </w:r>
      <w:proofErr w:type="spellStart"/>
      <w:r w:rsidRPr="00F005BE" w:rsidR="00DE2458">
        <w:rPr>
          <w:b/>
          <w:bCs/>
          <w:sz w:val="22"/>
          <w:szCs w:val="22"/>
        </w:rPr>
        <w:t>Nr</w:t>
      </w:r>
      <w:proofErr w:type="spellEnd"/>
      <w:r w:rsidRPr="00F005BE" w:rsidR="00DE2458">
        <w:rPr>
          <w:b/>
          <w:bCs/>
          <w:sz w:val="22"/>
          <w:szCs w:val="22"/>
        </w:rPr>
        <w:t xml:space="preserve">. </w:t>
      </w:r>
      <w:r w:rsidRPr="00F005BE" w:rsidR="00DE2458">
        <w:rPr>
          <w:i/>
          <w:iCs/>
          <w:sz w:val="22"/>
          <w:szCs w:val="22"/>
        </w:rPr>
        <w:t>_______________</w:t>
      </w:r>
    </w:p>
    <w:p w:rsidRPr="00F005BE" w:rsidR="00774DBC" w:rsidP="00DE2458" w:rsidRDefault="00774DBC" w14:paraId="591A87C1" w14:textId="77777777">
      <w:pPr>
        <w:jc w:val="center"/>
        <w:rPr>
          <w:i/>
          <w:iCs/>
          <w:sz w:val="22"/>
          <w:szCs w:val="22"/>
        </w:rPr>
      </w:pPr>
    </w:p>
    <w:p w:rsidRPr="00F005BE" w:rsidR="00356F12" w:rsidP="00356F12" w:rsidRDefault="00356F12" w14:paraId="271FA350" w14:textId="28E5D631">
      <w:pPr>
        <w:rPr>
          <w:sz w:val="22"/>
          <w:szCs w:val="22"/>
        </w:rPr>
      </w:pPr>
      <w:r w:rsidRPr="00F005BE">
        <w:rPr>
          <w:sz w:val="22"/>
          <w:szCs w:val="22"/>
        </w:rPr>
        <w:t>The _______</w:t>
      </w:r>
      <w:r w:rsidRPr="00F005BE" w:rsidR="00F01D58">
        <w:rPr>
          <w:sz w:val="22"/>
          <w:szCs w:val="22"/>
        </w:rPr>
        <w:t xml:space="preserve"> </w:t>
      </w:r>
      <w:r w:rsidRPr="00F005BE">
        <w:rPr>
          <w:sz w:val="22"/>
          <w:szCs w:val="22"/>
        </w:rPr>
        <w:t>[insert name of the Bank]</w:t>
      </w:r>
      <w:r w:rsidRPr="00F005BE" w:rsidR="005F7971">
        <w:rPr>
          <w:sz w:val="22"/>
          <w:szCs w:val="22"/>
        </w:rPr>
        <w:t xml:space="preserve"> </w:t>
      </w:r>
      <w:r w:rsidRPr="00F005BE">
        <w:rPr>
          <w:sz w:val="22"/>
          <w:szCs w:val="22"/>
        </w:rPr>
        <w:t xml:space="preserve">_________ </w:t>
      </w:r>
      <w:r w:rsidRPr="00F005BE">
        <w:rPr>
          <w:sz w:val="22"/>
          <w:szCs w:val="22"/>
        </w:rPr>
        <w:tab/>
      </w:r>
      <w:r w:rsidRPr="00F005BE">
        <w:rPr>
          <w:sz w:val="22"/>
          <w:szCs w:val="22"/>
        </w:rPr>
        <w:t>has been informed that _____</w:t>
      </w:r>
      <w:proofErr w:type="gramStart"/>
      <w:r w:rsidRPr="00F005BE">
        <w:rPr>
          <w:sz w:val="22"/>
          <w:szCs w:val="22"/>
        </w:rPr>
        <w:t>_[</w:t>
      </w:r>
      <w:proofErr w:type="gramEnd"/>
      <w:r w:rsidRPr="00F005BE">
        <w:rPr>
          <w:sz w:val="22"/>
          <w:szCs w:val="22"/>
        </w:rPr>
        <w:t xml:space="preserve">insert name of the supplier]_____ (hereinafter the Supplier) has been awarded the Public Procurement Contract for the supply of ______[ insert the subject-matter of the tender]_________ within the tender </w:t>
      </w:r>
      <w:proofErr w:type="spellStart"/>
      <w:r w:rsidRPr="00F005BE">
        <w:rPr>
          <w:sz w:val="22"/>
          <w:szCs w:val="22"/>
        </w:rPr>
        <w:t>nr</w:t>
      </w:r>
      <w:proofErr w:type="spellEnd"/>
      <w:r w:rsidRPr="00F005BE">
        <w:rPr>
          <w:sz w:val="22"/>
          <w:szCs w:val="22"/>
        </w:rPr>
        <w:t xml:space="preserve">. _______ from _____. </w:t>
      </w:r>
    </w:p>
    <w:p w:rsidRPr="00F005BE" w:rsidR="00DE2458" w:rsidP="005D02AE" w:rsidRDefault="00356F12" w14:paraId="75B99E00" w14:textId="38318C08">
      <w:pPr>
        <w:rPr>
          <w:sz w:val="22"/>
          <w:szCs w:val="22"/>
        </w:rPr>
      </w:pPr>
      <w:r w:rsidRPr="00F005BE">
        <w:rPr>
          <w:sz w:val="22"/>
          <w:szCs w:val="22"/>
        </w:rPr>
        <w:t>Therefore, we understand that the Supplier must submit a Contract Performance Guarantee in accordance with the provisions of the Tender Documents.</w:t>
      </w:r>
    </w:p>
    <w:p w:rsidRPr="00F005BE" w:rsidR="00DE2458" w:rsidP="00DE2458" w:rsidRDefault="00106CC7" w14:paraId="06803A21" w14:textId="7653CFBF">
      <w:pPr>
        <w:rPr>
          <w:sz w:val="22"/>
          <w:szCs w:val="22"/>
        </w:rPr>
      </w:pPr>
      <w:r w:rsidRPr="00F005BE">
        <w:rPr>
          <w:sz w:val="22"/>
          <w:szCs w:val="22"/>
        </w:rPr>
        <w:t>Following the Supplier's request, we hereby irrevocably undertake to pay you any amount (s) not exceeding [</w:t>
      </w:r>
      <w:r w:rsidRPr="00F005BE">
        <w:rPr>
          <w:b/>
          <w:i/>
          <w:sz w:val="22"/>
          <w:szCs w:val="22"/>
        </w:rPr>
        <w:t>enter the amount (s) in figures and words</w:t>
      </w:r>
      <w:r w:rsidRPr="00F005BE">
        <w:rPr>
          <w:sz w:val="22"/>
          <w:szCs w:val="22"/>
        </w:rPr>
        <w:t xml:space="preserve">] upon receipt of the first written request from you, stating that </w:t>
      </w:r>
      <w:r w:rsidRPr="00F005BE" w:rsidR="00BA30AF">
        <w:rPr>
          <w:sz w:val="22"/>
          <w:szCs w:val="22"/>
        </w:rPr>
        <w:t>t</w:t>
      </w:r>
      <w:r w:rsidRPr="00F005BE">
        <w:rPr>
          <w:sz w:val="22"/>
          <w:szCs w:val="22"/>
        </w:rPr>
        <w:t xml:space="preserve">he supplier does not </w:t>
      </w:r>
      <w:r w:rsidRPr="00F005BE" w:rsidR="00BA30AF">
        <w:rPr>
          <w:sz w:val="22"/>
          <w:szCs w:val="22"/>
        </w:rPr>
        <w:t>fulfil</w:t>
      </w:r>
      <w:r w:rsidRPr="00F005BE">
        <w:rPr>
          <w:sz w:val="22"/>
          <w:szCs w:val="22"/>
        </w:rPr>
        <w:t xml:space="preserve"> one or more obligations under the Contract, without discussion or clarification and without the need to demonstrate or show the grounds or reasons for your request or for the amount indicated in it.</w:t>
      </w:r>
    </w:p>
    <w:p w:rsidRPr="00F005BE" w:rsidR="00DA57E2" w:rsidP="00DE2458" w:rsidRDefault="00DA57E2" w14:paraId="1C980544" w14:textId="77777777">
      <w:pPr>
        <w:rPr>
          <w:ins w:author="Chris Smith" w:date="2021-01-16T13:45:00Z" w:id="2058"/>
          <w:sz w:val="22"/>
          <w:szCs w:val="22"/>
        </w:rPr>
      </w:pPr>
    </w:p>
    <w:p w:rsidRPr="00F005BE" w:rsidR="00BA30AF" w:rsidP="00DE2458" w:rsidRDefault="00BA30AF" w14:paraId="70B30026" w14:textId="0F932FA8">
      <w:pPr>
        <w:rPr>
          <w:sz w:val="22"/>
          <w:szCs w:val="22"/>
        </w:rPr>
      </w:pPr>
      <w:r w:rsidRPr="00F005BE">
        <w:rPr>
          <w:sz w:val="22"/>
          <w:szCs w:val="22"/>
        </w:rPr>
        <w:t>This Guarantee shall expire no later than ________, and any payment request pertaining to it must be received by us at the office by this date inclusive.</w:t>
      </w:r>
    </w:p>
    <w:p w:rsidRPr="00F005BE" w:rsidR="00DE2458" w:rsidP="00DE2458" w:rsidRDefault="00DE2458" w14:paraId="19FB281D" w14:textId="77777777">
      <w:pPr>
        <w:tabs>
          <w:tab w:val="left" w:pos="3175"/>
        </w:tabs>
        <w:ind w:firstLine="720"/>
        <w:rPr>
          <w:i/>
          <w:iCs/>
          <w:sz w:val="22"/>
          <w:szCs w:val="22"/>
        </w:rPr>
      </w:pPr>
    </w:p>
    <w:p w:rsidRPr="00F005BE" w:rsidR="00D620E5" w:rsidP="00D620E5" w:rsidRDefault="005F7D13" w14:paraId="21CD3DB2" w14:textId="6A4DB960">
      <w:pPr>
        <w:rPr>
          <w:sz w:val="22"/>
          <w:szCs w:val="22"/>
        </w:rPr>
      </w:pPr>
      <w:r w:rsidRPr="00F005BE">
        <w:rPr>
          <w:i/>
          <w:sz w:val="22"/>
          <w:szCs w:val="22"/>
        </w:rPr>
        <w:t>[signatures of authorized representatives of the bank and the Supplier]</w:t>
      </w:r>
    </w:p>
    <w:p w:rsidRPr="00F005BE" w:rsidR="00F273A9" w:rsidRDefault="00F273A9" w14:paraId="0AB6E6BB" w14:textId="77777777">
      <w:pPr>
        <w:rPr>
          <w:sz w:val="22"/>
          <w:szCs w:val="22"/>
        </w:rPr>
      </w:pPr>
    </w:p>
    <w:sectPr w:rsidRPr="00F005BE" w:rsidR="00F273A9" w:rsidSect="0045657D">
      <w:headerReference w:type="even" r:id="rId34"/>
      <w:headerReference w:type="default" r:id="rId35"/>
      <w:pgSz w:w="11906" w:h="16838" w:orient="portrait" w:code="9"/>
      <w:pgMar w:top="720" w:right="1134" w:bottom="720" w:left="1134" w:header="567" w:footer="68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S" w:author="Chris Smith" w:date="2021-01-13T19:41:00Z" w:id="45">
    <w:p w:rsidR="00E7552F" w:rsidRDefault="00E7552F" w14:paraId="196E3F97" w14:textId="7FA8B225">
      <w:pPr>
        <w:pStyle w:val="CommentText"/>
      </w:pPr>
      <w:r>
        <w:rPr>
          <w:rStyle w:val="CommentReference"/>
        </w:rPr>
        <w:annotationRef/>
      </w:r>
      <w:r>
        <w:t>Why not this tender document?</w:t>
      </w:r>
    </w:p>
  </w:comment>
  <w:comment w:initials="RA" w:author="RA" w:date="2021-01-25T20:45:00Z" w:id="46">
    <w:p w:rsidR="00E7552F" w:rsidRDefault="00E7552F" w14:paraId="19D5A38C" w14:textId="77777777">
      <w:pPr>
        <w:pStyle w:val="CommentText"/>
      </w:pPr>
      <w:r>
        <w:rPr>
          <w:rStyle w:val="CommentReference"/>
        </w:rPr>
        <w:annotationRef/>
      </w:r>
      <w:r>
        <w:t xml:space="preserve">The period for clarifications is automatically calculated in the </w:t>
      </w:r>
      <w:proofErr w:type="spellStart"/>
      <w:r>
        <w:t>MTender</w:t>
      </w:r>
      <w:proofErr w:type="spellEnd"/>
      <w:r>
        <w:t xml:space="preserve"> System when the contract notice is generated. The CA may not even know how exactly to calculate it. </w:t>
      </w:r>
    </w:p>
    <w:p w:rsidR="00E7552F" w:rsidRDefault="00E7552F" w14:paraId="180C8596" w14:textId="77777777">
      <w:pPr>
        <w:pStyle w:val="CommentText"/>
      </w:pPr>
    </w:p>
    <w:p w:rsidR="00E7552F" w:rsidRDefault="00E7552F" w14:paraId="0BADDF8E" w14:textId="2B33E46E">
      <w:pPr>
        <w:pStyle w:val="CommentText"/>
      </w:pPr>
      <w:r>
        <w:t>In addition, it was decided to avoid overlap of same data in the notice and TDS. So as much as possible, have different data sets in the notice and TDS.</w:t>
      </w:r>
    </w:p>
  </w:comment>
  <w:comment w:initials="CS" w:author="Chris Smith" w:date="2021-01-13T19:42:00Z" w:id="53">
    <w:p w:rsidR="00E7552F" w:rsidRDefault="00E7552F" w14:paraId="5D2C28C8" w14:textId="00FB049E">
      <w:pPr>
        <w:pStyle w:val="CommentText"/>
      </w:pPr>
      <w:r>
        <w:rPr>
          <w:rStyle w:val="CommentReference"/>
        </w:rPr>
        <w:annotationRef/>
      </w:r>
      <w:r>
        <w:t>???</w:t>
      </w:r>
    </w:p>
  </w:comment>
  <w:comment w:initials="RA" w:author="RA" w:date="2021-01-25T20:52:00Z" w:id="54">
    <w:p w:rsidR="00E7552F" w:rsidRDefault="00E7552F" w14:paraId="47CDF06C" w14:textId="19B44C27">
      <w:pPr>
        <w:pStyle w:val="CommentText"/>
      </w:pPr>
      <w:r>
        <w:rPr>
          <w:rStyle w:val="CommentReference"/>
        </w:rPr>
        <w:annotationRef/>
      </w:r>
      <w:proofErr w:type="spellStart"/>
      <w:r>
        <w:t>Pls</w:t>
      </w:r>
      <w:proofErr w:type="spellEnd"/>
      <w:r>
        <w:t xml:space="preserve"> have a look now.</w:t>
      </w:r>
    </w:p>
  </w:comment>
  <w:comment w:initials="CS" w:author="Chris Smith" w:date="2021-01-13T19:45:00Z" w:id="79">
    <w:p w:rsidR="00E7552F" w:rsidRDefault="00E7552F" w14:paraId="06125277" w14:textId="016E4BC2">
      <w:pPr>
        <w:pStyle w:val="CommentText"/>
      </w:pPr>
      <w:r>
        <w:rPr>
          <w:rStyle w:val="CommentReference"/>
        </w:rPr>
        <w:annotationRef/>
      </w:r>
      <w:r>
        <w:t xml:space="preserve"> Put in jeopardy?</w:t>
      </w:r>
    </w:p>
  </w:comment>
  <w:comment w:initials="RA" w:author="RA" w:date="2021-01-25T20:53:00Z" w:id="80">
    <w:p w:rsidR="00E7552F" w:rsidRDefault="00E7552F" w14:paraId="50B32283" w14:textId="24AEEE88">
      <w:pPr>
        <w:pStyle w:val="CommentText"/>
      </w:pPr>
      <w:r>
        <w:rPr>
          <w:rStyle w:val="CommentReference"/>
        </w:rPr>
        <w:annotationRef/>
      </w:r>
      <w:r>
        <w:t xml:space="preserve">No. The sense </w:t>
      </w:r>
      <w:r w:rsidR="00855FC3">
        <w:t>of this word is close to violate/breach. It is often used in legal texts.</w:t>
      </w:r>
      <w:r>
        <w:t xml:space="preserve"> </w:t>
      </w:r>
    </w:p>
  </w:comment>
  <w:comment w:initials="CS" w:author="Chris Smith" w:date="2021-01-13T19:46:00Z" w:id="82">
    <w:p w:rsidR="00E7552F" w:rsidRDefault="00E7552F" w14:paraId="7F5CFE0E" w14:textId="7930D3FD">
      <w:pPr>
        <w:pStyle w:val="CommentText"/>
      </w:pPr>
      <w:r>
        <w:rPr>
          <w:rStyle w:val="CommentReference"/>
        </w:rPr>
        <w:annotationRef/>
      </w:r>
      <w:r>
        <w:t>Preparing?</w:t>
      </w:r>
    </w:p>
  </w:comment>
  <w:comment w:initials="RA" w:author="RA" w:date="2021-01-26T10:34:00Z" w:id="83">
    <w:p w:rsidR="00B274BA" w:rsidRDefault="007F4179" w14:paraId="2FE9FFA4" w14:textId="25BFFCFC">
      <w:pPr>
        <w:pStyle w:val="CommentText"/>
      </w:pPr>
      <w:r>
        <w:rPr>
          <w:rStyle w:val="CommentReference"/>
        </w:rPr>
        <w:annotationRef/>
      </w:r>
      <w:r w:rsidR="00B274BA">
        <w:t xml:space="preserve">Nope. </w:t>
      </w:r>
    </w:p>
    <w:p w:rsidR="00B274BA" w:rsidRDefault="00B274BA" w14:paraId="7DD96D19" w14:textId="78B87275">
      <w:pPr>
        <w:pStyle w:val="CommentText"/>
      </w:pPr>
      <w:r>
        <w:t>The person who prepared</w:t>
      </w:r>
      <w:r w:rsidR="0053675C">
        <w:t xml:space="preserve"> the Te</w:t>
      </w:r>
      <w:r w:rsidR="00DF7194">
        <w:t>n</w:t>
      </w:r>
      <w:r w:rsidR="0053675C">
        <w:t>der</w:t>
      </w:r>
      <w:r>
        <w:t xml:space="preserve"> is not entitled in general to evaluate</w:t>
      </w:r>
      <w:r w:rsidR="0053675C">
        <w:t>.</w:t>
      </w:r>
    </w:p>
    <w:p w:rsidR="007F4179" w:rsidRDefault="00B274BA" w14:paraId="6F879A9B" w14:textId="6B43DE9C">
      <w:pPr>
        <w:pStyle w:val="CommentText"/>
      </w:pPr>
      <w:r>
        <w:t xml:space="preserve">For participating in the </w:t>
      </w:r>
      <w:proofErr w:type="gramStart"/>
      <w:r>
        <w:t>preparation</w:t>
      </w:r>
      <w:proofErr w:type="gramEnd"/>
      <w:r>
        <w:t xml:space="preserve"> we have the following point 7.4.</w:t>
      </w:r>
    </w:p>
  </w:comment>
  <w:comment w:initials="CS" w:author="Chris Smith" w:date="2021-01-13T19:54:00Z" w:id="102">
    <w:p w:rsidR="00E7552F" w:rsidRDefault="00E7552F" w14:paraId="22E04C7D" w14:textId="0F843CE0">
      <w:pPr>
        <w:pStyle w:val="CommentText"/>
      </w:pPr>
      <w:r>
        <w:rPr>
          <w:rStyle w:val="CommentReference"/>
        </w:rPr>
        <w:annotationRef/>
      </w:r>
      <w:r>
        <w:t>What about the debarment register</w:t>
      </w:r>
    </w:p>
  </w:comment>
  <w:comment w:initials="RA" w:author="RA" w:date="2021-01-26T10:38:00Z" w:id="103">
    <w:p w:rsidR="00B0499C" w:rsidRDefault="00B0499C" w14:paraId="3C8E5C2D" w14:textId="0AFF2E46">
      <w:pPr>
        <w:pStyle w:val="CommentText"/>
      </w:pPr>
      <w:r>
        <w:rPr>
          <w:rStyle w:val="CommentReference"/>
        </w:rPr>
        <w:annotationRef/>
      </w:r>
      <w:r>
        <w:t xml:space="preserve">This point refers in general to the grounds for exclusion set in Article 19 (3) of the </w:t>
      </w:r>
      <w:proofErr w:type="spellStart"/>
      <w:r>
        <w:t>LPP</w:t>
      </w:r>
      <w:proofErr w:type="spellEnd"/>
      <w:r>
        <w:t xml:space="preserve">. However, Article 19 (3) of the </w:t>
      </w:r>
      <w:proofErr w:type="spellStart"/>
      <w:r>
        <w:t>LPP</w:t>
      </w:r>
      <w:proofErr w:type="spellEnd"/>
      <w:r>
        <w:t xml:space="preserve"> in letter (</w:t>
      </w:r>
      <w:proofErr w:type="spellStart"/>
      <w:r>
        <w:t>i</w:t>
      </w:r>
      <w:proofErr w:type="spellEnd"/>
      <w:r>
        <w:t xml:space="preserve">) provides as a separate ground for exclusion – being included in the register of banned </w:t>
      </w:r>
      <w:proofErr w:type="spellStart"/>
      <w:r>
        <w:t>EO</w:t>
      </w:r>
      <w:proofErr w:type="spellEnd"/>
      <w:r>
        <w:t xml:space="preserve">. Thus, by referring to the whole list from Article 19 (3), we refer to the banned </w:t>
      </w:r>
      <w:proofErr w:type="spellStart"/>
      <w:r>
        <w:t>EOs</w:t>
      </w:r>
      <w:proofErr w:type="spellEnd"/>
      <w:r>
        <w:t xml:space="preserve"> as well.</w:t>
      </w:r>
    </w:p>
  </w:comment>
  <w:comment w:initials="CS" w:author="Chris Smith" w:date="2021-01-13T19:56:00Z" w:id="120">
    <w:p w:rsidR="00E7552F" w:rsidRDefault="00E7552F" w14:paraId="73F3CEA2" w14:textId="714237E7">
      <w:pPr>
        <w:pStyle w:val="CommentText"/>
      </w:pPr>
      <w:r>
        <w:rPr>
          <w:rStyle w:val="CommentReference"/>
        </w:rPr>
        <w:annotationRef/>
      </w:r>
      <w:proofErr w:type="spellStart"/>
      <w:r>
        <w:t>espd</w:t>
      </w:r>
      <w:proofErr w:type="spellEnd"/>
    </w:p>
  </w:comment>
  <w:comment w:initials="RA" w:author="RA" w:date="2021-01-26T10:43:00Z" w:id="121">
    <w:p w:rsidR="00BB04C7" w:rsidP="00BB04C7" w:rsidRDefault="00A02AA3" w14:paraId="0B9F2AB8" w14:textId="3DC5C6CC">
      <w:pPr>
        <w:pStyle w:val="CommentText"/>
      </w:pPr>
      <w:r>
        <w:rPr>
          <w:rStyle w:val="CommentReference"/>
        </w:rPr>
        <w:annotationRef/>
      </w:r>
      <w:r w:rsidR="00BB04C7">
        <w:t>yes. Changed</w:t>
      </w:r>
    </w:p>
    <w:p w:rsidR="00A02AA3" w:rsidRDefault="00A02AA3" w14:paraId="6E810617" w14:textId="52305F31">
      <w:pPr>
        <w:pStyle w:val="CommentText"/>
      </w:pPr>
    </w:p>
  </w:comment>
  <w:comment w:initials="CS" w:author="Chris Smith" w:date="2021-01-16T10:13:00Z" w:id="136">
    <w:p w:rsidR="00E7552F" w:rsidRDefault="00E7552F" w14:paraId="2A448EB3" w14:textId="7BE99548">
      <w:pPr>
        <w:pStyle w:val="CommentText"/>
      </w:pPr>
      <w:r>
        <w:rPr>
          <w:rStyle w:val="CommentReference"/>
        </w:rPr>
        <w:annotationRef/>
      </w:r>
      <w:r>
        <w:t>Not sure this belongs in an SBD</w:t>
      </w:r>
    </w:p>
  </w:comment>
  <w:comment w:initials="RA" w:author="RA" w:date="2021-01-26T10:54:00Z" w:id="137">
    <w:p w:rsidR="001250DD" w:rsidRDefault="001250DD" w14:paraId="726FE751" w14:textId="2C9E6BDF">
      <w:pPr>
        <w:pStyle w:val="CommentText"/>
      </w:pPr>
      <w:r>
        <w:rPr>
          <w:rStyle w:val="CommentReference"/>
        </w:rPr>
        <w:annotationRef/>
      </w:r>
      <w:r>
        <w:t xml:space="preserve">Yes, I agree, deleted </w:t>
      </w:r>
    </w:p>
  </w:comment>
  <w:comment w:initials="CS" w:author="Chris Smith" w:date="2021-01-16T10:17:00Z" w:id="151">
    <w:p w:rsidR="00E7552F" w:rsidRDefault="00E7552F" w14:paraId="7139867A" w14:textId="33A8FCDA">
      <w:pPr>
        <w:pStyle w:val="CommentText"/>
      </w:pPr>
      <w:r>
        <w:rPr>
          <w:rStyle w:val="CommentReference"/>
        </w:rPr>
        <w:annotationRef/>
      </w:r>
      <w:r>
        <w:t>Not sure this belongs in an SBD</w:t>
      </w:r>
    </w:p>
  </w:comment>
  <w:comment w:initials="RA" w:author="RA" w:date="2021-01-26T10:54:00Z" w:id="149">
    <w:p w:rsidR="00326A58" w:rsidRDefault="00326A58" w14:paraId="0EB17C10" w14:textId="469EF709">
      <w:pPr>
        <w:pStyle w:val="CommentText"/>
      </w:pPr>
      <w:r>
        <w:rPr>
          <w:rStyle w:val="CommentReference"/>
        </w:rPr>
        <w:annotationRef/>
      </w:r>
      <w:r>
        <w:t xml:space="preserve">Deleted the last </w:t>
      </w:r>
      <w:r w:rsidR="00270755">
        <w:t>sentence as suggested by you Chris</w:t>
      </w:r>
    </w:p>
  </w:comment>
  <w:comment w:initials="CS" w:author="Chris Smith" w:date="2021-01-16T15:35:00Z" w:id="162">
    <w:p w:rsidR="00E7552F" w:rsidRDefault="00E7552F" w14:paraId="65A28CA5" w14:textId="559FE883">
      <w:pPr>
        <w:pStyle w:val="CommentText"/>
      </w:pPr>
      <w:r>
        <w:rPr>
          <w:rStyle w:val="CommentReference"/>
        </w:rPr>
        <w:annotationRef/>
      </w:r>
      <w:r>
        <w:t>Relevant to Goods SBD?</w:t>
      </w:r>
    </w:p>
  </w:comment>
  <w:comment w:initials="RA" w:author="RA" w:date="2021-01-26T10:58:00Z" w:id="163">
    <w:p w:rsidR="00532B1E" w:rsidRDefault="00532B1E" w14:paraId="62D385ED" w14:textId="5C81629D">
      <w:pPr>
        <w:pStyle w:val="CommentText"/>
      </w:pPr>
      <w:r>
        <w:rPr>
          <w:rStyle w:val="CommentReference"/>
        </w:rPr>
        <w:annotationRef/>
      </w:r>
      <w:r>
        <w:t>This Instructions will be the same for goods/services and works.</w:t>
      </w:r>
    </w:p>
  </w:comment>
  <w:comment w:initials="CS" w:author="Chris Smith" w:date="2021-01-16T10:19:00Z" w:id="207">
    <w:p w:rsidR="00E7552F" w:rsidRDefault="00E7552F" w14:paraId="2EB569DD" w14:textId="3F414988">
      <w:pPr>
        <w:pStyle w:val="CommentText"/>
      </w:pPr>
      <w:r>
        <w:rPr>
          <w:rStyle w:val="CommentReference"/>
        </w:rPr>
        <w:annotationRef/>
      </w:r>
      <w:r>
        <w:t>Relevant to Goods SBD?</w:t>
      </w:r>
    </w:p>
  </w:comment>
  <w:comment w:initials="RA" w:author="RA" w:date="2021-01-26T10:59:00Z" w:id="208">
    <w:p w:rsidR="00532B1E" w:rsidRDefault="00532B1E" w14:paraId="2D31461B" w14:textId="045DAA41">
      <w:pPr>
        <w:pStyle w:val="CommentText"/>
      </w:pPr>
      <w:r>
        <w:rPr>
          <w:rStyle w:val="CommentReference"/>
        </w:rPr>
        <w:annotationRef/>
      </w:r>
      <w:r>
        <w:t>This Instructions will be the same for goods/services and works.</w:t>
      </w:r>
    </w:p>
  </w:comment>
  <w:comment w:initials="CS" w:author="Chris Smith" w:date="2021-01-16T10:24:00Z" w:id="302">
    <w:p w:rsidR="00E7552F" w:rsidRDefault="00E7552F" w14:paraId="7547A431" w14:textId="47360627">
      <w:pPr>
        <w:pStyle w:val="CommentText"/>
      </w:pPr>
      <w:r>
        <w:rPr>
          <w:rStyle w:val="CommentReference"/>
        </w:rPr>
        <w:annotationRef/>
      </w:r>
      <w:r>
        <w:t>How is this submitted via Mender?</w:t>
      </w:r>
    </w:p>
  </w:comment>
  <w:comment w:initials="RA" w:author="RA" w:date="2021-01-26T11:05:00Z" w:id="303">
    <w:p w:rsidR="00BC4116" w:rsidRDefault="00BC4116" w14:paraId="2BAF9C1B" w14:textId="159EAE7F">
      <w:pPr>
        <w:pStyle w:val="CommentText"/>
      </w:pPr>
      <w:r>
        <w:rPr>
          <w:rStyle w:val="CommentReference"/>
        </w:rPr>
        <w:annotationRef/>
      </w:r>
      <w:r>
        <w:t>Amended the text to reflect your concern.</w:t>
      </w:r>
    </w:p>
  </w:comment>
  <w:comment w:initials="CS" w:author="Chris Smith" w:date="2021-01-16T11:44:00Z" w:id="366">
    <w:p w:rsidR="006B33A5" w:rsidP="006B33A5" w:rsidRDefault="006B33A5" w14:paraId="69BD6FCF" w14:textId="77777777">
      <w:pPr>
        <w:pStyle w:val="CommentText"/>
      </w:pPr>
      <w:r>
        <w:rPr>
          <w:rStyle w:val="CommentReference"/>
        </w:rPr>
        <w:annotationRef/>
      </w:r>
      <w:r>
        <w:t>Move to ITT?</w:t>
      </w:r>
    </w:p>
  </w:comment>
  <w:comment w:initials="RA" w:author="ROGAC Andrei (COMM)" w:date="2021-02-20T10:29:00Z" w:id="367">
    <w:p w:rsidR="00FE48B0" w:rsidRDefault="00FE48B0" w14:paraId="5B42868C" w14:textId="3FBCB887">
      <w:pPr>
        <w:pStyle w:val="CommentText"/>
      </w:pPr>
      <w:r>
        <w:rPr>
          <w:rStyle w:val="CommentReference"/>
        </w:rPr>
        <w:annotationRef/>
      </w:r>
      <w:r>
        <w:t>Moved here as suggested</w:t>
      </w:r>
    </w:p>
  </w:comment>
  <w:comment w:initials="CS" w:author="Chris Smith" w:date="2021-01-16T10:28:00Z" w:id="403">
    <w:p w:rsidR="00E7552F" w:rsidRDefault="00E7552F" w14:paraId="7355F772" w14:textId="0139472E">
      <w:pPr>
        <w:pStyle w:val="CommentText"/>
      </w:pPr>
      <w:r>
        <w:rPr>
          <w:rStyle w:val="CommentReference"/>
        </w:rPr>
        <w:annotationRef/>
      </w:r>
      <w:r>
        <w:t>How is this submitted via MTender</w:t>
      </w:r>
    </w:p>
  </w:comment>
  <w:comment w:initials="RA" w:author="RA" w:date="2021-01-26T20:16:00Z" w:id="404">
    <w:p w:rsidR="00377E49" w:rsidP="009D3BF9" w:rsidRDefault="00377E49" w14:paraId="7D5E58CA" w14:textId="278145FB">
      <w:pPr>
        <w:pStyle w:val="CommentText"/>
      </w:pPr>
      <w:r>
        <w:rPr>
          <w:rStyle w:val="CommentReference"/>
        </w:rPr>
        <w:annotationRef/>
      </w:r>
      <w:proofErr w:type="spellStart"/>
      <w:r w:rsidR="009D3BF9">
        <w:t>Pls</w:t>
      </w:r>
      <w:proofErr w:type="spellEnd"/>
      <w:r w:rsidR="009D3BF9">
        <w:t xml:space="preserve"> see, I have added:</w:t>
      </w:r>
    </w:p>
    <w:p w:rsidR="009D3BF9" w:rsidP="009D3BF9" w:rsidRDefault="00B92544" w14:paraId="33B158E5" w14:textId="6CC4A0DE">
      <w:pPr>
        <w:pStyle w:val="CommentText"/>
      </w:pPr>
      <w:r>
        <w:rPr>
          <w:sz w:val="22"/>
          <w:szCs w:val="22"/>
        </w:rPr>
        <w:t>with the electronic documents confirming the extensions</w:t>
      </w:r>
      <w:r w:rsidRPr="00806405">
        <w:rPr>
          <w:sz w:val="22"/>
          <w:szCs w:val="22"/>
        </w:rPr>
        <w:t xml:space="preserve"> shall be submitted electronically</w:t>
      </w:r>
      <w:r>
        <w:rPr>
          <w:sz w:val="22"/>
          <w:szCs w:val="22"/>
        </w:rPr>
        <w:t xml:space="preserve"> via the </w:t>
      </w:r>
      <w:proofErr w:type="spellStart"/>
      <w:r>
        <w:rPr>
          <w:sz w:val="22"/>
          <w:szCs w:val="22"/>
        </w:rPr>
        <w:t>MTender</w:t>
      </w:r>
      <w:proofErr w:type="spellEnd"/>
      <w:r>
        <w:rPr>
          <w:sz w:val="22"/>
          <w:szCs w:val="22"/>
        </w:rPr>
        <w:t xml:space="preserve"> System</w:t>
      </w:r>
    </w:p>
  </w:comment>
  <w:comment w:initials="CS" w:author="Chris Smith" w:date="2021-01-16T10:32:00Z" w:id="419">
    <w:p w:rsidRPr="000A6B20" w:rsidR="00E7552F" w:rsidRDefault="00E7552F" w14:paraId="2B02450C" w14:textId="6B2D9F5D">
      <w:pPr>
        <w:pStyle w:val="CommentText"/>
        <w:rPr>
          <w:lang w:val="en-GB"/>
        </w:rPr>
      </w:pPr>
      <w:r>
        <w:rPr>
          <w:rStyle w:val="CommentReference"/>
        </w:rPr>
        <w:annotationRef/>
      </w:r>
      <w:r w:rsidRPr="000A6B20">
        <w:rPr>
          <w:lang w:val="en-GB"/>
        </w:rPr>
        <w:t>Correct pagination</w:t>
      </w:r>
    </w:p>
  </w:comment>
  <w:comment w:initials="RA" w:author="RA" w:date="2021-01-26T20:32:00Z" w:id="420">
    <w:p w:rsidRPr="000A6B20" w:rsidR="00335EFA" w:rsidRDefault="00335EFA" w14:paraId="58E2DB2D" w14:textId="6FDAB68B">
      <w:pPr>
        <w:pStyle w:val="CommentText"/>
        <w:rPr>
          <w:lang w:val="en-GB"/>
        </w:rPr>
      </w:pPr>
      <w:r>
        <w:rPr>
          <w:rStyle w:val="CommentReference"/>
        </w:rPr>
        <w:annotationRef/>
      </w:r>
      <w:r w:rsidRPr="000A6B20">
        <w:rPr>
          <w:lang w:val="en-GB"/>
        </w:rPr>
        <w:t>done</w:t>
      </w:r>
    </w:p>
  </w:comment>
  <w:comment w:initials="CS" w:author="Chris Smith" w:date="2021-01-16T10:42:00Z" w:id="518">
    <w:p w:rsidRPr="000A6B20" w:rsidR="00E7552F" w:rsidRDefault="00E7552F" w14:paraId="1C0DADAD" w14:textId="0E42C046">
      <w:pPr>
        <w:pStyle w:val="CommentText"/>
        <w:rPr>
          <w:lang w:val="en-GB"/>
        </w:rPr>
      </w:pPr>
      <w:r>
        <w:rPr>
          <w:rStyle w:val="CommentReference"/>
        </w:rPr>
        <w:annotationRef/>
      </w:r>
      <w:proofErr w:type="spellStart"/>
      <w:r w:rsidRPr="000A6B20">
        <w:rPr>
          <w:lang w:val="en-GB"/>
        </w:rPr>
        <w:t>Va</w:t>
      </w:r>
      <w:proofErr w:type="spellEnd"/>
      <w:r w:rsidRPr="000A6B20">
        <w:rPr>
          <w:lang w:val="en-GB"/>
        </w:rPr>
        <w:t xml:space="preserve"> </w:t>
      </w:r>
      <w:proofErr w:type="spellStart"/>
      <w:r w:rsidRPr="000A6B20">
        <w:rPr>
          <w:lang w:val="en-GB"/>
        </w:rPr>
        <w:t>MTender</w:t>
      </w:r>
      <w:proofErr w:type="spellEnd"/>
      <w:r w:rsidRPr="000A6B20">
        <w:rPr>
          <w:lang w:val="en-GB"/>
        </w:rPr>
        <w:t>?</w:t>
      </w:r>
    </w:p>
  </w:comment>
  <w:comment w:initials="RA" w:author="RA" w:date="2021-01-27T07:37:00Z" w:id="519">
    <w:p w:rsidR="006F6966" w:rsidRDefault="006F6966" w14:paraId="706839B2" w14:textId="77777777">
      <w:pPr>
        <w:pStyle w:val="CommentText"/>
      </w:pPr>
      <w:r>
        <w:rPr>
          <w:rStyle w:val="CommentReference"/>
        </w:rPr>
        <w:annotationRef/>
      </w:r>
      <w:r>
        <w:t xml:space="preserve">At the moment this functionality </w:t>
      </w:r>
      <w:r w:rsidR="00607830">
        <w:t xml:space="preserve">does not exist yet in </w:t>
      </w:r>
      <w:proofErr w:type="spellStart"/>
      <w:r w:rsidR="00607830">
        <w:t>MTender</w:t>
      </w:r>
      <w:proofErr w:type="spellEnd"/>
      <w:r w:rsidR="00607830">
        <w:t>, which means that this is done now via exchange of electronic letters sent via email.</w:t>
      </w:r>
    </w:p>
    <w:p w:rsidR="00607830" w:rsidRDefault="00607830" w14:paraId="315F7BA8" w14:textId="29608500">
      <w:pPr>
        <w:pStyle w:val="CommentText"/>
      </w:pPr>
      <w:r>
        <w:t xml:space="preserve">That is why, until the functionality will be developed (hopefully by the end of 2021), I would suggest to leave this wording. </w:t>
      </w:r>
    </w:p>
  </w:comment>
  <w:comment w:initials="CS" w:author="Chris Smith" w:date="2021-01-16T10:44:00Z" w:id="565">
    <w:p w:rsidR="00E7552F" w:rsidRDefault="00E7552F" w14:paraId="67D05D24" w14:textId="7376D707">
      <w:pPr>
        <w:pStyle w:val="CommentText"/>
      </w:pPr>
      <w:r>
        <w:rPr>
          <w:rStyle w:val="CommentReference"/>
        </w:rPr>
        <w:annotationRef/>
      </w:r>
      <w:r>
        <w:t>Defined somewhere?</w:t>
      </w:r>
    </w:p>
  </w:comment>
  <w:comment w:initials="RA" w:author="RA" w:date="2021-01-27T07:45:00Z" w:id="566">
    <w:p w:rsidR="002C2E00" w:rsidRDefault="002C2E00" w14:paraId="38F9EBFD" w14:textId="2E234291">
      <w:pPr>
        <w:pStyle w:val="CommentText"/>
      </w:pPr>
      <w:r>
        <w:rPr>
          <w:rStyle w:val="CommentReference"/>
        </w:rPr>
        <w:annotationRef/>
      </w:r>
      <w:proofErr w:type="gramStart"/>
      <w:r>
        <w:t>Made reference</w:t>
      </w:r>
      <w:proofErr w:type="gramEnd"/>
      <w:r>
        <w:t xml:space="preserve"> in the text to the current in force regulation on </w:t>
      </w:r>
      <w:proofErr w:type="spellStart"/>
      <w:r>
        <w:t>WG</w:t>
      </w:r>
      <w:proofErr w:type="spellEnd"/>
    </w:p>
  </w:comment>
  <w:comment w:initials="CS" w:author="Chris Smith" w:date="2021-01-13T22:25:00Z" w:id="585">
    <w:p w:rsidR="00E7552F" w:rsidRDefault="00E7552F" w14:paraId="18115952" w14:textId="7E224E0A">
      <w:pPr>
        <w:pStyle w:val="CommentText"/>
      </w:pPr>
      <w:r>
        <w:rPr>
          <w:rStyle w:val="CommentReference"/>
        </w:rPr>
        <w:annotationRef/>
      </w:r>
      <w:r>
        <w:t>?? define difference between price and cost</w:t>
      </w:r>
    </w:p>
  </w:comment>
  <w:comment w:initials="RA" w:author="RA" w:date="2021-01-27T07:52:00Z" w:id="586">
    <w:p w:rsidR="008F2F95" w:rsidRDefault="008F2F95" w14:paraId="34D29F36" w14:textId="4BA48273">
      <w:pPr>
        <w:pStyle w:val="CommentText"/>
      </w:pPr>
      <w:r>
        <w:rPr>
          <w:rStyle w:val="CommentReference"/>
        </w:rPr>
        <w:annotationRef/>
      </w:r>
      <w:r>
        <w:t xml:space="preserve">Dear Chris, </w:t>
      </w:r>
      <w:r w:rsidR="005E0795">
        <w:t xml:space="preserve">the theory with only price and cost </w:t>
      </w:r>
      <w:r w:rsidR="00E3777E">
        <w:t xml:space="preserve">as award criteria </w:t>
      </w:r>
      <w:r w:rsidR="005E0795">
        <w:t>should be reserved for a special circular or note of the Public Procurement Agency. This is not an appropriate forum for this.</w:t>
      </w:r>
    </w:p>
  </w:comment>
  <w:comment w:initials="CS" w:author="Chris Smith" w:date="2021-01-16T11:09:00Z" w:id="657">
    <w:p w:rsidR="00E7552F" w:rsidRDefault="00E7552F" w14:paraId="1916BF6C" w14:textId="3EFC794F">
      <w:pPr>
        <w:pStyle w:val="CommentText"/>
      </w:pPr>
      <w:r>
        <w:rPr>
          <w:rStyle w:val="CommentReference"/>
        </w:rPr>
        <w:annotationRef/>
      </w:r>
      <w:r>
        <w:t>of what?</w:t>
      </w:r>
    </w:p>
  </w:comment>
  <w:comment w:initials="RA" w:author="RA" w:date="2021-02-02T08:14:00Z" w:id="658">
    <w:p w:rsidR="00632090" w:rsidRDefault="00632090" w14:paraId="3F0EBB7D" w14:textId="4F41BE3B">
      <w:pPr>
        <w:pStyle w:val="CommentText"/>
      </w:pPr>
      <w:r>
        <w:rPr>
          <w:rStyle w:val="CommentReference"/>
        </w:rPr>
        <w:annotationRef/>
      </w:r>
      <w:r>
        <w:t xml:space="preserve">Added on </w:t>
      </w:r>
      <w:proofErr w:type="spellStart"/>
      <w:r>
        <w:t>MTender</w:t>
      </w:r>
      <w:proofErr w:type="spellEnd"/>
      <w:r>
        <w:t xml:space="preserve"> System</w:t>
      </w:r>
    </w:p>
  </w:comment>
  <w:comment w:initials="CS" w:author="Chris Smith" w:date="2021-01-16T11:09:00Z" w:id="660">
    <w:p w:rsidR="00E7552F" w:rsidRDefault="00E7552F" w14:paraId="76C69966" w14:textId="4B2CE352">
      <w:pPr>
        <w:pStyle w:val="CommentText"/>
      </w:pPr>
      <w:r>
        <w:rPr>
          <w:rStyle w:val="CommentReference"/>
        </w:rPr>
        <w:annotationRef/>
      </w:r>
      <w:r>
        <w:t>What is this?</w:t>
      </w:r>
    </w:p>
  </w:comment>
  <w:comment w:initials="RA" w:author="RA" w:date="2021-02-02T08:14:00Z" w:id="661">
    <w:p w:rsidR="00632090" w:rsidRDefault="00632090" w14:paraId="00CB268F" w14:textId="2D592BCB">
      <w:pPr>
        <w:pStyle w:val="CommentText"/>
      </w:pPr>
      <w:r>
        <w:rPr>
          <w:rStyle w:val="CommentReference"/>
        </w:rPr>
        <w:annotationRef/>
      </w:r>
      <w:r>
        <w:t xml:space="preserve">Each procurement </w:t>
      </w:r>
      <w:r w:rsidR="006D0E96">
        <w:t>procedure has a profile,</w:t>
      </w:r>
      <w:r w:rsidR="00DA7AEB">
        <w:t xml:space="preserve"> i.e.</w:t>
      </w:r>
      <w:r w:rsidR="006D0E96">
        <w:t xml:space="preserve"> a sub-webpage in the </w:t>
      </w:r>
      <w:proofErr w:type="spellStart"/>
      <w:r w:rsidR="006D0E96">
        <w:t>MTender</w:t>
      </w:r>
      <w:proofErr w:type="spellEnd"/>
      <w:r w:rsidR="006D0E96">
        <w:t xml:space="preserve"> System and website </w:t>
      </w:r>
    </w:p>
  </w:comment>
  <w:comment w:initials="CS" w:author="Chris Smith" w:date="2021-01-16T11:15:00Z" w:id="694">
    <w:p w:rsidR="00E7552F" w:rsidRDefault="00E7552F" w14:paraId="05751D34" w14:textId="36689651">
      <w:pPr>
        <w:pStyle w:val="CommentText"/>
      </w:pPr>
      <w:r>
        <w:rPr>
          <w:rStyle w:val="CommentReference"/>
        </w:rPr>
        <w:annotationRef/>
      </w:r>
      <w:r>
        <w:t>Code/s?</w:t>
      </w:r>
    </w:p>
  </w:comment>
  <w:comment w:initials="RA" w:author="RA" w:date="2021-02-02T08:16:00Z" w:id="695">
    <w:p w:rsidR="003C47F0" w:rsidRDefault="003C47F0" w14:paraId="12F396D4" w14:textId="66628073">
      <w:pPr>
        <w:pStyle w:val="CommentText"/>
      </w:pPr>
      <w:r>
        <w:rPr>
          <w:rStyle w:val="CommentReference"/>
        </w:rPr>
        <w:annotationRef/>
      </w:r>
      <w:r>
        <w:t>added</w:t>
      </w:r>
    </w:p>
  </w:comment>
  <w:comment w:initials="CS" w:author="Chris Smith" w:date="2021-01-16T11:24:00Z" w:id="704">
    <w:p w:rsidR="00E7552F" w:rsidRDefault="00E7552F" w14:paraId="04FB6FAD" w14:textId="1DAA7DCF">
      <w:pPr>
        <w:pStyle w:val="CommentText"/>
      </w:pPr>
      <w:r>
        <w:rPr>
          <w:rStyle w:val="CommentReference"/>
        </w:rPr>
        <w:annotationRef/>
      </w:r>
      <w:r>
        <w:t>As does not modify ITT suggest this is deleted</w:t>
      </w:r>
    </w:p>
  </w:comment>
  <w:comment w:initials="CS" w:author="Chris Smith" w:date="2021-01-16T11:16:00Z" w:id="717">
    <w:p w:rsidR="00E7552F" w:rsidRDefault="00E7552F" w14:paraId="655B805C" w14:textId="729511B7">
      <w:pPr>
        <w:pStyle w:val="CommentText"/>
      </w:pPr>
      <w:r>
        <w:rPr>
          <w:rStyle w:val="CommentReference"/>
        </w:rPr>
        <w:annotationRef/>
      </w:r>
      <w:r>
        <w:t>??</w:t>
      </w:r>
    </w:p>
  </w:comment>
  <w:comment w:initials="CS" w:author="Chris Smith" w:date="2021-01-16T11:17:00Z" w:id="720">
    <w:p w:rsidR="00E7552F" w:rsidRDefault="00E7552F" w14:paraId="5BD5994C" w14:textId="5BA846AE">
      <w:pPr>
        <w:pStyle w:val="CommentText"/>
      </w:pPr>
      <w:r>
        <w:rPr>
          <w:rStyle w:val="CommentReference"/>
        </w:rPr>
        <w:annotationRef/>
      </w:r>
      <w:r>
        <w:t>Not sure I understand this table. Isn’t this automatically recorded in MTender</w:t>
      </w:r>
    </w:p>
  </w:comment>
  <w:comment w:initials="RA" w:author="RA" w:date="2021-02-02T08:23:00Z" w:id="721">
    <w:p w:rsidR="0083754D" w:rsidRDefault="0083754D" w14:paraId="34D5385E" w14:textId="77777777">
      <w:pPr>
        <w:pStyle w:val="CommentText"/>
      </w:pPr>
      <w:r>
        <w:rPr>
          <w:rStyle w:val="CommentReference"/>
        </w:rPr>
        <w:annotationRef/>
      </w:r>
      <w:r>
        <w:t>Not really;</w:t>
      </w:r>
    </w:p>
    <w:p w:rsidR="0083754D" w:rsidRDefault="0039264E" w14:paraId="02D3F952" w14:textId="5F3DC84F">
      <w:pPr>
        <w:pStyle w:val="CommentText"/>
      </w:pPr>
      <w:r>
        <w:t>T</w:t>
      </w:r>
      <w:r w:rsidR="0083754D">
        <w:t xml:space="preserve">he purpose of this section is to </w:t>
      </w:r>
      <w:r w:rsidR="006A0589">
        <w:t xml:space="preserve">constrain CA to amend the Tender Docs via issuing an amendment </w:t>
      </w:r>
      <w:r w:rsidR="00AE0AB3">
        <w:t xml:space="preserve">and not simply uploading a new version of the Tender Docs in which it is difficult to understand what has been modified </w:t>
      </w:r>
    </w:p>
  </w:comment>
  <w:comment w:initials="CS" w:author="Chris Smith" w:date="2021-01-16T11:25:00Z" w:id="738">
    <w:p w:rsidR="00E7552F" w:rsidRDefault="00E7552F" w14:paraId="0B1BFEDD" w14:textId="07973099">
      <w:pPr>
        <w:pStyle w:val="CommentText"/>
      </w:pPr>
      <w:r>
        <w:rPr>
          <w:rStyle w:val="CommentReference"/>
        </w:rPr>
        <w:annotationRef/>
      </w:r>
      <w:r>
        <w:t>As does not modify ITT suggest this is deleted</w:t>
      </w:r>
    </w:p>
  </w:comment>
  <w:comment w:initials="CS" w:author="Chris Smith" w:date="2021-01-16T11:28:00Z" w:id="773">
    <w:p w:rsidR="00E7552F" w:rsidRDefault="00E7552F" w14:paraId="2F561ABC" w14:textId="304AF82A">
      <w:pPr>
        <w:pStyle w:val="CommentText"/>
      </w:pPr>
      <w:r>
        <w:rPr>
          <w:rStyle w:val="CommentReference"/>
        </w:rPr>
        <w:annotationRef/>
      </w:r>
      <w:r>
        <w:t>As does not modify ITT suggest this is deleted</w:t>
      </w:r>
    </w:p>
  </w:comment>
  <w:comment w:initials="CS" w:author="Chris Smith" w:date="2021-01-16T11:29:00Z" w:id="783">
    <w:p w:rsidR="00E7552F" w:rsidRDefault="00E7552F" w14:paraId="471F40B1" w14:textId="50D5FBA1">
      <w:pPr>
        <w:pStyle w:val="CommentText"/>
      </w:pPr>
      <w:r>
        <w:rPr>
          <w:rStyle w:val="CommentReference"/>
        </w:rPr>
        <w:annotationRef/>
      </w:r>
      <w:r>
        <w:t>Unless this changes tender to tender, I think it should be in ITT</w:t>
      </w:r>
    </w:p>
  </w:comment>
  <w:comment w:initials="CS" w:author="Chris Smith" w:date="2021-01-16T11:31:00Z" w:id="796">
    <w:p w:rsidR="00E7552F" w:rsidRDefault="00E7552F" w14:paraId="0D4C48E5" w14:textId="5AC27091">
      <w:pPr>
        <w:pStyle w:val="CommentText"/>
      </w:pPr>
      <w:r>
        <w:rPr>
          <w:rStyle w:val="CommentReference"/>
        </w:rPr>
        <w:annotationRef/>
      </w:r>
      <w:r>
        <w:t>What criterion</w:t>
      </w:r>
    </w:p>
  </w:comment>
  <w:comment w:initials="RA" w:author="ROGAC Andrei (COMM)" w:date="2021-02-20T10:52:00Z" w:id="797">
    <w:p w:rsidR="00ED036D" w:rsidRDefault="00ED036D" w14:paraId="17EA971F" w14:textId="214295B0">
      <w:pPr>
        <w:pStyle w:val="CommentText"/>
      </w:pPr>
      <w:r>
        <w:rPr>
          <w:rStyle w:val="CommentReference"/>
        </w:rPr>
        <w:annotationRef/>
      </w:r>
      <w:r>
        <w:t>This is the financial and economic capacity as the heading and the ITT reference suggests</w:t>
      </w:r>
    </w:p>
  </w:comment>
  <w:comment w:initials="CS" w:author="Chris Smith" w:date="2021-01-16T11:35:00Z" w:id="816">
    <w:p w:rsidR="00E7552F" w:rsidRDefault="00E7552F" w14:paraId="0D678EDF" w14:textId="296D1E9E">
      <w:pPr>
        <w:pStyle w:val="CommentText"/>
      </w:pPr>
      <w:r>
        <w:rPr>
          <w:rStyle w:val="CommentReference"/>
        </w:rPr>
        <w:annotationRef/>
      </w:r>
      <w:r>
        <w:t>??</w:t>
      </w:r>
    </w:p>
  </w:comment>
  <w:comment w:initials="RA" w:author="ROGAC Andrei (COMM)" w:date="2021-02-20T10:43:00Z" w:id="817">
    <w:p w:rsidR="00CC27E8" w:rsidRDefault="00CC27E8" w14:paraId="49F760DF" w14:textId="7591B566">
      <w:pPr>
        <w:pStyle w:val="CommentText"/>
      </w:pPr>
      <w:r>
        <w:rPr>
          <w:rStyle w:val="CommentReference"/>
        </w:rPr>
        <w:annotationRef/>
      </w:r>
      <w:r>
        <w:t xml:space="preserve">Now it should be fine </w:t>
      </w:r>
    </w:p>
  </w:comment>
  <w:comment w:initials="CS" w:author="Chris Smith" w:date="2021-01-16T11:40:00Z" w:id="866">
    <w:p w:rsidR="00E7552F" w:rsidRDefault="00E7552F" w14:paraId="4A3395EF" w14:textId="39C8D988">
      <w:pPr>
        <w:pStyle w:val="CommentText"/>
      </w:pPr>
      <w:r>
        <w:rPr>
          <w:rStyle w:val="CommentReference"/>
        </w:rPr>
        <w:annotationRef/>
      </w:r>
      <w:r>
        <w:t>Delete as does not modify ITT</w:t>
      </w:r>
    </w:p>
  </w:comment>
  <w:comment w:initials="CS" w:author="Chris Smith" w:date="2021-01-16T11:41:00Z" w:id="872">
    <w:p w:rsidR="00E7552F" w:rsidRDefault="00E7552F" w14:paraId="564CEF4A" w14:textId="30BF4FB3">
      <w:pPr>
        <w:pStyle w:val="CommentText"/>
      </w:pPr>
      <w:r>
        <w:rPr>
          <w:rStyle w:val="CommentReference"/>
        </w:rPr>
        <w:annotationRef/>
      </w:r>
      <w:r>
        <w:t xml:space="preserve">Delete as electronic forms are not documents? </w:t>
      </w:r>
    </w:p>
  </w:comment>
  <w:comment w:initials="RA" w:author="ROGAC Andrei (COMM)" w:date="2021-02-20T10:36:00Z" w:id="873">
    <w:p w:rsidR="00C8470B" w:rsidRDefault="00C8470B" w14:paraId="6BC6268A" w14:textId="77777777">
      <w:pPr>
        <w:pStyle w:val="CommentText"/>
      </w:pPr>
      <w:r>
        <w:rPr>
          <w:rStyle w:val="CommentReference"/>
        </w:rPr>
        <w:annotationRef/>
      </w:r>
      <w:r w:rsidR="00A22357">
        <w:t>These forms will be in electronic format signed by an electronic signature.</w:t>
      </w:r>
      <w:r w:rsidR="00572E48">
        <w:t xml:space="preserve"> </w:t>
      </w:r>
    </w:p>
    <w:p w:rsidR="00572E48" w:rsidRDefault="00572E48" w14:paraId="2ACA4383" w14:textId="1F250CF9">
      <w:pPr>
        <w:pStyle w:val="CommentText"/>
      </w:pPr>
      <w:r>
        <w:t>According to our law a document may be signed by simple signature in paper format or electronically by an e-signature. Thus, these forms are legally binding documents in accordance with the Moldovan law.</w:t>
      </w:r>
    </w:p>
  </w:comment>
  <w:comment w:initials="CS" w:author="Chris Smith" w:date="2021-01-16T11:42:00Z" w:id="880">
    <w:p w:rsidR="00E7552F" w:rsidRDefault="00E7552F" w14:paraId="366159DF" w14:textId="24484BE9">
      <w:pPr>
        <w:pStyle w:val="CommentText"/>
      </w:pPr>
      <w:r>
        <w:rPr>
          <w:rStyle w:val="CommentReference"/>
        </w:rPr>
        <w:annotationRef/>
      </w:r>
      <w:r>
        <w:t>Delete as does not amend ITT</w:t>
      </w:r>
    </w:p>
  </w:comment>
  <w:comment w:initials="CS" w:author="Chris Smith" w:date="2021-01-16T11:42:00Z" w:id="882">
    <w:p w:rsidR="00E7552F" w:rsidRDefault="00E7552F" w14:paraId="2013EBD7" w14:textId="114DEAE6">
      <w:pPr>
        <w:pStyle w:val="CommentText"/>
      </w:pPr>
      <w:r>
        <w:rPr>
          <w:rStyle w:val="CommentReference"/>
        </w:rPr>
        <w:annotationRef/>
      </w:r>
      <w:r>
        <w:t>Amount?</w:t>
      </w:r>
    </w:p>
  </w:comment>
  <w:comment w:initials="RA" w:author="ROGAC Andrei (COMM)" w:date="2021-02-20T10:35:00Z" w:id="883">
    <w:p w:rsidR="00481F46" w:rsidRDefault="00481F46" w14:paraId="30E52C0D" w14:textId="2EF45376">
      <w:pPr>
        <w:pStyle w:val="CommentText"/>
      </w:pPr>
      <w:r>
        <w:rPr>
          <w:rStyle w:val="CommentReference"/>
        </w:rPr>
        <w:annotationRef/>
      </w:r>
      <w:r>
        <w:t>Yep, sorry for that</w:t>
      </w:r>
    </w:p>
  </w:comment>
  <w:comment w:initials="CS" w:author="Chris Smith" w:date="2021-01-16T11:43:00Z" w:id="889">
    <w:p w:rsidR="00E7552F" w:rsidRDefault="00E7552F" w14:paraId="6EB6190C" w14:textId="42EE3E20">
      <w:pPr>
        <w:pStyle w:val="CommentText"/>
      </w:pPr>
      <w:r>
        <w:rPr>
          <w:rStyle w:val="CommentReference"/>
        </w:rPr>
        <w:annotationRef/>
      </w:r>
      <w:r>
        <w:t>Or insert not applicable</w:t>
      </w:r>
    </w:p>
  </w:comment>
  <w:comment w:initials="RA" w:author="ROGAC Andrei (COMM)" w:date="2021-02-20T10:35:00Z" w:id="890">
    <w:p w:rsidR="00853D19" w:rsidRDefault="00853D19" w14:paraId="4572E6B8" w14:textId="5ECB92B0">
      <w:pPr>
        <w:pStyle w:val="CommentText"/>
      </w:pPr>
      <w:r>
        <w:rPr>
          <w:rStyle w:val="CommentReference"/>
        </w:rPr>
        <w:annotationRef/>
      </w:r>
      <w:r>
        <w:t>Done</w:t>
      </w:r>
    </w:p>
  </w:comment>
  <w:comment w:initials="CS" w:author="Chris Smith" w:date="2021-01-16T11:44:00Z" w:id="894">
    <w:p w:rsidR="00E7552F" w:rsidRDefault="00E7552F" w14:paraId="70998E3A" w14:textId="4E65AA81">
      <w:pPr>
        <w:pStyle w:val="CommentText"/>
      </w:pPr>
      <w:r>
        <w:rPr>
          <w:rStyle w:val="CommentReference"/>
        </w:rPr>
        <w:annotationRef/>
      </w:r>
      <w:r>
        <w:t>Move to ITT?</w:t>
      </w:r>
    </w:p>
  </w:comment>
  <w:comment w:initials="CS" w:author="Chris Smith" w:date="2021-01-16T11:50:00Z" w:id="901">
    <w:p w:rsidR="00E7552F" w:rsidRDefault="00E7552F" w14:paraId="2D4B0259" w14:textId="715BEB2D">
      <w:pPr>
        <w:pStyle w:val="CommentText"/>
      </w:pPr>
      <w:r>
        <w:rPr>
          <w:rStyle w:val="CommentReference"/>
        </w:rPr>
        <w:annotationRef/>
      </w:r>
      <w:r>
        <w:t>Per item?</w:t>
      </w:r>
    </w:p>
  </w:comment>
  <w:comment w:initials="CS" w:author="Chris Smith" w:date="2021-01-16T11:50:00Z" w:id="906">
    <w:p w:rsidR="00E7552F" w:rsidRDefault="00E7552F" w14:paraId="6E5A1FB8" w14:textId="3BE4ED1B">
      <w:pPr>
        <w:pStyle w:val="CommentText"/>
      </w:pPr>
      <w:r>
        <w:rPr>
          <w:rStyle w:val="CommentReference"/>
        </w:rPr>
        <w:annotationRef/>
      </w:r>
      <w:r>
        <w:t>??</w:t>
      </w:r>
    </w:p>
  </w:comment>
  <w:comment w:initials="RA" w:author="ROGAC Andrei (COMM)" w:date="2021-02-20T10:08:00Z" w:id="907">
    <w:p w:rsidR="00CE0814" w:rsidRDefault="00CE0814" w14:paraId="0B00B723" w14:textId="2161A5D8">
      <w:pPr>
        <w:pStyle w:val="CommentText"/>
      </w:pPr>
      <w:r>
        <w:rPr>
          <w:rStyle w:val="CommentReference"/>
        </w:rPr>
        <w:annotationRef/>
      </w:r>
      <w:r>
        <w:t>Now it should be clear.</w:t>
      </w:r>
    </w:p>
  </w:comment>
  <w:comment w:initials="CS" w:author="Chris Smith" w:date="2021-01-16T11:57:00Z" w:id="931">
    <w:p w:rsidR="00E7552F" w:rsidRDefault="00E7552F" w14:paraId="447DAC25" w14:textId="65E562A1">
      <w:pPr>
        <w:pStyle w:val="CommentText"/>
      </w:pPr>
      <w:r>
        <w:rPr>
          <w:rStyle w:val="CommentReference"/>
        </w:rPr>
        <w:annotationRef/>
      </w:r>
      <w:r>
        <w:t>Applicable as to be a form in MTender?</w:t>
      </w:r>
    </w:p>
  </w:comment>
  <w:comment w:initials="RA" w:author="ROGAC Andrei (COMM)" w:date="2021-02-20T10:06:00Z" w:id="932">
    <w:p w:rsidR="004D07DD" w:rsidRDefault="004D07DD" w14:paraId="4C182B1D" w14:textId="279725A3">
      <w:pPr>
        <w:pStyle w:val="CommentText"/>
      </w:pPr>
      <w:r>
        <w:rPr>
          <w:rStyle w:val="CommentReference"/>
        </w:rPr>
        <w:annotationRef/>
      </w:r>
      <w:r>
        <w:t>No. The objective is to allow some flexibility. There may be cases of procurement of more complex goods where the tech specs need a different form of layout rather than a simple table.</w:t>
      </w:r>
    </w:p>
  </w:comment>
  <w:comment w:initials="CS" w:author="Chris Smith" w:date="2021-01-16T12:19:00Z" w:id="934">
    <w:p w:rsidR="00E7552F" w:rsidRDefault="00E7552F" w14:paraId="13D6264F" w14:textId="4AD7253B">
      <w:pPr>
        <w:pStyle w:val="CommentText"/>
      </w:pPr>
      <w:r>
        <w:rPr>
          <w:rStyle w:val="CommentReference"/>
        </w:rPr>
        <w:annotationRef/>
      </w:r>
      <w:r>
        <w:t>??</w:t>
      </w:r>
    </w:p>
  </w:comment>
  <w:comment w:initials="CS" w:author="Chris Smith" w:date="2021-01-16T11:59:00Z" w:id="948">
    <w:p w:rsidR="00E7552F" w:rsidRDefault="00E7552F" w14:paraId="1B0E75E4" w14:textId="12B205CA">
      <w:pPr>
        <w:pStyle w:val="CommentText"/>
      </w:pPr>
      <w:r>
        <w:rPr>
          <w:rStyle w:val="CommentReference"/>
        </w:rPr>
        <w:annotationRef/>
      </w:r>
      <w:r>
        <w:t>Delete as does modify ITT</w:t>
      </w:r>
    </w:p>
  </w:comment>
  <w:comment w:initials="CS" w:author="Chris Smith" w:date="2021-01-16T12:19:00Z" w:id="953">
    <w:p w:rsidR="00E7552F" w:rsidRDefault="00E7552F" w14:paraId="5C877F9A" w14:textId="382C16B9">
      <w:pPr>
        <w:pStyle w:val="CommentText"/>
      </w:pPr>
      <w:r>
        <w:rPr>
          <w:rStyle w:val="CommentReference"/>
        </w:rPr>
        <w:annotationRef/>
      </w:r>
      <w:r>
        <w:t>Why not indicate here as well?</w:t>
      </w:r>
    </w:p>
  </w:comment>
  <w:comment w:initials="RA" w:author="ROGAC Andrei (COMM)" w:date="2021-02-20T09:30:00Z" w:id="954">
    <w:p w:rsidR="008C1362" w:rsidRDefault="008C1362" w14:paraId="5B439EA6" w14:textId="63EC543A">
      <w:pPr>
        <w:pStyle w:val="CommentText"/>
      </w:pPr>
      <w:r>
        <w:rPr>
          <w:rStyle w:val="CommentReference"/>
        </w:rPr>
        <w:annotationRef/>
      </w:r>
      <w:r>
        <w:t>Done</w:t>
      </w:r>
    </w:p>
  </w:comment>
  <w:comment w:initials="CS" w:author="Chris Smith" w:date="2021-01-16T11:59:00Z" w:id="977">
    <w:p w:rsidR="00E7552F" w:rsidRDefault="00E7552F" w14:paraId="0A148236" w14:textId="14C2D0A9">
      <w:pPr>
        <w:pStyle w:val="CommentText"/>
      </w:pPr>
      <w:r>
        <w:rPr>
          <w:rStyle w:val="CommentReference"/>
        </w:rPr>
        <w:annotationRef/>
      </w:r>
      <w:r>
        <w:t>Delete as does modify ITT</w:t>
      </w:r>
    </w:p>
  </w:comment>
  <w:comment w:initials="CS" w:author="Chris Smith" w:date="2021-01-16T12:05:00Z" w:id="989">
    <w:p w:rsidR="00E7552F" w:rsidRDefault="00E7552F" w14:paraId="36BC4EC1" w14:textId="57461DB5">
      <w:pPr>
        <w:pStyle w:val="CommentText"/>
      </w:pPr>
      <w:r>
        <w:rPr>
          <w:rStyle w:val="CommentReference"/>
        </w:rPr>
        <w:annotationRef/>
      </w:r>
      <w:r>
        <w:t>check</w:t>
      </w:r>
    </w:p>
  </w:comment>
  <w:comment w:initials="RA" w:author="ROGAC Andrei (COMM)" w:date="2021-02-20T08:51:00Z" w:id="990">
    <w:p w:rsidR="00705FB0" w:rsidRDefault="00705FB0" w14:paraId="20B79921" w14:textId="4275EE51">
      <w:pPr>
        <w:pStyle w:val="CommentText"/>
      </w:pPr>
      <w:r>
        <w:rPr>
          <w:rStyle w:val="CommentReference"/>
        </w:rPr>
        <w:annotationRef/>
      </w:r>
      <w:r>
        <w:t>What I can say, much better</w:t>
      </w:r>
    </w:p>
  </w:comment>
  <w:comment w:initials="CS" w:author="Chris Smith" w:date="2021-01-16T12:22:00Z" w:id="1059">
    <w:p w:rsidR="00E7552F" w:rsidRDefault="00E7552F" w14:paraId="35CC3CA0" w14:textId="7EE8DBA6">
      <w:pPr>
        <w:pStyle w:val="CommentText"/>
      </w:pPr>
      <w:r>
        <w:rPr>
          <w:rStyle w:val="CommentReference"/>
        </w:rPr>
        <w:annotationRef/>
      </w:r>
      <w:r>
        <w:t>delete?</w:t>
      </w:r>
    </w:p>
  </w:comment>
  <w:comment w:initials="CS" w:author="Chris Smith" w:date="2021-01-16T13:09:00Z" w:id="1726">
    <w:p w:rsidR="00E7552F" w:rsidRDefault="00E7552F" w14:paraId="5CCDCF4A" w14:textId="3D4038D7">
      <w:pPr>
        <w:pStyle w:val="CommentText"/>
      </w:pPr>
      <w:r>
        <w:rPr>
          <w:rStyle w:val="CommentReference"/>
        </w:rPr>
        <w:annotationRef/>
      </w:r>
      <w:r>
        <w:t>Which takes precedence?</w:t>
      </w:r>
    </w:p>
  </w:comment>
  <w:comment w:initials="RA" w:author="ROGAC Andrei (COMM)" w:date="2021-02-20T08:47:00Z" w:id="1727">
    <w:p w:rsidR="00000B47" w:rsidRDefault="00000B47" w14:paraId="626F0064" w14:textId="1FDD4C2E">
      <w:pPr>
        <w:pStyle w:val="CommentText"/>
      </w:pPr>
      <w:r>
        <w:rPr>
          <w:rStyle w:val="CommentReference"/>
        </w:rPr>
        <w:annotationRef/>
      </w:r>
      <w:r>
        <w:t>I have reworked the language. Now it should be ok.</w:t>
      </w:r>
    </w:p>
  </w:comment>
  <w:comment w:initials="CS" w:author="Chris Smith" w:date="2021-01-16T12:19:00Z" w:id="1852">
    <w:p w:rsidR="00E7552F" w:rsidP="00782238" w:rsidRDefault="00E7552F" w14:paraId="692795B3" w14:textId="77777777">
      <w:pPr>
        <w:pStyle w:val="CommentText"/>
      </w:pPr>
      <w:r>
        <w:rPr>
          <w:rStyle w:val="CommentReference"/>
        </w:rPr>
        <w:annotationRef/>
      </w:r>
      <w:r>
        <w:t>??</w:t>
      </w:r>
    </w:p>
  </w:comment>
  <w:comment w:initials="CS" w:author="Chris Smith" w:date="2021-01-16T13:23:00Z" w:id="1935">
    <w:p w:rsidR="000A6B20" w:rsidRDefault="000A6B20" w14:paraId="56B26F7E" w14:textId="09B027C9">
      <w:pPr>
        <w:pStyle w:val="CommentText"/>
      </w:pPr>
      <w:r>
        <w:rPr>
          <w:rStyle w:val="CommentReference"/>
        </w:rPr>
        <w:annotationRef/>
      </w:r>
      <w:r>
        <w:t>Add unit of measure?</w:t>
      </w:r>
    </w:p>
  </w:comment>
  <w:comment w:initials="RA" w:author="ROGAC Andrei (COMM)" w:date="2021-02-20T08:33:00Z" w:id="1936">
    <w:p w:rsidR="00430292" w:rsidRDefault="00430292" w14:paraId="4FD3242A" w14:textId="29487011">
      <w:pPr>
        <w:pStyle w:val="CommentText"/>
      </w:pPr>
      <w:r>
        <w:rPr>
          <w:rStyle w:val="CommentReference"/>
        </w:rPr>
        <w:annotationRef/>
      </w:r>
      <w:r>
        <w:t>Done</w:t>
      </w:r>
    </w:p>
  </w:comment>
  <w:comment w:initials="CS" w:author="Chris Smith" w:date="2021-01-16T13:24:00Z" w:id="1987">
    <w:p w:rsidR="00E7552F" w:rsidRDefault="00E7552F" w14:paraId="45F30F41" w14:textId="6FBB0B75">
      <w:pPr>
        <w:pStyle w:val="CommentText"/>
      </w:pPr>
      <w:r>
        <w:rPr>
          <w:rStyle w:val="CommentReference"/>
        </w:rPr>
        <w:annotationRef/>
      </w:r>
      <w:r>
        <w:t>Should also be included in case of fixed budget to be on safe side or if they only quote for some items (if that is permitted?)</w:t>
      </w:r>
    </w:p>
  </w:comment>
  <w:comment w:initials="RA" w:author="ROGAC Andrei (COMM)" w:date="2021-02-20T08:36:00Z" w:id="1988">
    <w:p w:rsidR="00736BC7" w:rsidRDefault="00736BC7" w14:paraId="00202582" w14:textId="5FA64EBD">
      <w:pPr>
        <w:pStyle w:val="CommentText"/>
      </w:pPr>
      <w:r>
        <w:rPr>
          <w:rStyle w:val="CommentReference"/>
        </w:rPr>
        <w:annotationRef/>
      </w:r>
      <w:r>
        <w:t xml:space="preserve">Suppliers should use the same table for fixed budget </w:t>
      </w:r>
      <w:r w:rsidR="008C76B0">
        <w:t>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E3F97" w15:done="0"/>
  <w15:commentEx w15:paraId="0BADDF8E" w15:paraIdParent="196E3F97" w15:done="0"/>
  <w15:commentEx w15:paraId="5D2C28C8" w15:done="0"/>
  <w15:commentEx w15:paraId="47CDF06C" w15:paraIdParent="5D2C28C8" w15:done="0"/>
  <w15:commentEx w15:paraId="06125277" w15:done="0"/>
  <w15:commentEx w15:paraId="50B32283" w15:paraIdParent="06125277" w15:done="0"/>
  <w15:commentEx w15:paraId="7F5CFE0E" w15:done="0"/>
  <w15:commentEx w15:paraId="6F879A9B" w15:paraIdParent="7F5CFE0E" w15:done="0"/>
  <w15:commentEx w15:paraId="22E04C7D" w15:done="0"/>
  <w15:commentEx w15:paraId="3C8E5C2D" w15:paraIdParent="22E04C7D" w15:done="0"/>
  <w15:commentEx w15:paraId="73F3CEA2" w15:done="0"/>
  <w15:commentEx w15:paraId="6E810617" w15:paraIdParent="73F3CEA2" w15:done="0"/>
  <w15:commentEx w15:paraId="2A448EB3" w15:done="0"/>
  <w15:commentEx w15:paraId="726FE751" w15:paraIdParent="2A448EB3" w15:done="0"/>
  <w15:commentEx w15:paraId="7139867A" w15:done="0"/>
  <w15:commentEx w15:paraId="0EB17C10" w15:done="0"/>
  <w15:commentEx w15:paraId="65A28CA5" w15:done="0"/>
  <w15:commentEx w15:paraId="62D385ED" w15:paraIdParent="65A28CA5" w15:done="0"/>
  <w15:commentEx w15:paraId="2EB569DD" w15:done="0"/>
  <w15:commentEx w15:paraId="2D31461B" w15:paraIdParent="2EB569DD" w15:done="0"/>
  <w15:commentEx w15:paraId="7547A431" w15:done="0"/>
  <w15:commentEx w15:paraId="2BAF9C1B" w15:paraIdParent="7547A431" w15:done="0"/>
  <w15:commentEx w15:paraId="69BD6FCF" w15:done="0"/>
  <w15:commentEx w15:paraId="5B42868C" w15:paraIdParent="69BD6FCF" w15:done="0"/>
  <w15:commentEx w15:paraId="7355F772" w15:done="0"/>
  <w15:commentEx w15:paraId="33B158E5" w15:paraIdParent="7355F772" w15:done="0"/>
  <w15:commentEx w15:paraId="2B02450C" w15:done="0"/>
  <w15:commentEx w15:paraId="58E2DB2D" w15:paraIdParent="2B02450C" w15:done="0"/>
  <w15:commentEx w15:paraId="1C0DADAD" w15:done="0"/>
  <w15:commentEx w15:paraId="315F7BA8" w15:paraIdParent="1C0DADAD" w15:done="0"/>
  <w15:commentEx w15:paraId="67D05D24" w15:done="0"/>
  <w15:commentEx w15:paraId="38F9EBFD" w15:paraIdParent="67D05D24" w15:done="0"/>
  <w15:commentEx w15:paraId="18115952" w15:done="0"/>
  <w15:commentEx w15:paraId="34D29F36" w15:paraIdParent="18115952" w15:done="0"/>
  <w15:commentEx w15:paraId="1916BF6C" w15:done="0"/>
  <w15:commentEx w15:paraId="3F0EBB7D" w15:paraIdParent="1916BF6C" w15:done="0"/>
  <w15:commentEx w15:paraId="76C69966" w15:done="0"/>
  <w15:commentEx w15:paraId="00CB268F" w15:paraIdParent="76C69966" w15:done="0"/>
  <w15:commentEx w15:paraId="05751D34" w15:done="0"/>
  <w15:commentEx w15:paraId="12F396D4" w15:paraIdParent="05751D34" w15:done="0"/>
  <w15:commentEx w15:paraId="04FB6FAD" w15:done="0"/>
  <w15:commentEx w15:paraId="655B805C" w15:done="0"/>
  <w15:commentEx w15:paraId="5BD5994C" w15:done="0"/>
  <w15:commentEx w15:paraId="02D3F952" w15:paraIdParent="5BD5994C" w15:done="0"/>
  <w15:commentEx w15:paraId="0B1BFEDD" w15:done="0"/>
  <w15:commentEx w15:paraId="2F561ABC" w15:done="0"/>
  <w15:commentEx w15:paraId="471F40B1" w15:done="0"/>
  <w15:commentEx w15:paraId="0D4C48E5" w15:done="0"/>
  <w15:commentEx w15:paraId="17EA971F" w15:paraIdParent="0D4C48E5" w15:done="0"/>
  <w15:commentEx w15:paraId="0D678EDF" w15:done="0"/>
  <w15:commentEx w15:paraId="49F760DF" w15:paraIdParent="0D678EDF" w15:done="0"/>
  <w15:commentEx w15:paraId="4A3395EF" w15:done="0"/>
  <w15:commentEx w15:paraId="564CEF4A" w15:done="0"/>
  <w15:commentEx w15:paraId="2ACA4383" w15:paraIdParent="564CEF4A" w15:done="0"/>
  <w15:commentEx w15:paraId="366159DF" w15:done="0"/>
  <w15:commentEx w15:paraId="2013EBD7" w15:done="0"/>
  <w15:commentEx w15:paraId="30E52C0D" w15:paraIdParent="2013EBD7" w15:done="0"/>
  <w15:commentEx w15:paraId="6EB6190C" w15:done="0"/>
  <w15:commentEx w15:paraId="4572E6B8" w15:paraIdParent="6EB6190C" w15:done="0"/>
  <w15:commentEx w15:paraId="70998E3A" w15:done="0"/>
  <w15:commentEx w15:paraId="2D4B0259" w15:done="0"/>
  <w15:commentEx w15:paraId="6E5A1FB8" w15:done="0"/>
  <w15:commentEx w15:paraId="0B00B723" w15:paraIdParent="6E5A1FB8" w15:done="0"/>
  <w15:commentEx w15:paraId="447DAC25" w15:done="0"/>
  <w15:commentEx w15:paraId="4C182B1D" w15:paraIdParent="447DAC25" w15:done="0"/>
  <w15:commentEx w15:paraId="13D6264F" w15:done="0"/>
  <w15:commentEx w15:paraId="1B0E75E4" w15:done="0"/>
  <w15:commentEx w15:paraId="5C877F9A" w15:done="0"/>
  <w15:commentEx w15:paraId="5B439EA6" w15:paraIdParent="5C877F9A" w15:done="0"/>
  <w15:commentEx w15:paraId="0A148236" w15:done="0"/>
  <w15:commentEx w15:paraId="36BC4EC1" w15:done="0"/>
  <w15:commentEx w15:paraId="20B79921" w15:paraIdParent="36BC4EC1" w15:done="0"/>
  <w15:commentEx w15:paraId="35CC3CA0" w15:done="0"/>
  <w15:commentEx w15:paraId="5CCDCF4A" w15:done="0"/>
  <w15:commentEx w15:paraId="626F0064" w15:paraIdParent="5CCDCF4A" w15:done="0"/>
  <w15:commentEx w15:paraId="692795B3" w15:done="0"/>
  <w15:commentEx w15:paraId="56B26F7E" w15:done="0"/>
  <w15:commentEx w15:paraId="4FD3242A" w15:paraIdParent="56B26F7E" w15:done="0"/>
  <w15:commentEx w15:paraId="45F30F41" w15:done="0"/>
  <w15:commentEx w15:paraId="00202582" w15:paraIdParent="45F30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CB5C" w16cex:dateUtc="2021-01-13T19:41:00Z"/>
  <w16cex:commentExtensible w16cex:durableId="23A9CB8B" w16cex:dateUtc="2021-01-13T19:42:00Z"/>
  <w16cex:commentExtensible w16cex:durableId="23A9CC52" w16cex:dateUtc="2021-01-13T19:45:00Z"/>
  <w16cex:commentExtensible w16cex:durableId="23A9CC9F" w16cex:dateUtc="2021-01-13T19:46:00Z"/>
  <w16cex:commentExtensible w16cex:durableId="23A9CE64" w16cex:dateUtc="2021-01-13T19:54:00Z"/>
  <w16cex:commentExtensible w16cex:durableId="23A9CEE7" w16cex:dateUtc="2021-01-13T19:56:00Z"/>
  <w16cex:commentExtensible w16cex:durableId="23AD3AD4" w16cex:dateUtc="2021-01-16T10:13:00Z"/>
  <w16cex:commentExtensible w16cex:durableId="23AD3B9F" w16cex:dateUtc="2021-01-16T10:17:00Z"/>
  <w16cex:commentExtensible w16cex:durableId="23AD865F" w16cex:dateUtc="2021-01-16T15:35:00Z"/>
  <w16cex:commentExtensible w16cex:durableId="23AD3C31" w16cex:dateUtc="2021-01-16T10:19:00Z"/>
  <w16cex:commentExtensible w16cex:durableId="23AD3D56" w16cex:dateUtc="2021-01-16T10:24:00Z"/>
  <w16cex:commentExtensible w16cex:durableId="23AD3E6A" w16cex:dateUtc="2021-01-16T10:28:00Z"/>
  <w16cex:commentExtensible w16cex:durableId="23AD3F43" w16cex:dateUtc="2021-01-16T10:32:00Z"/>
  <w16cex:commentExtensible w16cex:durableId="23AD41AF" w16cex:dateUtc="2021-01-16T10:42:00Z"/>
  <w16cex:commentExtensible w16cex:durableId="23AD4224" w16cex:dateUtc="2021-01-16T10:44:00Z"/>
  <w16cex:commentExtensible w16cex:durableId="23A9F1C5" w16cex:dateUtc="2021-01-13T22:25:00Z"/>
  <w16cex:commentExtensible w16cex:durableId="23AD47D6" w16cex:dateUtc="2021-01-16T11:09:00Z"/>
  <w16cex:commentExtensible w16cex:durableId="23AD47EF" w16cex:dateUtc="2021-01-16T11:09:00Z"/>
  <w16cex:commentExtensible w16cex:durableId="23AD4936" w16cex:dateUtc="2021-01-16T11:15:00Z"/>
  <w16cex:commentExtensible w16cex:durableId="23AD48DE" w16cex:dateUtc="2021-01-16T11:13:00Z"/>
  <w16cex:commentExtensible w16cex:durableId="23AD4B88" w16cex:dateUtc="2021-01-16T11:24:00Z"/>
  <w16cex:commentExtensible w16cex:durableId="23AD499C" w16cex:dateUtc="2021-01-16T11:16:00Z"/>
  <w16cex:commentExtensible w16cex:durableId="23AD49B5" w16cex:dateUtc="2021-01-16T11:17:00Z"/>
  <w16cex:commentExtensible w16cex:durableId="23AD4BAF" w16cex:dateUtc="2021-01-16T11:25:00Z"/>
  <w16cex:commentExtensible w16cex:durableId="23AD4C60" w16cex:dateUtc="2021-01-16T11:28:00Z"/>
  <w16cex:commentExtensible w16cex:durableId="23AD4C9D" w16cex:dateUtc="2021-01-16T11:29:00Z"/>
  <w16cex:commentExtensible w16cex:durableId="23AD4D23" w16cex:dateUtc="2021-01-16T11:31:00Z"/>
  <w16cex:commentExtensible w16cex:durableId="23AD4DEF" w16cex:dateUtc="2021-01-16T11:35:00Z"/>
  <w16cex:commentExtensible w16cex:durableId="23AD4F1E" w16cex:dateUtc="2021-01-16T11:40:00Z"/>
  <w16cex:commentExtensible w16cex:durableId="23AD4F5C" w16cex:dateUtc="2021-01-16T11:41:00Z"/>
  <w16cex:commentExtensible w16cex:durableId="23AD4F8C" w16cex:dateUtc="2021-01-16T11:42:00Z"/>
  <w16cex:commentExtensible w16cex:durableId="23AD4FBD" w16cex:dateUtc="2021-01-16T11:42:00Z"/>
  <w16cex:commentExtensible w16cex:durableId="23AD4FF4" w16cex:dateUtc="2021-01-16T11:43:00Z"/>
  <w16cex:commentExtensible w16cex:durableId="23AD5036" w16cex:dateUtc="2021-01-16T11:44:00Z"/>
  <w16cex:commentExtensible w16cex:durableId="23AD516D" w16cex:dateUtc="2021-01-16T11:50:00Z"/>
  <w16cex:commentExtensible w16cex:durableId="23AD5196" w16cex:dateUtc="2021-01-16T11:50:00Z"/>
  <w16cex:commentExtensible w16cex:durableId="23AD5325" w16cex:dateUtc="2021-01-16T11:57:00Z"/>
  <w16cex:commentExtensible w16cex:durableId="23AD5841" w16cex:dateUtc="2021-01-16T12:19:00Z"/>
  <w16cex:commentExtensible w16cex:durableId="23AD538D" w16cex:dateUtc="2021-01-16T11:59:00Z"/>
  <w16cex:commentExtensible w16cex:durableId="23AD5863" w16cex:dateUtc="2021-01-16T12:19:00Z"/>
  <w16cex:commentExtensible w16cex:durableId="23AD53B3" w16cex:dateUtc="2021-01-16T11:59:00Z"/>
  <w16cex:commentExtensible w16cex:durableId="23AD5518" w16cex:dateUtc="2021-01-16T12:05:00Z"/>
  <w16cex:commentExtensible w16cex:durableId="23AD590E" w16cex:dateUtc="2021-01-16T12:22:00Z"/>
  <w16cex:commentExtensible w16cex:durableId="23AD6417" w16cex:dateUtc="2021-01-16T13:09:00Z"/>
  <w16cex:commentExtensible w16cex:durableId="23AD64AB" w16cex:dateUtc="2021-01-16T12:19:00Z"/>
  <w16cex:commentExtensible w16cex:durableId="23AD673B" w16cex:dateUtc="2021-01-16T13:23:00Z"/>
  <w16cex:commentExtensible w16cex:durableId="23AD6788" w16cex:dateUtc="2021-01-16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E3F97" w16cid:durableId="23A9CB5C"/>
  <w16cid:commentId w16cid:paraId="0BADDF8E" w16cid:durableId="23B9AC5C"/>
  <w16cid:commentId w16cid:paraId="5D2C28C8" w16cid:durableId="23A9CB8B"/>
  <w16cid:commentId w16cid:paraId="47CDF06C" w16cid:durableId="23B9AE23"/>
  <w16cid:commentId w16cid:paraId="06125277" w16cid:durableId="23A9CC52"/>
  <w16cid:commentId w16cid:paraId="50B32283" w16cid:durableId="23B9AE53"/>
  <w16cid:commentId w16cid:paraId="7F5CFE0E" w16cid:durableId="23A9CC9F"/>
  <w16cid:commentId w16cid:paraId="6F879A9B" w16cid:durableId="23BA6E9B"/>
  <w16cid:commentId w16cid:paraId="22E04C7D" w16cid:durableId="23A9CE64"/>
  <w16cid:commentId w16cid:paraId="3C8E5C2D" w16cid:durableId="23BA6FC2"/>
  <w16cid:commentId w16cid:paraId="73F3CEA2" w16cid:durableId="23A9CEE7"/>
  <w16cid:commentId w16cid:paraId="6E810617" w16cid:durableId="23BA70C8"/>
  <w16cid:commentId w16cid:paraId="2A448EB3" w16cid:durableId="23AD3AD4"/>
  <w16cid:commentId w16cid:paraId="726FE751" w16cid:durableId="23BA7349"/>
  <w16cid:commentId w16cid:paraId="7139867A" w16cid:durableId="23AD3B9F"/>
  <w16cid:commentId w16cid:paraId="0EB17C10" w16cid:durableId="23BA737D"/>
  <w16cid:commentId w16cid:paraId="65A28CA5" w16cid:durableId="23AD865F"/>
  <w16cid:commentId w16cid:paraId="62D385ED" w16cid:durableId="23BA7471"/>
  <w16cid:commentId w16cid:paraId="2EB569DD" w16cid:durableId="23AD3C31"/>
  <w16cid:commentId w16cid:paraId="2D31461B" w16cid:durableId="23BA7495"/>
  <w16cid:commentId w16cid:paraId="7547A431" w16cid:durableId="23AD3D56"/>
  <w16cid:commentId w16cid:paraId="2BAF9C1B" w16cid:durableId="23BA75E3"/>
  <w16cid:commentId w16cid:paraId="69BD6FCF" w16cid:durableId="23DB6296"/>
  <w16cid:commentId w16cid:paraId="5B42868C" w16cid:durableId="23DB62FC"/>
  <w16cid:commentId w16cid:paraId="7355F772" w16cid:durableId="23AD3E6A"/>
  <w16cid:commentId w16cid:paraId="33B158E5" w16cid:durableId="23BAF70D"/>
  <w16cid:commentId w16cid:paraId="2B02450C" w16cid:durableId="23AD3F43"/>
  <w16cid:commentId w16cid:paraId="58E2DB2D" w16cid:durableId="23BAFAF0"/>
  <w16cid:commentId w16cid:paraId="1C0DADAD" w16cid:durableId="23AD41AF"/>
  <w16cid:commentId w16cid:paraId="315F7BA8" w16cid:durableId="23BB96A0"/>
  <w16cid:commentId w16cid:paraId="67D05D24" w16cid:durableId="23AD4224"/>
  <w16cid:commentId w16cid:paraId="38F9EBFD" w16cid:durableId="23BB989C"/>
  <w16cid:commentId w16cid:paraId="18115952" w16cid:durableId="23A9F1C5"/>
  <w16cid:commentId w16cid:paraId="34D29F36" w16cid:durableId="23BB9A36"/>
  <w16cid:commentId w16cid:paraId="1916BF6C" w16cid:durableId="23AD47D6"/>
  <w16cid:commentId w16cid:paraId="3F0EBB7D" w16cid:durableId="23C3885A"/>
  <w16cid:commentId w16cid:paraId="76C69966" w16cid:durableId="23AD47EF"/>
  <w16cid:commentId w16cid:paraId="00CB268F" w16cid:durableId="23C38850"/>
  <w16cid:commentId w16cid:paraId="05751D34" w16cid:durableId="23AD4936"/>
  <w16cid:commentId w16cid:paraId="12F396D4" w16cid:durableId="23C388F1"/>
  <w16cid:commentId w16cid:paraId="04FB6FAD" w16cid:durableId="23AD4B88"/>
  <w16cid:commentId w16cid:paraId="655B805C" w16cid:durableId="23AD499C"/>
  <w16cid:commentId w16cid:paraId="5BD5994C" w16cid:durableId="23AD49B5"/>
  <w16cid:commentId w16cid:paraId="02D3F952" w16cid:durableId="23C38A7F"/>
  <w16cid:commentId w16cid:paraId="0B1BFEDD" w16cid:durableId="23AD4BAF"/>
  <w16cid:commentId w16cid:paraId="2F561ABC" w16cid:durableId="23AD4C60"/>
  <w16cid:commentId w16cid:paraId="471F40B1" w16cid:durableId="23AD4C9D"/>
  <w16cid:commentId w16cid:paraId="0D4C48E5" w16cid:durableId="23AD4D23"/>
  <w16cid:commentId w16cid:paraId="17EA971F" w16cid:durableId="23DB6888"/>
  <w16cid:commentId w16cid:paraId="0D678EDF" w16cid:durableId="23AD4DEF"/>
  <w16cid:commentId w16cid:paraId="49F760DF" w16cid:durableId="23DB663E"/>
  <w16cid:commentId w16cid:paraId="4A3395EF" w16cid:durableId="23AD4F1E"/>
  <w16cid:commentId w16cid:paraId="564CEF4A" w16cid:durableId="23AD4F5C"/>
  <w16cid:commentId w16cid:paraId="2ACA4383" w16cid:durableId="23DB64A0"/>
  <w16cid:commentId w16cid:paraId="366159DF" w16cid:durableId="23AD4F8C"/>
  <w16cid:commentId w16cid:paraId="2013EBD7" w16cid:durableId="23AD4FBD"/>
  <w16cid:commentId w16cid:paraId="30E52C0D" w16cid:durableId="23DB6479"/>
  <w16cid:commentId w16cid:paraId="6EB6190C" w16cid:durableId="23AD4FF4"/>
  <w16cid:commentId w16cid:paraId="4572E6B8" w16cid:durableId="23DB6458"/>
  <w16cid:commentId w16cid:paraId="70998E3A" w16cid:durableId="23AD5036"/>
  <w16cid:commentId w16cid:paraId="2D4B0259" w16cid:durableId="23AD516D"/>
  <w16cid:commentId w16cid:paraId="6E5A1FB8" w16cid:durableId="23AD5196"/>
  <w16cid:commentId w16cid:paraId="0B00B723" w16cid:durableId="23DB5E2D"/>
  <w16cid:commentId w16cid:paraId="447DAC25" w16cid:durableId="23AD5325"/>
  <w16cid:commentId w16cid:paraId="4C182B1D" w16cid:durableId="23DB5D8E"/>
  <w16cid:commentId w16cid:paraId="13D6264F" w16cid:durableId="23AD5841"/>
  <w16cid:commentId w16cid:paraId="1B0E75E4" w16cid:durableId="23AD538D"/>
  <w16cid:commentId w16cid:paraId="5C877F9A" w16cid:durableId="23AD5863"/>
  <w16cid:commentId w16cid:paraId="5B439EA6" w16cid:durableId="23DB552A"/>
  <w16cid:commentId w16cid:paraId="0A148236" w16cid:durableId="23AD53B3"/>
  <w16cid:commentId w16cid:paraId="36BC4EC1" w16cid:durableId="23AD5518"/>
  <w16cid:commentId w16cid:paraId="20B79921" w16cid:durableId="23DB4C07"/>
  <w16cid:commentId w16cid:paraId="35CC3CA0" w16cid:durableId="23AD590E"/>
  <w16cid:commentId w16cid:paraId="5CCDCF4A" w16cid:durableId="23AD6417"/>
  <w16cid:commentId w16cid:paraId="626F0064" w16cid:durableId="23DB4B32"/>
  <w16cid:commentId w16cid:paraId="692795B3" w16cid:durableId="23AD64AB"/>
  <w16cid:commentId w16cid:paraId="56B26F7E" w16cid:durableId="23AD673B"/>
  <w16cid:commentId w16cid:paraId="4FD3242A" w16cid:durableId="23DB47EE"/>
  <w16cid:commentId w16cid:paraId="45F30F41" w16cid:durableId="23AD6788"/>
  <w16cid:commentId w16cid:paraId="00202582" w16cid:durableId="23DB4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FD8" w:rsidRDefault="00036FD8" w14:paraId="1520089A" w14:textId="77777777">
      <w:r>
        <w:separator/>
      </w:r>
    </w:p>
    <w:p w:rsidR="00036FD8" w:rsidRDefault="00036FD8" w14:paraId="08F6BF16" w14:textId="77777777"/>
  </w:endnote>
  <w:endnote w:type="continuationSeparator" w:id="0">
    <w:p w:rsidR="00036FD8" w:rsidRDefault="00036FD8" w14:paraId="041777D3" w14:textId="77777777">
      <w:r>
        <w:continuationSeparator/>
      </w:r>
    </w:p>
    <w:p w:rsidR="00036FD8" w:rsidRDefault="00036FD8" w14:paraId="135C833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Bodoni Book">
    <w:altName w:val="Times New Roman"/>
    <w:panose1 w:val="020B0604020202020204"/>
    <w:charset w:val="00"/>
    <w:family w:val="auto"/>
    <w:notTrueType/>
    <w:pitch w:val="default"/>
    <w:sig w:usb0="00000003" w:usb1="00000000" w:usb2="00000000" w:usb3="00000000" w:csb0="00000001" w:csb1="00000000"/>
  </w:font>
  <w:font w:name="EUAlbertina">
    <w:altName w:val="EU Albertin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FD8" w:rsidRDefault="00036FD8" w14:paraId="084F1891" w14:textId="77777777">
      <w:r>
        <w:separator/>
      </w:r>
    </w:p>
    <w:p w:rsidR="00036FD8" w:rsidRDefault="00036FD8" w14:paraId="5D6E1D02" w14:textId="77777777"/>
  </w:footnote>
  <w:footnote w:type="continuationSeparator" w:id="0">
    <w:p w:rsidR="00036FD8" w:rsidRDefault="00036FD8" w14:paraId="3005D5D6" w14:textId="77777777">
      <w:r>
        <w:continuationSeparator/>
      </w:r>
    </w:p>
    <w:p w:rsidR="00036FD8" w:rsidRDefault="00036FD8" w14:paraId="6AE9399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52F" w:rsidRDefault="00E7552F" w14:paraId="78F29C04" w14:textId="77777777">
    <w:pPr>
      <w:pStyle w:val="Header"/>
      <w:tabs>
        <w:tab w:val="right" w:pos="9720"/>
      </w:tabs>
      <w:ind w:right="-36"/>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r>
      <w:rPr>
        <w:rStyle w:val="PageNumber"/>
      </w:rPr>
      <w:tab/>
    </w:r>
    <w:r>
      <w:t>Section II. Tender Data Sheet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5431E" w:rsidR="00E7552F" w:rsidP="0045431E" w:rsidRDefault="00E7552F" w14:paraId="43C4F79A" w14:textId="7777777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70C0D" w:rsidR="00E7552F" w:rsidP="00164BC6" w:rsidRDefault="00E7552F" w14:paraId="36E2679F" w14:textId="29FE488D">
    <w:pPr>
      <w:pStyle w:val="Header"/>
      <w:pBdr>
        <w:bottom w:val="single" w:color="00539B" w:sz="12" w:space="1"/>
      </w:pBdr>
      <w:tabs>
        <w:tab w:val="clear" w:pos="9000"/>
        <w:tab w:val="right" w:pos="9356"/>
      </w:tabs>
      <w:spacing w:after="120"/>
      <w:rPr>
        <w:color w:val="00539B"/>
      </w:rPr>
    </w:pPr>
    <w:r w:rsidRPr="00406B87">
      <w:rPr>
        <w:color w:val="00539B"/>
      </w:rPr>
      <w:t>Section V</w:t>
    </w:r>
    <w:r>
      <w:rPr>
        <w:color w:val="00539B"/>
      </w:rPr>
      <w:t>I:</w:t>
    </w:r>
    <w:r w:rsidRPr="00406B87">
      <w:rPr>
        <w:color w:val="00539B"/>
      </w:rPr>
      <w:t xml:space="preserve"> </w:t>
    </w:r>
    <w:r>
      <w:rPr>
        <w:color w:val="00539B"/>
      </w:rPr>
      <w:t>Contract Performance Guarantee Form</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46</w:t>
    </w:r>
    <w:r w:rsidRPr="00406B87">
      <w:rPr>
        <w:color w:val="00539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70C0D" w:rsidR="00E7552F" w:rsidRDefault="00E7552F" w14:paraId="6B249366" w14:textId="6B77AEAC">
    <w:pPr>
      <w:pStyle w:val="Header"/>
      <w:pBdr>
        <w:bottom w:val="single" w:color="00539B" w:sz="12" w:space="1"/>
      </w:pBdr>
      <w:tabs>
        <w:tab w:val="clear" w:pos="9000"/>
        <w:tab w:val="right" w:pos="9356"/>
      </w:tabs>
      <w:spacing w:after="240"/>
      <w:rPr>
        <w:color w:val="00539B"/>
      </w:rPr>
      <w:pPrChange w:author="Chris Smith" w:date="2021-01-12T22:16:00Z" w:id="663">
        <w:pPr>
          <w:pStyle w:val="Header"/>
          <w:pBdr>
            <w:bottom w:val="single" w:color="00539B" w:sz="12" w:space="1"/>
          </w:pBdr>
          <w:tabs>
            <w:tab w:val="clear" w:pos="9000"/>
            <w:tab w:val="right" w:pos="9356"/>
          </w:tabs>
        </w:pPr>
      </w:pPrChange>
    </w:pPr>
    <w:r w:rsidRPr="00406B87">
      <w:rPr>
        <w:color w:val="00539B"/>
      </w:rPr>
      <w:t>Section I</w:t>
    </w:r>
    <w:r>
      <w:rPr>
        <w:color w:val="00539B"/>
      </w:rPr>
      <w:t xml:space="preserve">: </w:t>
    </w:r>
    <w:r w:rsidRPr="00406B87">
      <w:rPr>
        <w:color w:val="00539B"/>
      </w:rPr>
      <w:t>Instructions to Tenderers</w:t>
    </w:r>
    <w:r>
      <w:rPr>
        <w:color w:val="00539B"/>
      </w:rPr>
      <w:t xml:space="preserve"> </w:t>
    </w:r>
    <w:r w:rsidRPr="00D40F68" w:rsidDel="00D40F68">
      <w:rPr>
        <w:color w:val="00539B"/>
      </w:rPr>
      <w:tab/>
    </w:r>
    <w:r w:rsidRPr="00570C0D">
      <w:rPr>
        <w:rFonts w:cs="Arial"/>
        <w:noProof/>
        <w:color w:val="00539B"/>
        <w:lang w:val="en-US"/>
      </w:rPr>
      <w:fldChar w:fldCharType="begin"/>
    </w:r>
    <w:r w:rsidRPr="00570C0D">
      <w:rPr>
        <w:rFonts w:cs="Arial"/>
        <w:noProof/>
        <w:color w:val="00539B"/>
        <w:lang w:val="en-US"/>
      </w:rPr>
      <w:instrText xml:space="preserve"> PAGE </w:instrText>
    </w:r>
    <w:r w:rsidRPr="00570C0D">
      <w:rPr>
        <w:rFonts w:cs="Arial"/>
        <w:noProof/>
        <w:color w:val="00539B"/>
        <w:lang w:val="en-US"/>
      </w:rPr>
      <w:fldChar w:fldCharType="separate"/>
    </w:r>
    <w:r>
      <w:rPr>
        <w:rFonts w:cs="Arial"/>
        <w:noProof/>
        <w:color w:val="00539B"/>
        <w:lang w:val="en-US"/>
      </w:rPr>
      <w:t>21</w:t>
    </w:r>
    <w:r w:rsidRPr="00570C0D">
      <w:rPr>
        <w:rFonts w:cs="Arial"/>
        <w:noProof/>
        <w:color w:val="00539B"/>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B787D" w:rsidR="00E7552F" w:rsidP="00D15229" w:rsidRDefault="00E7552F" w14:paraId="6FB77C3E" w14:textId="77777777">
    <w:pPr>
      <w:pStyle w:val="Header"/>
      <w:tabs>
        <w:tab w:val="clear" w:pos="9000"/>
        <w:tab w:val="right" w:pos="8670"/>
      </w:tabs>
      <w:rPr>
        <w:rFonts w:ascii="Arial" w:hAnsi="Arial" w:cs="Arial"/>
      </w:rPr>
    </w:pPr>
    <w:r w:rsidRPr="00EB787D">
      <w:rPr>
        <w:rFonts w:ascii="Arial" w:hAnsi="Arial" w:cs="Arial"/>
      </w:rPr>
      <w:t>Section II: Tender Data Sheet</w:t>
    </w:r>
    <w:r>
      <w:rPr>
        <w:rFonts w:ascii="Arial" w:hAnsi="Arial" w:cs="Arial"/>
      </w:rP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70C0D" w:rsidR="00E7552F" w:rsidP="00164BC6" w:rsidRDefault="00E7552F" w14:paraId="12EC7B0F" w14:textId="77777777">
    <w:pPr>
      <w:pStyle w:val="Header"/>
      <w:pBdr>
        <w:bottom w:val="single" w:color="00539B" w:sz="12" w:space="1"/>
      </w:pBdr>
      <w:tabs>
        <w:tab w:val="clear" w:pos="9000"/>
        <w:tab w:val="right" w:pos="9356"/>
      </w:tabs>
      <w:spacing w:after="120"/>
      <w:rPr>
        <w:color w:val="00539B"/>
      </w:rPr>
    </w:pPr>
    <w:r w:rsidRPr="00406B87">
      <w:rPr>
        <w:color w:val="00539B"/>
      </w:rPr>
      <w:t>Section I</w:t>
    </w:r>
    <w:r>
      <w:rPr>
        <w:color w:val="00539B"/>
      </w:rPr>
      <w:t>I:</w:t>
    </w:r>
    <w:r w:rsidRPr="00406B87">
      <w:rPr>
        <w:color w:val="00539B"/>
      </w:rPr>
      <w:t xml:space="preserve"> Tender Data Sheet</w:t>
    </w:r>
    <w:r w:rsidRPr="00842060" w:rsidDel="00D40F68">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23</w:t>
    </w:r>
    <w:r w:rsidRPr="00406B87">
      <w:rPr>
        <w:color w:val="00539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52F" w:rsidRDefault="00E7552F" w14:paraId="09DFE9B0" w14:textId="77777777">
    <w:pPr>
      <w:pStyle w:val="Header"/>
      <w:tabs>
        <w:tab w:val="center" w:pos="4500"/>
        <w:tab w:val="right" w:pos="9090"/>
      </w:tabs>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rStyle w:val="PageNumber"/>
      </w:rPr>
      <w:tab/>
    </w:r>
    <w:r>
      <w:rPr>
        <w:rStyle w:val="PageNumber"/>
      </w:rPr>
      <w:tab/>
    </w:r>
    <w:r>
      <w:t>Section IX. Contract Forms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70C0D" w:rsidR="00E7552F" w:rsidP="00164BC6" w:rsidRDefault="00E7552F" w14:paraId="2AD6F8FC" w14:textId="35AF1CF4">
    <w:pPr>
      <w:pStyle w:val="Header"/>
      <w:pBdr>
        <w:bottom w:val="single" w:color="00539B" w:sz="12" w:space="1"/>
      </w:pBdr>
      <w:tabs>
        <w:tab w:val="clear" w:pos="9000"/>
        <w:tab w:val="right" w:pos="9356"/>
      </w:tabs>
      <w:spacing w:after="120"/>
      <w:rPr>
        <w:color w:val="00539B"/>
      </w:rPr>
    </w:pPr>
    <w:r w:rsidRPr="00406B87">
      <w:rPr>
        <w:color w:val="00539B"/>
      </w:rPr>
      <w:t xml:space="preserve">Section </w:t>
    </w:r>
    <w:r>
      <w:rPr>
        <w:color w:val="00539B"/>
      </w:rPr>
      <w:t>III:</w:t>
    </w:r>
    <w:r w:rsidRPr="00406B87">
      <w:rPr>
        <w:color w:val="00539B"/>
      </w:rPr>
      <w:t xml:space="preserve"> </w:t>
    </w:r>
    <w:r>
      <w:rPr>
        <w:color w:val="00539B"/>
      </w:rPr>
      <w:t>Tender Forms</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36</w:t>
    </w:r>
    <w:r w:rsidRPr="00406B87">
      <w:rPr>
        <w:color w:val="00539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B787D" w:rsidR="00E7552F" w:rsidP="00D15229" w:rsidRDefault="00E7552F" w14:paraId="5D858177" w14:textId="77777777">
    <w:pPr>
      <w:pStyle w:val="Header"/>
      <w:tabs>
        <w:tab w:val="clear" w:pos="9000"/>
        <w:tab w:val="right" w:pos="8670"/>
      </w:tabs>
      <w:rPr>
        <w:rFonts w:ascii="Arial" w:hAnsi="Arial" w:cs="Arial"/>
      </w:rPr>
    </w:pPr>
    <w:r>
      <w:rPr>
        <w:rFonts w:ascii="Arial" w:hAnsi="Arial" w:cs="Arial"/>
      </w:rPr>
      <w:t xml:space="preserve">Part 3 </w:t>
    </w:r>
    <w:r w:rsidRPr="00EB787D">
      <w:rPr>
        <w:rFonts w:ascii="Arial" w:hAnsi="Arial" w:cs="Arial"/>
      </w:rPr>
      <w:t xml:space="preserve">Section </w:t>
    </w:r>
    <w:r>
      <w:rPr>
        <w:rFonts w:ascii="Arial" w:hAnsi="Arial" w:cs="Arial"/>
      </w:rPr>
      <w:t>VIII</w:t>
    </w:r>
    <w:r w:rsidRPr="00EB787D">
      <w:rPr>
        <w:rFonts w:ascii="Arial" w:hAnsi="Arial" w:cs="Arial"/>
      </w:rPr>
      <w:t xml:space="preserve">: </w:t>
    </w:r>
    <w:r>
      <w:rPr>
        <w:rFonts w:ascii="Arial" w:hAnsi="Arial" w:cs="Arial"/>
      </w:rPr>
      <w:t>Particular Conditions of Contract</w:t>
    </w:r>
    <w:r>
      <w:rPr>
        <w:rFonts w:ascii="Arial" w:hAnsi="Arial" w:cs="Arial"/>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93</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70C0D" w:rsidR="00E7552F" w:rsidP="00164BC6" w:rsidRDefault="00E7552F" w14:paraId="3EE357E6" w14:textId="3B247C95">
    <w:pPr>
      <w:pStyle w:val="Header"/>
      <w:pBdr>
        <w:bottom w:val="single" w:color="00539B" w:sz="12" w:space="1"/>
      </w:pBdr>
      <w:tabs>
        <w:tab w:val="clear" w:pos="9000"/>
        <w:tab w:val="right" w:pos="9356"/>
      </w:tabs>
      <w:spacing w:after="120"/>
      <w:rPr>
        <w:color w:val="00539B"/>
      </w:rPr>
    </w:pPr>
    <w:r>
      <w:rPr>
        <w:color w:val="00539B"/>
      </w:rPr>
      <w:t>Section IV: General Conditions of Contract</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44</w:t>
    </w:r>
    <w:r w:rsidRPr="00406B87">
      <w:rPr>
        <w:color w:val="00539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70C0D" w:rsidR="00E7552F" w:rsidP="00164BC6" w:rsidRDefault="00E7552F" w14:paraId="41F2180C" w14:textId="1B960FA7">
    <w:pPr>
      <w:pStyle w:val="Header"/>
      <w:pBdr>
        <w:bottom w:val="single" w:color="00539B" w:sz="12" w:space="1"/>
      </w:pBdr>
      <w:tabs>
        <w:tab w:val="clear" w:pos="9000"/>
        <w:tab w:val="right" w:pos="9356"/>
      </w:tabs>
      <w:spacing w:after="120"/>
      <w:rPr>
        <w:color w:val="00539B"/>
      </w:rPr>
    </w:pPr>
    <w:r>
      <w:rPr>
        <w:color w:val="00539B"/>
      </w:rPr>
      <w:t>Section V: Special Conditions of the Contract</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45</w:t>
    </w:r>
    <w:r w:rsidRPr="00406B87">
      <w:rPr>
        <w:color w:val="00539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80BE08"/>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5C30DA"/>
    <w:lvl w:ilvl="0">
      <w:start w:val="1"/>
      <w:numFmt w:val="bullet"/>
      <w:pStyle w:val="ListBullet5"/>
      <w:lvlText w:val=""/>
      <w:lvlJc w:val="left"/>
      <w:pPr>
        <w:tabs>
          <w:tab w:val="num" w:pos="1800"/>
        </w:tabs>
        <w:ind w:left="1800" w:hanging="360"/>
      </w:pPr>
      <w:rPr>
        <w:rFonts w:hint="default" w:ascii="Symbol" w:hAnsi="Symbol"/>
      </w:rPr>
    </w:lvl>
  </w:abstractNum>
  <w:abstractNum w:abstractNumId="2" w15:restartNumberingAfterBreak="0">
    <w:nsid w:val="FFFFFF88"/>
    <w:multiLevelType w:val="singleLevel"/>
    <w:tmpl w:val="12F22CBA"/>
    <w:lvl w:ilvl="0">
      <w:start w:val="1"/>
      <w:numFmt w:val="decimal"/>
      <w:pStyle w:val="ListNumber"/>
      <w:lvlText w:val="%1."/>
      <w:lvlJc w:val="left"/>
      <w:pPr>
        <w:tabs>
          <w:tab w:val="num" w:pos="360"/>
        </w:tabs>
        <w:ind w:left="360" w:hanging="360"/>
      </w:pPr>
    </w:lvl>
  </w:abstractNum>
  <w:abstractNum w:abstractNumId="3" w15:restartNumberingAfterBreak="0">
    <w:nsid w:val="000743A3"/>
    <w:multiLevelType w:val="hybridMultilevel"/>
    <w:tmpl w:val="69C4E99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25C44FF"/>
    <w:multiLevelType w:val="hybridMultilevel"/>
    <w:tmpl w:val="F496AC74"/>
    <w:lvl w:ilvl="0" w:tplc="97D6750E">
      <w:start w:val="1"/>
      <w:numFmt w:val="decimal"/>
      <w:lvlText w:val="18.%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D5E81"/>
    <w:multiLevelType w:val="hybridMultilevel"/>
    <w:tmpl w:val="94200BAE"/>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D045E"/>
    <w:multiLevelType w:val="hybridMultilevel"/>
    <w:tmpl w:val="E806DDE6"/>
    <w:lvl w:ilvl="0" w:tplc="425423F0">
      <w:start w:val="1"/>
      <w:numFmt w:val="decimal"/>
      <w:lvlText w:val="9.%1."/>
      <w:lvlJc w:val="left"/>
      <w:pPr>
        <w:ind w:left="340" w:hanging="340"/>
      </w:pPr>
      <w:rPr>
        <w:rFonts w:hint="default" w:ascii="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CC1BA4"/>
    <w:multiLevelType w:val="multilevel"/>
    <w:tmpl w:val="63E6D516"/>
    <w:lvl w:ilvl="0">
      <w:start w:val="1"/>
      <w:numFmt w:val="decimal"/>
      <w:lvlText w:val="4.%1."/>
      <w:lvlJc w:val="left"/>
      <w:pPr>
        <w:ind w:left="720" w:hanging="607"/>
      </w:pPr>
      <w:rPr>
        <w:rFonts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8CE67AA"/>
    <w:multiLevelType w:val="singleLevel"/>
    <w:tmpl w:val="9F88D4CA"/>
    <w:lvl w:ilvl="0">
      <w:start w:val="1"/>
      <w:numFmt w:val="lowerLetter"/>
      <w:lvlText w:val="(%1)"/>
      <w:lvlJc w:val="left"/>
      <w:pPr>
        <w:tabs>
          <w:tab w:val="num" w:pos="720"/>
        </w:tabs>
        <w:ind w:left="720" w:hanging="720"/>
      </w:pPr>
      <w:rPr>
        <w:rFonts w:hint="default"/>
        <w:b/>
        <w:color w:val="00539B"/>
      </w:rPr>
    </w:lvl>
  </w:abstractNum>
  <w:abstractNum w:abstractNumId="9" w15:restartNumberingAfterBreak="0">
    <w:nsid w:val="0959513F"/>
    <w:multiLevelType w:val="singleLevel"/>
    <w:tmpl w:val="BF629F4C"/>
    <w:lvl w:ilvl="0">
      <w:start w:val="1"/>
      <w:numFmt w:val="bullet"/>
      <w:lvlText w:val=""/>
      <w:lvlJc w:val="left"/>
      <w:pPr>
        <w:tabs>
          <w:tab w:val="num" w:pos="432"/>
        </w:tabs>
        <w:ind w:left="432" w:hanging="432"/>
      </w:pPr>
      <w:rPr>
        <w:rFonts w:hint="default" w:ascii="Symbol" w:hAnsi="Symbol"/>
        <w:color w:val="00539B"/>
      </w:rPr>
    </w:lvl>
  </w:abstractNum>
  <w:abstractNum w:abstractNumId="10" w15:restartNumberingAfterBreak="0">
    <w:nsid w:val="096C1597"/>
    <w:multiLevelType w:val="hybridMultilevel"/>
    <w:tmpl w:val="E3EC8A1C"/>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890202"/>
    <w:multiLevelType w:val="multilevel"/>
    <w:tmpl w:val="61F8066C"/>
    <w:lvl w:ilvl="0">
      <w:start w:val="1"/>
      <w:numFmt w:val="decimal"/>
      <w:lvlText w:val="38.%1."/>
      <w:lvlJc w:val="left"/>
      <w:pPr>
        <w:tabs>
          <w:tab w:val="num" w:pos="720"/>
        </w:tabs>
        <w:ind w:left="720" w:hanging="60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BE7002"/>
    <w:multiLevelType w:val="hybridMultilevel"/>
    <w:tmpl w:val="4A68DF36"/>
    <w:lvl w:ilvl="0" w:tplc="E1DEADCE">
      <w:start w:val="1"/>
      <w:numFmt w:val="decimal"/>
      <w:lvlText w:val="35.%1."/>
      <w:lvlJc w:val="left"/>
      <w:pPr>
        <w:tabs>
          <w:tab w:val="num" w:pos="357"/>
        </w:tabs>
        <w:ind w:left="624" w:hanging="511"/>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93F99"/>
    <w:multiLevelType w:val="multilevel"/>
    <w:tmpl w:val="F850C78C"/>
    <w:lvl w:ilvl="0">
      <w:start w:val="1"/>
      <w:numFmt w:val="decimal"/>
      <w:lvlText w:val="31.%1."/>
      <w:lvlJc w:val="left"/>
      <w:pPr>
        <w:tabs>
          <w:tab w:val="num" w:pos="3070"/>
        </w:tabs>
        <w:ind w:left="737" w:hanging="737"/>
      </w:pPr>
      <w:rPr>
        <w:rFonts w:hint="default"/>
        <w:b/>
      </w:r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2A0EB5"/>
    <w:multiLevelType w:val="hybridMultilevel"/>
    <w:tmpl w:val="D6A4C8D4"/>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17">
      <w:start w:val="1"/>
      <w:numFmt w:val="lowerLetter"/>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137942AD"/>
    <w:multiLevelType w:val="multilevel"/>
    <w:tmpl w:val="0C6E15C6"/>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5452CF6"/>
    <w:multiLevelType w:val="hybridMultilevel"/>
    <w:tmpl w:val="21340F0C"/>
    <w:lvl w:ilvl="0" w:tplc="4EFEC5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985AEA"/>
    <w:multiLevelType w:val="hybridMultilevel"/>
    <w:tmpl w:val="11A8AF22"/>
    <w:lvl w:ilvl="0" w:tplc="325ECFDC">
      <w:start w:val="1"/>
      <w:numFmt w:val="lowerLetter"/>
      <w:lvlText w:val="(%1)"/>
      <w:lvlJc w:val="left"/>
      <w:pPr>
        <w:ind w:left="864" w:hanging="360"/>
      </w:pPr>
      <w:rPr>
        <w:rFonts w:hint="default" w:ascii="Times New Roman" w:hAnsi="Times New Roman" w:cs="Times New Roman"/>
        <w:b/>
        <w:i w:val="0"/>
        <w:color w:val="auto"/>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8" w15:restartNumberingAfterBreak="0">
    <w:nsid w:val="18F77372"/>
    <w:multiLevelType w:val="hybridMultilevel"/>
    <w:tmpl w:val="4A4A483A"/>
    <w:lvl w:ilvl="0" w:tplc="4D482304">
      <w:start w:val="1"/>
      <w:numFmt w:val="lowerLetter"/>
      <w:lvlText w:val="(%1)"/>
      <w:lvlJc w:val="left"/>
      <w:pPr>
        <w:ind w:left="360" w:hanging="360"/>
      </w:pPr>
      <w:rPr>
        <w:rFonts w:hint="default"/>
        <w:b/>
        <w:i w:val="0"/>
        <w:color w:val="00539B"/>
        <w:sz w:val="20"/>
        <w:szCs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182D2F"/>
    <w:multiLevelType w:val="hybridMultilevel"/>
    <w:tmpl w:val="264A3FCE"/>
    <w:lvl w:ilvl="0" w:tplc="68C85184">
      <w:start w:val="1"/>
      <w:numFmt w:val="lowerLetter"/>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1B2934B2"/>
    <w:multiLevelType w:val="hybridMultilevel"/>
    <w:tmpl w:val="45F8D160"/>
    <w:lvl w:ilvl="0" w:tplc="4D60CD36">
      <w:start w:val="1"/>
      <w:numFmt w:val="decimal"/>
      <w:lvlText w:val="36.%1."/>
      <w:lvlJc w:val="left"/>
      <w:pPr>
        <w:tabs>
          <w:tab w:val="num" w:pos="720"/>
        </w:tabs>
        <w:ind w:left="720" w:hanging="60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F41866"/>
    <w:multiLevelType w:val="hybridMultilevel"/>
    <w:tmpl w:val="64B8709A"/>
    <w:lvl w:ilvl="0" w:tplc="151E9638">
      <w:start w:val="1"/>
      <w:numFmt w:val="decimal"/>
      <w:lvlText w:val="29.%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7A11FD"/>
    <w:multiLevelType w:val="hybridMultilevel"/>
    <w:tmpl w:val="79C60EE2"/>
    <w:lvl w:ilvl="0" w:tplc="4B0EC5D8">
      <w:start w:val="1"/>
      <w:numFmt w:val="decimal"/>
      <w:lvlText w:val="26.%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D639D2"/>
    <w:multiLevelType w:val="multilevel"/>
    <w:tmpl w:val="545CC082"/>
    <w:lvl w:ilvl="0">
      <w:start w:val="1"/>
      <w:numFmt w:val="decimal"/>
      <w:lvlText w:val="34.%1."/>
      <w:lvlJc w:val="left"/>
      <w:pPr>
        <w:tabs>
          <w:tab w:val="num" w:pos="607"/>
        </w:tabs>
        <w:ind w:left="607" w:hanging="60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4076E7"/>
    <w:multiLevelType w:val="hybridMultilevel"/>
    <w:tmpl w:val="F67C8DE4"/>
    <w:lvl w:ilvl="0" w:tplc="E9724608">
      <w:start w:val="1"/>
      <w:numFmt w:val="decimal"/>
      <w:lvlText w:val="3.%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12418C"/>
    <w:multiLevelType w:val="multilevel"/>
    <w:tmpl w:val="6152FE6E"/>
    <w:lvl w:ilvl="0">
      <w:start w:val="1"/>
      <w:numFmt w:val="decimal"/>
      <w:lvlText w:val="5.%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ED4C35"/>
    <w:multiLevelType w:val="hybridMultilevel"/>
    <w:tmpl w:val="22DCC464"/>
    <w:lvl w:ilvl="0" w:tplc="B1B061EC">
      <w:start w:val="1"/>
      <w:numFmt w:val="decimal"/>
      <w:lvlText w:val="11.%1."/>
      <w:lvlJc w:val="left"/>
      <w:pPr>
        <w:ind w:left="340" w:hanging="3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B5EA3"/>
    <w:multiLevelType w:val="singleLevel"/>
    <w:tmpl w:val="67CA1622"/>
    <w:lvl w:ilvl="0">
      <w:start w:val="1"/>
      <w:numFmt w:val="bullet"/>
      <w:lvlText w:val=""/>
      <w:lvlJc w:val="left"/>
      <w:pPr>
        <w:tabs>
          <w:tab w:val="num" w:pos="432"/>
        </w:tabs>
        <w:ind w:left="432" w:hanging="432"/>
      </w:pPr>
      <w:rPr>
        <w:rFonts w:hint="default" w:ascii="Symbol" w:hAnsi="Symbol"/>
        <w:color w:val="00539B"/>
      </w:rPr>
    </w:lvl>
  </w:abstractNum>
  <w:abstractNum w:abstractNumId="29" w15:restartNumberingAfterBreak="0">
    <w:nsid w:val="2EAD6900"/>
    <w:multiLevelType w:val="hybridMultilevel"/>
    <w:tmpl w:val="639A8074"/>
    <w:lvl w:ilvl="0" w:tplc="884891A4">
      <w:start w:val="1"/>
      <w:numFmt w:val="decimal"/>
      <w:lvlText w:val="39.%1."/>
      <w:lvlJc w:val="left"/>
      <w:pPr>
        <w:ind w:left="720" w:hanging="607"/>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BB67BE"/>
    <w:multiLevelType w:val="hybridMultilevel"/>
    <w:tmpl w:val="5FCA39AA"/>
    <w:lvl w:ilvl="0" w:tplc="2E8E582E">
      <w:start w:val="1"/>
      <w:numFmt w:val="lowerRoman"/>
      <w:lvlText w:val="(%1)"/>
      <w:lvlJc w:val="left"/>
      <w:pPr>
        <w:ind w:left="1260" w:hanging="360"/>
      </w:pPr>
      <w:rPr>
        <w:rFonts w:hint="default" w:ascii="Arial" w:hAnsi="Arial" w:cs="Arial"/>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2EF81193"/>
    <w:multiLevelType w:val="hybridMultilevel"/>
    <w:tmpl w:val="E88AB5A6"/>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81645"/>
    <w:multiLevelType w:val="multilevel"/>
    <w:tmpl w:val="68D2D278"/>
    <w:lvl w:ilvl="0">
      <w:start w:val="1"/>
      <w:numFmt w:val="decimal"/>
      <w:lvlText w:val="2.%1."/>
      <w:lvlJc w:val="left"/>
      <w:pPr>
        <w:ind w:left="624" w:hanging="624"/>
      </w:pPr>
      <w:rPr>
        <w:rFonts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0683C0B"/>
    <w:multiLevelType w:val="hybridMultilevel"/>
    <w:tmpl w:val="FC22638C"/>
    <w:lvl w:ilvl="0" w:tplc="F8CEB922">
      <w:start w:val="1"/>
      <w:numFmt w:val="decimal"/>
      <w:lvlText w:val="25.%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401DC2"/>
    <w:multiLevelType w:val="hybridMultilevel"/>
    <w:tmpl w:val="D6A4C8D4"/>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17">
      <w:start w:val="1"/>
      <w:numFmt w:val="lowerLetter"/>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32616587"/>
    <w:multiLevelType w:val="hybridMultilevel"/>
    <w:tmpl w:val="E31A1414"/>
    <w:lvl w:ilvl="0" w:tplc="FFE6C862">
      <w:start w:val="1"/>
      <w:numFmt w:val="decimal"/>
      <w:lvlText w:val="33.%1."/>
      <w:lvlJc w:val="left"/>
      <w:pPr>
        <w:ind w:left="720" w:hanging="607"/>
      </w:pPr>
      <w:rPr>
        <w:rFonts w:hint="default" w:ascii="Times New Roman" w:hAnsi="Times New Roman" w:cs="Times New Roman"/>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A17D27"/>
    <w:multiLevelType w:val="hybridMultilevel"/>
    <w:tmpl w:val="FE409960"/>
    <w:lvl w:ilvl="0" w:tplc="A20420B4">
      <w:start w:val="1"/>
      <w:numFmt w:val="lowerLetter"/>
      <w:lvlText w:val="(%1)"/>
      <w:lvlJc w:val="left"/>
      <w:pPr>
        <w:ind w:left="967" w:hanging="360"/>
      </w:pPr>
      <w:rPr>
        <w:rFonts w:hint="default"/>
        <w:b w:val="0"/>
        <w:bCs/>
      </w:r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37" w15:restartNumberingAfterBreak="0">
    <w:nsid w:val="343A550F"/>
    <w:multiLevelType w:val="singleLevel"/>
    <w:tmpl w:val="33F0D834"/>
    <w:lvl w:ilvl="0">
      <w:start w:val="1"/>
      <w:numFmt w:val="bullet"/>
      <w:lvlText w:val=""/>
      <w:lvlJc w:val="left"/>
      <w:pPr>
        <w:tabs>
          <w:tab w:val="num" w:pos="432"/>
        </w:tabs>
        <w:ind w:left="432" w:hanging="432"/>
      </w:pPr>
      <w:rPr>
        <w:rFonts w:hint="default" w:ascii="Symbol" w:hAnsi="Symbol"/>
        <w:color w:val="00539B"/>
      </w:rPr>
    </w:lvl>
  </w:abstractNum>
  <w:abstractNum w:abstractNumId="38" w15:restartNumberingAfterBreak="0">
    <w:nsid w:val="36B874EC"/>
    <w:multiLevelType w:val="hybridMultilevel"/>
    <w:tmpl w:val="6B004FC0"/>
    <w:lvl w:ilvl="0" w:tplc="2ACC33FC">
      <w:start w:val="1"/>
      <w:numFmt w:val="lowerLetter"/>
      <w:lvlText w:val="(%1)"/>
      <w:lvlJc w:val="left"/>
      <w:pPr>
        <w:tabs>
          <w:tab w:val="num" w:pos="1080"/>
        </w:tabs>
        <w:ind w:left="1080" w:hanging="360"/>
      </w:pPr>
      <w:rPr>
        <w:rFonts w:hint="default" w:ascii="Times New Roman" w:hAnsi="Times New Roman" w:cs="Times New Roman"/>
        <w:b/>
        <w:i w:val="0"/>
        <w:color w:val="00539B"/>
        <w:sz w:val="22"/>
        <w:szCs w:val="22"/>
        <w:u w:val="none"/>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F86A8456">
      <w:start w:val="1"/>
      <w:numFmt w:val="decimal"/>
      <w:lvlText w:val="24.%4."/>
      <w:lvlJc w:val="left"/>
      <w:pPr>
        <w:tabs>
          <w:tab w:val="num" w:pos="3240"/>
        </w:tabs>
        <w:ind w:left="851" w:hanging="738"/>
      </w:pPr>
      <w:rPr>
        <w:rFonts w:hint="default"/>
        <w:b/>
      </w:r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39" w15:restartNumberingAfterBreak="0">
    <w:nsid w:val="36FC1801"/>
    <w:multiLevelType w:val="hybridMultilevel"/>
    <w:tmpl w:val="19427EE0"/>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0" w15:restartNumberingAfterBreak="0">
    <w:nsid w:val="38247B2B"/>
    <w:multiLevelType w:val="multilevel"/>
    <w:tmpl w:val="CFF0CEE6"/>
    <w:lvl w:ilvl="0">
      <w:start w:val="1"/>
      <w:numFmt w:val="decimal"/>
      <w:lvlText w:val="33.%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A853C25"/>
    <w:multiLevelType w:val="multilevel"/>
    <w:tmpl w:val="D8BE7202"/>
    <w:lvl w:ilvl="0">
      <w:start w:val="1"/>
      <w:numFmt w:val="decimal"/>
      <w:pStyle w:val="Section1"/>
      <w:lvlText w:val="%1."/>
      <w:lvlJc w:val="left"/>
      <w:pPr>
        <w:tabs>
          <w:tab w:val="num" w:pos="432"/>
        </w:tabs>
        <w:ind w:left="0" w:firstLine="0"/>
      </w:pPr>
      <w:rPr>
        <w:rFonts w:hint="default"/>
        <w:b/>
        <w:i w:val="0"/>
        <w:sz w:val="22"/>
        <w:szCs w:val="18"/>
      </w:rPr>
    </w:lvl>
    <w:lvl w:ilvl="1">
      <w:start w:val="1"/>
      <w:numFmt w:val="decimal"/>
      <w:lvlText w:val="12.%2"/>
      <w:lvlJc w:val="left"/>
      <w:pPr>
        <w:tabs>
          <w:tab w:val="num" w:pos="504"/>
        </w:tabs>
        <w:ind w:left="504" w:hanging="504"/>
      </w:pPr>
      <w:rPr>
        <w:rFonts w:hint="default" w:ascii="Times New Roman" w:hAnsi="Times New Roman"/>
        <w:b w:val="0"/>
        <w:i w:val="0"/>
        <w:sz w:val="24"/>
      </w:rPr>
    </w:lvl>
    <w:lvl w:ilvl="2">
      <w:start w:val="1"/>
      <w:numFmt w:val="lowerLetter"/>
      <w:lvlText w:val="(%3)"/>
      <w:lvlJc w:val="left"/>
      <w:pPr>
        <w:ind w:left="864" w:hanging="432"/>
      </w:pPr>
      <w:rPr>
        <w:rFonts w:hint="default" w:ascii="Times New Roman" w:hAnsi="Times New Roman"/>
        <w:b w:val="0"/>
        <w:i w:val="0"/>
        <w:sz w:val="24"/>
      </w:rPr>
    </w:lvl>
    <w:lvl w:ilvl="3">
      <w:start w:val="1"/>
      <w:numFmt w:val="none"/>
      <w:lvlText w:val="(a)"/>
      <w:lvlJc w:val="left"/>
      <w:pPr>
        <w:tabs>
          <w:tab w:val="num" w:pos="1512"/>
        </w:tabs>
        <w:ind w:left="1512" w:hanging="648"/>
      </w:pPr>
      <w:rPr>
        <w:rFonts w:hint="default" w:ascii="Times New Roman" w:hAnsi="Times New Roman"/>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3BB25F67"/>
    <w:multiLevelType w:val="singleLevel"/>
    <w:tmpl w:val="803879BE"/>
    <w:lvl w:ilvl="0">
      <w:start w:val="8"/>
      <w:numFmt w:val="lowerLetter"/>
      <w:pStyle w:val="Outline1"/>
      <w:lvlText w:val="(%1)"/>
      <w:lvlJc w:val="left"/>
      <w:pPr>
        <w:tabs>
          <w:tab w:val="num" w:pos="720"/>
        </w:tabs>
        <w:ind w:left="720" w:hanging="720"/>
      </w:pPr>
      <w:rPr>
        <w:rFonts w:hint="default"/>
      </w:rPr>
    </w:lvl>
  </w:abstractNum>
  <w:abstractNum w:abstractNumId="43" w15:restartNumberingAfterBreak="0">
    <w:nsid w:val="3CD02963"/>
    <w:multiLevelType w:val="hybridMultilevel"/>
    <w:tmpl w:val="0532AF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3D7E4B7C"/>
    <w:multiLevelType w:val="hybridMultilevel"/>
    <w:tmpl w:val="F834778A"/>
    <w:lvl w:ilvl="0" w:tplc="4E322228">
      <w:start w:val="1"/>
      <w:numFmt w:val="decimal"/>
      <w:lvlText w:val="12.%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D10A5F"/>
    <w:multiLevelType w:val="multilevel"/>
    <w:tmpl w:val="A2D8D394"/>
    <w:lvl w:ilvl="0">
      <w:start w:val="30"/>
      <w:numFmt w:val="decimal"/>
      <w:isLgl/>
      <w:lvlText w:val="%1."/>
      <w:lvlJc w:val="left"/>
      <w:pPr>
        <w:tabs>
          <w:tab w:val="num" w:pos="432"/>
        </w:tabs>
        <w:ind w:left="432" w:hanging="432"/>
      </w:pPr>
      <w:rPr>
        <w:rFonts w:hint="default"/>
        <w:b/>
        <w:i w:val="0"/>
        <w:sz w:val="24"/>
      </w:rPr>
    </w:lvl>
    <w:lvl w:ilvl="1">
      <w:start w:val="1"/>
      <w:numFmt w:val="decimal"/>
      <w:pStyle w:val="Header3-Paragraph"/>
      <w:lvlText w:val="%1.%2"/>
      <w:lvlJc w:val="left"/>
      <w:pPr>
        <w:tabs>
          <w:tab w:val="num" w:pos="504"/>
        </w:tabs>
        <w:ind w:left="504" w:hanging="504"/>
      </w:pPr>
      <w:rPr>
        <w:rFonts w:hint="default" w:ascii="Times New Roman" w:hAnsi="Times New Roman"/>
        <w:b w:val="0"/>
        <w:i w:val="0"/>
        <w:sz w:val="24"/>
      </w:rPr>
    </w:lvl>
    <w:lvl w:ilvl="2">
      <w:start w:val="1"/>
      <w:numFmt w:val="lowerLetter"/>
      <w:pStyle w:val="P3Header1-Clauses"/>
      <w:lvlText w:val="(%3)"/>
      <w:lvlJc w:val="left"/>
      <w:pPr>
        <w:tabs>
          <w:tab w:val="num" w:pos="864"/>
        </w:tabs>
        <w:ind w:left="864" w:hanging="432"/>
      </w:pPr>
      <w:rPr>
        <w:rFonts w:hint="default" w:ascii="Franklin Gothic Medium" w:hAnsi="Franklin Gothic Medium"/>
        <w:b w:val="0"/>
        <w:i w:val="0"/>
        <w:color w:val="00539B"/>
        <w:sz w:val="20"/>
        <w:szCs w:val="20"/>
      </w:rPr>
    </w:lvl>
    <w:lvl w:ilvl="3">
      <w:start w:val="1"/>
      <w:numFmt w:val="none"/>
      <w:pStyle w:val="Heading4"/>
      <w:lvlText w:val="(a)"/>
      <w:lvlJc w:val="left"/>
      <w:pPr>
        <w:tabs>
          <w:tab w:val="num" w:pos="1512"/>
        </w:tabs>
        <w:ind w:left="1512" w:hanging="648"/>
      </w:pPr>
      <w:rPr>
        <w:rFonts w:hint="default" w:ascii="Times New Roman" w:hAnsi="Times New Roman"/>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40163ADC"/>
    <w:multiLevelType w:val="multilevel"/>
    <w:tmpl w:val="05F25D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Franklin Gothic Book" w:hAnsi="Franklin Gothic Book"/>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12743A0"/>
    <w:multiLevelType w:val="hybridMultilevel"/>
    <w:tmpl w:val="265AD5F6"/>
    <w:lvl w:ilvl="0" w:tplc="CBEA5840">
      <w:start w:val="1"/>
      <w:numFmt w:val="lowerLetter"/>
      <w:lvlText w:val="(%1)"/>
      <w:lvlJc w:val="left"/>
      <w:pPr>
        <w:ind w:left="720" w:hanging="360"/>
      </w:pPr>
      <w:rPr>
        <w:rFonts w:hint="default"/>
        <w:b/>
        <w:i w:val="0"/>
        <w:color w:val="auto"/>
        <w:sz w:val="20"/>
        <w:szCs w:val="18"/>
        <w:u w:val="none"/>
      </w:rPr>
    </w:lvl>
    <w:lvl w:ilvl="1" w:tplc="AD32D648">
      <w:numFmt w:val="bullet"/>
      <w:lvlText w:val="-"/>
      <w:lvlJc w:val="left"/>
      <w:pPr>
        <w:ind w:left="1440" w:hanging="360"/>
      </w:pPr>
      <w:rPr>
        <w:rFonts w:hint="default" w:ascii="Franklin Gothic Book" w:hAnsi="Franklin Gothic Book" w:eastAsia="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DD70BF"/>
    <w:multiLevelType w:val="multilevel"/>
    <w:tmpl w:val="D16479FA"/>
    <w:lvl w:ilvl="0">
      <w:start w:val="1"/>
      <w:numFmt w:val="upperRoman"/>
      <w:lvlText w:val="%1."/>
      <w:lvlJc w:val="right"/>
      <w:pPr>
        <w:tabs>
          <w:tab w:val="num" w:pos="432"/>
        </w:tabs>
        <w:ind w:left="432" w:hanging="432"/>
      </w:pPr>
    </w:lvl>
    <w:lvl w:ilvl="1">
      <w:start w:val="1"/>
      <w:numFmt w:val="upperLetter"/>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9" w15:restartNumberingAfterBreak="0">
    <w:nsid w:val="43D1670F"/>
    <w:multiLevelType w:val="multilevel"/>
    <w:tmpl w:val="FFF64A30"/>
    <w:lvl w:ilvl="0">
      <w:start w:val="1"/>
      <w:numFmt w:val="decimal"/>
      <w:lvlText w:val="21.%1."/>
      <w:lvlJc w:val="left"/>
      <w:pPr>
        <w:ind w:left="473"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53D6AA7"/>
    <w:multiLevelType w:val="hybridMultilevel"/>
    <w:tmpl w:val="91EEC672"/>
    <w:lvl w:ilvl="0" w:tplc="24EA8FF2">
      <w:start w:val="1"/>
      <w:numFmt w:val="lowerRoman"/>
      <w:lvlText w:val="(%1)"/>
      <w:lvlJc w:val="left"/>
      <w:pPr>
        <w:tabs>
          <w:tab w:val="num" w:pos="1584"/>
        </w:tabs>
        <w:ind w:left="1584" w:hanging="504"/>
      </w:pPr>
      <w:rPr>
        <w:rFonts w:hint="default"/>
      </w:rPr>
    </w:lvl>
    <w:lvl w:ilvl="1" w:tplc="5DA4B472">
      <w:start w:val="5"/>
      <w:numFmt w:val="upperLetter"/>
      <w:lvlText w:val="%2."/>
      <w:lvlJc w:val="left"/>
      <w:pPr>
        <w:tabs>
          <w:tab w:val="num" w:pos="1440"/>
        </w:tabs>
        <w:ind w:left="1440" w:hanging="360"/>
      </w:pPr>
      <w:rPr>
        <w:rFonts w:hint="default"/>
      </w:rPr>
    </w:lvl>
    <w:lvl w:ilvl="2" w:tplc="88C09C1E">
      <w:start w:val="1"/>
      <w:numFmt w:val="lowerLetter"/>
      <w:lvlText w:val="(%3)"/>
      <w:lvlJc w:val="left"/>
      <w:pPr>
        <w:tabs>
          <w:tab w:val="num" w:pos="2556"/>
        </w:tabs>
        <w:ind w:left="2556" w:hanging="576"/>
      </w:pPr>
      <w:rPr>
        <w:rFonts w:hint="default" w:ascii="Times New Roman" w:hAnsi="Times New Roman" w:cs="Times New Roman"/>
        <w:b w:val="0"/>
        <w:i w:val="0"/>
        <w:color w:val="000000" w:themeColor="text1"/>
        <w:sz w:val="22"/>
        <w:szCs w:val="18"/>
        <w:u w:val="none"/>
      </w:rPr>
    </w:lvl>
    <w:lvl w:ilvl="3" w:tplc="62B4ED84">
      <w:start w:val="1"/>
      <w:numFmt w:val="lowerRoman"/>
      <w:lvlText w:val="(%4)"/>
      <w:lvlJc w:val="left"/>
      <w:pPr>
        <w:tabs>
          <w:tab w:val="num" w:pos="1872"/>
        </w:tabs>
        <w:ind w:left="2016" w:hanging="216"/>
      </w:pPr>
      <w:rPr>
        <w:rFonts w:hint="default"/>
        <w:b w:val="0"/>
        <w:i w:val="0"/>
        <w:color w:val="00539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56B5A5A"/>
    <w:multiLevelType w:val="hybridMultilevel"/>
    <w:tmpl w:val="5B765424"/>
    <w:lvl w:ilvl="0" w:tplc="83B2ECFE">
      <w:start w:val="1"/>
      <w:numFmt w:val="decimal"/>
      <w:lvlText w:val="10.%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0C7C79"/>
    <w:multiLevelType w:val="hybridMultilevel"/>
    <w:tmpl w:val="FE409960"/>
    <w:lvl w:ilvl="0" w:tplc="A20420B4">
      <w:start w:val="1"/>
      <w:numFmt w:val="lowerLetter"/>
      <w:lvlText w:val="(%1)"/>
      <w:lvlJc w:val="left"/>
      <w:pPr>
        <w:ind w:left="967" w:hanging="360"/>
      </w:pPr>
      <w:rPr>
        <w:rFonts w:hint="default"/>
        <w:b w:val="0"/>
        <w:bCs/>
      </w:r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53" w15:restartNumberingAfterBreak="0">
    <w:nsid w:val="488F48E9"/>
    <w:multiLevelType w:val="singleLevel"/>
    <w:tmpl w:val="4D482304"/>
    <w:lvl w:ilvl="0">
      <w:start w:val="1"/>
      <w:numFmt w:val="lowerLetter"/>
      <w:lvlText w:val="(%1)"/>
      <w:lvlJc w:val="left"/>
      <w:pPr>
        <w:ind w:left="720" w:hanging="360"/>
      </w:pPr>
      <w:rPr>
        <w:rFonts w:hint="default"/>
        <w:b/>
        <w:i w:val="0"/>
        <w:color w:val="00539B"/>
        <w:sz w:val="20"/>
        <w:szCs w:val="18"/>
        <w:u w:val="none"/>
      </w:rPr>
    </w:lvl>
  </w:abstractNum>
  <w:abstractNum w:abstractNumId="54" w15:restartNumberingAfterBreak="0">
    <w:nsid w:val="48BA3BD1"/>
    <w:multiLevelType w:val="hybridMultilevel"/>
    <w:tmpl w:val="36688936"/>
    <w:lvl w:ilvl="0" w:tplc="AE20AFA0">
      <w:start w:val="1"/>
      <w:numFmt w:val="lowerLetter"/>
      <w:lvlText w:val="(%1)"/>
      <w:lvlJc w:val="left"/>
      <w:pPr>
        <w:ind w:left="864" w:hanging="360"/>
      </w:pPr>
      <w:rPr>
        <w:rFonts w:hint="default" w:ascii="Franklin Gothic Book" w:hAnsi="Franklin Gothic Book" w:cs="Times New Roman"/>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55" w15:restartNumberingAfterBreak="0">
    <w:nsid w:val="48C31AE4"/>
    <w:multiLevelType w:val="hybridMultilevel"/>
    <w:tmpl w:val="4ECA1586"/>
    <w:lvl w:ilvl="0" w:tplc="0EB0DF34">
      <w:start w:val="1"/>
      <w:numFmt w:val="decimal"/>
      <w:lvlText w:val="14.%1."/>
      <w:lvlJc w:val="left"/>
      <w:pPr>
        <w:ind w:left="92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28366E"/>
    <w:multiLevelType w:val="multilevel"/>
    <w:tmpl w:val="8CDC36E2"/>
    <w:lvl w:ilvl="0">
      <w:start w:val="2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A9D3436"/>
    <w:multiLevelType w:val="multilevel"/>
    <w:tmpl w:val="BC929BEA"/>
    <w:lvl w:ilvl="0">
      <w:start w:val="1"/>
      <w:numFmt w:val="decimal"/>
      <w:lvlText w:val="30.%1."/>
      <w:lvlJc w:val="left"/>
      <w:pPr>
        <w:tabs>
          <w:tab w:val="num" w:pos="3240"/>
        </w:tabs>
        <w:ind w:left="90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D7B3BE4"/>
    <w:multiLevelType w:val="hybridMultilevel"/>
    <w:tmpl w:val="7BE0A674"/>
    <w:lvl w:ilvl="0" w:tplc="EF564CD0">
      <w:start w:val="1"/>
      <w:numFmt w:val="lowerLetter"/>
      <w:lvlText w:val="(%1)"/>
      <w:lvlJc w:val="left"/>
      <w:pPr>
        <w:ind w:left="788" w:hanging="360"/>
      </w:pPr>
      <w:rPr>
        <w:rFonts w:hint="default" w:ascii="Franklin Gothic Book" w:hAnsi="Franklin Gothic Book"/>
        <w:sz w:val="20"/>
        <w:szCs w:val="20"/>
      </w:rPr>
    </w:lvl>
    <w:lvl w:ilvl="1" w:tplc="5F92CDA2">
      <w:start w:val="1"/>
      <w:numFmt w:val="lowerLetter"/>
      <w:lvlText w:val="%2)"/>
      <w:lvlJc w:val="left"/>
      <w:pPr>
        <w:ind w:left="1508" w:hanging="360"/>
      </w:pPr>
      <w:rPr>
        <w:rFonts w:hint="default"/>
      </w:r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59" w15:restartNumberingAfterBreak="0">
    <w:nsid w:val="4E112367"/>
    <w:multiLevelType w:val="hybridMultilevel"/>
    <w:tmpl w:val="8FD21408"/>
    <w:lvl w:ilvl="0" w:tplc="B50AF4AC">
      <w:start w:val="1"/>
      <w:numFmt w:val="decimal"/>
      <w:lvlText w:val="41.%1."/>
      <w:lvlJc w:val="left"/>
      <w:pPr>
        <w:ind w:left="680" w:hanging="567"/>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3D3801"/>
    <w:multiLevelType w:val="multilevel"/>
    <w:tmpl w:val="B66CE47A"/>
    <w:lvl w:ilvl="0">
      <w:start w:val="1"/>
      <w:numFmt w:val="decimal"/>
      <w:lvlText w:val="13.%1."/>
      <w:lvlJc w:val="left"/>
      <w:pPr>
        <w:ind w:left="833" w:hanging="72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2" w15:restartNumberingAfterBreak="0">
    <w:nsid w:val="4FE430D6"/>
    <w:multiLevelType w:val="hybridMultilevel"/>
    <w:tmpl w:val="EBCED59E"/>
    <w:lvl w:ilvl="0" w:tplc="4F82958A">
      <w:start w:val="1"/>
      <w:numFmt w:val="decimal"/>
      <w:lvlText w:val="11.%1."/>
      <w:lvlJc w:val="left"/>
      <w:pPr>
        <w:ind w:left="340" w:hanging="340"/>
      </w:pPr>
      <w:rPr>
        <w:rFonts w:hint="default"/>
        <w:b/>
        <w:sz w:val="22"/>
        <w:szCs w:val="22"/>
      </w:rPr>
    </w:lvl>
    <w:lvl w:ilvl="1" w:tplc="9726F39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202238"/>
    <w:multiLevelType w:val="multilevel"/>
    <w:tmpl w:val="6076FC7C"/>
    <w:lvl w:ilvl="0">
      <w:start w:val="1"/>
      <w:numFmt w:val="decimal"/>
      <w:lvlText w:val="23.%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0F048CA"/>
    <w:multiLevelType w:val="multilevel"/>
    <w:tmpl w:val="9104D4F4"/>
    <w:lvl w:ilvl="0">
      <w:start w:val="1"/>
      <w:numFmt w:val="decimal"/>
      <w:lvlText w:val="1.%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17371A0"/>
    <w:multiLevelType w:val="hybridMultilevel"/>
    <w:tmpl w:val="802A34C2"/>
    <w:lvl w:ilvl="0" w:tplc="708E5EF6">
      <w:start w:val="1"/>
      <w:numFmt w:val="decimal"/>
      <w:lvlText w:val="15.%1."/>
      <w:lvlJc w:val="left"/>
      <w:pPr>
        <w:ind w:left="720" w:hanging="607"/>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D44306"/>
    <w:multiLevelType w:val="hybridMultilevel"/>
    <w:tmpl w:val="D3A2991A"/>
    <w:lvl w:ilvl="0" w:tplc="0434B2D6">
      <w:start w:val="1"/>
      <w:numFmt w:val="lowerLetter"/>
      <w:lvlText w:val="(%1)"/>
      <w:lvlJc w:val="left"/>
      <w:pPr>
        <w:ind w:left="720" w:hanging="360"/>
      </w:pPr>
      <w:rPr>
        <w:rFonts w:hint="default"/>
        <w:b/>
        <w:i w:val="0"/>
        <w:color w:val="auto"/>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3147D9C"/>
    <w:multiLevelType w:val="multilevel"/>
    <w:tmpl w:val="A11E77E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576"/>
        </w:tabs>
        <w:ind w:left="576" w:hanging="576"/>
      </w:pPr>
      <w:rPr>
        <w:rFonts w:hint="default" w:ascii="Times New Roman" w:hAnsi="Times New Roman"/>
        <w:b w:val="0"/>
        <w:i w:val="0"/>
        <w:sz w:val="24"/>
      </w:rPr>
    </w:lvl>
    <w:lvl w:ilvl="2">
      <w:start w:val="1"/>
      <w:numFmt w:val="lowerLetter"/>
      <w:lvlText w:val="(%3)"/>
      <w:lvlJc w:val="left"/>
      <w:pPr>
        <w:tabs>
          <w:tab w:val="num" w:pos="864"/>
        </w:tabs>
        <w:ind w:left="864" w:hanging="432"/>
      </w:pPr>
      <w:rPr>
        <w:rFonts w:hint="default" w:ascii="Times New Roman" w:hAnsi="Times New Roman"/>
        <w:b w:val="0"/>
        <w:i w:val="0"/>
        <w:sz w:val="24"/>
      </w:rPr>
    </w:lvl>
    <w:lvl w:ilvl="3">
      <w:start w:val="1"/>
      <w:numFmt w:val="lowerRoman"/>
      <w:lvlText w:val="(%4)"/>
      <w:lvlJc w:val="left"/>
      <w:pPr>
        <w:tabs>
          <w:tab w:val="num" w:pos="1512"/>
        </w:tabs>
        <w:ind w:left="1512" w:hanging="648"/>
      </w:pPr>
      <w:rPr>
        <w:rFonts w:hint="default" w:ascii="Times New Roman" w:hAnsi="Times New Roman"/>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5365024B"/>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42E2AEB"/>
    <w:multiLevelType w:val="hybridMultilevel"/>
    <w:tmpl w:val="3B548D04"/>
    <w:lvl w:ilvl="0" w:tplc="D19C0708">
      <w:start w:val="1"/>
      <w:numFmt w:val="decimal"/>
      <w:lvlText w:val="18.%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D576D5"/>
    <w:multiLevelType w:val="hybridMultilevel"/>
    <w:tmpl w:val="69C4E99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6EF47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58737E66"/>
    <w:multiLevelType w:val="hybridMultilevel"/>
    <w:tmpl w:val="3678EAEE"/>
    <w:lvl w:ilvl="0" w:tplc="08090003">
      <w:start w:val="1"/>
      <w:numFmt w:val="bullet"/>
      <w:lvlText w:val="o"/>
      <w:lvlJc w:val="left"/>
      <w:pPr>
        <w:ind w:left="360" w:hanging="360"/>
      </w:pPr>
      <w:rPr>
        <w:rFonts w:hint="default" w:ascii="Courier New" w:hAnsi="Courier New" w:cs="Courier New"/>
      </w:rPr>
    </w:lvl>
    <w:lvl w:ilvl="1" w:tplc="5412C226">
      <w:start w:val="1"/>
      <w:numFmt w:val="bullet"/>
      <w:pStyle w:val="Style1"/>
      <w:lvlText w:val=""/>
      <w:lvlJc w:val="left"/>
      <w:pPr>
        <w:ind w:left="1080" w:hanging="360"/>
      </w:pPr>
      <w:rPr>
        <w:rFonts w:hint="default" w:ascii="Wingdings" w:hAnsi="Wingdings"/>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73" w15:restartNumberingAfterBreak="0">
    <w:nsid w:val="58DD6B7E"/>
    <w:multiLevelType w:val="singleLevel"/>
    <w:tmpl w:val="7DE41448"/>
    <w:lvl w:ilvl="0">
      <w:start w:val="1"/>
      <w:numFmt w:val="upperLetter"/>
      <w:pStyle w:val="BodyText2"/>
      <w:lvlText w:val="%1."/>
      <w:lvlJc w:val="center"/>
      <w:pPr>
        <w:tabs>
          <w:tab w:val="num" w:pos="648"/>
        </w:tabs>
        <w:ind w:left="360" w:hanging="72"/>
      </w:pPr>
      <w:rPr>
        <w:rFonts w:hint="default" w:ascii="Arial" w:hAnsi="Arial" w:cs="Arial"/>
        <w:b/>
        <w:i w:val="0"/>
        <w:sz w:val="24"/>
        <w:szCs w:val="24"/>
      </w:rPr>
    </w:lvl>
  </w:abstractNum>
  <w:abstractNum w:abstractNumId="74" w15:restartNumberingAfterBreak="0">
    <w:nsid w:val="591B29F3"/>
    <w:multiLevelType w:val="hybridMultilevel"/>
    <w:tmpl w:val="8174E690"/>
    <w:lvl w:ilvl="0" w:tplc="6DC6D9F8">
      <w:start w:val="1"/>
      <w:numFmt w:val="decimal"/>
      <w:lvlText w:val="28.%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967F14"/>
    <w:multiLevelType w:val="hybridMultilevel"/>
    <w:tmpl w:val="20F82A94"/>
    <w:lvl w:ilvl="0" w:tplc="C4E4D93A">
      <w:start w:val="1"/>
      <w:numFmt w:val="decimal"/>
      <w:lvlText w:val="6.%1."/>
      <w:lvlJc w:val="left"/>
      <w:pPr>
        <w:ind w:left="720" w:hanging="607"/>
      </w:pPr>
      <w:rPr>
        <w:rFonts w:hint="default" w:ascii="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BDA0DCC"/>
    <w:multiLevelType w:val="multilevel"/>
    <w:tmpl w:val="0C6E15C6"/>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C9F1A23"/>
    <w:multiLevelType w:val="multilevel"/>
    <w:tmpl w:val="7CC0605E"/>
    <w:lvl w:ilvl="0">
      <w:start w:val="1"/>
      <w:numFmt w:val="decimal"/>
      <w:pStyle w:val="SectionVIIHeader2"/>
      <w:lvlText w:val="%1."/>
      <w:lvlJc w:val="left"/>
      <w:pPr>
        <w:tabs>
          <w:tab w:val="num" w:pos="360"/>
        </w:tabs>
        <w:ind w:left="360" w:hanging="360"/>
      </w:pPr>
      <w:rPr>
        <w:rFonts w:hint="default" w:ascii="Arial" w:hAnsi="Arial" w:cs="Arial"/>
        <w:b/>
        <w:i w:val="0"/>
        <w:sz w:val="32"/>
      </w:rPr>
    </w:lvl>
    <w:lvl w:ilvl="1">
      <w:start w:val="5"/>
      <w:numFmt w:val="decimal"/>
      <w:pStyle w:val="FIDICCoverTitle"/>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8" w15:restartNumberingAfterBreak="0">
    <w:nsid w:val="5CEF147A"/>
    <w:multiLevelType w:val="singleLevel"/>
    <w:tmpl w:val="488CB52E"/>
    <w:lvl w:ilvl="0">
      <w:start w:val="1"/>
      <w:numFmt w:val="lowerLetter"/>
      <w:lvlText w:val="(%1)"/>
      <w:lvlJc w:val="left"/>
      <w:pPr>
        <w:tabs>
          <w:tab w:val="num" w:pos="720"/>
        </w:tabs>
        <w:ind w:left="720" w:hanging="720"/>
      </w:pPr>
      <w:rPr>
        <w:rFonts w:hint="default"/>
        <w:b/>
        <w:color w:val="auto"/>
      </w:rPr>
    </w:lvl>
  </w:abstractNum>
  <w:abstractNum w:abstractNumId="79" w15:restartNumberingAfterBreak="0">
    <w:nsid w:val="5DCB104D"/>
    <w:multiLevelType w:val="singleLevel"/>
    <w:tmpl w:val="7B7CD512"/>
    <w:lvl w:ilvl="0">
      <w:start w:val="1"/>
      <w:numFmt w:val="bullet"/>
      <w:lvlText w:val=""/>
      <w:lvlJc w:val="left"/>
      <w:pPr>
        <w:tabs>
          <w:tab w:val="num" w:pos="432"/>
        </w:tabs>
        <w:ind w:left="432" w:hanging="432"/>
      </w:pPr>
      <w:rPr>
        <w:rFonts w:hint="default" w:ascii="Symbol" w:hAnsi="Symbol"/>
        <w:color w:val="00539B"/>
      </w:rPr>
    </w:lvl>
  </w:abstractNum>
  <w:abstractNum w:abstractNumId="80" w15:restartNumberingAfterBreak="0">
    <w:nsid w:val="5E8446AA"/>
    <w:multiLevelType w:val="hybridMultilevel"/>
    <w:tmpl w:val="6D1EA3C8"/>
    <w:lvl w:ilvl="0" w:tplc="70166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F0A5A1D"/>
    <w:multiLevelType w:val="multilevel"/>
    <w:tmpl w:val="B210ADAE"/>
    <w:lvl w:ilvl="0">
      <w:start w:val="1"/>
      <w:numFmt w:val="decimal"/>
      <w:lvlText w:val="7.%1."/>
      <w:lvlJc w:val="left"/>
      <w:pPr>
        <w:ind w:left="607" w:hanging="494"/>
      </w:pPr>
      <w:rPr>
        <w:rFonts w:hint="default"/>
        <w:b/>
        <w:i w:val="0"/>
        <w:sz w:val="22"/>
        <w:szCs w:val="22"/>
      </w:rPr>
    </w:lvl>
    <w:lvl w:ilvl="1">
      <w:start w:val="1"/>
      <w:numFmt w:val="decimal"/>
      <w:lvlText w:val="1.%2"/>
      <w:lvlJc w:val="left"/>
      <w:pPr>
        <w:tabs>
          <w:tab w:val="num" w:pos="504"/>
        </w:tabs>
        <w:ind w:left="504" w:hanging="504"/>
      </w:pPr>
      <w:rPr>
        <w:rFonts w:hint="default" w:ascii="Times New Roman" w:hAnsi="Times New Roman"/>
        <w:b w:val="0"/>
        <w:i w:val="0"/>
        <w:sz w:val="24"/>
      </w:rPr>
    </w:lvl>
    <w:lvl w:ilvl="2">
      <w:start w:val="1"/>
      <w:numFmt w:val="lowerLetter"/>
      <w:lvlText w:val="(%3)"/>
      <w:lvlJc w:val="left"/>
      <w:pPr>
        <w:tabs>
          <w:tab w:val="num" w:pos="864"/>
        </w:tabs>
        <w:ind w:left="864" w:hanging="432"/>
      </w:pPr>
      <w:rPr>
        <w:rFonts w:hint="default" w:ascii="Times New Roman" w:hAnsi="Times New Roman"/>
        <w:b w:val="0"/>
        <w:i w:val="0"/>
        <w:sz w:val="24"/>
      </w:rPr>
    </w:lvl>
    <w:lvl w:ilvl="3">
      <w:start w:val="1"/>
      <w:numFmt w:val="none"/>
      <w:lvlText w:val="(a)"/>
      <w:lvlJc w:val="left"/>
      <w:pPr>
        <w:tabs>
          <w:tab w:val="num" w:pos="1512"/>
        </w:tabs>
        <w:ind w:left="1512" w:hanging="648"/>
      </w:pPr>
      <w:rPr>
        <w:rFonts w:hint="default" w:ascii="Times New Roman" w:hAnsi="Times New Roman"/>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2" w15:restartNumberingAfterBreak="0">
    <w:nsid w:val="60520357"/>
    <w:multiLevelType w:val="hybridMultilevel"/>
    <w:tmpl w:val="0454727E"/>
    <w:lvl w:ilvl="0" w:tplc="3514BF4A">
      <w:start w:val="1"/>
      <w:numFmt w:val="decimal"/>
      <w:lvlText w:val="16.%1."/>
      <w:lvlJc w:val="left"/>
      <w:pPr>
        <w:ind w:left="737" w:hanging="62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0EB69D8"/>
    <w:multiLevelType w:val="hybridMultilevel"/>
    <w:tmpl w:val="8C1A3D90"/>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1141159"/>
    <w:multiLevelType w:val="multilevel"/>
    <w:tmpl w:val="1C903984"/>
    <w:lvl w:ilvl="0">
      <w:start w:val="1"/>
      <w:numFmt w:val="decimal"/>
      <w:lvlText w:val="32.%1."/>
      <w:lvlJc w:val="left"/>
      <w:pPr>
        <w:tabs>
          <w:tab w:val="num" w:pos="720"/>
        </w:tabs>
        <w:ind w:left="720" w:hanging="60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2867CBA"/>
    <w:multiLevelType w:val="hybridMultilevel"/>
    <w:tmpl w:val="637A9656"/>
    <w:lvl w:ilvl="0" w:tplc="EA66E00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8E210E"/>
    <w:multiLevelType w:val="hybridMultilevel"/>
    <w:tmpl w:val="79645868"/>
    <w:lvl w:ilvl="0" w:tplc="68C85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725B5F"/>
    <w:multiLevelType w:val="singleLevel"/>
    <w:tmpl w:val="BD945FFA"/>
    <w:lvl w:ilvl="0">
      <w:start w:val="1"/>
      <w:numFmt w:val="lowerRoman"/>
      <w:lvlText w:val="(%1)"/>
      <w:lvlJc w:val="left"/>
      <w:pPr>
        <w:tabs>
          <w:tab w:val="num" w:pos="2160"/>
        </w:tabs>
        <w:ind w:left="2160" w:hanging="720"/>
      </w:pPr>
      <w:rPr>
        <w:rFonts w:hint="default"/>
        <w:color w:val="auto"/>
      </w:rPr>
    </w:lvl>
  </w:abstractNum>
  <w:abstractNum w:abstractNumId="88" w15:restartNumberingAfterBreak="0">
    <w:nsid w:val="64FB3D37"/>
    <w:multiLevelType w:val="hybridMultilevel"/>
    <w:tmpl w:val="449EDCF2"/>
    <w:lvl w:ilvl="0" w:tplc="B6D6B7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64F2305"/>
    <w:multiLevelType w:val="hybridMultilevel"/>
    <w:tmpl w:val="530692DA"/>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695415D"/>
    <w:multiLevelType w:val="multilevel"/>
    <w:tmpl w:val="AED6FB2C"/>
    <w:lvl w:ilvl="0">
      <w:start w:val="23"/>
      <w:numFmt w:val="decimal"/>
      <w:isLgl/>
      <w:lvlText w:val="%1."/>
      <w:lvlJc w:val="left"/>
      <w:pPr>
        <w:tabs>
          <w:tab w:val="num" w:pos="432"/>
        </w:tabs>
        <w:ind w:left="432" w:hanging="432"/>
      </w:pPr>
      <w:rPr>
        <w:rFonts w:hint="default"/>
        <w:b/>
        <w:i w:val="0"/>
        <w:sz w:val="24"/>
      </w:rPr>
    </w:lvl>
    <w:lvl w:ilvl="1">
      <w:start w:val="1"/>
      <w:numFmt w:val="decimal"/>
      <w:lvlText w:val="37.%2"/>
      <w:lvlJc w:val="left"/>
      <w:pPr>
        <w:tabs>
          <w:tab w:val="num" w:pos="504"/>
        </w:tabs>
        <w:ind w:left="504" w:hanging="504"/>
      </w:pPr>
      <w:rPr>
        <w:rFonts w:hint="default" w:ascii="Times New Roman" w:hAnsi="Times New Roman"/>
        <w:b w:val="0"/>
        <w:i w:val="0"/>
        <w:sz w:val="24"/>
      </w:rPr>
    </w:lvl>
    <w:lvl w:ilvl="2">
      <w:start w:val="1"/>
      <w:numFmt w:val="lowerLetter"/>
      <w:lvlText w:val="(%3)"/>
      <w:lvlJc w:val="left"/>
      <w:pPr>
        <w:tabs>
          <w:tab w:val="num" w:pos="864"/>
        </w:tabs>
        <w:ind w:left="864" w:hanging="432"/>
      </w:pPr>
      <w:rPr>
        <w:rFonts w:hint="default"/>
        <w:b/>
        <w:i w:val="0"/>
        <w:color w:val="auto"/>
        <w:sz w:val="20"/>
        <w:szCs w:val="20"/>
      </w:rPr>
    </w:lvl>
    <w:lvl w:ilvl="3">
      <w:start w:val="1"/>
      <w:numFmt w:val="decimal"/>
      <w:lvlText w:val="%4(a)"/>
      <w:lvlJc w:val="left"/>
      <w:pPr>
        <w:tabs>
          <w:tab w:val="num" w:pos="1512"/>
        </w:tabs>
        <w:ind w:left="1512" w:hanging="648"/>
      </w:pPr>
      <w:rPr>
        <w:rFonts w:hint="default" w:ascii="Times New Roman" w:hAnsi="Times New Roman"/>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1" w15:restartNumberingAfterBreak="0">
    <w:nsid w:val="6814060A"/>
    <w:multiLevelType w:val="hybridMultilevel"/>
    <w:tmpl w:val="E8E43894"/>
    <w:lvl w:ilvl="0" w:tplc="8D6E1946">
      <w:start w:val="1"/>
      <w:numFmt w:val="decimal"/>
      <w:lvlText w:val="17.%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85C5E06"/>
    <w:multiLevelType w:val="hybridMultilevel"/>
    <w:tmpl w:val="7FA8F4D8"/>
    <w:lvl w:ilvl="0" w:tplc="B77EDAE8">
      <w:start w:val="1"/>
      <w:numFmt w:val="decimal"/>
      <w:lvlText w:val="19.%1."/>
      <w:lvlJc w:val="left"/>
      <w:pPr>
        <w:ind w:left="5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945590A"/>
    <w:multiLevelType w:val="hybridMultilevel"/>
    <w:tmpl w:val="6F9C4408"/>
    <w:lvl w:ilvl="0" w:tplc="68C851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22AC91A">
      <w:start w:val="1"/>
      <w:numFmt w:val="upperLetter"/>
      <w:lvlText w:val="%3."/>
      <w:lvlJc w:val="left"/>
      <w:pPr>
        <w:ind w:left="964" w:hanging="340"/>
      </w:pPr>
      <w:rPr>
        <w:rFonts w:hint="default"/>
        <w:b/>
      </w:rPr>
    </w:lvl>
    <w:lvl w:ilvl="3" w:tplc="6E5C376A">
      <w:numFmt w:val="bullet"/>
      <w:lvlText w:val="-"/>
      <w:lvlJc w:val="left"/>
      <w:pPr>
        <w:ind w:left="2880" w:hanging="360"/>
      </w:pPr>
      <w:rPr>
        <w:rFonts w:hint="default" w:ascii="Times New Roman" w:hAnsi="Times New Roman" w:eastAsia="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9593AC8"/>
    <w:multiLevelType w:val="hybridMultilevel"/>
    <w:tmpl w:val="D0C477A2"/>
    <w:lvl w:ilvl="0" w:tplc="E1BEB988">
      <w:start w:val="1"/>
      <w:numFmt w:val="decimal"/>
      <w:lvlText w:val="13.%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9DD237C"/>
    <w:multiLevelType w:val="hybridMultilevel"/>
    <w:tmpl w:val="7F2EA54A"/>
    <w:lvl w:ilvl="0" w:tplc="F67A430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A3B1C1E"/>
    <w:multiLevelType w:val="multilevel"/>
    <w:tmpl w:val="94AC1FC0"/>
    <w:lvl w:ilvl="0">
      <w:start w:val="1"/>
      <w:numFmt w:val="decimal"/>
      <w:pStyle w:val="S7-Header2"/>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7" w15:restartNumberingAfterBreak="0">
    <w:nsid w:val="6A587A88"/>
    <w:multiLevelType w:val="multilevel"/>
    <w:tmpl w:val="5074DFB6"/>
    <w:lvl w:ilvl="0">
      <w:start w:val="1"/>
      <w:numFmt w:val="decimal"/>
      <w:lvlText w:val="27.%1."/>
      <w:lvlJc w:val="left"/>
      <w:pPr>
        <w:tabs>
          <w:tab w:val="num" w:pos="3240"/>
        </w:tabs>
        <w:ind w:left="90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F002B4B"/>
    <w:multiLevelType w:val="multilevel"/>
    <w:tmpl w:val="CC7A01EC"/>
    <w:lvl w:ilvl="0">
      <w:start w:val="1"/>
      <w:numFmt w:val="decimal"/>
      <w:lvlText w:val="40.%1."/>
      <w:lvlJc w:val="left"/>
      <w:pPr>
        <w:ind w:left="720" w:hanging="607"/>
      </w:pPr>
      <w:rPr>
        <w:rFonts w:hint="default"/>
        <w:b/>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0972D8F"/>
    <w:multiLevelType w:val="hybridMultilevel"/>
    <w:tmpl w:val="C65AEB28"/>
    <w:lvl w:ilvl="0" w:tplc="F656C398">
      <w:start w:val="1"/>
      <w:numFmt w:val="lowerLetter"/>
      <w:lvlText w:val="(%1)"/>
      <w:lvlJc w:val="left"/>
      <w:pPr>
        <w:ind w:left="984" w:hanging="360"/>
      </w:pPr>
      <w:rPr>
        <w:rFonts w:hint="default"/>
        <w:b/>
        <w:i w:val="0"/>
        <w:color w:val="auto"/>
        <w:sz w:val="20"/>
        <w:szCs w:val="18"/>
        <w:u w:val="none"/>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00" w15:restartNumberingAfterBreak="0">
    <w:nsid w:val="714C326D"/>
    <w:multiLevelType w:val="hybridMultilevel"/>
    <w:tmpl w:val="F202D638"/>
    <w:lvl w:ilvl="0" w:tplc="27BCD06A">
      <w:start w:val="1"/>
      <w:numFmt w:val="decimal"/>
      <w:lvlText w:val="8.%1."/>
      <w:lvlJc w:val="left"/>
      <w:pPr>
        <w:ind w:left="720" w:hanging="360"/>
      </w:pPr>
      <w:rPr>
        <w:rFonts w:hint="default" w:ascii="Times New Roman" w:hAnsi="Times New Roman"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4507023"/>
    <w:multiLevelType w:val="hybridMultilevel"/>
    <w:tmpl w:val="EF7E45F8"/>
    <w:lvl w:ilvl="0" w:tplc="8CA64874">
      <w:start w:val="1"/>
      <w:numFmt w:val="decimal"/>
      <w:lvlText w:val="37.%1."/>
      <w:lvlJc w:val="left"/>
      <w:pPr>
        <w:tabs>
          <w:tab w:val="num" w:pos="720"/>
        </w:tabs>
        <w:ind w:left="720" w:hanging="60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5F61FD2"/>
    <w:multiLevelType w:val="hybridMultilevel"/>
    <w:tmpl w:val="D388C328"/>
    <w:lvl w:ilvl="0" w:tplc="7410EEAA">
      <w:start w:val="1"/>
      <w:numFmt w:val="decimal"/>
      <w:lvlText w:val="10.%1."/>
      <w:lvlJc w:val="left"/>
      <w:pPr>
        <w:ind w:left="1491" w:hanging="360"/>
      </w:pPr>
      <w:rPr>
        <w:rFonts w:hint="default"/>
        <w:b/>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103" w15:restartNumberingAfterBreak="0">
    <w:nsid w:val="7852377C"/>
    <w:multiLevelType w:val="hybridMultilevel"/>
    <w:tmpl w:val="124411F2"/>
    <w:lvl w:ilvl="0" w:tplc="9A5AFF26">
      <w:start w:val="1"/>
      <w:numFmt w:val="decimal"/>
      <w:lvlText w:val="20.%1."/>
      <w:lvlJc w:val="left"/>
      <w:pPr>
        <w:ind w:left="737" w:hanging="624"/>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4E094B"/>
    <w:multiLevelType w:val="hybridMultilevel"/>
    <w:tmpl w:val="112C0C66"/>
    <w:lvl w:ilvl="0" w:tplc="FE40915E">
      <w:start w:val="1"/>
      <w:numFmt w:val="lowerLetter"/>
      <w:pStyle w:val="Style4"/>
      <w:lvlText w:val="(%1)"/>
      <w:lvlJc w:val="left"/>
      <w:pPr>
        <w:tabs>
          <w:tab w:val="num" w:pos="1440"/>
        </w:tabs>
        <w:ind w:left="1440" w:hanging="360"/>
      </w:pPr>
      <w:rPr>
        <w:rFonts w:hint="default" w:ascii="Franklin Gothic Book" w:hAnsi="Franklin Gothic Book" w:cs="Times New Roman"/>
        <w:b/>
        <w:i w:val="0"/>
        <w:color w:val="00539B"/>
        <w:sz w:val="20"/>
        <w:szCs w:val="18"/>
        <w:u w:val="none"/>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05"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hint="default" w:ascii="Symbol" w:hAnsi="Symbol"/>
      </w:rPr>
    </w:lvl>
  </w:abstractNum>
  <w:abstractNum w:abstractNumId="106" w15:restartNumberingAfterBreak="0">
    <w:nsid w:val="7BA70581"/>
    <w:multiLevelType w:val="hybridMultilevel"/>
    <w:tmpl w:val="AAA03B9A"/>
    <w:lvl w:ilvl="0" w:tplc="EB14DC6C">
      <w:start w:val="1"/>
      <w:numFmt w:val="lowerLetter"/>
      <w:lvlText w:val="(%1)"/>
      <w:lvlJc w:val="left"/>
      <w:pPr>
        <w:ind w:left="360" w:hanging="360"/>
      </w:pPr>
      <w:rPr>
        <w:rFonts w:hint="default" w:ascii="Times New Roman" w:hAnsi="Times New Roman" w:cs="Times New Roman"/>
        <w:b/>
        <w:i w:val="0"/>
        <w:color w:val="auto"/>
        <w:sz w:val="20"/>
        <w:szCs w:val="2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7BF12C0B"/>
    <w:multiLevelType w:val="multilevel"/>
    <w:tmpl w:val="4AE8F470"/>
    <w:lvl w:ilvl="0">
      <w:start w:val="1"/>
      <w:numFmt w:val="decimal"/>
      <w:lvlText w:val="22.%1."/>
      <w:lvlJc w:val="left"/>
      <w:pPr>
        <w:ind w:left="360" w:hanging="360"/>
      </w:pPr>
      <w:rPr>
        <w:rFonts w:hint="default"/>
        <w:b/>
        <w:i w:val="0"/>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C2E4682"/>
    <w:multiLevelType w:val="hybridMultilevel"/>
    <w:tmpl w:val="A6E4EB88"/>
    <w:lvl w:ilvl="0" w:tplc="5BAA052E">
      <w:start w:val="1"/>
      <w:numFmt w:val="decimal"/>
      <w:lvlText w:val="23.%1."/>
      <w:lvlJc w:val="left"/>
      <w:pPr>
        <w:ind w:left="720" w:hanging="360"/>
      </w:pPr>
      <w:rPr>
        <w:rFonts w:hint="default" w:ascii="Times New Roman" w:hAnsi="Times New Roman" w:cs="Times New Roman"/>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85506E"/>
    <w:multiLevelType w:val="singleLevel"/>
    <w:tmpl w:val="8F3EE010"/>
    <w:lvl w:ilvl="0">
      <w:start w:val="1"/>
      <w:numFmt w:val="bullet"/>
      <w:lvlText w:val=""/>
      <w:lvlJc w:val="left"/>
      <w:pPr>
        <w:tabs>
          <w:tab w:val="num" w:pos="432"/>
        </w:tabs>
        <w:ind w:left="432" w:hanging="432"/>
      </w:pPr>
      <w:rPr>
        <w:rFonts w:hint="default" w:ascii="Symbol" w:hAnsi="Symbol"/>
        <w:color w:val="00539B"/>
      </w:rPr>
    </w:lvl>
  </w:abstractNum>
  <w:abstractNum w:abstractNumId="110" w15:restartNumberingAfterBreak="0">
    <w:nsid w:val="7F1924C9"/>
    <w:multiLevelType w:val="hybridMultilevel"/>
    <w:tmpl w:val="BF5250A4"/>
    <w:lvl w:ilvl="0" w:tplc="68C85184">
      <w:start w:val="1"/>
      <w:numFmt w:val="lowerLetter"/>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42"/>
  </w:num>
  <w:num w:numId="2">
    <w:abstractNumId w:val="73"/>
  </w:num>
  <w:num w:numId="3">
    <w:abstractNumId w:val="77"/>
  </w:num>
  <w:num w:numId="4">
    <w:abstractNumId w:val="79"/>
  </w:num>
  <w:num w:numId="5">
    <w:abstractNumId w:val="109"/>
  </w:num>
  <w:num w:numId="6">
    <w:abstractNumId w:val="28"/>
  </w:num>
  <w:num w:numId="7">
    <w:abstractNumId w:val="9"/>
  </w:num>
  <w:num w:numId="8">
    <w:abstractNumId w:val="37"/>
  </w:num>
  <w:num w:numId="9">
    <w:abstractNumId w:val="61"/>
  </w:num>
  <w:num w:numId="10">
    <w:abstractNumId w:val="45"/>
  </w:num>
  <w:num w:numId="11">
    <w:abstractNumId w:val="48"/>
  </w:num>
  <w:num w:numId="12">
    <w:abstractNumId w:val="105"/>
  </w:num>
  <w:num w:numId="13">
    <w:abstractNumId w:val="96"/>
  </w:num>
  <w:num w:numId="14">
    <w:abstractNumId w:val="67"/>
  </w:num>
  <w:num w:numId="15">
    <w:abstractNumId w:val="1"/>
  </w:num>
  <w:num w:numId="16">
    <w:abstractNumId w:val="0"/>
  </w:num>
  <w:num w:numId="17">
    <w:abstractNumId w:val="2"/>
  </w:num>
  <w:num w:numId="18">
    <w:abstractNumId w:val="41"/>
  </w:num>
  <w:num w:numId="19">
    <w:abstractNumId w:val="72"/>
  </w:num>
  <w:num w:numId="20">
    <w:abstractNumId w:val="8"/>
    <w:lvlOverride w:ilvl="0">
      <w:startOverride w:val="1"/>
    </w:lvlOverride>
  </w:num>
  <w:num w:numId="21">
    <w:abstractNumId w:val="5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8"/>
    <w:lvlOverride w:ilvl="0">
      <w:startOverride w:val="1"/>
    </w:lvlOverride>
  </w:num>
  <w:num w:numId="23">
    <w:abstractNumId w:val="87"/>
    <w:lvlOverride w:ilvl="0">
      <w:startOverride w:val="1"/>
    </w:lvlOverride>
  </w:num>
  <w:num w:numId="24">
    <w:abstractNumId w:val="53"/>
  </w:num>
  <w:num w:numId="25">
    <w:abstractNumId w:val="38"/>
  </w:num>
  <w:num w:numId="26">
    <w:abstractNumId w:val="17"/>
  </w:num>
  <w:num w:numId="27">
    <w:abstractNumId w:val="106"/>
  </w:num>
  <w:num w:numId="28">
    <w:abstractNumId w:val="66"/>
  </w:num>
  <w:num w:numId="29">
    <w:abstractNumId w:val="104"/>
  </w:num>
  <w:num w:numId="30">
    <w:abstractNumId w:val="64"/>
  </w:num>
  <w:num w:numId="31">
    <w:abstractNumId w:val="25"/>
  </w:num>
  <w:num w:numId="32">
    <w:abstractNumId w:val="32"/>
  </w:num>
  <w:num w:numId="33">
    <w:abstractNumId w:val="7"/>
  </w:num>
  <w:num w:numId="34">
    <w:abstractNumId w:val="49"/>
  </w:num>
  <w:num w:numId="35">
    <w:abstractNumId w:val="107"/>
  </w:num>
  <w:num w:numId="36">
    <w:abstractNumId w:val="63"/>
  </w:num>
  <w:num w:numId="37">
    <w:abstractNumId w:val="97"/>
  </w:num>
  <w:num w:numId="38">
    <w:abstractNumId w:val="57"/>
  </w:num>
  <w:num w:numId="39">
    <w:abstractNumId w:val="13"/>
  </w:num>
  <w:num w:numId="40">
    <w:abstractNumId w:val="54"/>
  </w:num>
  <w:num w:numId="41">
    <w:abstractNumId w:val="23"/>
  </w:num>
  <w:num w:numId="42">
    <w:abstractNumId w:val="60"/>
  </w:num>
  <w:num w:numId="43">
    <w:abstractNumId w:val="84"/>
  </w:num>
  <w:num w:numId="44">
    <w:abstractNumId w:val="11"/>
  </w:num>
  <w:num w:numId="45">
    <w:abstractNumId w:val="98"/>
  </w:num>
  <w:num w:numId="46">
    <w:abstractNumId w:val="99"/>
  </w:num>
  <w:num w:numId="47">
    <w:abstractNumId w:val="70"/>
  </w:num>
  <w:num w:numId="48">
    <w:abstractNumId w:val="26"/>
  </w:num>
  <w:num w:numId="49">
    <w:abstractNumId w:val="36"/>
  </w:num>
  <w:num w:numId="50">
    <w:abstractNumId w:val="24"/>
  </w:num>
  <w:num w:numId="51">
    <w:abstractNumId w:val="10"/>
  </w:num>
  <w:num w:numId="52">
    <w:abstractNumId w:val="80"/>
  </w:num>
  <w:num w:numId="53">
    <w:abstractNumId w:val="31"/>
  </w:num>
  <w:num w:numId="54">
    <w:abstractNumId w:val="5"/>
  </w:num>
  <w:num w:numId="55">
    <w:abstractNumId w:val="29"/>
  </w:num>
  <w:num w:numId="56">
    <w:abstractNumId w:val="59"/>
  </w:num>
  <w:num w:numId="57">
    <w:abstractNumId w:val="58"/>
  </w:num>
  <w:num w:numId="58">
    <w:abstractNumId w:val="82"/>
  </w:num>
  <w:num w:numId="59">
    <w:abstractNumId w:val="100"/>
  </w:num>
  <w:num w:numId="60">
    <w:abstractNumId w:val="16"/>
  </w:num>
  <w:num w:numId="61">
    <w:abstractNumId w:val="51"/>
  </w:num>
  <w:num w:numId="62">
    <w:abstractNumId w:val="55"/>
  </w:num>
  <w:num w:numId="63">
    <w:abstractNumId w:val="86"/>
  </w:num>
  <w:num w:numId="64">
    <w:abstractNumId w:val="93"/>
  </w:num>
  <w:num w:numId="65">
    <w:abstractNumId w:val="19"/>
  </w:num>
  <w:num w:numId="66">
    <w:abstractNumId w:val="110"/>
  </w:num>
  <w:num w:numId="67">
    <w:abstractNumId w:val="20"/>
  </w:num>
  <w:num w:numId="68">
    <w:abstractNumId w:val="12"/>
  </w:num>
  <w:num w:numId="69">
    <w:abstractNumId w:val="88"/>
  </w:num>
  <w:num w:numId="70">
    <w:abstractNumId w:val="89"/>
  </w:num>
  <w:num w:numId="71">
    <w:abstractNumId w:val="83"/>
  </w:num>
  <w:num w:numId="72">
    <w:abstractNumId w:val="85"/>
  </w:num>
  <w:num w:numId="73">
    <w:abstractNumId w:val="15"/>
  </w:num>
  <w:num w:numId="74">
    <w:abstractNumId w:val="81"/>
  </w:num>
  <w:num w:numId="75">
    <w:abstractNumId w:val="91"/>
  </w:num>
  <w:num w:numId="76">
    <w:abstractNumId w:val="94"/>
  </w:num>
  <w:num w:numId="77">
    <w:abstractNumId w:val="4"/>
  </w:num>
  <w:num w:numId="78">
    <w:abstractNumId w:val="69"/>
  </w:num>
  <w:num w:numId="79">
    <w:abstractNumId w:val="92"/>
  </w:num>
  <w:num w:numId="80">
    <w:abstractNumId w:val="103"/>
  </w:num>
  <w:num w:numId="81">
    <w:abstractNumId w:val="33"/>
  </w:num>
  <w:num w:numId="82">
    <w:abstractNumId w:val="22"/>
  </w:num>
  <w:num w:numId="83">
    <w:abstractNumId w:val="74"/>
  </w:num>
  <w:num w:numId="84">
    <w:abstractNumId w:val="21"/>
  </w:num>
  <w:num w:numId="85">
    <w:abstractNumId w:val="101"/>
  </w:num>
  <w:num w:numId="86">
    <w:abstractNumId w:val="40"/>
  </w:num>
  <w:num w:numId="87">
    <w:abstractNumId w:val="90"/>
  </w:num>
  <w:num w:numId="88">
    <w:abstractNumId w:val="68"/>
  </w:num>
  <w:num w:numId="89">
    <w:abstractNumId w:val="43"/>
  </w:num>
  <w:num w:numId="90">
    <w:abstractNumId w:val="41"/>
  </w:num>
  <w:num w:numId="91">
    <w:abstractNumId w:val="35"/>
  </w:num>
  <w:num w:numId="92">
    <w:abstractNumId w:val="71"/>
  </w:num>
  <w:num w:numId="93">
    <w:abstractNumId w:val="95"/>
  </w:num>
  <w:num w:numId="94">
    <w:abstractNumId w:val="30"/>
  </w:num>
  <w:num w:numId="95">
    <w:abstractNumId w:val="47"/>
  </w:num>
  <w:num w:numId="96">
    <w:abstractNumId w:val="18"/>
  </w:num>
  <w:num w:numId="97">
    <w:abstractNumId w:val="46"/>
  </w:num>
  <w:num w:numId="98">
    <w:abstractNumId w:val="39"/>
  </w:num>
  <w:num w:numId="99">
    <w:abstractNumId w:val="14"/>
  </w:num>
  <w:num w:numId="100">
    <w:abstractNumId w:val="34"/>
  </w:num>
  <w:num w:numId="101">
    <w:abstractNumId w:val="56"/>
  </w:num>
  <w:num w:numId="102">
    <w:abstractNumId w:val="41"/>
  </w:num>
  <w:num w:numId="103">
    <w:abstractNumId w:val="41"/>
  </w:num>
  <w:num w:numId="104">
    <w:abstractNumId w:val="41"/>
  </w:num>
  <w:num w:numId="105">
    <w:abstractNumId w:val="6"/>
  </w:num>
  <w:num w:numId="106">
    <w:abstractNumId w:val="41"/>
  </w:num>
  <w:num w:numId="107">
    <w:abstractNumId w:val="27"/>
  </w:num>
  <w:num w:numId="108">
    <w:abstractNumId w:val="62"/>
  </w:num>
  <w:num w:numId="109">
    <w:abstractNumId w:val="102"/>
  </w:num>
  <w:num w:numId="110">
    <w:abstractNumId w:val="3"/>
  </w:num>
  <w:num w:numId="111">
    <w:abstractNumId w:val="44"/>
  </w:num>
  <w:num w:numId="112">
    <w:abstractNumId w:val="65"/>
  </w:num>
  <w:num w:numId="113">
    <w:abstractNumId w:val="75"/>
  </w:num>
  <w:num w:numId="114">
    <w:abstractNumId w:val="108"/>
  </w:num>
  <w:num w:numId="115">
    <w:abstractNumId w:val="41"/>
  </w:num>
  <w:num w:numId="116">
    <w:abstractNumId w:val="41"/>
  </w:num>
  <w:num w:numId="117">
    <w:abstractNumId w:val="76"/>
  </w:num>
  <w:num w:numId="118">
    <w:abstractNumId w:val="52"/>
  </w:num>
  <w:numIdMacAtCleanup w:val="1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Smith">
    <w15:presenceInfo w15:providerId="None" w15:userId="Chris Smith"/>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val="bestFit" w:percent="169"/>
  <w:printPostScriptOverText/>
  <w:activeWritingStyle w:lang="pt-BR" w:vendorID="1" w:dllVersion="513" w:checkStyle="1" w:appName="MSWord"/>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val="true"/>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C1"/>
    <w:rsid w:val="00000673"/>
    <w:rsid w:val="00000B47"/>
    <w:rsid w:val="00000B84"/>
    <w:rsid w:val="00000E27"/>
    <w:rsid w:val="00000F1F"/>
    <w:rsid w:val="000016D3"/>
    <w:rsid w:val="00001AF3"/>
    <w:rsid w:val="00001F82"/>
    <w:rsid w:val="00002650"/>
    <w:rsid w:val="00002998"/>
    <w:rsid w:val="00003660"/>
    <w:rsid w:val="00003B67"/>
    <w:rsid w:val="00003C4F"/>
    <w:rsid w:val="00003CEC"/>
    <w:rsid w:val="0000404E"/>
    <w:rsid w:val="0000406E"/>
    <w:rsid w:val="00004633"/>
    <w:rsid w:val="00004857"/>
    <w:rsid w:val="00004A3C"/>
    <w:rsid w:val="00004F0B"/>
    <w:rsid w:val="00004F80"/>
    <w:rsid w:val="00005AA3"/>
    <w:rsid w:val="0000684E"/>
    <w:rsid w:val="00006AD5"/>
    <w:rsid w:val="00007039"/>
    <w:rsid w:val="000073A1"/>
    <w:rsid w:val="00007684"/>
    <w:rsid w:val="000076B1"/>
    <w:rsid w:val="00010623"/>
    <w:rsid w:val="00010F16"/>
    <w:rsid w:val="00011081"/>
    <w:rsid w:val="00011106"/>
    <w:rsid w:val="00011AC1"/>
    <w:rsid w:val="0001266A"/>
    <w:rsid w:val="00012D18"/>
    <w:rsid w:val="0001371F"/>
    <w:rsid w:val="000137D6"/>
    <w:rsid w:val="00013FD1"/>
    <w:rsid w:val="00014018"/>
    <w:rsid w:val="00014458"/>
    <w:rsid w:val="000146D9"/>
    <w:rsid w:val="0001473B"/>
    <w:rsid w:val="0001473F"/>
    <w:rsid w:val="00014772"/>
    <w:rsid w:val="0001485B"/>
    <w:rsid w:val="00015018"/>
    <w:rsid w:val="000153D7"/>
    <w:rsid w:val="000163D9"/>
    <w:rsid w:val="00016E31"/>
    <w:rsid w:val="00017307"/>
    <w:rsid w:val="00017397"/>
    <w:rsid w:val="000175B3"/>
    <w:rsid w:val="00017763"/>
    <w:rsid w:val="00017C86"/>
    <w:rsid w:val="00017DBC"/>
    <w:rsid w:val="0002029E"/>
    <w:rsid w:val="000205E4"/>
    <w:rsid w:val="0002072C"/>
    <w:rsid w:val="00021149"/>
    <w:rsid w:val="00021420"/>
    <w:rsid w:val="00021B66"/>
    <w:rsid w:val="00021D25"/>
    <w:rsid w:val="000221F6"/>
    <w:rsid w:val="00022445"/>
    <w:rsid w:val="00022FB2"/>
    <w:rsid w:val="0002300F"/>
    <w:rsid w:val="00023020"/>
    <w:rsid w:val="0002383D"/>
    <w:rsid w:val="00023AE8"/>
    <w:rsid w:val="00023C50"/>
    <w:rsid w:val="00024100"/>
    <w:rsid w:val="00024125"/>
    <w:rsid w:val="000244F8"/>
    <w:rsid w:val="000246D6"/>
    <w:rsid w:val="0002479C"/>
    <w:rsid w:val="0002499D"/>
    <w:rsid w:val="00024BD7"/>
    <w:rsid w:val="00025FBB"/>
    <w:rsid w:val="000266E6"/>
    <w:rsid w:val="00026D9B"/>
    <w:rsid w:val="00027103"/>
    <w:rsid w:val="00027226"/>
    <w:rsid w:val="0002738D"/>
    <w:rsid w:val="0002748F"/>
    <w:rsid w:val="0003069F"/>
    <w:rsid w:val="00030AB8"/>
    <w:rsid w:val="000310C5"/>
    <w:rsid w:val="00031136"/>
    <w:rsid w:val="00031297"/>
    <w:rsid w:val="000328ED"/>
    <w:rsid w:val="00032EA2"/>
    <w:rsid w:val="00032EDC"/>
    <w:rsid w:val="00033402"/>
    <w:rsid w:val="000336B0"/>
    <w:rsid w:val="000346B1"/>
    <w:rsid w:val="00034C7F"/>
    <w:rsid w:val="000358AE"/>
    <w:rsid w:val="00035FAD"/>
    <w:rsid w:val="00036267"/>
    <w:rsid w:val="00036B37"/>
    <w:rsid w:val="00036D59"/>
    <w:rsid w:val="00036FD8"/>
    <w:rsid w:val="000371A6"/>
    <w:rsid w:val="00037576"/>
    <w:rsid w:val="00037783"/>
    <w:rsid w:val="00037BAB"/>
    <w:rsid w:val="00037F92"/>
    <w:rsid w:val="0004031B"/>
    <w:rsid w:val="00040626"/>
    <w:rsid w:val="00040AD8"/>
    <w:rsid w:val="00040CB3"/>
    <w:rsid w:val="00040CDB"/>
    <w:rsid w:val="00041294"/>
    <w:rsid w:val="000417D7"/>
    <w:rsid w:val="00041821"/>
    <w:rsid w:val="0004196E"/>
    <w:rsid w:val="00041C08"/>
    <w:rsid w:val="00041C3A"/>
    <w:rsid w:val="00041D24"/>
    <w:rsid w:val="0004232A"/>
    <w:rsid w:val="00042559"/>
    <w:rsid w:val="00042875"/>
    <w:rsid w:val="00042DB6"/>
    <w:rsid w:val="00043382"/>
    <w:rsid w:val="000433C1"/>
    <w:rsid w:val="000436C8"/>
    <w:rsid w:val="00043715"/>
    <w:rsid w:val="0004389A"/>
    <w:rsid w:val="00043959"/>
    <w:rsid w:val="000443FC"/>
    <w:rsid w:val="00044A3D"/>
    <w:rsid w:val="00045C98"/>
    <w:rsid w:val="00045F77"/>
    <w:rsid w:val="000463BB"/>
    <w:rsid w:val="00046766"/>
    <w:rsid w:val="00046D89"/>
    <w:rsid w:val="00047042"/>
    <w:rsid w:val="00047688"/>
    <w:rsid w:val="00047736"/>
    <w:rsid w:val="00050468"/>
    <w:rsid w:val="000506ED"/>
    <w:rsid w:val="00050766"/>
    <w:rsid w:val="00051532"/>
    <w:rsid w:val="000519E2"/>
    <w:rsid w:val="00051D57"/>
    <w:rsid w:val="000522C0"/>
    <w:rsid w:val="000529A4"/>
    <w:rsid w:val="00052DC9"/>
    <w:rsid w:val="00052E2D"/>
    <w:rsid w:val="00052E46"/>
    <w:rsid w:val="000531A3"/>
    <w:rsid w:val="00053205"/>
    <w:rsid w:val="00053318"/>
    <w:rsid w:val="00053740"/>
    <w:rsid w:val="000538EA"/>
    <w:rsid w:val="00053D76"/>
    <w:rsid w:val="00053D85"/>
    <w:rsid w:val="0005408B"/>
    <w:rsid w:val="00054241"/>
    <w:rsid w:val="00054681"/>
    <w:rsid w:val="00054E40"/>
    <w:rsid w:val="00055304"/>
    <w:rsid w:val="00055428"/>
    <w:rsid w:val="000556AB"/>
    <w:rsid w:val="00055CEB"/>
    <w:rsid w:val="0005637D"/>
    <w:rsid w:val="000567C5"/>
    <w:rsid w:val="00056F8A"/>
    <w:rsid w:val="00056FA0"/>
    <w:rsid w:val="0005777F"/>
    <w:rsid w:val="00057D40"/>
    <w:rsid w:val="00057F8B"/>
    <w:rsid w:val="000604CF"/>
    <w:rsid w:val="00060D6A"/>
    <w:rsid w:val="000610BD"/>
    <w:rsid w:val="00061505"/>
    <w:rsid w:val="0006189F"/>
    <w:rsid w:val="00062485"/>
    <w:rsid w:val="000624AA"/>
    <w:rsid w:val="000637BA"/>
    <w:rsid w:val="00063B24"/>
    <w:rsid w:val="00063D20"/>
    <w:rsid w:val="000640B2"/>
    <w:rsid w:val="000641D8"/>
    <w:rsid w:val="00065C01"/>
    <w:rsid w:val="00065C14"/>
    <w:rsid w:val="000666CA"/>
    <w:rsid w:val="0006678F"/>
    <w:rsid w:val="00066CF9"/>
    <w:rsid w:val="000670C1"/>
    <w:rsid w:val="00067274"/>
    <w:rsid w:val="00067A6D"/>
    <w:rsid w:val="00067BD5"/>
    <w:rsid w:val="00067EE6"/>
    <w:rsid w:val="00070064"/>
    <w:rsid w:val="000702D6"/>
    <w:rsid w:val="000703F3"/>
    <w:rsid w:val="00070444"/>
    <w:rsid w:val="00070B70"/>
    <w:rsid w:val="00070D32"/>
    <w:rsid w:val="00070DC1"/>
    <w:rsid w:val="00071019"/>
    <w:rsid w:val="00071647"/>
    <w:rsid w:val="00071B15"/>
    <w:rsid w:val="00071BAB"/>
    <w:rsid w:val="00072766"/>
    <w:rsid w:val="00072903"/>
    <w:rsid w:val="00072B5A"/>
    <w:rsid w:val="00072F32"/>
    <w:rsid w:val="00073308"/>
    <w:rsid w:val="00074393"/>
    <w:rsid w:val="0007466C"/>
    <w:rsid w:val="00074780"/>
    <w:rsid w:val="00074A4E"/>
    <w:rsid w:val="00074FBE"/>
    <w:rsid w:val="00074FC1"/>
    <w:rsid w:val="0007500C"/>
    <w:rsid w:val="0007531D"/>
    <w:rsid w:val="000754B7"/>
    <w:rsid w:val="0007559E"/>
    <w:rsid w:val="00075B40"/>
    <w:rsid w:val="00076E04"/>
    <w:rsid w:val="00076E4F"/>
    <w:rsid w:val="00076EBC"/>
    <w:rsid w:val="00077247"/>
    <w:rsid w:val="00077277"/>
    <w:rsid w:val="0007744B"/>
    <w:rsid w:val="000776FD"/>
    <w:rsid w:val="00077977"/>
    <w:rsid w:val="00077A11"/>
    <w:rsid w:val="00077D54"/>
    <w:rsid w:val="000808A3"/>
    <w:rsid w:val="000809A0"/>
    <w:rsid w:val="0008183F"/>
    <w:rsid w:val="00081DB7"/>
    <w:rsid w:val="0008218B"/>
    <w:rsid w:val="000823D1"/>
    <w:rsid w:val="00082419"/>
    <w:rsid w:val="00082469"/>
    <w:rsid w:val="00082684"/>
    <w:rsid w:val="0008308B"/>
    <w:rsid w:val="000830AC"/>
    <w:rsid w:val="0008393C"/>
    <w:rsid w:val="000844EB"/>
    <w:rsid w:val="00084617"/>
    <w:rsid w:val="00084885"/>
    <w:rsid w:val="00084889"/>
    <w:rsid w:val="00084AE5"/>
    <w:rsid w:val="00084DB5"/>
    <w:rsid w:val="00085D7E"/>
    <w:rsid w:val="00085F6C"/>
    <w:rsid w:val="0008602F"/>
    <w:rsid w:val="00086131"/>
    <w:rsid w:val="00086C84"/>
    <w:rsid w:val="00086D05"/>
    <w:rsid w:val="000874D8"/>
    <w:rsid w:val="00087513"/>
    <w:rsid w:val="00087A80"/>
    <w:rsid w:val="00090136"/>
    <w:rsid w:val="00090467"/>
    <w:rsid w:val="00090A05"/>
    <w:rsid w:val="00090B67"/>
    <w:rsid w:val="00091200"/>
    <w:rsid w:val="00091258"/>
    <w:rsid w:val="00091C84"/>
    <w:rsid w:val="00091CB0"/>
    <w:rsid w:val="000921CF"/>
    <w:rsid w:val="000923C0"/>
    <w:rsid w:val="00093CCC"/>
    <w:rsid w:val="00093D23"/>
    <w:rsid w:val="00093D2C"/>
    <w:rsid w:val="000942A3"/>
    <w:rsid w:val="00094BF7"/>
    <w:rsid w:val="0009524F"/>
    <w:rsid w:val="0009527F"/>
    <w:rsid w:val="0009543C"/>
    <w:rsid w:val="000954FB"/>
    <w:rsid w:val="00095C76"/>
    <w:rsid w:val="00096707"/>
    <w:rsid w:val="00096BB3"/>
    <w:rsid w:val="00097748"/>
    <w:rsid w:val="000A0669"/>
    <w:rsid w:val="000A07E9"/>
    <w:rsid w:val="000A0973"/>
    <w:rsid w:val="000A0BB5"/>
    <w:rsid w:val="000A0DAA"/>
    <w:rsid w:val="000A0E6B"/>
    <w:rsid w:val="000A1087"/>
    <w:rsid w:val="000A2A54"/>
    <w:rsid w:val="000A2B4C"/>
    <w:rsid w:val="000A2ECC"/>
    <w:rsid w:val="000A2F97"/>
    <w:rsid w:val="000A3279"/>
    <w:rsid w:val="000A36B0"/>
    <w:rsid w:val="000A36D2"/>
    <w:rsid w:val="000A4266"/>
    <w:rsid w:val="000A52A7"/>
    <w:rsid w:val="000A5669"/>
    <w:rsid w:val="000A57BB"/>
    <w:rsid w:val="000A5F49"/>
    <w:rsid w:val="000A5F74"/>
    <w:rsid w:val="000A6B20"/>
    <w:rsid w:val="000A6C9A"/>
    <w:rsid w:val="000A7286"/>
    <w:rsid w:val="000A7453"/>
    <w:rsid w:val="000A7A6B"/>
    <w:rsid w:val="000A7D5B"/>
    <w:rsid w:val="000A7DD1"/>
    <w:rsid w:val="000A7EA4"/>
    <w:rsid w:val="000B039A"/>
    <w:rsid w:val="000B0647"/>
    <w:rsid w:val="000B06D8"/>
    <w:rsid w:val="000B0D24"/>
    <w:rsid w:val="000B1032"/>
    <w:rsid w:val="000B169D"/>
    <w:rsid w:val="000B1707"/>
    <w:rsid w:val="000B19BF"/>
    <w:rsid w:val="000B19C0"/>
    <w:rsid w:val="000B20C6"/>
    <w:rsid w:val="000B2BC7"/>
    <w:rsid w:val="000B320E"/>
    <w:rsid w:val="000B344B"/>
    <w:rsid w:val="000B3DB9"/>
    <w:rsid w:val="000B3DF8"/>
    <w:rsid w:val="000B44B8"/>
    <w:rsid w:val="000B44EB"/>
    <w:rsid w:val="000B4D6A"/>
    <w:rsid w:val="000B4DC1"/>
    <w:rsid w:val="000B612F"/>
    <w:rsid w:val="000B61D6"/>
    <w:rsid w:val="000B6327"/>
    <w:rsid w:val="000B6DCE"/>
    <w:rsid w:val="000B6E8C"/>
    <w:rsid w:val="000B713E"/>
    <w:rsid w:val="000B7194"/>
    <w:rsid w:val="000B7BEE"/>
    <w:rsid w:val="000B7DAC"/>
    <w:rsid w:val="000C00A1"/>
    <w:rsid w:val="000C08BB"/>
    <w:rsid w:val="000C0C0D"/>
    <w:rsid w:val="000C0C64"/>
    <w:rsid w:val="000C0CA7"/>
    <w:rsid w:val="000C0CC8"/>
    <w:rsid w:val="000C2007"/>
    <w:rsid w:val="000C29BD"/>
    <w:rsid w:val="000C29F9"/>
    <w:rsid w:val="000C359B"/>
    <w:rsid w:val="000C36F6"/>
    <w:rsid w:val="000C3707"/>
    <w:rsid w:val="000C3879"/>
    <w:rsid w:val="000C403F"/>
    <w:rsid w:val="000C42D1"/>
    <w:rsid w:val="000C50E2"/>
    <w:rsid w:val="000C5CC3"/>
    <w:rsid w:val="000C6088"/>
    <w:rsid w:val="000C6224"/>
    <w:rsid w:val="000C643B"/>
    <w:rsid w:val="000C65E4"/>
    <w:rsid w:val="000C670F"/>
    <w:rsid w:val="000C6BD1"/>
    <w:rsid w:val="000C6ED6"/>
    <w:rsid w:val="000C70D0"/>
    <w:rsid w:val="000C713F"/>
    <w:rsid w:val="000C7170"/>
    <w:rsid w:val="000C74A2"/>
    <w:rsid w:val="000C777C"/>
    <w:rsid w:val="000C7C14"/>
    <w:rsid w:val="000D04A8"/>
    <w:rsid w:val="000D05D3"/>
    <w:rsid w:val="000D0651"/>
    <w:rsid w:val="000D0771"/>
    <w:rsid w:val="000D0F94"/>
    <w:rsid w:val="000D195B"/>
    <w:rsid w:val="000D1A5A"/>
    <w:rsid w:val="000D1DBF"/>
    <w:rsid w:val="000D1EC4"/>
    <w:rsid w:val="000D23D8"/>
    <w:rsid w:val="000D2416"/>
    <w:rsid w:val="000D365A"/>
    <w:rsid w:val="000D368A"/>
    <w:rsid w:val="000D3959"/>
    <w:rsid w:val="000D3BF1"/>
    <w:rsid w:val="000D454B"/>
    <w:rsid w:val="000D46AE"/>
    <w:rsid w:val="000D4EEC"/>
    <w:rsid w:val="000D5ADE"/>
    <w:rsid w:val="000D5C59"/>
    <w:rsid w:val="000D5C63"/>
    <w:rsid w:val="000D623D"/>
    <w:rsid w:val="000D69BC"/>
    <w:rsid w:val="000D77D1"/>
    <w:rsid w:val="000D7A61"/>
    <w:rsid w:val="000D7CA3"/>
    <w:rsid w:val="000E00CB"/>
    <w:rsid w:val="000E00F0"/>
    <w:rsid w:val="000E01CA"/>
    <w:rsid w:val="000E037B"/>
    <w:rsid w:val="000E06F6"/>
    <w:rsid w:val="000E095E"/>
    <w:rsid w:val="000E0A0D"/>
    <w:rsid w:val="000E0B54"/>
    <w:rsid w:val="000E0DCA"/>
    <w:rsid w:val="000E0F77"/>
    <w:rsid w:val="000E12D2"/>
    <w:rsid w:val="000E15FF"/>
    <w:rsid w:val="000E1F82"/>
    <w:rsid w:val="000E2C07"/>
    <w:rsid w:val="000E306F"/>
    <w:rsid w:val="000E3461"/>
    <w:rsid w:val="000E3CC2"/>
    <w:rsid w:val="000E40B5"/>
    <w:rsid w:val="000E4449"/>
    <w:rsid w:val="000E454D"/>
    <w:rsid w:val="000E482B"/>
    <w:rsid w:val="000E487A"/>
    <w:rsid w:val="000E4A83"/>
    <w:rsid w:val="000E5046"/>
    <w:rsid w:val="000E57AD"/>
    <w:rsid w:val="000E5EC1"/>
    <w:rsid w:val="000E5FCC"/>
    <w:rsid w:val="000E641B"/>
    <w:rsid w:val="000E6AF8"/>
    <w:rsid w:val="000E6BC9"/>
    <w:rsid w:val="000E6D17"/>
    <w:rsid w:val="000E704D"/>
    <w:rsid w:val="000E713A"/>
    <w:rsid w:val="000E733A"/>
    <w:rsid w:val="000E7C39"/>
    <w:rsid w:val="000E7E79"/>
    <w:rsid w:val="000F016A"/>
    <w:rsid w:val="000F0913"/>
    <w:rsid w:val="000F0E19"/>
    <w:rsid w:val="000F1094"/>
    <w:rsid w:val="000F1527"/>
    <w:rsid w:val="000F2091"/>
    <w:rsid w:val="000F29EF"/>
    <w:rsid w:val="000F2CE6"/>
    <w:rsid w:val="000F2DFA"/>
    <w:rsid w:val="000F3581"/>
    <w:rsid w:val="000F3B53"/>
    <w:rsid w:val="000F3D5D"/>
    <w:rsid w:val="000F4132"/>
    <w:rsid w:val="000F44CA"/>
    <w:rsid w:val="000F467F"/>
    <w:rsid w:val="000F54E7"/>
    <w:rsid w:val="000F553E"/>
    <w:rsid w:val="000F562A"/>
    <w:rsid w:val="000F56FD"/>
    <w:rsid w:val="000F6B5F"/>
    <w:rsid w:val="000F7191"/>
    <w:rsid w:val="000F7A6D"/>
    <w:rsid w:val="0010047E"/>
    <w:rsid w:val="00100752"/>
    <w:rsid w:val="00101272"/>
    <w:rsid w:val="00101343"/>
    <w:rsid w:val="001013A9"/>
    <w:rsid w:val="001014D6"/>
    <w:rsid w:val="001015D3"/>
    <w:rsid w:val="001020AA"/>
    <w:rsid w:val="001023B7"/>
    <w:rsid w:val="001026E5"/>
    <w:rsid w:val="00102848"/>
    <w:rsid w:val="00102C21"/>
    <w:rsid w:val="00102DB0"/>
    <w:rsid w:val="001035E0"/>
    <w:rsid w:val="0010434B"/>
    <w:rsid w:val="001044F1"/>
    <w:rsid w:val="0010454C"/>
    <w:rsid w:val="001045A6"/>
    <w:rsid w:val="001046F7"/>
    <w:rsid w:val="00104900"/>
    <w:rsid w:val="00104FB7"/>
    <w:rsid w:val="001050F9"/>
    <w:rsid w:val="0010535D"/>
    <w:rsid w:val="00105455"/>
    <w:rsid w:val="001058B9"/>
    <w:rsid w:val="00105FB6"/>
    <w:rsid w:val="001069C0"/>
    <w:rsid w:val="00106CC7"/>
    <w:rsid w:val="0010732C"/>
    <w:rsid w:val="001077AB"/>
    <w:rsid w:val="00110428"/>
    <w:rsid w:val="0011063E"/>
    <w:rsid w:val="00110778"/>
    <w:rsid w:val="00110B0C"/>
    <w:rsid w:val="0011129A"/>
    <w:rsid w:val="001112D8"/>
    <w:rsid w:val="00111387"/>
    <w:rsid w:val="00111936"/>
    <w:rsid w:val="001121AA"/>
    <w:rsid w:val="001123B2"/>
    <w:rsid w:val="00112A23"/>
    <w:rsid w:val="00112A59"/>
    <w:rsid w:val="00112CD3"/>
    <w:rsid w:val="00112F44"/>
    <w:rsid w:val="001138A4"/>
    <w:rsid w:val="00113D17"/>
    <w:rsid w:val="00113DE2"/>
    <w:rsid w:val="00113E63"/>
    <w:rsid w:val="00114DC0"/>
    <w:rsid w:val="00114E97"/>
    <w:rsid w:val="00115741"/>
    <w:rsid w:val="0011643B"/>
    <w:rsid w:val="001167C0"/>
    <w:rsid w:val="00116985"/>
    <w:rsid w:val="001174BA"/>
    <w:rsid w:val="001179BD"/>
    <w:rsid w:val="00117D2F"/>
    <w:rsid w:val="001201E8"/>
    <w:rsid w:val="00120465"/>
    <w:rsid w:val="00120640"/>
    <w:rsid w:val="00120D47"/>
    <w:rsid w:val="001211CF"/>
    <w:rsid w:val="0012138C"/>
    <w:rsid w:val="001219FC"/>
    <w:rsid w:val="00121BA6"/>
    <w:rsid w:val="00121CF6"/>
    <w:rsid w:val="001233B9"/>
    <w:rsid w:val="0012356E"/>
    <w:rsid w:val="001243BD"/>
    <w:rsid w:val="001249FA"/>
    <w:rsid w:val="0012504B"/>
    <w:rsid w:val="001250DD"/>
    <w:rsid w:val="001255FD"/>
    <w:rsid w:val="00125BB1"/>
    <w:rsid w:val="00125C93"/>
    <w:rsid w:val="00125D2C"/>
    <w:rsid w:val="00126209"/>
    <w:rsid w:val="00127622"/>
    <w:rsid w:val="00127639"/>
    <w:rsid w:val="00127956"/>
    <w:rsid w:val="00127AF7"/>
    <w:rsid w:val="00127B3A"/>
    <w:rsid w:val="00127DB5"/>
    <w:rsid w:val="00130818"/>
    <w:rsid w:val="00130941"/>
    <w:rsid w:val="00130C51"/>
    <w:rsid w:val="00131965"/>
    <w:rsid w:val="001328A4"/>
    <w:rsid w:val="00133216"/>
    <w:rsid w:val="00133341"/>
    <w:rsid w:val="00133B1A"/>
    <w:rsid w:val="00134F11"/>
    <w:rsid w:val="00135BBF"/>
    <w:rsid w:val="001361DA"/>
    <w:rsid w:val="00136CF6"/>
    <w:rsid w:val="001370A1"/>
    <w:rsid w:val="00137178"/>
    <w:rsid w:val="0013731A"/>
    <w:rsid w:val="00137F5C"/>
    <w:rsid w:val="001400C4"/>
    <w:rsid w:val="00140320"/>
    <w:rsid w:val="00140674"/>
    <w:rsid w:val="00140885"/>
    <w:rsid w:val="0014092D"/>
    <w:rsid w:val="00140D15"/>
    <w:rsid w:val="00141538"/>
    <w:rsid w:val="00141F0E"/>
    <w:rsid w:val="001421C8"/>
    <w:rsid w:val="001422EC"/>
    <w:rsid w:val="00142588"/>
    <w:rsid w:val="001425A5"/>
    <w:rsid w:val="00142E16"/>
    <w:rsid w:val="00142E98"/>
    <w:rsid w:val="00142FE4"/>
    <w:rsid w:val="001448E4"/>
    <w:rsid w:val="00144B9C"/>
    <w:rsid w:val="00144BE8"/>
    <w:rsid w:val="0014516B"/>
    <w:rsid w:val="00145174"/>
    <w:rsid w:val="0014577F"/>
    <w:rsid w:val="001460F6"/>
    <w:rsid w:val="0014684E"/>
    <w:rsid w:val="00146C53"/>
    <w:rsid w:val="0014720E"/>
    <w:rsid w:val="001477E6"/>
    <w:rsid w:val="00147A79"/>
    <w:rsid w:val="00147C2E"/>
    <w:rsid w:val="00147E51"/>
    <w:rsid w:val="00150ED8"/>
    <w:rsid w:val="00151434"/>
    <w:rsid w:val="0015149F"/>
    <w:rsid w:val="00151538"/>
    <w:rsid w:val="001519AE"/>
    <w:rsid w:val="00151DC1"/>
    <w:rsid w:val="00151E5C"/>
    <w:rsid w:val="00151F95"/>
    <w:rsid w:val="00151FE7"/>
    <w:rsid w:val="0015200B"/>
    <w:rsid w:val="00152346"/>
    <w:rsid w:val="00152731"/>
    <w:rsid w:val="0015287D"/>
    <w:rsid w:val="00153474"/>
    <w:rsid w:val="00153565"/>
    <w:rsid w:val="00153D7E"/>
    <w:rsid w:val="00153EAC"/>
    <w:rsid w:val="00154D00"/>
    <w:rsid w:val="00154DC5"/>
    <w:rsid w:val="00154FB8"/>
    <w:rsid w:val="001550A0"/>
    <w:rsid w:val="00155529"/>
    <w:rsid w:val="001559C2"/>
    <w:rsid w:val="001567A1"/>
    <w:rsid w:val="00157081"/>
    <w:rsid w:val="00157E14"/>
    <w:rsid w:val="0016025B"/>
    <w:rsid w:val="001602FE"/>
    <w:rsid w:val="00160954"/>
    <w:rsid w:val="001609CC"/>
    <w:rsid w:val="00160D41"/>
    <w:rsid w:val="00160D62"/>
    <w:rsid w:val="00161328"/>
    <w:rsid w:val="00161392"/>
    <w:rsid w:val="00161563"/>
    <w:rsid w:val="00162480"/>
    <w:rsid w:val="001629B1"/>
    <w:rsid w:val="00162E77"/>
    <w:rsid w:val="001631E7"/>
    <w:rsid w:val="001633AD"/>
    <w:rsid w:val="00163D2B"/>
    <w:rsid w:val="001645C5"/>
    <w:rsid w:val="00164686"/>
    <w:rsid w:val="00164888"/>
    <w:rsid w:val="00164AA7"/>
    <w:rsid w:val="00164BC6"/>
    <w:rsid w:val="00164D04"/>
    <w:rsid w:val="001650E9"/>
    <w:rsid w:val="00165B7B"/>
    <w:rsid w:val="00165CE6"/>
    <w:rsid w:val="00165D71"/>
    <w:rsid w:val="00165E3A"/>
    <w:rsid w:val="0016628D"/>
    <w:rsid w:val="00166387"/>
    <w:rsid w:val="00166E23"/>
    <w:rsid w:val="00166EAD"/>
    <w:rsid w:val="00166FE9"/>
    <w:rsid w:val="00167238"/>
    <w:rsid w:val="001674DD"/>
    <w:rsid w:val="00167AE1"/>
    <w:rsid w:val="00167F20"/>
    <w:rsid w:val="001709E4"/>
    <w:rsid w:val="001712A8"/>
    <w:rsid w:val="00171977"/>
    <w:rsid w:val="00171CAB"/>
    <w:rsid w:val="00172219"/>
    <w:rsid w:val="001726F6"/>
    <w:rsid w:val="001736D2"/>
    <w:rsid w:val="0017381B"/>
    <w:rsid w:val="001738DF"/>
    <w:rsid w:val="00173A24"/>
    <w:rsid w:val="00173DCA"/>
    <w:rsid w:val="00173E0D"/>
    <w:rsid w:val="0017401B"/>
    <w:rsid w:val="00174325"/>
    <w:rsid w:val="00174CCF"/>
    <w:rsid w:val="00174FA2"/>
    <w:rsid w:val="001750CC"/>
    <w:rsid w:val="0017587B"/>
    <w:rsid w:val="00175917"/>
    <w:rsid w:val="00175F80"/>
    <w:rsid w:val="00176127"/>
    <w:rsid w:val="00176289"/>
    <w:rsid w:val="00176EEA"/>
    <w:rsid w:val="001774B2"/>
    <w:rsid w:val="001802F4"/>
    <w:rsid w:val="00180364"/>
    <w:rsid w:val="0018063A"/>
    <w:rsid w:val="001807C3"/>
    <w:rsid w:val="00180AAA"/>
    <w:rsid w:val="00181389"/>
    <w:rsid w:val="00181797"/>
    <w:rsid w:val="00181F06"/>
    <w:rsid w:val="00182519"/>
    <w:rsid w:val="001835D8"/>
    <w:rsid w:val="0018373D"/>
    <w:rsid w:val="001839BC"/>
    <w:rsid w:val="00184170"/>
    <w:rsid w:val="00184861"/>
    <w:rsid w:val="00184AAF"/>
    <w:rsid w:val="00184ED2"/>
    <w:rsid w:val="00185204"/>
    <w:rsid w:val="0018554E"/>
    <w:rsid w:val="00185DE3"/>
    <w:rsid w:val="00185E54"/>
    <w:rsid w:val="001864D7"/>
    <w:rsid w:val="001865E4"/>
    <w:rsid w:val="00186B6F"/>
    <w:rsid w:val="00186BF1"/>
    <w:rsid w:val="00186C80"/>
    <w:rsid w:val="00186FA1"/>
    <w:rsid w:val="00187C34"/>
    <w:rsid w:val="00190040"/>
    <w:rsid w:val="00190BE8"/>
    <w:rsid w:val="00190CD9"/>
    <w:rsid w:val="00190CF4"/>
    <w:rsid w:val="00190E29"/>
    <w:rsid w:val="00190EB2"/>
    <w:rsid w:val="00191157"/>
    <w:rsid w:val="0019153F"/>
    <w:rsid w:val="00191B47"/>
    <w:rsid w:val="00191D1B"/>
    <w:rsid w:val="00191D1D"/>
    <w:rsid w:val="00191DDB"/>
    <w:rsid w:val="00192396"/>
    <w:rsid w:val="00192652"/>
    <w:rsid w:val="00192E8E"/>
    <w:rsid w:val="00193202"/>
    <w:rsid w:val="001939A8"/>
    <w:rsid w:val="00193AEE"/>
    <w:rsid w:val="0019401F"/>
    <w:rsid w:val="0019479D"/>
    <w:rsid w:val="00194A21"/>
    <w:rsid w:val="0019534D"/>
    <w:rsid w:val="00195CD7"/>
    <w:rsid w:val="00195F76"/>
    <w:rsid w:val="00196047"/>
    <w:rsid w:val="001964CE"/>
    <w:rsid w:val="00196546"/>
    <w:rsid w:val="00196A11"/>
    <w:rsid w:val="00196B8B"/>
    <w:rsid w:val="00196B97"/>
    <w:rsid w:val="00197603"/>
    <w:rsid w:val="00197967"/>
    <w:rsid w:val="00197F0C"/>
    <w:rsid w:val="001A0A45"/>
    <w:rsid w:val="001A0C7F"/>
    <w:rsid w:val="001A0DB0"/>
    <w:rsid w:val="001A0EB9"/>
    <w:rsid w:val="001A1439"/>
    <w:rsid w:val="001A1572"/>
    <w:rsid w:val="001A19C6"/>
    <w:rsid w:val="001A1DCF"/>
    <w:rsid w:val="001A2302"/>
    <w:rsid w:val="001A23AF"/>
    <w:rsid w:val="001A2D53"/>
    <w:rsid w:val="001A2EC8"/>
    <w:rsid w:val="001A2EF4"/>
    <w:rsid w:val="001A2F2D"/>
    <w:rsid w:val="001A3614"/>
    <w:rsid w:val="001A3DFD"/>
    <w:rsid w:val="001A40D8"/>
    <w:rsid w:val="001A4437"/>
    <w:rsid w:val="001A4456"/>
    <w:rsid w:val="001A4755"/>
    <w:rsid w:val="001A4F75"/>
    <w:rsid w:val="001A5ACD"/>
    <w:rsid w:val="001A5FFE"/>
    <w:rsid w:val="001A65ED"/>
    <w:rsid w:val="001A66B7"/>
    <w:rsid w:val="001A6701"/>
    <w:rsid w:val="001A6842"/>
    <w:rsid w:val="001A69FC"/>
    <w:rsid w:val="001A6A6B"/>
    <w:rsid w:val="001A6B2F"/>
    <w:rsid w:val="001A6E7F"/>
    <w:rsid w:val="001A7481"/>
    <w:rsid w:val="001A76E5"/>
    <w:rsid w:val="001A7721"/>
    <w:rsid w:val="001A7C13"/>
    <w:rsid w:val="001A7CC1"/>
    <w:rsid w:val="001A7D35"/>
    <w:rsid w:val="001B096A"/>
    <w:rsid w:val="001B12C8"/>
    <w:rsid w:val="001B131A"/>
    <w:rsid w:val="001B148A"/>
    <w:rsid w:val="001B1D30"/>
    <w:rsid w:val="001B25A5"/>
    <w:rsid w:val="001B2A95"/>
    <w:rsid w:val="001B34A6"/>
    <w:rsid w:val="001B3A97"/>
    <w:rsid w:val="001B414F"/>
    <w:rsid w:val="001B452C"/>
    <w:rsid w:val="001B46A4"/>
    <w:rsid w:val="001B4AC4"/>
    <w:rsid w:val="001B4CE4"/>
    <w:rsid w:val="001B60B0"/>
    <w:rsid w:val="001B65A9"/>
    <w:rsid w:val="001B667A"/>
    <w:rsid w:val="001B6729"/>
    <w:rsid w:val="001B6CC4"/>
    <w:rsid w:val="001B7E59"/>
    <w:rsid w:val="001C0014"/>
    <w:rsid w:val="001C0823"/>
    <w:rsid w:val="001C1404"/>
    <w:rsid w:val="001C1E4A"/>
    <w:rsid w:val="001C2259"/>
    <w:rsid w:val="001C248D"/>
    <w:rsid w:val="001C272E"/>
    <w:rsid w:val="001C36CB"/>
    <w:rsid w:val="001C3B1D"/>
    <w:rsid w:val="001C3DA4"/>
    <w:rsid w:val="001C42B6"/>
    <w:rsid w:val="001C4A0E"/>
    <w:rsid w:val="001C52A5"/>
    <w:rsid w:val="001C5498"/>
    <w:rsid w:val="001C625C"/>
    <w:rsid w:val="001C65F2"/>
    <w:rsid w:val="001C677A"/>
    <w:rsid w:val="001C773F"/>
    <w:rsid w:val="001D00A0"/>
    <w:rsid w:val="001D0786"/>
    <w:rsid w:val="001D095C"/>
    <w:rsid w:val="001D0ACD"/>
    <w:rsid w:val="001D0EF5"/>
    <w:rsid w:val="001D1AEE"/>
    <w:rsid w:val="001D1E7F"/>
    <w:rsid w:val="001D20F0"/>
    <w:rsid w:val="001D21CB"/>
    <w:rsid w:val="001D24B5"/>
    <w:rsid w:val="001D3C94"/>
    <w:rsid w:val="001D3EA7"/>
    <w:rsid w:val="001D5A45"/>
    <w:rsid w:val="001D5AAD"/>
    <w:rsid w:val="001D61F3"/>
    <w:rsid w:val="001D6526"/>
    <w:rsid w:val="001D674D"/>
    <w:rsid w:val="001D69E9"/>
    <w:rsid w:val="001D78A5"/>
    <w:rsid w:val="001D78FE"/>
    <w:rsid w:val="001D7E4C"/>
    <w:rsid w:val="001D7F82"/>
    <w:rsid w:val="001E0FE6"/>
    <w:rsid w:val="001E18C7"/>
    <w:rsid w:val="001E20CD"/>
    <w:rsid w:val="001E2F41"/>
    <w:rsid w:val="001E312A"/>
    <w:rsid w:val="001E40C6"/>
    <w:rsid w:val="001E42E1"/>
    <w:rsid w:val="001E455B"/>
    <w:rsid w:val="001E4BAE"/>
    <w:rsid w:val="001E4C19"/>
    <w:rsid w:val="001E4CB3"/>
    <w:rsid w:val="001E5235"/>
    <w:rsid w:val="001E5272"/>
    <w:rsid w:val="001E5D39"/>
    <w:rsid w:val="001E6171"/>
    <w:rsid w:val="001E62FC"/>
    <w:rsid w:val="001E6882"/>
    <w:rsid w:val="001E6B01"/>
    <w:rsid w:val="001E7091"/>
    <w:rsid w:val="001E7711"/>
    <w:rsid w:val="001E7BA1"/>
    <w:rsid w:val="001F0049"/>
    <w:rsid w:val="001F0FE8"/>
    <w:rsid w:val="001F14C7"/>
    <w:rsid w:val="001F2248"/>
    <w:rsid w:val="001F2B82"/>
    <w:rsid w:val="001F2BB1"/>
    <w:rsid w:val="001F2D53"/>
    <w:rsid w:val="001F305D"/>
    <w:rsid w:val="001F31CB"/>
    <w:rsid w:val="001F342E"/>
    <w:rsid w:val="001F388A"/>
    <w:rsid w:val="001F39B8"/>
    <w:rsid w:val="001F3C63"/>
    <w:rsid w:val="001F4296"/>
    <w:rsid w:val="001F4B2F"/>
    <w:rsid w:val="001F5570"/>
    <w:rsid w:val="001F56A6"/>
    <w:rsid w:val="001F5921"/>
    <w:rsid w:val="001F59B7"/>
    <w:rsid w:val="001F5AD8"/>
    <w:rsid w:val="001F60FD"/>
    <w:rsid w:val="001F6521"/>
    <w:rsid w:val="001F6774"/>
    <w:rsid w:val="001F6ED7"/>
    <w:rsid w:val="001F70E8"/>
    <w:rsid w:val="001F7498"/>
    <w:rsid w:val="001F7DDF"/>
    <w:rsid w:val="001F7EBE"/>
    <w:rsid w:val="002003B8"/>
    <w:rsid w:val="002009A7"/>
    <w:rsid w:val="00200F9A"/>
    <w:rsid w:val="00201145"/>
    <w:rsid w:val="00201B84"/>
    <w:rsid w:val="00202644"/>
    <w:rsid w:val="0020287D"/>
    <w:rsid w:val="00202982"/>
    <w:rsid w:val="00202C0F"/>
    <w:rsid w:val="0020329B"/>
    <w:rsid w:val="00203916"/>
    <w:rsid w:val="00203DF7"/>
    <w:rsid w:val="002042A6"/>
    <w:rsid w:val="002044CE"/>
    <w:rsid w:val="00204626"/>
    <w:rsid w:val="00204885"/>
    <w:rsid w:val="00204D62"/>
    <w:rsid w:val="00204EF7"/>
    <w:rsid w:val="00205701"/>
    <w:rsid w:val="002059B8"/>
    <w:rsid w:val="00205AB2"/>
    <w:rsid w:val="00205B28"/>
    <w:rsid w:val="00205D78"/>
    <w:rsid w:val="00206196"/>
    <w:rsid w:val="002068E9"/>
    <w:rsid w:val="00206921"/>
    <w:rsid w:val="00207595"/>
    <w:rsid w:val="0020798C"/>
    <w:rsid w:val="00210B15"/>
    <w:rsid w:val="0021108E"/>
    <w:rsid w:val="00211184"/>
    <w:rsid w:val="0021187E"/>
    <w:rsid w:val="00211A67"/>
    <w:rsid w:val="002123E4"/>
    <w:rsid w:val="0021263C"/>
    <w:rsid w:val="00212C00"/>
    <w:rsid w:val="00212EAA"/>
    <w:rsid w:val="00212F07"/>
    <w:rsid w:val="00212FBE"/>
    <w:rsid w:val="00212FE7"/>
    <w:rsid w:val="00214265"/>
    <w:rsid w:val="002143BB"/>
    <w:rsid w:val="00214A88"/>
    <w:rsid w:val="002151F2"/>
    <w:rsid w:val="0021558C"/>
    <w:rsid w:val="00215DD3"/>
    <w:rsid w:val="00216DD2"/>
    <w:rsid w:val="00216F07"/>
    <w:rsid w:val="00216F7B"/>
    <w:rsid w:val="00217545"/>
    <w:rsid w:val="002201AC"/>
    <w:rsid w:val="00220AD9"/>
    <w:rsid w:val="00220BA6"/>
    <w:rsid w:val="00220DD3"/>
    <w:rsid w:val="00220E6A"/>
    <w:rsid w:val="00222184"/>
    <w:rsid w:val="0022222F"/>
    <w:rsid w:val="00222369"/>
    <w:rsid w:val="002226E0"/>
    <w:rsid w:val="00222775"/>
    <w:rsid w:val="00222D15"/>
    <w:rsid w:val="00222E4D"/>
    <w:rsid w:val="00222E85"/>
    <w:rsid w:val="00223956"/>
    <w:rsid w:val="00223993"/>
    <w:rsid w:val="00224313"/>
    <w:rsid w:val="002247FB"/>
    <w:rsid w:val="00224851"/>
    <w:rsid w:val="002248CD"/>
    <w:rsid w:val="002249C2"/>
    <w:rsid w:val="00224BF1"/>
    <w:rsid w:val="002253FD"/>
    <w:rsid w:val="00225862"/>
    <w:rsid w:val="00225DA1"/>
    <w:rsid w:val="00226580"/>
    <w:rsid w:val="00226604"/>
    <w:rsid w:val="00226688"/>
    <w:rsid w:val="00227284"/>
    <w:rsid w:val="002274F5"/>
    <w:rsid w:val="00227EAC"/>
    <w:rsid w:val="00230045"/>
    <w:rsid w:val="002300A3"/>
    <w:rsid w:val="00230A2E"/>
    <w:rsid w:val="00231113"/>
    <w:rsid w:val="002316B8"/>
    <w:rsid w:val="0023231B"/>
    <w:rsid w:val="00232D31"/>
    <w:rsid w:val="00232D9F"/>
    <w:rsid w:val="0023300C"/>
    <w:rsid w:val="002333A9"/>
    <w:rsid w:val="00233411"/>
    <w:rsid w:val="00233E64"/>
    <w:rsid w:val="00234236"/>
    <w:rsid w:val="002347F9"/>
    <w:rsid w:val="00234D19"/>
    <w:rsid w:val="002350B6"/>
    <w:rsid w:val="002350C7"/>
    <w:rsid w:val="002357B7"/>
    <w:rsid w:val="00235A44"/>
    <w:rsid w:val="002363E9"/>
    <w:rsid w:val="00236955"/>
    <w:rsid w:val="002369F7"/>
    <w:rsid w:val="00236EB6"/>
    <w:rsid w:val="002371A7"/>
    <w:rsid w:val="00237720"/>
    <w:rsid w:val="00237E2C"/>
    <w:rsid w:val="00237F01"/>
    <w:rsid w:val="00237F6F"/>
    <w:rsid w:val="0024129F"/>
    <w:rsid w:val="002415BD"/>
    <w:rsid w:val="002416D0"/>
    <w:rsid w:val="0024176A"/>
    <w:rsid w:val="00241A11"/>
    <w:rsid w:val="00241BE6"/>
    <w:rsid w:val="00242148"/>
    <w:rsid w:val="0024220C"/>
    <w:rsid w:val="00242508"/>
    <w:rsid w:val="002425F4"/>
    <w:rsid w:val="00242604"/>
    <w:rsid w:val="00242B39"/>
    <w:rsid w:val="00243191"/>
    <w:rsid w:val="002438A4"/>
    <w:rsid w:val="00243A31"/>
    <w:rsid w:val="00243CF3"/>
    <w:rsid w:val="002443BD"/>
    <w:rsid w:val="0024481E"/>
    <w:rsid w:val="00244D71"/>
    <w:rsid w:val="00244EE0"/>
    <w:rsid w:val="002453C3"/>
    <w:rsid w:val="002460C7"/>
    <w:rsid w:val="0024629B"/>
    <w:rsid w:val="00246412"/>
    <w:rsid w:val="00246A58"/>
    <w:rsid w:val="00246BF0"/>
    <w:rsid w:val="00247083"/>
    <w:rsid w:val="00247779"/>
    <w:rsid w:val="002477F9"/>
    <w:rsid w:val="00247B3E"/>
    <w:rsid w:val="00250340"/>
    <w:rsid w:val="00250682"/>
    <w:rsid w:val="0025103C"/>
    <w:rsid w:val="00251719"/>
    <w:rsid w:val="00251A99"/>
    <w:rsid w:val="00251D96"/>
    <w:rsid w:val="00251EC9"/>
    <w:rsid w:val="0025384A"/>
    <w:rsid w:val="00253C0A"/>
    <w:rsid w:val="00254664"/>
    <w:rsid w:val="0025556A"/>
    <w:rsid w:val="00255765"/>
    <w:rsid w:val="002558A3"/>
    <w:rsid w:val="00256599"/>
    <w:rsid w:val="002578F2"/>
    <w:rsid w:val="002579C6"/>
    <w:rsid w:val="00257A08"/>
    <w:rsid w:val="00257EF9"/>
    <w:rsid w:val="00260310"/>
    <w:rsid w:val="002603CA"/>
    <w:rsid w:val="00260676"/>
    <w:rsid w:val="00260877"/>
    <w:rsid w:val="0026127E"/>
    <w:rsid w:val="00262AC7"/>
    <w:rsid w:val="00262F56"/>
    <w:rsid w:val="00263128"/>
    <w:rsid w:val="00263D60"/>
    <w:rsid w:val="00264630"/>
    <w:rsid w:val="0026474E"/>
    <w:rsid w:val="00264A2E"/>
    <w:rsid w:val="00265171"/>
    <w:rsid w:val="002652C6"/>
    <w:rsid w:val="00265429"/>
    <w:rsid w:val="00265633"/>
    <w:rsid w:val="00265E1B"/>
    <w:rsid w:val="0026605C"/>
    <w:rsid w:val="0026626D"/>
    <w:rsid w:val="00266343"/>
    <w:rsid w:val="0026642E"/>
    <w:rsid w:val="002665E2"/>
    <w:rsid w:val="00266607"/>
    <w:rsid w:val="00266653"/>
    <w:rsid w:val="002672D4"/>
    <w:rsid w:val="002675E9"/>
    <w:rsid w:val="0027019B"/>
    <w:rsid w:val="002701F7"/>
    <w:rsid w:val="00270755"/>
    <w:rsid w:val="00270A3C"/>
    <w:rsid w:val="00270CC9"/>
    <w:rsid w:val="00270D9A"/>
    <w:rsid w:val="00271F80"/>
    <w:rsid w:val="002723CC"/>
    <w:rsid w:val="002740F3"/>
    <w:rsid w:val="00274243"/>
    <w:rsid w:val="0027454C"/>
    <w:rsid w:val="00275484"/>
    <w:rsid w:val="002755C2"/>
    <w:rsid w:val="00275687"/>
    <w:rsid w:val="002760C4"/>
    <w:rsid w:val="0027671F"/>
    <w:rsid w:val="0027699E"/>
    <w:rsid w:val="00276B15"/>
    <w:rsid w:val="00276BB1"/>
    <w:rsid w:val="00276C8C"/>
    <w:rsid w:val="002803D9"/>
    <w:rsid w:val="00280735"/>
    <w:rsid w:val="00280BED"/>
    <w:rsid w:val="002810F2"/>
    <w:rsid w:val="002810F6"/>
    <w:rsid w:val="002819D3"/>
    <w:rsid w:val="00281D99"/>
    <w:rsid w:val="002826B8"/>
    <w:rsid w:val="00282C20"/>
    <w:rsid w:val="00282E24"/>
    <w:rsid w:val="002835E6"/>
    <w:rsid w:val="002836E1"/>
    <w:rsid w:val="00283EDD"/>
    <w:rsid w:val="0028410B"/>
    <w:rsid w:val="002846B0"/>
    <w:rsid w:val="002849FC"/>
    <w:rsid w:val="00285024"/>
    <w:rsid w:val="00285886"/>
    <w:rsid w:val="00285992"/>
    <w:rsid w:val="002863C8"/>
    <w:rsid w:val="00286AAD"/>
    <w:rsid w:val="00286BBF"/>
    <w:rsid w:val="00286EAD"/>
    <w:rsid w:val="00287217"/>
    <w:rsid w:val="0028721D"/>
    <w:rsid w:val="00287AA9"/>
    <w:rsid w:val="00287D1D"/>
    <w:rsid w:val="00287E87"/>
    <w:rsid w:val="0029007A"/>
    <w:rsid w:val="0029045E"/>
    <w:rsid w:val="002904BE"/>
    <w:rsid w:val="00290770"/>
    <w:rsid w:val="002908AC"/>
    <w:rsid w:val="0029099F"/>
    <w:rsid w:val="002912BB"/>
    <w:rsid w:val="00291A47"/>
    <w:rsid w:val="00291DE0"/>
    <w:rsid w:val="00291DFB"/>
    <w:rsid w:val="00291E0A"/>
    <w:rsid w:val="00291E77"/>
    <w:rsid w:val="0029218A"/>
    <w:rsid w:val="00292E80"/>
    <w:rsid w:val="00293642"/>
    <w:rsid w:val="0029376F"/>
    <w:rsid w:val="00293842"/>
    <w:rsid w:val="002947A7"/>
    <w:rsid w:val="00294972"/>
    <w:rsid w:val="00295316"/>
    <w:rsid w:val="00295CC8"/>
    <w:rsid w:val="00295D93"/>
    <w:rsid w:val="002977EC"/>
    <w:rsid w:val="002A0367"/>
    <w:rsid w:val="002A0558"/>
    <w:rsid w:val="002A06BB"/>
    <w:rsid w:val="002A0745"/>
    <w:rsid w:val="002A0C10"/>
    <w:rsid w:val="002A0F1D"/>
    <w:rsid w:val="002A1331"/>
    <w:rsid w:val="002A1C17"/>
    <w:rsid w:val="002A1CE6"/>
    <w:rsid w:val="002A21CA"/>
    <w:rsid w:val="002A28E9"/>
    <w:rsid w:val="002A313D"/>
    <w:rsid w:val="002A31A0"/>
    <w:rsid w:val="002A3227"/>
    <w:rsid w:val="002A3823"/>
    <w:rsid w:val="002A3A78"/>
    <w:rsid w:val="002A3CE9"/>
    <w:rsid w:val="002A3EB2"/>
    <w:rsid w:val="002A5144"/>
    <w:rsid w:val="002A51F4"/>
    <w:rsid w:val="002A6078"/>
    <w:rsid w:val="002A6C00"/>
    <w:rsid w:val="002A6E77"/>
    <w:rsid w:val="002A7A22"/>
    <w:rsid w:val="002A7E75"/>
    <w:rsid w:val="002B0FEF"/>
    <w:rsid w:val="002B13DF"/>
    <w:rsid w:val="002B175B"/>
    <w:rsid w:val="002B1779"/>
    <w:rsid w:val="002B19C3"/>
    <w:rsid w:val="002B1F3F"/>
    <w:rsid w:val="002B2532"/>
    <w:rsid w:val="002B25BF"/>
    <w:rsid w:val="002B2BEA"/>
    <w:rsid w:val="002B30A7"/>
    <w:rsid w:val="002B317C"/>
    <w:rsid w:val="002B335F"/>
    <w:rsid w:val="002B33AF"/>
    <w:rsid w:val="002B38C4"/>
    <w:rsid w:val="002B3A55"/>
    <w:rsid w:val="002B4094"/>
    <w:rsid w:val="002B42CA"/>
    <w:rsid w:val="002B448D"/>
    <w:rsid w:val="002B45F8"/>
    <w:rsid w:val="002B4984"/>
    <w:rsid w:val="002B5152"/>
    <w:rsid w:val="002B51AE"/>
    <w:rsid w:val="002B55A2"/>
    <w:rsid w:val="002B5602"/>
    <w:rsid w:val="002B5C95"/>
    <w:rsid w:val="002B5FD5"/>
    <w:rsid w:val="002B6738"/>
    <w:rsid w:val="002B6742"/>
    <w:rsid w:val="002B70EF"/>
    <w:rsid w:val="002B75BF"/>
    <w:rsid w:val="002B7B43"/>
    <w:rsid w:val="002B7C81"/>
    <w:rsid w:val="002C0202"/>
    <w:rsid w:val="002C1036"/>
    <w:rsid w:val="002C123D"/>
    <w:rsid w:val="002C14A7"/>
    <w:rsid w:val="002C1675"/>
    <w:rsid w:val="002C2773"/>
    <w:rsid w:val="002C2A62"/>
    <w:rsid w:val="002C2D92"/>
    <w:rsid w:val="002C2E00"/>
    <w:rsid w:val="002C2FC7"/>
    <w:rsid w:val="002C34A3"/>
    <w:rsid w:val="002C3616"/>
    <w:rsid w:val="002C40BD"/>
    <w:rsid w:val="002C4769"/>
    <w:rsid w:val="002C4774"/>
    <w:rsid w:val="002C48C9"/>
    <w:rsid w:val="002C5A4B"/>
    <w:rsid w:val="002C5FE9"/>
    <w:rsid w:val="002C621A"/>
    <w:rsid w:val="002C6604"/>
    <w:rsid w:val="002C6AAB"/>
    <w:rsid w:val="002C7032"/>
    <w:rsid w:val="002C71B4"/>
    <w:rsid w:val="002C7605"/>
    <w:rsid w:val="002C7723"/>
    <w:rsid w:val="002C7DA0"/>
    <w:rsid w:val="002D0918"/>
    <w:rsid w:val="002D0C68"/>
    <w:rsid w:val="002D116F"/>
    <w:rsid w:val="002D1996"/>
    <w:rsid w:val="002D1A41"/>
    <w:rsid w:val="002D2401"/>
    <w:rsid w:val="002D24F9"/>
    <w:rsid w:val="002D2FDE"/>
    <w:rsid w:val="002D32FF"/>
    <w:rsid w:val="002D336E"/>
    <w:rsid w:val="002D33E9"/>
    <w:rsid w:val="002D3512"/>
    <w:rsid w:val="002D393A"/>
    <w:rsid w:val="002D5239"/>
    <w:rsid w:val="002D54F8"/>
    <w:rsid w:val="002D574F"/>
    <w:rsid w:val="002D5CD7"/>
    <w:rsid w:val="002D5DD1"/>
    <w:rsid w:val="002D5F4E"/>
    <w:rsid w:val="002D5F8E"/>
    <w:rsid w:val="002D6547"/>
    <w:rsid w:val="002D6D93"/>
    <w:rsid w:val="002D6E72"/>
    <w:rsid w:val="002D72C9"/>
    <w:rsid w:val="002D76D7"/>
    <w:rsid w:val="002D7B7F"/>
    <w:rsid w:val="002D7F05"/>
    <w:rsid w:val="002E0456"/>
    <w:rsid w:val="002E0C88"/>
    <w:rsid w:val="002E1482"/>
    <w:rsid w:val="002E149D"/>
    <w:rsid w:val="002E1A9C"/>
    <w:rsid w:val="002E1D44"/>
    <w:rsid w:val="002E1DF9"/>
    <w:rsid w:val="002E287A"/>
    <w:rsid w:val="002E33FB"/>
    <w:rsid w:val="002E3628"/>
    <w:rsid w:val="002E3977"/>
    <w:rsid w:val="002E3B19"/>
    <w:rsid w:val="002E3B3C"/>
    <w:rsid w:val="002E3C74"/>
    <w:rsid w:val="002E3DA2"/>
    <w:rsid w:val="002E4193"/>
    <w:rsid w:val="002E645C"/>
    <w:rsid w:val="002E7154"/>
    <w:rsid w:val="002E7623"/>
    <w:rsid w:val="002E79B9"/>
    <w:rsid w:val="002E7BFB"/>
    <w:rsid w:val="002E7E20"/>
    <w:rsid w:val="002F04DE"/>
    <w:rsid w:val="002F09C8"/>
    <w:rsid w:val="002F0C64"/>
    <w:rsid w:val="002F0DEA"/>
    <w:rsid w:val="002F0E23"/>
    <w:rsid w:val="002F0F7D"/>
    <w:rsid w:val="002F1419"/>
    <w:rsid w:val="002F1B63"/>
    <w:rsid w:val="002F2296"/>
    <w:rsid w:val="002F2F87"/>
    <w:rsid w:val="002F3603"/>
    <w:rsid w:val="002F3AA2"/>
    <w:rsid w:val="002F3DA4"/>
    <w:rsid w:val="002F4279"/>
    <w:rsid w:val="002F42B4"/>
    <w:rsid w:val="002F444C"/>
    <w:rsid w:val="002F46E5"/>
    <w:rsid w:val="002F4B0B"/>
    <w:rsid w:val="002F4D98"/>
    <w:rsid w:val="002F593B"/>
    <w:rsid w:val="002F5ABF"/>
    <w:rsid w:val="002F5C71"/>
    <w:rsid w:val="002F6B34"/>
    <w:rsid w:val="002F6C45"/>
    <w:rsid w:val="002F6CEE"/>
    <w:rsid w:val="002F6E73"/>
    <w:rsid w:val="002F6E75"/>
    <w:rsid w:val="00300144"/>
    <w:rsid w:val="00300504"/>
    <w:rsid w:val="0030070F"/>
    <w:rsid w:val="003008D0"/>
    <w:rsid w:val="00300A62"/>
    <w:rsid w:val="00300B9B"/>
    <w:rsid w:val="00300FFC"/>
    <w:rsid w:val="003012D2"/>
    <w:rsid w:val="003024E3"/>
    <w:rsid w:val="003025AF"/>
    <w:rsid w:val="00302E77"/>
    <w:rsid w:val="00302FF3"/>
    <w:rsid w:val="00303688"/>
    <w:rsid w:val="00303882"/>
    <w:rsid w:val="003038A0"/>
    <w:rsid w:val="00303E4B"/>
    <w:rsid w:val="003042EA"/>
    <w:rsid w:val="0030475B"/>
    <w:rsid w:val="003049A0"/>
    <w:rsid w:val="00304A0E"/>
    <w:rsid w:val="00304B55"/>
    <w:rsid w:val="00304E4F"/>
    <w:rsid w:val="003052EB"/>
    <w:rsid w:val="00305351"/>
    <w:rsid w:val="0030571D"/>
    <w:rsid w:val="003059E9"/>
    <w:rsid w:val="00305C9C"/>
    <w:rsid w:val="003061E6"/>
    <w:rsid w:val="003064B1"/>
    <w:rsid w:val="0030652F"/>
    <w:rsid w:val="00307D8A"/>
    <w:rsid w:val="00310144"/>
    <w:rsid w:val="003102C8"/>
    <w:rsid w:val="00310673"/>
    <w:rsid w:val="00310954"/>
    <w:rsid w:val="00310A7D"/>
    <w:rsid w:val="00310FB4"/>
    <w:rsid w:val="00311422"/>
    <w:rsid w:val="00311A54"/>
    <w:rsid w:val="00311AD8"/>
    <w:rsid w:val="00312271"/>
    <w:rsid w:val="0031287C"/>
    <w:rsid w:val="00312B9A"/>
    <w:rsid w:val="00312C0A"/>
    <w:rsid w:val="00313850"/>
    <w:rsid w:val="00313B8E"/>
    <w:rsid w:val="00313E2C"/>
    <w:rsid w:val="00313EC3"/>
    <w:rsid w:val="003156D7"/>
    <w:rsid w:val="003162E4"/>
    <w:rsid w:val="003168CF"/>
    <w:rsid w:val="00316CEE"/>
    <w:rsid w:val="0031722A"/>
    <w:rsid w:val="0031723E"/>
    <w:rsid w:val="00320273"/>
    <w:rsid w:val="003205A2"/>
    <w:rsid w:val="0032158B"/>
    <w:rsid w:val="00321716"/>
    <w:rsid w:val="00321753"/>
    <w:rsid w:val="00321B91"/>
    <w:rsid w:val="00322376"/>
    <w:rsid w:val="003224E0"/>
    <w:rsid w:val="0032266A"/>
    <w:rsid w:val="003228C8"/>
    <w:rsid w:val="00322C18"/>
    <w:rsid w:val="00322E54"/>
    <w:rsid w:val="00323CDC"/>
    <w:rsid w:val="00323D5F"/>
    <w:rsid w:val="0032441B"/>
    <w:rsid w:val="00325114"/>
    <w:rsid w:val="00325251"/>
    <w:rsid w:val="00325C14"/>
    <w:rsid w:val="00325FBE"/>
    <w:rsid w:val="003262B8"/>
    <w:rsid w:val="00326539"/>
    <w:rsid w:val="00326582"/>
    <w:rsid w:val="00326A58"/>
    <w:rsid w:val="00326BCC"/>
    <w:rsid w:val="00326DBB"/>
    <w:rsid w:val="00326FBE"/>
    <w:rsid w:val="00326FFB"/>
    <w:rsid w:val="0032726B"/>
    <w:rsid w:val="00327400"/>
    <w:rsid w:val="0032764C"/>
    <w:rsid w:val="00327B0E"/>
    <w:rsid w:val="00330FEA"/>
    <w:rsid w:val="003312B5"/>
    <w:rsid w:val="00331484"/>
    <w:rsid w:val="00331ED6"/>
    <w:rsid w:val="00332006"/>
    <w:rsid w:val="003322B8"/>
    <w:rsid w:val="00332351"/>
    <w:rsid w:val="003329E6"/>
    <w:rsid w:val="003330AB"/>
    <w:rsid w:val="00333AF1"/>
    <w:rsid w:val="00333CE2"/>
    <w:rsid w:val="00334725"/>
    <w:rsid w:val="00335119"/>
    <w:rsid w:val="003351DE"/>
    <w:rsid w:val="00335BDB"/>
    <w:rsid w:val="00335EFA"/>
    <w:rsid w:val="00335F61"/>
    <w:rsid w:val="00336058"/>
    <w:rsid w:val="003365FE"/>
    <w:rsid w:val="0033673B"/>
    <w:rsid w:val="00336DF2"/>
    <w:rsid w:val="00337286"/>
    <w:rsid w:val="003374FA"/>
    <w:rsid w:val="00337AC5"/>
    <w:rsid w:val="00337B8B"/>
    <w:rsid w:val="00337F1D"/>
    <w:rsid w:val="00340475"/>
    <w:rsid w:val="00340639"/>
    <w:rsid w:val="00340DB1"/>
    <w:rsid w:val="003412E8"/>
    <w:rsid w:val="0034134B"/>
    <w:rsid w:val="003417A6"/>
    <w:rsid w:val="00341A18"/>
    <w:rsid w:val="00341F9B"/>
    <w:rsid w:val="00342432"/>
    <w:rsid w:val="00342C12"/>
    <w:rsid w:val="00342E99"/>
    <w:rsid w:val="00343359"/>
    <w:rsid w:val="0034386A"/>
    <w:rsid w:val="00343DF3"/>
    <w:rsid w:val="003447AB"/>
    <w:rsid w:val="00344BB8"/>
    <w:rsid w:val="00344D1B"/>
    <w:rsid w:val="003450CF"/>
    <w:rsid w:val="00345182"/>
    <w:rsid w:val="00345E82"/>
    <w:rsid w:val="00346376"/>
    <w:rsid w:val="003467D4"/>
    <w:rsid w:val="00346968"/>
    <w:rsid w:val="00347F19"/>
    <w:rsid w:val="003501F4"/>
    <w:rsid w:val="003501FF"/>
    <w:rsid w:val="00350F18"/>
    <w:rsid w:val="0035122F"/>
    <w:rsid w:val="00351381"/>
    <w:rsid w:val="00351D3C"/>
    <w:rsid w:val="003525F8"/>
    <w:rsid w:val="00352A1B"/>
    <w:rsid w:val="00353396"/>
    <w:rsid w:val="003536D7"/>
    <w:rsid w:val="0035378E"/>
    <w:rsid w:val="00353BDE"/>
    <w:rsid w:val="00354351"/>
    <w:rsid w:val="003548E9"/>
    <w:rsid w:val="00355B7F"/>
    <w:rsid w:val="003564B9"/>
    <w:rsid w:val="0035671B"/>
    <w:rsid w:val="003567C8"/>
    <w:rsid w:val="003568CD"/>
    <w:rsid w:val="00356F12"/>
    <w:rsid w:val="003571FC"/>
    <w:rsid w:val="0035771F"/>
    <w:rsid w:val="003578A1"/>
    <w:rsid w:val="00360893"/>
    <w:rsid w:val="00360B13"/>
    <w:rsid w:val="00361337"/>
    <w:rsid w:val="003618B1"/>
    <w:rsid w:val="003619B7"/>
    <w:rsid w:val="0036237C"/>
    <w:rsid w:val="00362927"/>
    <w:rsid w:val="00362A79"/>
    <w:rsid w:val="00362D12"/>
    <w:rsid w:val="00363FF1"/>
    <w:rsid w:val="00364811"/>
    <w:rsid w:val="00364A7D"/>
    <w:rsid w:val="00364F94"/>
    <w:rsid w:val="00364FA1"/>
    <w:rsid w:val="003654EC"/>
    <w:rsid w:val="003656DE"/>
    <w:rsid w:val="00365732"/>
    <w:rsid w:val="0036578B"/>
    <w:rsid w:val="003657BD"/>
    <w:rsid w:val="00365F7A"/>
    <w:rsid w:val="0036677B"/>
    <w:rsid w:val="00366AC1"/>
    <w:rsid w:val="00366C07"/>
    <w:rsid w:val="00366D0C"/>
    <w:rsid w:val="00367AB6"/>
    <w:rsid w:val="00367ABF"/>
    <w:rsid w:val="00367BBC"/>
    <w:rsid w:val="00367C3E"/>
    <w:rsid w:val="00367C80"/>
    <w:rsid w:val="00367D2B"/>
    <w:rsid w:val="003700C2"/>
    <w:rsid w:val="003702F5"/>
    <w:rsid w:val="003704A8"/>
    <w:rsid w:val="00370700"/>
    <w:rsid w:val="003713AA"/>
    <w:rsid w:val="00371872"/>
    <w:rsid w:val="003719B1"/>
    <w:rsid w:val="00371B36"/>
    <w:rsid w:val="00371FCC"/>
    <w:rsid w:val="00372598"/>
    <w:rsid w:val="0037268A"/>
    <w:rsid w:val="00372816"/>
    <w:rsid w:val="00372E52"/>
    <w:rsid w:val="003732BC"/>
    <w:rsid w:val="003736E4"/>
    <w:rsid w:val="00373977"/>
    <w:rsid w:val="00373B40"/>
    <w:rsid w:val="00373F93"/>
    <w:rsid w:val="0037406C"/>
    <w:rsid w:val="003740A6"/>
    <w:rsid w:val="00374BB8"/>
    <w:rsid w:val="003751C3"/>
    <w:rsid w:val="00375201"/>
    <w:rsid w:val="0037587A"/>
    <w:rsid w:val="00375D14"/>
    <w:rsid w:val="00375EF9"/>
    <w:rsid w:val="00376498"/>
    <w:rsid w:val="00376A0E"/>
    <w:rsid w:val="00377330"/>
    <w:rsid w:val="00377AF9"/>
    <w:rsid w:val="00377BA0"/>
    <w:rsid w:val="00377E49"/>
    <w:rsid w:val="003805F3"/>
    <w:rsid w:val="00380E8C"/>
    <w:rsid w:val="00380F51"/>
    <w:rsid w:val="00380FBD"/>
    <w:rsid w:val="00381202"/>
    <w:rsid w:val="0038135A"/>
    <w:rsid w:val="0038142E"/>
    <w:rsid w:val="00381611"/>
    <w:rsid w:val="00382DD1"/>
    <w:rsid w:val="0038305F"/>
    <w:rsid w:val="00383189"/>
    <w:rsid w:val="0038347B"/>
    <w:rsid w:val="0038370B"/>
    <w:rsid w:val="00383819"/>
    <w:rsid w:val="00383AEA"/>
    <w:rsid w:val="00383BDE"/>
    <w:rsid w:val="00383D79"/>
    <w:rsid w:val="00383DC1"/>
    <w:rsid w:val="003840FC"/>
    <w:rsid w:val="00384109"/>
    <w:rsid w:val="00384F7E"/>
    <w:rsid w:val="0038529B"/>
    <w:rsid w:val="0038571A"/>
    <w:rsid w:val="00386764"/>
    <w:rsid w:val="00386CBA"/>
    <w:rsid w:val="00386DFE"/>
    <w:rsid w:val="00387767"/>
    <w:rsid w:val="00387812"/>
    <w:rsid w:val="00387B6D"/>
    <w:rsid w:val="00390061"/>
    <w:rsid w:val="00390263"/>
    <w:rsid w:val="0039087C"/>
    <w:rsid w:val="00390E17"/>
    <w:rsid w:val="00391724"/>
    <w:rsid w:val="00391D66"/>
    <w:rsid w:val="0039264E"/>
    <w:rsid w:val="00393121"/>
    <w:rsid w:val="00393164"/>
    <w:rsid w:val="003936CF"/>
    <w:rsid w:val="00393B98"/>
    <w:rsid w:val="003943B1"/>
    <w:rsid w:val="00394B38"/>
    <w:rsid w:val="00394DB2"/>
    <w:rsid w:val="003950C5"/>
    <w:rsid w:val="00395508"/>
    <w:rsid w:val="00395827"/>
    <w:rsid w:val="00395A14"/>
    <w:rsid w:val="00395AA4"/>
    <w:rsid w:val="0039602D"/>
    <w:rsid w:val="003961BA"/>
    <w:rsid w:val="00396207"/>
    <w:rsid w:val="003962A0"/>
    <w:rsid w:val="003963EA"/>
    <w:rsid w:val="00396EDA"/>
    <w:rsid w:val="00397651"/>
    <w:rsid w:val="0039786E"/>
    <w:rsid w:val="00397910"/>
    <w:rsid w:val="00397F4C"/>
    <w:rsid w:val="00397FB0"/>
    <w:rsid w:val="003A14F2"/>
    <w:rsid w:val="003A1A42"/>
    <w:rsid w:val="003A1B81"/>
    <w:rsid w:val="003A2212"/>
    <w:rsid w:val="003A319D"/>
    <w:rsid w:val="003A365A"/>
    <w:rsid w:val="003A37DD"/>
    <w:rsid w:val="003A3B30"/>
    <w:rsid w:val="003A3EB4"/>
    <w:rsid w:val="003A4112"/>
    <w:rsid w:val="003A456B"/>
    <w:rsid w:val="003A46F1"/>
    <w:rsid w:val="003A475F"/>
    <w:rsid w:val="003A536E"/>
    <w:rsid w:val="003A5F59"/>
    <w:rsid w:val="003A6484"/>
    <w:rsid w:val="003A67D4"/>
    <w:rsid w:val="003A6AA9"/>
    <w:rsid w:val="003A6EB1"/>
    <w:rsid w:val="003A713C"/>
    <w:rsid w:val="003A7329"/>
    <w:rsid w:val="003A7BF9"/>
    <w:rsid w:val="003A7CDC"/>
    <w:rsid w:val="003B01C0"/>
    <w:rsid w:val="003B03E4"/>
    <w:rsid w:val="003B0619"/>
    <w:rsid w:val="003B0736"/>
    <w:rsid w:val="003B0816"/>
    <w:rsid w:val="003B127B"/>
    <w:rsid w:val="003B1323"/>
    <w:rsid w:val="003B16EA"/>
    <w:rsid w:val="003B1B19"/>
    <w:rsid w:val="003B2075"/>
    <w:rsid w:val="003B21D5"/>
    <w:rsid w:val="003B21DB"/>
    <w:rsid w:val="003B2505"/>
    <w:rsid w:val="003B2528"/>
    <w:rsid w:val="003B2E2E"/>
    <w:rsid w:val="003B3532"/>
    <w:rsid w:val="003B374E"/>
    <w:rsid w:val="003B3823"/>
    <w:rsid w:val="003B3EE7"/>
    <w:rsid w:val="003B496B"/>
    <w:rsid w:val="003B5A71"/>
    <w:rsid w:val="003B5C74"/>
    <w:rsid w:val="003B5CE5"/>
    <w:rsid w:val="003B62B1"/>
    <w:rsid w:val="003B64E0"/>
    <w:rsid w:val="003B68A1"/>
    <w:rsid w:val="003B6F6A"/>
    <w:rsid w:val="003B7428"/>
    <w:rsid w:val="003B7640"/>
    <w:rsid w:val="003B76DB"/>
    <w:rsid w:val="003B7760"/>
    <w:rsid w:val="003B7C97"/>
    <w:rsid w:val="003C00C2"/>
    <w:rsid w:val="003C0845"/>
    <w:rsid w:val="003C096D"/>
    <w:rsid w:val="003C09DE"/>
    <w:rsid w:val="003C0DA6"/>
    <w:rsid w:val="003C1882"/>
    <w:rsid w:val="003C1BC4"/>
    <w:rsid w:val="003C1E87"/>
    <w:rsid w:val="003C21B2"/>
    <w:rsid w:val="003C256D"/>
    <w:rsid w:val="003C2644"/>
    <w:rsid w:val="003C26FD"/>
    <w:rsid w:val="003C2AC5"/>
    <w:rsid w:val="003C2B0E"/>
    <w:rsid w:val="003C2BB2"/>
    <w:rsid w:val="003C3881"/>
    <w:rsid w:val="003C395C"/>
    <w:rsid w:val="003C3C4C"/>
    <w:rsid w:val="003C3EC1"/>
    <w:rsid w:val="003C3FF1"/>
    <w:rsid w:val="003C4176"/>
    <w:rsid w:val="003C427C"/>
    <w:rsid w:val="003C4611"/>
    <w:rsid w:val="003C47F0"/>
    <w:rsid w:val="003C47FA"/>
    <w:rsid w:val="003C4C27"/>
    <w:rsid w:val="003C5B51"/>
    <w:rsid w:val="003C68DF"/>
    <w:rsid w:val="003C6B2A"/>
    <w:rsid w:val="003C6D53"/>
    <w:rsid w:val="003C710F"/>
    <w:rsid w:val="003C752B"/>
    <w:rsid w:val="003C76EE"/>
    <w:rsid w:val="003C79AF"/>
    <w:rsid w:val="003C7A2C"/>
    <w:rsid w:val="003D0947"/>
    <w:rsid w:val="003D10AE"/>
    <w:rsid w:val="003D1171"/>
    <w:rsid w:val="003D14F7"/>
    <w:rsid w:val="003D1611"/>
    <w:rsid w:val="003D1922"/>
    <w:rsid w:val="003D25A5"/>
    <w:rsid w:val="003D2E60"/>
    <w:rsid w:val="003D2E9B"/>
    <w:rsid w:val="003D3214"/>
    <w:rsid w:val="003D3359"/>
    <w:rsid w:val="003D431F"/>
    <w:rsid w:val="003D433B"/>
    <w:rsid w:val="003D4478"/>
    <w:rsid w:val="003D4ACD"/>
    <w:rsid w:val="003D4CB6"/>
    <w:rsid w:val="003D4ED7"/>
    <w:rsid w:val="003D52C2"/>
    <w:rsid w:val="003D5945"/>
    <w:rsid w:val="003D6133"/>
    <w:rsid w:val="003E0B9E"/>
    <w:rsid w:val="003E0E89"/>
    <w:rsid w:val="003E0F93"/>
    <w:rsid w:val="003E1B3B"/>
    <w:rsid w:val="003E1CCB"/>
    <w:rsid w:val="003E29A9"/>
    <w:rsid w:val="003E2F4E"/>
    <w:rsid w:val="003E3125"/>
    <w:rsid w:val="003E338D"/>
    <w:rsid w:val="003E391E"/>
    <w:rsid w:val="003E3936"/>
    <w:rsid w:val="003E393F"/>
    <w:rsid w:val="003E4533"/>
    <w:rsid w:val="003E47B3"/>
    <w:rsid w:val="003E4895"/>
    <w:rsid w:val="003E4E1B"/>
    <w:rsid w:val="003E52F0"/>
    <w:rsid w:val="003E5458"/>
    <w:rsid w:val="003E5582"/>
    <w:rsid w:val="003E6456"/>
    <w:rsid w:val="003E65AF"/>
    <w:rsid w:val="003E720E"/>
    <w:rsid w:val="003E7967"/>
    <w:rsid w:val="003E7E10"/>
    <w:rsid w:val="003F0355"/>
    <w:rsid w:val="003F0A02"/>
    <w:rsid w:val="003F0D00"/>
    <w:rsid w:val="003F0FDE"/>
    <w:rsid w:val="003F16EC"/>
    <w:rsid w:val="003F2050"/>
    <w:rsid w:val="003F2108"/>
    <w:rsid w:val="003F22BD"/>
    <w:rsid w:val="003F2A45"/>
    <w:rsid w:val="003F2A61"/>
    <w:rsid w:val="003F30D7"/>
    <w:rsid w:val="003F339D"/>
    <w:rsid w:val="003F33D2"/>
    <w:rsid w:val="003F3E9C"/>
    <w:rsid w:val="003F4DCF"/>
    <w:rsid w:val="003F5FE7"/>
    <w:rsid w:val="003F647A"/>
    <w:rsid w:val="003F65FA"/>
    <w:rsid w:val="003F66BB"/>
    <w:rsid w:val="003F66DC"/>
    <w:rsid w:val="003F6A11"/>
    <w:rsid w:val="003F6E65"/>
    <w:rsid w:val="003F791C"/>
    <w:rsid w:val="0040025B"/>
    <w:rsid w:val="004004F5"/>
    <w:rsid w:val="00401391"/>
    <w:rsid w:val="00401C22"/>
    <w:rsid w:val="004024AB"/>
    <w:rsid w:val="00402734"/>
    <w:rsid w:val="00402B12"/>
    <w:rsid w:val="00403136"/>
    <w:rsid w:val="00403198"/>
    <w:rsid w:val="0040342A"/>
    <w:rsid w:val="00403736"/>
    <w:rsid w:val="00403CCF"/>
    <w:rsid w:val="00403ECF"/>
    <w:rsid w:val="0040419E"/>
    <w:rsid w:val="0040429B"/>
    <w:rsid w:val="00404AA9"/>
    <w:rsid w:val="00404FF5"/>
    <w:rsid w:val="00405671"/>
    <w:rsid w:val="00405F86"/>
    <w:rsid w:val="00406475"/>
    <w:rsid w:val="00406755"/>
    <w:rsid w:val="004067C9"/>
    <w:rsid w:val="00406B87"/>
    <w:rsid w:val="00406C26"/>
    <w:rsid w:val="00406EB2"/>
    <w:rsid w:val="00407892"/>
    <w:rsid w:val="00407C81"/>
    <w:rsid w:val="00410120"/>
    <w:rsid w:val="0041018E"/>
    <w:rsid w:val="00410DBB"/>
    <w:rsid w:val="00410F4E"/>
    <w:rsid w:val="00411141"/>
    <w:rsid w:val="004112C0"/>
    <w:rsid w:val="0041136E"/>
    <w:rsid w:val="00411391"/>
    <w:rsid w:val="00411A4B"/>
    <w:rsid w:val="004120FE"/>
    <w:rsid w:val="00413C3E"/>
    <w:rsid w:val="00413D58"/>
    <w:rsid w:val="004140FE"/>
    <w:rsid w:val="004143D6"/>
    <w:rsid w:val="004147A0"/>
    <w:rsid w:val="0041486A"/>
    <w:rsid w:val="00414EF5"/>
    <w:rsid w:val="004151AA"/>
    <w:rsid w:val="0041570D"/>
    <w:rsid w:val="00415FB1"/>
    <w:rsid w:val="00416250"/>
    <w:rsid w:val="00416263"/>
    <w:rsid w:val="00416861"/>
    <w:rsid w:val="004168AD"/>
    <w:rsid w:val="00417133"/>
    <w:rsid w:val="00417270"/>
    <w:rsid w:val="00417608"/>
    <w:rsid w:val="00417B9A"/>
    <w:rsid w:val="00417DEC"/>
    <w:rsid w:val="00420214"/>
    <w:rsid w:val="004216D2"/>
    <w:rsid w:val="004217C8"/>
    <w:rsid w:val="004221B9"/>
    <w:rsid w:val="004222AA"/>
    <w:rsid w:val="0042252A"/>
    <w:rsid w:val="004227C9"/>
    <w:rsid w:val="00423442"/>
    <w:rsid w:val="00423694"/>
    <w:rsid w:val="00423CF8"/>
    <w:rsid w:val="00423E8A"/>
    <w:rsid w:val="004242DC"/>
    <w:rsid w:val="004243FD"/>
    <w:rsid w:val="00424A6A"/>
    <w:rsid w:val="00424CA5"/>
    <w:rsid w:val="00425B55"/>
    <w:rsid w:val="00425D76"/>
    <w:rsid w:val="004264FA"/>
    <w:rsid w:val="00426F53"/>
    <w:rsid w:val="004274E8"/>
    <w:rsid w:val="004276C3"/>
    <w:rsid w:val="00427C2E"/>
    <w:rsid w:val="00427FD0"/>
    <w:rsid w:val="00430292"/>
    <w:rsid w:val="004306D1"/>
    <w:rsid w:val="00430ECC"/>
    <w:rsid w:val="00430EFD"/>
    <w:rsid w:val="00430FC9"/>
    <w:rsid w:val="0043190D"/>
    <w:rsid w:val="00431ED5"/>
    <w:rsid w:val="0043210D"/>
    <w:rsid w:val="00432339"/>
    <w:rsid w:val="004329C6"/>
    <w:rsid w:val="00432E47"/>
    <w:rsid w:val="0043366A"/>
    <w:rsid w:val="004337BD"/>
    <w:rsid w:val="00433E1A"/>
    <w:rsid w:val="00433FFD"/>
    <w:rsid w:val="00434A7A"/>
    <w:rsid w:val="0043550D"/>
    <w:rsid w:val="00435524"/>
    <w:rsid w:val="004357A6"/>
    <w:rsid w:val="00435F7A"/>
    <w:rsid w:val="0043615C"/>
    <w:rsid w:val="0043672D"/>
    <w:rsid w:val="00436B1A"/>
    <w:rsid w:val="00437279"/>
    <w:rsid w:val="00437356"/>
    <w:rsid w:val="00440094"/>
    <w:rsid w:val="00440156"/>
    <w:rsid w:val="00440B5C"/>
    <w:rsid w:val="00440B8B"/>
    <w:rsid w:val="004415E8"/>
    <w:rsid w:val="00441766"/>
    <w:rsid w:val="00441888"/>
    <w:rsid w:val="004422B7"/>
    <w:rsid w:val="004427AC"/>
    <w:rsid w:val="00442F3B"/>
    <w:rsid w:val="00443075"/>
    <w:rsid w:val="00443645"/>
    <w:rsid w:val="004436F5"/>
    <w:rsid w:val="0044374F"/>
    <w:rsid w:val="004447E6"/>
    <w:rsid w:val="004448A5"/>
    <w:rsid w:val="00444E96"/>
    <w:rsid w:val="00445061"/>
    <w:rsid w:val="00445AE8"/>
    <w:rsid w:val="00446552"/>
    <w:rsid w:val="00447393"/>
    <w:rsid w:val="0044762E"/>
    <w:rsid w:val="00447A6F"/>
    <w:rsid w:val="00447B59"/>
    <w:rsid w:val="0045027C"/>
    <w:rsid w:val="00450708"/>
    <w:rsid w:val="00450776"/>
    <w:rsid w:val="0045090F"/>
    <w:rsid w:val="00450CBE"/>
    <w:rsid w:val="00450E55"/>
    <w:rsid w:val="00451163"/>
    <w:rsid w:val="00451AAF"/>
    <w:rsid w:val="00452BD5"/>
    <w:rsid w:val="00453232"/>
    <w:rsid w:val="004536AE"/>
    <w:rsid w:val="00453A50"/>
    <w:rsid w:val="00453A8F"/>
    <w:rsid w:val="004541F1"/>
    <w:rsid w:val="0045431E"/>
    <w:rsid w:val="00454570"/>
    <w:rsid w:val="004547D4"/>
    <w:rsid w:val="00454874"/>
    <w:rsid w:val="00454881"/>
    <w:rsid w:val="00454E59"/>
    <w:rsid w:val="00455449"/>
    <w:rsid w:val="00455BCB"/>
    <w:rsid w:val="0045602C"/>
    <w:rsid w:val="004560D6"/>
    <w:rsid w:val="004562A3"/>
    <w:rsid w:val="00456438"/>
    <w:rsid w:val="0045657D"/>
    <w:rsid w:val="004567C2"/>
    <w:rsid w:val="004567D7"/>
    <w:rsid w:val="00456DED"/>
    <w:rsid w:val="00457213"/>
    <w:rsid w:val="00457EE8"/>
    <w:rsid w:val="00457FA0"/>
    <w:rsid w:val="0046094E"/>
    <w:rsid w:val="00460C36"/>
    <w:rsid w:val="004615AA"/>
    <w:rsid w:val="004618AB"/>
    <w:rsid w:val="00461D3A"/>
    <w:rsid w:val="00462406"/>
    <w:rsid w:val="004631FD"/>
    <w:rsid w:val="0046351A"/>
    <w:rsid w:val="00463AC7"/>
    <w:rsid w:val="00463C94"/>
    <w:rsid w:val="00464601"/>
    <w:rsid w:val="0046546C"/>
    <w:rsid w:val="0046565A"/>
    <w:rsid w:val="004661A0"/>
    <w:rsid w:val="00466712"/>
    <w:rsid w:val="00466D80"/>
    <w:rsid w:val="0046748A"/>
    <w:rsid w:val="004708AD"/>
    <w:rsid w:val="00470B74"/>
    <w:rsid w:val="004717B2"/>
    <w:rsid w:val="004718B5"/>
    <w:rsid w:val="00471A78"/>
    <w:rsid w:val="00471F0C"/>
    <w:rsid w:val="004725A2"/>
    <w:rsid w:val="00472797"/>
    <w:rsid w:val="00473370"/>
    <w:rsid w:val="0047401D"/>
    <w:rsid w:val="0047401E"/>
    <w:rsid w:val="00474249"/>
    <w:rsid w:val="00474A2A"/>
    <w:rsid w:val="00475934"/>
    <w:rsid w:val="00475C13"/>
    <w:rsid w:val="00475E7F"/>
    <w:rsid w:val="00475F54"/>
    <w:rsid w:val="00475FEA"/>
    <w:rsid w:val="00476746"/>
    <w:rsid w:val="00476770"/>
    <w:rsid w:val="00476D76"/>
    <w:rsid w:val="0047751D"/>
    <w:rsid w:val="00480C0C"/>
    <w:rsid w:val="004811EC"/>
    <w:rsid w:val="00481850"/>
    <w:rsid w:val="00481F46"/>
    <w:rsid w:val="0048243A"/>
    <w:rsid w:val="004825CB"/>
    <w:rsid w:val="00482602"/>
    <w:rsid w:val="00482C67"/>
    <w:rsid w:val="00482ECB"/>
    <w:rsid w:val="004830B8"/>
    <w:rsid w:val="0048343E"/>
    <w:rsid w:val="004835D7"/>
    <w:rsid w:val="00483ACA"/>
    <w:rsid w:val="00483BBB"/>
    <w:rsid w:val="00484104"/>
    <w:rsid w:val="004848F1"/>
    <w:rsid w:val="00484C77"/>
    <w:rsid w:val="004854C4"/>
    <w:rsid w:val="004854E6"/>
    <w:rsid w:val="00485511"/>
    <w:rsid w:val="00485736"/>
    <w:rsid w:val="00485DE2"/>
    <w:rsid w:val="00485E6A"/>
    <w:rsid w:val="00486183"/>
    <w:rsid w:val="00486472"/>
    <w:rsid w:val="00486A2D"/>
    <w:rsid w:val="00487B54"/>
    <w:rsid w:val="00487BFB"/>
    <w:rsid w:val="00487CB4"/>
    <w:rsid w:val="00487D96"/>
    <w:rsid w:val="00487E98"/>
    <w:rsid w:val="0049010E"/>
    <w:rsid w:val="00490438"/>
    <w:rsid w:val="004906C7"/>
    <w:rsid w:val="00490D32"/>
    <w:rsid w:val="00491124"/>
    <w:rsid w:val="00491F9E"/>
    <w:rsid w:val="004920CC"/>
    <w:rsid w:val="0049239B"/>
    <w:rsid w:val="004934A5"/>
    <w:rsid w:val="00493B26"/>
    <w:rsid w:val="00493FB9"/>
    <w:rsid w:val="004942A8"/>
    <w:rsid w:val="0049433F"/>
    <w:rsid w:val="004947B8"/>
    <w:rsid w:val="00494B2E"/>
    <w:rsid w:val="0049591E"/>
    <w:rsid w:val="00495B1C"/>
    <w:rsid w:val="00495C26"/>
    <w:rsid w:val="004970E7"/>
    <w:rsid w:val="00497A3F"/>
    <w:rsid w:val="00497B93"/>
    <w:rsid w:val="00497C12"/>
    <w:rsid w:val="00497DC8"/>
    <w:rsid w:val="004A00BD"/>
    <w:rsid w:val="004A00F0"/>
    <w:rsid w:val="004A08E3"/>
    <w:rsid w:val="004A0EE5"/>
    <w:rsid w:val="004A16BF"/>
    <w:rsid w:val="004A1798"/>
    <w:rsid w:val="004A21BE"/>
    <w:rsid w:val="004A2393"/>
    <w:rsid w:val="004A3573"/>
    <w:rsid w:val="004A3A0C"/>
    <w:rsid w:val="004A4A6A"/>
    <w:rsid w:val="004A4F1F"/>
    <w:rsid w:val="004A5595"/>
    <w:rsid w:val="004A57FF"/>
    <w:rsid w:val="004A5CF2"/>
    <w:rsid w:val="004A5E70"/>
    <w:rsid w:val="004A6CC8"/>
    <w:rsid w:val="004A6EF1"/>
    <w:rsid w:val="004A6FF7"/>
    <w:rsid w:val="004A71D9"/>
    <w:rsid w:val="004A7AF9"/>
    <w:rsid w:val="004B0071"/>
    <w:rsid w:val="004B01E9"/>
    <w:rsid w:val="004B0AC6"/>
    <w:rsid w:val="004B11D4"/>
    <w:rsid w:val="004B22D0"/>
    <w:rsid w:val="004B28A4"/>
    <w:rsid w:val="004B2E2A"/>
    <w:rsid w:val="004B2ED6"/>
    <w:rsid w:val="004B2FB4"/>
    <w:rsid w:val="004B323E"/>
    <w:rsid w:val="004B33CB"/>
    <w:rsid w:val="004B3CFB"/>
    <w:rsid w:val="004B3F65"/>
    <w:rsid w:val="004B449A"/>
    <w:rsid w:val="004B4964"/>
    <w:rsid w:val="004B4ED8"/>
    <w:rsid w:val="004B5094"/>
    <w:rsid w:val="004B5519"/>
    <w:rsid w:val="004B67F1"/>
    <w:rsid w:val="004B71D5"/>
    <w:rsid w:val="004B7E11"/>
    <w:rsid w:val="004B7F41"/>
    <w:rsid w:val="004C01C3"/>
    <w:rsid w:val="004C08D0"/>
    <w:rsid w:val="004C0B19"/>
    <w:rsid w:val="004C1173"/>
    <w:rsid w:val="004C138D"/>
    <w:rsid w:val="004C1552"/>
    <w:rsid w:val="004C15E4"/>
    <w:rsid w:val="004C1F94"/>
    <w:rsid w:val="004C1FAA"/>
    <w:rsid w:val="004C2279"/>
    <w:rsid w:val="004C24D0"/>
    <w:rsid w:val="004C3335"/>
    <w:rsid w:val="004C4690"/>
    <w:rsid w:val="004C47B1"/>
    <w:rsid w:val="004C4CC3"/>
    <w:rsid w:val="004C53D2"/>
    <w:rsid w:val="004C546E"/>
    <w:rsid w:val="004C5D20"/>
    <w:rsid w:val="004C5F35"/>
    <w:rsid w:val="004C67B1"/>
    <w:rsid w:val="004C6970"/>
    <w:rsid w:val="004C69C5"/>
    <w:rsid w:val="004C70AB"/>
    <w:rsid w:val="004C72A9"/>
    <w:rsid w:val="004C7A55"/>
    <w:rsid w:val="004C7EC6"/>
    <w:rsid w:val="004C7EE3"/>
    <w:rsid w:val="004D0282"/>
    <w:rsid w:val="004D079A"/>
    <w:rsid w:val="004D07DD"/>
    <w:rsid w:val="004D0985"/>
    <w:rsid w:val="004D0ABA"/>
    <w:rsid w:val="004D1466"/>
    <w:rsid w:val="004D19BB"/>
    <w:rsid w:val="004D1A3B"/>
    <w:rsid w:val="004D1A67"/>
    <w:rsid w:val="004D1A9E"/>
    <w:rsid w:val="004D2630"/>
    <w:rsid w:val="004D32A3"/>
    <w:rsid w:val="004D3817"/>
    <w:rsid w:val="004D3988"/>
    <w:rsid w:val="004D3B5F"/>
    <w:rsid w:val="004D46BC"/>
    <w:rsid w:val="004D49A9"/>
    <w:rsid w:val="004D4CFA"/>
    <w:rsid w:val="004D50CF"/>
    <w:rsid w:val="004D5714"/>
    <w:rsid w:val="004D5A94"/>
    <w:rsid w:val="004D5B39"/>
    <w:rsid w:val="004D5EBA"/>
    <w:rsid w:val="004D5FC3"/>
    <w:rsid w:val="004D6641"/>
    <w:rsid w:val="004D682B"/>
    <w:rsid w:val="004D720D"/>
    <w:rsid w:val="004E05F8"/>
    <w:rsid w:val="004E1BDD"/>
    <w:rsid w:val="004E263A"/>
    <w:rsid w:val="004E2C7A"/>
    <w:rsid w:val="004E3367"/>
    <w:rsid w:val="004E39CC"/>
    <w:rsid w:val="004E39F6"/>
    <w:rsid w:val="004E44CF"/>
    <w:rsid w:val="004E45F0"/>
    <w:rsid w:val="004E4715"/>
    <w:rsid w:val="004E4CCB"/>
    <w:rsid w:val="004E4D40"/>
    <w:rsid w:val="004E5442"/>
    <w:rsid w:val="004E54D4"/>
    <w:rsid w:val="004E6CF7"/>
    <w:rsid w:val="004E72B3"/>
    <w:rsid w:val="004E7D55"/>
    <w:rsid w:val="004F0748"/>
    <w:rsid w:val="004F0AE2"/>
    <w:rsid w:val="004F122A"/>
    <w:rsid w:val="004F1325"/>
    <w:rsid w:val="004F1EC4"/>
    <w:rsid w:val="004F2041"/>
    <w:rsid w:val="004F2507"/>
    <w:rsid w:val="004F2B42"/>
    <w:rsid w:val="004F30AB"/>
    <w:rsid w:val="004F351F"/>
    <w:rsid w:val="004F37E0"/>
    <w:rsid w:val="004F3819"/>
    <w:rsid w:val="004F3CF8"/>
    <w:rsid w:val="004F3FFF"/>
    <w:rsid w:val="004F4563"/>
    <w:rsid w:val="004F47B2"/>
    <w:rsid w:val="004F4B8E"/>
    <w:rsid w:val="004F4CD0"/>
    <w:rsid w:val="004F4D1E"/>
    <w:rsid w:val="004F5F2F"/>
    <w:rsid w:val="004F624E"/>
    <w:rsid w:val="004F7631"/>
    <w:rsid w:val="004F785A"/>
    <w:rsid w:val="00500042"/>
    <w:rsid w:val="00500083"/>
    <w:rsid w:val="00500C90"/>
    <w:rsid w:val="00501334"/>
    <w:rsid w:val="00501D30"/>
    <w:rsid w:val="00502005"/>
    <w:rsid w:val="005022EC"/>
    <w:rsid w:val="005028AE"/>
    <w:rsid w:val="00502B99"/>
    <w:rsid w:val="00502D3C"/>
    <w:rsid w:val="0050320D"/>
    <w:rsid w:val="00503D60"/>
    <w:rsid w:val="00503E06"/>
    <w:rsid w:val="00503E60"/>
    <w:rsid w:val="00503F51"/>
    <w:rsid w:val="005040E2"/>
    <w:rsid w:val="00504417"/>
    <w:rsid w:val="005048BB"/>
    <w:rsid w:val="00504C5A"/>
    <w:rsid w:val="0050500C"/>
    <w:rsid w:val="00505105"/>
    <w:rsid w:val="00505F46"/>
    <w:rsid w:val="00506018"/>
    <w:rsid w:val="0050630D"/>
    <w:rsid w:val="00506B35"/>
    <w:rsid w:val="00506E64"/>
    <w:rsid w:val="00507408"/>
    <w:rsid w:val="0050766B"/>
    <w:rsid w:val="00507965"/>
    <w:rsid w:val="005079B0"/>
    <w:rsid w:val="005079C8"/>
    <w:rsid w:val="00507C1B"/>
    <w:rsid w:val="00507C43"/>
    <w:rsid w:val="00507E6A"/>
    <w:rsid w:val="00510157"/>
    <w:rsid w:val="005102AE"/>
    <w:rsid w:val="00510380"/>
    <w:rsid w:val="00510717"/>
    <w:rsid w:val="00510B9D"/>
    <w:rsid w:val="00510BB2"/>
    <w:rsid w:val="00510C87"/>
    <w:rsid w:val="00510D0F"/>
    <w:rsid w:val="00511256"/>
    <w:rsid w:val="00511FA4"/>
    <w:rsid w:val="0051296C"/>
    <w:rsid w:val="0051299A"/>
    <w:rsid w:val="00513666"/>
    <w:rsid w:val="00513717"/>
    <w:rsid w:val="00513B0B"/>
    <w:rsid w:val="00513FC2"/>
    <w:rsid w:val="00514137"/>
    <w:rsid w:val="00514932"/>
    <w:rsid w:val="00514F66"/>
    <w:rsid w:val="00515AFA"/>
    <w:rsid w:val="00515C99"/>
    <w:rsid w:val="00516283"/>
    <w:rsid w:val="005163EF"/>
    <w:rsid w:val="00516862"/>
    <w:rsid w:val="00516DA9"/>
    <w:rsid w:val="00516ED9"/>
    <w:rsid w:val="00516F53"/>
    <w:rsid w:val="00517B3C"/>
    <w:rsid w:val="0052005F"/>
    <w:rsid w:val="00520151"/>
    <w:rsid w:val="0052043A"/>
    <w:rsid w:val="005212E5"/>
    <w:rsid w:val="00521331"/>
    <w:rsid w:val="005219FE"/>
    <w:rsid w:val="00521BCA"/>
    <w:rsid w:val="00521E9E"/>
    <w:rsid w:val="005221CE"/>
    <w:rsid w:val="005228BC"/>
    <w:rsid w:val="0052333D"/>
    <w:rsid w:val="00523356"/>
    <w:rsid w:val="00523890"/>
    <w:rsid w:val="00523F18"/>
    <w:rsid w:val="0052454A"/>
    <w:rsid w:val="0052496E"/>
    <w:rsid w:val="00524E66"/>
    <w:rsid w:val="005255CD"/>
    <w:rsid w:val="00525676"/>
    <w:rsid w:val="00525834"/>
    <w:rsid w:val="0052599D"/>
    <w:rsid w:val="00525A15"/>
    <w:rsid w:val="00525BC1"/>
    <w:rsid w:val="00525DCB"/>
    <w:rsid w:val="0052625C"/>
    <w:rsid w:val="00526293"/>
    <w:rsid w:val="0052637E"/>
    <w:rsid w:val="00526F5C"/>
    <w:rsid w:val="00527289"/>
    <w:rsid w:val="00527E54"/>
    <w:rsid w:val="005305AA"/>
    <w:rsid w:val="00530663"/>
    <w:rsid w:val="00530710"/>
    <w:rsid w:val="00530CD1"/>
    <w:rsid w:val="005317BC"/>
    <w:rsid w:val="00531952"/>
    <w:rsid w:val="00532B1E"/>
    <w:rsid w:val="00532B2A"/>
    <w:rsid w:val="00532FA4"/>
    <w:rsid w:val="00533D92"/>
    <w:rsid w:val="00533F95"/>
    <w:rsid w:val="00534250"/>
    <w:rsid w:val="00534AFF"/>
    <w:rsid w:val="00534CFF"/>
    <w:rsid w:val="0053522D"/>
    <w:rsid w:val="0053552A"/>
    <w:rsid w:val="00535D70"/>
    <w:rsid w:val="005361BC"/>
    <w:rsid w:val="00536339"/>
    <w:rsid w:val="0053675C"/>
    <w:rsid w:val="00536877"/>
    <w:rsid w:val="00536FC0"/>
    <w:rsid w:val="0053797D"/>
    <w:rsid w:val="0054088F"/>
    <w:rsid w:val="00540ABC"/>
    <w:rsid w:val="0054120B"/>
    <w:rsid w:val="0054135B"/>
    <w:rsid w:val="00542635"/>
    <w:rsid w:val="00542797"/>
    <w:rsid w:val="00542932"/>
    <w:rsid w:val="0054394D"/>
    <w:rsid w:val="00543990"/>
    <w:rsid w:val="00543C16"/>
    <w:rsid w:val="00543F83"/>
    <w:rsid w:val="00544309"/>
    <w:rsid w:val="005450D8"/>
    <w:rsid w:val="00545157"/>
    <w:rsid w:val="005453EE"/>
    <w:rsid w:val="00545615"/>
    <w:rsid w:val="0054569E"/>
    <w:rsid w:val="005459A7"/>
    <w:rsid w:val="005462F3"/>
    <w:rsid w:val="0054636A"/>
    <w:rsid w:val="00546858"/>
    <w:rsid w:val="00547115"/>
    <w:rsid w:val="00547856"/>
    <w:rsid w:val="00547ADF"/>
    <w:rsid w:val="00550BA7"/>
    <w:rsid w:val="00551072"/>
    <w:rsid w:val="0055139A"/>
    <w:rsid w:val="00551422"/>
    <w:rsid w:val="00551BB9"/>
    <w:rsid w:val="00551DEF"/>
    <w:rsid w:val="005522BC"/>
    <w:rsid w:val="005523DA"/>
    <w:rsid w:val="005527EC"/>
    <w:rsid w:val="00552B1F"/>
    <w:rsid w:val="00552BC4"/>
    <w:rsid w:val="00552D86"/>
    <w:rsid w:val="005532A9"/>
    <w:rsid w:val="00553613"/>
    <w:rsid w:val="0055388B"/>
    <w:rsid w:val="00553D24"/>
    <w:rsid w:val="00553F7D"/>
    <w:rsid w:val="00555D9C"/>
    <w:rsid w:val="00556033"/>
    <w:rsid w:val="0055616A"/>
    <w:rsid w:val="005562E4"/>
    <w:rsid w:val="00557967"/>
    <w:rsid w:val="00557FC6"/>
    <w:rsid w:val="005604A4"/>
    <w:rsid w:val="0056067E"/>
    <w:rsid w:val="00561014"/>
    <w:rsid w:val="00561E48"/>
    <w:rsid w:val="00562702"/>
    <w:rsid w:val="00562887"/>
    <w:rsid w:val="00562E45"/>
    <w:rsid w:val="00562F42"/>
    <w:rsid w:val="00563224"/>
    <w:rsid w:val="0056357E"/>
    <w:rsid w:val="005649DB"/>
    <w:rsid w:val="00565A61"/>
    <w:rsid w:val="00565BE8"/>
    <w:rsid w:val="00566320"/>
    <w:rsid w:val="0056645E"/>
    <w:rsid w:val="00566460"/>
    <w:rsid w:val="0056650F"/>
    <w:rsid w:val="005666ED"/>
    <w:rsid w:val="00566B0A"/>
    <w:rsid w:val="00566C9B"/>
    <w:rsid w:val="00566DFE"/>
    <w:rsid w:val="00566FDB"/>
    <w:rsid w:val="00567DA6"/>
    <w:rsid w:val="0057014B"/>
    <w:rsid w:val="0057042D"/>
    <w:rsid w:val="0057082D"/>
    <w:rsid w:val="00570C0D"/>
    <w:rsid w:val="00571791"/>
    <w:rsid w:val="00571BA2"/>
    <w:rsid w:val="00571E47"/>
    <w:rsid w:val="00572912"/>
    <w:rsid w:val="00572E48"/>
    <w:rsid w:val="00572E7E"/>
    <w:rsid w:val="00572FC1"/>
    <w:rsid w:val="0057328C"/>
    <w:rsid w:val="0057363E"/>
    <w:rsid w:val="00573D45"/>
    <w:rsid w:val="005745B3"/>
    <w:rsid w:val="005746BB"/>
    <w:rsid w:val="005747B3"/>
    <w:rsid w:val="00574EB4"/>
    <w:rsid w:val="005760BB"/>
    <w:rsid w:val="0057625C"/>
    <w:rsid w:val="00576370"/>
    <w:rsid w:val="0057649A"/>
    <w:rsid w:val="005766FC"/>
    <w:rsid w:val="00576AC8"/>
    <w:rsid w:val="00576EBF"/>
    <w:rsid w:val="00577363"/>
    <w:rsid w:val="0057752F"/>
    <w:rsid w:val="005775DC"/>
    <w:rsid w:val="00577BE2"/>
    <w:rsid w:val="00577DBA"/>
    <w:rsid w:val="00580103"/>
    <w:rsid w:val="0058065F"/>
    <w:rsid w:val="00580FC5"/>
    <w:rsid w:val="005813C7"/>
    <w:rsid w:val="00581670"/>
    <w:rsid w:val="005823B7"/>
    <w:rsid w:val="00582679"/>
    <w:rsid w:val="005826EC"/>
    <w:rsid w:val="00582ADA"/>
    <w:rsid w:val="00583637"/>
    <w:rsid w:val="00583819"/>
    <w:rsid w:val="0058383D"/>
    <w:rsid w:val="00583A85"/>
    <w:rsid w:val="0058402D"/>
    <w:rsid w:val="00584CEF"/>
    <w:rsid w:val="00584D13"/>
    <w:rsid w:val="00584F65"/>
    <w:rsid w:val="0058599C"/>
    <w:rsid w:val="00585C0A"/>
    <w:rsid w:val="00585D65"/>
    <w:rsid w:val="00586737"/>
    <w:rsid w:val="00586896"/>
    <w:rsid w:val="0058758A"/>
    <w:rsid w:val="00587C18"/>
    <w:rsid w:val="0059070E"/>
    <w:rsid w:val="00590A2B"/>
    <w:rsid w:val="0059131F"/>
    <w:rsid w:val="00591322"/>
    <w:rsid w:val="005914E3"/>
    <w:rsid w:val="005920FA"/>
    <w:rsid w:val="005921E7"/>
    <w:rsid w:val="00592724"/>
    <w:rsid w:val="00593273"/>
    <w:rsid w:val="0059353A"/>
    <w:rsid w:val="00593928"/>
    <w:rsid w:val="00593D91"/>
    <w:rsid w:val="0059416C"/>
    <w:rsid w:val="005944EF"/>
    <w:rsid w:val="00594A2E"/>
    <w:rsid w:val="00595348"/>
    <w:rsid w:val="00596080"/>
    <w:rsid w:val="00596135"/>
    <w:rsid w:val="00596C35"/>
    <w:rsid w:val="00596EF8"/>
    <w:rsid w:val="005973FE"/>
    <w:rsid w:val="00597DA8"/>
    <w:rsid w:val="00597DE6"/>
    <w:rsid w:val="005A00D1"/>
    <w:rsid w:val="005A00F6"/>
    <w:rsid w:val="005A0C11"/>
    <w:rsid w:val="005A1391"/>
    <w:rsid w:val="005A2361"/>
    <w:rsid w:val="005A25F1"/>
    <w:rsid w:val="005A2709"/>
    <w:rsid w:val="005A2A78"/>
    <w:rsid w:val="005A2C6F"/>
    <w:rsid w:val="005A2F7E"/>
    <w:rsid w:val="005A350C"/>
    <w:rsid w:val="005A3FBD"/>
    <w:rsid w:val="005A4188"/>
    <w:rsid w:val="005A42B6"/>
    <w:rsid w:val="005A5122"/>
    <w:rsid w:val="005A53A0"/>
    <w:rsid w:val="005A558D"/>
    <w:rsid w:val="005A5C1E"/>
    <w:rsid w:val="005A5FD7"/>
    <w:rsid w:val="005A6A1A"/>
    <w:rsid w:val="005A6B6C"/>
    <w:rsid w:val="005A6BCF"/>
    <w:rsid w:val="005A6BDE"/>
    <w:rsid w:val="005A6E5B"/>
    <w:rsid w:val="005A7311"/>
    <w:rsid w:val="005A743E"/>
    <w:rsid w:val="005B00DC"/>
    <w:rsid w:val="005B06FB"/>
    <w:rsid w:val="005B0750"/>
    <w:rsid w:val="005B1FD9"/>
    <w:rsid w:val="005B200F"/>
    <w:rsid w:val="005B22B7"/>
    <w:rsid w:val="005B23A6"/>
    <w:rsid w:val="005B26D5"/>
    <w:rsid w:val="005B2F7E"/>
    <w:rsid w:val="005B3265"/>
    <w:rsid w:val="005B334A"/>
    <w:rsid w:val="005B37F7"/>
    <w:rsid w:val="005B3945"/>
    <w:rsid w:val="005B536A"/>
    <w:rsid w:val="005B5448"/>
    <w:rsid w:val="005B5AFB"/>
    <w:rsid w:val="005B61FC"/>
    <w:rsid w:val="005B635C"/>
    <w:rsid w:val="005B6F90"/>
    <w:rsid w:val="005B71CB"/>
    <w:rsid w:val="005B7DDC"/>
    <w:rsid w:val="005B7FFE"/>
    <w:rsid w:val="005C0C94"/>
    <w:rsid w:val="005C0D44"/>
    <w:rsid w:val="005C0D45"/>
    <w:rsid w:val="005C1500"/>
    <w:rsid w:val="005C1AFE"/>
    <w:rsid w:val="005C2778"/>
    <w:rsid w:val="005C2CAB"/>
    <w:rsid w:val="005C33DB"/>
    <w:rsid w:val="005C3CB3"/>
    <w:rsid w:val="005C3EA0"/>
    <w:rsid w:val="005C3EC2"/>
    <w:rsid w:val="005C446B"/>
    <w:rsid w:val="005C455A"/>
    <w:rsid w:val="005C45CC"/>
    <w:rsid w:val="005C472F"/>
    <w:rsid w:val="005C4897"/>
    <w:rsid w:val="005C4C81"/>
    <w:rsid w:val="005C4CD7"/>
    <w:rsid w:val="005C4EA9"/>
    <w:rsid w:val="005C4F90"/>
    <w:rsid w:val="005C4FC8"/>
    <w:rsid w:val="005C5576"/>
    <w:rsid w:val="005C56FE"/>
    <w:rsid w:val="005C5ABF"/>
    <w:rsid w:val="005C5CD4"/>
    <w:rsid w:val="005C62BF"/>
    <w:rsid w:val="005C63E3"/>
    <w:rsid w:val="005C6460"/>
    <w:rsid w:val="005C665A"/>
    <w:rsid w:val="005C6F50"/>
    <w:rsid w:val="005C7089"/>
    <w:rsid w:val="005C7530"/>
    <w:rsid w:val="005C7A0C"/>
    <w:rsid w:val="005D02AE"/>
    <w:rsid w:val="005D06E6"/>
    <w:rsid w:val="005D0F4D"/>
    <w:rsid w:val="005D2790"/>
    <w:rsid w:val="005D28B3"/>
    <w:rsid w:val="005D2A0E"/>
    <w:rsid w:val="005D2BA4"/>
    <w:rsid w:val="005D2EBD"/>
    <w:rsid w:val="005D3794"/>
    <w:rsid w:val="005D38D7"/>
    <w:rsid w:val="005D3DAF"/>
    <w:rsid w:val="005D3E98"/>
    <w:rsid w:val="005D3ECC"/>
    <w:rsid w:val="005D4B26"/>
    <w:rsid w:val="005D4CA8"/>
    <w:rsid w:val="005D57A8"/>
    <w:rsid w:val="005D581D"/>
    <w:rsid w:val="005D5979"/>
    <w:rsid w:val="005D5ACF"/>
    <w:rsid w:val="005D5B08"/>
    <w:rsid w:val="005D5F3D"/>
    <w:rsid w:val="005D63E5"/>
    <w:rsid w:val="005D65E2"/>
    <w:rsid w:val="005D66DF"/>
    <w:rsid w:val="005D6AFD"/>
    <w:rsid w:val="005D774D"/>
    <w:rsid w:val="005E02A0"/>
    <w:rsid w:val="005E0795"/>
    <w:rsid w:val="005E0DFB"/>
    <w:rsid w:val="005E1D1D"/>
    <w:rsid w:val="005E22DD"/>
    <w:rsid w:val="005E2AD8"/>
    <w:rsid w:val="005E3018"/>
    <w:rsid w:val="005E30A0"/>
    <w:rsid w:val="005E30DC"/>
    <w:rsid w:val="005E35E9"/>
    <w:rsid w:val="005E3889"/>
    <w:rsid w:val="005E4193"/>
    <w:rsid w:val="005E4659"/>
    <w:rsid w:val="005E48EA"/>
    <w:rsid w:val="005E4BD3"/>
    <w:rsid w:val="005E539D"/>
    <w:rsid w:val="005E5797"/>
    <w:rsid w:val="005E5B91"/>
    <w:rsid w:val="005E623C"/>
    <w:rsid w:val="005E6355"/>
    <w:rsid w:val="005E63F8"/>
    <w:rsid w:val="005E687C"/>
    <w:rsid w:val="005E6F65"/>
    <w:rsid w:val="005E7309"/>
    <w:rsid w:val="005E77A5"/>
    <w:rsid w:val="005E7B61"/>
    <w:rsid w:val="005F0075"/>
    <w:rsid w:val="005F011A"/>
    <w:rsid w:val="005F0A8F"/>
    <w:rsid w:val="005F0F1B"/>
    <w:rsid w:val="005F1335"/>
    <w:rsid w:val="005F17E1"/>
    <w:rsid w:val="005F181E"/>
    <w:rsid w:val="005F1F3A"/>
    <w:rsid w:val="005F290A"/>
    <w:rsid w:val="005F2F73"/>
    <w:rsid w:val="005F317E"/>
    <w:rsid w:val="005F3215"/>
    <w:rsid w:val="005F382C"/>
    <w:rsid w:val="005F43A6"/>
    <w:rsid w:val="005F469F"/>
    <w:rsid w:val="005F4AD1"/>
    <w:rsid w:val="005F604B"/>
    <w:rsid w:val="005F67F4"/>
    <w:rsid w:val="005F6E1F"/>
    <w:rsid w:val="005F6FDC"/>
    <w:rsid w:val="005F7055"/>
    <w:rsid w:val="005F743D"/>
    <w:rsid w:val="005F769B"/>
    <w:rsid w:val="005F7805"/>
    <w:rsid w:val="005F794E"/>
    <w:rsid w:val="005F7971"/>
    <w:rsid w:val="005F7B05"/>
    <w:rsid w:val="005F7D13"/>
    <w:rsid w:val="006001FA"/>
    <w:rsid w:val="0060041B"/>
    <w:rsid w:val="00600691"/>
    <w:rsid w:val="00600C50"/>
    <w:rsid w:val="00600E25"/>
    <w:rsid w:val="0060227D"/>
    <w:rsid w:val="0060229A"/>
    <w:rsid w:val="00602500"/>
    <w:rsid w:val="00602809"/>
    <w:rsid w:val="0060296D"/>
    <w:rsid w:val="0060316C"/>
    <w:rsid w:val="00603534"/>
    <w:rsid w:val="00603D9E"/>
    <w:rsid w:val="00603EB9"/>
    <w:rsid w:val="006046C9"/>
    <w:rsid w:val="00604EDB"/>
    <w:rsid w:val="00604F15"/>
    <w:rsid w:val="00605062"/>
    <w:rsid w:val="00605071"/>
    <w:rsid w:val="006056C1"/>
    <w:rsid w:val="00606399"/>
    <w:rsid w:val="00606442"/>
    <w:rsid w:val="006065C1"/>
    <w:rsid w:val="006066AA"/>
    <w:rsid w:val="006067FD"/>
    <w:rsid w:val="00606D98"/>
    <w:rsid w:val="00606F3B"/>
    <w:rsid w:val="00607010"/>
    <w:rsid w:val="006071F6"/>
    <w:rsid w:val="006077A8"/>
    <w:rsid w:val="00607830"/>
    <w:rsid w:val="006078F2"/>
    <w:rsid w:val="00607EB1"/>
    <w:rsid w:val="00610179"/>
    <w:rsid w:val="006117FB"/>
    <w:rsid w:val="00611F56"/>
    <w:rsid w:val="006120B2"/>
    <w:rsid w:val="00612658"/>
    <w:rsid w:val="00612AA2"/>
    <w:rsid w:val="00612B7A"/>
    <w:rsid w:val="00612E39"/>
    <w:rsid w:val="00613353"/>
    <w:rsid w:val="0061352E"/>
    <w:rsid w:val="006136BE"/>
    <w:rsid w:val="00613A25"/>
    <w:rsid w:val="006142D2"/>
    <w:rsid w:val="00614A35"/>
    <w:rsid w:val="00614F2D"/>
    <w:rsid w:val="00615049"/>
    <w:rsid w:val="006153FE"/>
    <w:rsid w:val="006154A4"/>
    <w:rsid w:val="00615FE4"/>
    <w:rsid w:val="006165DA"/>
    <w:rsid w:val="0061736F"/>
    <w:rsid w:val="006174CA"/>
    <w:rsid w:val="006175C4"/>
    <w:rsid w:val="00617ACB"/>
    <w:rsid w:val="00617B31"/>
    <w:rsid w:val="0062008D"/>
    <w:rsid w:val="006202B7"/>
    <w:rsid w:val="00620917"/>
    <w:rsid w:val="00620AB4"/>
    <w:rsid w:val="00621393"/>
    <w:rsid w:val="00621808"/>
    <w:rsid w:val="00621EFA"/>
    <w:rsid w:val="006230B3"/>
    <w:rsid w:val="00623121"/>
    <w:rsid w:val="0062342E"/>
    <w:rsid w:val="006236E4"/>
    <w:rsid w:val="00624102"/>
    <w:rsid w:val="0062411D"/>
    <w:rsid w:val="00624AC6"/>
    <w:rsid w:val="00625684"/>
    <w:rsid w:val="006258B8"/>
    <w:rsid w:val="00625B9C"/>
    <w:rsid w:val="00626503"/>
    <w:rsid w:val="00626504"/>
    <w:rsid w:val="006269EA"/>
    <w:rsid w:val="00626A59"/>
    <w:rsid w:val="00626A95"/>
    <w:rsid w:val="00626DD6"/>
    <w:rsid w:val="00627914"/>
    <w:rsid w:val="00630456"/>
    <w:rsid w:val="006311EB"/>
    <w:rsid w:val="00631228"/>
    <w:rsid w:val="006318D4"/>
    <w:rsid w:val="00631E9E"/>
    <w:rsid w:val="00632090"/>
    <w:rsid w:val="00632091"/>
    <w:rsid w:val="0063254F"/>
    <w:rsid w:val="006329C8"/>
    <w:rsid w:val="00632D29"/>
    <w:rsid w:val="00632FC3"/>
    <w:rsid w:val="00633024"/>
    <w:rsid w:val="006334FC"/>
    <w:rsid w:val="00633A3A"/>
    <w:rsid w:val="00633D35"/>
    <w:rsid w:val="00633F09"/>
    <w:rsid w:val="00634813"/>
    <w:rsid w:val="00634F98"/>
    <w:rsid w:val="00635311"/>
    <w:rsid w:val="00635723"/>
    <w:rsid w:val="00635953"/>
    <w:rsid w:val="006362A2"/>
    <w:rsid w:val="006363F7"/>
    <w:rsid w:val="00636EC5"/>
    <w:rsid w:val="00637106"/>
    <w:rsid w:val="006378BF"/>
    <w:rsid w:val="00637A0C"/>
    <w:rsid w:val="00637E88"/>
    <w:rsid w:val="00637FAA"/>
    <w:rsid w:val="0064026C"/>
    <w:rsid w:val="00641621"/>
    <w:rsid w:val="00641D03"/>
    <w:rsid w:val="006426CC"/>
    <w:rsid w:val="00642727"/>
    <w:rsid w:val="00642B61"/>
    <w:rsid w:val="00642D11"/>
    <w:rsid w:val="00643E08"/>
    <w:rsid w:val="00643EE1"/>
    <w:rsid w:val="006442EC"/>
    <w:rsid w:val="00644B9B"/>
    <w:rsid w:val="00644D6D"/>
    <w:rsid w:val="00645093"/>
    <w:rsid w:val="00645822"/>
    <w:rsid w:val="006459A8"/>
    <w:rsid w:val="006461A3"/>
    <w:rsid w:val="00647038"/>
    <w:rsid w:val="00647C69"/>
    <w:rsid w:val="00647DF6"/>
    <w:rsid w:val="0065030E"/>
    <w:rsid w:val="00650E15"/>
    <w:rsid w:val="0065122E"/>
    <w:rsid w:val="0065127E"/>
    <w:rsid w:val="00651382"/>
    <w:rsid w:val="006513BF"/>
    <w:rsid w:val="006515BB"/>
    <w:rsid w:val="00651D0A"/>
    <w:rsid w:val="006520C7"/>
    <w:rsid w:val="006523D9"/>
    <w:rsid w:val="00652A7C"/>
    <w:rsid w:val="006530D8"/>
    <w:rsid w:val="00653165"/>
    <w:rsid w:val="006541D9"/>
    <w:rsid w:val="006541F1"/>
    <w:rsid w:val="00654362"/>
    <w:rsid w:val="00654703"/>
    <w:rsid w:val="00654998"/>
    <w:rsid w:val="006549A5"/>
    <w:rsid w:val="00655337"/>
    <w:rsid w:val="00655442"/>
    <w:rsid w:val="00655792"/>
    <w:rsid w:val="00655B8C"/>
    <w:rsid w:val="00655C9A"/>
    <w:rsid w:val="006560E1"/>
    <w:rsid w:val="0065637A"/>
    <w:rsid w:val="0065639A"/>
    <w:rsid w:val="00656480"/>
    <w:rsid w:val="00657607"/>
    <w:rsid w:val="006603B7"/>
    <w:rsid w:val="00660FCF"/>
    <w:rsid w:val="0066149F"/>
    <w:rsid w:val="006614E0"/>
    <w:rsid w:val="0066150A"/>
    <w:rsid w:val="00661511"/>
    <w:rsid w:val="0066186C"/>
    <w:rsid w:val="00661900"/>
    <w:rsid w:val="00661B0F"/>
    <w:rsid w:val="00661E70"/>
    <w:rsid w:val="006620A2"/>
    <w:rsid w:val="0066255C"/>
    <w:rsid w:val="00662B33"/>
    <w:rsid w:val="00662B69"/>
    <w:rsid w:val="00662DAD"/>
    <w:rsid w:val="0066399A"/>
    <w:rsid w:val="0066409C"/>
    <w:rsid w:val="00664252"/>
    <w:rsid w:val="006643F9"/>
    <w:rsid w:val="00665913"/>
    <w:rsid w:val="00666856"/>
    <w:rsid w:val="006669A2"/>
    <w:rsid w:val="006702A6"/>
    <w:rsid w:val="006706CB"/>
    <w:rsid w:val="00670E2D"/>
    <w:rsid w:val="006711FB"/>
    <w:rsid w:val="006719F4"/>
    <w:rsid w:val="00671AA4"/>
    <w:rsid w:val="00671BAA"/>
    <w:rsid w:val="00672330"/>
    <w:rsid w:val="00672EE5"/>
    <w:rsid w:val="00672F5F"/>
    <w:rsid w:val="006730DD"/>
    <w:rsid w:val="006738C1"/>
    <w:rsid w:val="00673F13"/>
    <w:rsid w:val="00674819"/>
    <w:rsid w:val="00674859"/>
    <w:rsid w:val="00674D49"/>
    <w:rsid w:val="0067523F"/>
    <w:rsid w:val="0067524B"/>
    <w:rsid w:val="006756E3"/>
    <w:rsid w:val="0067652E"/>
    <w:rsid w:val="0067669F"/>
    <w:rsid w:val="00676D49"/>
    <w:rsid w:val="00676DD9"/>
    <w:rsid w:val="00676E27"/>
    <w:rsid w:val="00677670"/>
    <w:rsid w:val="006777C0"/>
    <w:rsid w:val="00677907"/>
    <w:rsid w:val="00677CAD"/>
    <w:rsid w:val="00677EEE"/>
    <w:rsid w:val="006800AC"/>
    <w:rsid w:val="0068022F"/>
    <w:rsid w:val="0068086C"/>
    <w:rsid w:val="00680DB0"/>
    <w:rsid w:val="00680EBA"/>
    <w:rsid w:val="006812DD"/>
    <w:rsid w:val="006813A6"/>
    <w:rsid w:val="0068187E"/>
    <w:rsid w:val="00681D39"/>
    <w:rsid w:val="006823BF"/>
    <w:rsid w:val="00682B7B"/>
    <w:rsid w:val="00682C41"/>
    <w:rsid w:val="00682D0E"/>
    <w:rsid w:val="00684AD6"/>
    <w:rsid w:val="006852B0"/>
    <w:rsid w:val="006859B2"/>
    <w:rsid w:val="00685A37"/>
    <w:rsid w:val="00685B94"/>
    <w:rsid w:val="00686584"/>
    <w:rsid w:val="0068683D"/>
    <w:rsid w:val="00686C7C"/>
    <w:rsid w:val="00686D9D"/>
    <w:rsid w:val="00687185"/>
    <w:rsid w:val="00687868"/>
    <w:rsid w:val="00687961"/>
    <w:rsid w:val="00687A46"/>
    <w:rsid w:val="00687C86"/>
    <w:rsid w:val="00690034"/>
    <w:rsid w:val="00690115"/>
    <w:rsid w:val="00690290"/>
    <w:rsid w:val="00690632"/>
    <w:rsid w:val="006908B1"/>
    <w:rsid w:val="00690B01"/>
    <w:rsid w:val="00691B37"/>
    <w:rsid w:val="00692589"/>
    <w:rsid w:val="00692A36"/>
    <w:rsid w:val="00692BD6"/>
    <w:rsid w:val="00692E77"/>
    <w:rsid w:val="006931AE"/>
    <w:rsid w:val="0069367D"/>
    <w:rsid w:val="006936AE"/>
    <w:rsid w:val="0069430E"/>
    <w:rsid w:val="006961F9"/>
    <w:rsid w:val="00696AB7"/>
    <w:rsid w:val="00696DDF"/>
    <w:rsid w:val="00697484"/>
    <w:rsid w:val="0069749D"/>
    <w:rsid w:val="00697604"/>
    <w:rsid w:val="0069795B"/>
    <w:rsid w:val="00697C2C"/>
    <w:rsid w:val="00697C3E"/>
    <w:rsid w:val="006A0113"/>
    <w:rsid w:val="006A017A"/>
    <w:rsid w:val="006A01AA"/>
    <w:rsid w:val="006A0268"/>
    <w:rsid w:val="006A0278"/>
    <w:rsid w:val="006A037F"/>
    <w:rsid w:val="006A0495"/>
    <w:rsid w:val="006A0589"/>
    <w:rsid w:val="006A06FD"/>
    <w:rsid w:val="006A0DB3"/>
    <w:rsid w:val="006A0F2E"/>
    <w:rsid w:val="006A17F8"/>
    <w:rsid w:val="006A1FB9"/>
    <w:rsid w:val="006A2272"/>
    <w:rsid w:val="006A2273"/>
    <w:rsid w:val="006A2570"/>
    <w:rsid w:val="006A2621"/>
    <w:rsid w:val="006A294C"/>
    <w:rsid w:val="006A294D"/>
    <w:rsid w:val="006A2A65"/>
    <w:rsid w:val="006A2C68"/>
    <w:rsid w:val="006A3069"/>
    <w:rsid w:val="006A338A"/>
    <w:rsid w:val="006A358B"/>
    <w:rsid w:val="006A372C"/>
    <w:rsid w:val="006A3C5C"/>
    <w:rsid w:val="006A3C85"/>
    <w:rsid w:val="006A3E39"/>
    <w:rsid w:val="006A40C7"/>
    <w:rsid w:val="006A423F"/>
    <w:rsid w:val="006A451F"/>
    <w:rsid w:val="006A47F1"/>
    <w:rsid w:val="006A4EB4"/>
    <w:rsid w:val="006A52C2"/>
    <w:rsid w:val="006A58DE"/>
    <w:rsid w:val="006A5D7E"/>
    <w:rsid w:val="006A5EDE"/>
    <w:rsid w:val="006A66D4"/>
    <w:rsid w:val="006A6950"/>
    <w:rsid w:val="006A77B5"/>
    <w:rsid w:val="006A7CE8"/>
    <w:rsid w:val="006A7F8B"/>
    <w:rsid w:val="006B0429"/>
    <w:rsid w:val="006B07FD"/>
    <w:rsid w:val="006B195D"/>
    <w:rsid w:val="006B203B"/>
    <w:rsid w:val="006B20BC"/>
    <w:rsid w:val="006B22CE"/>
    <w:rsid w:val="006B2389"/>
    <w:rsid w:val="006B2D40"/>
    <w:rsid w:val="006B32C3"/>
    <w:rsid w:val="006B33A5"/>
    <w:rsid w:val="006B4768"/>
    <w:rsid w:val="006B5027"/>
    <w:rsid w:val="006B50F3"/>
    <w:rsid w:val="006B58A8"/>
    <w:rsid w:val="006B5BAB"/>
    <w:rsid w:val="006B5C91"/>
    <w:rsid w:val="006B5F90"/>
    <w:rsid w:val="006B6381"/>
    <w:rsid w:val="006B6ABF"/>
    <w:rsid w:val="006B6B7B"/>
    <w:rsid w:val="006B743C"/>
    <w:rsid w:val="006B7D87"/>
    <w:rsid w:val="006B7E74"/>
    <w:rsid w:val="006C022C"/>
    <w:rsid w:val="006C02B3"/>
    <w:rsid w:val="006C05BA"/>
    <w:rsid w:val="006C0DF8"/>
    <w:rsid w:val="006C1892"/>
    <w:rsid w:val="006C18F9"/>
    <w:rsid w:val="006C1946"/>
    <w:rsid w:val="006C22EC"/>
    <w:rsid w:val="006C2E51"/>
    <w:rsid w:val="006C334A"/>
    <w:rsid w:val="006C3696"/>
    <w:rsid w:val="006C36BA"/>
    <w:rsid w:val="006C380C"/>
    <w:rsid w:val="006C3C03"/>
    <w:rsid w:val="006C4385"/>
    <w:rsid w:val="006C4A4F"/>
    <w:rsid w:val="006C4CF8"/>
    <w:rsid w:val="006C50F8"/>
    <w:rsid w:val="006C5167"/>
    <w:rsid w:val="006C51DD"/>
    <w:rsid w:val="006C530F"/>
    <w:rsid w:val="006C533E"/>
    <w:rsid w:val="006C57D7"/>
    <w:rsid w:val="006C5AC5"/>
    <w:rsid w:val="006C5D92"/>
    <w:rsid w:val="006C6081"/>
    <w:rsid w:val="006C62AB"/>
    <w:rsid w:val="006C643D"/>
    <w:rsid w:val="006C6520"/>
    <w:rsid w:val="006C6A40"/>
    <w:rsid w:val="006C6C58"/>
    <w:rsid w:val="006C6F3A"/>
    <w:rsid w:val="006C6F87"/>
    <w:rsid w:val="006C704F"/>
    <w:rsid w:val="006C7167"/>
    <w:rsid w:val="006C77C2"/>
    <w:rsid w:val="006C7A00"/>
    <w:rsid w:val="006C7A31"/>
    <w:rsid w:val="006D08A4"/>
    <w:rsid w:val="006D0E11"/>
    <w:rsid w:val="006D0E96"/>
    <w:rsid w:val="006D1158"/>
    <w:rsid w:val="006D1A44"/>
    <w:rsid w:val="006D202E"/>
    <w:rsid w:val="006D3A5B"/>
    <w:rsid w:val="006D3D8C"/>
    <w:rsid w:val="006D405A"/>
    <w:rsid w:val="006D489E"/>
    <w:rsid w:val="006D4BB8"/>
    <w:rsid w:val="006D4C55"/>
    <w:rsid w:val="006D4CA3"/>
    <w:rsid w:val="006D4CA4"/>
    <w:rsid w:val="006D5037"/>
    <w:rsid w:val="006D5289"/>
    <w:rsid w:val="006D58D0"/>
    <w:rsid w:val="006D6585"/>
    <w:rsid w:val="006D7211"/>
    <w:rsid w:val="006D7293"/>
    <w:rsid w:val="006D743F"/>
    <w:rsid w:val="006E0219"/>
    <w:rsid w:val="006E05F2"/>
    <w:rsid w:val="006E06D0"/>
    <w:rsid w:val="006E1002"/>
    <w:rsid w:val="006E251A"/>
    <w:rsid w:val="006E28E9"/>
    <w:rsid w:val="006E2D32"/>
    <w:rsid w:val="006E3043"/>
    <w:rsid w:val="006E446F"/>
    <w:rsid w:val="006E45BD"/>
    <w:rsid w:val="006E45EF"/>
    <w:rsid w:val="006E46B5"/>
    <w:rsid w:val="006E501D"/>
    <w:rsid w:val="006E5807"/>
    <w:rsid w:val="006E5AC2"/>
    <w:rsid w:val="006E5B37"/>
    <w:rsid w:val="006E609D"/>
    <w:rsid w:val="006E65EA"/>
    <w:rsid w:val="006E66E9"/>
    <w:rsid w:val="006E7CE0"/>
    <w:rsid w:val="006E7F73"/>
    <w:rsid w:val="006F021D"/>
    <w:rsid w:val="006F15A3"/>
    <w:rsid w:val="006F1908"/>
    <w:rsid w:val="006F1A01"/>
    <w:rsid w:val="006F1DC3"/>
    <w:rsid w:val="006F22A9"/>
    <w:rsid w:val="006F240C"/>
    <w:rsid w:val="006F2752"/>
    <w:rsid w:val="006F28AB"/>
    <w:rsid w:val="006F28B8"/>
    <w:rsid w:val="006F332C"/>
    <w:rsid w:val="006F3410"/>
    <w:rsid w:val="006F36D8"/>
    <w:rsid w:val="006F3A2E"/>
    <w:rsid w:val="006F3A8E"/>
    <w:rsid w:val="006F4CA3"/>
    <w:rsid w:val="006F4F98"/>
    <w:rsid w:val="006F53BA"/>
    <w:rsid w:val="006F557B"/>
    <w:rsid w:val="006F5CC2"/>
    <w:rsid w:val="006F6966"/>
    <w:rsid w:val="006F6DBD"/>
    <w:rsid w:val="006F7310"/>
    <w:rsid w:val="006F7818"/>
    <w:rsid w:val="006F7831"/>
    <w:rsid w:val="006F7B96"/>
    <w:rsid w:val="006F7DAE"/>
    <w:rsid w:val="0070048F"/>
    <w:rsid w:val="007009EC"/>
    <w:rsid w:val="00700A5D"/>
    <w:rsid w:val="00701230"/>
    <w:rsid w:val="007014F6"/>
    <w:rsid w:val="00701599"/>
    <w:rsid w:val="007018B3"/>
    <w:rsid w:val="00702F77"/>
    <w:rsid w:val="00702FF0"/>
    <w:rsid w:val="0070340C"/>
    <w:rsid w:val="00704B7E"/>
    <w:rsid w:val="00705125"/>
    <w:rsid w:val="00705384"/>
    <w:rsid w:val="00705C06"/>
    <w:rsid w:val="00705FB0"/>
    <w:rsid w:val="00706355"/>
    <w:rsid w:val="00706447"/>
    <w:rsid w:val="00706490"/>
    <w:rsid w:val="00706544"/>
    <w:rsid w:val="0070668E"/>
    <w:rsid w:val="0070678F"/>
    <w:rsid w:val="007068B0"/>
    <w:rsid w:val="00706D78"/>
    <w:rsid w:val="00706E0B"/>
    <w:rsid w:val="00707909"/>
    <w:rsid w:val="00707F65"/>
    <w:rsid w:val="00707F96"/>
    <w:rsid w:val="00710048"/>
    <w:rsid w:val="00710959"/>
    <w:rsid w:val="00710C68"/>
    <w:rsid w:val="0071111C"/>
    <w:rsid w:val="007113E2"/>
    <w:rsid w:val="00711479"/>
    <w:rsid w:val="00711826"/>
    <w:rsid w:val="00711C5E"/>
    <w:rsid w:val="007121F3"/>
    <w:rsid w:val="00712D0D"/>
    <w:rsid w:val="00712E11"/>
    <w:rsid w:val="00713D33"/>
    <w:rsid w:val="00713D87"/>
    <w:rsid w:val="007146C1"/>
    <w:rsid w:val="00714C40"/>
    <w:rsid w:val="00715545"/>
    <w:rsid w:val="007165F6"/>
    <w:rsid w:val="00717208"/>
    <w:rsid w:val="007178BD"/>
    <w:rsid w:val="00717A09"/>
    <w:rsid w:val="00717B25"/>
    <w:rsid w:val="00717CEF"/>
    <w:rsid w:val="0072001D"/>
    <w:rsid w:val="00720468"/>
    <w:rsid w:val="00720D02"/>
    <w:rsid w:val="007210A0"/>
    <w:rsid w:val="007216AD"/>
    <w:rsid w:val="00721BD0"/>
    <w:rsid w:val="00722533"/>
    <w:rsid w:val="00722937"/>
    <w:rsid w:val="0072294E"/>
    <w:rsid w:val="00722AFB"/>
    <w:rsid w:val="007238F0"/>
    <w:rsid w:val="00723A6C"/>
    <w:rsid w:val="0072497E"/>
    <w:rsid w:val="00724C3A"/>
    <w:rsid w:val="007252AA"/>
    <w:rsid w:val="00725756"/>
    <w:rsid w:val="00725797"/>
    <w:rsid w:val="0072645D"/>
    <w:rsid w:val="00726553"/>
    <w:rsid w:val="00726613"/>
    <w:rsid w:val="00726C91"/>
    <w:rsid w:val="00726CF1"/>
    <w:rsid w:val="00726D75"/>
    <w:rsid w:val="007277CE"/>
    <w:rsid w:val="00727C73"/>
    <w:rsid w:val="00730060"/>
    <w:rsid w:val="00730246"/>
    <w:rsid w:val="00730E8A"/>
    <w:rsid w:val="0073122C"/>
    <w:rsid w:val="00731387"/>
    <w:rsid w:val="00731E9A"/>
    <w:rsid w:val="007324A3"/>
    <w:rsid w:val="00733DC7"/>
    <w:rsid w:val="00733E97"/>
    <w:rsid w:val="007340CC"/>
    <w:rsid w:val="0073466D"/>
    <w:rsid w:val="00734F53"/>
    <w:rsid w:val="00735529"/>
    <w:rsid w:val="00735A38"/>
    <w:rsid w:val="00735A9F"/>
    <w:rsid w:val="00735DEB"/>
    <w:rsid w:val="007363B3"/>
    <w:rsid w:val="00736950"/>
    <w:rsid w:val="007369E8"/>
    <w:rsid w:val="00736BC7"/>
    <w:rsid w:val="0073720B"/>
    <w:rsid w:val="00740BB0"/>
    <w:rsid w:val="00740BDB"/>
    <w:rsid w:val="00740D23"/>
    <w:rsid w:val="00740FFB"/>
    <w:rsid w:val="007414C2"/>
    <w:rsid w:val="00741752"/>
    <w:rsid w:val="00742150"/>
    <w:rsid w:val="00742CD6"/>
    <w:rsid w:val="00742DD3"/>
    <w:rsid w:val="00742E19"/>
    <w:rsid w:val="0074329A"/>
    <w:rsid w:val="00743A85"/>
    <w:rsid w:val="00743AD0"/>
    <w:rsid w:val="007443C0"/>
    <w:rsid w:val="00744798"/>
    <w:rsid w:val="007455E2"/>
    <w:rsid w:val="007456D3"/>
    <w:rsid w:val="0074572D"/>
    <w:rsid w:val="0074600A"/>
    <w:rsid w:val="007460DF"/>
    <w:rsid w:val="007463DF"/>
    <w:rsid w:val="00747063"/>
    <w:rsid w:val="0074718D"/>
    <w:rsid w:val="00747999"/>
    <w:rsid w:val="00747A34"/>
    <w:rsid w:val="00747B1F"/>
    <w:rsid w:val="00747FC3"/>
    <w:rsid w:val="007504DC"/>
    <w:rsid w:val="0075068D"/>
    <w:rsid w:val="0075083A"/>
    <w:rsid w:val="007519B2"/>
    <w:rsid w:val="00751A00"/>
    <w:rsid w:val="00751C40"/>
    <w:rsid w:val="00751E2F"/>
    <w:rsid w:val="00751E39"/>
    <w:rsid w:val="00751EA2"/>
    <w:rsid w:val="007522FE"/>
    <w:rsid w:val="007523F8"/>
    <w:rsid w:val="007525F7"/>
    <w:rsid w:val="007529EC"/>
    <w:rsid w:val="00752D33"/>
    <w:rsid w:val="00752FD0"/>
    <w:rsid w:val="00753084"/>
    <w:rsid w:val="007532BE"/>
    <w:rsid w:val="0075337A"/>
    <w:rsid w:val="007534D0"/>
    <w:rsid w:val="007534F1"/>
    <w:rsid w:val="00753570"/>
    <w:rsid w:val="0075386B"/>
    <w:rsid w:val="00754282"/>
    <w:rsid w:val="0075443F"/>
    <w:rsid w:val="0075457E"/>
    <w:rsid w:val="00754DED"/>
    <w:rsid w:val="00754F17"/>
    <w:rsid w:val="00754F91"/>
    <w:rsid w:val="00755426"/>
    <w:rsid w:val="007555B9"/>
    <w:rsid w:val="00755870"/>
    <w:rsid w:val="00755CDC"/>
    <w:rsid w:val="00755F55"/>
    <w:rsid w:val="007565C4"/>
    <w:rsid w:val="00756983"/>
    <w:rsid w:val="00756A08"/>
    <w:rsid w:val="00756BB1"/>
    <w:rsid w:val="00756C3F"/>
    <w:rsid w:val="00756D26"/>
    <w:rsid w:val="007574D9"/>
    <w:rsid w:val="007576A2"/>
    <w:rsid w:val="00757996"/>
    <w:rsid w:val="00757A6C"/>
    <w:rsid w:val="00757ACA"/>
    <w:rsid w:val="00757E2F"/>
    <w:rsid w:val="00757F4D"/>
    <w:rsid w:val="007600ED"/>
    <w:rsid w:val="007606FA"/>
    <w:rsid w:val="00760CF0"/>
    <w:rsid w:val="0076174B"/>
    <w:rsid w:val="00762767"/>
    <w:rsid w:val="00762985"/>
    <w:rsid w:val="00762B21"/>
    <w:rsid w:val="00763498"/>
    <w:rsid w:val="007635AB"/>
    <w:rsid w:val="00763967"/>
    <w:rsid w:val="0076404A"/>
    <w:rsid w:val="007640D6"/>
    <w:rsid w:val="007641E5"/>
    <w:rsid w:val="00764223"/>
    <w:rsid w:val="00764789"/>
    <w:rsid w:val="007648FF"/>
    <w:rsid w:val="00764B81"/>
    <w:rsid w:val="00765BB3"/>
    <w:rsid w:val="00765F33"/>
    <w:rsid w:val="00766CD0"/>
    <w:rsid w:val="00766CD1"/>
    <w:rsid w:val="007676E7"/>
    <w:rsid w:val="007678C0"/>
    <w:rsid w:val="00767A66"/>
    <w:rsid w:val="00770101"/>
    <w:rsid w:val="007710D3"/>
    <w:rsid w:val="00771136"/>
    <w:rsid w:val="007712CF"/>
    <w:rsid w:val="007714FF"/>
    <w:rsid w:val="00771849"/>
    <w:rsid w:val="00771896"/>
    <w:rsid w:val="00771BCC"/>
    <w:rsid w:val="00772078"/>
    <w:rsid w:val="007722E5"/>
    <w:rsid w:val="00772325"/>
    <w:rsid w:val="00772481"/>
    <w:rsid w:val="00772630"/>
    <w:rsid w:val="007737CA"/>
    <w:rsid w:val="00774336"/>
    <w:rsid w:val="007744DF"/>
    <w:rsid w:val="007746AE"/>
    <w:rsid w:val="0077472E"/>
    <w:rsid w:val="00774855"/>
    <w:rsid w:val="00774898"/>
    <w:rsid w:val="00774945"/>
    <w:rsid w:val="00774DBC"/>
    <w:rsid w:val="00775420"/>
    <w:rsid w:val="007756F7"/>
    <w:rsid w:val="00775A58"/>
    <w:rsid w:val="00775BFE"/>
    <w:rsid w:val="00775C47"/>
    <w:rsid w:val="00775CF5"/>
    <w:rsid w:val="00775E52"/>
    <w:rsid w:val="0077616A"/>
    <w:rsid w:val="00776298"/>
    <w:rsid w:val="007763E8"/>
    <w:rsid w:val="00776561"/>
    <w:rsid w:val="00777340"/>
    <w:rsid w:val="00777C7D"/>
    <w:rsid w:val="0078000B"/>
    <w:rsid w:val="00780364"/>
    <w:rsid w:val="00780474"/>
    <w:rsid w:val="00780BEF"/>
    <w:rsid w:val="00780F71"/>
    <w:rsid w:val="0078138D"/>
    <w:rsid w:val="007814C6"/>
    <w:rsid w:val="00781634"/>
    <w:rsid w:val="00781F36"/>
    <w:rsid w:val="00782238"/>
    <w:rsid w:val="00782C8C"/>
    <w:rsid w:val="007831C1"/>
    <w:rsid w:val="00783205"/>
    <w:rsid w:val="007842BC"/>
    <w:rsid w:val="00784356"/>
    <w:rsid w:val="007844A0"/>
    <w:rsid w:val="0078492F"/>
    <w:rsid w:val="00784D0D"/>
    <w:rsid w:val="007855ED"/>
    <w:rsid w:val="00785816"/>
    <w:rsid w:val="00785FC5"/>
    <w:rsid w:val="0078601B"/>
    <w:rsid w:val="00786226"/>
    <w:rsid w:val="00786897"/>
    <w:rsid w:val="00786F23"/>
    <w:rsid w:val="007874EB"/>
    <w:rsid w:val="00787837"/>
    <w:rsid w:val="00787AFB"/>
    <w:rsid w:val="00791805"/>
    <w:rsid w:val="00791AE3"/>
    <w:rsid w:val="00791CFF"/>
    <w:rsid w:val="00791F81"/>
    <w:rsid w:val="0079278E"/>
    <w:rsid w:val="00792FE9"/>
    <w:rsid w:val="007932F1"/>
    <w:rsid w:val="00793380"/>
    <w:rsid w:val="007934AD"/>
    <w:rsid w:val="00793632"/>
    <w:rsid w:val="00794031"/>
    <w:rsid w:val="00794145"/>
    <w:rsid w:val="0079472C"/>
    <w:rsid w:val="00795134"/>
    <w:rsid w:val="007954AE"/>
    <w:rsid w:val="00795716"/>
    <w:rsid w:val="00795AE2"/>
    <w:rsid w:val="00796EA1"/>
    <w:rsid w:val="00796EF2"/>
    <w:rsid w:val="00797152"/>
    <w:rsid w:val="00797E1D"/>
    <w:rsid w:val="007A0A8E"/>
    <w:rsid w:val="007A0BBD"/>
    <w:rsid w:val="007A0F37"/>
    <w:rsid w:val="007A10B8"/>
    <w:rsid w:val="007A1399"/>
    <w:rsid w:val="007A151A"/>
    <w:rsid w:val="007A19CF"/>
    <w:rsid w:val="007A22B7"/>
    <w:rsid w:val="007A3532"/>
    <w:rsid w:val="007A3882"/>
    <w:rsid w:val="007A3A90"/>
    <w:rsid w:val="007A3FF5"/>
    <w:rsid w:val="007A4788"/>
    <w:rsid w:val="007A489F"/>
    <w:rsid w:val="007A48AF"/>
    <w:rsid w:val="007A4D54"/>
    <w:rsid w:val="007A562B"/>
    <w:rsid w:val="007A56F8"/>
    <w:rsid w:val="007A5894"/>
    <w:rsid w:val="007A59E1"/>
    <w:rsid w:val="007A5A59"/>
    <w:rsid w:val="007A5DB1"/>
    <w:rsid w:val="007A5F1B"/>
    <w:rsid w:val="007A5F90"/>
    <w:rsid w:val="007A6DA4"/>
    <w:rsid w:val="007A712F"/>
    <w:rsid w:val="007A729F"/>
    <w:rsid w:val="007A74A0"/>
    <w:rsid w:val="007A7BFD"/>
    <w:rsid w:val="007A7EED"/>
    <w:rsid w:val="007B06CC"/>
    <w:rsid w:val="007B078F"/>
    <w:rsid w:val="007B088B"/>
    <w:rsid w:val="007B0C7B"/>
    <w:rsid w:val="007B1092"/>
    <w:rsid w:val="007B11E0"/>
    <w:rsid w:val="007B1301"/>
    <w:rsid w:val="007B1738"/>
    <w:rsid w:val="007B213D"/>
    <w:rsid w:val="007B21BC"/>
    <w:rsid w:val="007B2268"/>
    <w:rsid w:val="007B23AA"/>
    <w:rsid w:val="007B25ED"/>
    <w:rsid w:val="007B2912"/>
    <w:rsid w:val="007B2F2E"/>
    <w:rsid w:val="007B2FBC"/>
    <w:rsid w:val="007B36A2"/>
    <w:rsid w:val="007B38C9"/>
    <w:rsid w:val="007B38D9"/>
    <w:rsid w:val="007B3FE2"/>
    <w:rsid w:val="007B4221"/>
    <w:rsid w:val="007B4487"/>
    <w:rsid w:val="007B631A"/>
    <w:rsid w:val="007B6540"/>
    <w:rsid w:val="007B6579"/>
    <w:rsid w:val="007B67FB"/>
    <w:rsid w:val="007B6990"/>
    <w:rsid w:val="007B6FF2"/>
    <w:rsid w:val="007B73FC"/>
    <w:rsid w:val="007B7DE1"/>
    <w:rsid w:val="007C142E"/>
    <w:rsid w:val="007C1712"/>
    <w:rsid w:val="007C1DCC"/>
    <w:rsid w:val="007C1FDD"/>
    <w:rsid w:val="007C26E4"/>
    <w:rsid w:val="007C2E51"/>
    <w:rsid w:val="007C2ED2"/>
    <w:rsid w:val="007C335C"/>
    <w:rsid w:val="007C38DA"/>
    <w:rsid w:val="007C39D0"/>
    <w:rsid w:val="007C4BC2"/>
    <w:rsid w:val="007C5922"/>
    <w:rsid w:val="007C5975"/>
    <w:rsid w:val="007C6AA9"/>
    <w:rsid w:val="007C739F"/>
    <w:rsid w:val="007C7DF7"/>
    <w:rsid w:val="007C7F9F"/>
    <w:rsid w:val="007D0396"/>
    <w:rsid w:val="007D05AB"/>
    <w:rsid w:val="007D12F1"/>
    <w:rsid w:val="007D13E7"/>
    <w:rsid w:val="007D1451"/>
    <w:rsid w:val="007D1A20"/>
    <w:rsid w:val="007D1BC1"/>
    <w:rsid w:val="007D1CAF"/>
    <w:rsid w:val="007D26AE"/>
    <w:rsid w:val="007D26EA"/>
    <w:rsid w:val="007D2760"/>
    <w:rsid w:val="007D2AD2"/>
    <w:rsid w:val="007D2B76"/>
    <w:rsid w:val="007D32AE"/>
    <w:rsid w:val="007D32DB"/>
    <w:rsid w:val="007D375B"/>
    <w:rsid w:val="007D5094"/>
    <w:rsid w:val="007D62CA"/>
    <w:rsid w:val="007D6684"/>
    <w:rsid w:val="007D66CB"/>
    <w:rsid w:val="007D6EBF"/>
    <w:rsid w:val="007D7685"/>
    <w:rsid w:val="007D7721"/>
    <w:rsid w:val="007D78B2"/>
    <w:rsid w:val="007E033B"/>
    <w:rsid w:val="007E0511"/>
    <w:rsid w:val="007E0C92"/>
    <w:rsid w:val="007E1077"/>
    <w:rsid w:val="007E1ACE"/>
    <w:rsid w:val="007E1D1B"/>
    <w:rsid w:val="007E1E45"/>
    <w:rsid w:val="007E3117"/>
    <w:rsid w:val="007E372C"/>
    <w:rsid w:val="007E3A3D"/>
    <w:rsid w:val="007E3F71"/>
    <w:rsid w:val="007E4319"/>
    <w:rsid w:val="007E4362"/>
    <w:rsid w:val="007E46DC"/>
    <w:rsid w:val="007E494B"/>
    <w:rsid w:val="007E4A87"/>
    <w:rsid w:val="007E509C"/>
    <w:rsid w:val="007E5350"/>
    <w:rsid w:val="007E592A"/>
    <w:rsid w:val="007E59D0"/>
    <w:rsid w:val="007E600E"/>
    <w:rsid w:val="007E6130"/>
    <w:rsid w:val="007E68DF"/>
    <w:rsid w:val="007E7506"/>
    <w:rsid w:val="007E75AD"/>
    <w:rsid w:val="007E7CAD"/>
    <w:rsid w:val="007F04D7"/>
    <w:rsid w:val="007F0B87"/>
    <w:rsid w:val="007F1542"/>
    <w:rsid w:val="007F160C"/>
    <w:rsid w:val="007F2873"/>
    <w:rsid w:val="007F293B"/>
    <w:rsid w:val="007F2F33"/>
    <w:rsid w:val="007F3048"/>
    <w:rsid w:val="007F3836"/>
    <w:rsid w:val="007F3861"/>
    <w:rsid w:val="007F38F4"/>
    <w:rsid w:val="007F3F83"/>
    <w:rsid w:val="007F4179"/>
    <w:rsid w:val="007F48AB"/>
    <w:rsid w:val="007F4908"/>
    <w:rsid w:val="007F4A5D"/>
    <w:rsid w:val="007F4BEC"/>
    <w:rsid w:val="007F50D4"/>
    <w:rsid w:val="007F53B2"/>
    <w:rsid w:val="007F5714"/>
    <w:rsid w:val="007F646B"/>
    <w:rsid w:val="007F682D"/>
    <w:rsid w:val="007F6A6B"/>
    <w:rsid w:val="007F761B"/>
    <w:rsid w:val="007F7B41"/>
    <w:rsid w:val="00800E21"/>
    <w:rsid w:val="008015D1"/>
    <w:rsid w:val="00801C57"/>
    <w:rsid w:val="00802708"/>
    <w:rsid w:val="00802886"/>
    <w:rsid w:val="0080373F"/>
    <w:rsid w:val="00804655"/>
    <w:rsid w:val="00804DA4"/>
    <w:rsid w:val="00804ECB"/>
    <w:rsid w:val="00804FE4"/>
    <w:rsid w:val="0080554E"/>
    <w:rsid w:val="0080568D"/>
    <w:rsid w:val="00806405"/>
    <w:rsid w:val="00806B9D"/>
    <w:rsid w:val="00806C9B"/>
    <w:rsid w:val="008109FE"/>
    <w:rsid w:val="008116F5"/>
    <w:rsid w:val="00811875"/>
    <w:rsid w:val="00811B5B"/>
    <w:rsid w:val="0081289D"/>
    <w:rsid w:val="00812CB9"/>
    <w:rsid w:val="008131B0"/>
    <w:rsid w:val="0081329F"/>
    <w:rsid w:val="00813575"/>
    <w:rsid w:val="00813676"/>
    <w:rsid w:val="00813C93"/>
    <w:rsid w:val="00813DB4"/>
    <w:rsid w:val="00813E0D"/>
    <w:rsid w:val="00813F5D"/>
    <w:rsid w:val="008141F0"/>
    <w:rsid w:val="0081496E"/>
    <w:rsid w:val="00814E07"/>
    <w:rsid w:val="00815030"/>
    <w:rsid w:val="008159C6"/>
    <w:rsid w:val="00815DC0"/>
    <w:rsid w:val="00815E99"/>
    <w:rsid w:val="00815F8E"/>
    <w:rsid w:val="00816F81"/>
    <w:rsid w:val="008178D9"/>
    <w:rsid w:val="008178F9"/>
    <w:rsid w:val="008201A4"/>
    <w:rsid w:val="00820E64"/>
    <w:rsid w:val="008217D8"/>
    <w:rsid w:val="00821812"/>
    <w:rsid w:val="00821857"/>
    <w:rsid w:val="008218E3"/>
    <w:rsid w:val="00822312"/>
    <w:rsid w:val="00822433"/>
    <w:rsid w:val="00822E1B"/>
    <w:rsid w:val="00823564"/>
    <w:rsid w:val="00823577"/>
    <w:rsid w:val="008236D3"/>
    <w:rsid w:val="00824DEF"/>
    <w:rsid w:val="008250DB"/>
    <w:rsid w:val="00825DCE"/>
    <w:rsid w:val="00825F42"/>
    <w:rsid w:val="00826773"/>
    <w:rsid w:val="00826F1A"/>
    <w:rsid w:val="00827349"/>
    <w:rsid w:val="0083042A"/>
    <w:rsid w:val="00830587"/>
    <w:rsid w:val="008315C7"/>
    <w:rsid w:val="0083160A"/>
    <w:rsid w:val="008319A6"/>
    <w:rsid w:val="00831A7E"/>
    <w:rsid w:val="0083256D"/>
    <w:rsid w:val="0083307B"/>
    <w:rsid w:val="00833409"/>
    <w:rsid w:val="00833714"/>
    <w:rsid w:val="008337AB"/>
    <w:rsid w:val="00834110"/>
    <w:rsid w:val="00834F4F"/>
    <w:rsid w:val="00835214"/>
    <w:rsid w:val="0083550C"/>
    <w:rsid w:val="00835719"/>
    <w:rsid w:val="0083749D"/>
    <w:rsid w:val="0083754D"/>
    <w:rsid w:val="008377EE"/>
    <w:rsid w:val="00837962"/>
    <w:rsid w:val="0084044C"/>
    <w:rsid w:val="00840B73"/>
    <w:rsid w:val="00840DEB"/>
    <w:rsid w:val="00840E94"/>
    <w:rsid w:val="008417CC"/>
    <w:rsid w:val="00841970"/>
    <w:rsid w:val="00842060"/>
    <w:rsid w:val="00842760"/>
    <w:rsid w:val="00842A3C"/>
    <w:rsid w:val="00842B60"/>
    <w:rsid w:val="00842CC3"/>
    <w:rsid w:val="00842DAE"/>
    <w:rsid w:val="00843046"/>
    <w:rsid w:val="008434E7"/>
    <w:rsid w:val="00844149"/>
    <w:rsid w:val="008441F1"/>
    <w:rsid w:val="00844C3C"/>
    <w:rsid w:val="00844D59"/>
    <w:rsid w:val="00844E85"/>
    <w:rsid w:val="00844E9C"/>
    <w:rsid w:val="0084514B"/>
    <w:rsid w:val="00845C48"/>
    <w:rsid w:val="00845EB6"/>
    <w:rsid w:val="00846098"/>
    <w:rsid w:val="0084626F"/>
    <w:rsid w:val="008469A3"/>
    <w:rsid w:val="00846CD4"/>
    <w:rsid w:val="008475A9"/>
    <w:rsid w:val="00847A7E"/>
    <w:rsid w:val="00850182"/>
    <w:rsid w:val="00850317"/>
    <w:rsid w:val="0085050D"/>
    <w:rsid w:val="00850999"/>
    <w:rsid w:val="00850AF7"/>
    <w:rsid w:val="00850C14"/>
    <w:rsid w:val="00851450"/>
    <w:rsid w:val="008517E6"/>
    <w:rsid w:val="00852F5F"/>
    <w:rsid w:val="00853D19"/>
    <w:rsid w:val="008543B7"/>
    <w:rsid w:val="0085471D"/>
    <w:rsid w:val="008547B2"/>
    <w:rsid w:val="00854C82"/>
    <w:rsid w:val="00854E00"/>
    <w:rsid w:val="00854F8C"/>
    <w:rsid w:val="0085561A"/>
    <w:rsid w:val="00855D12"/>
    <w:rsid w:val="00855FC3"/>
    <w:rsid w:val="008563E8"/>
    <w:rsid w:val="0085687C"/>
    <w:rsid w:val="0085737F"/>
    <w:rsid w:val="00857558"/>
    <w:rsid w:val="00857C5F"/>
    <w:rsid w:val="00857DE0"/>
    <w:rsid w:val="00860976"/>
    <w:rsid w:val="008609AB"/>
    <w:rsid w:val="0086114C"/>
    <w:rsid w:val="008619A0"/>
    <w:rsid w:val="008621A2"/>
    <w:rsid w:val="008621C6"/>
    <w:rsid w:val="008621DF"/>
    <w:rsid w:val="008625B1"/>
    <w:rsid w:val="00862E39"/>
    <w:rsid w:val="00863515"/>
    <w:rsid w:val="00863653"/>
    <w:rsid w:val="008639EF"/>
    <w:rsid w:val="00864122"/>
    <w:rsid w:val="00864B0B"/>
    <w:rsid w:val="008652E7"/>
    <w:rsid w:val="00865C20"/>
    <w:rsid w:val="008667A6"/>
    <w:rsid w:val="00866CE2"/>
    <w:rsid w:val="00866DED"/>
    <w:rsid w:val="00866ECF"/>
    <w:rsid w:val="0086747C"/>
    <w:rsid w:val="00867A54"/>
    <w:rsid w:val="008700B1"/>
    <w:rsid w:val="00870207"/>
    <w:rsid w:val="00872170"/>
    <w:rsid w:val="0087248E"/>
    <w:rsid w:val="00872FF2"/>
    <w:rsid w:val="00873243"/>
    <w:rsid w:val="008734DE"/>
    <w:rsid w:val="00873692"/>
    <w:rsid w:val="00873B67"/>
    <w:rsid w:val="00873CF6"/>
    <w:rsid w:val="00873F08"/>
    <w:rsid w:val="00873F50"/>
    <w:rsid w:val="00874016"/>
    <w:rsid w:val="008745D0"/>
    <w:rsid w:val="00875108"/>
    <w:rsid w:val="00875195"/>
    <w:rsid w:val="00875770"/>
    <w:rsid w:val="008758B3"/>
    <w:rsid w:val="00875BEF"/>
    <w:rsid w:val="008765AC"/>
    <w:rsid w:val="008766CE"/>
    <w:rsid w:val="0087693D"/>
    <w:rsid w:val="00876C74"/>
    <w:rsid w:val="00876ECE"/>
    <w:rsid w:val="008771E4"/>
    <w:rsid w:val="00877394"/>
    <w:rsid w:val="008779F3"/>
    <w:rsid w:val="00877D43"/>
    <w:rsid w:val="0088033F"/>
    <w:rsid w:val="00880635"/>
    <w:rsid w:val="008806F7"/>
    <w:rsid w:val="00880834"/>
    <w:rsid w:val="008809E0"/>
    <w:rsid w:val="00880D3E"/>
    <w:rsid w:val="00880E25"/>
    <w:rsid w:val="008811C9"/>
    <w:rsid w:val="008815AF"/>
    <w:rsid w:val="00881852"/>
    <w:rsid w:val="008828F6"/>
    <w:rsid w:val="00882D69"/>
    <w:rsid w:val="00882F9C"/>
    <w:rsid w:val="008830F6"/>
    <w:rsid w:val="00883C51"/>
    <w:rsid w:val="00883C8C"/>
    <w:rsid w:val="00883D70"/>
    <w:rsid w:val="00884DB3"/>
    <w:rsid w:val="00885566"/>
    <w:rsid w:val="00885C8D"/>
    <w:rsid w:val="00885F05"/>
    <w:rsid w:val="00886292"/>
    <w:rsid w:val="00886C94"/>
    <w:rsid w:val="00886EC2"/>
    <w:rsid w:val="00887031"/>
    <w:rsid w:val="008871BF"/>
    <w:rsid w:val="00887413"/>
    <w:rsid w:val="00887926"/>
    <w:rsid w:val="00887A0F"/>
    <w:rsid w:val="008904D0"/>
    <w:rsid w:val="00890876"/>
    <w:rsid w:val="00891001"/>
    <w:rsid w:val="00891784"/>
    <w:rsid w:val="00891987"/>
    <w:rsid w:val="008921BB"/>
    <w:rsid w:val="00892297"/>
    <w:rsid w:val="008928EB"/>
    <w:rsid w:val="00892DDF"/>
    <w:rsid w:val="00892EBE"/>
    <w:rsid w:val="00893071"/>
    <w:rsid w:val="00893F23"/>
    <w:rsid w:val="00894CD8"/>
    <w:rsid w:val="00894E3B"/>
    <w:rsid w:val="00894EF0"/>
    <w:rsid w:val="00895DE9"/>
    <w:rsid w:val="00896B2D"/>
    <w:rsid w:val="0089704C"/>
    <w:rsid w:val="008A0402"/>
    <w:rsid w:val="008A08AC"/>
    <w:rsid w:val="008A0FDF"/>
    <w:rsid w:val="008A12FF"/>
    <w:rsid w:val="008A1ABA"/>
    <w:rsid w:val="008A23AC"/>
    <w:rsid w:val="008A2B1E"/>
    <w:rsid w:val="008A2FCF"/>
    <w:rsid w:val="008A33F2"/>
    <w:rsid w:val="008A34DC"/>
    <w:rsid w:val="008A3546"/>
    <w:rsid w:val="008A3549"/>
    <w:rsid w:val="008A3B49"/>
    <w:rsid w:val="008A4C2C"/>
    <w:rsid w:val="008A4FE9"/>
    <w:rsid w:val="008A5204"/>
    <w:rsid w:val="008A5C4A"/>
    <w:rsid w:val="008A6748"/>
    <w:rsid w:val="008A6853"/>
    <w:rsid w:val="008A6897"/>
    <w:rsid w:val="008A6D37"/>
    <w:rsid w:val="008A6ED3"/>
    <w:rsid w:val="008A6F2D"/>
    <w:rsid w:val="008B00B6"/>
    <w:rsid w:val="008B0281"/>
    <w:rsid w:val="008B051A"/>
    <w:rsid w:val="008B0877"/>
    <w:rsid w:val="008B09BF"/>
    <w:rsid w:val="008B0B3D"/>
    <w:rsid w:val="008B0C80"/>
    <w:rsid w:val="008B1062"/>
    <w:rsid w:val="008B2059"/>
    <w:rsid w:val="008B2893"/>
    <w:rsid w:val="008B2F49"/>
    <w:rsid w:val="008B32F5"/>
    <w:rsid w:val="008B38ED"/>
    <w:rsid w:val="008B3910"/>
    <w:rsid w:val="008B3967"/>
    <w:rsid w:val="008B3BFF"/>
    <w:rsid w:val="008B4015"/>
    <w:rsid w:val="008B42C3"/>
    <w:rsid w:val="008B49B2"/>
    <w:rsid w:val="008B5516"/>
    <w:rsid w:val="008B594D"/>
    <w:rsid w:val="008B5DC4"/>
    <w:rsid w:val="008B5F72"/>
    <w:rsid w:val="008B60FC"/>
    <w:rsid w:val="008B61A6"/>
    <w:rsid w:val="008B698E"/>
    <w:rsid w:val="008B6CD4"/>
    <w:rsid w:val="008B7418"/>
    <w:rsid w:val="008B7F8C"/>
    <w:rsid w:val="008C02E9"/>
    <w:rsid w:val="008C03A6"/>
    <w:rsid w:val="008C09CB"/>
    <w:rsid w:val="008C0A42"/>
    <w:rsid w:val="008C118A"/>
    <w:rsid w:val="008C1362"/>
    <w:rsid w:val="008C16EE"/>
    <w:rsid w:val="008C1B0A"/>
    <w:rsid w:val="008C2302"/>
    <w:rsid w:val="008C2969"/>
    <w:rsid w:val="008C2FD2"/>
    <w:rsid w:val="008C3467"/>
    <w:rsid w:val="008C3B43"/>
    <w:rsid w:val="008C3F6A"/>
    <w:rsid w:val="008C4091"/>
    <w:rsid w:val="008C47C7"/>
    <w:rsid w:val="008C5897"/>
    <w:rsid w:val="008C596A"/>
    <w:rsid w:val="008C5A08"/>
    <w:rsid w:val="008C5D7A"/>
    <w:rsid w:val="008C63CE"/>
    <w:rsid w:val="008C653A"/>
    <w:rsid w:val="008C6F4E"/>
    <w:rsid w:val="008C72C5"/>
    <w:rsid w:val="008C74E9"/>
    <w:rsid w:val="008C76B0"/>
    <w:rsid w:val="008C7C74"/>
    <w:rsid w:val="008C7CA3"/>
    <w:rsid w:val="008C7F92"/>
    <w:rsid w:val="008D0A29"/>
    <w:rsid w:val="008D0A2C"/>
    <w:rsid w:val="008D0D10"/>
    <w:rsid w:val="008D0F2A"/>
    <w:rsid w:val="008D1380"/>
    <w:rsid w:val="008D139A"/>
    <w:rsid w:val="008D16B9"/>
    <w:rsid w:val="008D1BF7"/>
    <w:rsid w:val="008D228D"/>
    <w:rsid w:val="008D2657"/>
    <w:rsid w:val="008D2C40"/>
    <w:rsid w:val="008D31EA"/>
    <w:rsid w:val="008D36E5"/>
    <w:rsid w:val="008D4182"/>
    <w:rsid w:val="008D4981"/>
    <w:rsid w:val="008D4FAB"/>
    <w:rsid w:val="008D57AD"/>
    <w:rsid w:val="008D6093"/>
    <w:rsid w:val="008D68B3"/>
    <w:rsid w:val="008D6E39"/>
    <w:rsid w:val="008D6F5D"/>
    <w:rsid w:val="008D7E71"/>
    <w:rsid w:val="008D7EF4"/>
    <w:rsid w:val="008E08BD"/>
    <w:rsid w:val="008E09A3"/>
    <w:rsid w:val="008E1D21"/>
    <w:rsid w:val="008E201B"/>
    <w:rsid w:val="008E26EE"/>
    <w:rsid w:val="008E2B14"/>
    <w:rsid w:val="008E2C15"/>
    <w:rsid w:val="008E314C"/>
    <w:rsid w:val="008E36B4"/>
    <w:rsid w:val="008E3E99"/>
    <w:rsid w:val="008E449A"/>
    <w:rsid w:val="008E4A4A"/>
    <w:rsid w:val="008E57A3"/>
    <w:rsid w:val="008E5BC3"/>
    <w:rsid w:val="008E5EFB"/>
    <w:rsid w:val="008E5F52"/>
    <w:rsid w:val="008E6265"/>
    <w:rsid w:val="008E6588"/>
    <w:rsid w:val="008E6AFF"/>
    <w:rsid w:val="008E7003"/>
    <w:rsid w:val="008E7371"/>
    <w:rsid w:val="008E7715"/>
    <w:rsid w:val="008E7E11"/>
    <w:rsid w:val="008F04A5"/>
    <w:rsid w:val="008F0631"/>
    <w:rsid w:val="008F0CB7"/>
    <w:rsid w:val="008F1066"/>
    <w:rsid w:val="008F1B57"/>
    <w:rsid w:val="008F2007"/>
    <w:rsid w:val="008F2480"/>
    <w:rsid w:val="008F2883"/>
    <w:rsid w:val="008F2F3E"/>
    <w:rsid w:val="008F2F95"/>
    <w:rsid w:val="008F328C"/>
    <w:rsid w:val="008F3482"/>
    <w:rsid w:val="008F3AA1"/>
    <w:rsid w:val="008F3C7A"/>
    <w:rsid w:val="008F475B"/>
    <w:rsid w:val="008F4F8C"/>
    <w:rsid w:val="008F50F4"/>
    <w:rsid w:val="008F57FE"/>
    <w:rsid w:val="008F5869"/>
    <w:rsid w:val="008F5882"/>
    <w:rsid w:val="008F5B7A"/>
    <w:rsid w:val="008F617E"/>
    <w:rsid w:val="008F61A2"/>
    <w:rsid w:val="008F6440"/>
    <w:rsid w:val="008F6592"/>
    <w:rsid w:val="008F6BB8"/>
    <w:rsid w:val="008F6C78"/>
    <w:rsid w:val="008F7675"/>
    <w:rsid w:val="008F77BA"/>
    <w:rsid w:val="008F7CD4"/>
    <w:rsid w:val="008F7E87"/>
    <w:rsid w:val="009001BC"/>
    <w:rsid w:val="0090175E"/>
    <w:rsid w:val="00901A74"/>
    <w:rsid w:val="00901DEC"/>
    <w:rsid w:val="009021A0"/>
    <w:rsid w:val="009031C2"/>
    <w:rsid w:val="00903222"/>
    <w:rsid w:val="009032A4"/>
    <w:rsid w:val="009034AB"/>
    <w:rsid w:val="009035E9"/>
    <w:rsid w:val="0090383F"/>
    <w:rsid w:val="00903ACD"/>
    <w:rsid w:val="00904678"/>
    <w:rsid w:val="00904722"/>
    <w:rsid w:val="009054BA"/>
    <w:rsid w:val="00905749"/>
    <w:rsid w:val="0090582B"/>
    <w:rsid w:val="00905B46"/>
    <w:rsid w:val="00906432"/>
    <w:rsid w:val="0090659C"/>
    <w:rsid w:val="00906663"/>
    <w:rsid w:val="009066AA"/>
    <w:rsid w:val="00906ACE"/>
    <w:rsid w:val="00906DE6"/>
    <w:rsid w:val="009072C7"/>
    <w:rsid w:val="009076F6"/>
    <w:rsid w:val="009077F9"/>
    <w:rsid w:val="009079F5"/>
    <w:rsid w:val="00907A21"/>
    <w:rsid w:val="00907C83"/>
    <w:rsid w:val="00910489"/>
    <w:rsid w:val="009105F3"/>
    <w:rsid w:val="00910BAE"/>
    <w:rsid w:val="00910E6C"/>
    <w:rsid w:val="00910E99"/>
    <w:rsid w:val="00911236"/>
    <w:rsid w:val="00911D2C"/>
    <w:rsid w:val="009124A4"/>
    <w:rsid w:val="009125D8"/>
    <w:rsid w:val="00913178"/>
    <w:rsid w:val="00913A3F"/>
    <w:rsid w:val="00913F05"/>
    <w:rsid w:val="00914049"/>
    <w:rsid w:val="009144F5"/>
    <w:rsid w:val="0091477A"/>
    <w:rsid w:val="00914DC4"/>
    <w:rsid w:val="009153D6"/>
    <w:rsid w:val="00915791"/>
    <w:rsid w:val="00915854"/>
    <w:rsid w:val="009158F1"/>
    <w:rsid w:val="00915BBE"/>
    <w:rsid w:val="009164EF"/>
    <w:rsid w:val="00916663"/>
    <w:rsid w:val="0091672A"/>
    <w:rsid w:val="00916893"/>
    <w:rsid w:val="00916BE0"/>
    <w:rsid w:val="00916BE6"/>
    <w:rsid w:val="00916D12"/>
    <w:rsid w:val="00916F79"/>
    <w:rsid w:val="009172E9"/>
    <w:rsid w:val="00917519"/>
    <w:rsid w:val="00920047"/>
    <w:rsid w:val="00920759"/>
    <w:rsid w:val="009207C7"/>
    <w:rsid w:val="00920B2C"/>
    <w:rsid w:val="00920B3B"/>
    <w:rsid w:val="0092109E"/>
    <w:rsid w:val="009215B4"/>
    <w:rsid w:val="009234F3"/>
    <w:rsid w:val="0092489C"/>
    <w:rsid w:val="00924A2F"/>
    <w:rsid w:val="00924AE9"/>
    <w:rsid w:val="00925459"/>
    <w:rsid w:val="009254A1"/>
    <w:rsid w:val="00925831"/>
    <w:rsid w:val="009258D1"/>
    <w:rsid w:val="00925CE1"/>
    <w:rsid w:val="00925DD1"/>
    <w:rsid w:val="00925FCE"/>
    <w:rsid w:val="009263D4"/>
    <w:rsid w:val="00926ACA"/>
    <w:rsid w:val="00926FA9"/>
    <w:rsid w:val="00926FD4"/>
    <w:rsid w:val="009275D0"/>
    <w:rsid w:val="009279F6"/>
    <w:rsid w:val="009302C4"/>
    <w:rsid w:val="0093039F"/>
    <w:rsid w:val="009307A0"/>
    <w:rsid w:val="0093095A"/>
    <w:rsid w:val="00930B3A"/>
    <w:rsid w:val="00931036"/>
    <w:rsid w:val="009313DD"/>
    <w:rsid w:val="00931DD6"/>
    <w:rsid w:val="00932133"/>
    <w:rsid w:val="00932178"/>
    <w:rsid w:val="00932233"/>
    <w:rsid w:val="0093230E"/>
    <w:rsid w:val="00932D1A"/>
    <w:rsid w:val="00932FD1"/>
    <w:rsid w:val="00933216"/>
    <w:rsid w:val="00933836"/>
    <w:rsid w:val="00933984"/>
    <w:rsid w:val="009345AD"/>
    <w:rsid w:val="009346DE"/>
    <w:rsid w:val="0093470F"/>
    <w:rsid w:val="00934745"/>
    <w:rsid w:val="009347E8"/>
    <w:rsid w:val="009349AC"/>
    <w:rsid w:val="00935083"/>
    <w:rsid w:val="009351FA"/>
    <w:rsid w:val="009352C1"/>
    <w:rsid w:val="00935980"/>
    <w:rsid w:val="00935B3F"/>
    <w:rsid w:val="00935C08"/>
    <w:rsid w:val="00935C5B"/>
    <w:rsid w:val="00936113"/>
    <w:rsid w:val="00936F80"/>
    <w:rsid w:val="0093709F"/>
    <w:rsid w:val="0093731E"/>
    <w:rsid w:val="0093739C"/>
    <w:rsid w:val="0093749E"/>
    <w:rsid w:val="00937847"/>
    <w:rsid w:val="00937953"/>
    <w:rsid w:val="00937986"/>
    <w:rsid w:val="00937C6E"/>
    <w:rsid w:val="00937F78"/>
    <w:rsid w:val="00940190"/>
    <w:rsid w:val="009414C2"/>
    <w:rsid w:val="0094175E"/>
    <w:rsid w:val="00941780"/>
    <w:rsid w:val="00941D02"/>
    <w:rsid w:val="00941D83"/>
    <w:rsid w:val="00942147"/>
    <w:rsid w:val="009422BF"/>
    <w:rsid w:val="00942851"/>
    <w:rsid w:val="0094295C"/>
    <w:rsid w:val="0094300E"/>
    <w:rsid w:val="0094386A"/>
    <w:rsid w:val="00943BB3"/>
    <w:rsid w:val="009440E4"/>
    <w:rsid w:val="00944F01"/>
    <w:rsid w:val="00944FCF"/>
    <w:rsid w:val="00945325"/>
    <w:rsid w:val="00945510"/>
    <w:rsid w:val="00946BC6"/>
    <w:rsid w:val="00946C24"/>
    <w:rsid w:val="00946DEB"/>
    <w:rsid w:val="009475C2"/>
    <w:rsid w:val="00947C9F"/>
    <w:rsid w:val="00947D8F"/>
    <w:rsid w:val="00947F67"/>
    <w:rsid w:val="00947FA0"/>
    <w:rsid w:val="009504C1"/>
    <w:rsid w:val="009508BD"/>
    <w:rsid w:val="00950D20"/>
    <w:rsid w:val="00950D87"/>
    <w:rsid w:val="009517DB"/>
    <w:rsid w:val="00951FD3"/>
    <w:rsid w:val="00952B01"/>
    <w:rsid w:val="009531CD"/>
    <w:rsid w:val="009532E3"/>
    <w:rsid w:val="009538F8"/>
    <w:rsid w:val="00953E67"/>
    <w:rsid w:val="0095447E"/>
    <w:rsid w:val="0095493E"/>
    <w:rsid w:val="00955067"/>
    <w:rsid w:val="009554E4"/>
    <w:rsid w:val="00955D85"/>
    <w:rsid w:val="00955EB3"/>
    <w:rsid w:val="00956499"/>
    <w:rsid w:val="0095665D"/>
    <w:rsid w:val="00956A8E"/>
    <w:rsid w:val="00957848"/>
    <w:rsid w:val="00957883"/>
    <w:rsid w:val="00960043"/>
    <w:rsid w:val="0096077E"/>
    <w:rsid w:val="009607D6"/>
    <w:rsid w:val="00960D02"/>
    <w:rsid w:val="0096110A"/>
    <w:rsid w:val="00961F9F"/>
    <w:rsid w:val="009621B9"/>
    <w:rsid w:val="00962661"/>
    <w:rsid w:val="00962761"/>
    <w:rsid w:val="0096286A"/>
    <w:rsid w:val="00962961"/>
    <w:rsid w:val="00962BFA"/>
    <w:rsid w:val="00964DDD"/>
    <w:rsid w:val="00965291"/>
    <w:rsid w:val="00965388"/>
    <w:rsid w:val="0096541E"/>
    <w:rsid w:val="0096552B"/>
    <w:rsid w:val="00965865"/>
    <w:rsid w:val="00965CB1"/>
    <w:rsid w:val="00966B36"/>
    <w:rsid w:val="00966D82"/>
    <w:rsid w:val="0096733C"/>
    <w:rsid w:val="00967403"/>
    <w:rsid w:val="009677E7"/>
    <w:rsid w:val="009679AE"/>
    <w:rsid w:val="009702BE"/>
    <w:rsid w:val="00970AEB"/>
    <w:rsid w:val="00970E54"/>
    <w:rsid w:val="0097124B"/>
    <w:rsid w:val="00971337"/>
    <w:rsid w:val="009717C5"/>
    <w:rsid w:val="00971B78"/>
    <w:rsid w:val="00971CA9"/>
    <w:rsid w:val="00973367"/>
    <w:rsid w:val="009734FF"/>
    <w:rsid w:val="0097353B"/>
    <w:rsid w:val="00973A8C"/>
    <w:rsid w:val="00973BB1"/>
    <w:rsid w:val="00973C68"/>
    <w:rsid w:val="00973CB4"/>
    <w:rsid w:val="009748C8"/>
    <w:rsid w:val="0097495E"/>
    <w:rsid w:val="00974A16"/>
    <w:rsid w:val="00974BDD"/>
    <w:rsid w:val="00975306"/>
    <w:rsid w:val="00975728"/>
    <w:rsid w:val="00975862"/>
    <w:rsid w:val="00975894"/>
    <w:rsid w:val="00975981"/>
    <w:rsid w:val="00975ECF"/>
    <w:rsid w:val="00976A3E"/>
    <w:rsid w:val="00977282"/>
    <w:rsid w:val="00977435"/>
    <w:rsid w:val="00977467"/>
    <w:rsid w:val="00977B97"/>
    <w:rsid w:val="00977DA8"/>
    <w:rsid w:val="009803A7"/>
    <w:rsid w:val="009803E4"/>
    <w:rsid w:val="009804F5"/>
    <w:rsid w:val="009805B1"/>
    <w:rsid w:val="00980C78"/>
    <w:rsid w:val="009810A7"/>
    <w:rsid w:val="009814A2"/>
    <w:rsid w:val="0098164E"/>
    <w:rsid w:val="00981B71"/>
    <w:rsid w:val="00981DD6"/>
    <w:rsid w:val="00981FAC"/>
    <w:rsid w:val="009823D1"/>
    <w:rsid w:val="009826FD"/>
    <w:rsid w:val="00982D8E"/>
    <w:rsid w:val="00982F94"/>
    <w:rsid w:val="00982FE3"/>
    <w:rsid w:val="0098353F"/>
    <w:rsid w:val="00983AAE"/>
    <w:rsid w:val="00983E11"/>
    <w:rsid w:val="00983F15"/>
    <w:rsid w:val="00983F72"/>
    <w:rsid w:val="00984903"/>
    <w:rsid w:val="00985792"/>
    <w:rsid w:val="0098626F"/>
    <w:rsid w:val="00986F6D"/>
    <w:rsid w:val="00987140"/>
    <w:rsid w:val="009874B2"/>
    <w:rsid w:val="00987AAC"/>
    <w:rsid w:val="00987B11"/>
    <w:rsid w:val="00987EEF"/>
    <w:rsid w:val="009902AA"/>
    <w:rsid w:val="00990504"/>
    <w:rsid w:val="00990591"/>
    <w:rsid w:val="00990CFA"/>
    <w:rsid w:val="00991616"/>
    <w:rsid w:val="00991F6D"/>
    <w:rsid w:val="00992363"/>
    <w:rsid w:val="0099244E"/>
    <w:rsid w:val="0099262F"/>
    <w:rsid w:val="00992953"/>
    <w:rsid w:val="0099394E"/>
    <w:rsid w:val="00993D08"/>
    <w:rsid w:val="00993D7B"/>
    <w:rsid w:val="009946C8"/>
    <w:rsid w:val="00994F5D"/>
    <w:rsid w:val="0099562D"/>
    <w:rsid w:val="00995831"/>
    <w:rsid w:val="00995D90"/>
    <w:rsid w:val="00995E2E"/>
    <w:rsid w:val="00996289"/>
    <w:rsid w:val="00996816"/>
    <w:rsid w:val="00996E42"/>
    <w:rsid w:val="009975B0"/>
    <w:rsid w:val="00997A36"/>
    <w:rsid w:val="00997F75"/>
    <w:rsid w:val="009A011E"/>
    <w:rsid w:val="009A07BD"/>
    <w:rsid w:val="009A0898"/>
    <w:rsid w:val="009A0D1F"/>
    <w:rsid w:val="009A0E1B"/>
    <w:rsid w:val="009A1028"/>
    <w:rsid w:val="009A15D2"/>
    <w:rsid w:val="009A1EB1"/>
    <w:rsid w:val="009A3000"/>
    <w:rsid w:val="009A314B"/>
    <w:rsid w:val="009A3F8B"/>
    <w:rsid w:val="009A4637"/>
    <w:rsid w:val="009A4766"/>
    <w:rsid w:val="009A47A3"/>
    <w:rsid w:val="009A4AF5"/>
    <w:rsid w:val="009A4B82"/>
    <w:rsid w:val="009A50D5"/>
    <w:rsid w:val="009A571F"/>
    <w:rsid w:val="009A59E4"/>
    <w:rsid w:val="009A6172"/>
    <w:rsid w:val="009A659E"/>
    <w:rsid w:val="009A6E1E"/>
    <w:rsid w:val="009A6F04"/>
    <w:rsid w:val="009B0C2A"/>
    <w:rsid w:val="009B102B"/>
    <w:rsid w:val="009B18F0"/>
    <w:rsid w:val="009B1F8A"/>
    <w:rsid w:val="009B202C"/>
    <w:rsid w:val="009B203D"/>
    <w:rsid w:val="009B26DA"/>
    <w:rsid w:val="009B29BD"/>
    <w:rsid w:val="009B2FFB"/>
    <w:rsid w:val="009B4050"/>
    <w:rsid w:val="009B4A08"/>
    <w:rsid w:val="009B5E2E"/>
    <w:rsid w:val="009B6352"/>
    <w:rsid w:val="009B6D37"/>
    <w:rsid w:val="009B774E"/>
    <w:rsid w:val="009B7801"/>
    <w:rsid w:val="009B7B66"/>
    <w:rsid w:val="009B7ED6"/>
    <w:rsid w:val="009B7F10"/>
    <w:rsid w:val="009C025D"/>
    <w:rsid w:val="009C09CD"/>
    <w:rsid w:val="009C0AA8"/>
    <w:rsid w:val="009C142D"/>
    <w:rsid w:val="009C1B3B"/>
    <w:rsid w:val="009C1BDB"/>
    <w:rsid w:val="009C1CBB"/>
    <w:rsid w:val="009C1D54"/>
    <w:rsid w:val="009C21A7"/>
    <w:rsid w:val="009C245E"/>
    <w:rsid w:val="009C26F3"/>
    <w:rsid w:val="009C2D84"/>
    <w:rsid w:val="009C2E23"/>
    <w:rsid w:val="009C3BF5"/>
    <w:rsid w:val="009C3DFE"/>
    <w:rsid w:val="009C3F04"/>
    <w:rsid w:val="009C42D4"/>
    <w:rsid w:val="009C4B9E"/>
    <w:rsid w:val="009C4FCE"/>
    <w:rsid w:val="009C5026"/>
    <w:rsid w:val="009C5259"/>
    <w:rsid w:val="009C5622"/>
    <w:rsid w:val="009C5740"/>
    <w:rsid w:val="009C5868"/>
    <w:rsid w:val="009C5AE4"/>
    <w:rsid w:val="009C5B9A"/>
    <w:rsid w:val="009C5EEE"/>
    <w:rsid w:val="009C60F4"/>
    <w:rsid w:val="009C6312"/>
    <w:rsid w:val="009C6D97"/>
    <w:rsid w:val="009C766D"/>
    <w:rsid w:val="009C7941"/>
    <w:rsid w:val="009C7E99"/>
    <w:rsid w:val="009D0B60"/>
    <w:rsid w:val="009D19AC"/>
    <w:rsid w:val="009D19DC"/>
    <w:rsid w:val="009D1D3F"/>
    <w:rsid w:val="009D1E7A"/>
    <w:rsid w:val="009D24A6"/>
    <w:rsid w:val="009D2A16"/>
    <w:rsid w:val="009D2B54"/>
    <w:rsid w:val="009D3964"/>
    <w:rsid w:val="009D3BA1"/>
    <w:rsid w:val="009D3BF9"/>
    <w:rsid w:val="009D3CDA"/>
    <w:rsid w:val="009D3FFF"/>
    <w:rsid w:val="009D45FD"/>
    <w:rsid w:val="009D4C21"/>
    <w:rsid w:val="009D4CCF"/>
    <w:rsid w:val="009D5457"/>
    <w:rsid w:val="009D5529"/>
    <w:rsid w:val="009D5A2E"/>
    <w:rsid w:val="009D5A5D"/>
    <w:rsid w:val="009D5E07"/>
    <w:rsid w:val="009D635D"/>
    <w:rsid w:val="009D6AE6"/>
    <w:rsid w:val="009D7412"/>
    <w:rsid w:val="009D7611"/>
    <w:rsid w:val="009E099E"/>
    <w:rsid w:val="009E1355"/>
    <w:rsid w:val="009E150E"/>
    <w:rsid w:val="009E152A"/>
    <w:rsid w:val="009E1DA5"/>
    <w:rsid w:val="009E1DCE"/>
    <w:rsid w:val="009E24DD"/>
    <w:rsid w:val="009E2524"/>
    <w:rsid w:val="009E263C"/>
    <w:rsid w:val="009E27EA"/>
    <w:rsid w:val="009E2D5A"/>
    <w:rsid w:val="009E3B0E"/>
    <w:rsid w:val="009E3B71"/>
    <w:rsid w:val="009E3FA6"/>
    <w:rsid w:val="009E4117"/>
    <w:rsid w:val="009E4258"/>
    <w:rsid w:val="009E4B1F"/>
    <w:rsid w:val="009E4B35"/>
    <w:rsid w:val="009E4FA3"/>
    <w:rsid w:val="009E5685"/>
    <w:rsid w:val="009E56F4"/>
    <w:rsid w:val="009E5CDD"/>
    <w:rsid w:val="009E5D76"/>
    <w:rsid w:val="009E6385"/>
    <w:rsid w:val="009E64F6"/>
    <w:rsid w:val="009E6BBF"/>
    <w:rsid w:val="009E6E78"/>
    <w:rsid w:val="009E74BF"/>
    <w:rsid w:val="009E77AC"/>
    <w:rsid w:val="009E79C6"/>
    <w:rsid w:val="009E7CC8"/>
    <w:rsid w:val="009F00FC"/>
    <w:rsid w:val="009F04DE"/>
    <w:rsid w:val="009F0BB7"/>
    <w:rsid w:val="009F1A25"/>
    <w:rsid w:val="009F1F01"/>
    <w:rsid w:val="009F2474"/>
    <w:rsid w:val="009F25B6"/>
    <w:rsid w:val="009F28E6"/>
    <w:rsid w:val="009F3031"/>
    <w:rsid w:val="009F338E"/>
    <w:rsid w:val="009F3764"/>
    <w:rsid w:val="009F3BA0"/>
    <w:rsid w:val="009F3DEC"/>
    <w:rsid w:val="009F3E12"/>
    <w:rsid w:val="009F3FF3"/>
    <w:rsid w:val="009F43AE"/>
    <w:rsid w:val="009F43E1"/>
    <w:rsid w:val="009F4620"/>
    <w:rsid w:val="009F46A2"/>
    <w:rsid w:val="009F48E8"/>
    <w:rsid w:val="009F4AC5"/>
    <w:rsid w:val="009F4BB3"/>
    <w:rsid w:val="009F4BB8"/>
    <w:rsid w:val="009F50F0"/>
    <w:rsid w:val="009F552E"/>
    <w:rsid w:val="009F5AF2"/>
    <w:rsid w:val="009F5BCD"/>
    <w:rsid w:val="009F6037"/>
    <w:rsid w:val="009F6B8C"/>
    <w:rsid w:val="009F6E62"/>
    <w:rsid w:val="009F6E87"/>
    <w:rsid w:val="009F79F1"/>
    <w:rsid w:val="009F7B11"/>
    <w:rsid w:val="00A0001B"/>
    <w:rsid w:val="00A000A6"/>
    <w:rsid w:val="00A00B9F"/>
    <w:rsid w:val="00A00C34"/>
    <w:rsid w:val="00A00CC8"/>
    <w:rsid w:val="00A00CFD"/>
    <w:rsid w:val="00A010A8"/>
    <w:rsid w:val="00A014B1"/>
    <w:rsid w:val="00A01763"/>
    <w:rsid w:val="00A0180B"/>
    <w:rsid w:val="00A0272F"/>
    <w:rsid w:val="00A02AA3"/>
    <w:rsid w:val="00A02ABC"/>
    <w:rsid w:val="00A02D29"/>
    <w:rsid w:val="00A02EC3"/>
    <w:rsid w:val="00A02F70"/>
    <w:rsid w:val="00A03D1B"/>
    <w:rsid w:val="00A03ECA"/>
    <w:rsid w:val="00A04FE7"/>
    <w:rsid w:val="00A05530"/>
    <w:rsid w:val="00A056E2"/>
    <w:rsid w:val="00A05A0D"/>
    <w:rsid w:val="00A05F0E"/>
    <w:rsid w:val="00A06732"/>
    <w:rsid w:val="00A06832"/>
    <w:rsid w:val="00A06909"/>
    <w:rsid w:val="00A07252"/>
    <w:rsid w:val="00A07664"/>
    <w:rsid w:val="00A078FB"/>
    <w:rsid w:val="00A07AAF"/>
    <w:rsid w:val="00A10082"/>
    <w:rsid w:val="00A100A1"/>
    <w:rsid w:val="00A112EB"/>
    <w:rsid w:val="00A124F9"/>
    <w:rsid w:val="00A12E2A"/>
    <w:rsid w:val="00A12F75"/>
    <w:rsid w:val="00A1321B"/>
    <w:rsid w:val="00A1368C"/>
    <w:rsid w:val="00A13820"/>
    <w:rsid w:val="00A13A14"/>
    <w:rsid w:val="00A13A8F"/>
    <w:rsid w:val="00A13D0A"/>
    <w:rsid w:val="00A141E3"/>
    <w:rsid w:val="00A149FE"/>
    <w:rsid w:val="00A15561"/>
    <w:rsid w:val="00A15645"/>
    <w:rsid w:val="00A157FC"/>
    <w:rsid w:val="00A1584D"/>
    <w:rsid w:val="00A15ED8"/>
    <w:rsid w:val="00A1627D"/>
    <w:rsid w:val="00A16530"/>
    <w:rsid w:val="00A16B9D"/>
    <w:rsid w:val="00A17743"/>
    <w:rsid w:val="00A1784C"/>
    <w:rsid w:val="00A2010A"/>
    <w:rsid w:val="00A20588"/>
    <w:rsid w:val="00A2098C"/>
    <w:rsid w:val="00A211EC"/>
    <w:rsid w:val="00A213E4"/>
    <w:rsid w:val="00A2199A"/>
    <w:rsid w:val="00A21C2F"/>
    <w:rsid w:val="00A21E6F"/>
    <w:rsid w:val="00A21EA0"/>
    <w:rsid w:val="00A22357"/>
    <w:rsid w:val="00A22639"/>
    <w:rsid w:val="00A228C0"/>
    <w:rsid w:val="00A22FD3"/>
    <w:rsid w:val="00A237E4"/>
    <w:rsid w:val="00A239A4"/>
    <w:rsid w:val="00A23F40"/>
    <w:rsid w:val="00A23FEC"/>
    <w:rsid w:val="00A248ED"/>
    <w:rsid w:val="00A24D84"/>
    <w:rsid w:val="00A25548"/>
    <w:rsid w:val="00A2577B"/>
    <w:rsid w:val="00A259B7"/>
    <w:rsid w:val="00A259F3"/>
    <w:rsid w:val="00A25CE1"/>
    <w:rsid w:val="00A25D2D"/>
    <w:rsid w:val="00A267A4"/>
    <w:rsid w:val="00A26821"/>
    <w:rsid w:val="00A269B3"/>
    <w:rsid w:val="00A26A70"/>
    <w:rsid w:val="00A26DE4"/>
    <w:rsid w:val="00A275E9"/>
    <w:rsid w:val="00A27896"/>
    <w:rsid w:val="00A27E54"/>
    <w:rsid w:val="00A302DD"/>
    <w:rsid w:val="00A303AE"/>
    <w:rsid w:val="00A3170A"/>
    <w:rsid w:val="00A31CE1"/>
    <w:rsid w:val="00A31D3A"/>
    <w:rsid w:val="00A31F2C"/>
    <w:rsid w:val="00A32902"/>
    <w:rsid w:val="00A32F46"/>
    <w:rsid w:val="00A32FE1"/>
    <w:rsid w:val="00A33611"/>
    <w:rsid w:val="00A338F6"/>
    <w:rsid w:val="00A345DC"/>
    <w:rsid w:val="00A3478E"/>
    <w:rsid w:val="00A34B1C"/>
    <w:rsid w:val="00A34FB6"/>
    <w:rsid w:val="00A358F5"/>
    <w:rsid w:val="00A3641F"/>
    <w:rsid w:val="00A36745"/>
    <w:rsid w:val="00A36C31"/>
    <w:rsid w:val="00A37905"/>
    <w:rsid w:val="00A40298"/>
    <w:rsid w:val="00A40505"/>
    <w:rsid w:val="00A40687"/>
    <w:rsid w:val="00A41423"/>
    <w:rsid w:val="00A42710"/>
    <w:rsid w:val="00A42833"/>
    <w:rsid w:val="00A42BF0"/>
    <w:rsid w:val="00A43166"/>
    <w:rsid w:val="00A43232"/>
    <w:rsid w:val="00A438D2"/>
    <w:rsid w:val="00A441DE"/>
    <w:rsid w:val="00A4452E"/>
    <w:rsid w:val="00A44A21"/>
    <w:rsid w:val="00A4515A"/>
    <w:rsid w:val="00A4543B"/>
    <w:rsid w:val="00A4587D"/>
    <w:rsid w:val="00A45C33"/>
    <w:rsid w:val="00A46785"/>
    <w:rsid w:val="00A46D79"/>
    <w:rsid w:val="00A470BD"/>
    <w:rsid w:val="00A47401"/>
    <w:rsid w:val="00A4765C"/>
    <w:rsid w:val="00A50415"/>
    <w:rsid w:val="00A50760"/>
    <w:rsid w:val="00A50813"/>
    <w:rsid w:val="00A50994"/>
    <w:rsid w:val="00A51250"/>
    <w:rsid w:val="00A525D7"/>
    <w:rsid w:val="00A52C67"/>
    <w:rsid w:val="00A5399D"/>
    <w:rsid w:val="00A53A21"/>
    <w:rsid w:val="00A54374"/>
    <w:rsid w:val="00A549C4"/>
    <w:rsid w:val="00A55BF1"/>
    <w:rsid w:val="00A56239"/>
    <w:rsid w:val="00A569EF"/>
    <w:rsid w:val="00A56D2E"/>
    <w:rsid w:val="00A572E0"/>
    <w:rsid w:val="00A57507"/>
    <w:rsid w:val="00A57BAB"/>
    <w:rsid w:val="00A57DE9"/>
    <w:rsid w:val="00A604DA"/>
    <w:rsid w:val="00A60C4F"/>
    <w:rsid w:val="00A6100B"/>
    <w:rsid w:val="00A6107A"/>
    <w:rsid w:val="00A62314"/>
    <w:rsid w:val="00A62690"/>
    <w:rsid w:val="00A62A70"/>
    <w:rsid w:val="00A62AC4"/>
    <w:rsid w:val="00A62AF3"/>
    <w:rsid w:val="00A63084"/>
    <w:rsid w:val="00A634BF"/>
    <w:rsid w:val="00A63EB2"/>
    <w:rsid w:val="00A63F2A"/>
    <w:rsid w:val="00A64289"/>
    <w:rsid w:val="00A6448D"/>
    <w:rsid w:val="00A65009"/>
    <w:rsid w:val="00A650D2"/>
    <w:rsid w:val="00A6512C"/>
    <w:rsid w:val="00A65912"/>
    <w:rsid w:val="00A65BBC"/>
    <w:rsid w:val="00A666AE"/>
    <w:rsid w:val="00A67340"/>
    <w:rsid w:val="00A70BAB"/>
    <w:rsid w:val="00A70DEF"/>
    <w:rsid w:val="00A7102D"/>
    <w:rsid w:val="00A71471"/>
    <w:rsid w:val="00A716FD"/>
    <w:rsid w:val="00A71BEC"/>
    <w:rsid w:val="00A72242"/>
    <w:rsid w:val="00A725EE"/>
    <w:rsid w:val="00A72834"/>
    <w:rsid w:val="00A72966"/>
    <w:rsid w:val="00A7307D"/>
    <w:rsid w:val="00A733D8"/>
    <w:rsid w:val="00A73D62"/>
    <w:rsid w:val="00A73E08"/>
    <w:rsid w:val="00A7423D"/>
    <w:rsid w:val="00A744B7"/>
    <w:rsid w:val="00A74A4C"/>
    <w:rsid w:val="00A74D8E"/>
    <w:rsid w:val="00A75386"/>
    <w:rsid w:val="00A755FE"/>
    <w:rsid w:val="00A75D34"/>
    <w:rsid w:val="00A75E28"/>
    <w:rsid w:val="00A763AE"/>
    <w:rsid w:val="00A7656A"/>
    <w:rsid w:val="00A771E9"/>
    <w:rsid w:val="00A77609"/>
    <w:rsid w:val="00A776D8"/>
    <w:rsid w:val="00A77AD8"/>
    <w:rsid w:val="00A77CB7"/>
    <w:rsid w:val="00A77F1A"/>
    <w:rsid w:val="00A8068C"/>
    <w:rsid w:val="00A80BEE"/>
    <w:rsid w:val="00A80D3A"/>
    <w:rsid w:val="00A80E9E"/>
    <w:rsid w:val="00A818F3"/>
    <w:rsid w:val="00A81F1A"/>
    <w:rsid w:val="00A82524"/>
    <w:rsid w:val="00A82763"/>
    <w:rsid w:val="00A82847"/>
    <w:rsid w:val="00A82901"/>
    <w:rsid w:val="00A82CBF"/>
    <w:rsid w:val="00A82D83"/>
    <w:rsid w:val="00A835B3"/>
    <w:rsid w:val="00A840CF"/>
    <w:rsid w:val="00A8412F"/>
    <w:rsid w:val="00A8524A"/>
    <w:rsid w:val="00A85B57"/>
    <w:rsid w:val="00A863E0"/>
    <w:rsid w:val="00A87634"/>
    <w:rsid w:val="00A900D4"/>
    <w:rsid w:val="00A90906"/>
    <w:rsid w:val="00A91166"/>
    <w:rsid w:val="00A921F6"/>
    <w:rsid w:val="00A92490"/>
    <w:rsid w:val="00A92BFE"/>
    <w:rsid w:val="00A92D7C"/>
    <w:rsid w:val="00A92F0A"/>
    <w:rsid w:val="00A93085"/>
    <w:rsid w:val="00A93251"/>
    <w:rsid w:val="00A93463"/>
    <w:rsid w:val="00A94AA4"/>
    <w:rsid w:val="00A94AD6"/>
    <w:rsid w:val="00A94F83"/>
    <w:rsid w:val="00A9530C"/>
    <w:rsid w:val="00A96307"/>
    <w:rsid w:val="00A96459"/>
    <w:rsid w:val="00A967D9"/>
    <w:rsid w:val="00A96C34"/>
    <w:rsid w:val="00A96C47"/>
    <w:rsid w:val="00A972D1"/>
    <w:rsid w:val="00AA0097"/>
    <w:rsid w:val="00AA01B8"/>
    <w:rsid w:val="00AA02B5"/>
    <w:rsid w:val="00AA105B"/>
    <w:rsid w:val="00AA13BD"/>
    <w:rsid w:val="00AA1494"/>
    <w:rsid w:val="00AA173B"/>
    <w:rsid w:val="00AA1A2E"/>
    <w:rsid w:val="00AA1DC3"/>
    <w:rsid w:val="00AA27BA"/>
    <w:rsid w:val="00AA28D3"/>
    <w:rsid w:val="00AA2AFC"/>
    <w:rsid w:val="00AA2F27"/>
    <w:rsid w:val="00AA3783"/>
    <w:rsid w:val="00AA42AE"/>
    <w:rsid w:val="00AA4407"/>
    <w:rsid w:val="00AA4598"/>
    <w:rsid w:val="00AA490B"/>
    <w:rsid w:val="00AA4E6C"/>
    <w:rsid w:val="00AA518D"/>
    <w:rsid w:val="00AA606E"/>
    <w:rsid w:val="00AA69B8"/>
    <w:rsid w:val="00AA7399"/>
    <w:rsid w:val="00AA73A6"/>
    <w:rsid w:val="00AA7911"/>
    <w:rsid w:val="00AA7BC9"/>
    <w:rsid w:val="00AA7F30"/>
    <w:rsid w:val="00AA7F8C"/>
    <w:rsid w:val="00AA7FF3"/>
    <w:rsid w:val="00AB04C7"/>
    <w:rsid w:val="00AB08A5"/>
    <w:rsid w:val="00AB1253"/>
    <w:rsid w:val="00AB1338"/>
    <w:rsid w:val="00AB1D5F"/>
    <w:rsid w:val="00AB1F8A"/>
    <w:rsid w:val="00AB223F"/>
    <w:rsid w:val="00AB24A6"/>
    <w:rsid w:val="00AB254C"/>
    <w:rsid w:val="00AB2E53"/>
    <w:rsid w:val="00AB3042"/>
    <w:rsid w:val="00AB3306"/>
    <w:rsid w:val="00AB400D"/>
    <w:rsid w:val="00AB4115"/>
    <w:rsid w:val="00AB439D"/>
    <w:rsid w:val="00AB47EA"/>
    <w:rsid w:val="00AB55D6"/>
    <w:rsid w:val="00AB62F8"/>
    <w:rsid w:val="00AB7A5E"/>
    <w:rsid w:val="00AB7E92"/>
    <w:rsid w:val="00AC04B7"/>
    <w:rsid w:val="00AC05FF"/>
    <w:rsid w:val="00AC0870"/>
    <w:rsid w:val="00AC0ADF"/>
    <w:rsid w:val="00AC1262"/>
    <w:rsid w:val="00AC1A6B"/>
    <w:rsid w:val="00AC1F59"/>
    <w:rsid w:val="00AC219E"/>
    <w:rsid w:val="00AC22B9"/>
    <w:rsid w:val="00AC24A7"/>
    <w:rsid w:val="00AC2837"/>
    <w:rsid w:val="00AC347A"/>
    <w:rsid w:val="00AC348A"/>
    <w:rsid w:val="00AC3713"/>
    <w:rsid w:val="00AC3885"/>
    <w:rsid w:val="00AC388F"/>
    <w:rsid w:val="00AC3F45"/>
    <w:rsid w:val="00AC4326"/>
    <w:rsid w:val="00AC4AE5"/>
    <w:rsid w:val="00AC57FA"/>
    <w:rsid w:val="00AC5E45"/>
    <w:rsid w:val="00AC5EF4"/>
    <w:rsid w:val="00AC6308"/>
    <w:rsid w:val="00AC64E0"/>
    <w:rsid w:val="00AC67C8"/>
    <w:rsid w:val="00AC71AD"/>
    <w:rsid w:val="00AC7338"/>
    <w:rsid w:val="00AC7BA4"/>
    <w:rsid w:val="00AD060A"/>
    <w:rsid w:val="00AD0853"/>
    <w:rsid w:val="00AD12BE"/>
    <w:rsid w:val="00AD1BF5"/>
    <w:rsid w:val="00AD2B3F"/>
    <w:rsid w:val="00AD2D8B"/>
    <w:rsid w:val="00AD36D5"/>
    <w:rsid w:val="00AD47B9"/>
    <w:rsid w:val="00AD4E29"/>
    <w:rsid w:val="00AD5700"/>
    <w:rsid w:val="00AD57A1"/>
    <w:rsid w:val="00AD5C01"/>
    <w:rsid w:val="00AD64C8"/>
    <w:rsid w:val="00AD6FCF"/>
    <w:rsid w:val="00AE0AB3"/>
    <w:rsid w:val="00AE0B8F"/>
    <w:rsid w:val="00AE0CF3"/>
    <w:rsid w:val="00AE132D"/>
    <w:rsid w:val="00AE175D"/>
    <w:rsid w:val="00AE19CA"/>
    <w:rsid w:val="00AE1CAD"/>
    <w:rsid w:val="00AE20FB"/>
    <w:rsid w:val="00AE2D4E"/>
    <w:rsid w:val="00AE2E53"/>
    <w:rsid w:val="00AE3B61"/>
    <w:rsid w:val="00AE3BD3"/>
    <w:rsid w:val="00AE46E0"/>
    <w:rsid w:val="00AE4769"/>
    <w:rsid w:val="00AE49CE"/>
    <w:rsid w:val="00AE49E5"/>
    <w:rsid w:val="00AE4E2E"/>
    <w:rsid w:val="00AE5841"/>
    <w:rsid w:val="00AE59AE"/>
    <w:rsid w:val="00AE5F24"/>
    <w:rsid w:val="00AE6EB7"/>
    <w:rsid w:val="00AE6F99"/>
    <w:rsid w:val="00AE75A3"/>
    <w:rsid w:val="00AF02BB"/>
    <w:rsid w:val="00AF0312"/>
    <w:rsid w:val="00AF04A6"/>
    <w:rsid w:val="00AF0FD8"/>
    <w:rsid w:val="00AF1299"/>
    <w:rsid w:val="00AF1845"/>
    <w:rsid w:val="00AF2161"/>
    <w:rsid w:val="00AF262E"/>
    <w:rsid w:val="00AF29BB"/>
    <w:rsid w:val="00AF2F31"/>
    <w:rsid w:val="00AF34BF"/>
    <w:rsid w:val="00AF3AA9"/>
    <w:rsid w:val="00AF49D3"/>
    <w:rsid w:val="00AF5FF7"/>
    <w:rsid w:val="00AF622A"/>
    <w:rsid w:val="00AF6568"/>
    <w:rsid w:val="00AF66CE"/>
    <w:rsid w:val="00AF6CD8"/>
    <w:rsid w:val="00AF6E34"/>
    <w:rsid w:val="00AF6F4F"/>
    <w:rsid w:val="00AF7247"/>
    <w:rsid w:val="00AF77B4"/>
    <w:rsid w:val="00AF7E7B"/>
    <w:rsid w:val="00B000AE"/>
    <w:rsid w:val="00B00264"/>
    <w:rsid w:val="00B00383"/>
    <w:rsid w:val="00B00536"/>
    <w:rsid w:val="00B00AC5"/>
    <w:rsid w:val="00B00F1D"/>
    <w:rsid w:val="00B013E9"/>
    <w:rsid w:val="00B0152D"/>
    <w:rsid w:val="00B0153B"/>
    <w:rsid w:val="00B02215"/>
    <w:rsid w:val="00B03152"/>
    <w:rsid w:val="00B03A91"/>
    <w:rsid w:val="00B041D7"/>
    <w:rsid w:val="00B043B2"/>
    <w:rsid w:val="00B045C0"/>
    <w:rsid w:val="00B0499C"/>
    <w:rsid w:val="00B04EE6"/>
    <w:rsid w:val="00B04F0B"/>
    <w:rsid w:val="00B05B1B"/>
    <w:rsid w:val="00B076D3"/>
    <w:rsid w:val="00B07B9D"/>
    <w:rsid w:val="00B07CB9"/>
    <w:rsid w:val="00B07F68"/>
    <w:rsid w:val="00B10691"/>
    <w:rsid w:val="00B10777"/>
    <w:rsid w:val="00B11146"/>
    <w:rsid w:val="00B1153C"/>
    <w:rsid w:val="00B11872"/>
    <w:rsid w:val="00B12EB4"/>
    <w:rsid w:val="00B130B3"/>
    <w:rsid w:val="00B132B9"/>
    <w:rsid w:val="00B13347"/>
    <w:rsid w:val="00B13374"/>
    <w:rsid w:val="00B135FB"/>
    <w:rsid w:val="00B136DD"/>
    <w:rsid w:val="00B13AB3"/>
    <w:rsid w:val="00B1445F"/>
    <w:rsid w:val="00B14991"/>
    <w:rsid w:val="00B14EC1"/>
    <w:rsid w:val="00B1523E"/>
    <w:rsid w:val="00B15DE7"/>
    <w:rsid w:val="00B15DF0"/>
    <w:rsid w:val="00B1684D"/>
    <w:rsid w:val="00B168F3"/>
    <w:rsid w:val="00B16D80"/>
    <w:rsid w:val="00B17205"/>
    <w:rsid w:val="00B17231"/>
    <w:rsid w:val="00B206C9"/>
    <w:rsid w:val="00B20928"/>
    <w:rsid w:val="00B20E0B"/>
    <w:rsid w:val="00B214BF"/>
    <w:rsid w:val="00B220E4"/>
    <w:rsid w:val="00B22249"/>
    <w:rsid w:val="00B22432"/>
    <w:rsid w:val="00B2285E"/>
    <w:rsid w:val="00B233CB"/>
    <w:rsid w:val="00B2343A"/>
    <w:rsid w:val="00B23DF7"/>
    <w:rsid w:val="00B248DB"/>
    <w:rsid w:val="00B24970"/>
    <w:rsid w:val="00B24B49"/>
    <w:rsid w:val="00B24D2B"/>
    <w:rsid w:val="00B25B06"/>
    <w:rsid w:val="00B25E12"/>
    <w:rsid w:val="00B26108"/>
    <w:rsid w:val="00B26299"/>
    <w:rsid w:val="00B26315"/>
    <w:rsid w:val="00B2644D"/>
    <w:rsid w:val="00B2649A"/>
    <w:rsid w:val="00B264FE"/>
    <w:rsid w:val="00B268BE"/>
    <w:rsid w:val="00B270C2"/>
    <w:rsid w:val="00B2714B"/>
    <w:rsid w:val="00B274BA"/>
    <w:rsid w:val="00B275C7"/>
    <w:rsid w:val="00B308CF"/>
    <w:rsid w:val="00B3114B"/>
    <w:rsid w:val="00B317CB"/>
    <w:rsid w:val="00B3183F"/>
    <w:rsid w:val="00B3221C"/>
    <w:rsid w:val="00B3222E"/>
    <w:rsid w:val="00B3236F"/>
    <w:rsid w:val="00B32CEA"/>
    <w:rsid w:val="00B32D29"/>
    <w:rsid w:val="00B33B7C"/>
    <w:rsid w:val="00B33F01"/>
    <w:rsid w:val="00B3488F"/>
    <w:rsid w:val="00B3504F"/>
    <w:rsid w:val="00B35287"/>
    <w:rsid w:val="00B35376"/>
    <w:rsid w:val="00B353B5"/>
    <w:rsid w:val="00B353FB"/>
    <w:rsid w:val="00B360C1"/>
    <w:rsid w:val="00B36BDC"/>
    <w:rsid w:val="00B36DD9"/>
    <w:rsid w:val="00B36E0C"/>
    <w:rsid w:val="00B36E15"/>
    <w:rsid w:val="00B3746A"/>
    <w:rsid w:val="00B37A92"/>
    <w:rsid w:val="00B37C15"/>
    <w:rsid w:val="00B40AB8"/>
    <w:rsid w:val="00B40B05"/>
    <w:rsid w:val="00B40DDC"/>
    <w:rsid w:val="00B415DE"/>
    <w:rsid w:val="00B41742"/>
    <w:rsid w:val="00B41B6F"/>
    <w:rsid w:val="00B41E7B"/>
    <w:rsid w:val="00B41EAC"/>
    <w:rsid w:val="00B42489"/>
    <w:rsid w:val="00B42674"/>
    <w:rsid w:val="00B4287E"/>
    <w:rsid w:val="00B42940"/>
    <w:rsid w:val="00B42ACC"/>
    <w:rsid w:val="00B42E33"/>
    <w:rsid w:val="00B4354A"/>
    <w:rsid w:val="00B4390F"/>
    <w:rsid w:val="00B43B51"/>
    <w:rsid w:val="00B4448A"/>
    <w:rsid w:val="00B447F0"/>
    <w:rsid w:val="00B44937"/>
    <w:rsid w:val="00B44DB1"/>
    <w:rsid w:val="00B452D7"/>
    <w:rsid w:val="00B46265"/>
    <w:rsid w:val="00B46644"/>
    <w:rsid w:val="00B46A5D"/>
    <w:rsid w:val="00B46AC1"/>
    <w:rsid w:val="00B47356"/>
    <w:rsid w:val="00B47431"/>
    <w:rsid w:val="00B47531"/>
    <w:rsid w:val="00B476C2"/>
    <w:rsid w:val="00B4775D"/>
    <w:rsid w:val="00B478B2"/>
    <w:rsid w:val="00B479C6"/>
    <w:rsid w:val="00B47B9B"/>
    <w:rsid w:val="00B505B0"/>
    <w:rsid w:val="00B517AD"/>
    <w:rsid w:val="00B51F1F"/>
    <w:rsid w:val="00B5202C"/>
    <w:rsid w:val="00B521A7"/>
    <w:rsid w:val="00B523A3"/>
    <w:rsid w:val="00B52A6F"/>
    <w:rsid w:val="00B532A5"/>
    <w:rsid w:val="00B53319"/>
    <w:rsid w:val="00B53C85"/>
    <w:rsid w:val="00B548E5"/>
    <w:rsid w:val="00B54CD3"/>
    <w:rsid w:val="00B54D6A"/>
    <w:rsid w:val="00B55763"/>
    <w:rsid w:val="00B55EA4"/>
    <w:rsid w:val="00B55F64"/>
    <w:rsid w:val="00B5661C"/>
    <w:rsid w:val="00B570C2"/>
    <w:rsid w:val="00B578C5"/>
    <w:rsid w:val="00B57A32"/>
    <w:rsid w:val="00B57AC8"/>
    <w:rsid w:val="00B60116"/>
    <w:rsid w:val="00B60233"/>
    <w:rsid w:val="00B60452"/>
    <w:rsid w:val="00B6047C"/>
    <w:rsid w:val="00B60AD9"/>
    <w:rsid w:val="00B60D5D"/>
    <w:rsid w:val="00B60F6B"/>
    <w:rsid w:val="00B61AB9"/>
    <w:rsid w:val="00B61BA3"/>
    <w:rsid w:val="00B6449A"/>
    <w:rsid w:val="00B648CA"/>
    <w:rsid w:val="00B64AAB"/>
    <w:rsid w:val="00B66D27"/>
    <w:rsid w:val="00B67C58"/>
    <w:rsid w:val="00B67FC1"/>
    <w:rsid w:val="00B70192"/>
    <w:rsid w:val="00B7084E"/>
    <w:rsid w:val="00B70A84"/>
    <w:rsid w:val="00B70EAD"/>
    <w:rsid w:val="00B70F98"/>
    <w:rsid w:val="00B7158C"/>
    <w:rsid w:val="00B7164F"/>
    <w:rsid w:val="00B718A4"/>
    <w:rsid w:val="00B71EE8"/>
    <w:rsid w:val="00B72F2B"/>
    <w:rsid w:val="00B73BF1"/>
    <w:rsid w:val="00B74828"/>
    <w:rsid w:val="00B74C81"/>
    <w:rsid w:val="00B750BC"/>
    <w:rsid w:val="00B759A8"/>
    <w:rsid w:val="00B75A11"/>
    <w:rsid w:val="00B76456"/>
    <w:rsid w:val="00B76460"/>
    <w:rsid w:val="00B76DD1"/>
    <w:rsid w:val="00B77396"/>
    <w:rsid w:val="00B77574"/>
    <w:rsid w:val="00B777AF"/>
    <w:rsid w:val="00B779B0"/>
    <w:rsid w:val="00B77A3D"/>
    <w:rsid w:val="00B80095"/>
    <w:rsid w:val="00B802A2"/>
    <w:rsid w:val="00B80604"/>
    <w:rsid w:val="00B81212"/>
    <w:rsid w:val="00B814A2"/>
    <w:rsid w:val="00B81D3A"/>
    <w:rsid w:val="00B81DF6"/>
    <w:rsid w:val="00B81F2D"/>
    <w:rsid w:val="00B820A2"/>
    <w:rsid w:val="00B825C8"/>
    <w:rsid w:val="00B82B2A"/>
    <w:rsid w:val="00B82B98"/>
    <w:rsid w:val="00B83364"/>
    <w:rsid w:val="00B83732"/>
    <w:rsid w:val="00B8382B"/>
    <w:rsid w:val="00B83861"/>
    <w:rsid w:val="00B83A75"/>
    <w:rsid w:val="00B83E11"/>
    <w:rsid w:val="00B83F80"/>
    <w:rsid w:val="00B8400E"/>
    <w:rsid w:val="00B845EC"/>
    <w:rsid w:val="00B846B4"/>
    <w:rsid w:val="00B84AEC"/>
    <w:rsid w:val="00B84B24"/>
    <w:rsid w:val="00B84E5F"/>
    <w:rsid w:val="00B85A6F"/>
    <w:rsid w:val="00B85C73"/>
    <w:rsid w:val="00B86EB2"/>
    <w:rsid w:val="00B86FE8"/>
    <w:rsid w:val="00B87133"/>
    <w:rsid w:val="00B87430"/>
    <w:rsid w:val="00B8756E"/>
    <w:rsid w:val="00B87690"/>
    <w:rsid w:val="00B87792"/>
    <w:rsid w:val="00B878E6"/>
    <w:rsid w:val="00B87CC5"/>
    <w:rsid w:val="00B901C0"/>
    <w:rsid w:val="00B908D6"/>
    <w:rsid w:val="00B90E9B"/>
    <w:rsid w:val="00B9160D"/>
    <w:rsid w:val="00B91C2A"/>
    <w:rsid w:val="00B92544"/>
    <w:rsid w:val="00B926A3"/>
    <w:rsid w:val="00B92F68"/>
    <w:rsid w:val="00B933C5"/>
    <w:rsid w:val="00B939AA"/>
    <w:rsid w:val="00B94528"/>
    <w:rsid w:val="00B94A70"/>
    <w:rsid w:val="00B94EAE"/>
    <w:rsid w:val="00B95050"/>
    <w:rsid w:val="00B9526B"/>
    <w:rsid w:val="00B954F3"/>
    <w:rsid w:val="00B95546"/>
    <w:rsid w:val="00B95666"/>
    <w:rsid w:val="00B95E7C"/>
    <w:rsid w:val="00B963D6"/>
    <w:rsid w:val="00B970CF"/>
    <w:rsid w:val="00B97C62"/>
    <w:rsid w:val="00B97D57"/>
    <w:rsid w:val="00BA0304"/>
    <w:rsid w:val="00BA05A7"/>
    <w:rsid w:val="00BA0B70"/>
    <w:rsid w:val="00BA0E78"/>
    <w:rsid w:val="00BA1001"/>
    <w:rsid w:val="00BA14BE"/>
    <w:rsid w:val="00BA1D74"/>
    <w:rsid w:val="00BA1FCD"/>
    <w:rsid w:val="00BA2175"/>
    <w:rsid w:val="00BA2D22"/>
    <w:rsid w:val="00BA30AF"/>
    <w:rsid w:val="00BA377F"/>
    <w:rsid w:val="00BA3CBD"/>
    <w:rsid w:val="00BA3E48"/>
    <w:rsid w:val="00BA3E70"/>
    <w:rsid w:val="00BA4B69"/>
    <w:rsid w:val="00BA4BF5"/>
    <w:rsid w:val="00BA4D82"/>
    <w:rsid w:val="00BA4FBD"/>
    <w:rsid w:val="00BA4FC5"/>
    <w:rsid w:val="00BA51F1"/>
    <w:rsid w:val="00BA5C56"/>
    <w:rsid w:val="00BA6077"/>
    <w:rsid w:val="00BA7437"/>
    <w:rsid w:val="00BA75BF"/>
    <w:rsid w:val="00BA7B05"/>
    <w:rsid w:val="00BA7F47"/>
    <w:rsid w:val="00BB034E"/>
    <w:rsid w:val="00BB04C7"/>
    <w:rsid w:val="00BB09D3"/>
    <w:rsid w:val="00BB0BA0"/>
    <w:rsid w:val="00BB0BF0"/>
    <w:rsid w:val="00BB1B33"/>
    <w:rsid w:val="00BB1E72"/>
    <w:rsid w:val="00BB2485"/>
    <w:rsid w:val="00BB2534"/>
    <w:rsid w:val="00BB2660"/>
    <w:rsid w:val="00BB2755"/>
    <w:rsid w:val="00BB35E3"/>
    <w:rsid w:val="00BB3BFB"/>
    <w:rsid w:val="00BB3C44"/>
    <w:rsid w:val="00BB4202"/>
    <w:rsid w:val="00BB4470"/>
    <w:rsid w:val="00BB52A3"/>
    <w:rsid w:val="00BB5661"/>
    <w:rsid w:val="00BB5709"/>
    <w:rsid w:val="00BB5DD6"/>
    <w:rsid w:val="00BB6743"/>
    <w:rsid w:val="00BB6F9B"/>
    <w:rsid w:val="00BB704B"/>
    <w:rsid w:val="00BB70D4"/>
    <w:rsid w:val="00BB768D"/>
    <w:rsid w:val="00BB7BC0"/>
    <w:rsid w:val="00BC0F40"/>
    <w:rsid w:val="00BC0FC1"/>
    <w:rsid w:val="00BC1052"/>
    <w:rsid w:val="00BC11E3"/>
    <w:rsid w:val="00BC17E8"/>
    <w:rsid w:val="00BC1F53"/>
    <w:rsid w:val="00BC2336"/>
    <w:rsid w:val="00BC2785"/>
    <w:rsid w:val="00BC2E87"/>
    <w:rsid w:val="00BC3077"/>
    <w:rsid w:val="00BC36D5"/>
    <w:rsid w:val="00BC3B6C"/>
    <w:rsid w:val="00BC4116"/>
    <w:rsid w:val="00BC4225"/>
    <w:rsid w:val="00BC4887"/>
    <w:rsid w:val="00BC4C9A"/>
    <w:rsid w:val="00BC5495"/>
    <w:rsid w:val="00BC5BC3"/>
    <w:rsid w:val="00BC5D98"/>
    <w:rsid w:val="00BC62B1"/>
    <w:rsid w:val="00BC6357"/>
    <w:rsid w:val="00BC65C0"/>
    <w:rsid w:val="00BC666E"/>
    <w:rsid w:val="00BC66EA"/>
    <w:rsid w:val="00BC6956"/>
    <w:rsid w:val="00BC7AA6"/>
    <w:rsid w:val="00BD0F38"/>
    <w:rsid w:val="00BD138C"/>
    <w:rsid w:val="00BD2058"/>
    <w:rsid w:val="00BD20BD"/>
    <w:rsid w:val="00BD264A"/>
    <w:rsid w:val="00BD29E0"/>
    <w:rsid w:val="00BD2AA6"/>
    <w:rsid w:val="00BD2D32"/>
    <w:rsid w:val="00BD34BD"/>
    <w:rsid w:val="00BD362A"/>
    <w:rsid w:val="00BD3D07"/>
    <w:rsid w:val="00BD3EDB"/>
    <w:rsid w:val="00BD42EA"/>
    <w:rsid w:val="00BD498F"/>
    <w:rsid w:val="00BD51F1"/>
    <w:rsid w:val="00BD5239"/>
    <w:rsid w:val="00BD53B5"/>
    <w:rsid w:val="00BD5C78"/>
    <w:rsid w:val="00BD5EC0"/>
    <w:rsid w:val="00BD63AE"/>
    <w:rsid w:val="00BD66EB"/>
    <w:rsid w:val="00BD711B"/>
    <w:rsid w:val="00BD7178"/>
    <w:rsid w:val="00BD76D1"/>
    <w:rsid w:val="00BE0696"/>
    <w:rsid w:val="00BE0982"/>
    <w:rsid w:val="00BE09BA"/>
    <w:rsid w:val="00BE1B63"/>
    <w:rsid w:val="00BE2006"/>
    <w:rsid w:val="00BE2198"/>
    <w:rsid w:val="00BE3A0A"/>
    <w:rsid w:val="00BE3A2A"/>
    <w:rsid w:val="00BE41F1"/>
    <w:rsid w:val="00BE4B8A"/>
    <w:rsid w:val="00BE4CC2"/>
    <w:rsid w:val="00BE4E3B"/>
    <w:rsid w:val="00BE558E"/>
    <w:rsid w:val="00BE5CD2"/>
    <w:rsid w:val="00BE5E61"/>
    <w:rsid w:val="00BE5EFA"/>
    <w:rsid w:val="00BE6391"/>
    <w:rsid w:val="00BE64F4"/>
    <w:rsid w:val="00BE685E"/>
    <w:rsid w:val="00BE6B71"/>
    <w:rsid w:val="00BE6CBF"/>
    <w:rsid w:val="00BE6FC5"/>
    <w:rsid w:val="00BE7302"/>
    <w:rsid w:val="00BE7A52"/>
    <w:rsid w:val="00BE7B6C"/>
    <w:rsid w:val="00BE7CEC"/>
    <w:rsid w:val="00BF131D"/>
    <w:rsid w:val="00BF14C7"/>
    <w:rsid w:val="00BF19CC"/>
    <w:rsid w:val="00BF1C41"/>
    <w:rsid w:val="00BF1EE0"/>
    <w:rsid w:val="00BF22BF"/>
    <w:rsid w:val="00BF2B90"/>
    <w:rsid w:val="00BF3190"/>
    <w:rsid w:val="00BF3203"/>
    <w:rsid w:val="00BF331B"/>
    <w:rsid w:val="00BF3CF1"/>
    <w:rsid w:val="00BF4029"/>
    <w:rsid w:val="00BF4411"/>
    <w:rsid w:val="00BF44A1"/>
    <w:rsid w:val="00BF4E32"/>
    <w:rsid w:val="00BF4ED4"/>
    <w:rsid w:val="00BF4F51"/>
    <w:rsid w:val="00BF4FE0"/>
    <w:rsid w:val="00BF5100"/>
    <w:rsid w:val="00BF5386"/>
    <w:rsid w:val="00BF55B2"/>
    <w:rsid w:val="00BF5966"/>
    <w:rsid w:val="00BF5975"/>
    <w:rsid w:val="00BF5AAE"/>
    <w:rsid w:val="00BF5B3A"/>
    <w:rsid w:val="00BF6837"/>
    <w:rsid w:val="00BF6D39"/>
    <w:rsid w:val="00BF6F2E"/>
    <w:rsid w:val="00BF709B"/>
    <w:rsid w:val="00BF7999"/>
    <w:rsid w:val="00C01820"/>
    <w:rsid w:val="00C01949"/>
    <w:rsid w:val="00C022A3"/>
    <w:rsid w:val="00C0257E"/>
    <w:rsid w:val="00C02BBB"/>
    <w:rsid w:val="00C02C0B"/>
    <w:rsid w:val="00C030E6"/>
    <w:rsid w:val="00C031E2"/>
    <w:rsid w:val="00C03308"/>
    <w:rsid w:val="00C035A6"/>
    <w:rsid w:val="00C03852"/>
    <w:rsid w:val="00C03F89"/>
    <w:rsid w:val="00C04267"/>
    <w:rsid w:val="00C042D8"/>
    <w:rsid w:val="00C04840"/>
    <w:rsid w:val="00C05346"/>
    <w:rsid w:val="00C05360"/>
    <w:rsid w:val="00C0558E"/>
    <w:rsid w:val="00C05649"/>
    <w:rsid w:val="00C05AAD"/>
    <w:rsid w:val="00C06236"/>
    <w:rsid w:val="00C067E2"/>
    <w:rsid w:val="00C06B24"/>
    <w:rsid w:val="00C06D47"/>
    <w:rsid w:val="00C06FCB"/>
    <w:rsid w:val="00C06FF3"/>
    <w:rsid w:val="00C07A67"/>
    <w:rsid w:val="00C07A96"/>
    <w:rsid w:val="00C10101"/>
    <w:rsid w:val="00C10E6A"/>
    <w:rsid w:val="00C115DE"/>
    <w:rsid w:val="00C116EA"/>
    <w:rsid w:val="00C11FDA"/>
    <w:rsid w:val="00C127CA"/>
    <w:rsid w:val="00C12D65"/>
    <w:rsid w:val="00C12F17"/>
    <w:rsid w:val="00C13044"/>
    <w:rsid w:val="00C13DFF"/>
    <w:rsid w:val="00C14E64"/>
    <w:rsid w:val="00C14F23"/>
    <w:rsid w:val="00C158A1"/>
    <w:rsid w:val="00C15996"/>
    <w:rsid w:val="00C1599C"/>
    <w:rsid w:val="00C167A1"/>
    <w:rsid w:val="00C1685B"/>
    <w:rsid w:val="00C16C70"/>
    <w:rsid w:val="00C179CE"/>
    <w:rsid w:val="00C20147"/>
    <w:rsid w:val="00C2076D"/>
    <w:rsid w:val="00C20845"/>
    <w:rsid w:val="00C208F3"/>
    <w:rsid w:val="00C20E2F"/>
    <w:rsid w:val="00C20EAA"/>
    <w:rsid w:val="00C21223"/>
    <w:rsid w:val="00C21269"/>
    <w:rsid w:val="00C21584"/>
    <w:rsid w:val="00C21856"/>
    <w:rsid w:val="00C2214E"/>
    <w:rsid w:val="00C226C0"/>
    <w:rsid w:val="00C22BF4"/>
    <w:rsid w:val="00C24355"/>
    <w:rsid w:val="00C24B66"/>
    <w:rsid w:val="00C24CC7"/>
    <w:rsid w:val="00C2529D"/>
    <w:rsid w:val="00C25660"/>
    <w:rsid w:val="00C26A6C"/>
    <w:rsid w:val="00C26E9A"/>
    <w:rsid w:val="00C2702E"/>
    <w:rsid w:val="00C27864"/>
    <w:rsid w:val="00C278B4"/>
    <w:rsid w:val="00C279B2"/>
    <w:rsid w:val="00C27AED"/>
    <w:rsid w:val="00C30467"/>
    <w:rsid w:val="00C3077B"/>
    <w:rsid w:val="00C32A1E"/>
    <w:rsid w:val="00C32D3A"/>
    <w:rsid w:val="00C330E8"/>
    <w:rsid w:val="00C3328E"/>
    <w:rsid w:val="00C3359A"/>
    <w:rsid w:val="00C33888"/>
    <w:rsid w:val="00C34123"/>
    <w:rsid w:val="00C34556"/>
    <w:rsid w:val="00C34ACE"/>
    <w:rsid w:val="00C3517A"/>
    <w:rsid w:val="00C354A2"/>
    <w:rsid w:val="00C357CD"/>
    <w:rsid w:val="00C35B31"/>
    <w:rsid w:val="00C36869"/>
    <w:rsid w:val="00C36903"/>
    <w:rsid w:val="00C402FC"/>
    <w:rsid w:val="00C40415"/>
    <w:rsid w:val="00C40460"/>
    <w:rsid w:val="00C4084C"/>
    <w:rsid w:val="00C40C79"/>
    <w:rsid w:val="00C42600"/>
    <w:rsid w:val="00C42AD1"/>
    <w:rsid w:val="00C434D3"/>
    <w:rsid w:val="00C437A0"/>
    <w:rsid w:val="00C43B55"/>
    <w:rsid w:val="00C43C25"/>
    <w:rsid w:val="00C43D75"/>
    <w:rsid w:val="00C44248"/>
    <w:rsid w:val="00C45219"/>
    <w:rsid w:val="00C456B3"/>
    <w:rsid w:val="00C45739"/>
    <w:rsid w:val="00C45BED"/>
    <w:rsid w:val="00C45C9F"/>
    <w:rsid w:val="00C467D1"/>
    <w:rsid w:val="00C478BE"/>
    <w:rsid w:val="00C479DF"/>
    <w:rsid w:val="00C50356"/>
    <w:rsid w:val="00C51D0D"/>
    <w:rsid w:val="00C51F6A"/>
    <w:rsid w:val="00C52391"/>
    <w:rsid w:val="00C52DA3"/>
    <w:rsid w:val="00C52F29"/>
    <w:rsid w:val="00C52FA7"/>
    <w:rsid w:val="00C53848"/>
    <w:rsid w:val="00C5404F"/>
    <w:rsid w:val="00C5509A"/>
    <w:rsid w:val="00C553C6"/>
    <w:rsid w:val="00C55D46"/>
    <w:rsid w:val="00C56239"/>
    <w:rsid w:val="00C56C7B"/>
    <w:rsid w:val="00C56F3F"/>
    <w:rsid w:val="00C56FD9"/>
    <w:rsid w:val="00C57418"/>
    <w:rsid w:val="00C605A0"/>
    <w:rsid w:val="00C608EF"/>
    <w:rsid w:val="00C61940"/>
    <w:rsid w:val="00C61FE6"/>
    <w:rsid w:val="00C62180"/>
    <w:rsid w:val="00C627E1"/>
    <w:rsid w:val="00C6313F"/>
    <w:rsid w:val="00C632D7"/>
    <w:rsid w:val="00C634B6"/>
    <w:rsid w:val="00C635F7"/>
    <w:rsid w:val="00C636A3"/>
    <w:rsid w:val="00C637B4"/>
    <w:rsid w:val="00C637C0"/>
    <w:rsid w:val="00C638EC"/>
    <w:rsid w:val="00C64239"/>
    <w:rsid w:val="00C64326"/>
    <w:rsid w:val="00C64458"/>
    <w:rsid w:val="00C64B75"/>
    <w:rsid w:val="00C65318"/>
    <w:rsid w:val="00C6614E"/>
    <w:rsid w:val="00C66153"/>
    <w:rsid w:val="00C66CAD"/>
    <w:rsid w:val="00C675C1"/>
    <w:rsid w:val="00C67659"/>
    <w:rsid w:val="00C70520"/>
    <w:rsid w:val="00C705A3"/>
    <w:rsid w:val="00C70991"/>
    <w:rsid w:val="00C70D47"/>
    <w:rsid w:val="00C71A92"/>
    <w:rsid w:val="00C7238E"/>
    <w:rsid w:val="00C723AB"/>
    <w:rsid w:val="00C723CD"/>
    <w:rsid w:val="00C72E3B"/>
    <w:rsid w:val="00C72F87"/>
    <w:rsid w:val="00C737B5"/>
    <w:rsid w:val="00C73B41"/>
    <w:rsid w:val="00C742BB"/>
    <w:rsid w:val="00C75BE5"/>
    <w:rsid w:val="00C760D3"/>
    <w:rsid w:val="00C76994"/>
    <w:rsid w:val="00C76A9B"/>
    <w:rsid w:val="00C76DAC"/>
    <w:rsid w:val="00C76F1F"/>
    <w:rsid w:val="00C77A1C"/>
    <w:rsid w:val="00C80388"/>
    <w:rsid w:val="00C804B6"/>
    <w:rsid w:val="00C80796"/>
    <w:rsid w:val="00C80F9F"/>
    <w:rsid w:val="00C814C2"/>
    <w:rsid w:val="00C8180B"/>
    <w:rsid w:val="00C82545"/>
    <w:rsid w:val="00C82619"/>
    <w:rsid w:val="00C84279"/>
    <w:rsid w:val="00C846A5"/>
    <w:rsid w:val="00C8470B"/>
    <w:rsid w:val="00C84E82"/>
    <w:rsid w:val="00C85BF0"/>
    <w:rsid w:val="00C85D3D"/>
    <w:rsid w:val="00C8603C"/>
    <w:rsid w:val="00C8639B"/>
    <w:rsid w:val="00C874E6"/>
    <w:rsid w:val="00C87B26"/>
    <w:rsid w:val="00C87DD9"/>
    <w:rsid w:val="00C90381"/>
    <w:rsid w:val="00C9061D"/>
    <w:rsid w:val="00C90802"/>
    <w:rsid w:val="00C90D8A"/>
    <w:rsid w:val="00C91389"/>
    <w:rsid w:val="00C91A12"/>
    <w:rsid w:val="00C92162"/>
    <w:rsid w:val="00C92EB7"/>
    <w:rsid w:val="00C92F77"/>
    <w:rsid w:val="00C93183"/>
    <w:rsid w:val="00C9346A"/>
    <w:rsid w:val="00C93945"/>
    <w:rsid w:val="00C93F3A"/>
    <w:rsid w:val="00C94893"/>
    <w:rsid w:val="00C94EC6"/>
    <w:rsid w:val="00C95830"/>
    <w:rsid w:val="00C95A5D"/>
    <w:rsid w:val="00C95CFB"/>
    <w:rsid w:val="00C95D3C"/>
    <w:rsid w:val="00C960F0"/>
    <w:rsid w:val="00C9664F"/>
    <w:rsid w:val="00C9691F"/>
    <w:rsid w:val="00C96B57"/>
    <w:rsid w:val="00C974C1"/>
    <w:rsid w:val="00C97801"/>
    <w:rsid w:val="00CA00BD"/>
    <w:rsid w:val="00CA0179"/>
    <w:rsid w:val="00CA0717"/>
    <w:rsid w:val="00CA0CF5"/>
    <w:rsid w:val="00CA0E3B"/>
    <w:rsid w:val="00CA0F94"/>
    <w:rsid w:val="00CA1318"/>
    <w:rsid w:val="00CA133D"/>
    <w:rsid w:val="00CA1650"/>
    <w:rsid w:val="00CA17F1"/>
    <w:rsid w:val="00CA34B6"/>
    <w:rsid w:val="00CA3883"/>
    <w:rsid w:val="00CA38E2"/>
    <w:rsid w:val="00CA3BAD"/>
    <w:rsid w:val="00CA3DA4"/>
    <w:rsid w:val="00CA3E19"/>
    <w:rsid w:val="00CA3FA6"/>
    <w:rsid w:val="00CA421E"/>
    <w:rsid w:val="00CA424F"/>
    <w:rsid w:val="00CA499D"/>
    <w:rsid w:val="00CA4B73"/>
    <w:rsid w:val="00CA51D0"/>
    <w:rsid w:val="00CA58C0"/>
    <w:rsid w:val="00CA5D75"/>
    <w:rsid w:val="00CA61D8"/>
    <w:rsid w:val="00CA674E"/>
    <w:rsid w:val="00CA68AD"/>
    <w:rsid w:val="00CA7345"/>
    <w:rsid w:val="00CA73A9"/>
    <w:rsid w:val="00CA7549"/>
    <w:rsid w:val="00CA7CD6"/>
    <w:rsid w:val="00CA7ED0"/>
    <w:rsid w:val="00CB010A"/>
    <w:rsid w:val="00CB0330"/>
    <w:rsid w:val="00CB033A"/>
    <w:rsid w:val="00CB0A74"/>
    <w:rsid w:val="00CB186D"/>
    <w:rsid w:val="00CB303E"/>
    <w:rsid w:val="00CB32FA"/>
    <w:rsid w:val="00CB350B"/>
    <w:rsid w:val="00CB39F5"/>
    <w:rsid w:val="00CB3BA9"/>
    <w:rsid w:val="00CB3FA7"/>
    <w:rsid w:val="00CB3FDA"/>
    <w:rsid w:val="00CB4B23"/>
    <w:rsid w:val="00CB4C47"/>
    <w:rsid w:val="00CB4D22"/>
    <w:rsid w:val="00CB4E53"/>
    <w:rsid w:val="00CB508A"/>
    <w:rsid w:val="00CB54B3"/>
    <w:rsid w:val="00CB5A40"/>
    <w:rsid w:val="00CB60B8"/>
    <w:rsid w:val="00CB65EF"/>
    <w:rsid w:val="00CB65FB"/>
    <w:rsid w:val="00CB6851"/>
    <w:rsid w:val="00CB697F"/>
    <w:rsid w:val="00CB6A66"/>
    <w:rsid w:val="00CB7017"/>
    <w:rsid w:val="00CB73B6"/>
    <w:rsid w:val="00CB7622"/>
    <w:rsid w:val="00CB78BE"/>
    <w:rsid w:val="00CB7908"/>
    <w:rsid w:val="00CC01BF"/>
    <w:rsid w:val="00CC081D"/>
    <w:rsid w:val="00CC0C47"/>
    <w:rsid w:val="00CC1291"/>
    <w:rsid w:val="00CC13B1"/>
    <w:rsid w:val="00CC1864"/>
    <w:rsid w:val="00CC2363"/>
    <w:rsid w:val="00CC2547"/>
    <w:rsid w:val="00CC27E8"/>
    <w:rsid w:val="00CC2965"/>
    <w:rsid w:val="00CC2995"/>
    <w:rsid w:val="00CC2A42"/>
    <w:rsid w:val="00CC2A6B"/>
    <w:rsid w:val="00CC30DB"/>
    <w:rsid w:val="00CC32C5"/>
    <w:rsid w:val="00CC3DBD"/>
    <w:rsid w:val="00CC43A1"/>
    <w:rsid w:val="00CC495D"/>
    <w:rsid w:val="00CC534C"/>
    <w:rsid w:val="00CC5673"/>
    <w:rsid w:val="00CC582C"/>
    <w:rsid w:val="00CC5C81"/>
    <w:rsid w:val="00CC5D8D"/>
    <w:rsid w:val="00CC6417"/>
    <w:rsid w:val="00CC64F7"/>
    <w:rsid w:val="00CC6687"/>
    <w:rsid w:val="00CC6943"/>
    <w:rsid w:val="00CC75EE"/>
    <w:rsid w:val="00CC76BE"/>
    <w:rsid w:val="00CC7A6C"/>
    <w:rsid w:val="00CD0948"/>
    <w:rsid w:val="00CD0A1C"/>
    <w:rsid w:val="00CD13A6"/>
    <w:rsid w:val="00CD14B5"/>
    <w:rsid w:val="00CD1875"/>
    <w:rsid w:val="00CD1AE9"/>
    <w:rsid w:val="00CD232E"/>
    <w:rsid w:val="00CD247A"/>
    <w:rsid w:val="00CD2C15"/>
    <w:rsid w:val="00CD3021"/>
    <w:rsid w:val="00CD37AD"/>
    <w:rsid w:val="00CD38D2"/>
    <w:rsid w:val="00CD3B65"/>
    <w:rsid w:val="00CD3BC6"/>
    <w:rsid w:val="00CD3DC5"/>
    <w:rsid w:val="00CD3F77"/>
    <w:rsid w:val="00CD46B4"/>
    <w:rsid w:val="00CD4CA6"/>
    <w:rsid w:val="00CD51BF"/>
    <w:rsid w:val="00CD5411"/>
    <w:rsid w:val="00CD54E0"/>
    <w:rsid w:val="00CD600A"/>
    <w:rsid w:val="00CD61D7"/>
    <w:rsid w:val="00CD6412"/>
    <w:rsid w:val="00CD642E"/>
    <w:rsid w:val="00CD66BE"/>
    <w:rsid w:val="00CD66E3"/>
    <w:rsid w:val="00CD69EE"/>
    <w:rsid w:val="00CD6EC3"/>
    <w:rsid w:val="00CD7024"/>
    <w:rsid w:val="00CD7037"/>
    <w:rsid w:val="00CD762C"/>
    <w:rsid w:val="00CD76C8"/>
    <w:rsid w:val="00CD7AD7"/>
    <w:rsid w:val="00CD7EF6"/>
    <w:rsid w:val="00CE0164"/>
    <w:rsid w:val="00CE0556"/>
    <w:rsid w:val="00CE0814"/>
    <w:rsid w:val="00CE141F"/>
    <w:rsid w:val="00CE21AA"/>
    <w:rsid w:val="00CE233D"/>
    <w:rsid w:val="00CE23C7"/>
    <w:rsid w:val="00CE2978"/>
    <w:rsid w:val="00CE2EA5"/>
    <w:rsid w:val="00CE32FD"/>
    <w:rsid w:val="00CE3609"/>
    <w:rsid w:val="00CE398A"/>
    <w:rsid w:val="00CE42BD"/>
    <w:rsid w:val="00CE438D"/>
    <w:rsid w:val="00CE6113"/>
    <w:rsid w:val="00CE61F7"/>
    <w:rsid w:val="00CE623F"/>
    <w:rsid w:val="00CE633E"/>
    <w:rsid w:val="00CE760E"/>
    <w:rsid w:val="00CE78BC"/>
    <w:rsid w:val="00CE7AF5"/>
    <w:rsid w:val="00CE7C0D"/>
    <w:rsid w:val="00CF010E"/>
    <w:rsid w:val="00CF062C"/>
    <w:rsid w:val="00CF07BD"/>
    <w:rsid w:val="00CF12BD"/>
    <w:rsid w:val="00CF1E04"/>
    <w:rsid w:val="00CF1ED3"/>
    <w:rsid w:val="00CF2B4D"/>
    <w:rsid w:val="00CF2C20"/>
    <w:rsid w:val="00CF2DBD"/>
    <w:rsid w:val="00CF2EA7"/>
    <w:rsid w:val="00CF2F9E"/>
    <w:rsid w:val="00CF3315"/>
    <w:rsid w:val="00CF3479"/>
    <w:rsid w:val="00CF41F9"/>
    <w:rsid w:val="00CF4C78"/>
    <w:rsid w:val="00CF5B4A"/>
    <w:rsid w:val="00CF5FD3"/>
    <w:rsid w:val="00CF630B"/>
    <w:rsid w:val="00CF647D"/>
    <w:rsid w:val="00CF6845"/>
    <w:rsid w:val="00CF7000"/>
    <w:rsid w:val="00CF7429"/>
    <w:rsid w:val="00CF75F4"/>
    <w:rsid w:val="00CF78B2"/>
    <w:rsid w:val="00CF7D8B"/>
    <w:rsid w:val="00CF7EA0"/>
    <w:rsid w:val="00D000BA"/>
    <w:rsid w:val="00D002F9"/>
    <w:rsid w:val="00D010FC"/>
    <w:rsid w:val="00D01780"/>
    <w:rsid w:val="00D019BD"/>
    <w:rsid w:val="00D025BD"/>
    <w:rsid w:val="00D02E72"/>
    <w:rsid w:val="00D02F9D"/>
    <w:rsid w:val="00D02FE6"/>
    <w:rsid w:val="00D03376"/>
    <w:rsid w:val="00D0347A"/>
    <w:rsid w:val="00D034F8"/>
    <w:rsid w:val="00D0372D"/>
    <w:rsid w:val="00D03847"/>
    <w:rsid w:val="00D03CC9"/>
    <w:rsid w:val="00D05129"/>
    <w:rsid w:val="00D052E4"/>
    <w:rsid w:val="00D05751"/>
    <w:rsid w:val="00D05D8F"/>
    <w:rsid w:val="00D05F6A"/>
    <w:rsid w:val="00D06C15"/>
    <w:rsid w:val="00D06CDA"/>
    <w:rsid w:val="00D06D58"/>
    <w:rsid w:val="00D06F71"/>
    <w:rsid w:val="00D07600"/>
    <w:rsid w:val="00D079F3"/>
    <w:rsid w:val="00D07B87"/>
    <w:rsid w:val="00D10908"/>
    <w:rsid w:val="00D10D4E"/>
    <w:rsid w:val="00D1208A"/>
    <w:rsid w:val="00D121F7"/>
    <w:rsid w:val="00D1240C"/>
    <w:rsid w:val="00D12439"/>
    <w:rsid w:val="00D12611"/>
    <w:rsid w:val="00D12B9A"/>
    <w:rsid w:val="00D13165"/>
    <w:rsid w:val="00D13233"/>
    <w:rsid w:val="00D13293"/>
    <w:rsid w:val="00D1343C"/>
    <w:rsid w:val="00D13692"/>
    <w:rsid w:val="00D13A35"/>
    <w:rsid w:val="00D13C9A"/>
    <w:rsid w:val="00D13EEC"/>
    <w:rsid w:val="00D141D4"/>
    <w:rsid w:val="00D14E53"/>
    <w:rsid w:val="00D15003"/>
    <w:rsid w:val="00D15229"/>
    <w:rsid w:val="00D153C2"/>
    <w:rsid w:val="00D158CA"/>
    <w:rsid w:val="00D15CA1"/>
    <w:rsid w:val="00D15CD7"/>
    <w:rsid w:val="00D16543"/>
    <w:rsid w:val="00D1688F"/>
    <w:rsid w:val="00D169A8"/>
    <w:rsid w:val="00D16B45"/>
    <w:rsid w:val="00D16DFD"/>
    <w:rsid w:val="00D17454"/>
    <w:rsid w:val="00D1765A"/>
    <w:rsid w:val="00D17D36"/>
    <w:rsid w:val="00D201B6"/>
    <w:rsid w:val="00D20A94"/>
    <w:rsid w:val="00D213DE"/>
    <w:rsid w:val="00D2242B"/>
    <w:rsid w:val="00D2278D"/>
    <w:rsid w:val="00D22D82"/>
    <w:rsid w:val="00D233FF"/>
    <w:rsid w:val="00D23EE8"/>
    <w:rsid w:val="00D2464B"/>
    <w:rsid w:val="00D246EF"/>
    <w:rsid w:val="00D24E23"/>
    <w:rsid w:val="00D24EFC"/>
    <w:rsid w:val="00D25138"/>
    <w:rsid w:val="00D256A8"/>
    <w:rsid w:val="00D25C4F"/>
    <w:rsid w:val="00D2694E"/>
    <w:rsid w:val="00D26E20"/>
    <w:rsid w:val="00D26E40"/>
    <w:rsid w:val="00D26EF4"/>
    <w:rsid w:val="00D271FD"/>
    <w:rsid w:val="00D279AB"/>
    <w:rsid w:val="00D27AA6"/>
    <w:rsid w:val="00D27EC0"/>
    <w:rsid w:val="00D30092"/>
    <w:rsid w:val="00D304FA"/>
    <w:rsid w:val="00D30722"/>
    <w:rsid w:val="00D307B9"/>
    <w:rsid w:val="00D30822"/>
    <w:rsid w:val="00D30A83"/>
    <w:rsid w:val="00D30BEF"/>
    <w:rsid w:val="00D30FA1"/>
    <w:rsid w:val="00D3285C"/>
    <w:rsid w:val="00D330FF"/>
    <w:rsid w:val="00D3358D"/>
    <w:rsid w:val="00D3366D"/>
    <w:rsid w:val="00D338F3"/>
    <w:rsid w:val="00D33B64"/>
    <w:rsid w:val="00D3407B"/>
    <w:rsid w:val="00D34497"/>
    <w:rsid w:val="00D351C0"/>
    <w:rsid w:val="00D356FE"/>
    <w:rsid w:val="00D35A78"/>
    <w:rsid w:val="00D35B84"/>
    <w:rsid w:val="00D35BC1"/>
    <w:rsid w:val="00D35E5E"/>
    <w:rsid w:val="00D36223"/>
    <w:rsid w:val="00D3689D"/>
    <w:rsid w:val="00D368C8"/>
    <w:rsid w:val="00D3693B"/>
    <w:rsid w:val="00D372E1"/>
    <w:rsid w:val="00D37D07"/>
    <w:rsid w:val="00D405EE"/>
    <w:rsid w:val="00D407A4"/>
    <w:rsid w:val="00D40831"/>
    <w:rsid w:val="00D40A7D"/>
    <w:rsid w:val="00D40AEC"/>
    <w:rsid w:val="00D40F68"/>
    <w:rsid w:val="00D411D3"/>
    <w:rsid w:val="00D41A58"/>
    <w:rsid w:val="00D41E70"/>
    <w:rsid w:val="00D420DC"/>
    <w:rsid w:val="00D423B4"/>
    <w:rsid w:val="00D4350C"/>
    <w:rsid w:val="00D43528"/>
    <w:rsid w:val="00D438D9"/>
    <w:rsid w:val="00D43CB6"/>
    <w:rsid w:val="00D44154"/>
    <w:rsid w:val="00D44669"/>
    <w:rsid w:val="00D45734"/>
    <w:rsid w:val="00D45D58"/>
    <w:rsid w:val="00D461F0"/>
    <w:rsid w:val="00D46350"/>
    <w:rsid w:val="00D465E8"/>
    <w:rsid w:val="00D46AC3"/>
    <w:rsid w:val="00D47481"/>
    <w:rsid w:val="00D475E7"/>
    <w:rsid w:val="00D47888"/>
    <w:rsid w:val="00D479E0"/>
    <w:rsid w:val="00D47CB1"/>
    <w:rsid w:val="00D47CC3"/>
    <w:rsid w:val="00D501F8"/>
    <w:rsid w:val="00D50368"/>
    <w:rsid w:val="00D51987"/>
    <w:rsid w:val="00D519FE"/>
    <w:rsid w:val="00D51BA5"/>
    <w:rsid w:val="00D52404"/>
    <w:rsid w:val="00D52821"/>
    <w:rsid w:val="00D52889"/>
    <w:rsid w:val="00D531E3"/>
    <w:rsid w:val="00D5346C"/>
    <w:rsid w:val="00D53515"/>
    <w:rsid w:val="00D53F67"/>
    <w:rsid w:val="00D54901"/>
    <w:rsid w:val="00D54C91"/>
    <w:rsid w:val="00D55097"/>
    <w:rsid w:val="00D5534D"/>
    <w:rsid w:val="00D55469"/>
    <w:rsid w:val="00D55E34"/>
    <w:rsid w:val="00D561AD"/>
    <w:rsid w:val="00D5682F"/>
    <w:rsid w:val="00D56AE4"/>
    <w:rsid w:val="00D56C0A"/>
    <w:rsid w:val="00D56C0C"/>
    <w:rsid w:val="00D5722C"/>
    <w:rsid w:val="00D5727F"/>
    <w:rsid w:val="00D57545"/>
    <w:rsid w:val="00D577F3"/>
    <w:rsid w:val="00D57FF7"/>
    <w:rsid w:val="00D60735"/>
    <w:rsid w:val="00D61C28"/>
    <w:rsid w:val="00D620E5"/>
    <w:rsid w:val="00D62504"/>
    <w:rsid w:val="00D628F4"/>
    <w:rsid w:val="00D62B64"/>
    <w:rsid w:val="00D63477"/>
    <w:rsid w:val="00D638B7"/>
    <w:rsid w:val="00D63D22"/>
    <w:rsid w:val="00D63E26"/>
    <w:rsid w:val="00D64532"/>
    <w:rsid w:val="00D64561"/>
    <w:rsid w:val="00D648CA"/>
    <w:rsid w:val="00D64AD3"/>
    <w:rsid w:val="00D654A7"/>
    <w:rsid w:val="00D6562F"/>
    <w:rsid w:val="00D65741"/>
    <w:rsid w:val="00D66B98"/>
    <w:rsid w:val="00D66C3B"/>
    <w:rsid w:val="00D66CA7"/>
    <w:rsid w:val="00D70182"/>
    <w:rsid w:val="00D70D89"/>
    <w:rsid w:val="00D70FD7"/>
    <w:rsid w:val="00D7103D"/>
    <w:rsid w:val="00D71891"/>
    <w:rsid w:val="00D71DA9"/>
    <w:rsid w:val="00D71E3D"/>
    <w:rsid w:val="00D71EB1"/>
    <w:rsid w:val="00D72074"/>
    <w:rsid w:val="00D73491"/>
    <w:rsid w:val="00D735BD"/>
    <w:rsid w:val="00D73D58"/>
    <w:rsid w:val="00D73E3B"/>
    <w:rsid w:val="00D744A2"/>
    <w:rsid w:val="00D750E6"/>
    <w:rsid w:val="00D75283"/>
    <w:rsid w:val="00D753AC"/>
    <w:rsid w:val="00D7573C"/>
    <w:rsid w:val="00D75BC1"/>
    <w:rsid w:val="00D76524"/>
    <w:rsid w:val="00D76DE4"/>
    <w:rsid w:val="00D770B2"/>
    <w:rsid w:val="00D77154"/>
    <w:rsid w:val="00D774FA"/>
    <w:rsid w:val="00D779B2"/>
    <w:rsid w:val="00D77F92"/>
    <w:rsid w:val="00D8057F"/>
    <w:rsid w:val="00D80D5C"/>
    <w:rsid w:val="00D80EE1"/>
    <w:rsid w:val="00D80F41"/>
    <w:rsid w:val="00D81365"/>
    <w:rsid w:val="00D81C32"/>
    <w:rsid w:val="00D81EDE"/>
    <w:rsid w:val="00D824F1"/>
    <w:rsid w:val="00D82C3C"/>
    <w:rsid w:val="00D83258"/>
    <w:rsid w:val="00D835F9"/>
    <w:rsid w:val="00D8378C"/>
    <w:rsid w:val="00D83A71"/>
    <w:rsid w:val="00D83CEF"/>
    <w:rsid w:val="00D8406C"/>
    <w:rsid w:val="00D84080"/>
    <w:rsid w:val="00D84448"/>
    <w:rsid w:val="00D84C47"/>
    <w:rsid w:val="00D85197"/>
    <w:rsid w:val="00D86A06"/>
    <w:rsid w:val="00D86A2C"/>
    <w:rsid w:val="00D86D9D"/>
    <w:rsid w:val="00D87242"/>
    <w:rsid w:val="00D87B2D"/>
    <w:rsid w:val="00D87BC9"/>
    <w:rsid w:val="00D90134"/>
    <w:rsid w:val="00D90D03"/>
    <w:rsid w:val="00D91A85"/>
    <w:rsid w:val="00D91ECA"/>
    <w:rsid w:val="00D92077"/>
    <w:rsid w:val="00D923B4"/>
    <w:rsid w:val="00D928E1"/>
    <w:rsid w:val="00D93281"/>
    <w:rsid w:val="00D93825"/>
    <w:rsid w:val="00D946A0"/>
    <w:rsid w:val="00D9528D"/>
    <w:rsid w:val="00D952CC"/>
    <w:rsid w:val="00D9585E"/>
    <w:rsid w:val="00D95AB7"/>
    <w:rsid w:val="00D969F2"/>
    <w:rsid w:val="00D971ED"/>
    <w:rsid w:val="00DA008F"/>
    <w:rsid w:val="00DA0922"/>
    <w:rsid w:val="00DA100D"/>
    <w:rsid w:val="00DA21B8"/>
    <w:rsid w:val="00DA2436"/>
    <w:rsid w:val="00DA26E7"/>
    <w:rsid w:val="00DA2889"/>
    <w:rsid w:val="00DA3092"/>
    <w:rsid w:val="00DA310D"/>
    <w:rsid w:val="00DA35F4"/>
    <w:rsid w:val="00DA3B03"/>
    <w:rsid w:val="00DA3C11"/>
    <w:rsid w:val="00DA3DC2"/>
    <w:rsid w:val="00DA3F91"/>
    <w:rsid w:val="00DA434B"/>
    <w:rsid w:val="00DA4605"/>
    <w:rsid w:val="00DA4920"/>
    <w:rsid w:val="00DA4EB0"/>
    <w:rsid w:val="00DA542C"/>
    <w:rsid w:val="00DA57E2"/>
    <w:rsid w:val="00DA5C9C"/>
    <w:rsid w:val="00DA620E"/>
    <w:rsid w:val="00DA63CB"/>
    <w:rsid w:val="00DA6490"/>
    <w:rsid w:val="00DA66DF"/>
    <w:rsid w:val="00DA6C76"/>
    <w:rsid w:val="00DA707D"/>
    <w:rsid w:val="00DA7411"/>
    <w:rsid w:val="00DA78DA"/>
    <w:rsid w:val="00DA79B8"/>
    <w:rsid w:val="00DA7AEB"/>
    <w:rsid w:val="00DA7EBA"/>
    <w:rsid w:val="00DB039D"/>
    <w:rsid w:val="00DB0BE5"/>
    <w:rsid w:val="00DB0BFF"/>
    <w:rsid w:val="00DB0ECF"/>
    <w:rsid w:val="00DB130F"/>
    <w:rsid w:val="00DB1836"/>
    <w:rsid w:val="00DB1B8C"/>
    <w:rsid w:val="00DB2114"/>
    <w:rsid w:val="00DB2F2F"/>
    <w:rsid w:val="00DB2F68"/>
    <w:rsid w:val="00DB3458"/>
    <w:rsid w:val="00DB3EA1"/>
    <w:rsid w:val="00DB43E8"/>
    <w:rsid w:val="00DB468F"/>
    <w:rsid w:val="00DB47A4"/>
    <w:rsid w:val="00DB4DA8"/>
    <w:rsid w:val="00DB5085"/>
    <w:rsid w:val="00DB516B"/>
    <w:rsid w:val="00DB573D"/>
    <w:rsid w:val="00DB5A50"/>
    <w:rsid w:val="00DB5D27"/>
    <w:rsid w:val="00DB6FF0"/>
    <w:rsid w:val="00DB748F"/>
    <w:rsid w:val="00DB7573"/>
    <w:rsid w:val="00DC041B"/>
    <w:rsid w:val="00DC06ED"/>
    <w:rsid w:val="00DC094A"/>
    <w:rsid w:val="00DC0A2D"/>
    <w:rsid w:val="00DC0A9C"/>
    <w:rsid w:val="00DC0AE7"/>
    <w:rsid w:val="00DC0B2A"/>
    <w:rsid w:val="00DC0BD5"/>
    <w:rsid w:val="00DC0C36"/>
    <w:rsid w:val="00DC0D63"/>
    <w:rsid w:val="00DC0D6A"/>
    <w:rsid w:val="00DC1140"/>
    <w:rsid w:val="00DC1169"/>
    <w:rsid w:val="00DC1990"/>
    <w:rsid w:val="00DC1D21"/>
    <w:rsid w:val="00DC2902"/>
    <w:rsid w:val="00DC2AD0"/>
    <w:rsid w:val="00DC3048"/>
    <w:rsid w:val="00DC37B4"/>
    <w:rsid w:val="00DC39A4"/>
    <w:rsid w:val="00DC3E87"/>
    <w:rsid w:val="00DC4063"/>
    <w:rsid w:val="00DC4E59"/>
    <w:rsid w:val="00DC5462"/>
    <w:rsid w:val="00DC60BD"/>
    <w:rsid w:val="00DC6324"/>
    <w:rsid w:val="00DC6A1C"/>
    <w:rsid w:val="00DC6D63"/>
    <w:rsid w:val="00DC7A6A"/>
    <w:rsid w:val="00DD00AB"/>
    <w:rsid w:val="00DD044E"/>
    <w:rsid w:val="00DD05F6"/>
    <w:rsid w:val="00DD0C7A"/>
    <w:rsid w:val="00DD1083"/>
    <w:rsid w:val="00DD1D2B"/>
    <w:rsid w:val="00DD32A3"/>
    <w:rsid w:val="00DD348F"/>
    <w:rsid w:val="00DD396E"/>
    <w:rsid w:val="00DD405A"/>
    <w:rsid w:val="00DD476D"/>
    <w:rsid w:val="00DD5213"/>
    <w:rsid w:val="00DD56F0"/>
    <w:rsid w:val="00DD58D9"/>
    <w:rsid w:val="00DD634C"/>
    <w:rsid w:val="00DD6E56"/>
    <w:rsid w:val="00DD70E3"/>
    <w:rsid w:val="00DD7856"/>
    <w:rsid w:val="00DD7A59"/>
    <w:rsid w:val="00DE0586"/>
    <w:rsid w:val="00DE0822"/>
    <w:rsid w:val="00DE0876"/>
    <w:rsid w:val="00DE0C7F"/>
    <w:rsid w:val="00DE0FDC"/>
    <w:rsid w:val="00DE1081"/>
    <w:rsid w:val="00DE1101"/>
    <w:rsid w:val="00DE15A9"/>
    <w:rsid w:val="00DE18C6"/>
    <w:rsid w:val="00DE21FA"/>
    <w:rsid w:val="00DE2439"/>
    <w:rsid w:val="00DE2458"/>
    <w:rsid w:val="00DE2CB3"/>
    <w:rsid w:val="00DE2DBB"/>
    <w:rsid w:val="00DE3218"/>
    <w:rsid w:val="00DE334E"/>
    <w:rsid w:val="00DE3E5B"/>
    <w:rsid w:val="00DE41E6"/>
    <w:rsid w:val="00DE53DE"/>
    <w:rsid w:val="00DE623E"/>
    <w:rsid w:val="00DE630F"/>
    <w:rsid w:val="00DE6BC3"/>
    <w:rsid w:val="00DE724E"/>
    <w:rsid w:val="00DE72D4"/>
    <w:rsid w:val="00DE75B1"/>
    <w:rsid w:val="00DE76FC"/>
    <w:rsid w:val="00DE78A2"/>
    <w:rsid w:val="00DE7B0F"/>
    <w:rsid w:val="00DE7C04"/>
    <w:rsid w:val="00DE7EF0"/>
    <w:rsid w:val="00DF1456"/>
    <w:rsid w:val="00DF15AD"/>
    <w:rsid w:val="00DF2E67"/>
    <w:rsid w:val="00DF3C7C"/>
    <w:rsid w:val="00DF3CF5"/>
    <w:rsid w:val="00DF3EB7"/>
    <w:rsid w:val="00DF4F42"/>
    <w:rsid w:val="00DF567A"/>
    <w:rsid w:val="00DF5A30"/>
    <w:rsid w:val="00DF5B5A"/>
    <w:rsid w:val="00DF5C81"/>
    <w:rsid w:val="00DF6787"/>
    <w:rsid w:val="00DF6AAC"/>
    <w:rsid w:val="00DF6C37"/>
    <w:rsid w:val="00DF7194"/>
    <w:rsid w:val="00DF78B7"/>
    <w:rsid w:val="00DF7A18"/>
    <w:rsid w:val="00DF7F3B"/>
    <w:rsid w:val="00E005A6"/>
    <w:rsid w:val="00E0083D"/>
    <w:rsid w:val="00E0083E"/>
    <w:rsid w:val="00E00B3E"/>
    <w:rsid w:val="00E01655"/>
    <w:rsid w:val="00E016C3"/>
    <w:rsid w:val="00E01716"/>
    <w:rsid w:val="00E018A1"/>
    <w:rsid w:val="00E01A6D"/>
    <w:rsid w:val="00E020F2"/>
    <w:rsid w:val="00E02313"/>
    <w:rsid w:val="00E023EE"/>
    <w:rsid w:val="00E0251F"/>
    <w:rsid w:val="00E02DDF"/>
    <w:rsid w:val="00E03083"/>
    <w:rsid w:val="00E03601"/>
    <w:rsid w:val="00E0360B"/>
    <w:rsid w:val="00E03919"/>
    <w:rsid w:val="00E03DCD"/>
    <w:rsid w:val="00E04FC6"/>
    <w:rsid w:val="00E0512C"/>
    <w:rsid w:val="00E05288"/>
    <w:rsid w:val="00E05D72"/>
    <w:rsid w:val="00E061E6"/>
    <w:rsid w:val="00E077F9"/>
    <w:rsid w:val="00E07E80"/>
    <w:rsid w:val="00E1011A"/>
    <w:rsid w:val="00E1040B"/>
    <w:rsid w:val="00E10439"/>
    <w:rsid w:val="00E11076"/>
    <w:rsid w:val="00E110FF"/>
    <w:rsid w:val="00E1183D"/>
    <w:rsid w:val="00E11930"/>
    <w:rsid w:val="00E124FB"/>
    <w:rsid w:val="00E12815"/>
    <w:rsid w:val="00E1359F"/>
    <w:rsid w:val="00E13856"/>
    <w:rsid w:val="00E13F9C"/>
    <w:rsid w:val="00E141A5"/>
    <w:rsid w:val="00E14473"/>
    <w:rsid w:val="00E14616"/>
    <w:rsid w:val="00E15022"/>
    <w:rsid w:val="00E1568D"/>
    <w:rsid w:val="00E15FED"/>
    <w:rsid w:val="00E167E8"/>
    <w:rsid w:val="00E168FD"/>
    <w:rsid w:val="00E16CCC"/>
    <w:rsid w:val="00E1710C"/>
    <w:rsid w:val="00E171B2"/>
    <w:rsid w:val="00E17642"/>
    <w:rsid w:val="00E176FF"/>
    <w:rsid w:val="00E17844"/>
    <w:rsid w:val="00E179DB"/>
    <w:rsid w:val="00E2000B"/>
    <w:rsid w:val="00E2053D"/>
    <w:rsid w:val="00E20CC6"/>
    <w:rsid w:val="00E21080"/>
    <w:rsid w:val="00E2165F"/>
    <w:rsid w:val="00E21724"/>
    <w:rsid w:val="00E21F3C"/>
    <w:rsid w:val="00E22C06"/>
    <w:rsid w:val="00E232D7"/>
    <w:rsid w:val="00E232E2"/>
    <w:rsid w:val="00E238A3"/>
    <w:rsid w:val="00E2414B"/>
    <w:rsid w:val="00E241E6"/>
    <w:rsid w:val="00E24356"/>
    <w:rsid w:val="00E244EB"/>
    <w:rsid w:val="00E249FF"/>
    <w:rsid w:val="00E25ADB"/>
    <w:rsid w:val="00E26804"/>
    <w:rsid w:val="00E26C9B"/>
    <w:rsid w:val="00E26F4C"/>
    <w:rsid w:val="00E300FA"/>
    <w:rsid w:val="00E3023B"/>
    <w:rsid w:val="00E3074B"/>
    <w:rsid w:val="00E31201"/>
    <w:rsid w:val="00E31525"/>
    <w:rsid w:val="00E3178F"/>
    <w:rsid w:val="00E31BB4"/>
    <w:rsid w:val="00E3239A"/>
    <w:rsid w:val="00E326B5"/>
    <w:rsid w:val="00E32ABC"/>
    <w:rsid w:val="00E32B24"/>
    <w:rsid w:val="00E337A5"/>
    <w:rsid w:val="00E33B9D"/>
    <w:rsid w:val="00E33E06"/>
    <w:rsid w:val="00E345D3"/>
    <w:rsid w:val="00E360F4"/>
    <w:rsid w:val="00E3620B"/>
    <w:rsid w:val="00E362B3"/>
    <w:rsid w:val="00E3651A"/>
    <w:rsid w:val="00E3666B"/>
    <w:rsid w:val="00E36782"/>
    <w:rsid w:val="00E37231"/>
    <w:rsid w:val="00E3762B"/>
    <w:rsid w:val="00E3777E"/>
    <w:rsid w:val="00E37EC0"/>
    <w:rsid w:val="00E40064"/>
    <w:rsid w:val="00E40A37"/>
    <w:rsid w:val="00E41243"/>
    <w:rsid w:val="00E415D0"/>
    <w:rsid w:val="00E41778"/>
    <w:rsid w:val="00E41ACF"/>
    <w:rsid w:val="00E41C90"/>
    <w:rsid w:val="00E4267A"/>
    <w:rsid w:val="00E42FE4"/>
    <w:rsid w:val="00E4352F"/>
    <w:rsid w:val="00E4369C"/>
    <w:rsid w:val="00E437FC"/>
    <w:rsid w:val="00E43BDA"/>
    <w:rsid w:val="00E44094"/>
    <w:rsid w:val="00E44729"/>
    <w:rsid w:val="00E449E2"/>
    <w:rsid w:val="00E45E04"/>
    <w:rsid w:val="00E45FA6"/>
    <w:rsid w:val="00E463A8"/>
    <w:rsid w:val="00E473DE"/>
    <w:rsid w:val="00E5032B"/>
    <w:rsid w:val="00E50B30"/>
    <w:rsid w:val="00E5118F"/>
    <w:rsid w:val="00E5168C"/>
    <w:rsid w:val="00E517A7"/>
    <w:rsid w:val="00E5199E"/>
    <w:rsid w:val="00E51B13"/>
    <w:rsid w:val="00E52103"/>
    <w:rsid w:val="00E52BC9"/>
    <w:rsid w:val="00E52DAE"/>
    <w:rsid w:val="00E52FAB"/>
    <w:rsid w:val="00E53095"/>
    <w:rsid w:val="00E53A3B"/>
    <w:rsid w:val="00E53CE2"/>
    <w:rsid w:val="00E54645"/>
    <w:rsid w:val="00E54E34"/>
    <w:rsid w:val="00E555AF"/>
    <w:rsid w:val="00E556C0"/>
    <w:rsid w:val="00E55796"/>
    <w:rsid w:val="00E55AAD"/>
    <w:rsid w:val="00E564A8"/>
    <w:rsid w:val="00E5684D"/>
    <w:rsid w:val="00E56A6D"/>
    <w:rsid w:val="00E574F0"/>
    <w:rsid w:val="00E57C2E"/>
    <w:rsid w:val="00E60297"/>
    <w:rsid w:val="00E6059C"/>
    <w:rsid w:val="00E60AA5"/>
    <w:rsid w:val="00E60FBA"/>
    <w:rsid w:val="00E61044"/>
    <w:rsid w:val="00E6146D"/>
    <w:rsid w:val="00E61672"/>
    <w:rsid w:val="00E61A77"/>
    <w:rsid w:val="00E61B3C"/>
    <w:rsid w:val="00E61F3E"/>
    <w:rsid w:val="00E62311"/>
    <w:rsid w:val="00E626AF"/>
    <w:rsid w:val="00E628D6"/>
    <w:rsid w:val="00E62F89"/>
    <w:rsid w:val="00E6302A"/>
    <w:rsid w:val="00E6335C"/>
    <w:rsid w:val="00E634D2"/>
    <w:rsid w:val="00E6364E"/>
    <w:rsid w:val="00E637BC"/>
    <w:rsid w:val="00E63E59"/>
    <w:rsid w:val="00E63F03"/>
    <w:rsid w:val="00E64FF8"/>
    <w:rsid w:val="00E6524A"/>
    <w:rsid w:val="00E652B9"/>
    <w:rsid w:val="00E655C0"/>
    <w:rsid w:val="00E656CB"/>
    <w:rsid w:val="00E66426"/>
    <w:rsid w:val="00E6757C"/>
    <w:rsid w:val="00E678C1"/>
    <w:rsid w:val="00E67FF5"/>
    <w:rsid w:val="00E7021D"/>
    <w:rsid w:val="00E70BF7"/>
    <w:rsid w:val="00E712F6"/>
    <w:rsid w:val="00E720A6"/>
    <w:rsid w:val="00E722A6"/>
    <w:rsid w:val="00E72B8A"/>
    <w:rsid w:val="00E73785"/>
    <w:rsid w:val="00E740D0"/>
    <w:rsid w:val="00E7456D"/>
    <w:rsid w:val="00E74E41"/>
    <w:rsid w:val="00E750BD"/>
    <w:rsid w:val="00E7552F"/>
    <w:rsid w:val="00E76D6D"/>
    <w:rsid w:val="00E7727A"/>
    <w:rsid w:val="00E7760A"/>
    <w:rsid w:val="00E77633"/>
    <w:rsid w:val="00E7770E"/>
    <w:rsid w:val="00E801FA"/>
    <w:rsid w:val="00E80659"/>
    <w:rsid w:val="00E8082C"/>
    <w:rsid w:val="00E80C89"/>
    <w:rsid w:val="00E81A48"/>
    <w:rsid w:val="00E81BA0"/>
    <w:rsid w:val="00E827EC"/>
    <w:rsid w:val="00E82ED9"/>
    <w:rsid w:val="00E8314B"/>
    <w:rsid w:val="00E83236"/>
    <w:rsid w:val="00E8348E"/>
    <w:rsid w:val="00E8419F"/>
    <w:rsid w:val="00E84A12"/>
    <w:rsid w:val="00E84E6D"/>
    <w:rsid w:val="00E8599D"/>
    <w:rsid w:val="00E85C13"/>
    <w:rsid w:val="00E86782"/>
    <w:rsid w:val="00E86BA0"/>
    <w:rsid w:val="00E87811"/>
    <w:rsid w:val="00E900FE"/>
    <w:rsid w:val="00E9117A"/>
    <w:rsid w:val="00E91509"/>
    <w:rsid w:val="00E91806"/>
    <w:rsid w:val="00E91C57"/>
    <w:rsid w:val="00E924A6"/>
    <w:rsid w:val="00E92862"/>
    <w:rsid w:val="00E92D94"/>
    <w:rsid w:val="00E93002"/>
    <w:rsid w:val="00E9384E"/>
    <w:rsid w:val="00E93852"/>
    <w:rsid w:val="00E93B10"/>
    <w:rsid w:val="00E94041"/>
    <w:rsid w:val="00E94263"/>
    <w:rsid w:val="00E94C7B"/>
    <w:rsid w:val="00E94FCA"/>
    <w:rsid w:val="00E95013"/>
    <w:rsid w:val="00E95667"/>
    <w:rsid w:val="00E9566D"/>
    <w:rsid w:val="00E95BF9"/>
    <w:rsid w:val="00E95DC2"/>
    <w:rsid w:val="00E96037"/>
    <w:rsid w:val="00E96192"/>
    <w:rsid w:val="00E962C3"/>
    <w:rsid w:val="00E96375"/>
    <w:rsid w:val="00E96D22"/>
    <w:rsid w:val="00E97530"/>
    <w:rsid w:val="00E9765E"/>
    <w:rsid w:val="00E97C21"/>
    <w:rsid w:val="00E97E82"/>
    <w:rsid w:val="00EA0252"/>
    <w:rsid w:val="00EA0271"/>
    <w:rsid w:val="00EA07B6"/>
    <w:rsid w:val="00EA1124"/>
    <w:rsid w:val="00EA1B1B"/>
    <w:rsid w:val="00EA1DA7"/>
    <w:rsid w:val="00EA2464"/>
    <w:rsid w:val="00EA269E"/>
    <w:rsid w:val="00EA2B99"/>
    <w:rsid w:val="00EA2DCC"/>
    <w:rsid w:val="00EA3195"/>
    <w:rsid w:val="00EA364C"/>
    <w:rsid w:val="00EA37FE"/>
    <w:rsid w:val="00EA399F"/>
    <w:rsid w:val="00EA40B9"/>
    <w:rsid w:val="00EA443F"/>
    <w:rsid w:val="00EA48B6"/>
    <w:rsid w:val="00EA49CC"/>
    <w:rsid w:val="00EA4F2F"/>
    <w:rsid w:val="00EA5597"/>
    <w:rsid w:val="00EA59DF"/>
    <w:rsid w:val="00EA5A5C"/>
    <w:rsid w:val="00EA66C1"/>
    <w:rsid w:val="00EA685E"/>
    <w:rsid w:val="00EA6960"/>
    <w:rsid w:val="00EA6E18"/>
    <w:rsid w:val="00EA7566"/>
    <w:rsid w:val="00EA7A97"/>
    <w:rsid w:val="00EA7F27"/>
    <w:rsid w:val="00EA7FE6"/>
    <w:rsid w:val="00EB127D"/>
    <w:rsid w:val="00EB1B63"/>
    <w:rsid w:val="00EB232D"/>
    <w:rsid w:val="00EB2519"/>
    <w:rsid w:val="00EB2893"/>
    <w:rsid w:val="00EB2C3E"/>
    <w:rsid w:val="00EB2E24"/>
    <w:rsid w:val="00EB30AD"/>
    <w:rsid w:val="00EB3C15"/>
    <w:rsid w:val="00EB3CC2"/>
    <w:rsid w:val="00EB4D41"/>
    <w:rsid w:val="00EB4FA8"/>
    <w:rsid w:val="00EB508F"/>
    <w:rsid w:val="00EB5371"/>
    <w:rsid w:val="00EB54C1"/>
    <w:rsid w:val="00EB5B07"/>
    <w:rsid w:val="00EB5C42"/>
    <w:rsid w:val="00EB612C"/>
    <w:rsid w:val="00EB63D4"/>
    <w:rsid w:val="00EB662C"/>
    <w:rsid w:val="00EB6D00"/>
    <w:rsid w:val="00EB77B6"/>
    <w:rsid w:val="00EB787D"/>
    <w:rsid w:val="00EB7D03"/>
    <w:rsid w:val="00EC0277"/>
    <w:rsid w:val="00EC02A8"/>
    <w:rsid w:val="00EC05E3"/>
    <w:rsid w:val="00EC0B85"/>
    <w:rsid w:val="00EC23E0"/>
    <w:rsid w:val="00EC2425"/>
    <w:rsid w:val="00EC263E"/>
    <w:rsid w:val="00EC26B2"/>
    <w:rsid w:val="00EC37CE"/>
    <w:rsid w:val="00EC3961"/>
    <w:rsid w:val="00EC3D5A"/>
    <w:rsid w:val="00EC3EC7"/>
    <w:rsid w:val="00EC481F"/>
    <w:rsid w:val="00EC4B68"/>
    <w:rsid w:val="00EC4D12"/>
    <w:rsid w:val="00EC4EFC"/>
    <w:rsid w:val="00EC4FEC"/>
    <w:rsid w:val="00EC50F8"/>
    <w:rsid w:val="00EC5DB7"/>
    <w:rsid w:val="00EC5F8F"/>
    <w:rsid w:val="00EC64BC"/>
    <w:rsid w:val="00EC6A74"/>
    <w:rsid w:val="00EC6B07"/>
    <w:rsid w:val="00EC73CD"/>
    <w:rsid w:val="00EC782E"/>
    <w:rsid w:val="00EC7E7A"/>
    <w:rsid w:val="00ED024C"/>
    <w:rsid w:val="00ED036D"/>
    <w:rsid w:val="00ED04A9"/>
    <w:rsid w:val="00ED063F"/>
    <w:rsid w:val="00ED07C7"/>
    <w:rsid w:val="00ED0BE3"/>
    <w:rsid w:val="00ED11C4"/>
    <w:rsid w:val="00ED1F59"/>
    <w:rsid w:val="00ED21E4"/>
    <w:rsid w:val="00ED276F"/>
    <w:rsid w:val="00ED2841"/>
    <w:rsid w:val="00ED29F3"/>
    <w:rsid w:val="00ED2F02"/>
    <w:rsid w:val="00ED34F6"/>
    <w:rsid w:val="00ED3694"/>
    <w:rsid w:val="00ED3835"/>
    <w:rsid w:val="00ED3CD6"/>
    <w:rsid w:val="00ED402A"/>
    <w:rsid w:val="00ED4A74"/>
    <w:rsid w:val="00ED54D5"/>
    <w:rsid w:val="00ED5A3F"/>
    <w:rsid w:val="00ED61FC"/>
    <w:rsid w:val="00ED6807"/>
    <w:rsid w:val="00ED6ACE"/>
    <w:rsid w:val="00ED753E"/>
    <w:rsid w:val="00ED76E8"/>
    <w:rsid w:val="00ED780B"/>
    <w:rsid w:val="00EE01CF"/>
    <w:rsid w:val="00EE03BA"/>
    <w:rsid w:val="00EE06B4"/>
    <w:rsid w:val="00EE0879"/>
    <w:rsid w:val="00EE0908"/>
    <w:rsid w:val="00EE1032"/>
    <w:rsid w:val="00EE1069"/>
    <w:rsid w:val="00EE18AA"/>
    <w:rsid w:val="00EE1FA9"/>
    <w:rsid w:val="00EE21AE"/>
    <w:rsid w:val="00EE3A6E"/>
    <w:rsid w:val="00EE3F1C"/>
    <w:rsid w:val="00EE40DF"/>
    <w:rsid w:val="00EE47A3"/>
    <w:rsid w:val="00EE568D"/>
    <w:rsid w:val="00EE57C9"/>
    <w:rsid w:val="00EE6384"/>
    <w:rsid w:val="00EE6735"/>
    <w:rsid w:val="00EE7245"/>
    <w:rsid w:val="00EE72F0"/>
    <w:rsid w:val="00EE77CF"/>
    <w:rsid w:val="00EE78E6"/>
    <w:rsid w:val="00EE7ECA"/>
    <w:rsid w:val="00EF07F5"/>
    <w:rsid w:val="00EF091E"/>
    <w:rsid w:val="00EF0DB3"/>
    <w:rsid w:val="00EF0DDB"/>
    <w:rsid w:val="00EF0FB8"/>
    <w:rsid w:val="00EF10EB"/>
    <w:rsid w:val="00EF1274"/>
    <w:rsid w:val="00EF12EA"/>
    <w:rsid w:val="00EF147B"/>
    <w:rsid w:val="00EF148C"/>
    <w:rsid w:val="00EF164A"/>
    <w:rsid w:val="00EF1A5B"/>
    <w:rsid w:val="00EF1A73"/>
    <w:rsid w:val="00EF2D47"/>
    <w:rsid w:val="00EF2FC4"/>
    <w:rsid w:val="00EF3562"/>
    <w:rsid w:val="00EF3BD3"/>
    <w:rsid w:val="00EF3D41"/>
    <w:rsid w:val="00EF4362"/>
    <w:rsid w:val="00EF4488"/>
    <w:rsid w:val="00EF4D7C"/>
    <w:rsid w:val="00EF4E33"/>
    <w:rsid w:val="00EF50CB"/>
    <w:rsid w:val="00EF5355"/>
    <w:rsid w:val="00EF5579"/>
    <w:rsid w:val="00EF57BE"/>
    <w:rsid w:val="00EF5965"/>
    <w:rsid w:val="00EF5A25"/>
    <w:rsid w:val="00EF5A7C"/>
    <w:rsid w:val="00EF6914"/>
    <w:rsid w:val="00EF692D"/>
    <w:rsid w:val="00EF6C3F"/>
    <w:rsid w:val="00EF6CF8"/>
    <w:rsid w:val="00EF7105"/>
    <w:rsid w:val="00EF7AAA"/>
    <w:rsid w:val="00F00259"/>
    <w:rsid w:val="00F005BE"/>
    <w:rsid w:val="00F007C4"/>
    <w:rsid w:val="00F0087D"/>
    <w:rsid w:val="00F00B52"/>
    <w:rsid w:val="00F01463"/>
    <w:rsid w:val="00F01986"/>
    <w:rsid w:val="00F01CE3"/>
    <w:rsid w:val="00F01D58"/>
    <w:rsid w:val="00F01D84"/>
    <w:rsid w:val="00F01D85"/>
    <w:rsid w:val="00F01E2F"/>
    <w:rsid w:val="00F02272"/>
    <w:rsid w:val="00F0333B"/>
    <w:rsid w:val="00F03418"/>
    <w:rsid w:val="00F03DE2"/>
    <w:rsid w:val="00F0401A"/>
    <w:rsid w:val="00F04433"/>
    <w:rsid w:val="00F04AE6"/>
    <w:rsid w:val="00F0510F"/>
    <w:rsid w:val="00F05502"/>
    <w:rsid w:val="00F05D53"/>
    <w:rsid w:val="00F066E0"/>
    <w:rsid w:val="00F06878"/>
    <w:rsid w:val="00F06E3C"/>
    <w:rsid w:val="00F070FA"/>
    <w:rsid w:val="00F07738"/>
    <w:rsid w:val="00F07B13"/>
    <w:rsid w:val="00F07DED"/>
    <w:rsid w:val="00F100C6"/>
    <w:rsid w:val="00F10C7F"/>
    <w:rsid w:val="00F113F5"/>
    <w:rsid w:val="00F11725"/>
    <w:rsid w:val="00F119EA"/>
    <w:rsid w:val="00F11B2B"/>
    <w:rsid w:val="00F11F43"/>
    <w:rsid w:val="00F121B8"/>
    <w:rsid w:val="00F1239D"/>
    <w:rsid w:val="00F127F4"/>
    <w:rsid w:val="00F13B0D"/>
    <w:rsid w:val="00F13BA8"/>
    <w:rsid w:val="00F13EBB"/>
    <w:rsid w:val="00F14202"/>
    <w:rsid w:val="00F148A4"/>
    <w:rsid w:val="00F15CED"/>
    <w:rsid w:val="00F16321"/>
    <w:rsid w:val="00F167BC"/>
    <w:rsid w:val="00F16A03"/>
    <w:rsid w:val="00F16C47"/>
    <w:rsid w:val="00F1767E"/>
    <w:rsid w:val="00F17B0C"/>
    <w:rsid w:val="00F17E47"/>
    <w:rsid w:val="00F2029C"/>
    <w:rsid w:val="00F20B11"/>
    <w:rsid w:val="00F20E8F"/>
    <w:rsid w:val="00F21574"/>
    <w:rsid w:val="00F21657"/>
    <w:rsid w:val="00F2197F"/>
    <w:rsid w:val="00F21C94"/>
    <w:rsid w:val="00F21FFA"/>
    <w:rsid w:val="00F22430"/>
    <w:rsid w:val="00F22C09"/>
    <w:rsid w:val="00F233A1"/>
    <w:rsid w:val="00F23D16"/>
    <w:rsid w:val="00F23FFA"/>
    <w:rsid w:val="00F24CA0"/>
    <w:rsid w:val="00F24D9D"/>
    <w:rsid w:val="00F25528"/>
    <w:rsid w:val="00F257F0"/>
    <w:rsid w:val="00F25AC3"/>
    <w:rsid w:val="00F25CC6"/>
    <w:rsid w:val="00F25E5C"/>
    <w:rsid w:val="00F2701E"/>
    <w:rsid w:val="00F27184"/>
    <w:rsid w:val="00F273A9"/>
    <w:rsid w:val="00F274D7"/>
    <w:rsid w:val="00F27FB3"/>
    <w:rsid w:val="00F30AA4"/>
    <w:rsid w:val="00F30D2C"/>
    <w:rsid w:val="00F316C8"/>
    <w:rsid w:val="00F333A8"/>
    <w:rsid w:val="00F33580"/>
    <w:rsid w:val="00F345BD"/>
    <w:rsid w:val="00F35409"/>
    <w:rsid w:val="00F35802"/>
    <w:rsid w:val="00F36246"/>
    <w:rsid w:val="00F366CA"/>
    <w:rsid w:val="00F37906"/>
    <w:rsid w:val="00F37B2D"/>
    <w:rsid w:val="00F37D80"/>
    <w:rsid w:val="00F4035B"/>
    <w:rsid w:val="00F40829"/>
    <w:rsid w:val="00F409A7"/>
    <w:rsid w:val="00F40C2C"/>
    <w:rsid w:val="00F40E03"/>
    <w:rsid w:val="00F41313"/>
    <w:rsid w:val="00F41FC7"/>
    <w:rsid w:val="00F420DA"/>
    <w:rsid w:val="00F4218A"/>
    <w:rsid w:val="00F422B2"/>
    <w:rsid w:val="00F4234D"/>
    <w:rsid w:val="00F4271F"/>
    <w:rsid w:val="00F427AB"/>
    <w:rsid w:val="00F431E6"/>
    <w:rsid w:val="00F4399B"/>
    <w:rsid w:val="00F43B67"/>
    <w:rsid w:val="00F44016"/>
    <w:rsid w:val="00F44094"/>
    <w:rsid w:val="00F443DD"/>
    <w:rsid w:val="00F44797"/>
    <w:rsid w:val="00F44B88"/>
    <w:rsid w:val="00F44CB5"/>
    <w:rsid w:val="00F45289"/>
    <w:rsid w:val="00F457D7"/>
    <w:rsid w:val="00F45C59"/>
    <w:rsid w:val="00F461F5"/>
    <w:rsid w:val="00F4627D"/>
    <w:rsid w:val="00F462C9"/>
    <w:rsid w:val="00F46509"/>
    <w:rsid w:val="00F46BAA"/>
    <w:rsid w:val="00F46C08"/>
    <w:rsid w:val="00F46E31"/>
    <w:rsid w:val="00F471AF"/>
    <w:rsid w:val="00F471D7"/>
    <w:rsid w:val="00F4762D"/>
    <w:rsid w:val="00F4784A"/>
    <w:rsid w:val="00F47980"/>
    <w:rsid w:val="00F50545"/>
    <w:rsid w:val="00F507A4"/>
    <w:rsid w:val="00F507F9"/>
    <w:rsid w:val="00F50A98"/>
    <w:rsid w:val="00F50AE2"/>
    <w:rsid w:val="00F50D00"/>
    <w:rsid w:val="00F5110C"/>
    <w:rsid w:val="00F511A3"/>
    <w:rsid w:val="00F5121B"/>
    <w:rsid w:val="00F51608"/>
    <w:rsid w:val="00F51823"/>
    <w:rsid w:val="00F51938"/>
    <w:rsid w:val="00F5198B"/>
    <w:rsid w:val="00F52C8C"/>
    <w:rsid w:val="00F53092"/>
    <w:rsid w:val="00F536A0"/>
    <w:rsid w:val="00F53763"/>
    <w:rsid w:val="00F53A32"/>
    <w:rsid w:val="00F53FD8"/>
    <w:rsid w:val="00F540E9"/>
    <w:rsid w:val="00F540F4"/>
    <w:rsid w:val="00F543EB"/>
    <w:rsid w:val="00F55300"/>
    <w:rsid w:val="00F55A08"/>
    <w:rsid w:val="00F55FB7"/>
    <w:rsid w:val="00F56089"/>
    <w:rsid w:val="00F56CA2"/>
    <w:rsid w:val="00F57101"/>
    <w:rsid w:val="00F57364"/>
    <w:rsid w:val="00F575F4"/>
    <w:rsid w:val="00F5793F"/>
    <w:rsid w:val="00F605DC"/>
    <w:rsid w:val="00F60658"/>
    <w:rsid w:val="00F60A34"/>
    <w:rsid w:val="00F60D51"/>
    <w:rsid w:val="00F625CB"/>
    <w:rsid w:val="00F627CD"/>
    <w:rsid w:val="00F62822"/>
    <w:rsid w:val="00F631D3"/>
    <w:rsid w:val="00F63296"/>
    <w:rsid w:val="00F63738"/>
    <w:rsid w:val="00F639E7"/>
    <w:rsid w:val="00F644DF"/>
    <w:rsid w:val="00F645B8"/>
    <w:rsid w:val="00F64A9C"/>
    <w:rsid w:val="00F64D1F"/>
    <w:rsid w:val="00F64EB3"/>
    <w:rsid w:val="00F6503D"/>
    <w:rsid w:val="00F6518E"/>
    <w:rsid w:val="00F65393"/>
    <w:rsid w:val="00F6545A"/>
    <w:rsid w:val="00F65977"/>
    <w:rsid w:val="00F65A1A"/>
    <w:rsid w:val="00F66996"/>
    <w:rsid w:val="00F66D91"/>
    <w:rsid w:val="00F6720E"/>
    <w:rsid w:val="00F67CC6"/>
    <w:rsid w:val="00F7017A"/>
    <w:rsid w:val="00F70951"/>
    <w:rsid w:val="00F70992"/>
    <w:rsid w:val="00F71745"/>
    <w:rsid w:val="00F71911"/>
    <w:rsid w:val="00F719A3"/>
    <w:rsid w:val="00F71A7D"/>
    <w:rsid w:val="00F71B6C"/>
    <w:rsid w:val="00F71FAF"/>
    <w:rsid w:val="00F72000"/>
    <w:rsid w:val="00F72241"/>
    <w:rsid w:val="00F72610"/>
    <w:rsid w:val="00F72B8C"/>
    <w:rsid w:val="00F735AA"/>
    <w:rsid w:val="00F737E6"/>
    <w:rsid w:val="00F73A9D"/>
    <w:rsid w:val="00F742D0"/>
    <w:rsid w:val="00F751B8"/>
    <w:rsid w:val="00F752A4"/>
    <w:rsid w:val="00F75794"/>
    <w:rsid w:val="00F75F1F"/>
    <w:rsid w:val="00F76076"/>
    <w:rsid w:val="00F76435"/>
    <w:rsid w:val="00F764AF"/>
    <w:rsid w:val="00F76910"/>
    <w:rsid w:val="00F773EF"/>
    <w:rsid w:val="00F77608"/>
    <w:rsid w:val="00F80710"/>
    <w:rsid w:val="00F80795"/>
    <w:rsid w:val="00F80BCC"/>
    <w:rsid w:val="00F81594"/>
    <w:rsid w:val="00F815A6"/>
    <w:rsid w:val="00F8189C"/>
    <w:rsid w:val="00F819CD"/>
    <w:rsid w:val="00F81BDC"/>
    <w:rsid w:val="00F81E15"/>
    <w:rsid w:val="00F82D3B"/>
    <w:rsid w:val="00F83870"/>
    <w:rsid w:val="00F83A96"/>
    <w:rsid w:val="00F8472C"/>
    <w:rsid w:val="00F849F6"/>
    <w:rsid w:val="00F84E7D"/>
    <w:rsid w:val="00F85600"/>
    <w:rsid w:val="00F85ED3"/>
    <w:rsid w:val="00F8603A"/>
    <w:rsid w:val="00F86317"/>
    <w:rsid w:val="00F86343"/>
    <w:rsid w:val="00F86981"/>
    <w:rsid w:val="00F869C2"/>
    <w:rsid w:val="00F86A3C"/>
    <w:rsid w:val="00F86FDE"/>
    <w:rsid w:val="00F86FF4"/>
    <w:rsid w:val="00F87A7D"/>
    <w:rsid w:val="00F9042E"/>
    <w:rsid w:val="00F908AF"/>
    <w:rsid w:val="00F909B0"/>
    <w:rsid w:val="00F911BC"/>
    <w:rsid w:val="00F91532"/>
    <w:rsid w:val="00F91F17"/>
    <w:rsid w:val="00F923FB"/>
    <w:rsid w:val="00F92610"/>
    <w:rsid w:val="00F927B6"/>
    <w:rsid w:val="00F9287D"/>
    <w:rsid w:val="00F935D9"/>
    <w:rsid w:val="00F9390A"/>
    <w:rsid w:val="00F93988"/>
    <w:rsid w:val="00F93A24"/>
    <w:rsid w:val="00F93AA8"/>
    <w:rsid w:val="00F9470F"/>
    <w:rsid w:val="00F94BF0"/>
    <w:rsid w:val="00F94D1E"/>
    <w:rsid w:val="00F9536F"/>
    <w:rsid w:val="00F959FE"/>
    <w:rsid w:val="00F95F6C"/>
    <w:rsid w:val="00F96192"/>
    <w:rsid w:val="00F96233"/>
    <w:rsid w:val="00F9630E"/>
    <w:rsid w:val="00F96330"/>
    <w:rsid w:val="00F9687E"/>
    <w:rsid w:val="00F96A9A"/>
    <w:rsid w:val="00F96AB2"/>
    <w:rsid w:val="00F9739B"/>
    <w:rsid w:val="00F9749D"/>
    <w:rsid w:val="00F97934"/>
    <w:rsid w:val="00F97A8B"/>
    <w:rsid w:val="00FA02B9"/>
    <w:rsid w:val="00FA0423"/>
    <w:rsid w:val="00FA07DA"/>
    <w:rsid w:val="00FA17B0"/>
    <w:rsid w:val="00FA2308"/>
    <w:rsid w:val="00FA2A40"/>
    <w:rsid w:val="00FA2C22"/>
    <w:rsid w:val="00FA2D5F"/>
    <w:rsid w:val="00FA3205"/>
    <w:rsid w:val="00FA3307"/>
    <w:rsid w:val="00FA359A"/>
    <w:rsid w:val="00FA39D6"/>
    <w:rsid w:val="00FA3C1E"/>
    <w:rsid w:val="00FA3DD2"/>
    <w:rsid w:val="00FA42C3"/>
    <w:rsid w:val="00FA438E"/>
    <w:rsid w:val="00FA4595"/>
    <w:rsid w:val="00FA5C3A"/>
    <w:rsid w:val="00FA5DAA"/>
    <w:rsid w:val="00FA5E78"/>
    <w:rsid w:val="00FA5FD2"/>
    <w:rsid w:val="00FA6094"/>
    <w:rsid w:val="00FA68AF"/>
    <w:rsid w:val="00FA7240"/>
    <w:rsid w:val="00FA7D2E"/>
    <w:rsid w:val="00FB0006"/>
    <w:rsid w:val="00FB038B"/>
    <w:rsid w:val="00FB0A55"/>
    <w:rsid w:val="00FB14CE"/>
    <w:rsid w:val="00FB1768"/>
    <w:rsid w:val="00FB1AC6"/>
    <w:rsid w:val="00FB1B7A"/>
    <w:rsid w:val="00FB1CCF"/>
    <w:rsid w:val="00FB1E2F"/>
    <w:rsid w:val="00FB2248"/>
    <w:rsid w:val="00FB227C"/>
    <w:rsid w:val="00FB267A"/>
    <w:rsid w:val="00FB2B28"/>
    <w:rsid w:val="00FB2B7E"/>
    <w:rsid w:val="00FB2E27"/>
    <w:rsid w:val="00FB3153"/>
    <w:rsid w:val="00FB3712"/>
    <w:rsid w:val="00FB383F"/>
    <w:rsid w:val="00FB3C2F"/>
    <w:rsid w:val="00FB4A66"/>
    <w:rsid w:val="00FB5284"/>
    <w:rsid w:val="00FB587A"/>
    <w:rsid w:val="00FB5D8F"/>
    <w:rsid w:val="00FB66B0"/>
    <w:rsid w:val="00FB6AC8"/>
    <w:rsid w:val="00FB6F0C"/>
    <w:rsid w:val="00FB7044"/>
    <w:rsid w:val="00FB7355"/>
    <w:rsid w:val="00FB7374"/>
    <w:rsid w:val="00FB7A4C"/>
    <w:rsid w:val="00FB7CCE"/>
    <w:rsid w:val="00FC039C"/>
    <w:rsid w:val="00FC07A4"/>
    <w:rsid w:val="00FC08E5"/>
    <w:rsid w:val="00FC0C04"/>
    <w:rsid w:val="00FC0F74"/>
    <w:rsid w:val="00FC110F"/>
    <w:rsid w:val="00FC14CD"/>
    <w:rsid w:val="00FC1C52"/>
    <w:rsid w:val="00FC2211"/>
    <w:rsid w:val="00FC23D7"/>
    <w:rsid w:val="00FC28F3"/>
    <w:rsid w:val="00FC2C88"/>
    <w:rsid w:val="00FC309A"/>
    <w:rsid w:val="00FC3631"/>
    <w:rsid w:val="00FC3789"/>
    <w:rsid w:val="00FC39AE"/>
    <w:rsid w:val="00FC3F2E"/>
    <w:rsid w:val="00FC43C4"/>
    <w:rsid w:val="00FC4481"/>
    <w:rsid w:val="00FC4C8A"/>
    <w:rsid w:val="00FC51DD"/>
    <w:rsid w:val="00FC53D2"/>
    <w:rsid w:val="00FC588B"/>
    <w:rsid w:val="00FC58B5"/>
    <w:rsid w:val="00FC5F05"/>
    <w:rsid w:val="00FC64E0"/>
    <w:rsid w:val="00FC6DB3"/>
    <w:rsid w:val="00FC6DC1"/>
    <w:rsid w:val="00FC6F9C"/>
    <w:rsid w:val="00FC74D1"/>
    <w:rsid w:val="00FC75C3"/>
    <w:rsid w:val="00FC7BFF"/>
    <w:rsid w:val="00FC7D27"/>
    <w:rsid w:val="00FC7DE5"/>
    <w:rsid w:val="00FD0290"/>
    <w:rsid w:val="00FD03E7"/>
    <w:rsid w:val="00FD0623"/>
    <w:rsid w:val="00FD0F88"/>
    <w:rsid w:val="00FD16E1"/>
    <w:rsid w:val="00FD1926"/>
    <w:rsid w:val="00FD29FF"/>
    <w:rsid w:val="00FD2E51"/>
    <w:rsid w:val="00FD3024"/>
    <w:rsid w:val="00FD3613"/>
    <w:rsid w:val="00FD3693"/>
    <w:rsid w:val="00FD3B6B"/>
    <w:rsid w:val="00FD3EEA"/>
    <w:rsid w:val="00FD3F78"/>
    <w:rsid w:val="00FD4174"/>
    <w:rsid w:val="00FD4274"/>
    <w:rsid w:val="00FD4422"/>
    <w:rsid w:val="00FD4BF0"/>
    <w:rsid w:val="00FD54E5"/>
    <w:rsid w:val="00FD56AA"/>
    <w:rsid w:val="00FD5AF5"/>
    <w:rsid w:val="00FD5E39"/>
    <w:rsid w:val="00FD615B"/>
    <w:rsid w:val="00FD6381"/>
    <w:rsid w:val="00FD6C9A"/>
    <w:rsid w:val="00FD6FB2"/>
    <w:rsid w:val="00FD721A"/>
    <w:rsid w:val="00FD7C0C"/>
    <w:rsid w:val="00FE0463"/>
    <w:rsid w:val="00FE0A04"/>
    <w:rsid w:val="00FE0E32"/>
    <w:rsid w:val="00FE1309"/>
    <w:rsid w:val="00FE1505"/>
    <w:rsid w:val="00FE1DAD"/>
    <w:rsid w:val="00FE1EA7"/>
    <w:rsid w:val="00FE2415"/>
    <w:rsid w:val="00FE3339"/>
    <w:rsid w:val="00FE40A1"/>
    <w:rsid w:val="00FE40EE"/>
    <w:rsid w:val="00FE435F"/>
    <w:rsid w:val="00FE4518"/>
    <w:rsid w:val="00FE48B0"/>
    <w:rsid w:val="00FE4ED8"/>
    <w:rsid w:val="00FE5AB5"/>
    <w:rsid w:val="00FE5D23"/>
    <w:rsid w:val="00FE5FDB"/>
    <w:rsid w:val="00FE634A"/>
    <w:rsid w:val="00FE635A"/>
    <w:rsid w:val="00FE63A5"/>
    <w:rsid w:val="00FE63E2"/>
    <w:rsid w:val="00FE69D5"/>
    <w:rsid w:val="00FE79E6"/>
    <w:rsid w:val="00FE7A5F"/>
    <w:rsid w:val="00FF004A"/>
    <w:rsid w:val="00FF0380"/>
    <w:rsid w:val="00FF03C2"/>
    <w:rsid w:val="00FF05E1"/>
    <w:rsid w:val="00FF0883"/>
    <w:rsid w:val="00FF0BC2"/>
    <w:rsid w:val="00FF0E14"/>
    <w:rsid w:val="00FF0F06"/>
    <w:rsid w:val="00FF11AE"/>
    <w:rsid w:val="00FF1573"/>
    <w:rsid w:val="00FF17D9"/>
    <w:rsid w:val="00FF1F55"/>
    <w:rsid w:val="00FF2A2E"/>
    <w:rsid w:val="00FF330E"/>
    <w:rsid w:val="00FF36A2"/>
    <w:rsid w:val="00FF36F3"/>
    <w:rsid w:val="00FF37C3"/>
    <w:rsid w:val="00FF392C"/>
    <w:rsid w:val="00FF3A4F"/>
    <w:rsid w:val="00FF4757"/>
    <w:rsid w:val="00FF47B2"/>
    <w:rsid w:val="00FF4B0B"/>
    <w:rsid w:val="00FF545E"/>
    <w:rsid w:val="00FF5B18"/>
    <w:rsid w:val="00FF5B2A"/>
    <w:rsid w:val="00FF5DA3"/>
    <w:rsid w:val="00FF612C"/>
    <w:rsid w:val="00FF64E4"/>
    <w:rsid w:val="00FF680D"/>
    <w:rsid w:val="00FF7753"/>
    <w:rsid w:val="00FF79F1"/>
    <w:rsid w:val="00FF7AEE"/>
    <w:rsid w:val="00FF7CA6"/>
    <w:rsid w:val="0CAB6F06"/>
    <w:rsid w:val="282ED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06A09"/>
  <w15:chartTrackingRefBased/>
  <w15:docId w15:val="{51783C8F-C45A-D147-B77D-3D1AB9041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70064"/>
    <w:rPr>
      <w:sz w:val="24"/>
      <w:szCs w:val="24"/>
    </w:rPr>
  </w:style>
  <w:style w:type="paragraph" w:styleId="Heading1">
    <w:name w:val="heading 1"/>
    <w:aliases w:val="Document Header1,ClauseGroup_Title"/>
    <w:basedOn w:val="Normal"/>
    <w:next w:val="Normal"/>
    <w:link w:val="Heading1Char"/>
    <w:autoRedefine/>
    <w:qFormat/>
    <w:rsid w:val="00C95CFB"/>
    <w:pPr>
      <w:keepNext/>
      <w:jc w:val="center"/>
      <w:outlineLvl w:val="0"/>
    </w:pPr>
    <w:rPr>
      <w:rFonts w:cs="Arial"/>
      <w:b/>
      <w:color w:val="000000" w:themeColor="text1"/>
      <w:lang w:val="en-US"/>
    </w:rPr>
  </w:style>
  <w:style w:type="paragraph" w:styleId="Heading2">
    <w:name w:val="heading 2"/>
    <w:aliases w:val="Title Header2,Clause_No&amp;Name,Section-Title"/>
    <w:basedOn w:val="Normal"/>
    <w:next w:val="Normal"/>
    <w:link w:val="Heading2Char"/>
    <w:qFormat/>
    <w:pPr>
      <w:tabs>
        <w:tab w:val="left" w:pos="619"/>
      </w:tabs>
      <w:spacing w:after="200"/>
      <w:jc w:val="center"/>
      <w:outlineLvl w:val="1"/>
    </w:pPr>
    <w:rPr>
      <w:rFonts w:ascii="Times New Roman Bold" w:hAnsi="Times New Roman Bold"/>
      <w:b/>
      <w:sz w:val="36"/>
      <w:lang w:val="en-US"/>
    </w:rPr>
  </w:style>
  <w:style w:type="paragraph" w:styleId="Heading3">
    <w:name w:val="heading 3"/>
    <w:aliases w:val="Section Header3,ClauseSub_No&amp;Name,Sub-Clause Paragraph"/>
    <w:basedOn w:val="Normal"/>
    <w:next w:val="Normal"/>
    <w:link w:val="Heading3Char"/>
    <w:qFormat/>
    <w:rsid w:val="00447A6F"/>
    <w:pPr>
      <w:spacing w:after="200"/>
      <w:outlineLvl w:val="2"/>
    </w:pPr>
    <w:rPr>
      <w:b/>
      <w:lang w:val="en-US"/>
    </w:rPr>
  </w:style>
  <w:style w:type="paragraph" w:styleId="Heading4">
    <w:name w:val="heading 4"/>
    <w:aliases w:val=" Sub-Clause Sub-paragraph,ClauseSubSub_No&amp;Name,Sub-Clause Sub-paragraph"/>
    <w:basedOn w:val="Normal"/>
    <w:next w:val="Normal"/>
    <w:link w:val="Heading4Char"/>
    <w:qFormat/>
    <w:pPr>
      <w:numPr>
        <w:ilvl w:val="3"/>
        <w:numId w:val="10"/>
      </w:numPr>
      <w:spacing w:after="200"/>
      <w:outlineLvl w:val="3"/>
    </w:pPr>
    <w:rPr>
      <w:lang w:val="en-US"/>
    </w:rPr>
  </w:style>
  <w:style w:type="paragraph" w:styleId="Heading5">
    <w:name w:val="heading 5"/>
    <w:basedOn w:val="Normal"/>
    <w:next w:val="Normal"/>
    <w:link w:val="Heading5Char"/>
    <w:autoRedefine/>
    <w:qFormat/>
    <w:rsid w:val="00FA02B9"/>
    <w:pPr>
      <w:spacing w:before="120" w:after="120"/>
      <w:ind w:left="459" w:hanging="459"/>
      <w:outlineLvl w:val="4"/>
    </w:pPr>
    <w:rPr>
      <w:lang w:val="en-US"/>
    </w:rPr>
  </w:style>
  <w:style w:type="paragraph" w:styleId="Heading6">
    <w:name w:val="heading 6"/>
    <w:basedOn w:val="Normal"/>
    <w:next w:val="Normal"/>
    <w:link w:val="Heading6Char"/>
    <w:qFormat/>
    <w:pPr>
      <w:numPr>
        <w:ilvl w:val="5"/>
        <w:numId w:val="10"/>
      </w:numPr>
      <w:spacing w:after="60"/>
      <w:outlineLvl w:val="5"/>
    </w:pPr>
    <w:rPr>
      <w:i/>
      <w:sz w:val="22"/>
    </w:rPr>
  </w:style>
  <w:style w:type="paragraph" w:styleId="Heading7">
    <w:name w:val="heading 7"/>
    <w:basedOn w:val="Normal"/>
    <w:next w:val="Normal"/>
    <w:link w:val="Heading7Char"/>
    <w:qFormat/>
    <w:pPr>
      <w:numPr>
        <w:ilvl w:val="6"/>
        <w:numId w:val="10"/>
      </w:numPr>
      <w:spacing w:after="60"/>
      <w:outlineLvl w:val="6"/>
    </w:pPr>
    <w:rPr>
      <w:rFonts w:ascii="Arial" w:hAnsi="Arial"/>
    </w:rPr>
  </w:style>
  <w:style w:type="paragraph" w:styleId="Heading8">
    <w:name w:val="heading 8"/>
    <w:basedOn w:val="Normal"/>
    <w:next w:val="Normal"/>
    <w:link w:val="Heading8Char"/>
    <w:qFormat/>
    <w:pPr>
      <w:numPr>
        <w:ilvl w:val="7"/>
        <w:numId w:val="10"/>
      </w:numPr>
      <w:spacing w:after="60"/>
      <w:outlineLvl w:val="7"/>
    </w:pPr>
    <w:rPr>
      <w:rFonts w:ascii="Arial" w:hAnsi="Arial"/>
      <w:i/>
    </w:rPr>
  </w:style>
  <w:style w:type="paragraph" w:styleId="Heading9">
    <w:name w:val="heading 9"/>
    <w:basedOn w:val="Normal"/>
    <w:next w:val="Normal"/>
    <w:link w:val="Heading9Char"/>
    <w:qFormat/>
    <w:pPr>
      <w:numPr>
        <w:ilvl w:val="8"/>
        <w:numId w:val="10"/>
      </w:numPr>
      <w:spacing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Document Header1 Char,ClauseGroup_Title Char"/>
    <w:link w:val="Heading1"/>
    <w:rsid w:val="00C95CFB"/>
    <w:rPr>
      <w:rFonts w:ascii="Franklin Gothic Book" w:hAnsi="Franklin Gothic Book" w:cs="Arial"/>
      <w:b/>
      <w:color w:val="000000" w:themeColor="text1"/>
      <w:lang w:val="en-US"/>
    </w:rPr>
  </w:style>
  <w:style w:type="character" w:styleId="Heading6Char" w:customStyle="1">
    <w:name w:val="Heading 6 Char"/>
    <w:link w:val="Heading6"/>
    <w:rsid w:val="006C6081"/>
    <w:rPr>
      <w:rFonts w:ascii="Franklin Gothic Book" w:hAnsi="Franklin Gothic Book"/>
      <w:i/>
      <w:sz w:val="22"/>
    </w:rPr>
  </w:style>
  <w:style w:type="paragraph" w:styleId="Footer">
    <w:name w:val="footer"/>
    <w:basedOn w:val="Normal"/>
    <w:link w:val="FooterChar"/>
    <w:pPr>
      <w:tabs>
        <w:tab w:val="right" w:leader="underscore" w:pos="9504"/>
      </w:tabs>
      <w:spacing w:before="120"/>
    </w:pPr>
  </w:style>
  <w:style w:type="character" w:styleId="FooterChar" w:customStyle="1">
    <w:name w:val="Footer Char"/>
    <w:link w:val="Footer"/>
    <w:rsid w:val="00FC07A4"/>
    <w:rPr>
      <w:sz w:val="24"/>
      <w:lang w:eastAsia="en-US"/>
    </w:rPr>
  </w:style>
  <w:style w:type="paragraph" w:styleId="Header">
    <w:name w:val="header"/>
    <w:basedOn w:val="Normal"/>
    <w:link w:val="HeaderChar"/>
    <w:pPr>
      <w:pBdr>
        <w:bottom w:val="single" w:color="000000" w:sz="4" w:space="1"/>
      </w:pBdr>
      <w:tabs>
        <w:tab w:val="right" w:pos="9000"/>
      </w:tabs>
    </w:pPr>
  </w:style>
  <w:style w:type="character" w:styleId="HeaderChar" w:customStyle="1">
    <w:name w:val="Header Char"/>
    <w:link w:val="Header"/>
    <w:rsid w:val="00FC07A4"/>
    <w:rPr>
      <w:lang w:eastAsia="en-US"/>
    </w:rPr>
  </w:style>
  <w:style w:type="paragraph" w:styleId="TOC1">
    <w:name w:val="toc 1"/>
    <w:aliases w:val="EBRD TOC 1"/>
    <w:basedOn w:val="Normal"/>
    <w:next w:val="Normal"/>
    <w:link w:val="TOC1Char"/>
    <w:uiPriority w:val="39"/>
    <w:qFormat/>
    <w:rsid w:val="006C1946"/>
    <w:pPr>
      <w:pBdr>
        <w:between w:val="double" w:color="auto" w:sz="6" w:space="0"/>
      </w:pBdr>
      <w:spacing w:before="120" w:after="120"/>
      <w:jc w:val="center"/>
    </w:pPr>
    <w:rPr>
      <w:rFonts w:asciiTheme="minorHAnsi" w:hAnsiTheme="minorHAnsi" w:cstheme="minorHAnsi"/>
      <w:b/>
      <w:bCs/>
      <w:i/>
      <w:iCs/>
    </w:rPr>
  </w:style>
  <w:style w:type="character" w:styleId="TOC1Char" w:customStyle="1">
    <w:name w:val="TOC 1 Char"/>
    <w:aliases w:val="EBRD TOC 1 Char"/>
    <w:link w:val="TOC1"/>
    <w:uiPriority w:val="39"/>
    <w:rsid w:val="006C1946"/>
    <w:rPr>
      <w:rFonts w:asciiTheme="minorHAnsi" w:hAnsiTheme="minorHAnsi" w:cstheme="minorHAnsi"/>
      <w:b/>
      <w:bCs/>
      <w:i/>
      <w:iCs/>
      <w:sz w:val="24"/>
      <w:szCs w:val="24"/>
    </w:rPr>
  </w:style>
  <w:style w:type="paragraph" w:styleId="FootnoteText">
    <w:name w:val="footnote text"/>
    <w:aliases w:val="Car"/>
    <w:basedOn w:val="Normal"/>
    <w:link w:val="FootnoteTextChar"/>
  </w:style>
  <w:style w:type="character" w:styleId="FootnoteTextChar" w:customStyle="1">
    <w:name w:val="Footnote Text Char"/>
    <w:aliases w:val="Car Char"/>
    <w:link w:val="FootnoteText"/>
    <w:locked/>
    <w:rsid w:val="00B54D6A"/>
    <w:rPr>
      <w:lang w:eastAsia="en-US"/>
    </w:rPr>
  </w:style>
  <w:style w:type="character" w:styleId="FootnoteReference">
    <w:name w:val="footnote reference"/>
    <w:uiPriority w:val="99"/>
    <w:rPr>
      <w:vertAlign w:val="superscript"/>
    </w:rPr>
  </w:style>
  <w:style w:type="character" w:styleId="PageNumber">
    <w:name w:val="page number"/>
    <w:basedOn w:val="DefaultParagraphFont"/>
  </w:style>
  <w:style w:type="paragraph" w:styleId="BodyText">
    <w:name w:val="Body Text"/>
    <w:basedOn w:val="Normal"/>
    <w:link w:val="BodyTextChar"/>
  </w:style>
  <w:style w:type="character" w:styleId="BodyTextChar" w:customStyle="1">
    <w:name w:val="Body Text Char"/>
    <w:link w:val="BodyText"/>
    <w:rsid w:val="00725756"/>
    <w:rPr>
      <w:rFonts w:ascii="Franklin Gothic Book" w:hAnsi="Franklin Gothic Book"/>
      <w:sz w:val="24"/>
      <w:lang w:eastAsia="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720"/>
    </w:pPr>
  </w:style>
  <w:style w:type="character" w:styleId="BodyTextIndentChar" w:customStyle="1">
    <w:name w:val="Body Text Indent Char"/>
    <w:link w:val="BodyTextIndent"/>
    <w:rsid w:val="002F2F87"/>
    <w:rPr>
      <w:sz w:val="24"/>
      <w:lang w:eastAsia="en-US"/>
    </w:rPr>
  </w:style>
  <w:style w:type="paragraph" w:styleId="BodyTextIndent2">
    <w:name w:val="Body Text Indent 2"/>
    <w:basedOn w:val="Normal"/>
    <w:pPr>
      <w:ind w:left="360" w:firstLine="360"/>
    </w:pPr>
  </w:style>
  <w:style w:type="paragraph" w:styleId="BodyText2">
    <w:name w:val="Body Text 2"/>
    <w:basedOn w:val="Normal"/>
    <w:link w:val="BodyText2Char"/>
    <w:pPr>
      <w:numPr>
        <w:numId w:val="2"/>
      </w:numPr>
      <w:spacing w:before="120" w:after="120"/>
      <w:jc w:val="center"/>
    </w:pPr>
    <w:rPr>
      <w:b/>
      <w:sz w:val="28"/>
    </w:rPr>
  </w:style>
  <w:style w:type="paragraph" w:styleId="TOC2">
    <w:name w:val="toc 2"/>
    <w:basedOn w:val="Normal"/>
    <w:next w:val="Normal"/>
    <w:autoRedefine/>
    <w:uiPriority w:val="39"/>
    <w:qFormat/>
    <w:rsid w:val="0002300F"/>
    <w:pPr>
      <w:pBdr>
        <w:between w:val="double" w:color="auto" w:sz="6" w:space="0"/>
      </w:pBdr>
      <w:spacing w:before="120" w:after="120"/>
      <w:jc w:val="center"/>
    </w:pPr>
    <w:rPr>
      <w:rFonts w:asciiTheme="minorHAnsi" w:hAnsiTheme="minorHAnsi" w:cstheme="minorHAnsi"/>
      <w:i/>
      <w:iCs/>
      <w:sz w:val="20"/>
      <w:szCs w:val="20"/>
    </w:rPr>
  </w:style>
  <w:style w:type="paragraph" w:styleId="TOC3">
    <w:name w:val="toc 3"/>
    <w:basedOn w:val="Normal"/>
    <w:next w:val="Normal"/>
    <w:autoRedefine/>
    <w:uiPriority w:val="39"/>
    <w:rsid w:val="0002300F"/>
    <w:pPr>
      <w:pBdr>
        <w:between w:val="double" w:color="auto" w:sz="6" w:space="0"/>
      </w:pBdr>
      <w:spacing w:before="120" w:after="120"/>
      <w:ind w:left="240"/>
      <w:jc w:val="center"/>
    </w:pPr>
    <w:rPr>
      <w:rFonts w:asciiTheme="minorHAnsi" w:hAnsiTheme="minorHAnsi" w:cstheme="minorHAnsi"/>
      <w:sz w:val="20"/>
      <w:szCs w:val="20"/>
    </w:rPr>
  </w:style>
  <w:style w:type="paragraph" w:styleId="Title">
    <w:name w:val="Title"/>
    <w:basedOn w:val="Normal"/>
    <w:link w:val="TitleChar"/>
    <w:qFormat/>
    <w:pPr>
      <w:jc w:val="center"/>
    </w:pPr>
    <w:rPr>
      <w:b/>
      <w:sz w:val="48"/>
    </w:rPr>
  </w:style>
  <w:style w:type="character" w:styleId="TitleChar" w:customStyle="1">
    <w:name w:val="Title Char"/>
    <w:link w:val="Title"/>
    <w:rsid w:val="008A5204"/>
    <w:rPr>
      <w:rFonts w:ascii="Franklin Gothic Book" w:hAnsi="Franklin Gothic Book"/>
      <w:b/>
      <w:sz w:val="48"/>
      <w:lang w:eastAsia="en-US"/>
    </w:rPr>
  </w:style>
  <w:style w:type="paragraph" w:styleId="Subtitle">
    <w:name w:val="Subtitle"/>
    <w:basedOn w:val="Normal"/>
    <w:link w:val="SubtitleChar"/>
    <w:qFormat/>
    <w:rsid w:val="001F2248"/>
    <w:pPr>
      <w:jc w:val="center"/>
    </w:pPr>
    <w:rPr>
      <w:b/>
      <w:color w:val="00539B"/>
      <w:sz w:val="44"/>
    </w:rPr>
  </w:style>
  <w:style w:type="paragraph" w:styleId="DocumentMap">
    <w:name w:val="Document Map"/>
    <w:basedOn w:val="Normal"/>
    <w:semiHidden/>
    <w:pPr>
      <w:shd w:val="clear" w:color="auto" w:fill="000080"/>
    </w:pPr>
    <w:rPr>
      <w:rFonts w:ascii="Tahoma" w:hAnsi="Tahoma"/>
    </w:rPr>
  </w:style>
  <w:style w:type="paragraph" w:styleId="List">
    <w:name w:val="List"/>
    <w:basedOn w:val="Normal"/>
    <w:pPr>
      <w:spacing w:before="120" w:after="120"/>
      <w:ind w:left="1440"/>
    </w:pPr>
    <w:rPr>
      <w:lang w:val="en-US"/>
    </w:rPr>
  </w:style>
  <w:style w:type="paragraph" w:styleId="BodyText3">
    <w:name w:val="Body Text 3"/>
    <w:basedOn w:val="Normal"/>
    <w:rPr>
      <w:i/>
      <w:lang w:val="en-US"/>
    </w:rPr>
  </w:style>
  <w:style w:type="paragraph" w:styleId="Document1" w:customStyle="1">
    <w:name w:val="Document 1"/>
    <w:pPr>
      <w:keepNext/>
      <w:keepLines/>
      <w:tabs>
        <w:tab w:val="left" w:pos="-720"/>
      </w:tabs>
      <w:suppressAutoHyphens/>
      <w:spacing w:before="240" w:after="240"/>
    </w:pPr>
    <w:rPr>
      <w:rFonts w:ascii="Courier New" w:hAnsi="Courier New"/>
      <w:lang w:val="en-US"/>
    </w:rPr>
  </w:style>
  <w:style w:type="paragraph" w:styleId="Caption">
    <w:name w:val="caption"/>
    <w:basedOn w:val="Normal"/>
    <w:next w:val="Normal"/>
    <w:qFormat/>
    <w:rPr>
      <w:rFonts w:ascii="Courier New" w:hAnsi="Courier New"/>
      <w:lang w:val="en-US"/>
    </w:rPr>
  </w:style>
  <w:style w:type="paragraph" w:styleId="SectionVHeader" w:customStyle="1">
    <w:name w:val="Section V. Header"/>
    <w:basedOn w:val="Normal"/>
    <w:pPr>
      <w:jc w:val="center"/>
    </w:pPr>
    <w:rPr>
      <w:b/>
      <w:sz w:val="36"/>
    </w:rPr>
  </w:style>
  <w:style w:type="paragraph" w:styleId="SectionVIIHeader2" w:customStyle="1">
    <w:name w:val="Section VII Header2"/>
    <w:basedOn w:val="Heading1"/>
    <w:autoRedefine/>
    <w:rsid w:val="00925FCE"/>
    <w:pPr>
      <w:numPr>
        <w:numId w:val="3"/>
      </w:numPr>
    </w:pPr>
    <w:rPr>
      <w:b w:val="0"/>
      <w:color w:val="00539B"/>
      <w:sz w:val="32"/>
      <w:lang w:val="en-GB"/>
    </w:rPr>
  </w:style>
  <w:style w:type="paragraph" w:styleId="SectionXHeader3" w:customStyle="1">
    <w:name w:val="Section X Header 3"/>
    <w:basedOn w:val="Heading1"/>
    <w:autoRedefine/>
    <w:rPr>
      <w:sz w:val="48"/>
    </w:rPr>
  </w:style>
  <w:style w:type="paragraph" w:styleId="TOCNumber1" w:customStyle="1">
    <w:name w:val="TOC Number1"/>
    <w:basedOn w:val="Heading4"/>
    <w:autoRedefine/>
    <w:pPr>
      <w:numPr>
        <w:ilvl w:val="0"/>
        <w:numId w:val="0"/>
      </w:numPr>
      <w:tabs>
        <w:tab w:val="left" w:pos="450"/>
      </w:tabs>
      <w:spacing w:before="120" w:after="120"/>
      <w:outlineLvl w:val="9"/>
    </w:pPr>
    <w:rPr>
      <w:b/>
    </w:rPr>
  </w:style>
  <w:style w:type="paragraph" w:styleId="Part1" w:customStyle="1">
    <w:name w:val="Part 1"/>
    <w:aliases w:val="2,3 Header 4"/>
    <w:basedOn w:val="Normal"/>
    <w:autoRedefine/>
    <w:rsid w:val="00AA606E"/>
    <w:pPr>
      <w:jc w:val="center"/>
    </w:pPr>
    <w:rPr>
      <w:rFonts w:cs="Arial"/>
      <w:b/>
      <w:color w:val="00539B"/>
      <w:sz w:val="48"/>
      <w:szCs w:val="48"/>
    </w:rPr>
  </w:style>
  <w:style w:type="paragraph" w:styleId="Subtitle2" w:customStyle="1">
    <w:name w:val="Subtitle 2"/>
    <w:basedOn w:val="Footer"/>
    <w:autoRedefine/>
    <w:rsid w:val="00500083"/>
    <w:pPr>
      <w:tabs>
        <w:tab w:val="clear" w:pos="9504"/>
        <w:tab w:val="left" w:pos="284"/>
        <w:tab w:val="left" w:pos="3828"/>
        <w:tab w:val="right" w:pos="8789"/>
      </w:tabs>
      <w:spacing w:after="120"/>
      <w:outlineLvl w:val="1"/>
    </w:pPr>
    <w:rPr>
      <w:b/>
      <w:spacing w:val="-2"/>
      <w:sz w:val="22"/>
      <w:szCs w:val="22"/>
    </w:rPr>
  </w:style>
  <w:style w:type="paragraph" w:styleId="BlockQuotation" w:customStyle="1">
    <w:name w:val="Block Quotation"/>
    <w:basedOn w:val="Normal"/>
    <w:pPr>
      <w:ind w:left="855" w:right="-72" w:hanging="315"/>
    </w:pPr>
  </w:style>
  <w:style w:type="paragraph" w:styleId="TableofFigures">
    <w:name w:val="table of figures"/>
    <w:basedOn w:val="Normal"/>
    <w:next w:val="Normal"/>
    <w:semiHidden/>
    <w:pPr>
      <w:ind w:left="480" w:hanging="480"/>
    </w:pPr>
  </w:style>
  <w:style w:type="paragraph" w:styleId="2AutoList1" w:customStyle="1">
    <w:name w:val="2AutoList1"/>
    <w:basedOn w:val="Normal"/>
    <w:pPr>
      <w:numPr>
        <w:ilvl w:val="1"/>
        <w:numId w:val="9"/>
      </w:numPr>
    </w:p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lang w:val="en-US"/>
    </w:rPr>
  </w:style>
  <w:style w:type="character" w:styleId="CommentTextChar" w:customStyle="1">
    <w:name w:val="Comment Text Char"/>
    <w:link w:val="CommentText"/>
    <w:uiPriority w:val="99"/>
    <w:semiHidden/>
    <w:rsid w:val="00725756"/>
    <w:rPr>
      <w:rFonts w:ascii="Franklin Gothic Book" w:hAnsi="Franklin Gothic Book"/>
      <w:lang w:val="en-US" w:eastAsia="en-US"/>
    </w:rPr>
  </w:style>
  <w:style w:type="paragraph" w:styleId="BlockText">
    <w:name w:val="Block Text"/>
    <w:basedOn w:val="Normal"/>
    <w:pPr>
      <w:tabs>
        <w:tab w:val="left" w:pos="387"/>
        <w:tab w:val="left" w:pos="1107"/>
      </w:tabs>
      <w:suppressAutoHyphens/>
      <w:ind w:left="720" w:right="-72"/>
    </w:pPr>
    <w:rPr>
      <w:i/>
      <w:lang w:val="en-US"/>
    </w:rPr>
  </w:style>
  <w:style w:type="paragraph" w:styleId="BodyTextIndent3">
    <w:name w:val="Body Text Indent 3"/>
    <w:basedOn w:val="Normal"/>
    <w:pPr>
      <w:ind w:left="576"/>
    </w:pPr>
    <w:rPr>
      <w:lang w:val="en-US"/>
    </w:rPr>
  </w:style>
  <w:style w:type="paragraph" w:styleId="BankNormal" w:customStyle="1">
    <w:name w:val="BankNormal"/>
    <w:basedOn w:val="Normal"/>
    <w:rPr>
      <w:lang w:val="en-US"/>
    </w:rPr>
  </w:style>
  <w:style w:type="paragraph" w:styleId="Header1-Clauses" w:customStyle="1">
    <w:name w:val="Header 1 - Clauses"/>
    <w:basedOn w:val="Normal"/>
    <w:rPr>
      <w:b/>
    </w:rPr>
  </w:style>
  <w:style w:type="paragraph" w:styleId="Header2-SubClauses" w:customStyle="1">
    <w:name w:val="Header 2 - SubClauses"/>
    <w:basedOn w:val="Normal"/>
    <w:pPr>
      <w:tabs>
        <w:tab w:val="left" w:pos="619"/>
      </w:tabs>
      <w:spacing w:after="200"/>
      <w:ind w:left="619" w:hanging="619"/>
    </w:pPr>
  </w:style>
  <w:style w:type="paragraph" w:styleId="Header3-Paragraph" w:customStyle="1">
    <w:name w:val="Header 3 - Paragraph"/>
    <w:basedOn w:val="Normal"/>
    <w:pPr>
      <w:numPr>
        <w:ilvl w:val="1"/>
        <w:numId w:val="10"/>
      </w:numPr>
      <w:spacing w:after="200"/>
    </w:pPr>
    <w:rPr>
      <w:lang w:val="en-US"/>
    </w:rPr>
  </w:style>
  <w:style w:type="paragraph" w:styleId="P3Header1-Clauses" w:customStyle="1">
    <w:name w:val="P3 Header1-Clauses"/>
    <w:basedOn w:val="Header1-Clauses"/>
    <w:pPr>
      <w:numPr>
        <w:ilvl w:val="2"/>
        <w:numId w:val="10"/>
      </w:numPr>
    </w:pPr>
  </w:style>
  <w:style w:type="paragraph" w:styleId="outlinebullet" w:customStyle="1">
    <w:name w:val="outlinebullet"/>
    <w:basedOn w:val="Normal"/>
    <w:pPr>
      <w:numPr>
        <w:numId w:val="12"/>
      </w:numPr>
      <w:tabs>
        <w:tab w:val="clear" w:pos="360"/>
        <w:tab w:val="num" w:pos="720"/>
        <w:tab w:val="left" w:pos="1440"/>
      </w:tabs>
      <w:spacing w:before="120"/>
      <w:ind w:left="1440" w:hanging="450"/>
    </w:pPr>
    <w:rPr>
      <w:lang w:val="en-US"/>
    </w:rPr>
  </w:style>
  <w:style w:type="paragraph" w:styleId="i" w:customStyle="1">
    <w:name w:val="(i)"/>
    <w:basedOn w:val="Normal"/>
    <w:pPr>
      <w:suppressAutoHyphens/>
    </w:pPr>
    <w:rPr>
      <w:rFonts w:ascii="Tms Rmn" w:hAnsi="Tms Rmn"/>
      <w:lang w:val="en-US"/>
    </w:rPr>
  </w:style>
  <w:style w:type="paragraph" w:styleId="Outline1" w:customStyle="1">
    <w:name w:val="Outline1"/>
    <w:basedOn w:val="Outline"/>
    <w:next w:val="Outline2"/>
    <w:pPr>
      <w:keepNext/>
      <w:numPr>
        <w:numId w:val="1"/>
      </w:numPr>
      <w:tabs>
        <w:tab w:val="num" w:pos="360"/>
      </w:tabs>
      <w:ind w:left="360" w:hanging="360"/>
    </w:pPr>
  </w:style>
  <w:style w:type="paragraph" w:styleId="Outline" w:customStyle="1">
    <w:name w:val="Outline"/>
    <w:basedOn w:val="Normal"/>
    <w:rPr>
      <w:kern w:val="28"/>
      <w:lang w:val="en-US"/>
    </w:rPr>
  </w:style>
  <w:style w:type="paragraph" w:styleId="Outline2" w:customStyle="1">
    <w:name w:val="Outline2"/>
    <w:basedOn w:val="Normal"/>
    <w:pPr>
      <w:tabs>
        <w:tab w:val="num" w:pos="360"/>
        <w:tab w:val="num" w:pos="720"/>
        <w:tab w:val="num" w:pos="864"/>
      </w:tabs>
      <w:ind w:left="864" w:hanging="504"/>
    </w:pPr>
    <w:rPr>
      <w:kern w:val="28"/>
      <w:lang w:val="en-US"/>
    </w:rPr>
  </w:style>
  <w:style w:type="paragraph" w:styleId="Outline3" w:customStyle="1">
    <w:name w:val="Outline3"/>
    <w:basedOn w:val="Normal"/>
    <w:pPr>
      <w:numPr>
        <w:ilvl w:val="2"/>
        <w:numId w:val="11"/>
      </w:numPr>
      <w:tabs>
        <w:tab w:val="clear" w:pos="1728"/>
        <w:tab w:val="num" w:pos="1368"/>
      </w:tabs>
      <w:ind w:left="1368" w:hanging="504"/>
    </w:pPr>
    <w:rPr>
      <w:kern w:val="28"/>
      <w:lang w:val="en-US"/>
    </w:rPr>
  </w:style>
  <w:style w:type="paragraph" w:styleId="Outline4" w:customStyle="1">
    <w:name w:val="Outline4"/>
    <w:basedOn w:val="Normal"/>
    <w:pPr>
      <w:numPr>
        <w:ilvl w:val="3"/>
        <w:numId w:val="11"/>
      </w:numPr>
      <w:tabs>
        <w:tab w:val="clear" w:pos="2304"/>
        <w:tab w:val="num" w:pos="1872"/>
      </w:tabs>
      <w:ind w:left="1872" w:hanging="504"/>
    </w:pPr>
    <w:rPr>
      <w:kern w:val="28"/>
      <w:lang w:val="en-US"/>
    </w:rPr>
  </w:style>
  <w:style w:type="paragraph" w:styleId="SectionVIHeader" w:customStyle="1">
    <w:name w:val="Section VI. Header"/>
    <w:basedOn w:val="SectionVHeader"/>
    <w:rPr>
      <w:lang w:val="en-US"/>
    </w:rPr>
  </w:style>
  <w:style w:type="paragraph" w:styleId="Sub-ClauseText" w:customStyle="1">
    <w:name w:val="Sub-Clause Text"/>
    <w:basedOn w:val="Normal"/>
    <w:pPr>
      <w:spacing w:before="120" w:after="120"/>
    </w:pPr>
    <w:rPr>
      <w:spacing w:val="-4"/>
      <w:lang w:val="en-US"/>
    </w:rPr>
  </w:style>
  <w:style w:type="paragraph" w:styleId="BalloonText">
    <w:name w:val="Balloon Text"/>
    <w:basedOn w:val="Normal"/>
    <w:link w:val="BalloonTextChar"/>
    <w:semiHidden/>
    <w:rPr>
      <w:rFonts w:ascii="Tahoma" w:hAnsi="Tahoma" w:cs="Tahoma"/>
      <w:sz w:val="16"/>
      <w:szCs w:val="16"/>
    </w:rPr>
  </w:style>
  <w:style w:type="paragraph" w:styleId="S1-Header2" w:customStyle="1">
    <w:name w:val="S1-Header2"/>
    <w:basedOn w:val="Normal"/>
    <w:autoRedefine/>
    <w:pPr>
      <w:numPr>
        <w:numId w:val="14"/>
      </w:numPr>
      <w:spacing w:after="200"/>
    </w:pPr>
    <w:rPr>
      <w:b/>
      <w:lang w:val="en-US"/>
    </w:rPr>
  </w:style>
  <w:style w:type="paragraph" w:styleId="S1-subpara" w:customStyle="1">
    <w:name w:val="S1-sub para"/>
    <w:basedOn w:val="Normal"/>
    <w:pPr>
      <w:numPr>
        <w:ilvl w:val="1"/>
        <w:numId w:val="14"/>
      </w:numPr>
      <w:spacing w:after="200"/>
    </w:pPr>
    <w:rPr>
      <w:lang w:val="en-US"/>
    </w:rPr>
  </w:style>
  <w:style w:type="character" w:styleId="S1-subparaChar" w:customStyle="1">
    <w:name w:val="S1-sub para Char"/>
    <w:rPr>
      <w:sz w:val="24"/>
      <w:lang w:val="en-US" w:eastAsia="en-US" w:bidi="ar-SA"/>
    </w:rPr>
  </w:style>
  <w:style w:type="character" w:styleId="Header1-ClausesChar" w:customStyle="1">
    <w:name w:val="Header 1 - Clauses Char"/>
    <w:rPr>
      <w:b/>
      <w:sz w:val="24"/>
      <w:lang w:val="es-ES_tradnl" w:eastAsia="en-US" w:bidi="ar-SA"/>
    </w:rPr>
  </w:style>
  <w:style w:type="paragraph" w:styleId="ListBullet5">
    <w:name w:val="List Bullet 5"/>
    <w:basedOn w:val="Normal"/>
    <w:autoRedefine/>
    <w:pPr>
      <w:numPr>
        <w:numId w:val="15"/>
      </w:numPr>
    </w:pPr>
    <w:rPr>
      <w:lang w:val="en-US"/>
    </w:rPr>
  </w:style>
  <w:style w:type="paragraph" w:styleId="ListNumber5">
    <w:name w:val="List Number 5"/>
    <w:basedOn w:val="Normal"/>
    <w:pPr>
      <w:numPr>
        <w:numId w:val="16"/>
      </w:numPr>
    </w:pPr>
    <w:rPr>
      <w:lang w:val="en-US"/>
    </w:rPr>
  </w:style>
  <w:style w:type="character" w:styleId="Header2-SubClausesCharChar" w:customStyle="1">
    <w:name w:val="Header 2 - SubClauses Char Char"/>
    <w:rPr>
      <w:sz w:val="24"/>
      <w:lang w:val="es-ES_tradnl" w:eastAsia="en-US" w:bidi="ar-SA"/>
    </w:rPr>
  </w:style>
  <w:style w:type="paragraph" w:styleId="ListNumber">
    <w:name w:val="List Number"/>
    <w:basedOn w:val="Normal"/>
    <w:pPr>
      <w:numPr>
        <w:numId w:val="17"/>
      </w:numPr>
    </w:pPr>
  </w:style>
  <w:style w:type="paragraph" w:styleId="titulo" w:customStyle="1">
    <w:name w:val="titulo"/>
    <w:basedOn w:val="Heading5"/>
    <w:pPr>
      <w:spacing w:before="0" w:after="240"/>
    </w:pPr>
    <w:rPr>
      <w:rFonts w:ascii="Times New Roman Bold" w:hAnsi="Times New Roman Bold"/>
    </w:rPr>
  </w:style>
  <w:style w:type="paragraph" w:styleId="Head2" w:customStyle="1">
    <w:name w:val="Head 2"/>
    <w:basedOn w:val="Heading9"/>
    <w:pPr>
      <w:keepNext/>
      <w:widowControl w:val="0"/>
      <w:numPr>
        <w:ilvl w:val="0"/>
        <w:numId w:val="0"/>
      </w:numPr>
      <w:suppressAutoHyphens/>
      <w:spacing w:after="0"/>
      <w:outlineLvl w:val="9"/>
    </w:pPr>
    <w:rPr>
      <w:rFonts w:ascii="Times New Roman Bold" w:hAnsi="Times New Roman Bold"/>
      <w:b w:val="0"/>
      <w:i w:val="0"/>
      <w:spacing w:val="-4"/>
      <w:sz w:val="32"/>
      <w:lang w:val="en-US"/>
    </w:rPr>
  </w:style>
  <w:style w:type="paragraph" w:styleId="Technical4" w:customStyle="1">
    <w:name w:val="Technical 4"/>
    <w:pPr>
      <w:tabs>
        <w:tab w:val="left" w:pos="-720"/>
      </w:tabs>
      <w:suppressAutoHyphens/>
      <w:spacing w:before="240" w:after="240"/>
    </w:pPr>
    <w:rPr>
      <w:rFonts w:ascii="Times" w:hAnsi="Times"/>
      <w:b/>
      <w:sz w:val="24"/>
      <w:lang w:val="en-US"/>
    </w:rPr>
  </w:style>
  <w:style w:type="character" w:styleId="Table" w:customStyle="1">
    <w:name w:val="Table"/>
    <w:rPr>
      <w:rFonts w:ascii="Arial" w:hAnsi="Arial"/>
      <w:sz w:val="20"/>
    </w:rPr>
  </w:style>
  <w:style w:type="paragraph" w:styleId="S4Header" w:customStyle="1">
    <w:name w:val="S4 Header"/>
    <w:basedOn w:val="Normal"/>
    <w:next w:val="Normal"/>
    <w:pPr>
      <w:spacing w:before="120"/>
      <w:jc w:val="center"/>
    </w:pPr>
    <w:rPr>
      <w:b/>
      <w:sz w:val="32"/>
      <w:lang w:val="en-US"/>
    </w:rPr>
  </w:style>
  <w:style w:type="paragraph" w:styleId="S4-header1" w:customStyle="1">
    <w:name w:val="S4-header1"/>
    <w:basedOn w:val="Normal"/>
    <w:pPr>
      <w:spacing w:before="120"/>
      <w:jc w:val="center"/>
    </w:pPr>
    <w:rPr>
      <w:b/>
      <w:sz w:val="36"/>
      <w:lang w:val="en-US"/>
    </w:rPr>
  </w:style>
  <w:style w:type="paragraph" w:styleId="NormalWeb">
    <w:name w:val="Normal (Web)"/>
    <w:basedOn w:val="Normal"/>
    <w:pPr>
      <w:spacing w:before="100" w:beforeAutospacing="1" w:after="100" w:afterAutospacing="1"/>
    </w:pPr>
    <w:rPr>
      <w:rFonts w:ascii="Arial Unicode MS" w:hAnsi="Arial Unicode MS" w:eastAsia="Arial Unicode MS" w:cs="Times New Roman Bold"/>
      <w:lang w:val="en-US"/>
    </w:rPr>
  </w:style>
  <w:style w:type="paragraph" w:styleId="Index1">
    <w:name w:val="index 1"/>
    <w:basedOn w:val="Normal"/>
    <w:next w:val="Normal"/>
    <w:autoRedefine/>
    <w:semiHidden/>
    <w:pPr>
      <w:tabs>
        <w:tab w:val="right" w:pos="4140"/>
      </w:tabs>
      <w:ind w:left="240" w:hanging="240"/>
    </w:pPr>
    <w:rPr>
      <w:lang w:val="en-US"/>
    </w:rPr>
  </w:style>
  <w:style w:type="paragraph" w:styleId="SectionIXHeader" w:customStyle="1">
    <w:name w:val="Section IX Header"/>
    <w:basedOn w:val="Normal"/>
    <w:link w:val="SectionIXHeaderChar"/>
    <w:uiPriority w:val="99"/>
    <w:pPr>
      <w:jc w:val="center"/>
    </w:pPr>
    <w:rPr>
      <w:rFonts w:ascii="Times New Roman Bold" w:hAnsi="Times New Roman Bold"/>
      <w:b/>
      <w:sz w:val="32"/>
      <w:lang w:val="en-US"/>
    </w:rPr>
  </w:style>
  <w:style w:type="character" w:styleId="SectionIXHeaderChar" w:customStyle="1">
    <w:name w:val="Section IX Header Char"/>
    <w:link w:val="SectionIXHeader"/>
    <w:rsid w:val="00606442"/>
    <w:rPr>
      <w:rFonts w:ascii="Times New Roman Bold" w:hAnsi="Times New Roman Bold"/>
      <w:b/>
      <w:sz w:val="32"/>
      <w:lang w:val="en-US" w:eastAsia="en-US"/>
    </w:rPr>
  </w:style>
  <w:style w:type="paragraph" w:styleId="CommentSubject">
    <w:name w:val="annotation subject"/>
    <w:basedOn w:val="CommentText"/>
    <w:next w:val="CommentText"/>
    <w:semiHidden/>
    <w:rsid w:val="00B94528"/>
    <w:pPr>
      <w:jc w:val="both"/>
    </w:pPr>
    <w:rPr>
      <w:b/>
      <w:bCs/>
      <w:lang w:val="es-ES_tradnl"/>
    </w:rPr>
  </w:style>
  <w:style w:type="paragraph" w:styleId="S3-Header1" w:customStyle="1">
    <w:name w:val="S3 - Header 1"/>
    <w:basedOn w:val="Normal"/>
    <w:next w:val="Normal"/>
    <w:pPr>
      <w:jc w:val="center"/>
    </w:pPr>
    <w:rPr>
      <w:b/>
      <w:sz w:val="32"/>
    </w:rPr>
  </w:style>
  <w:style w:type="paragraph" w:styleId="S7-Header2" w:customStyle="1">
    <w:name w:val="S7 - Header 2"/>
    <w:basedOn w:val="Normal"/>
    <w:rsid w:val="000567C5"/>
    <w:pPr>
      <w:numPr>
        <w:numId w:val="13"/>
      </w:numPr>
    </w:pPr>
    <w:rPr>
      <w:b/>
      <w:lang w:val="en-US"/>
    </w:rPr>
  </w:style>
  <w:style w:type="paragraph" w:styleId="UG-Heading2" w:customStyle="1">
    <w:name w:val="UG - Heading 2"/>
    <w:basedOn w:val="Heading2"/>
  </w:style>
  <w:style w:type="paragraph" w:styleId="SectionVII" w:customStyle="1">
    <w:name w:val="Section VII"/>
    <w:basedOn w:val="Header2-SubClauses"/>
    <w:autoRedefine/>
    <w:rsid w:val="00BC6357"/>
    <w:pPr>
      <w:tabs>
        <w:tab w:val="clear" w:pos="619"/>
        <w:tab w:val="left" w:pos="284"/>
        <w:tab w:val="left" w:pos="920"/>
      </w:tabs>
      <w:spacing w:after="120"/>
      <w:ind w:left="0" w:firstLine="0"/>
    </w:pPr>
    <w:rPr>
      <w:rFonts w:eastAsia="Arial Unicode MS" w:cs="Arial"/>
      <w:bCs/>
      <w:sz w:val="18"/>
      <w:szCs w:val="18"/>
    </w:rPr>
  </w:style>
  <w:style w:type="character" w:styleId="Mention1" w:customStyle="1">
    <w:name w:val="Mention1"/>
    <w:uiPriority w:val="99"/>
    <w:semiHidden/>
    <w:unhideWhenUsed/>
    <w:rsid w:val="00290770"/>
    <w:rPr>
      <w:color w:val="2B579A"/>
      <w:shd w:val="clear" w:color="auto" w:fill="E6E6E6"/>
    </w:rPr>
  </w:style>
  <w:style w:type="paragraph" w:styleId="DefaultParagraphFontCharChar" w:customStyle="1">
    <w:name w:val="Default Paragraph Font Char Char"/>
    <w:aliases w:val="Default Paragraph Font Para Char Char Char Char,Default Paragraph Font Char Char11,Default Paragraph Font Char Char1,Default Paragraph Font Para Char Char Char C...,Default Paragranormal"/>
    <w:basedOn w:val="Normal"/>
    <w:rsid w:val="00A67340"/>
    <w:pPr>
      <w:autoSpaceDE w:val="0"/>
      <w:autoSpaceDN w:val="0"/>
      <w:spacing w:after="160" w:line="240" w:lineRule="exact"/>
    </w:pPr>
    <w:rPr>
      <w:rFonts w:ascii="Arial" w:hAnsi="Arial" w:cs="Arial"/>
      <w:b/>
      <w:lang w:eastAsia="de-DE"/>
    </w:rPr>
  </w:style>
  <w:style w:type="table" w:styleId="TableGrid">
    <w:name w:val="Table Grid"/>
    <w:basedOn w:val="TableNormal"/>
    <w:uiPriority w:val="39"/>
    <w:rsid w:val="001C1404"/>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DeltaViewInsertion" w:customStyle="1">
    <w:name w:val="DeltaView Insertion"/>
    <w:rsid w:val="00726613"/>
    <w:rPr>
      <w:color w:val="0000FF"/>
      <w:spacing w:val="0"/>
      <w:u w:val="double"/>
    </w:rPr>
  </w:style>
  <w:style w:type="paragraph" w:styleId="PartHeading" w:customStyle="1">
    <w:name w:val="PartHeading"/>
    <w:rsid w:val="00531952"/>
    <w:pPr>
      <w:spacing w:before="120" w:after="120"/>
      <w:jc w:val="center"/>
    </w:pPr>
    <w:rPr>
      <w:rFonts w:ascii="Times New Roman Bold" w:hAnsi="Times New Roman Bold"/>
      <w:b/>
      <w:sz w:val="40"/>
      <w:szCs w:val="40"/>
    </w:rPr>
  </w:style>
  <w:style w:type="paragraph" w:styleId="SectionHeading" w:customStyle="1">
    <w:name w:val="SectionHeading"/>
    <w:basedOn w:val="Subtitle"/>
    <w:rsid w:val="00531952"/>
    <w:pPr>
      <w:spacing w:before="120" w:after="120"/>
    </w:pPr>
    <w:rPr>
      <w:rFonts w:ascii="Times New Roman Bold" w:hAnsi="Times New Roman Bold"/>
      <w:szCs w:val="44"/>
    </w:rPr>
  </w:style>
  <w:style w:type="paragraph" w:styleId="TableContents" w:customStyle="1">
    <w:name w:val="TableContents"/>
    <w:rsid w:val="00B814A2"/>
    <w:pPr>
      <w:spacing w:before="120" w:after="120"/>
      <w:jc w:val="center"/>
    </w:pPr>
    <w:rPr>
      <w:rFonts w:ascii="Times New Roman Bold" w:hAnsi="Times New Roman Bold"/>
      <w:b/>
      <w:spacing w:val="-2"/>
      <w:sz w:val="28"/>
      <w:szCs w:val="28"/>
    </w:rPr>
  </w:style>
  <w:style w:type="paragraph" w:styleId="S7SubHead" w:customStyle="1">
    <w:name w:val="S7 Sub Head"/>
    <w:basedOn w:val="S7-Header2"/>
    <w:rsid w:val="00397FB0"/>
    <w:pPr>
      <w:numPr>
        <w:numId w:val="0"/>
      </w:numPr>
      <w:spacing w:before="20" w:after="20"/>
    </w:pPr>
    <w:rPr>
      <w:rFonts w:ascii="Times New Roman Bold" w:hAnsi="Times New Roman Bold" w:eastAsia="Arial Unicode MS"/>
    </w:rPr>
  </w:style>
  <w:style w:type="paragraph" w:styleId="NoSpacing">
    <w:name w:val="No Spacing"/>
    <w:uiPriority w:val="1"/>
    <w:qFormat/>
    <w:rsid w:val="00B54D6A"/>
    <w:pPr>
      <w:spacing w:before="240" w:after="240"/>
    </w:pPr>
    <w:rPr>
      <w:rFonts w:ascii="Calibri" w:hAnsi="Calibri" w:eastAsia="Calibri"/>
      <w:sz w:val="22"/>
      <w:szCs w:val="22"/>
    </w:rPr>
  </w:style>
  <w:style w:type="paragraph" w:styleId="ListParagraph">
    <w:name w:val="List Paragraph"/>
    <w:basedOn w:val="Normal"/>
    <w:uiPriority w:val="34"/>
    <w:qFormat/>
    <w:rsid w:val="00B54D6A"/>
    <w:pPr>
      <w:spacing w:after="200" w:line="276" w:lineRule="auto"/>
      <w:ind w:left="720"/>
      <w:contextualSpacing/>
    </w:pPr>
    <w:rPr>
      <w:rFonts w:ascii="Calibri" w:hAnsi="Calibri" w:eastAsia="Calibri"/>
      <w:sz w:val="22"/>
      <w:szCs w:val="22"/>
    </w:rPr>
  </w:style>
  <w:style w:type="character" w:styleId="BodycopyChar" w:customStyle="1">
    <w:name w:val="Body copy Char"/>
    <w:link w:val="Bodycopy"/>
    <w:locked/>
    <w:rsid w:val="00686D9D"/>
    <w:rPr>
      <w:rFonts w:ascii="Franklin Gothic Book" w:hAnsi="Franklin Gothic Book"/>
      <w:color w:val="000000"/>
      <w:sz w:val="18"/>
      <w:szCs w:val="18"/>
    </w:rPr>
  </w:style>
  <w:style w:type="paragraph" w:styleId="Bodycopy" w:customStyle="1">
    <w:name w:val="Body copy"/>
    <w:basedOn w:val="Normal"/>
    <w:link w:val="BodycopyChar"/>
    <w:qFormat/>
    <w:rsid w:val="00686D9D"/>
    <w:rPr>
      <w:color w:val="000000"/>
      <w:sz w:val="18"/>
      <w:szCs w:val="18"/>
      <w:lang w:eastAsia="en-GB"/>
    </w:rPr>
  </w:style>
  <w:style w:type="paragraph" w:styleId="Bodycopybold" w:customStyle="1">
    <w:name w:val="Body copy bold"/>
    <w:basedOn w:val="Normal"/>
    <w:qFormat/>
    <w:rsid w:val="00686D9D"/>
    <w:rPr>
      <w:b/>
      <w:sz w:val="18"/>
      <w:szCs w:val="18"/>
    </w:rPr>
  </w:style>
  <w:style w:type="paragraph" w:styleId="CleatBulletscopy" w:customStyle="1">
    <w:name w:val="Cleat Bullets copy"/>
    <w:basedOn w:val="Normal"/>
    <w:qFormat/>
    <w:rsid w:val="00686D9D"/>
    <w:rPr>
      <w:sz w:val="18"/>
      <w:szCs w:val="18"/>
    </w:rPr>
  </w:style>
  <w:style w:type="paragraph" w:styleId="Style1" w:customStyle="1">
    <w:name w:val="Style1"/>
    <w:basedOn w:val="Normal"/>
    <w:rsid w:val="00686D9D"/>
    <w:pPr>
      <w:numPr>
        <w:ilvl w:val="1"/>
        <w:numId w:val="19"/>
      </w:numPr>
    </w:pPr>
  </w:style>
  <w:style w:type="paragraph" w:styleId="Arrowscopy" w:customStyle="1">
    <w:name w:val="Arrows copy"/>
    <w:basedOn w:val="Style1"/>
    <w:qFormat/>
    <w:rsid w:val="00686D9D"/>
    <w:rPr>
      <w:sz w:val="18"/>
      <w:szCs w:val="18"/>
    </w:rPr>
  </w:style>
  <w:style w:type="paragraph" w:styleId="Bulletslist" w:customStyle="1">
    <w:name w:val="Bullets list"/>
    <w:basedOn w:val="Normal"/>
    <w:qFormat/>
    <w:rsid w:val="00686D9D"/>
    <w:rPr>
      <w:sz w:val="18"/>
      <w:szCs w:val="18"/>
    </w:rPr>
  </w:style>
  <w:style w:type="paragraph" w:styleId="Default" w:customStyle="1">
    <w:name w:val="Default"/>
    <w:rsid w:val="008F5882"/>
    <w:pPr>
      <w:autoSpaceDE w:val="0"/>
      <w:autoSpaceDN w:val="0"/>
      <w:adjustRightInd w:val="0"/>
      <w:spacing w:before="240" w:after="240"/>
    </w:pPr>
    <w:rPr>
      <w:color w:val="000000"/>
      <w:sz w:val="24"/>
      <w:szCs w:val="24"/>
      <w:lang w:eastAsia="en-GB"/>
    </w:rPr>
  </w:style>
  <w:style w:type="paragraph" w:styleId="MainHeading" w:customStyle="1">
    <w:name w:val="Main Heading"/>
    <w:basedOn w:val="Normal"/>
    <w:link w:val="MainHeadingChar"/>
    <w:autoRedefine/>
    <w:qFormat/>
    <w:rsid w:val="00201B84"/>
    <w:pPr>
      <w:spacing w:before="120" w:after="120"/>
    </w:pPr>
    <w:rPr>
      <w:rFonts w:cs="Arial"/>
      <w:noProof/>
      <w:color w:val="FFFFFF"/>
      <w:sz w:val="96"/>
      <w:szCs w:val="96"/>
      <w:lang w:val="en-US" w:eastAsia="en-GB"/>
    </w:rPr>
  </w:style>
  <w:style w:type="character" w:styleId="MainHeadingChar" w:customStyle="1">
    <w:name w:val="Main Heading Char"/>
    <w:link w:val="MainHeading"/>
    <w:rsid w:val="00201B84"/>
    <w:rPr>
      <w:rFonts w:ascii="Franklin Gothic Book" w:hAnsi="Franklin Gothic Book" w:cs="Arial"/>
      <w:noProof/>
      <w:color w:val="FFFFFF"/>
      <w:sz w:val="96"/>
      <w:szCs w:val="96"/>
      <w:lang w:val="en-US"/>
    </w:rPr>
  </w:style>
  <w:style w:type="paragraph" w:styleId="StyleBodycopyArial10ptAuto" w:customStyle="1">
    <w:name w:val="Style Body copy + Arial 10 pt Auto"/>
    <w:basedOn w:val="Bodycopy"/>
    <w:rsid w:val="00E86BA0"/>
    <w:rPr>
      <w:color w:val="auto"/>
      <w:sz w:val="20"/>
    </w:rPr>
  </w:style>
  <w:style w:type="paragraph" w:styleId="StyleCleatBulletscopyArial10pt" w:customStyle="1">
    <w:name w:val="Style Cleat Bullets copy + Arial 10 pt"/>
    <w:basedOn w:val="CleatBulletscopy"/>
    <w:rsid w:val="00E86BA0"/>
    <w:rPr>
      <w:sz w:val="20"/>
    </w:rPr>
  </w:style>
  <w:style w:type="paragraph" w:styleId="StyleHeader3-ParagraphArial10pt" w:customStyle="1">
    <w:name w:val="Style Header 3 - Paragraph + Arial 10 pt"/>
    <w:basedOn w:val="Header3-Paragraph"/>
    <w:rsid w:val="00E86BA0"/>
  </w:style>
  <w:style w:type="paragraph" w:styleId="StyleHeader3-ParagraphArial10pt1" w:customStyle="1">
    <w:name w:val="Style Header 3 - Paragraph + Arial 10 pt1"/>
    <w:basedOn w:val="Header3-Paragraph"/>
    <w:rsid w:val="000E482B"/>
  </w:style>
  <w:style w:type="paragraph" w:styleId="StyleHeader3-Paragraph10pt" w:customStyle="1">
    <w:name w:val="Style Header 3 - Paragraph + 10 pt"/>
    <w:basedOn w:val="Header3-Paragraph"/>
    <w:rsid w:val="00EB30AD"/>
  </w:style>
  <w:style w:type="paragraph" w:styleId="EBRDForms" w:customStyle="1">
    <w:name w:val="EBRD Forms"/>
    <w:basedOn w:val="SectionIXHeader"/>
    <w:link w:val="EBRDFormsChar"/>
    <w:qFormat/>
    <w:rsid w:val="00606442"/>
    <w:pPr>
      <w:pBdr>
        <w:top w:val="single" w:color="auto" w:sz="4" w:space="1"/>
        <w:left w:val="single" w:color="auto" w:sz="4" w:space="4"/>
        <w:bottom w:val="single" w:color="auto" w:sz="4" w:space="1"/>
        <w:right w:val="single" w:color="auto" w:sz="4" w:space="4"/>
      </w:pBdr>
    </w:pPr>
    <w:rPr>
      <w:rFonts w:ascii="Franklin Gothic Book" w:hAnsi="Franklin Gothic Book" w:cs="Arial"/>
      <w:bCs/>
      <w:sz w:val="24"/>
      <w:lang w:val="en-GB"/>
    </w:rPr>
  </w:style>
  <w:style w:type="character" w:styleId="EBRDFormsChar" w:customStyle="1">
    <w:name w:val="EBRD Forms Char"/>
    <w:link w:val="EBRDForms"/>
    <w:rsid w:val="00606442"/>
    <w:rPr>
      <w:rFonts w:ascii="Franklin Gothic Book" w:hAnsi="Franklin Gothic Book" w:cs="Arial"/>
      <w:b/>
      <w:bCs/>
      <w:sz w:val="24"/>
      <w:szCs w:val="24"/>
      <w:lang w:val="en-US" w:eastAsia="en-US"/>
    </w:rPr>
  </w:style>
  <w:style w:type="paragraph" w:styleId="Revision">
    <w:name w:val="Revision"/>
    <w:hidden/>
    <w:uiPriority w:val="99"/>
    <w:semiHidden/>
    <w:rsid w:val="00F9739B"/>
    <w:pPr>
      <w:spacing w:before="240" w:after="240"/>
    </w:pPr>
    <w:rPr>
      <w:rFonts w:ascii="Franklin Gothic Book" w:hAnsi="Franklin Gothic Book"/>
      <w:sz w:val="24"/>
    </w:rPr>
  </w:style>
  <w:style w:type="paragraph" w:styleId="EBRDCONTRACTFORMSHEADINGS" w:customStyle="1">
    <w:name w:val="EBRD CONTRACT FORMS HEADINGS"/>
    <w:basedOn w:val="Heading1"/>
    <w:link w:val="EBRDCONTRACTFORMSHEADINGSChar"/>
    <w:qFormat/>
    <w:rsid w:val="0011129A"/>
    <w:pPr>
      <w:spacing w:line="360" w:lineRule="auto"/>
    </w:pPr>
    <w:rPr>
      <w:b w:val="0"/>
      <w:color w:val="2E74B5"/>
      <w:sz w:val="36"/>
    </w:rPr>
  </w:style>
  <w:style w:type="character" w:styleId="EBRDCONTRACTFORMSHEADINGSChar" w:customStyle="1">
    <w:name w:val="EBRD CONTRACT FORMS HEADINGS Char"/>
    <w:link w:val="EBRDCONTRACTFORMSHEADINGS"/>
    <w:rsid w:val="0011129A"/>
    <w:rPr>
      <w:rFonts w:ascii="Franklin Gothic Book" w:hAnsi="Franklin Gothic Book"/>
      <w:b/>
      <w:color w:val="2E74B5"/>
      <w:sz w:val="36"/>
      <w:lang w:val="en-US" w:eastAsia="en-US"/>
    </w:rPr>
  </w:style>
  <w:style w:type="paragraph" w:styleId="EBRDSECTION" w:customStyle="1">
    <w:name w:val="EBRD SECTION"/>
    <w:basedOn w:val="SectionIXHeader"/>
    <w:link w:val="EBRDSECTIONChar"/>
    <w:qFormat/>
    <w:rsid w:val="00447A6F"/>
    <w:pPr>
      <w:framePr w:hSpace="180" w:wrap="around" w:hAnchor="margin" w:vAnchor="text" w:xAlign="center" w:y="229"/>
      <w:jc w:val="both"/>
    </w:pPr>
    <w:rPr>
      <w:rFonts w:ascii="Franklin Gothic Book" w:hAnsi="Franklin Gothic Book"/>
      <w:bCs/>
      <w:color w:val="2F5496"/>
      <w:sz w:val="24"/>
    </w:rPr>
  </w:style>
  <w:style w:type="character" w:styleId="EBRDSECTIONChar" w:customStyle="1">
    <w:name w:val="EBRD SECTION Char"/>
    <w:link w:val="EBRDSECTION"/>
    <w:rsid w:val="00447A6F"/>
    <w:rPr>
      <w:rFonts w:ascii="Franklin Gothic Book" w:hAnsi="Franklin Gothic Book"/>
      <w:b/>
      <w:bCs/>
      <w:color w:val="2F5496"/>
      <w:sz w:val="24"/>
      <w:lang w:val="en-US" w:eastAsia="en-US"/>
    </w:rPr>
  </w:style>
  <w:style w:type="paragraph" w:styleId="EBRDSectionIIheading" w:customStyle="1">
    <w:name w:val="EBRD Section II heading"/>
    <w:basedOn w:val="EBRDCONTRACTFORMSHEADINGS"/>
    <w:link w:val="EBRDSectionIIheadingChar"/>
    <w:qFormat/>
    <w:rsid w:val="00417608"/>
  </w:style>
  <w:style w:type="character" w:styleId="EBRDSectionIIheadingChar" w:customStyle="1">
    <w:name w:val="EBRD Section II heading Char"/>
    <w:link w:val="EBRDSectionIIheading"/>
    <w:rsid w:val="00417608"/>
    <w:rPr>
      <w:rFonts w:ascii="Franklin Gothic Book" w:hAnsi="Franklin Gothic Book"/>
      <w:b/>
      <w:color w:val="2E74B5"/>
      <w:sz w:val="36"/>
      <w:lang w:val="en-US" w:eastAsia="en-US"/>
    </w:rPr>
  </w:style>
  <w:style w:type="paragraph" w:styleId="EBRDSectionIIIheading" w:customStyle="1">
    <w:name w:val="EBRD Section III heading"/>
    <w:basedOn w:val="EBRDSectionIIheading"/>
    <w:link w:val="EBRDSectionIIIheadingChar"/>
    <w:qFormat/>
    <w:rsid w:val="00417608"/>
  </w:style>
  <w:style w:type="character" w:styleId="EBRDSectionIIIheadingChar" w:customStyle="1">
    <w:name w:val="EBRD Section III heading Char"/>
    <w:basedOn w:val="EBRDSectionIIheadingChar"/>
    <w:link w:val="EBRDSectionIIIheading"/>
    <w:rsid w:val="00417608"/>
    <w:rPr>
      <w:rFonts w:ascii="Franklin Gothic Book" w:hAnsi="Franklin Gothic Book"/>
      <w:b/>
      <w:color w:val="2E74B5"/>
      <w:sz w:val="36"/>
      <w:lang w:val="en-US" w:eastAsia="en-US"/>
    </w:rPr>
  </w:style>
  <w:style w:type="paragraph" w:styleId="Section1" w:customStyle="1">
    <w:name w:val="Section1"/>
    <w:basedOn w:val="Normal"/>
    <w:link w:val="Section1Char"/>
    <w:qFormat/>
    <w:rsid w:val="003C79AF"/>
    <w:pPr>
      <w:numPr>
        <w:numId w:val="18"/>
      </w:numPr>
    </w:pPr>
    <w:rPr>
      <w:b/>
      <w:szCs w:val="18"/>
    </w:rPr>
  </w:style>
  <w:style w:type="character" w:styleId="Section1Char" w:customStyle="1">
    <w:name w:val="Section1 Char"/>
    <w:link w:val="Section1"/>
    <w:rsid w:val="003C79AF"/>
    <w:rPr>
      <w:rFonts w:ascii="Franklin Gothic Book" w:hAnsi="Franklin Gothic Book"/>
      <w:b/>
      <w:szCs w:val="18"/>
    </w:rPr>
  </w:style>
  <w:style w:type="paragraph" w:styleId="Style3" w:customStyle="1">
    <w:name w:val="Style3"/>
    <w:basedOn w:val="TOC1"/>
    <w:link w:val="Style3Char"/>
    <w:qFormat/>
    <w:rsid w:val="00973367"/>
    <w:pPr>
      <w:shd w:val="clear" w:color="auto" w:fill="00AE9E"/>
      <w:spacing w:before="240" w:after="240"/>
    </w:pPr>
    <w:rPr>
      <w:color w:val="FFFFFF"/>
      <w:sz w:val="28"/>
      <w:szCs w:val="20"/>
      <w:lang w:eastAsia="en-GB"/>
    </w:rPr>
  </w:style>
  <w:style w:type="character" w:styleId="Style3Char" w:customStyle="1">
    <w:name w:val="Style3 Char"/>
    <w:link w:val="Style3"/>
    <w:rsid w:val="00973367"/>
    <w:rPr>
      <w:rFonts w:ascii="Franklin Gothic Book" w:hAnsi="Franklin Gothic Book"/>
      <w:color w:val="FFFFFF"/>
      <w:sz w:val="28"/>
      <w:shd w:val="clear" w:color="auto" w:fill="00AE9E"/>
      <w:lang w:val="en-US"/>
    </w:rPr>
  </w:style>
  <w:style w:type="paragraph" w:styleId="EBRDITTSECTIONII" w:customStyle="1">
    <w:name w:val="EBRD ITT SECTION II"/>
    <w:basedOn w:val="Normal"/>
    <w:link w:val="EBRDITTSECTIONIIChar"/>
    <w:qFormat/>
    <w:rsid w:val="00B505B0"/>
    <w:pPr>
      <w:framePr w:hSpace="180" w:wrap="around" w:hAnchor="margin" w:vAnchor="text" w:y="236"/>
    </w:pPr>
    <w:rPr>
      <w:b/>
      <w:szCs w:val="18"/>
    </w:rPr>
  </w:style>
  <w:style w:type="character" w:styleId="EBRDITTSECTIONIIChar" w:customStyle="1">
    <w:name w:val="EBRD ITT SECTION II Char"/>
    <w:link w:val="EBRDITTSECTIONII"/>
    <w:rsid w:val="00B505B0"/>
    <w:rPr>
      <w:rFonts w:ascii="Franklin Gothic Book" w:hAnsi="Franklin Gothic Book"/>
      <w:b/>
      <w:szCs w:val="18"/>
      <w:lang w:eastAsia="en-US"/>
    </w:rPr>
  </w:style>
  <w:style w:type="paragraph" w:styleId="TOC4">
    <w:name w:val="toc 4"/>
    <w:basedOn w:val="Normal"/>
    <w:next w:val="Normal"/>
    <w:autoRedefine/>
    <w:uiPriority w:val="39"/>
    <w:unhideWhenUsed/>
    <w:rsid w:val="00A32902"/>
    <w:pPr>
      <w:pBdr>
        <w:between w:val="double" w:color="auto" w:sz="6" w:space="0"/>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A32902"/>
    <w:pPr>
      <w:pBdr>
        <w:between w:val="double" w:color="auto" w:sz="6" w:space="0"/>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A32902"/>
    <w:pPr>
      <w:pBdr>
        <w:between w:val="double" w:color="auto" w:sz="6" w:space="0"/>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A32902"/>
    <w:pPr>
      <w:pBdr>
        <w:between w:val="double" w:color="auto" w:sz="6" w:space="0"/>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A32902"/>
    <w:pPr>
      <w:pBdr>
        <w:between w:val="double" w:color="auto" w:sz="6" w:space="0"/>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A32902"/>
    <w:pPr>
      <w:pBdr>
        <w:between w:val="double" w:color="auto" w:sz="6" w:space="0"/>
      </w:pBdr>
      <w:spacing w:before="120" w:after="120"/>
      <w:ind w:left="1680"/>
      <w:jc w:val="center"/>
    </w:pPr>
    <w:rPr>
      <w:rFonts w:asciiTheme="minorHAnsi" w:hAnsiTheme="minorHAnsi" w:cstheme="minorHAnsi"/>
      <w:sz w:val="20"/>
      <w:szCs w:val="20"/>
    </w:rPr>
  </w:style>
  <w:style w:type="character" w:styleId="UnresolvedMention1" w:customStyle="1">
    <w:name w:val="Unresolved Mention1"/>
    <w:uiPriority w:val="99"/>
    <w:semiHidden/>
    <w:unhideWhenUsed/>
    <w:rsid w:val="00A32902"/>
    <w:rPr>
      <w:color w:val="808080"/>
      <w:shd w:val="clear" w:color="auto" w:fill="E6E6E6"/>
    </w:rPr>
  </w:style>
  <w:style w:type="character" w:styleId="SubtitleChar" w:customStyle="1">
    <w:name w:val="Subtitle Char"/>
    <w:link w:val="Subtitle"/>
    <w:rsid w:val="009077F9"/>
    <w:rPr>
      <w:rFonts w:ascii="Franklin Gothic Book" w:hAnsi="Franklin Gothic Book"/>
      <w:b/>
      <w:color w:val="00539B"/>
      <w:sz w:val="44"/>
      <w:lang w:eastAsia="en-US"/>
    </w:rPr>
  </w:style>
  <w:style w:type="character" w:styleId="EBRDHEADING1Char" w:customStyle="1">
    <w:name w:val="EBRD  HEADING 1 Char"/>
    <w:link w:val="EBRDHEADING1"/>
    <w:locked/>
    <w:rsid w:val="00BF331B"/>
    <w:rPr>
      <w:rFonts w:ascii="Franklin Gothic Book" w:hAnsi="Franklin Gothic Book"/>
      <w:color w:val="2F5496"/>
      <w:sz w:val="36"/>
      <w:lang w:val="en-US"/>
    </w:rPr>
  </w:style>
  <w:style w:type="paragraph" w:styleId="EBRDHEADING1" w:customStyle="1">
    <w:name w:val="EBRD  HEADING 1"/>
    <w:basedOn w:val="TOC1"/>
    <w:link w:val="EBRDHEADING1Char"/>
    <w:qFormat/>
    <w:rsid w:val="00BF331B"/>
    <w:rPr>
      <w:b w:val="0"/>
      <w:color w:val="2F5496"/>
      <w:sz w:val="36"/>
      <w:szCs w:val="20"/>
      <w:lang w:eastAsia="en-GB"/>
    </w:rPr>
  </w:style>
  <w:style w:type="table" w:styleId="TableGrid1" w:customStyle="1">
    <w:name w:val="Table Grid1"/>
    <w:basedOn w:val="TableNormal"/>
    <w:next w:val="TableGrid"/>
    <w:rsid w:val="0037587A"/>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BRDSECTIONIV" w:customStyle="1">
    <w:name w:val="EBRD SECTION IV"/>
    <w:basedOn w:val="Subtitle"/>
    <w:link w:val="EBRDSECTIONIVChar"/>
    <w:qFormat/>
    <w:rsid w:val="0059131F"/>
    <w:rPr>
      <w:rFonts w:cs="Arial"/>
      <w:sz w:val="48"/>
      <w:szCs w:val="36"/>
    </w:rPr>
  </w:style>
  <w:style w:type="paragraph" w:styleId="TenderForms" w:customStyle="1">
    <w:name w:val="Tender Forms"/>
    <w:basedOn w:val="Normal"/>
    <w:link w:val="TenderFormsChar"/>
    <w:qFormat/>
    <w:rsid w:val="0002300F"/>
    <w:rPr>
      <w:color w:val="000000"/>
      <w:sz w:val="28"/>
    </w:rPr>
  </w:style>
  <w:style w:type="character" w:styleId="EBRDSECTIONIVChar" w:customStyle="1">
    <w:name w:val="EBRD SECTION IV Char"/>
    <w:link w:val="EBRDSECTIONIV"/>
    <w:rsid w:val="0059131F"/>
    <w:rPr>
      <w:rFonts w:ascii="Franklin Gothic Book" w:hAnsi="Franklin Gothic Book" w:cs="Arial"/>
      <w:b/>
      <w:color w:val="00539B"/>
      <w:sz w:val="48"/>
      <w:szCs w:val="36"/>
      <w:lang w:eastAsia="en-US"/>
    </w:rPr>
  </w:style>
  <w:style w:type="paragraph" w:styleId="Style2" w:customStyle="1">
    <w:name w:val="Style2"/>
    <w:basedOn w:val="Normal"/>
    <w:rsid w:val="00F25AC3"/>
    <w:rPr>
      <w:b/>
      <w:i/>
      <w:szCs w:val="18"/>
    </w:rPr>
  </w:style>
  <w:style w:type="character" w:styleId="TenderFormsChar" w:customStyle="1">
    <w:name w:val="Tender Forms Char"/>
    <w:link w:val="TenderForms"/>
    <w:rsid w:val="0002300F"/>
    <w:rPr>
      <w:rFonts w:ascii="Franklin Gothic Book" w:hAnsi="Franklin Gothic Book"/>
      <w:color w:val="000000"/>
      <w:sz w:val="28"/>
      <w:lang w:eastAsia="en-US"/>
    </w:rPr>
  </w:style>
  <w:style w:type="paragraph" w:styleId="Style4" w:customStyle="1">
    <w:name w:val="Style4"/>
    <w:basedOn w:val="Normal"/>
    <w:qFormat/>
    <w:rsid w:val="00841970"/>
    <w:pPr>
      <w:numPr>
        <w:numId w:val="29"/>
      </w:numPr>
      <w:spacing w:after="120"/>
    </w:pPr>
    <w:rPr>
      <w:szCs w:val="18"/>
    </w:rPr>
  </w:style>
  <w:style w:type="paragraph" w:styleId="Enclosure" w:customStyle="1">
    <w:name w:val="Enclosure"/>
    <w:basedOn w:val="Normal"/>
    <w:rsid w:val="0007466C"/>
    <w:rPr>
      <w:lang w:val="en-US"/>
    </w:rPr>
  </w:style>
  <w:style w:type="paragraph" w:styleId="SectionVIII" w:customStyle="1">
    <w:name w:val="SectionVIII"/>
    <w:basedOn w:val="Normal"/>
    <w:link w:val="SectionVIIIChar"/>
    <w:qFormat/>
    <w:rsid w:val="00EF6C3F"/>
    <w:pPr>
      <w:jc w:val="center"/>
    </w:pPr>
    <w:rPr>
      <w:b/>
      <w:color w:val="00539B"/>
      <w:sz w:val="36"/>
    </w:rPr>
  </w:style>
  <w:style w:type="character" w:styleId="SectionVIIIChar" w:customStyle="1">
    <w:name w:val="SectionVIII Char"/>
    <w:link w:val="SectionVIII"/>
    <w:rsid w:val="00EF6C3F"/>
    <w:rPr>
      <w:rFonts w:ascii="Franklin Gothic Book" w:hAnsi="Franklin Gothic Book"/>
      <w:b/>
      <w:color w:val="00539B"/>
      <w:sz w:val="36"/>
      <w:lang w:eastAsia="en-US"/>
    </w:rPr>
  </w:style>
  <w:style w:type="paragraph" w:styleId="TOCHeading">
    <w:name w:val="TOC Heading"/>
    <w:basedOn w:val="Heading1"/>
    <w:next w:val="Normal"/>
    <w:uiPriority w:val="39"/>
    <w:unhideWhenUsed/>
    <w:qFormat/>
    <w:rsid w:val="00EF6C3F"/>
    <w:pPr>
      <w:keepLines/>
      <w:spacing w:line="259" w:lineRule="auto"/>
      <w:outlineLvl w:val="9"/>
    </w:pPr>
    <w:rPr>
      <w:rFonts w:ascii="Calibri Light" w:hAnsi="Calibri Light" w:cs="Times New Roman"/>
      <w:color w:val="2F5496"/>
      <w:sz w:val="32"/>
      <w:szCs w:val="32"/>
    </w:rPr>
  </w:style>
  <w:style w:type="paragraph" w:styleId="IndentBody" w:customStyle="1">
    <w:name w:val="Indent Body"/>
    <w:basedOn w:val="Normal"/>
    <w:qFormat/>
    <w:rsid w:val="007F6A6B"/>
    <w:pPr>
      <w:spacing w:before="120"/>
      <w:ind w:left="240"/>
    </w:pPr>
    <w:rPr>
      <w:szCs w:val="18"/>
    </w:rPr>
  </w:style>
  <w:style w:type="character" w:styleId="Heading2Char" w:customStyle="1">
    <w:name w:val="Heading 2 Char"/>
    <w:aliases w:val="Title Header2 Char,Clause_No&amp;Name Char,Section-Title Char"/>
    <w:link w:val="Heading2"/>
    <w:rsid w:val="00BF6F2E"/>
    <w:rPr>
      <w:rFonts w:ascii="Times New Roman Bold" w:hAnsi="Times New Roman Bold"/>
      <w:b/>
      <w:sz w:val="36"/>
      <w:lang w:val="en-US" w:eastAsia="en-US"/>
    </w:rPr>
  </w:style>
  <w:style w:type="character" w:styleId="Heading3Char" w:customStyle="1">
    <w:name w:val="Heading 3 Char"/>
    <w:aliases w:val="Section Header3 Char,ClauseSub_No&amp;Name Char,Sub-Clause Paragraph Char"/>
    <w:link w:val="Heading3"/>
    <w:rsid w:val="00BF6F2E"/>
    <w:rPr>
      <w:rFonts w:ascii="Franklin Gothic Book" w:hAnsi="Franklin Gothic Book"/>
      <w:b/>
      <w:lang w:val="en-US" w:eastAsia="en-US"/>
    </w:rPr>
  </w:style>
  <w:style w:type="character" w:styleId="Heading4Char" w:customStyle="1">
    <w:name w:val="Heading 4 Char"/>
    <w:aliases w:val=" Sub-Clause Sub-paragraph Char,ClauseSubSub_No&amp;Name Char,Sub-Clause Sub-paragraph Char"/>
    <w:link w:val="Heading4"/>
    <w:rsid w:val="00BF6F2E"/>
    <w:rPr>
      <w:rFonts w:ascii="Franklin Gothic Book" w:hAnsi="Franklin Gothic Book"/>
      <w:lang w:val="en-US"/>
    </w:rPr>
  </w:style>
  <w:style w:type="character" w:styleId="Heading5Char" w:customStyle="1">
    <w:name w:val="Heading 5 Char"/>
    <w:link w:val="Heading5"/>
    <w:rsid w:val="00BF6F2E"/>
    <w:rPr>
      <w:rFonts w:ascii="Franklin Gothic Book" w:hAnsi="Franklin Gothic Book"/>
      <w:lang w:val="en-US" w:eastAsia="en-US"/>
    </w:rPr>
  </w:style>
  <w:style w:type="character" w:styleId="Heading7Char" w:customStyle="1">
    <w:name w:val="Heading 7 Char"/>
    <w:link w:val="Heading7"/>
    <w:rsid w:val="00BF6F2E"/>
    <w:rPr>
      <w:rFonts w:ascii="Arial" w:hAnsi="Arial"/>
    </w:rPr>
  </w:style>
  <w:style w:type="character" w:styleId="Heading8Char" w:customStyle="1">
    <w:name w:val="Heading 8 Char"/>
    <w:link w:val="Heading8"/>
    <w:rsid w:val="00BF6F2E"/>
    <w:rPr>
      <w:rFonts w:ascii="Arial" w:hAnsi="Arial"/>
      <w:i/>
    </w:rPr>
  </w:style>
  <w:style w:type="character" w:styleId="Heading9Char" w:customStyle="1">
    <w:name w:val="Heading 9 Char"/>
    <w:link w:val="Heading9"/>
    <w:rsid w:val="00BF6F2E"/>
    <w:rPr>
      <w:rFonts w:ascii="Arial" w:hAnsi="Arial"/>
      <w:b/>
      <w:i/>
      <w:sz w:val="18"/>
    </w:rPr>
  </w:style>
  <w:style w:type="paragraph" w:styleId="CharChar2" w:customStyle="1">
    <w:name w:val="Char Char2"/>
    <w:basedOn w:val="Normal"/>
    <w:rsid w:val="00BF6F2E"/>
    <w:pPr>
      <w:autoSpaceDE w:val="0"/>
      <w:autoSpaceDN w:val="0"/>
      <w:spacing w:after="160" w:line="240" w:lineRule="exact"/>
    </w:pPr>
    <w:rPr>
      <w:rFonts w:ascii="Arial" w:hAnsi="Arial" w:cs="Arial"/>
      <w:b/>
      <w:bCs/>
      <w:lang w:val="en-US" w:eastAsia="de-DE"/>
    </w:rPr>
  </w:style>
  <w:style w:type="paragraph" w:styleId="BodyText1" w:customStyle="1">
    <w:name w:val="Body Text1"/>
    <w:basedOn w:val="Normal"/>
    <w:rsid w:val="00BF6F2E"/>
    <w:pPr>
      <w:tabs>
        <w:tab w:val="left" w:pos="980"/>
      </w:tabs>
      <w:spacing w:after="270" w:line="270" w:lineRule="exact"/>
      <w:ind w:left="454"/>
    </w:pPr>
    <w:rPr>
      <w:rFonts w:ascii="Bodoni Book" w:hAnsi="Bodoni Book"/>
      <w:color w:val="000000"/>
      <w:lang w:val="en-US" w:eastAsia="en-GB"/>
    </w:rPr>
  </w:style>
  <w:style w:type="paragraph" w:styleId="FIDICCoverTitle" w:customStyle="1">
    <w:name w:val="FIDIC__CoverTitle"/>
    <w:basedOn w:val="Normal"/>
    <w:rsid w:val="00BF6F2E"/>
    <w:pPr>
      <w:numPr>
        <w:ilvl w:val="1"/>
        <w:numId w:val="3"/>
      </w:numPr>
      <w:ind w:left="0" w:firstLine="0"/>
    </w:pPr>
    <w:rPr>
      <w:rFonts w:ascii="Arial" w:hAnsi="Arial" w:cs="Arial"/>
      <w:color w:val="0000CC"/>
      <w:spacing w:val="-5"/>
      <w:sz w:val="40"/>
      <w:szCs w:val="40"/>
    </w:rPr>
  </w:style>
  <w:style w:type="character" w:styleId="BodyText2Char" w:customStyle="1">
    <w:name w:val="Body Text 2 Char"/>
    <w:link w:val="BodyText2"/>
    <w:rsid w:val="00BF6F2E"/>
    <w:rPr>
      <w:rFonts w:ascii="Franklin Gothic Book" w:hAnsi="Franklin Gothic Book"/>
      <w:b/>
      <w:sz w:val="28"/>
    </w:rPr>
  </w:style>
  <w:style w:type="paragraph" w:styleId="explanatorynotes" w:customStyle="1">
    <w:name w:val="explanatory_notes"/>
    <w:basedOn w:val="Normal"/>
    <w:rsid w:val="00BF6F2E"/>
    <w:pPr>
      <w:suppressAutoHyphens/>
      <w:spacing w:line="360" w:lineRule="exact"/>
    </w:pPr>
    <w:rPr>
      <w:rFonts w:ascii="Arial" w:hAnsi="Arial"/>
      <w:lang w:val="en-US"/>
    </w:rPr>
  </w:style>
  <w:style w:type="character" w:styleId="BalloonTextChar" w:customStyle="1">
    <w:name w:val="Balloon Text Char"/>
    <w:link w:val="BalloonText"/>
    <w:semiHidden/>
    <w:rsid w:val="00BF6F2E"/>
    <w:rPr>
      <w:rFonts w:ascii="Tahoma" w:hAnsi="Tahoma" w:cs="Tahoma"/>
      <w:sz w:val="16"/>
      <w:szCs w:val="16"/>
      <w:lang w:eastAsia="en-US"/>
    </w:rPr>
  </w:style>
  <w:style w:type="paragraph" w:styleId="CharCharCharCharChar" w:customStyle="1">
    <w:name w:val="Char Char Char Char Char"/>
    <w:basedOn w:val="Normal"/>
    <w:rsid w:val="00BF6F2E"/>
    <w:pPr>
      <w:autoSpaceDE w:val="0"/>
      <w:autoSpaceDN w:val="0"/>
      <w:spacing w:after="160" w:line="240" w:lineRule="exact"/>
    </w:pPr>
    <w:rPr>
      <w:rFonts w:ascii="Arial" w:hAnsi="Arial" w:cs="Arial"/>
      <w:b/>
      <w:bCs/>
      <w:lang w:val="en-US" w:eastAsia="de-DE"/>
    </w:rPr>
  </w:style>
  <w:style w:type="paragraph" w:styleId="NumPar1" w:customStyle="1">
    <w:name w:val="NumPar 1"/>
    <w:basedOn w:val="Normal"/>
    <w:next w:val="Normal"/>
    <w:rsid w:val="00104900"/>
    <w:pPr>
      <w:numPr>
        <w:numId w:val="48"/>
      </w:numPr>
      <w:spacing w:before="120" w:after="120"/>
    </w:pPr>
    <w:rPr>
      <w:rFonts w:eastAsia="Calibri"/>
      <w:szCs w:val="22"/>
      <w:lang w:eastAsia="fr-FR"/>
    </w:rPr>
  </w:style>
  <w:style w:type="paragraph" w:styleId="NumPar2" w:customStyle="1">
    <w:name w:val="NumPar 2"/>
    <w:basedOn w:val="Normal"/>
    <w:next w:val="Normal"/>
    <w:rsid w:val="00104900"/>
    <w:pPr>
      <w:numPr>
        <w:ilvl w:val="1"/>
        <w:numId w:val="48"/>
      </w:numPr>
      <w:spacing w:before="120" w:after="120"/>
    </w:pPr>
    <w:rPr>
      <w:rFonts w:eastAsia="Calibri"/>
      <w:szCs w:val="22"/>
      <w:lang w:eastAsia="fr-FR"/>
    </w:rPr>
  </w:style>
  <w:style w:type="paragraph" w:styleId="NumPar3" w:customStyle="1">
    <w:name w:val="NumPar 3"/>
    <w:basedOn w:val="Normal"/>
    <w:next w:val="Normal"/>
    <w:rsid w:val="00104900"/>
    <w:pPr>
      <w:numPr>
        <w:ilvl w:val="2"/>
        <w:numId w:val="48"/>
      </w:numPr>
      <w:spacing w:before="120" w:after="120"/>
    </w:pPr>
    <w:rPr>
      <w:rFonts w:eastAsia="Calibri"/>
      <w:szCs w:val="22"/>
      <w:lang w:eastAsia="fr-FR"/>
    </w:rPr>
  </w:style>
  <w:style w:type="paragraph" w:styleId="NumPar4" w:customStyle="1">
    <w:name w:val="NumPar 4"/>
    <w:basedOn w:val="Normal"/>
    <w:next w:val="Normal"/>
    <w:rsid w:val="00104900"/>
    <w:pPr>
      <w:numPr>
        <w:ilvl w:val="3"/>
        <w:numId w:val="48"/>
      </w:numPr>
      <w:spacing w:before="120" w:after="120"/>
    </w:pPr>
    <w:rPr>
      <w:rFonts w:eastAsia="Calibri"/>
      <w:szCs w:val="22"/>
      <w:lang w:eastAsia="fr-FR"/>
    </w:rPr>
  </w:style>
  <w:style w:type="paragraph" w:styleId="Text1" w:customStyle="1">
    <w:name w:val="Text 1"/>
    <w:basedOn w:val="Normal"/>
    <w:rsid w:val="00775E52"/>
    <w:pPr>
      <w:spacing w:before="120" w:after="120"/>
      <w:ind w:left="850"/>
    </w:pPr>
    <w:rPr>
      <w:rFonts w:eastAsia="Calibri"/>
      <w:szCs w:val="22"/>
      <w:lang w:eastAsia="fr-FR"/>
    </w:rPr>
  </w:style>
  <w:style w:type="character" w:styleId="UnresolvedMention2" w:customStyle="1">
    <w:name w:val="Unresolved Mention2"/>
    <w:basedOn w:val="DefaultParagraphFont"/>
    <w:uiPriority w:val="99"/>
    <w:semiHidden/>
    <w:unhideWhenUsed/>
    <w:rsid w:val="00F11725"/>
    <w:rPr>
      <w:color w:val="605E5C"/>
      <w:shd w:val="clear" w:color="auto" w:fill="E1DFDD"/>
    </w:rPr>
  </w:style>
  <w:style w:type="character" w:styleId="metadate-widget" w:customStyle="1">
    <w:name w:val="metadate-widget"/>
    <w:basedOn w:val="DefaultParagraphFont"/>
    <w:rsid w:val="0090383F"/>
  </w:style>
  <w:style w:type="character" w:styleId="comments-list-widgetcontenttext-short" w:customStyle="1">
    <w:name w:val="comments-list-widget__content__text-short"/>
    <w:basedOn w:val="DefaultParagraphFont"/>
    <w:rsid w:val="0090383F"/>
  </w:style>
  <w:style w:type="paragraph" w:styleId="CM11" w:customStyle="1">
    <w:name w:val="CM1+1"/>
    <w:basedOn w:val="Default"/>
    <w:next w:val="Default"/>
    <w:uiPriority w:val="99"/>
    <w:rsid w:val="00C2529D"/>
    <w:pPr>
      <w:spacing w:before="0" w:after="0"/>
    </w:pPr>
    <w:rPr>
      <w:rFonts w:ascii="EUAlbertina" w:hAnsi="EUAlbertina"/>
      <w:color w:val="auto"/>
      <w:lang w:val="en-US" w:eastAsia="en-US"/>
    </w:rPr>
  </w:style>
  <w:style w:type="paragraph" w:styleId="CM31" w:customStyle="1">
    <w:name w:val="CM3+1"/>
    <w:basedOn w:val="Default"/>
    <w:next w:val="Default"/>
    <w:uiPriority w:val="99"/>
    <w:rsid w:val="00C2529D"/>
    <w:pPr>
      <w:spacing w:before="0" w:after="0"/>
    </w:pPr>
    <w:rPr>
      <w:rFonts w:ascii="EUAlbertina" w:hAnsi="EUAlbertin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6796">
      <w:bodyDiv w:val="1"/>
      <w:marLeft w:val="0"/>
      <w:marRight w:val="0"/>
      <w:marTop w:val="0"/>
      <w:marBottom w:val="0"/>
      <w:divBdr>
        <w:top w:val="none" w:sz="0" w:space="0" w:color="auto"/>
        <w:left w:val="none" w:sz="0" w:space="0" w:color="auto"/>
        <w:bottom w:val="none" w:sz="0" w:space="0" w:color="auto"/>
        <w:right w:val="none" w:sz="0" w:space="0" w:color="auto"/>
      </w:divBdr>
    </w:div>
    <w:div w:id="402918015">
      <w:bodyDiv w:val="1"/>
      <w:marLeft w:val="0"/>
      <w:marRight w:val="0"/>
      <w:marTop w:val="0"/>
      <w:marBottom w:val="0"/>
      <w:divBdr>
        <w:top w:val="none" w:sz="0" w:space="0" w:color="auto"/>
        <w:left w:val="none" w:sz="0" w:space="0" w:color="auto"/>
        <w:bottom w:val="none" w:sz="0" w:space="0" w:color="auto"/>
        <w:right w:val="none" w:sz="0" w:space="0" w:color="auto"/>
      </w:divBdr>
    </w:div>
    <w:div w:id="420610133">
      <w:bodyDiv w:val="1"/>
      <w:marLeft w:val="0"/>
      <w:marRight w:val="0"/>
      <w:marTop w:val="0"/>
      <w:marBottom w:val="0"/>
      <w:divBdr>
        <w:top w:val="none" w:sz="0" w:space="0" w:color="auto"/>
        <w:left w:val="none" w:sz="0" w:space="0" w:color="auto"/>
        <w:bottom w:val="none" w:sz="0" w:space="0" w:color="auto"/>
        <w:right w:val="none" w:sz="0" w:space="0" w:color="auto"/>
      </w:divBdr>
    </w:div>
    <w:div w:id="425732690">
      <w:bodyDiv w:val="1"/>
      <w:marLeft w:val="0"/>
      <w:marRight w:val="0"/>
      <w:marTop w:val="0"/>
      <w:marBottom w:val="0"/>
      <w:divBdr>
        <w:top w:val="none" w:sz="0" w:space="0" w:color="auto"/>
        <w:left w:val="none" w:sz="0" w:space="0" w:color="auto"/>
        <w:bottom w:val="none" w:sz="0" w:space="0" w:color="auto"/>
        <w:right w:val="none" w:sz="0" w:space="0" w:color="auto"/>
      </w:divBdr>
      <w:divsChild>
        <w:div w:id="1343319539">
          <w:marLeft w:val="0"/>
          <w:marRight w:val="0"/>
          <w:marTop w:val="0"/>
          <w:marBottom w:val="0"/>
          <w:divBdr>
            <w:top w:val="none" w:sz="0" w:space="0" w:color="auto"/>
            <w:left w:val="none" w:sz="0" w:space="0" w:color="auto"/>
            <w:bottom w:val="none" w:sz="0" w:space="0" w:color="auto"/>
            <w:right w:val="none" w:sz="0" w:space="0" w:color="auto"/>
          </w:divBdr>
          <w:divsChild>
            <w:div w:id="1775515130">
              <w:marLeft w:val="0"/>
              <w:marRight w:val="0"/>
              <w:marTop w:val="0"/>
              <w:marBottom w:val="0"/>
              <w:divBdr>
                <w:top w:val="none" w:sz="0" w:space="0" w:color="auto"/>
                <w:left w:val="none" w:sz="0" w:space="0" w:color="auto"/>
                <w:bottom w:val="none" w:sz="0" w:space="0" w:color="auto"/>
                <w:right w:val="none" w:sz="0" w:space="0" w:color="auto"/>
              </w:divBdr>
              <w:divsChild>
                <w:div w:id="1675690344">
                  <w:marLeft w:val="0"/>
                  <w:marRight w:val="0"/>
                  <w:marTop w:val="0"/>
                  <w:marBottom w:val="0"/>
                  <w:divBdr>
                    <w:top w:val="none" w:sz="0" w:space="0" w:color="auto"/>
                    <w:left w:val="none" w:sz="0" w:space="0" w:color="auto"/>
                    <w:bottom w:val="none" w:sz="0" w:space="0" w:color="auto"/>
                    <w:right w:val="none" w:sz="0" w:space="0" w:color="auto"/>
                  </w:divBdr>
                  <w:divsChild>
                    <w:div w:id="1081177429">
                      <w:marLeft w:val="0"/>
                      <w:marRight w:val="0"/>
                      <w:marTop w:val="0"/>
                      <w:marBottom w:val="0"/>
                      <w:divBdr>
                        <w:top w:val="none" w:sz="0" w:space="0" w:color="auto"/>
                        <w:left w:val="none" w:sz="0" w:space="0" w:color="auto"/>
                        <w:bottom w:val="none" w:sz="0" w:space="0" w:color="auto"/>
                        <w:right w:val="none" w:sz="0" w:space="0" w:color="auto"/>
                      </w:divBdr>
                      <w:divsChild>
                        <w:div w:id="886374678">
                          <w:marLeft w:val="0"/>
                          <w:marRight w:val="0"/>
                          <w:marTop w:val="0"/>
                          <w:marBottom w:val="0"/>
                          <w:divBdr>
                            <w:top w:val="none" w:sz="0" w:space="0" w:color="auto"/>
                            <w:left w:val="none" w:sz="0" w:space="0" w:color="auto"/>
                            <w:bottom w:val="none" w:sz="0" w:space="0" w:color="auto"/>
                            <w:right w:val="none" w:sz="0" w:space="0" w:color="auto"/>
                          </w:divBdr>
                          <w:divsChild>
                            <w:div w:id="1798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813">
          <w:marLeft w:val="0"/>
          <w:marRight w:val="0"/>
          <w:marTop w:val="180"/>
          <w:marBottom w:val="0"/>
          <w:divBdr>
            <w:top w:val="single" w:sz="6" w:space="6" w:color="EEEEEE"/>
            <w:left w:val="single" w:sz="6" w:space="12" w:color="EEEEEE"/>
            <w:bottom w:val="single" w:sz="6" w:space="6" w:color="EEEEEE"/>
            <w:right w:val="single" w:sz="6" w:space="12" w:color="EEEEEE"/>
          </w:divBdr>
        </w:div>
      </w:divsChild>
    </w:div>
    <w:div w:id="446316780">
      <w:bodyDiv w:val="1"/>
      <w:marLeft w:val="0"/>
      <w:marRight w:val="0"/>
      <w:marTop w:val="0"/>
      <w:marBottom w:val="0"/>
      <w:divBdr>
        <w:top w:val="none" w:sz="0" w:space="0" w:color="auto"/>
        <w:left w:val="none" w:sz="0" w:space="0" w:color="auto"/>
        <w:bottom w:val="none" w:sz="0" w:space="0" w:color="auto"/>
        <w:right w:val="none" w:sz="0" w:space="0" w:color="auto"/>
      </w:divBdr>
    </w:div>
    <w:div w:id="468062064">
      <w:bodyDiv w:val="1"/>
      <w:marLeft w:val="0"/>
      <w:marRight w:val="0"/>
      <w:marTop w:val="0"/>
      <w:marBottom w:val="0"/>
      <w:divBdr>
        <w:top w:val="none" w:sz="0" w:space="0" w:color="auto"/>
        <w:left w:val="none" w:sz="0" w:space="0" w:color="auto"/>
        <w:bottom w:val="none" w:sz="0" w:space="0" w:color="auto"/>
        <w:right w:val="none" w:sz="0" w:space="0" w:color="auto"/>
      </w:divBdr>
    </w:div>
    <w:div w:id="507210194">
      <w:bodyDiv w:val="1"/>
      <w:marLeft w:val="0"/>
      <w:marRight w:val="0"/>
      <w:marTop w:val="0"/>
      <w:marBottom w:val="0"/>
      <w:divBdr>
        <w:top w:val="none" w:sz="0" w:space="0" w:color="auto"/>
        <w:left w:val="none" w:sz="0" w:space="0" w:color="auto"/>
        <w:bottom w:val="none" w:sz="0" w:space="0" w:color="auto"/>
        <w:right w:val="none" w:sz="0" w:space="0" w:color="auto"/>
      </w:divBdr>
    </w:div>
    <w:div w:id="614485104">
      <w:bodyDiv w:val="1"/>
      <w:marLeft w:val="0"/>
      <w:marRight w:val="0"/>
      <w:marTop w:val="0"/>
      <w:marBottom w:val="0"/>
      <w:divBdr>
        <w:top w:val="none" w:sz="0" w:space="0" w:color="auto"/>
        <w:left w:val="none" w:sz="0" w:space="0" w:color="auto"/>
        <w:bottom w:val="none" w:sz="0" w:space="0" w:color="auto"/>
        <w:right w:val="none" w:sz="0" w:space="0" w:color="auto"/>
      </w:divBdr>
    </w:div>
    <w:div w:id="761953688">
      <w:bodyDiv w:val="1"/>
      <w:marLeft w:val="0"/>
      <w:marRight w:val="0"/>
      <w:marTop w:val="0"/>
      <w:marBottom w:val="0"/>
      <w:divBdr>
        <w:top w:val="none" w:sz="0" w:space="0" w:color="auto"/>
        <w:left w:val="none" w:sz="0" w:space="0" w:color="auto"/>
        <w:bottom w:val="none" w:sz="0" w:space="0" w:color="auto"/>
        <w:right w:val="none" w:sz="0" w:space="0" w:color="auto"/>
      </w:divBdr>
    </w:div>
    <w:div w:id="770246505">
      <w:bodyDiv w:val="1"/>
      <w:marLeft w:val="0"/>
      <w:marRight w:val="0"/>
      <w:marTop w:val="0"/>
      <w:marBottom w:val="0"/>
      <w:divBdr>
        <w:top w:val="none" w:sz="0" w:space="0" w:color="auto"/>
        <w:left w:val="none" w:sz="0" w:space="0" w:color="auto"/>
        <w:bottom w:val="none" w:sz="0" w:space="0" w:color="auto"/>
        <w:right w:val="none" w:sz="0" w:space="0" w:color="auto"/>
      </w:divBdr>
    </w:div>
    <w:div w:id="1038161853">
      <w:bodyDiv w:val="1"/>
      <w:marLeft w:val="0"/>
      <w:marRight w:val="0"/>
      <w:marTop w:val="0"/>
      <w:marBottom w:val="0"/>
      <w:divBdr>
        <w:top w:val="none" w:sz="0" w:space="0" w:color="auto"/>
        <w:left w:val="none" w:sz="0" w:space="0" w:color="auto"/>
        <w:bottom w:val="none" w:sz="0" w:space="0" w:color="auto"/>
        <w:right w:val="none" w:sz="0" w:space="0" w:color="auto"/>
      </w:divBdr>
    </w:div>
    <w:div w:id="1062412028">
      <w:bodyDiv w:val="1"/>
      <w:marLeft w:val="0"/>
      <w:marRight w:val="0"/>
      <w:marTop w:val="0"/>
      <w:marBottom w:val="0"/>
      <w:divBdr>
        <w:top w:val="none" w:sz="0" w:space="0" w:color="auto"/>
        <w:left w:val="none" w:sz="0" w:space="0" w:color="auto"/>
        <w:bottom w:val="none" w:sz="0" w:space="0" w:color="auto"/>
        <w:right w:val="none" w:sz="0" w:space="0" w:color="auto"/>
      </w:divBdr>
    </w:div>
    <w:div w:id="1326666866">
      <w:bodyDiv w:val="1"/>
      <w:marLeft w:val="0"/>
      <w:marRight w:val="0"/>
      <w:marTop w:val="0"/>
      <w:marBottom w:val="0"/>
      <w:divBdr>
        <w:top w:val="none" w:sz="0" w:space="0" w:color="auto"/>
        <w:left w:val="none" w:sz="0" w:space="0" w:color="auto"/>
        <w:bottom w:val="none" w:sz="0" w:space="0" w:color="auto"/>
        <w:right w:val="none" w:sz="0" w:space="0" w:color="auto"/>
      </w:divBdr>
    </w:div>
    <w:div w:id="1555121191">
      <w:bodyDiv w:val="1"/>
      <w:marLeft w:val="0"/>
      <w:marRight w:val="0"/>
      <w:marTop w:val="0"/>
      <w:marBottom w:val="0"/>
      <w:divBdr>
        <w:top w:val="none" w:sz="0" w:space="0" w:color="auto"/>
        <w:left w:val="none" w:sz="0" w:space="0" w:color="auto"/>
        <w:bottom w:val="none" w:sz="0" w:space="0" w:color="auto"/>
        <w:right w:val="none" w:sz="0" w:space="0" w:color="auto"/>
      </w:divBdr>
    </w:div>
    <w:div w:id="18280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mtender.gov.md/" TargetMode="External" Id="rId18" /><Relationship Type="http://schemas.openxmlformats.org/officeDocument/2006/relationships/header" Target="header4.xml" Id="rId26" /><Relationship Type="http://schemas.openxmlformats.org/officeDocument/2006/relationships/hyperlink" Target="https://mtender.gov.md/" TargetMode="External" Id="rId21" /><Relationship Type="http://schemas.openxmlformats.org/officeDocument/2006/relationships/header" Target="header10.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yperlink" Target="https://mtender.gov.md/" TargetMode="External" Id="rId17" /><Relationship Type="http://schemas.openxmlformats.org/officeDocument/2006/relationships/hyperlink" Target="https://mtender.gov.md/" TargetMode="External" Id="rId25" /><Relationship Type="http://schemas.openxmlformats.org/officeDocument/2006/relationships/header" Target="header9.xm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https://mtender.gov.md/" TargetMode="External" Id="rId16" /><Relationship Type="http://schemas.openxmlformats.org/officeDocument/2006/relationships/hyperlink" Target="https://mtender.gov.md/" TargetMode="External" Id="rId20" /><Relationship Type="http://schemas.openxmlformats.org/officeDocument/2006/relationships/header" Target="header7.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tender.gov.md/" TargetMode="External" Id="rId11" /><Relationship Type="http://schemas.openxmlformats.org/officeDocument/2006/relationships/header" Target="header3.xml" Id="rId24" /><Relationship Type="http://schemas.openxmlformats.org/officeDocument/2006/relationships/header" Target="header8.xml" Id="rId32" /><Relationship Type="http://schemas.microsoft.com/office/2011/relationships/people" Target="people.xml" Id="rId37" /><Relationship Type="http://schemas.microsoft.com/office/2018/08/relationships/commentsExtensible" Target="commentsExtensible.xml" Id="rId40" /><Relationship Type="http://schemas.openxmlformats.org/officeDocument/2006/relationships/numbering" Target="numbering.xml" Id="rId5" /><Relationship Type="http://schemas.openxmlformats.org/officeDocument/2006/relationships/hyperlink" Target="https://mtender.gov.md/" TargetMode="External" Id="rId15" /><Relationship Type="http://schemas.openxmlformats.org/officeDocument/2006/relationships/header" Target="header2.xml" Id="rId23" /><Relationship Type="http://schemas.openxmlformats.org/officeDocument/2006/relationships/header" Target="header6.xml"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hyperlink" Target="https://ansc.md/" TargetMode="External" Id="rId19" /><Relationship Type="http://schemas.openxmlformats.org/officeDocument/2006/relationships/hyperlink" Target="https://mtender.gov.md/"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eader" Target="header1.xml" Id="rId22" /><Relationship Type="http://schemas.openxmlformats.org/officeDocument/2006/relationships/header" Target="header5.xml" Id="rId27" /><Relationship Type="http://schemas.openxmlformats.org/officeDocument/2006/relationships/hyperlink" Target="https://mtender.gov.md/" TargetMode="External" Id="rId30" /><Relationship Type="http://schemas.openxmlformats.org/officeDocument/2006/relationships/header" Target="header11.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glossary/document.xml" Id="R2249cd3dc3f54d2c" /></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aster.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4dcd6b-b84f-40f8-863a-78e719ad11b7}"/>
      </w:docPartPr>
      <w:docPartBody>
        <w:p w14:paraId="4A3F6AF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A25DE6F0C3E478BD2B60890DD7A61" ma:contentTypeVersion="2" ma:contentTypeDescription="Create a new document." ma:contentTypeScope="" ma:versionID="9ff678c16905809acd09978de1aca718">
  <xsd:schema xmlns:xsd="http://www.w3.org/2001/XMLSchema" xmlns:xs="http://www.w3.org/2001/XMLSchema" xmlns:p="http://schemas.microsoft.com/office/2006/metadata/properties" xmlns:ns2="dd5d6990-6771-46ab-adc8-39a586665c88" targetNamespace="http://schemas.microsoft.com/office/2006/metadata/properties" ma:root="true" ma:fieldsID="f5fbb93c6ebc3ea4806abfa364806a1a" ns2:_="">
    <xsd:import namespace="dd5d6990-6771-46ab-adc8-39a586665c8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d6990-6771-46ab-adc8-39a586665c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1d45786f-a737-4735-8af6-df12fb6939a2" origin="userSelected">
  <element uid="9c87da95-7b2f-439f-bfd9-321fc51f6870" value=""/>
  <element uid="214105f6-acd4-485a-afa0-a0b988f7534c" value=""/>
</sisl>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58199-656E-47CE-B757-D9B0F62D5619}">
  <ds:schemaRefs>
    <ds:schemaRef ds:uri="http://schemas.microsoft.com/sharepoint/v3/contenttype/forms"/>
  </ds:schemaRefs>
</ds:datastoreItem>
</file>

<file path=customXml/itemProps2.xml><?xml version="1.0" encoding="utf-8"?>
<ds:datastoreItem xmlns:ds="http://schemas.openxmlformats.org/officeDocument/2006/customXml" ds:itemID="{A5011B44-E35A-4609-BB5C-EF2FB306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d6990-6771-46ab-adc8-39a586665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12966-3546-4EB1-A579-6F13C3BD28C7}">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7AFA7BE7-1913-6747-A9BE-E2B21AECF9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D:\Program Files\Microsoft Office\Templates\master.dot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STD Goods</dc:title>
  <dc:subject>Standard Tender Document</dc:subject>
  <dc:creator>ClarkG@ebrd.com;Niewiadomska Eliza</dc:creator>
  <keywords>[EBRD/PERSONAL]</keywords>
  <dc:description/>
  <lastModifiedBy>Eliza Niewiadomska</lastModifiedBy>
  <revision>3</revision>
  <lastPrinted>2018-05-04T07:24:00.0000000Z</lastPrinted>
  <dcterms:created xsi:type="dcterms:W3CDTF">2021-02-21T07:29:00.0000000Z</dcterms:created>
  <dcterms:modified xsi:type="dcterms:W3CDTF">2022-04-04T18:31:12.6482974Z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30f5ea6c-5f75-4d80-b9e2-5af0b0efaf35</vt:lpwstr>
  </property>
  <property fmtid="{D5CDD505-2E9C-101B-9397-08002B2CF9AE}" pid="3" name="bjSaver">
    <vt:lpwstr>bqP9e1g4SsbfOy+QYF67B8Qj5OB/z/RV</vt:lpwstr>
  </property>
  <property fmtid="{D5CDD505-2E9C-101B-9397-08002B2CF9AE}" pid="4" name="ContentTypeId">
    <vt:lpwstr>0x0101007E7A25DE6F0C3E478BD2B60890DD7A61</vt:lpwstr>
  </property>
  <property fmtid="{D5CDD505-2E9C-101B-9397-08002B2CF9AE}" pid="5" name="bjDocumentLabelXML">
    <vt:lpwstr>&lt;?xml version="1.0" encoding="us-ascii"?&gt;&lt;sisl xmlns:xsi="http://www.w3.org/2001/XMLSchema-instance" xmlns:xsd="http://www.w3.org/2001/XMLSchema" sislVersion="0" policy="1d45786f-a737-4735-8af6-df12fb6939a2" origin="userSelected" xmlns="http://www.boldonj</vt:lpwstr>
  </property>
  <property fmtid="{D5CDD505-2E9C-101B-9397-08002B2CF9AE}" pid="6" name="bjDocumentLabelXML-0">
    <vt:lpwstr>ames.com/2008/01/sie/internal/label"&gt;&lt;element uid="9c87da95-7b2f-439f-bfd9-321fc51f6870" value="" /&gt;&lt;element uid="214105f6-acd4-485a-afa0-a0b988f7534c" value="" /&gt;&lt;/sisl&gt;</vt:lpwstr>
  </property>
  <property fmtid="{D5CDD505-2E9C-101B-9397-08002B2CF9AE}" pid="7" name="bjDocumentSecurityLabel">
    <vt:lpwstr>PERSONAL</vt:lpwstr>
  </property>
  <property fmtid="{D5CDD505-2E9C-101B-9397-08002B2CF9AE}" pid="8" name="bjDocumentLabelFieldCode">
    <vt:lpwstr>PERSONAL</vt:lpwstr>
  </property>
</Properties>
</file>