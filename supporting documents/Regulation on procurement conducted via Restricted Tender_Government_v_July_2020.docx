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71830" w14:textId="15D78089" w:rsidR="00C91D74" w:rsidRPr="002A3A3F" w:rsidRDefault="00C91D74" w:rsidP="00B06CFC">
      <w:pPr>
        <w:rPr>
          <w:b/>
          <w:color w:val="FF0000"/>
          <w:sz w:val="22"/>
          <w:szCs w:val="22"/>
          <w:lang w:val="en-GB" w:eastAsia="en-US"/>
        </w:rPr>
      </w:pPr>
      <w:r w:rsidRPr="002A3A3F">
        <w:rPr>
          <w:b/>
          <w:color w:val="FF0000"/>
          <w:sz w:val="22"/>
          <w:szCs w:val="22"/>
          <w:lang w:val="en-GB" w:eastAsia="en-US"/>
        </w:rPr>
        <w:t xml:space="preserve">DRAFT </w:t>
      </w:r>
      <w:r w:rsidR="002A3A3F">
        <w:rPr>
          <w:b/>
          <w:color w:val="FF0000"/>
          <w:sz w:val="22"/>
          <w:szCs w:val="22"/>
          <w:lang w:val="en-GB" w:eastAsia="en-US"/>
        </w:rPr>
        <w:t>October</w:t>
      </w:r>
      <w:r w:rsidRPr="002A3A3F">
        <w:rPr>
          <w:b/>
          <w:color w:val="FF0000"/>
          <w:sz w:val="22"/>
          <w:szCs w:val="22"/>
          <w:lang w:val="en-GB" w:eastAsia="en-US"/>
        </w:rPr>
        <w:t xml:space="preserve"> 2020</w:t>
      </w:r>
    </w:p>
    <w:p w14:paraId="1E77A130" w14:textId="77777777" w:rsidR="00C91D74" w:rsidRPr="002A3A3F" w:rsidRDefault="00C91D74" w:rsidP="00B06CFC">
      <w:pPr>
        <w:jc w:val="center"/>
        <w:rPr>
          <w:color w:val="333333"/>
          <w:sz w:val="22"/>
          <w:szCs w:val="22"/>
          <w:lang w:val="en-GB" w:eastAsia="en-US"/>
        </w:rPr>
      </w:pPr>
    </w:p>
    <w:p w14:paraId="6E6F674E" w14:textId="77777777" w:rsidR="00C91D74" w:rsidRPr="002A3A3F" w:rsidRDefault="00C91D74" w:rsidP="00B06CFC">
      <w:pPr>
        <w:jc w:val="center"/>
        <w:rPr>
          <w:color w:val="333333"/>
          <w:sz w:val="22"/>
          <w:szCs w:val="22"/>
          <w:lang w:val="en-GB" w:eastAsia="en-US"/>
        </w:rPr>
      </w:pPr>
      <w:r w:rsidRPr="002A3A3F">
        <w:rPr>
          <w:color w:val="333333"/>
          <w:sz w:val="22"/>
          <w:szCs w:val="22"/>
          <w:lang w:val="en-GB" w:eastAsia="en-US"/>
        </w:rPr>
        <w:t>Republic of Moldova</w:t>
      </w:r>
    </w:p>
    <w:p w14:paraId="42DB165E" w14:textId="77777777" w:rsidR="00C91D74" w:rsidRPr="002A3A3F" w:rsidRDefault="00C91D74" w:rsidP="00B06CFC">
      <w:pPr>
        <w:jc w:val="center"/>
        <w:rPr>
          <w:color w:val="333333"/>
          <w:sz w:val="22"/>
          <w:szCs w:val="22"/>
          <w:lang w:val="en-GB" w:eastAsia="en-US"/>
        </w:rPr>
      </w:pPr>
      <w:r w:rsidRPr="002A3A3F">
        <w:rPr>
          <w:b/>
          <w:bCs/>
          <w:color w:val="333333"/>
          <w:sz w:val="22"/>
          <w:szCs w:val="22"/>
          <w:lang w:val="en-GB" w:eastAsia="en-US"/>
        </w:rPr>
        <w:t>Government</w:t>
      </w:r>
    </w:p>
    <w:p w14:paraId="69F5F7E0" w14:textId="77777777" w:rsidR="00C91D74" w:rsidRPr="002A3A3F" w:rsidRDefault="00C91D74" w:rsidP="00B06CFC">
      <w:pPr>
        <w:jc w:val="center"/>
        <w:rPr>
          <w:color w:val="333333"/>
          <w:sz w:val="22"/>
          <w:szCs w:val="22"/>
          <w:lang w:val="en-GB" w:eastAsia="en-US"/>
        </w:rPr>
      </w:pPr>
      <w:r w:rsidRPr="002A3A3F">
        <w:rPr>
          <w:b/>
          <w:bCs/>
          <w:color w:val="333333"/>
          <w:sz w:val="22"/>
          <w:szCs w:val="22"/>
          <w:lang w:val="en-GB" w:eastAsia="en-US"/>
        </w:rPr>
        <w:t>Decree</w:t>
      </w:r>
      <w:r w:rsidRPr="002A3A3F">
        <w:rPr>
          <w:color w:val="333333"/>
          <w:sz w:val="22"/>
          <w:szCs w:val="22"/>
          <w:lang w:val="en-GB" w:eastAsia="en-US"/>
        </w:rPr>
        <w:t> N</w:t>
      </w:r>
      <w:r w:rsidR="00EE1CC4" w:rsidRPr="002A3A3F">
        <w:rPr>
          <w:color w:val="333333"/>
          <w:sz w:val="22"/>
          <w:szCs w:val="22"/>
          <w:lang w:val="en-GB" w:eastAsia="en-US"/>
        </w:rPr>
        <w:t>o</w:t>
      </w:r>
      <w:r w:rsidRPr="002A3A3F">
        <w:rPr>
          <w:color w:val="333333"/>
          <w:sz w:val="22"/>
          <w:szCs w:val="22"/>
          <w:lang w:val="en-GB" w:eastAsia="en-US"/>
        </w:rPr>
        <w:t>. ___</w:t>
      </w:r>
      <w:r w:rsidRPr="002A3A3F">
        <w:rPr>
          <w:color w:val="333333"/>
          <w:sz w:val="22"/>
          <w:szCs w:val="22"/>
          <w:lang w:val="en-GB" w:eastAsia="en-US"/>
        </w:rPr>
        <w:br/>
        <w:t>from _______</w:t>
      </w:r>
    </w:p>
    <w:p w14:paraId="1C334383" w14:textId="77777777" w:rsidR="005951B3" w:rsidRPr="002A3A3F" w:rsidRDefault="00CC207A" w:rsidP="00B06CFC">
      <w:pPr>
        <w:jc w:val="center"/>
        <w:rPr>
          <w:sz w:val="22"/>
          <w:szCs w:val="22"/>
          <w:lang w:val="en-GB"/>
        </w:rPr>
      </w:pPr>
      <w:r w:rsidRPr="002A3A3F">
        <w:rPr>
          <w:sz w:val="22"/>
          <w:szCs w:val="22"/>
          <w:lang w:val="en-GB"/>
        </w:rPr>
        <w:t>on approving the</w:t>
      </w:r>
      <w:r w:rsidR="00B65629" w:rsidRPr="002A3A3F">
        <w:rPr>
          <w:sz w:val="22"/>
          <w:szCs w:val="22"/>
          <w:lang w:val="en-GB"/>
        </w:rPr>
        <w:t xml:space="preserve"> Regulation on</w:t>
      </w:r>
      <w:r w:rsidRPr="002A3A3F">
        <w:rPr>
          <w:sz w:val="22"/>
          <w:szCs w:val="22"/>
          <w:lang w:val="en-GB"/>
        </w:rPr>
        <w:t xml:space="preserve"> electronic tendering procedure</w:t>
      </w:r>
    </w:p>
    <w:p w14:paraId="75B1CB15" w14:textId="77777777" w:rsidR="005951B3" w:rsidRPr="002A3A3F" w:rsidRDefault="00CC207A" w:rsidP="00B06CFC">
      <w:pPr>
        <w:jc w:val="center"/>
        <w:rPr>
          <w:sz w:val="22"/>
          <w:szCs w:val="22"/>
          <w:lang w:val="en-GB"/>
        </w:rPr>
      </w:pPr>
      <w:r w:rsidRPr="002A3A3F">
        <w:rPr>
          <w:sz w:val="22"/>
          <w:szCs w:val="22"/>
          <w:lang w:val="en-GB"/>
        </w:rPr>
        <w:t>for procurement of goods, services and works</w:t>
      </w:r>
    </w:p>
    <w:p w14:paraId="40C8E44F" w14:textId="0A41801D" w:rsidR="00C91D74" w:rsidRPr="002A3A3F" w:rsidRDefault="00CC207A" w:rsidP="00B06CFC">
      <w:pPr>
        <w:jc w:val="center"/>
        <w:rPr>
          <w:sz w:val="22"/>
          <w:szCs w:val="22"/>
          <w:lang w:val="en-GB"/>
        </w:rPr>
      </w:pPr>
      <w:r w:rsidRPr="002A3A3F">
        <w:rPr>
          <w:sz w:val="22"/>
          <w:szCs w:val="22"/>
          <w:lang w:val="en-GB"/>
        </w:rPr>
        <w:t>via</w:t>
      </w:r>
      <w:r w:rsidR="00C91D74" w:rsidRPr="002A3A3F">
        <w:rPr>
          <w:sz w:val="22"/>
          <w:szCs w:val="22"/>
          <w:lang w:val="en-GB"/>
        </w:rPr>
        <w:t xml:space="preserve"> </w:t>
      </w:r>
      <w:r w:rsidR="00690FE5" w:rsidRPr="002A3A3F">
        <w:rPr>
          <w:sz w:val="22"/>
          <w:szCs w:val="22"/>
          <w:lang w:val="en-GB"/>
        </w:rPr>
        <w:t>restricted tender</w:t>
      </w:r>
    </w:p>
    <w:p w14:paraId="647F93E0" w14:textId="77777777" w:rsidR="00C91D74" w:rsidRPr="002A3A3F" w:rsidRDefault="00C91D74" w:rsidP="00B06CFC">
      <w:pPr>
        <w:jc w:val="center"/>
        <w:rPr>
          <w:sz w:val="22"/>
          <w:szCs w:val="22"/>
          <w:lang w:val="en-GB"/>
        </w:rPr>
      </w:pPr>
    </w:p>
    <w:p w14:paraId="0D58EA7F" w14:textId="77777777" w:rsidR="00B65629" w:rsidRPr="002A3A3F" w:rsidRDefault="00B65629" w:rsidP="00B06CFC">
      <w:pPr>
        <w:jc w:val="center"/>
        <w:rPr>
          <w:b/>
          <w:sz w:val="22"/>
          <w:szCs w:val="22"/>
          <w:lang w:val="en-GB"/>
        </w:rPr>
      </w:pPr>
      <w:r w:rsidRPr="002A3A3F">
        <w:rPr>
          <w:b/>
          <w:sz w:val="22"/>
          <w:szCs w:val="22"/>
          <w:lang w:val="en-GB"/>
        </w:rPr>
        <w:t>REGULATION</w:t>
      </w:r>
    </w:p>
    <w:p w14:paraId="2728AFC1" w14:textId="77777777" w:rsidR="00B65629" w:rsidRPr="002A3A3F" w:rsidRDefault="00B65629" w:rsidP="00B06CFC">
      <w:pPr>
        <w:jc w:val="center"/>
        <w:rPr>
          <w:b/>
          <w:sz w:val="22"/>
          <w:szCs w:val="22"/>
          <w:lang w:val="en-GB"/>
        </w:rPr>
      </w:pPr>
      <w:r w:rsidRPr="002A3A3F">
        <w:rPr>
          <w:b/>
          <w:sz w:val="22"/>
          <w:szCs w:val="22"/>
          <w:lang w:val="en-GB"/>
        </w:rPr>
        <w:t>on electronic tendering procedure</w:t>
      </w:r>
    </w:p>
    <w:p w14:paraId="5EEB39A1" w14:textId="77777777" w:rsidR="00B65629" w:rsidRPr="002A3A3F" w:rsidRDefault="00B65629" w:rsidP="00B06CFC">
      <w:pPr>
        <w:jc w:val="center"/>
        <w:rPr>
          <w:b/>
          <w:sz w:val="22"/>
          <w:szCs w:val="22"/>
          <w:lang w:val="en-GB"/>
        </w:rPr>
      </w:pPr>
      <w:r w:rsidRPr="002A3A3F">
        <w:rPr>
          <w:b/>
          <w:sz w:val="22"/>
          <w:szCs w:val="22"/>
          <w:lang w:val="en-GB"/>
        </w:rPr>
        <w:t>for procurement of goods, services and works</w:t>
      </w:r>
    </w:p>
    <w:p w14:paraId="010ED060" w14:textId="0DDC9681" w:rsidR="002D63C8" w:rsidRPr="002A3A3F" w:rsidRDefault="00B65629" w:rsidP="00B06CFC">
      <w:pPr>
        <w:jc w:val="center"/>
        <w:rPr>
          <w:b/>
          <w:sz w:val="22"/>
          <w:szCs w:val="22"/>
          <w:lang w:val="en-GB"/>
        </w:rPr>
      </w:pPr>
      <w:r w:rsidRPr="002A3A3F">
        <w:rPr>
          <w:b/>
          <w:sz w:val="22"/>
          <w:szCs w:val="22"/>
          <w:lang w:val="en-GB"/>
        </w:rPr>
        <w:t xml:space="preserve">via </w:t>
      </w:r>
      <w:r w:rsidR="007A3D9D" w:rsidRPr="002A3A3F">
        <w:rPr>
          <w:b/>
          <w:sz w:val="22"/>
          <w:szCs w:val="22"/>
          <w:lang w:val="en-GB"/>
        </w:rPr>
        <w:t>restricted tender</w:t>
      </w:r>
    </w:p>
    <w:p w14:paraId="305CA228" w14:textId="77777777" w:rsidR="002D63C8" w:rsidRPr="002A3A3F" w:rsidRDefault="008A717B" w:rsidP="00B06CFC">
      <w:pPr>
        <w:pStyle w:val="Heading1"/>
        <w:numPr>
          <w:ilvl w:val="0"/>
          <w:numId w:val="30"/>
        </w:numPr>
        <w:jc w:val="center"/>
        <w:rPr>
          <w:rFonts w:ascii="Times New Roman" w:hAnsi="Times New Roman"/>
          <w:sz w:val="22"/>
          <w:szCs w:val="22"/>
          <w:lang w:val="en-GB"/>
        </w:rPr>
      </w:pPr>
      <w:bookmarkStart w:id="0" w:name="_Toc41397134"/>
      <w:r w:rsidRPr="002A3A3F">
        <w:rPr>
          <w:rFonts w:ascii="Times New Roman" w:hAnsi="Times New Roman"/>
          <w:sz w:val="22"/>
          <w:szCs w:val="22"/>
          <w:lang w:val="en-GB"/>
        </w:rPr>
        <w:t>GENERAL PROVISIONS</w:t>
      </w:r>
      <w:bookmarkEnd w:id="0"/>
    </w:p>
    <w:p w14:paraId="6CC5A39C" w14:textId="0D93752F" w:rsidR="007F16C4" w:rsidRPr="002A3A3F" w:rsidRDefault="3D6192CC" w:rsidP="00B06CFC">
      <w:pPr>
        <w:numPr>
          <w:ilvl w:val="0"/>
          <w:numId w:val="7"/>
        </w:numPr>
        <w:tabs>
          <w:tab w:val="left" w:pos="1200"/>
        </w:tabs>
        <w:spacing w:before="120" w:after="120"/>
        <w:jc w:val="both"/>
        <w:rPr>
          <w:sz w:val="22"/>
          <w:szCs w:val="22"/>
          <w:lang w:val="en-GB"/>
        </w:rPr>
      </w:pPr>
      <w:r w:rsidRPr="002A3A3F">
        <w:rPr>
          <w:sz w:val="22"/>
          <w:szCs w:val="22"/>
          <w:lang w:val="en-GB"/>
        </w:rPr>
        <w:t>This regulation, to be known as the Regulation on electronic tendering procedure for procurement of goods, services and works via restricted tender (this Regulation), has as its’ subject-matter rules on conducting a restricted tender procurement procedure under article 51 - 53 of the Law on Public Procurement no. 131/2015 (</w:t>
      </w:r>
      <w:proofErr w:type="spellStart"/>
      <w:r w:rsidRPr="002A3A3F">
        <w:rPr>
          <w:b/>
          <w:bCs/>
          <w:sz w:val="22"/>
          <w:szCs w:val="22"/>
          <w:lang w:val="en-GB"/>
        </w:rPr>
        <w:t>LPP</w:t>
      </w:r>
      <w:proofErr w:type="spellEnd"/>
      <w:r w:rsidRPr="002A3A3F">
        <w:rPr>
          <w:sz w:val="22"/>
          <w:szCs w:val="22"/>
          <w:lang w:val="en-GB"/>
        </w:rPr>
        <w:t xml:space="preserve">) within the </w:t>
      </w:r>
      <w:proofErr w:type="spellStart"/>
      <w:r w:rsidRPr="002A3A3F">
        <w:rPr>
          <w:sz w:val="22"/>
          <w:szCs w:val="22"/>
          <w:lang w:val="en-GB"/>
        </w:rPr>
        <w:t>MTender</w:t>
      </w:r>
      <w:proofErr w:type="spellEnd"/>
      <w:r w:rsidRPr="002A3A3F">
        <w:rPr>
          <w:sz w:val="22"/>
          <w:szCs w:val="22"/>
          <w:lang w:val="en-GB"/>
        </w:rPr>
        <w:t xml:space="preserve"> System. In connection with conducting a restricted tender this Regulation also provides for the use of electronic procurement documents, advertising and awarding a public procurement contract. This Regulation is intended to supplement the provisions of the </w:t>
      </w:r>
      <w:proofErr w:type="spellStart"/>
      <w:r w:rsidRPr="002A3A3F">
        <w:rPr>
          <w:sz w:val="22"/>
          <w:szCs w:val="22"/>
          <w:lang w:val="en-GB"/>
        </w:rPr>
        <w:t>LPP</w:t>
      </w:r>
      <w:proofErr w:type="spellEnd"/>
      <w:r w:rsidRPr="002A3A3F">
        <w:rPr>
          <w:sz w:val="22"/>
          <w:szCs w:val="22"/>
          <w:lang w:val="en-GB"/>
        </w:rPr>
        <w:t xml:space="preserve">. In the case of any inconsistencies between the mandatory provisions of the </w:t>
      </w:r>
      <w:proofErr w:type="spellStart"/>
      <w:r w:rsidRPr="002A3A3F">
        <w:rPr>
          <w:sz w:val="22"/>
          <w:szCs w:val="22"/>
          <w:lang w:val="en-GB"/>
        </w:rPr>
        <w:t>LPP</w:t>
      </w:r>
      <w:proofErr w:type="spellEnd"/>
      <w:r w:rsidRPr="002A3A3F">
        <w:rPr>
          <w:sz w:val="22"/>
          <w:szCs w:val="22"/>
          <w:lang w:val="en-GB"/>
        </w:rPr>
        <w:t xml:space="preserve"> and this Regulation, the </w:t>
      </w:r>
      <w:proofErr w:type="spellStart"/>
      <w:r w:rsidRPr="002A3A3F">
        <w:rPr>
          <w:sz w:val="22"/>
          <w:szCs w:val="22"/>
          <w:lang w:val="en-GB"/>
        </w:rPr>
        <w:t>LPP</w:t>
      </w:r>
      <w:proofErr w:type="spellEnd"/>
      <w:r w:rsidRPr="002A3A3F">
        <w:rPr>
          <w:sz w:val="22"/>
          <w:szCs w:val="22"/>
          <w:lang w:val="en-GB"/>
        </w:rPr>
        <w:t xml:space="preserve"> shall prevail.</w:t>
      </w:r>
    </w:p>
    <w:p w14:paraId="75227D29" w14:textId="77777777" w:rsidR="00D356B9" w:rsidRPr="002A3A3F" w:rsidRDefault="00D356B9" w:rsidP="00B06CFC">
      <w:pPr>
        <w:numPr>
          <w:ilvl w:val="0"/>
          <w:numId w:val="7"/>
        </w:numPr>
        <w:tabs>
          <w:tab w:val="left" w:pos="1200"/>
        </w:tabs>
        <w:spacing w:before="120" w:after="120"/>
        <w:jc w:val="both"/>
        <w:rPr>
          <w:sz w:val="22"/>
          <w:szCs w:val="22"/>
          <w:lang w:val="en-GB"/>
        </w:rPr>
      </w:pPr>
      <w:r w:rsidRPr="002A3A3F">
        <w:rPr>
          <w:sz w:val="22"/>
          <w:szCs w:val="22"/>
          <w:lang w:val="en-GB"/>
        </w:rPr>
        <w:t>The terms used in this Regulation shall have the following meaning:</w:t>
      </w:r>
    </w:p>
    <w:p w14:paraId="47287C44" w14:textId="77777777" w:rsidR="00C91791" w:rsidRPr="002A3A3F" w:rsidRDefault="00C91791" w:rsidP="00B06CFC">
      <w:pPr>
        <w:spacing w:before="120" w:after="120"/>
        <w:ind w:left="720"/>
        <w:jc w:val="both"/>
        <w:rPr>
          <w:color w:val="000000"/>
          <w:sz w:val="22"/>
          <w:szCs w:val="22"/>
          <w:lang w:val="en-GB"/>
        </w:rPr>
      </w:pPr>
      <w:r w:rsidRPr="002A3A3F">
        <w:rPr>
          <w:b/>
          <w:iCs/>
          <w:color w:val="000000"/>
          <w:sz w:val="22"/>
          <w:szCs w:val="22"/>
          <w:lang w:val="en-GB"/>
        </w:rPr>
        <w:t>Budgetary classification</w:t>
      </w:r>
      <w:r w:rsidRPr="002A3A3F">
        <w:rPr>
          <w:rStyle w:val="apple-converted-space"/>
          <w:b/>
          <w:sz w:val="22"/>
          <w:szCs w:val="22"/>
          <w:lang w:val="en-GB"/>
        </w:rPr>
        <w:t> </w:t>
      </w:r>
      <w:r w:rsidRPr="002A3A3F">
        <w:rPr>
          <w:color w:val="000000"/>
          <w:sz w:val="22"/>
          <w:szCs w:val="22"/>
          <w:lang w:val="en-GB"/>
        </w:rPr>
        <w:t>– as defined by the Ministry of Finance Order no 209 from 24.12.2015, represents a unified system of codes that groups and systematizes budget indicators according to certain criteria, to ensure comparability, as well as methodological norms for their application;</w:t>
      </w:r>
    </w:p>
    <w:p w14:paraId="7734059B" w14:textId="77777777" w:rsidR="00C91791" w:rsidRPr="002A3A3F" w:rsidRDefault="00C91791" w:rsidP="00B06CFC">
      <w:pPr>
        <w:spacing w:before="120" w:after="120"/>
        <w:ind w:left="709"/>
        <w:jc w:val="both"/>
        <w:rPr>
          <w:color w:val="000000"/>
          <w:sz w:val="22"/>
          <w:szCs w:val="22"/>
          <w:lang w:val="en-GB"/>
        </w:rPr>
      </w:pPr>
      <w:r w:rsidRPr="002A3A3F">
        <w:rPr>
          <w:b/>
          <w:color w:val="000000"/>
          <w:sz w:val="22"/>
          <w:szCs w:val="22"/>
          <w:lang w:val="en-GB"/>
        </w:rPr>
        <w:t xml:space="preserve">Budgetary line – </w:t>
      </w:r>
      <w:r w:rsidRPr="002A3A3F">
        <w:rPr>
          <w:color w:val="000000"/>
          <w:sz w:val="22"/>
          <w:szCs w:val="22"/>
          <w:lang w:val="en-GB"/>
        </w:rPr>
        <w:t>as defined by the Ministry of Finance Order no 209 from 24.12.2015, represents a combination of elements of the budgetary classification, expressed by a combination of codes, which express the budgetary indicators in terms of different aspects (revenue volumes, resources, expenditure limits, etc.);</w:t>
      </w:r>
    </w:p>
    <w:p w14:paraId="2E9A96AA" w14:textId="77777777" w:rsidR="00633F60" w:rsidRPr="002A3A3F" w:rsidRDefault="009B0D10" w:rsidP="00B06CFC">
      <w:pPr>
        <w:spacing w:before="120" w:after="120"/>
        <w:ind w:left="709"/>
        <w:jc w:val="both"/>
        <w:rPr>
          <w:color w:val="000000"/>
          <w:sz w:val="22"/>
          <w:szCs w:val="22"/>
          <w:lang w:val="en-GB"/>
        </w:rPr>
      </w:pPr>
      <w:r w:rsidRPr="002A3A3F">
        <w:rPr>
          <w:b/>
          <w:color w:val="000000"/>
          <w:sz w:val="22"/>
          <w:szCs w:val="22"/>
          <w:lang w:val="en-GB"/>
        </w:rPr>
        <w:t xml:space="preserve">Candidate - </w:t>
      </w:r>
      <w:r w:rsidR="00633F60" w:rsidRPr="002A3A3F">
        <w:rPr>
          <w:color w:val="000000"/>
          <w:sz w:val="22"/>
          <w:szCs w:val="22"/>
          <w:lang w:val="en-GB"/>
        </w:rPr>
        <w:t xml:space="preserve">any Economic Operator that has submitted a Candidature in </w:t>
      </w:r>
      <w:r w:rsidR="00977D69" w:rsidRPr="002A3A3F">
        <w:rPr>
          <w:sz w:val="22"/>
          <w:szCs w:val="22"/>
          <w:lang w:val="en-GB"/>
        </w:rPr>
        <w:t>the first stage of the restricted tender procurement procedure</w:t>
      </w:r>
      <w:r w:rsidR="00633F60" w:rsidRPr="002A3A3F">
        <w:rPr>
          <w:color w:val="000000"/>
          <w:sz w:val="22"/>
          <w:szCs w:val="22"/>
          <w:lang w:val="en-GB"/>
        </w:rPr>
        <w:t>;</w:t>
      </w:r>
    </w:p>
    <w:p w14:paraId="7B92C4EE" w14:textId="6B409133" w:rsidR="00DE3C3E" w:rsidRPr="002A3A3F" w:rsidRDefault="00633F60" w:rsidP="00B06CFC">
      <w:pPr>
        <w:spacing w:before="120" w:after="120"/>
        <w:ind w:left="709"/>
        <w:jc w:val="both"/>
        <w:rPr>
          <w:color w:val="000000"/>
          <w:sz w:val="22"/>
          <w:szCs w:val="22"/>
          <w:lang w:val="en-GB"/>
        </w:rPr>
      </w:pPr>
      <w:r w:rsidRPr="002A3A3F">
        <w:rPr>
          <w:b/>
          <w:color w:val="000000"/>
          <w:sz w:val="22"/>
          <w:szCs w:val="22"/>
          <w:lang w:val="en-GB"/>
        </w:rPr>
        <w:t xml:space="preserve">Candidature - </w:t>
      </w:r>
      <w:r w:rsidRPr="002A3A3F">
        <w:rPr>
          <w:color w:val="000000"/>
          <w:sz w:val="22"/>
          <w:szCs w:val="22"/>
          <w:lang w:val="en-GB"/>
        </w:rPr>
        <w:t xml:space="preserve">documents whereby a </w:t>
      </w:r>
      <w:r w:rsidR="009A03E3" w:rsidRPr="002A3A3F">
        <w:rPr>
          <w:color w:val="000000"/>
          <w:sz w:val="22"/>
          <w:szCs w:val="22"/>
          <w:lang w:val="en-GB"/>
        </w:rPr>
        <w:t>C</w:t>
      </w:r>
      <w:r w:rsidRPr="002A3A3F">
        <w:rPr>
          <w:color w:val="000000"/>
          <w:sz w:val="22"/>
          <w:szCs w:val="22"/>
          <w:lang w:val="en-GB"/>
        </w:rPr>
        <w:t xml:space="preserve">andidate </w:t>
      </w:r>
      <w:r w:rsidR="00DE3C3E" w:rsidRPr="002A3A3F">
        <w:rPr>
          <w:color w:val="000000"/>
          <w:sz w:val="22"/>
          <w:szCs w:val="22"/>
          <w:lang w:val="en-GB"/>
        </w:rPr>
        <w:t xml:space="preserve">demonstrates </w:t>
      </w:r>
      <w:r w:rsidR="00035FE7" w:rsidRPr="002A3A3F">
        <w:rPr>
          <w:color w:val="000000"/>
          <w:sz w:val="22"/>
          <w:szCs w:val="22"/>
          <w:lang w:val="en-GB"/>
        </w:rPr>
        <w:t>their</w:t>
      </w:r>
      <w:r w:rsidR="00DE3C3E" w:rsidRPr="002A3A3F">
        <w:rPr>
          <w:color w:val="000000"/>
          <w:sz w:val="22"/>
          <w:szCs w:val="22"/>
          <w:lang w:val="en-GB"/>
        </w:rPr>
        <w:t xml:space="preserve"> qualification or selection requirements </w:t>
      </w:r>
      <w:r w:rsidR="005466E6" w:rsidRPr="002A3A3F">
        <w:rPr>
          <w:color w:val="000000"/>
          <w:sz w:val="22"/>
          <w:szCs w:val="22"/>
          <w:lang w:val="en-GB"/>
        </w:rPr>
        <w:t xml:space="preserve">as provided in article 18 of the </w:t>
      </w:r>
      <w:proofErr w:type="spellStart"/>
      <w:r w:rsidR="005466E6" w:rsidRPr="002A3A3F">
        <w:rPr>
          <w:color w:val="000000"/>
          <w:sz w:val="22"/>
          <w:szCs w:val="22"/>
          <w:lang w:val="en-GB"/>
        </w:rPr>
        <w:t>LPP</w:t>
      </w:r>
      <w:proofErr w:type="spellEnd"/>
      <w:r w:rsidR="00886BD4" w:rsidRPr="002A3A3F">
        <w:rPr>
          <w:color w:val="000000"/>
          <w:sz w:val="22"/>
          <w:szCs w:val="22"/>
          <w:lang w:val="en-GB"/>
        </w:rPr>
        <w:t>.</w:t>
      </w:r>
    </w:p>
    <w:p w14:paraId="21C80166" w14:textId="77777777" w:rsidR="00C91791" w:rsidRPr="002A3A3F" w:rsidRDefault="00C91791" w:rsidP="00B06CFC">
      <w:pPr>
        <w:spacing w:before="120" w:after="120"/>
        <w:ind w:left="720"/>
        <w:jc w:val="both"/>
        <w:rPr>
          <w:sz w:val="22"/>
          <w:szCs w:val="22"/>
          <w:lang w:val="en-GB"/>
        </w:rPr>
      </w:pPr>
      <w:r w:rsidRPr="002A3A3F">
        <w:rPr>
          <w:b/>
          <w:sz w:val="22"/>
          <w:szCs w:val="22"/>
          <w:lang w:val="en-GB"/>
        </w:rPr>
        <w:t>Contract Register</w:t>
      </w:r>
      <w:r w:rsidRPr="002A3A3F">
        <w:rPr>
          <w:sz w:val="22"/>
          <w:szCs w:val="22"/>
          <w:lang w:val="en-GB"/>
        </w:rPr>
        <w:t xml:space="preserve"> – an electronic online repository of information on public procurement contracts recorded in the </w:t>
      </w:r>
      <w:proofErr w:type="spellStart"/>
      <w:r w:rsidRPr="002A3A3F">
        <w:rPr>
          <w:sz w:val="22"/>
          <w:szCs w:val="22"/>
          <w:lang w:val="en-GB"/>
        </w:rPr>
        <w:t>MTender</w:t>
      </w:r>
      <w:proofErr w:type="spellEnd"/>
      <w:r w:rsidRPr="002A3A3F">
        <w:rPr>
          <w:sz w:val="22"/>
          <w:szCs w:val="22"/>
          <w:lang w:val="en-GB"/>
        </w:rPr>
        <w:t xml:space="preserve"> System, containing information on the complete life cycle of a public contract irrespective of its’ value and providing for public disclosure of public procurement contract information. Information about procurement procedures and public procurement contracts shall be automatically collected by the </w:t>
      </w:r>
      <w:proofErr w:type="spellStart"/>
      <w:r w:rsidRPr="002A3A3F">
        <w:rPr>
          <w:sz w:val="22"/>
          <w:szCs w:val="22"/>
          <w:lang w:val="en-GB"/>
        </w:rPr>
        <w:t>MTender</w:t>
      </w:r>
      <w:proofErr w:type="spellEnd"/>
      <w:r w:rsidRPr="002A3A3F">
        <w:rPr>
          <w:sz w:val="22"/>
          <w:szCs w:val="22"/>
          <w:lang w:val="en-GB"/>
        </w:rPr>
        <w:t xml:space="preserve"> System in accordance to the once-only principle. The once-only principle, as defined by the Government Decree no. 705/2018, means that once the information has been provided by the</w:t>
      </w:r>
      <w:r w:rsidR="00A74D35" w:rsidRPr="002A3A3F">
        <w:rPr>
          <w:sz w:val="22"/>
          <w:szCs w:val="22"/>
          <w:lang w:val="en-GB"/>
        </w:rPr>
        <w:t xml:space="preserve"> Registered</w:t>
      </w:r>
      <w:r w:rsidRPr="002A3A3F">
        <w:rPr>
          <w:sz w:val="22"/>
          <w:szCs w:val="22"/>
          <w:lang w:val="en-GB"/>
        </w:rPr>
        <w:t xml:space="preserve"> </w:t>
      </w:r>
      <w:r w:rsidR="00A74D35" w:rsidRPr="002A3A3F">
        <w:rPr>
          <w:sz w:val="22"/>
          <w:szCs w:val="22"/>
          <w:lang w:val="en-GB"/>
        </w:rPr>
        <w:t>U</w:t>
      </w:r>
      <w:r w:rsidRPr="002A3A3F">
        <w:rPr>
          <w:sz w:val="22"/>
          <w:szCs w:val="22"/>
          <w:lang w:val="en-GB"/>
        </w:rPr>
        <w:t xml:space="preserve">ser to the </w:t>
      </w:r>
      <w:proofErr w:type="spellStart"/>
      <w:r w:rsidRPr="002A3A3F">
        <w:rPr>
          <w:sz w:val="22"/>
          <w:szCs w:val="22"/>
          <w:lang w:val="en-GB"/>
        </w:rPr>
        <w:t>MTender</w:t>
      </w:r>
      <w:proofErr w:type="spellEnd"/>
      <w:r w:rsidRPr="002A3A3F">
        <w:rPr>
          <w:sz w:val="22"/>
          <w:szCs w:val="22"/>
          <w:lang w:val="en-GB"/>
        </w:rPr>
        <w:t xml:space="preserve"> System, this information shall be used throughout the electronic workflow without the necessity of it being inputted</w:t>
      </w:r>
      <w:r w:rsidR="002D2293" w:rsidRPr="002A3A3F">
        <w:rPr>
          <w:sz w:val="22"/>
          <w:szCs w:val="22"/>
          <w:lang w:val="en-GB"/>
        </w:rPr>
        <w:t>/inserted</w:t>
      </w:r>
      <w:r w:rsidRPr="002A3A3F">
        <w:rPr>
          <w:sz w:val="22"/>
          <w:szCs w:val="22"/>
          <w:lang w:val="en-GB"/>
        </w:rPr>
        <w:t xml:space="preserve"> again. </w:t>
      </w:r>
    </w:p>
    <w:p w14:paraId="10EA63B9" w14:textId="77777777" w:rsidR="00C91791" w:rsidRPr="002A3A3F" w:rsidRDefault="00C91791" w:rsidP="00B06CFC">
      <w:pPr>
        <w:spacing w:before="120" w:after="120"/>
        <w:ind w:left="720"/>
        <w:jc w:val="both"/>
        <w:rPr>
          <w:sz w:val="22"/>
          <w:szCs w:val="22"/>
          <w:lang w:val="en-GB"/>
        </w:rPr>
      </w:pPr>
      <w:r w:rsidRPr="002A3A3F">
        <w:rPr>
          <w:b/>
          <w:sz w:val="22"/>
          <w:szCs w:val="22"/>
          <w:lang w:val="en-GB"/>
        </w:rPr>
        <w:t>Contracting Authority –</w:t>
      </w:r>
      <w:r w:rsidR="00F55443" w:rsidRPr="002A3A3F">
        <w:rPr>
          <w:sz w:val="22"/>
          <w:szCs w:val="22"/>
          <w:lang w:val="en-GB"/>
        </w:rPr>
        <w:t xml:space="preserve"> a public body defined by article 13 of the </w:t>
      </w:r>
      <w:proofErr w:type="spellStart"/>
      <w:r w:rsidR="00F55443" w:rsidRPr="002A3A3F">
        <w:rPr>
          <w:sz w:val="22"/>
          <w:szCs w:val="22"/>
          <w:lang w:val="en-GB"/>
        </w:rPr>
        <w:t>LPP</w:t>
      </w:r>
      <w:proofErr w:type="spellEnd"/>
      <w:r w:rsidR="00F55443" w:rsidRPr="002A3A3F">
        <w:rPr>
          <w:sz w:val="22"/>
          <w:szCs w:val="22"/>
          <w:lang w:val="en-GB"/>
        </w:rPr>
        <w:t>;</w:t>
      </w:r>
    </w:p>
    <w:p w14:paraId="0B00767E" w14:textId="5A5BB7FE" w:rsidR="00C91791" w:rsidRPr="002A3A3F" w:rsidRDefault="3D6192CC" w:rsidP="3D6192CC">
      <w:pPr>
        <w:spacing w:before="120" w:after="120"/>
        <w:ind w:left="720"/>
        <w:jc w:val="both"/>
        <w:rPr>
          <w:b/>
          <w:bCs/>
          <w:sz w:val="22"/>
          <w:szCs w:val="22"/>
          <w:lang w:val="en-GB"/>
        </w:rPr>
      </w:pPr>
      <w:r w:rsidRPr="002A3A3F">
        <w:rPr>
          <w:b/>
          <w:bCs/>
          <w:sz w:val="22"/>
          <w:szCs w:val="22"/>
          <w:lang w:val="en-GB"/>
        </w:rPr>
        <w:t>Economic Operator</w:t>
      </w:r>
      <w:r w:rsidRPr="002A3A3F">
        <w:rPr>
          <w:sz w:val="22"/>
          <w:szCs w:val="22"/>
          <w:lang w:val="en-GB"/>
        </w:rPr>
        <w:t xml:space="preserve"> - </w:t>
      </w:r>
      <w:r w:rsidR="005B32B3" w:rsidRPr="002A3A3F">
        <w:rPr>
          <w:sz w:val="22"/>
          <w:szCs w:val="22"/>
          <w:lang w:val="en-GB"/>
        </w:rPr>
        <w:t xml:space="preserve">may be resident or non-resident, a physical person or legal entity of a private or public law or association of such individuals or legal entities in conformity with article 16 of the </w:t>
      </w:r>
      <w:proofErr w:type="spellStart"/>
      <w:r w:rsidR="005B32B3" w:rsidRPr="002A3A3F">
        <w:rPr>
          <w:sz w:val="22"/>
          <w:szCs w:val="22"/>
          <w:lang w:val="en-GB"/>
        </w:rPr>
        <w:t>LPP</w:t>
      </w:r>
      <w:proofErr w:type="spellEnd"/>
      <w:r w:rsidR="005B32B3" w:rsidRPr="002A3A3F">
        <w:rPr>
          <w:sz w:val="22"/>
          <w:szCs w:val="22"/>
          <w:lang w:val="en-GB"/>
        </w:rPr>
        <w:t>;</w:t>
      </w:r>
      <w:r w:rsidRPr="002A3A3F">
        <w:rPr>
          <w:sz w:val="22"/>
          <w:szCs w:val="22"/>
          <w:lang w:val="en-GB"/>
        </w:rPr>
        <w:t xml:space="preserve"> </w:t>
      </w:r>
    </w:p>
    <w:p w14:paraId="2BCE81C9" w14:textId="77777777" w:rsidR="00C91791" w:rsidRPr="002A3A3F" w:rsidRDefault="00C91791" w:rsidP="00B06CFC">
      <w:pPr>
        <w:spacing w:before="120" w:after="120"/>
        <w:ind w:left="720"/>
        <w:jc w:val="both"/>
        <w:rPr>
          <w:sz w:val="22"/>
          <w:szCs w:val="22"/>
          <w:lang w:val="en-GB"/>
        </w:rPr>
      </w:pPr>
      <w:r w:rsidRPr="002A3A3F">
        <w:rPr>
          <w:b/>
          <w:sz w:val="22"/>
          <w:szCs w:val="22"/>
          <w:lang w:val="en-GB"/>
        </w:rPr>
        <w:t>Electronic Auction</w:t>
      </w:r>
      <w:r w:rsidRPr="002A3A3F">
        <w:rPr>
          <w:sz w:val="22"/>
          <w:szCs w:val="22"/>
          <w:lang w:val="en-GB"/>
        </w:rPr>
        <w:t xml:space="preserve"> - an online real-time electronic procurement technique utilized by the Contracting Authority to select the successful Tender, which involves the presentation by the Economic Operators of successively lowered quotation during several rounds in a scheduled period of time, and the automatic evaluation of these Tenders;</w:t>
      </w:r>
    </w:p>
    <w:p w14:paraId="2C55D6D6" w14:textId="77777777" w:rsidR="00C91791" w:rsidRPr="002A3A3F" w:rsidRDefault="00C91791" w:rsidP="00B06CFC">
      <w:pPr>
        <w:spacing w:before="120" w:after="120"/>
        <w:ind w:left="720"/>
        <w:jc w:val="both"/>
        <w:rPr>
          <w:sz w:val="22"/>
          <w:szCs w:val="22"/>
          <w:lang w:val="en-GB"/>
        </w:rPr>
      </w:pPr>
      <w:r w:rsidRPr="002A3A3F">
        <w:rPr>
          <w:b/>
          <w:sz w:val="22"/>
          <w:szCs w:val="22"/>
          <w:lang w:val="en-GB"/>
        </w:rPr>
        <w:t>Electronic Document -</w:t>
      </w:r>
      <w:r w:rsidRPr="002A3A3F">
        <w:rPr>
          <w:sz w:val="22"/>
          <w:szCs w:val="22"/>
          <w:lang w:val="en-GB"/>
        </w:rPr>
        <w:t xml:space="preserve"> information in electronic form, created, structured, processed, stored and / or transmitted by computer or other electronic devices, signed with electronic signature in accordance with the Law on Electronic Signature and Electronic Document no. 91/2014;</w:t>
      </w:r>
    </w:p>
    <w:p w14:paraId="4899E21C" w14:textId="7EB03233" w:rsidR="00725375" w:rsidRPr="002A3A3F" w:rsidRDefault="3D6192CC" w:rsidP="3D6192CC">
      <w:pPr>
        <w:spacing w:before="120" w:after="120"/>
        <w:ind w:left="720"/>
        <w:jc w:val="both"/>
        <w:rPr>
          <w:b/>
          <w:bCs/>
          <w:sz w:val="22"/>
          <w:szCs w:val="22"/>
          <w:lang w:val="en-GB"/>
        </w:rPr>
      </w:pPr>
      <w:proofErr w:type="spellStart"/>
      <w:r w:rsidRPr="002A3A3F">
        <w:rPr>
          <w:b/>
          <w:bCs/>
          <w:sz w:val="22"/>
          <w:szCs w:val="22"/>
          <w:lang w:val="en-GB"/>
        </w:rPr>
        <w:lastRenderedPageBreak/>
        <w:t>ES</w:t>
      </w:r>
      <w:r w:rsidR="000077FF" w:rsidRPr="002A3A3F">
        <w:rPr>
          <w:b/>
          <w:bCs/>
          <w:sz w:val="22"/>
          <w:szCs w:val="22"/>
          <w:lang w:val="en-GB"/>
        </w:rPr>
        <w:t>PD</w:t>
      </w:r>
      <w:proofErr w:type="spellEnd"/>
      <w:r w:rsidRPr="002A3A3F">
        <w:rPr>
          <w:b/>
          <w:bCs/>
          <w:sz w:val="22"/>
          <w:szCs w:val="22"/>
          <w:lang w:val="en-GB"/>
        </w:rPr>
        <w:t xml:space="preserve"> (European Single Procurement Document) –</w:t>
      </w:r>
      <w:r w:rsidRPr="002A3A3F">
        <w:rPr>
          <w:sz w:val="22"/>
          <w:szCs w:val="22"/>
          <w:lang w:val="en-GB"/>
        </w:rPr>
        <w:t xml:space="preserve"> represents a self-declaration regulated by article 20 of the </w:t>
      </w:r>
      <w:proofErr w:type="spellStart"/>
      <w:r w:rsidRPr="002A3A3F">
        <w:rPr>
          <w:sz w:val="22"/>
          <w:szCs w:val="22"/>
          <w:lang w:val="en-GB"/>
        </w:rPr>
        <w:t>LPP</w:t>
      </w:r>
      <w:proofErr w:type="spellEnd"/>
      <w:r w:rsidRPr="002A3A3F">
        <w:rPr>
          <w:sz w:val="22"/>
          <w:szCs w:val="22"/>
          <w:lang w:val="en-GB"/>
        </w:rPr>
        <w:t xml:space="preserve"> as preliminary evidence in replacement of certificates issued by public authorities or third parties confirming that the relevant economic operator fulfils the following conditions,</w:t>
      </w:r>
      <w:r w:rsidRPr="002A3A3F">
        <w:rPr>
          <w:color w:val="000000" w:themeColor="text1"/>
          <w:sz w:val="22"/>
          <w:szCs w:val="22"/>
          <w:lang w:val="en-GB"/>
        </w:rPr>
        <w:t xml:space="preserve"> qualification or selection requirements as provided in article 18 of the </w:t>
      </w:r>
      <w:proofErr w:type="spellStart"/>
      <w:r w:rsidRPr="002A3A3F">
        <w:rPr>
          <w:color w:val="000000" w:themeColor="text1"/>
          <w:sz w:val="22"/>
          <w:szCs w:val="22"/>
          <w:lang w:val="en-GB"/>
        </w:rPr>
        <w:t>LPP</w:t>
      </w:r>
      <w:proofErr w:type="spellEnd"/>
      <w:r w:rsidRPr="002A3A3F">
        <w:rPr>
          <w:color w:val="000000" w:themeColor="text1"/>
          <w:sz w:val="22"/>
          <w:szCs w:val="22"/>
          <w:lang w:val="en-GB"/>
        </w:rPr>
        <w:t>.</w:t>
      </w:r>
    </w:p>
    <w:p w14:paraId="741F88E9" w14:textId="07E2BD67" w:rsidR="00C91791" w:rsidRPr="002A3A3F" w:rsidRDefault="3D6192CC" w:rsidP="3D6192CC">
      <w:pPr>
        <w:spacing w:before="120" w:after="120"/>
        <w:ind w:left="720"/>
        <w:jc w:val="both"/>
        <w:rPr>
          <w:b/>
          <w:bCs/>
          <w:sz w:val="22"/>
          <w:szCs w:val="22"/>
          <w:lang w:val="en-GB"/>
        </w:rPr>
      </w:pPr>
      <w:bookmarkStart w:id="1" w:name="_Hlk526004338"/>
      <w:proofErr w:type="spellStart"/>
      <w:r w:rsidRPr="002A3A3F">
        <w:rPr>
          <w:b/>
          <w:bCs/>
          <w:sz w:val="22"/>
          <w:szCs w:val="22"/>
          <w:lang w:val="en-GB"/>
        </w:rPr>
        <w:t>MTender</w:t>
      </w:r>
      <w:proofErr w:type="spellEnd"/>
      <w:r w:rsidRPr="002A3A3F">
        <w:rPr>
          <w:b/>
          <w:bCs/>
          <w:sz w:val="22"/>
          <w:szCs w:val="22"/>
          <w:lang w:val="en-GB"/>
        </w:rPr>
        <w:t xml:space="preserve"> networking electronic procurement platform</w:t>
      </w:r>
      <w:r w:rsidRPr="002A3A3F">
        <w:rPr>
          <w:sz w:val="22"/>
          <w:szCs w:val="22"/>
          <w:lang w:val="en-GB"/>
        </w:rPr>
        <w:t xml:space="preserve"> – an electronic procurement platform authorised and certified for networking with the central database unit of the </w:t>
      </w:r>
      <w:proofErr w:type="spellStart"/>
      <w:r w:rsidRPr="002A3A3F">
        <w:rPr>
          <w:sz w:val="22"/>
          <w:szCs w:val="22"/>
          <w:lang w:val="en-GB"/>
        </w:rPr>
        <w:t>MTender</w:t>
      </w:r>
      <w:proofErr w:type="spellEnd"/>
      <w:r w:rsidRPr="002A3A3F">
        <w:rPr>
          <w:sz w:val="22"/>
          <w:szCs w:val="22"/>
          <w:lang w:val="en-GB"/>
        </w:rPr>
        <w:t xml:space="preserve"> System and providing services supporting electronic tendering procedures for public procurement to Contracting Authorities or</w:t>
      </w:r>
      <w:r w:rsidR="000077FF" w:rsidRPr="002A3A3F">
        <w:rPr>
          <w:sz w:val="22"/>
          <w:szCs w:val="22"/>
          <w:lang w:val="en-GB"/>
        </w:rPr>
        <w:t>/and</w:t>
      </w:r>
      <w:r w:rsidRPr="002A3A3F">
        <w:rPr>
          <w:sz w:val="22"/>
          <w:szCs w:val="22"/>
          <w:lang w:val="en-GB"/>
        </w:rPr>
        <w:t xml:space="preserve"> Economic Operators; </w:t>
      </w:r>
      <w:bookmarkEnd w:id="1"/>
    </w:p>
    <w:p w14:paraId="78D4432F" w14:textId="522EE236" w:rsidR="00C91791" w:rsidRPr="002A3A3F" w:rsidRDefault="00C91791" w:rsidP="00B06CFC">
      <w:pPr>
        <w:spacing w:before="120" w:after="120"/>
        <w:ind w:left="720"/>
        <w:jc w:val="both"/>
        <w:rPr>
          <w:sz w:val="22"/>
          <w:szCs w:val="22"/>
          <w:lang w:val="en-GB"/>
        </w:rPr>
      </w:pPr>
      <w:proofErr w:type="spellStart"/>
      <w:r w:rsidRPr="002A3A3F">
        <w:rPr>
          <w:b/>
          <w:sz w:val="22"/>
          <w:szCs w:val="22"/>
          <w:lang w:val="en-GB" w:eastAsia="ro-RO"/>
        </w:rPr>
        <w:t>MTender</w:t>
      </w:r>
      <w:proofErr w:type="spellEnd"/>
      <w:r w:rsidRPr="002A3A3F">
        <w:rPr>
          <w:b/>
          <w:sz w:val="22"/>
          <w:szCs w:val="22"/>
          <w:lang w:val="en-GB" w:eastAsia="ro-RO"/>
        </w:rPr>
        <w:t xml:space="preserve"> System </w:t>
      </w:r>
      <w:r w:rsidRPr="002A3A3F">
        <w:rPr>
          <w:sz w:val="22"/>
          <w:szCs w:val="22"/>
          <w:lang w:val="en-GB" w:eastAsia="ro-RO"/>
        </w:rPr>
        <w:t xml:space="preserve">– as defined and regulated by the Government Decree no. 705/2018 on the approval of the technical concept of the </w:t>
      </w:r>
      <w:proofErr w:type="spellStart"/>
      <w:r w:rsidRPr="002A3A3F">
        <w:rPr>
          <w:sz w:val="22"/>
          <w:szCs w:val="22"/>
          <w:lang w:val="en-GB" w:eastAsia="ro-RO"/>
        </w:rPr>
        <w:t>MTender</w:t>
      </w:r>
      <w:proofErr w:type="spellEnd"/>
      <w:r w:rsidRPr="002A3A3F">
        <w:rPr>
          <w:sz w:val="22"/>
          <w:szCs w:val="22"/>
          <w:lang w:val="en-GB" w:eastAsia="ro-RO"/>
        </w:rPr>
        <w:t xml:space="preserve"> System, </w:t>
      </w:r>
      <w:proofErr w:type="spellStart"/>
      <w:r w:rsidRPr="002A3A3F">
        <w:rPr>
          <w:sz w:val="22"/>
          <w:szCs w:val="22"/>
          <w:lang w:val="en-GB" w:eastAsia="ro-RO"/>
        </w:rPr>
        <w:t>MTender</w:t>
      </w:r>
      <w:proofErr w:type="spellEnd"/>
      <w:r w:rsidRPr="002A3A3F">
        <w:rPr>
          <w:sz w:val="22"/>
          <w:szCs w:val="22"/>
          <w:lang w:val="en-GB" w:eastAsia="ro-RO"/>
        </w:rPr>
        <w:t xml:space="preserve"> represents a multi-platform networking Cloud-based informational and telecommunications electronic public procurement system hosted in the </w:t>
      </w:r>
      <w:proofErr w:type="spellStart"/>
      <w:r w:rsidRPr="002A3A3F">
        <w:rPr>
          <w:sz w:val="22"/>
          <w:szCs w:val="22"/>
          <w:lang w:val="en-GB" w:eastAsia="ro-RO"/>
        </w:rPr>
        <w:t>MCloud</w:t>
      </w:r>
      <w:proofErr w:type="spellEnd"/>
      <w:r w:rsidRPr="002A3A3F">
        <w:rPr>
          <w:sz w:val="22"/>
          <w:szCs w:val="22"/>
          <w:lang w:val="en-GB"/>
        </w:rPr>
        <w:t>, including a web portal, central database unit and authorised networking electronic procurement platforms supporting electronic tendering procedures for public procurement;</w:t>
      </w:r>
    </w:p>
    <w:p w14:paraId="02225BB0" w14:textId="77777777" w:rsidR="00C91791" w:rsidRPr="002A3A3F" w:rsidRDefault="00C91791" w:rsidP="00B06CFC">
      <w:pPr>
        <w:spacing w:before="120" w:after="120"/>
        <w:ind w:left="720"/>
        <w:jc w:val="both"/>
        <w:rPr>
          <w:sz w:val="22"/>
          <w:szCs w:val="22"/>
          <w:lang w:val="en-GB" w:eastAsia="ro-RO"/>
        </w:rPr>
      </w:pPr>
      <w:proofErr w:type="spellStart"/>
      <w:r w:rsidRPr="002A3A3F">
        <w:rPr>
          <w:b/>
          <w:sz w:val="22"/>
          <w:szCs w:val="22"/>
          <w:lang w:val="en-GB"/>
        </w:rPr>
        <w:t>MTender</w:t>
      </w:r>
      <w:proofErr w:type="spellEnd"/>
      <w:r w:rsidRPr="002A3A3F">
        <w:rPr>
          <w:b/>
          <w:sz w:val="22"/>
          <w:szCs w:val="22"/>
          <w:lang w:val="en-GB"/>
        </w:rPr>
        <w:t xml:space="preserve"> web portal</w:t>
      </w:r>
      <w:r w:rsidRPr="002A3A3F">
        <w:rPr>
          <w:sz w:val="22"/>
          <w:szCs w:val="22"/>
          <w:lang w:val="en-GB"/>
        </w:rPr>
        <w:t xml:space="preserve"> – a single-window single-sign-on web portal owned and operated by the Ministry of Finance and accessible at the internet address </w:t>
      </w:r>
      <w:hyperlink r:id="rId8" w:history="1">
        <w:r w:rsidRPr="002A3A3F">
          <w:rPr>
            <w:rStyle w:val="Hyperlink"/>
            <w:sz w:val="22"/>
            <w:szCs w:val="22"/>
            <w:lang w:val="en-GB"/>
          </w:rPr>
          <w:t>https://mtender.gov.md/</w:t>
        </w:r>
      </w:hyperlink>
      <w:r w:rsidRPr="002A3A3F">
        <w:rPr>
          <w:sz w:val="22"/>
          <w:szCs w:val="22"/>
          <w:lang w:val="en-GB"/>
        </w:rPr>
        <w:t xml:space="preserve"> where public procurement information and the public contract register are accessible without a need to register;</w:t>
      </w:r>
    </w:p>
    <w:p w14:paraId="7B241AEB" w14:textId="77777777" w:rsidR="00C91791" w:rsidRPr="002A3A3F" w:rsidRDefault="00C91791" w:rsidP="00B06CFC">
      <w:pPr>
        <w:spacing w:before="120" w:after="120"/>
        <w:ind w:left="720"/>
        <w:jc w:val="both"/>
        <w:rPr>
          <w:sz w:val="22"/>
          <w:szCs w:val="22"/>
          <w:lang w:val="en-GB"/>
        </w:rPr>
      </w:pPr>
      <w:r w:rsidRPr="002A3A3F">
        <w:rPr>
          <w:b/>
          <w:sz w:val="22"/>
          <w:szCs w:val="22"/>
          <w:lang w:val="en-GB"/>
        </w:rPr>
        <w:t xml:space="preserve">Procurement Officer – </w:t>
      </w:r>
      <w:r w:rsidRPr="002A3A3F">
        <w:rPr>
          <w:sz w:val="22"/>
          <w:szCs w:val="22"/>
          <w:lang w:val="en-GB"/>
        </w:rPr>
        <w:t xml:space="preserve">a specialised member of the Working Group trained and authorised to access the </w:t>
      </w:r>
      <w:proofErr w:type="spellStart"/>
      <w:r w:rsidRPr="002A3A3F">
        <w:rPr>
          <w:sz w:val="22"/>
          <w:szCs w:val="22"/>
          <w:lang w:val="en-GB"/>
        </w:rPr>
        <w:t>MTender</w:t>
      </w:r>
      <w:proofErr w:type="spellEnd"/>
      <w:r w:rsidRPr="002A3A3F">
        <w:rPr>
          <w:sz w:val="22"/>
          <w:szCs w:val="22"/>
          <w:lang w:val="en-GB"/>
        </w:rPr>
        <w:t xml:space="preserve"> System to record decisions of the Working Group in relation to preparation and conducting of electronic tendering procedures and to submit for online publication on the </w:t>
      </w:r>
      <w:proofErr w:type="spellStart"/>
      <w:r w:rsidRPr="002A3A3F">
        <w:rPr>
          <w:sz w:val="22"/>
          <w:szCs w:val="22"/>
          <w:lang w:val="en-GB"/>
        </w:rPr>
        <w:t>MTender</w:t>
      </w:r>
      <w:proofErr w:type="spellEnd"/>
      <w:r w:rsidRPr="002A3A3F">
        <w:rPr>
          <w:sz w:val="22"/>
          <w:szCs w:val="22"/>
          <w:lang w:val="en-GB"/>
        </w:rPr>
        <w:t xml:space="preserve"> System relevant procurement notifications and documents, as appropriate for a public procurement procedure;</w:t>
      </w:r>
    </w:p>
    <w:p w14:paraId="33299B1E" w14:textId="77777777" w:rsidR="00C91791" w:rsidRPr="002A3A3F" w:rsidRDefault="00C91791" w:rsidP="00B06CFC">
      <w:pPr>
        <w:spacing w:before="120" w:after="120"/>
        <w:ind w:left="720"/>
        <w:jc w:val="both"/>
        <w:rPr>
          <w:sz w:val="22"/>
          <w:szCs w:val="22"/>
          <w:lang w:val="en-GB"/>
        </w:rPr>
      </w:pPr>
      <w:r w:rsidRPr="002A3A3F">
        <w:rPr>
          <w:b/>
          <w:sz w:val="22"/>
          <w:szCs w:val="22"/>
          <w:lang w:val="en-GB"/>
        </w:rPr>
        <w:t xml:space="preserve">Procurement Planning </w:t>
      </w:r>
      <w:r w:rsidRPr="002A3A3F">
        <w:rPr>
          <w:sz w:val="22"/>
          <w:szCs w:val="22"/>
          <w:lang w:val="en-GB"/>
        </w:rPr>
        <w:t>– as defined by the Government Decree no. 1419/2016 on the approval of the Regulation on the Procurement Planning, represents an identification of public procurement contracts intended to meet the needs of goods, works or services for the entire budget</w:t>
      </w:r>
      <w:r w:rsidR="00A74D35" w:rsidRPr="002A3A3F">
        <w:rPr>
          <w:sz w:val="22"/>
          <w:szCs w:val="22"/>
          <w:lang w:val="en-GB"/>
        </w:rPr>
        <w:t>ary</w:t>
      </w:r>
      <w:r w:rsidRPr="002A3A3F">
        <w:rPr>
          <w:sz w:val="22"/>
          <w:szCs w:val="22"/>
          <w:lang w:val="en-GB"/>
        </w:rPr>
        <w:t xml:space="preserve"> year, reflected in the procurement plan of the Contracting Authority;</w:t>
      </w:r>
    </w:p>
    <w:p w14:paraId="5E308E1C" w14:textId="77777777" w:rsidR="00C91791" w:rsidRPr="002A3A3F" w:rsidRDefault="00C91791" w:rsidP="00B06CFC">
      <w:pPr>
        <w:spacing w:before="120" w:after="120"/>
        <w:ind w:left="720"/>
        <w:jc w:val="both"/>
        <w:rPr>
          <w:sz w:val="22"/>
          <w:szCs w:val="22"/>
          <w:lang w:val="en-GB"/>
        </w:rPr>
      </w:pPr>
      <w:r w:rsidRPr="002A3A3F">
        <w:rPr>
          <w:b/>
          <w:bCs/>
          <w:sz w:val="22"/>
          <w:szCs w:val="22"/>
          <w:lang w:val="en-GB"/>
        </w:rPr>
        <w:t xml:space="preserve">Procurement Record </w:t>
      </w:r>
      <w:r w:rsidRPr="002A3A3F">
        <w:rPr>
          <w:sz w:val="22"/>
          <w:szCs w:val="22"/>
          <w:lang w:val="en-GB"/>
        </w:rPr>
        <w:t xml:space="preserve">– a record of electronic public procurement procedure generated by the </w:t>
      </w:r>
      <w:proofErr w:type="spellStart"/>
      <w:r w:rsidRPr="002A3A3F">
        <w:rPr>
          <w:sz w:val="22"/>
          <w:szCs w:val="22"/>
          <w:lang w:val="en-GB"/>
        </w:rPr>
        <w:t>MTender</w:t>
      </w:r>
      <w:proofErr w:type="spellEnd"/>
      <w:r w:rsidRPr="002A3A3F">
        <w:rPr>
          <w:sz w:val="22"/>
          <w:szCs w:val="22"/>
          <w:lang w:val="en-GB"/>
        </w:rPr>
        <w:t xml:space="preserve"> System, including detailed information related to the subject matter of the public procurement contract, the Tender specifications and any documentation related to the award procedure for a contract. </w:t>
      </w:r>
      <w:r w:rsidRPr="002A3A3F">
        <w:rPr>
          <w:bCs/>
          <w:sz w:val="22"/>
          <w:szCs w:val="22"/>
          <w:lang w:val="en-GB"/>
        </w:rPr>
        <w:t>The Procurement Record shall be generated and signed solely as electronic documents and published online in the Contract Register for auditing purposes; no hard copies are required or accepted or shall be retained</w:t>
      </w:r>
      <w:r w:rsidRPr="002A3A3F">
        <w:rPr>
          <w:sz w:val="22"/>
          <w:szCs w:val="22"/>
          <w:lang w:val="en-GB"/>
        </w:rPr>
        <w:t>;</w:t>
      </w:r>
    </w:p>
    <w:p w14:paraId="52842B8E" w14:textId="51B8BBB0" w:rsidR="006613FA" w:rsidRPr="002A3A3F" w:rsidRDefault="00690FE5" w:rsidP="00B06CFC">
      <w:pPr>
        <w:spacing w:before="120" w:after="120"/>
        <w:ind w:left="720"/>
        <w:jc w:val="both"/>
        <w:rPr>
          <w:sz w:val="22"/>
          <w:szCs w:val="22"/>
          <w:lang w:val="en-GB"/>
        </w:rPr>
      </w:pPr>
      <w:r w:rsidRPr="002A3A3F">
        <w:rPr>
          <w:b/>
          <w:bCs/>
          <w:sz w:val="22"/>
          <w:szCs w:val="22"/>
          <w:lang w:val="en-GB"/>
        </w:rPr>
        <w:t>Restricted tender</w:t>
      </w:r>
      <w:r w:rsidR="006613FA" w:rsidRPr="002A3A3F">
        <w:rPr>
          <w:b/>
          <w:bCs/>
          <w:sz w:val="22"/>
          <w:szCs w:val="22"/>
          <w:lang w:val="en-GB"/>
        </w:rPr>
        <w:t xml:space="preserve"> </w:t>
      </w:r>
      <w:r w:rsidR="006613FA" w:rsidRPr="002A3A3F">
        <w:rPr>
          <w:sz w:val="22"/>
          <w:szCs w:val="22"/>
          <w:lang w:val="en-GB"/>
        </w:rPr>
        <w:t xml:space="preserve">- </w:t>
      </w:r>
      <w:r w:rsidR="00480C65" w:rsidRPr="002A3A3F">
        <w:rPr>
          <w:sz w:val="22"/>
          <w:szCs w:val="22"/>
          <w:lang w:val="en-GB"/>
        </w:rPr>
        <w:t xml:space="preserve">public procurement procedure regulated by the </w:t>
      </w:r>
      <w:proofErr w:type="spellStart"/>
      <w:r w:rsidR="00480C65" w:rsidRPr="002A3A3F">
        <w:rPr>
          <w:sz w:val="22"/>
          <w:szCs w:val="22"/>
          <w:lang w:val="en-GB"/>
        </w:rPr>
        <w:t>LPP</w:t>
      </w:r>
      <w:proofErr w:type="spellEnd"/>
      <w:r w:rsidR="00480C65" w:rsidRPr="002A3A3F">
        <w:rPr>
          <w:sz w:val="22"/>
          <w:szCs w:val="22"/>
          <w:lang w:val="en-GB"/>
        </w:rPr>
        <w:t xml:space="preserve"> and this Regulation, in which any interested </w:t>
      </w:r>
      <w:r w:rsidR="00031E35" w:rsidRPr="002A3A3F">
        <w:rPr>
          <w:sz w:val="22"/>
          <w:szCs w:val="22"/>
          <w:lang w:val="en-GB"/>
        </w:rPr>
        <w:t>E</w:t>
      </w:r>
      <w:r w:rsidR="00480C65" w:rsidRPr="002A3A3F">
        <w:rPr>
          <w:sz w:val="22"/>
          <w:szCs w:val="22"/>
          <w:lang w:val="en-GB"/>
        </w:rPr>
        <w:t xml:space="preserve">conomic </w:t>
      </w:r>
      <w:r w:rsidR="00031E35" w:rsidRPr="002A3A3F">
        <w:rPr>
          <w:sz w:val="22"/>
          <w:szCs w:val="22"/>
          <w:lang w:val="en-GB"/>
        </w:rPr>
        <w:t>O</w:t>
      </w:r>
      <w:r w:rsidR="00480C65" w:rsidRPr="002A3A3F">
        <w:rPr>
          <w:sz w:val="22"/>
          <w:szCs w:val="22"/>
          <w:lang w:val="en-GB"/>
        </w:rPr>
        <w:t xml:space="preserve">perator can submit a </w:t>
      </w:r>
      <w:r w:rsidR="00AE7A42" w:rsidRPr="002A3A3F">
        <w:rPr>
          <w:sz w:val="22"/>
          <w:szCs w:val="22"/>
          <w:lang w:val="en-GB"/>
        </w:rPr>
        <w:t>Candidature for the first stage of the procedure, and only qualified or selected Candidates are invited to submit a Tender for the second stage of the procedure</w:t>
      </w:r>
      <w:r w:rsidR="00480C65" w:rsidRPr="002A3A3F">
        <w:rPr>
          <w:sz w:val="22"/>
          <w:szCs w:val="22"/>
          <w:lang w:val="en-GB"/>
        </w:rPr>
        <w:t>;</w:t>
      </w:r>
    </w:p>
    <w:p w14:paraId="07C8BB91" w14:textId="5EDA0ADB" w:rsidR="00C91791" w:rsidRPr="002A3A3F" w:rsidRDefault="00C91791" w:rsidP="00B06CFC">
      <w:pPr>
        <w:spacing w:before="120" w:after="120"/>
        <w:ind w:left="720"/>
        <w:jc w:val="both"/>
        <w:rPr>
          <w:sz w:val="22"/>
          <w:szCs w:val="22"/>
          <w:lang w:val="en-GB"/>
        </w:rPr>
      </w:pPr>
      <w:r w:rsidRPr="002A3A3F">
        <w:rPr>
          <w:b/>
          <w:sz w:val="22"/>
          <w:szCs w:val="22"/>
          <w:lang w:val="en-GB"/>
        </w:rPr>
        <w:t xml:space="preserve">Quotation </w:t>
      </w:r>
      <w:r w:rsidRPr="002A3A3F">
        <w:rPr>
          <w:sz w:val="22"/>
          <w:szCs w:val="22"/>
          <w:lang w:val="en-GB"/>
        </w:rPr>
        <w:t xml:space="preserve">– represents the price or other values (non-price criteria) forming part of the Tender submitted by the Economic Operator within the </w:t>
      </w:r>
      <w:r w:rsidR="009459C9" w:rsidRPr="002A3A3F">
        <w:rPr>
          <w:sz w:val="22"/>
          <w:szCs w:val="22"/>
          <w:lang w:val="en-GB"/>
        </w:rPr>
        <w:t>electronic auction</w:t>
      </w:r>
      <w:r w:rsidRPr="002A3A3F">
        <w:rPr>
          <w:sz w:val="22"/>
          <w:szCs w:val="22"/>
          <w:lang w:val="en-GB"/>
        </w:rPr>
        <w:t xml:space="preserve">. </w:t>
      </w:r>
    </w:p>
    <w:p w14:paraId="3AD052AA" w14:textId="58796B6D" w:rsidR="00C91791" w:rsidRPr="002A3A3F" w:rsidRDefault="00C91791" w:rsidP="00B06CFC">
      <w:pPr>
        <w:spacing w:before="120" w:after="120"/>
        <w:ind w:left="720"/>
        <w:jc w:val="both"/>
        <w:rPr>
          <w:sz w:val="22"/>
          <w:szCs w:val="22"/>
          <w:lang w:val="en-GB"/>
        </w:rPr>
      </w:pPr>
      <w:r w:rsidRPr="002A3A3F">
        <w:rPr>
          <w:b/>
          <w:sz w:val="22"/>
          <w:szCs w:val="22"/>
          <w:lang w:val="en-GB"/>
        </w:rPr>
        <w:t>Registered User</w:t>
      </w:r>
      <w:r w:rsidRPr="002A3A3F">
        <w:rPr>
          <w:sz w:val="22"/>
          <w:szCs w:val="22"/>
          <w:lang w:val="en-GB"/>
        </w:rPr>
        <w:t xml:space="preserve"> – person or persons who are representatives of Contracting Authorities or Economic Operators who upon acceptance of the </w:t>
      </w:r>
      <w:proofErr w:type="spellStart"/>
      <w:r w:rsidRPr="002A3A3F">
        <w:rPr>
          <w:sz w:val="22"/>
          <w:szCs w:val="22"/>
          <w:lang w:val="en-GB"/>
        </w:rPr>
        <w:t>MTender</w:t>
      </w:r>
      <w:proofErr w:type="spellEnd"/>
      <w:r w:rsidRPr="002A3A3F">
        <w:rPr>
          <w:sz w:val="22"/>
          <w:szCs w:val="22"/>
          <w:lang w:val="en-GB"/>
        </w:rPr>
        <w:t xml:space="preserve"> Terms of Use have identified and authenticated themselves by completing registration on the </w:t>
      </w:r>
      <w:proofErr w:type="spellStart"/>
      <w:r w:rsidRPr="002A3A3F">
        <w:rPr>
          <w:sz w:val="22"/>
          <w:szCs w:val="22"/>
          <w:lang w:val="en-GB"/>
        </w:rPr>
        <w:t>MTender</w:t>
      </w:r>
      <w:proofErr w:type="spellEnd"/>
      <w:r w:rsidRPr="002A3A3F">
        <w:rPr>
          <w:sz w:val="22"/>
          <w:szCs w:val="22"/>
          <w:lang w:val="en-GB"/>
        </w:rPr>
        <w:t xml:space="preserve"> networking electronic procurement platform, as defined by the Government Decree no. 705/2018 on the approval of the technical concept of the </w:t>
      </w:r>
      <w:proofErr w:type="spellStart"/>
      <w:r w:rsidRPr="002A3A3F">
        <w:rPr>
          <w:sz w:val="22"/>
          <w:szCs w:val="22"/>
          <w:lang w:val="en-GB"/>
        </w:rPr>
        <w:t>MTender</w:t>
      </w:r>
      <w:proofErr w:type="spellEnd"/>
      <w:r w:rsidRPr="002A3A3F">
        <w:rPr>
          <w:sz w:val="22"/>
          <w:szCs w:val="22"/>
          <w:lang w:val="en-GB"/>
        </w:rPr>
        <w:t xml:space="preserve"> System, and may have access to the </w:t>
      </w:r>
      <w:proofErr w:type="spellStart"/>
      <w:r w:rsidRPr="002A3A3F">
        <w:rPr>
          <w:sz w:val="22"/>
          <w:szCs w:val="22"/>
          <w:lang w:val="en-GB"/>
        </w:rPr>
        <w:t>MTender</w:t>
      </w:r>
      <w:proofErr w:type="spellEnd"/>
      <w:r w:rsidRPr="002A3A3F">
        <w:rPr>
          <w:sz w:val="22"/>
          <w:szCs w:val="22"/>
          <w:lang w:val="en-GB"/>
        </w:rPr>
        <w:t xml:space="preserve"> information and services.</w:t>
      </w:r>
    </w:p>
    <w:p w14:paraId="451B2C7C" w14:textId="78CFA400" w:rsidR="00876113" w:rsidRPr="002A3A3F" w:rsidRDefault="00876113" w:rsidP="00B06CFC">
      <w:pPr>
        <w:spacing w:before="120" w:after="120"/>
        <w:ind w:left="720"/>
        <w:jc w:val="both"/>
        <w:rPr>
          <w:sz w:val="22"/>
          <w:szCs w:val="22"/>
          <w:lang w:val="en-GB"/>
        </w:rPr>
      </w:pPr>
      <w:r w:rsidRPr="002A3A3F">
        <w:rPr>
          <w:b/>
          <w:sz w:val="22"/>
          <w:szCs w:val="22"/>
          <w:lang w:val="en-GB"/>
        </w:rPr>
        <w:t>Responsive Tender</w:t>
      </w:r>
      <w:r w:rsidRPr="002A3A3F">
        <w:rPr>
          <w:sz w:val="22"/>
          <w:szCs w:val="22"/>
          <w:lang w:val="en-GB"/>
        </w:rPr>
        <w:t xml:space="preserve"> – represents the Tender that compromises all the documents requested in accordance with the published Tender Documents of the particular procurement procedure and is prepared and submitted following the instructions from the published Tender Documents of the particular procurement procedure</w:t>
      </w:r>
      <w:r w:rsidR="00CB0B13" w:rsidRPr="002A3A3F">
        <w:rPr>
          <w:sz w:val="22"/>
          <w:szCs w:val="22"/>
          <w:lang w:val="en-GB"/>
        </w:rPr>
        <w:t>.</w:t>
      </w:r>
    </w:p>
    <w:p w14:paraId="650004F2" w14:textId="77777777" w:rsidR="00C91791" w:rsidRPr="002A3A3F" w:rsidRDefault="00C91791" w:rsidP="00B06CFC">
      <w:pPr>
        <w:spacing w:before="120" w:after="120"/>
        <w:ind w:left="720"/>
        <w:jc w:val="both"/>
        <w:rPr>
          <w:sz w:val="22"/>
          <w:szCs w:val="22"/>
          <w:lang w:val="en-GB"/>
        </w:rPr>
      </w:pPr>
      <w:r w:rsidRPr="002A3A3F">
        <w:rPr>
          <w:b/>
          <w:sz w:val="22"/>
          <w:szCs w:val="22"/>
          <w:lang w:val="en-GB"/>
        </w:rPr>
        <w:t>Tender</w:t>
      </w:r>
      <w:r w:rsidRPr="002A3A3F">
        <w:rPr>
          <w:sz w:val="22"/>
          <w:szCs w:val="22"/>
          <w:lang w:val="en-GB"/>
        </w:rPr>
        <w:t xml:space="preserve"> - the Tender defined by article 1 of the </w:t>
      </w:r>
      <w:proofErr w:type="spellStart"/>
      <w:r w:rsidRPr="002A3A3F">
        <w:rPr>
          <w:sz w:val="22"/>
          <w:szCs w:val="22"/>
          <w:lang w:val="en-GB"/>
        </w:rPr>
        <w:t>LPP</w:t>
      </w:r>
      <w:proofErr w:type="spellEnd"/>
      <w:r w:rsidRPr="002A3A3F">
        <w:rPr>
          <w:sz w:val="22"/>
          <w:szCs w:val="22"/>
          <w:lang w:val="en-GB"/>
        </w:rPr>
        <w:t>, comprising the European Single Procurement Document (</w:t>
      </w:r>
      <w:proofErr w:type="spellStart"/>
      <w:r w:rsidRPr="002A3A3F">
        <w:rPr>
          <w:sz w:val="22"/>
          <w:szCs w:val="22"/>
          <w:lang w:val="en-GB"/>
        </w:rPr>
        <w:t>ESPD</w:t>
      </w:r>
      <w:proofErr w:type="spellEnd"/>
      <w:r w:rsidRPr="002A3A3F">
        <w:rPr>
          <w:sz w:val="22"/>
          <w:szCs w:val="22"/>
          <w:lang w:val="en-GB"/>
        </w:rPr>
        <w:t xml:space="preserve">), Technical Proposal and Financial Proposal and any other document required and submitted by the registered user of the Economic Operator in the </w:t>
      </w:r>
      <w:proofErr w:type="spellStart"/>
      <w:r w:rsidRPr="002A3A3F">
        <w:rPr>
          <w:sz w:val="22"/>
          <w:szCs w:val="22"/>
          <w:lang w:val="en-GB"/>
        </w:rPr>
        <w:t>MTender</w:t>
      </w:r>
      <w:proofErr w:type="spellEnd"/>
      <w:r w:rsidRPr="002A3A3F">
        <w:rPr>
          <w:sz w:val="22"/>
          <w:szCs w:val="22"/>
          <w:lang w:val="en-GB"/>
        </w:rPr>
        <w:t xml:space="preserve"> System; </w:t>
      </w:r>
    </w:p>
    <w:p w14:paraId="4CCA92CD" w14:textId="77777777" w:rsidR="00C91791" w:rsidRPr="002A3A3F" w:rsidRDefault="00C91791" w:rsidP="00B06CFC">
      <w:pPr>
        <w:spacing w:before="120" w:after="120"/>
        <w:ind w:left="720"/>
        <w:jc w:val="both"/>
        <w:rPr>
          <w:sz w:val="22"/>
          <w:szCs w:val="22"/>
          <w:lang w:val="en-GB"/>
        </w:rPr>
      </w:pPr>
      <w:r w:rsidRPr="002A3A3F">
        <w:rPr>
          <w:b/>
          <w:sz w:val="22"/>
          <w:szCs w:val="22"/>
          <w:lang w:val="en-GB"/>
        </w:rPr>
        <w:t>Working Group</w:t>
      </w:r>
      <w:r w:rsidRPr="002A3A3F">
        <w:rPr>
          <w:sz w:val="22"/>
          <w:szCs w:val="22"/>
          <w:lang w:val="en-GB"/>
        </w:rPr>
        <w:t xml:space="preserve"> - a working group of specialists appointed by the Contracting Authority to conduct public procurement procedures in accordance with the Government Decree no. 667/2016 on approval of the Regulation on the activity of the Working Group;</w:t>
      </w:r>
    </w:p>
    <w:p w14:paraId="126EA8FA" w14:textId="77777777" w:rsidR="00D356B9" w:rsidRPr="002A3A3F" w:rsidRDefault="00D356B9" w:rsidP="00B06CFC">
      <w:pPr>
        <w:spacing w:before="120" w:after="120"/>
        <w:ind w:left="720"/>
        <w:jc w:val="both"/>
        <w:rPr>
          <w:sz w:val="22"/>
          <w:szCs w:val="22"/>
          <w:lang w:val="en-GB"/>
        </w:rPr>
      </w:pPr>
      <w:r w:rsidRPr="002A3A3F">
        <w:rPr>
          <w:sz w:val="22"/>
          <w:szCs w:val="22"/>
          <w:lang w:val="en-GB"/>
        </w:rPr>
        <w:t xml:space="preserve">Other terms used shall have the meanings as defined in the </w:t>
      </w:r>
      <w:proofErr w:type="spellStart"/>
      <w:r w:rsidR="00B57746" w:rsidRPr="002A3A3F">
        <w:rPr>
          <w:sz w:val="22"/>
          <w:szCs w:val="22"/>
          <w:lang w:val="en-GB"/>
        </w:rPr>
        <w:t>LPP</w:t>
      </w:r>
      <w:proofErr w:type="spellEnd"/>
      <w:r w:rsidRPr="002A3A3F">
        <w:rPr>
          <w:sz w:val="22"/>
          <w:szCs w:val="22"/>
          <w:lang w:val="en-GB"/>
        </w:rPr>
        <w:t xml:space="preserve">, the Law on </w:t>
      </w:r>
      <w:r w:rsidR="003954A4" w:rsidRPr="002A3A3F">
        <w:rPr>
          <w:sz w:val="22"/>
          <w:szCs w:val="22"/>
          <w:lang w:val="en-GB"/>
        </w:rPr>
        <w:t>E</w:t>
      </w:r>
      <w:r w:rsidR="006C0F26" w:rsidRPr="002A3A3F">
        <w:rPr>
          <w:sz w:val="22"/>
          <w:szCs w:val="22"/>
          <w:lang w:val="en-GB"/>
        </w:rPr>
        <w:t xml:space="preserve">lectronic </w:t>
      </w:r>
      <w:r w:rsidR="003954A4" w:rsidRPr="002A3A3F">
        <w:rPr>
          <w:sz w:val="22"/>
          <w:szCs w:val="22"/>
          <w:lang w:val="en-GB"/>
        </w:rPr>
        <w:t>C</w:t>
      </w:r>
      <w:r w:rsidRPr="002A3A3F">
        <w:rPr>
          <w:sz w:val="22"/>
          <w:szCs w:val="22"/>
          <w:lang w:val="en-GB"/>
        </w:rPr>
        <w:t>ommerce</w:t>
      </w:r>
      <w:r w:rsidR="006C0F26" w:rsidRPr="002A3A3F">
        <w:rPr>
          <w:sz w:val="22"/>
          <w:szCs w:val="22"/>
          <w:lang w:val="en-GB"/>
        </w:rPr>
        <w:t xml:space="preserve"> no. 284/2004</w:t>
      </w:r>
      <w:r w:rsidRPr="002A3A3F">
        <w:rPr>
          <w:sz w:val="22"/>
          <w:szCs w:val="22"/>
          <w:lang w:val="en-GB"/>
        </w:rPr>
        <w:t xml:space="preserve"> and the Law </w:t>
      </w:r>
      <w:r w:rsidR="00343A17" w:rsidRPr="002A3A3F">
        <w:rPr>
          <w:sz w:val="22"/>
          <w:szCs w:val="22"/>
          <w:lang w:val="en-GB"/>
        </w:rPr>
        <w:t>o</w:t>
      </w:r>
      <w:r w:rsidRPr="002A3A3F">
        <w:rPr>
          <w:sz w:val="22"/>
          <w:szCs w:val="22"/>
          <w:lang w:val="en-GB"/>
        </w:rPr>
        <w:t xml:space="preserve">n </w:t>
      </w:r>
      <w:r w:rsidR="003954A4" w:rsidRPr="002A3A3F">
        <w:rPr>
          <w:sz w:val="22"/>
          <w:szCs w:val="22"/>
          <w:lang w:val="en-GB"/>
        </w:rPr>
        <w:t>E</w:t>
      </w:r>
      <w:r w:rsidRPr="002A3A3F">
        <w:rPr>
          <w:sz w:val="22"/>
          <w:szCs w:val="22"/>
          <w:lang w:val="en-GB"/>
        </w:rPr>
        <w:t xml:space="preserve">lectronic </w:t>
      </w:r>
      <w:r w:rsidR="003954A4" w:rsidRPr="002A3A3F">
        <w:rPr>
          <w:sz w:val="22"/>
          <w:szCs w:val="22"/>
          <w:lang w:val="en-GB"/>
        </w:rPr>
        <w:t>S</w:t>
      </w:r>
      <w:r w:rsidRPr="002A3A3F">
        <w:rPr>
          <w:sz w:val="22"/>
          <w:szCs w:val="22"/>
          <w:lang w:val="en-GB"/>
        </w:rPr>
        <w:t xml:space="preserve">ignature and </w:t>
      </w:r>
      <w:r w:rsidR="003954A4" w:rsidRPr="002A3A3F">
        <w:rPr>
          <w:sz w:val="22"/>
          <w:szCs w:val="22"/>
          <w:lang w:val="en-GB"/>
        </w:rPr>
        <w:t>E</w:t>
      </w:r>
      <w:r w:rsidRPr="002A3A3F">
        <w:rPr>
          <w:sz w:val="22"/>
          <w:szCs w:val="22"/>
          <w:lang w:val="en-GB"/>
        </w:rPr>
        <w:t xml:space="preserve">lectronic </w:t>
      </w:r>
      <w:r w:rsidR="003954A4" w:rsidRPr="002A3A3F">
        <w:rPr>
          <w:sz w:val="22"/>
          <w:szCs w:val="22"/>
          <w:lang w:val="en-GB"/>
        </w:rPr>
        <w:t>D</w:t>
      </w:r>
      <w:r w:rsidRPr="002A3A3F">
        <w:rPr>
          <w:sz w:val="22"/>
          <w:szCs w:val="22"/>
          <w:lang w:val="en-GB"/>
        </w:rPr>
        <w:t>ocument</w:t>
      </w:r>
      <w:r w:rsidR="00775E1E" w:rsidRPr="002A3A3F">
        <w:rPr>
          <w:sz w:val="22"/>
          <w:szCs w:val="22"/>
          <w:lang w:val="en-GB"/>
        </w:rPr>
        <w:t xml:space="preserve"> no. 91/2014</w:t>
      </w:r>
      <w:r w:rsidRPr="002A3A3F">
        <w:rPr>
          <w:sz w:val="22"/>
          <w:szCs w:val="22"/>
          <w:lang w:val="en-GB"/>
        </w:rPr>
        <w:t>.</w:t>
      </w:r>
    </w:p>
    <w:p w14:paraId="3A5544E1" w14:textId="7C718D13" w:rsidR="00345EAC" w:rsidRPr="002A3A3F" w:rsidRDefault="00345EAC" w:rsidP="00B06CFC">
      <w:pPr>
        <w:numPr>
          <w:ilvl w:val="0"/>
          <w:numId w:val="7"/>
        </w:numPr>
        <w:tabs>
          <w:tab w:val="left" w:pos="1200"/>
        </w:tabs>
        <w:spacing w:before="120" w:after="120"/>
        <w:jc w:val="both"/>
        <w:rPr>
          <w:sz w:val="22"/>
          <w:szCs w:val="22"/>
          <w:lang w:val="en-GB"/>
        </w:rPr>
      </w:pPr>
      <w:r w:rsidRPr="002A3A3F">
        <w:rPr>
          <w:sz w:val="22"/>
          <w:szCs w:val="22"/>
          <w:lang w:val="en-GB"/>
        </w:rPr>
        <w:lastRenderedPageBreak/>
        <w:t>Th</w:t>
      </w:r>
      <w:r w:rsidR="00031E35" w:rsidRPr="002A3A3F">
        <w:rPr>
          <w:sz w:val="22"/>
          <w:szCs w:val="22"/>
          <w:lang w:val="en-GB"/>
        </w:rPr>
        <w:t>is</w:t>
      </w:r>
      <w:r w:rsidRPr="002A3A3F">
        <w:rPr>
          <w:sz w:val="22"/>
          <w:szCs w:val="22"/>
          <w:lang w:val="en-GB"/>
        </w:rPr>
        <w:t xml:space="preserve"> Regulation establishes the legal basis for organizing and conducting</w:t>
      </w:r>
      <w:r w:rsidR="001F2DD4" w:rsidRPr="002A3A3F">
        <w:rPr>
          <w:sz w:val="22"/>
          <w:szCs w:val="22"/>
          <w:lang w:val="en-GB"/>
        </w:rPr>
        <w:t xml:space="preserve"> a</w:t>
      </w:r>
      <w:r w:rsidRPr="002A3A3F">
        <w:rPr>
          <w:sz w:val="22"/>
          <w:szCs w:val="22"/>
          <w:lang w:val="en-GB"/>
        </w:rPr>
        <w:t xml:space="preserve"> </w:t>
      </w:r>
      <w:r w:rsidR="00690FE5" w:rsidRPr="002A3A3F">
        <w:rPr>
          <w:sz w:val="22"/>
          <w:szCs w:val="22"/>
          <w:lang w:val="en-GB"/>
        </w:rPr>
        <w:t>restricted tender</w:t>
      </w:r>
      <w:r w:rsidR="00031E35" w:rsidRPr="002A3A3F">
        <w:rPr>
          <w:sz w:val="22"/>
          <w:szCs w:val="22"/>
          <w:lang w:val="en-GB"/>
        </w:rPr>
        <w:t xml:space="preserve"> procedure</w:t>
      </w:r>
      <w:r w:rsidR="001F2DD4" w:rsidRPr="002A3A3F">
        <w:rPr>
          <w:sz w:val="22"/>
          <w:szCs w:val="22"/>
          <w:lang w:val="en-GB"/>
        </w:rPr>
        <w:t xml:space="preserve"> </w:t>
      </w:r>
      <w:r w:rsidR="004F21B5" w:rsidRPr="002A3A3F">
        <w:rPr>
          <w:sz w:val="22"/>
          <w:szCs w:val="22"/>
          <w:lang w:val="en-GB"/>
        </w:rPr>
        <w:t>aimed at</w:t>
      </w:r>
      <w:r w:rsidRPr="002A3A3F">
        <w:rPr>
          <w:sz w:val="22"/>
          <w:szCs w:val="22"/>
          <w:lang w:val="en-GB"/>
        </w:rPr>
        <w:t xml:space="preserve"> sav</w:t>
      </w:r>
      <w:r w:rsidR="004F21B5" w:rsidRPr="002A3A3F">
        <w:rPr>
          <w:sz w:val="22"/>
          <w:szCs w:val="22"/>
          <w:lang w:val="en-GB"/>
        </w:rPr>
        <w:t>ing</w:t>
      </w:r>
      <w:r w:rsidRPr="002A3A3F">
        <w:rPr>
          <w:sz w:val="22"/>
          <w:szCs w:val="22"/>
          <w:lang w:val="en-GB"/>
        </w:rPr>
        <w:t xml:space="preserve"> public money</w:t>
      </w:r>
      <w:r w:rsidR="001F2DD4" w:rsidRPr="002A3A3F">
        <w:rPr>
          <w:sz w:val="22"/>
          <w:szCs w:val="22"/>
          <w:lang w:val="en-GB"/>
        </w:rPr>
        <w:t>,</w:t>
      </w:r>
      <w:r w:rsidRPr="002A3A3F">
        <w:rPr>
          <w:sz w:val="22"/>
          <w:szCs w:val="22"/>
          <w:lang w:val="en-GB"/>
        </w:rPr>
        <w:t xml:space="preserve"> streamline the procurement</w:t>
      </w:r>
      <w:r w:rsidR="001F2DD4" w:rsidRPr="002A3A3F">
        <w:rPr>
          <w:sz w:val="22"/>
          <w:szCs w:val="22"/>
          <w:lang w:val="en-GB"/>
        </w:rPr>
        <w:t xml:space="preserve">, </w:t>
      </w:r>
      <w:r w:rsidRPr="002A3A3F">
        <w:rPr>
          <w:sz w:val="22"/>
          <w:szCs w:val="22"/>
          <w:lang w:val="en-GB"/>
        </w:rPr>
        <w:t>meet</w:t>
      </w:r>
      <w:r w:rsidR="0011251A" w:rsidRPr="002A3A3F">
        <w:rPr>
          <w:sz w:val="22"/>
          <w:szCs w:val="22"/>
          <w:lang w:val="en-GB"/>
        </w:rPr>
        <w:t>ing</w:t>
      </w:r>
      <w:r w:rsidRPr="002A3A3F">
        <w:rPr>
          <w:sz w:val="22"/>
          <w:szCs w:val="22"/>
          <w:lang w:val="en-GB"/>
        </w:rPr>
        <w:t xml:space="preserve"> the needs of the </w:t>
      </w:r>
      <w:r w:rsidR="004F21B5" w:rsidRPr="002A3A3F">
        <w:rPr>
          <w:sz w:val="22"/>
          <w:szCs w:val="22"/>
          <w:lang w:val="en-GB"/>
        </w:rPr>
        <w:t>C</w:t>
      </w:r>
      <w:r w:rsidR="001F2DD4" w:rsidRPr="002A3A3F">
        <w:rPr>
          <w:sz w:val="22"/>
          <w:szCs w:val="22"/>
          <w:lang w:val="en-GB"/>
        </w:rPr>
        <w:t xml:space="preserve">ontracting </w:t>
      </w:r>
      <w:r w:rsidR="004F21B5" w:rsidRPr="002A3A3F">
        <w:rPr>
          <w:sz w:val="22"/>
          <w:szCs w:val="22"/>
          <w:lang w:val="en-GB"/>
        </w:rPr>
        <w:t>A</w:t>
      </w:r>
      <w:r w:rsidRPr="002A3A3F">
        <w:rPr>
          <w:sz w:val="22"/>
          <w:szCs w:val="22"/>
          <w:lang w:val="en-GB"/>
        </w:rPr>
        <w:t>uthorities</w:t>
      </w:r>
      <w:r w:rsidR="001F2DD4" w:rsidRPr="002A3A3F">
        <w:rPr>
          <w:sz w:val="22"/>
          <w:szCs w:val="22"/>
          <w:lang w:val="en-GB"/>
        </w:rPr>
        <w:t xml:space="preserve"> and ensur</w:t>
      </w:r>
      <w:r w:rsidR="0011251A" w:rsidRPr="002A3A3F">
        <w:rPr>
          <w:sz w:val="22"/>
          <w:szCs w:val="22"/>
          <w:lang w:val="en-GB"/>
        </w:rPr>
        <w:t>ing</w:t>
      </w:r>
      <w:r w:rsidRPr="002A3A3F">
        <w:rPr>
          <w:sz w:val="22"/>
          <w:szCs w:val="22"/>
          <w:lang w:val="en-GB"/>
        </w:rPr>
        <w:t xml:space="preserve"> the wide participation of </w:t>
      </w:r>
      <w:r w:rsidR="00A35B25" w:rsidRPr="002A3A3F">
        <w:rPr>
          <w:sz w:val="22"/>
          <w:szCs w:val="22"/>
          <w:lang w:val="en-GB"/>
        </w:rPr>
        <w:t>E</w:t>
      </w:r>
      <w:r w:rsidRPr="002A3A3F">
        <w:rPr>
          <w:sz w:val="22"/>
          <w:szCs w:val="22"/>
          <w:lang w:val="en-GB"/>
        </w:rPr>
        <w:t xml:space="preserve">conomic </w:t>
      </w:r>
      <w:r w:rsidR="00A35B25" w:rsidRPr="002A3A3F">
        <w:rPr>
          <w:sz w:val="22"/>
          <w:szCs w:val="22"/>
          <w:lang w:val="en-GB"/>
        </w:rPr>
        <w:t>O</w:t>
      </w:r>
      <w:r w:rsidRPr="002A3A3F">
        <w:rPr>
          <w:sz w:val="22"/>
          <w:szCs w:val="22"/>
          <w:lang w:val="en-GB"/>
        </w:rPr>
        <w:t>perators in public procurement procedures.</w:t>
      </w:r>
    </w:p>
    <w:p w14:paraId="74403F35" w14:textId="41EE2EE8" w:rsidR="00076273" w:rsidRPr="002A3A3F" w:rsidRDefault="00076273" w:rsidP="00B06CFC">
      <w:pPr>
        <w:numPr>
          <w:ilvl w:val="0"/>
          <w:numId w:val="7"/>
        </w:numPr>
        <w:tabs>
          <w:tab w:val="left" w:pos="1200"/>
        </w:tabs>
        <w:spacing w:before="120" w:after="120"/>
        <w:jc w:val="both"/>
        <w:rPr>
          <w:sz w:val="22"/>
          <w:szCs w:val="22"/>
          <w:lang w:val="en-GB"/>
        </w:rPr>
      </w:pPr>
      <w:r w:rsidRPr="002A3A3F">
        <w:rPr>
          <w:sz w:val="22"/>
          <w:szCs w:val="22"/>
          <w:lang w:val="en-GB"/>
        </w:rPr>
        <w:t xml:space="preserve">The </w:t>
      </w:r>
      <w:r w:rsidR="00C262A8" w:rsidRPr="002A3A3F">
        <w:rPr>
          <w:sz w:val="22"/>
          <w:szCs w:val="22"/>
          <w:lang w:val="en-GB"/>
        </w:rPr>
        <w:t>C</w:t>
      </w:r>
      <w:r w:rsidRPr="002A3A3F">
        <w:rPr>
          <w:sz w:val="22"/>
          <w:szCs w:val="22"/>
          <w:lang w:val="en-GB"/>
        </w:rPr>
        <w:t xml:space="preserve">ontracting </w:t>
      </w:r>
      <w:r w:rsidR="00C262A8" w:rsidRPr="002A3A3F">
        <w:rPr>
          <w:sz w:val="22"/>
          <w:szCs w:val="22"/>
          <w:lang w:val="en-GB"/>
        </w:rPr>
        <w:t>A</w:t>
      </w:r>
      <w:r w:rsidRPr="002A3A3F">
        <w:rPr>
          <w:sz w:val="22"/>
          <w:szCs w:val="22"/>
          <w:lang w:val="en-GB"/>
        </w:rPr>
        <w:t xml:space="preserve">uthority is responsible for awarding the public procurement contract via </w:t>
      </w:r>
      <w:r w:rsidR="00C07514" w:rsidRPr="002A3A3F">
        <w:rPr>
          <w:sz w:val="22"/>
          <w:szCs w:val="22"/>
          <w:lang w:val="en-GB"/>
        </w:rPr>
        <w:t xml:space="preserve">a </w:t>
      </w:r>
      <w:r w:rsidR="00690FE5" w:rsidRPr="002A3A3F">
        <w:rPr>
          <w:sz w:val="22"/>
          <w:szCs w:val="22"/>
          <w:lang w:val="en-GB"/>
        </w:rPr>
        <w:t>restricted tender</w:t>
      </w:r>
      <w:r w:rsidRPr="002A3A3F">
        <w:rPr>
          <w:sz w:val="22"/>
          <w:szCs w:val="22"/>
          <w:lang w:val="en-GB"/>
        </w:rPr>
        <w:t xml:space="preserve"> in compliance with the provisions of this Regulation, </w:t>
      </w:r>
      <w:r w:rsidR="0011251A" w:rsidRPr="002A3A3F">
        <w:rPr>
          <w:sz w:val="22"/>
          <w:szCs w:val="22"/>
          <w:lang w:val="en-GB"/>
        </w:rPr>
        <w:t xml:space="preserve">the </w:t>
      </w:r>
      <w:proofErr w:type="spellStart"/>
      <w:r w:rsidRPr="002A3A3F">
        <w:rPr>
          <w:sz w:val="22"/>
          <w:szCs w:val="22"/>
          <w:lang w:val="en-GB"/>
        </w:rPr>
        <w:t>LPP</w:t>
      </w:r>
      <w:proofErr w:type="spellEnd"/>
      <w:r w:rsidRPr="002A3A3F">
        <w:rPr>
          <w:sz w:val="22"/>
          <w:szCs w:val="22"/>
          <w:lang w:val="en-GB"/>
        </w:rPr>
        <w:t xml:space="preserve"> and other applicable regulations.</w:t>
      </w:r>
    </w:p>
    <w:p w14:paraId="5FC5BB6E" w14:textId="543C7099" w:rsidR="003B4ACA" w:rsidRPr="002A3A3F" w:rsidRDefault="00826E1C" w:rsidP="00B06CFC">
      <w:pPr>
        <w:numPr>
          <w:ilvl w:val="0"/>
          <w:numId w:val="7"/>
        </w:numPr>
        <w:tabs>
          <w:tab w:val="left" w:pos="1200"/>
        </w:tabs>
        <w:spacing w:before="120" w:after="120"/>
        <w:jc w:val="both"/>
        <w:rPr>
          <w:sz w:val="22"/>
          <w:szCs w:val="22"/>
          <w:lang w:val="en-GB"/>
        </w:rPr>
      </w:pPr>
      <w:r w:rsidRPr="002A3A3F">
        <w:rPr>
          <w:sz w:val="22"/>
          <w:szCs w:val="22"/>
          <w:lang w:val="en-GB"/>
        </w:rPr>
        <w:t>The public procurement contracts are concluded for one budget</w:t>
      </w:r>
      <w:r w:rsidR="00C47CA5" w:rsidRPr="002A3A3F">
        <w:rPr>
          <w:sz w:val="22"/>
          <w:szCs w:val="22"/>
          <w:lang w:val="en-GB"/>
        </w:rPr>
        <w:t>ary</w:t>
      </w:r>
      <w:r w:rsidRPr="002A3A3F">
        <w:rPr>
          <w:sz w:val="22"/>
          <w:szCs w:val="22"/>
          <w:lang w:val="en-GB"/>
        </w:rPr>
        <w:t xml:space="preserve"> year</w:t>
      </w:r>
      <w:r w:rsidR="00C47CA5" w:rsidRPr="002A3A3F">
        <w:rPr>
          <w:sz w:val="22"/>
          <w:szCs w:val="22"/>
          <w:lang w:val="en-GB"/>
        </w:rPr>
        <w:t>.</w:t>
      </w:r>
      <w:r w:rsidRPr="002A3A3F">
        <w:rPr>
          <w:sz w:val="22"/>
          <w:szCs w:val="22"/>
          <w:lang w:val="en-GB"/>
        </w:rPr>
        <w:t xml:space="preserve"> </w:t>
      </w:r>
      <w:r w:rsidR="00C47CA5" w:rsidRPr="002A3A3F">
        <w:rPr>
          <w:sz w:val="22"/>
          <w:szCs w:val="22"/>
          <w:lang w:val="en-GB"/>
        </w:rPr>
        <w:t>F</w:t>
      </w:r>
      <w:r w:rsidRPr="002A3A3F">
        <w:rPr>
          <w:sz w:val="22"/>
          <w:szCs w:val="22"/>
          <w:lang w:val="en-GB"/>
        </w:rPr>
        <w:t xml:space="preserve">or </w:t>
      </w:r>
      <w:r w:rsidR="002F409D" w:rsidRPr="002A3A3F">
        <w:rPr>
          <w:sz w:val="22"/>
          <w:szCs w:val="22"/>
          <w:lang w:val="en-GB"/>
        </w:rPr>
        <w:t>a</w:t>
      </w:r>
      <w:r w:rsidRPr="002A3A3F">
        <w:rPr>
          <w:sz w:val="22"/>
          <w:szCs w:val="22"/>
          <w:lang w:val="en-GB"/>
        </w:rPr>
        <w:t xml:space="preserve"> procurement whose execution period is longer than one year, the </w:t>
      </w:r>
      <w:r w:rsidR="00CA3006" w:rsidRPr="002A3A3F">
        <w:rPr>
          <w:sz w:val="22"/>
          <w:szCs w:val="22"/>
          <w:lang w:val="en-GB"/>
        </w:rPr>
        <w:t>public procurement</w:t>
      </w:r>
      <w:r w:rsidRPr="002A3A3F">
        <w:rPr>
          <w:sz w:val="22"/>
          <w:szCs w:val="22"/>
          <w:lang w:val="en-GB"/>
        </w:rPr>
        <w:t xml:space="preserve"> contract can be concluded for the entire procurement, but its </w:t>
      </w:r>
      <w:r w:rsidR="00C47CA5" w:rsidRPr="002A3A3F">
        <w:rPr>
          <w:sz w:val="22"/>
          <w:szCs w:val="22"/>
          <w:lang w:val="en-GB"/>
        </w:rPr>
        <w:t>execution</w:t>
      </w:r>
      <w:r w:rsidRPr="002A3A3F">
        <w:rPr>
          <w:sz w:val="22"/>
          <w:szCs w:val="22"/>
          <w:lang w:val="en-GB"/>
        </w:rPr>
        <w:t xml:space="preserve"> is to be </w:t>
      </w:r>
      <w:r w:rsidR="0011251A" w:rsidRPr="002A3A3F">
        <w:rPr>
          <w:sz w:val="22"/>
          <w:szCs w:val="22"/>
          <w:lang w:val="en-GB"/>
        </w:rPr>
        <w:t>completed</w:t>
      </w:r>
      <w:r w:rsidRPr="002A3A3F">
        <w:rPr>
          <w:sz w:val="22"/>
          <w:szCs w:val="22"/>
          <w:lang w:val="en-GB"/>
        </w:rPr>
        <w:t xml:space="preserve"> within the </w:t>
      </w:r>
      <w:r w:rsidR="002F409D" w:rsidRPr="002A3A3F">
        <w:rPr>
          <w:sz w:val="22"/>
          <w:szCs w:val="22"/>
          <w:lang w:val="en-GB"/>
        </w:rPr>
        <w:t xml:space="preserve">approved </w:t>
      </w:r>
      <w:r w:rsidRPr="002A3A3F">
        <w:rPr>
          <w:sz w:val="22"/>
          <w:szCs w:val="22"/>
          <w:lang w:val="en-GB"/>
        </w:rPr>
        <w:t xml:space="preserve">annual </w:t>
      </w:r>
      <w:r w:rsidR="002F409D" w:rsidRPr="002A3A3F">
        <w:rPr>
          <w:sz w:val="22"/>
          <w:szCs w:val="22"/>
          <w:lang w:val="en-GB"/>
        </w:rPr>
        <w:t xml:space="preserve">financial </w:t>
      </w:r>
      <w:r w:rsidRPr="002A3A3F">
        <w:rPr>
          <w:sz w:val="22"/>
          <w:szCs w:val="22"/>
          <w:lang w:val="en-GB"/>
        </w:rPr>
        <w:t xml:space="preserve">allocations provided </w:t>
      </w:r>
      <w:r w:rsidR="002F409D" w:rsidRPr="002A3A3F">
        <w:rPr>
          <w:sz w:val="22"/>
          <w:szCs w:val="22"/>
          <w:lang w:val="en-GB"/>
        </w:rPr>
        <w:t>for</w:t>
      </w:r>
      <w:r w:rsidRPr="002A3A3F">
        <w:rPr>
          <w:sz w:val="22"/>
          <w:szCs w:val="22"/>
          <w:lang w:val="en-GB"/>
        </w:rPr>
        <w:t xml:space="preserve"> these purposes and specified in the </w:t>
      </w:r>
      <w:r w:rsidR="00BE1E80" w:rsidRPr="002A3A3F">
        <w:rPr>
          <w:sz w:val="22"/>
          <w:szCs w:val="22"/>
          <w:lang w:val="en-GB"/>
        </w:rPr>
        <w:t xml:space="preserve">public procurement </w:t>
      </w:r>
      <w:r w:rsidRPr="002A3A3F">
        <w:rPr>
          <w:sz w:val="22"/>
          <w:szCs w:val="22"/>
          <w:lang w:val="en-GB"/>
        </w:rPr>
        <w:t>contract.</w:t>
      </w:r>
    </w:p>
    <w:p w14:paraId="3FB44972" w14:textId="4DC93E5C" w:rsidR="00D94278" w:rsidRPr="002A3A3F" w:rsidRDefault="003702E7" w:rsidP="00B06CFC">
      <w:pPr>
        <w:numPr>
          <w:ilvl w:val="0"/>
          <w:numId w:val="7"/>
        </w:numPr>
        <w:tabs>
          <w:tab w:val="left" w:pos="1200"/>
        </w:tabs>
        <w:spacing w:before="120" w:after="120"/>
        <w:jc w:val="both"/>
        <w:rPr>
          <w:sz w:val="22"/>
          <w:szCs w:val="22"/>
          <w:lang w:val="en-GB"/>
        </w:rPr>
      </w:pPr>
      <w:r w:rsidRPr="002A3A3F">
        <w:rPr>
          <w:sz w:val="22"/>
          <w:szCs w:val="22"/>
          <w:lang w:val="en-GB"/>
        </w:rPr>
        <w:t xml:space="preserve">All communications and exchanges of information pursuant to this Regulation shall </w:t>
      </w:r>
      <w:r w:rsidR="0011251A" w:rsidRPr="002A3A3F">
        <w:rPr>
          <w:sz w:val="22"/>
          <w:szCs w:val="22"/>
          <w:lang w:val="en-GB"/>
        </w:rPr>
        <w:t xml:space="preserve">be </w:t>
      </w:r>
      <w:r w:rsidRPr="002A3A3F">
        <w:rPr>
          <w:sz w:val="22"/>
          <w:szCs w:val="22"/>
          <w:lang w:val="en-GB"/>
        </w:rPr>
        <w:t xml:space="preserve">conducted electronically, in accordance with article 32 </w:t>
      </w:r>
      <w:proofErr w:type="spellStart"/>
      <w:r w:rsidRPr="002A3A3F">
        <w:rPr>
          <w:sz w:val="22"/>
          <w:szCs w:val="22"/>
          <w:lang w:val="en-GB"/>
        </w:rPr>
        <w:t>LPP</w:t>
      </w:r>
      <w:proofErr w:type="spellEnd"/>
      <w:r w:rsidRPr="002A3A3F">
        <w:rPr>
          <w:sz w:val="22"/>
          <w:szCs w:val="22"/>
          <w:lang w:val="en-GB"/>
        </w:rPr>
        <w:t xml:space="preserve">, using the </w:t>
      </w:r>
      <w:proofErr w:type="spellStart"/>
      <w:r w:rsidRPr="002A3A3F">
        <w:rPr>
          <w:sz w:val="22"/>
          <w:szCs w:val="22"/>
          <w:lang w:val="en-GB"/>
        </w:rPr>
        <w:t>MTender</w:t>
      </w:r>
      <w:proofErr w:type="spellEnd"/>
      <w:r w:rsidRPr="002A3A3F">
        <w:rPr>
          <w:sz w:val="22"/>
          <w:szCs w:val="22"/>
          <w:lang w:val="en-GB"/>
        </w:rPr>
        <w:t xml:space="preserve"> System.</w:t>
      </w:r>
    </w:p>
    <w:p w14:paraId="63767354" w14:textId="77777777" w:rsidR="00B143CA" w:rsidRPr="002A3A3F" w:rsidRDefault="00B143CA" w:rsidP="00B143CA">
      <w:pPr>
        <w:pStyle w:val="Heading1"/>
        <w:numPr>
          <w:ilvl w:val="0"/>
          <w:numId w:val="30"/>
        </w:numPr>
        <w:jc w:val="center"/>
        <w:rPr>
          <w:sz w:val="22"/>
          <w:szCs w:val="22"/>
          <w:lang w:val="en-GB"/>
        </w:rPr>
      </w:pPr>
      <w:r w:rsidRPr="002A3A3F">
        <w:rPr>
          <w:rFonts w:ascii="Times New Roman" w:hAnsi="Times New Roman"/>
          <w:sz w:val="22"/>
          <w:szCs w:val="22"/>
          <w:lang w:val="en-GB"/>
        </w:rPr>
        <w:t>CONFLICT OF INTERESTS AND UNFAIR COMPETITION</w:t>
      </w:r>
    </w:p>
    <w:p w14:paraId="52334464" w14:textId="77777777" w:rsidR="00B143CA" w:rsidRPr="002A3A3F" w:rsidRDefault="00B143CA" w:rsidP="00B143CA">
      <w:pPr>
        <w:pStyle w:val="ListParagraph"/>
        <w:numPr>
          <w:ilvl w:val="0"/>
          <w:numId w:val="7"/>
        </w:numPr>
        <w:spacing w:before="120" w:after="120"/>
        <w:ind w:left="714" w:hanging="357"/>
        <w:contextualSpacing w:val="0"/>
        <w:jc w:val="both"/>
        <w:rPr>
          <w:sz w:val="22"/>
          <w:szCs w:val="22"/>
          <w:lang w:val="en-GB"/>
        </w:rPr>
      </w:pPr>
      <w:r w:rsidRPr="002A3A3F">
        <w:rPr>
          <w:sz w:val="22"/>
          <w:szCs w:val="22"/>
          <w:lang w:val="en-GB"/>
        </w:rPr>
        <w:t xml:space="preserve">During the award procedure of the public procurement contract, the Contracting Authority shall have the obligation to take all necessary steps to avoid any situations liable to cause of a conflict of interests and/or unfair competition. Before commencing the evaluation of the Tenders in line with the methodology provided in this Regulation, each member of the working group has the obligation to sign a declaration of confidentiality and impartiality in the format and in accordance with the Regulation on the activity of the working group no. 667/2016, by which he undertakes to comply unconditionally with the provisions of </w:t>
      </w:r>
      <w:proofErr w:type="spellStart"/>
      <w:r w:rsidRPr="002A3A3F">
        <w:rPr>
          <w:sz w:val="22"/>
          <w:szCs w:val="22"/>
          <w:lang w:val="en-GB"/>
        </w:rPr>
        <w:t>LPP</w:t>
      </w:r>
      <w:proofErr w:type="spellEnd"/>
      <w:r w:rsidRPr="002A3A3F">
        <w:rPr>
          <w:sz w:val="22"/>
          <w:szCs w:val="22"/>
          <w:lang w:val="en-GB"/>
        </w:rPr>
        <w:t>.</w:t>
      </w:r>
    </w:p>
    <w:p w14:paraId="13D3993B" w14:textId="77777777" w:rsidR="00B143CA" w:rsidRPr="002A3A3F" w:rsidRDefault="00B143CA" w:rsidP="00B143CA">
      <w:pPr>
        <w:pStyle w:val="ListParagraph"/>
        <w:numPr>
          <w:ilvl w:val="0"/>
          <w:numId w:val="7"/>
        </w:numPr>
        <w:spacing w:before="120" w:after="120"/>
        <w:ind w:left="714" w:hanging="357"/>
        <w:contextualSpacing w:val="0"/>
        <w:jc w:val="both"/>
        <w:rPr>
          <w:sz w:val="22"/>
          <w:szCs w:val="22"/>
          <w:lang w:val="en-GB"/>
        </w:rPr>
      </w:pPr>
      <w:r w:rsidRPr="002A3A3F">
        <w:rPr>
          <w:sz w:val="22"/>
          <w:szCs w:val="22"/>
          <w:lang w:val="en-GB"/>
        </w:rPr>
        <w:t xml:space="preserve">The Economic Operator has the obligation to reveal before the Contracting Authority via any textual means any existing or potential conflict of interest that may upset the equal treatment and transparency principles provided in Article 7 </w:t>
      </w:r>
      <w:proofErr w:type="spellStart"/>
      <w:r w:rsidRPr="002A3A3F">
        <w:rPr>
          <w:sz w:val="22"/>
          <w:szCs w:val="22"/>
          <w:lang w:val="en-GB"/>
        </w:rPr>
        <w:t>LPP</w:t>
      </w:r>
      <w:proofErr w:type="spellEnd"/>
      <w:r w:rsidRPr="002A3A3F">
        <w:rPr>
          <w:sz w:val="22"/>
          <w:szCs w:val="22"/>
          <w:lang w:val="en-GB"/>
        </w:rPr>
        <w:t>.</w:t>
      </w:r>
    </w:p>
    <w:p w14:paraId="37AA2B4D" w14:textId="3229C166" w:rsidR="00B143CA" w:rsidRPr="002A3A3F" w:rsidRDefault="00B143CA" w:rsidP="00B143CA">
      <w:pPr>
        <w:pStyle w:val="ListParagraph"/>
        <w:numPr>
          <w:ilvl w:val="0"/>
          <w:numId w:val="7"/>
        </w:numPr>
        <w:spacing w:before="120" w:after="120"/>
        <w:ind w:left="714" w:hanging="357"/>
        <w:contextualSpacing w:val="0"/>
        <w:jc w:val="both"/>
        <w:rPr>
          <w:sz w:val="22"/>
          <w:szCs w:val="22"/>
          <w:lang w:val="en-GB"/>
        </w:rPr>
      </w:pPr>
      <w:r w:rsidRPr="002A3A3F">
        <w:rPr>
          <w:sz w:val="22"/>
          <w:szCs w:val="22"/>
          <w:lang w:val="en-GB"/>
        </w:rPr>
        <w:t>The persons who participate directly in the process of verif</w:t>
      </w:r>
      <w:r w:rsidR="00933E88" w:rsidRPr="002A3A3F">
        <w:rPr>
          <w:sz w:val="22"/>
          <w:szCs w:val="22"/>
          <w:lang w:val="en-GB"/>
        </w:rPr>
        <w:t>ication</w:t>
      </w:r>
      <w:r w:rsidRPr="002A3A3F">
        <w:rPr>
          <w:sz w:val="22"/>
          <w:szCs w:val="22"/>
          <w:lang w:val="en-GB"/>
        </w:rPr>
        <w:t xml:space="preserve"> and evaluati</w:t>
      </w:r>
      <w:r w:rsidR="00933E88" w:rsidRPr="002A3A3F">
        <w:rPr>
          <w:sz w:val="22"/>
          <w:szCs w:val="22"/>
          <w:lang w:val="en-GB"/>
        </w:rPr>
        <w:t>on</w:t>
      </w:r>
      <w:r w:rsidRPr="002A3A3F">
        <w:rPr>
          <w:sz w:val="22"/>
          <w:szCs w:val="22"/>
          <w:lang w:val="en-GB"/>
        </w:rPr>
        <w:t xml:space="preserve"> shall not have the right to be a</w:t>
      </w:r>
      <w:r w:rsidR="00C76F6F" w:rsidRPr="002A3A3F">
        <w:rPr>
          <w:sz w:val="22"/>
          <w:szCs w:val="22"/>
          <w:lang w:val="en-GB"/>
        </w:rPr>
        <w:t xml:space="preserve"> Candidate or</w:t>
      </w:r>
      <w:r w:rsidRPr="002A3A3F">
        <w:rPr>
          <w:sz w:val="22"/>
          <w:szCs w:val="22"/>
          <w:lang w:val="en-GB"/>
        </w:rPr>
        <w:t xml:space="preserve"> Tenderer, associated </w:t>
      </w:r>
      <w:r w:rsidR="00C76F6F" w:rsidRPr="002A3A3F">
        <w:rPr>
          <w:sz w:val="22"/>
          <w:szCs w:val="22"/>
          <w:lang w:val="en-GB"/>
        </w:rPr>
        <w:t xml:space="preserve">Candidate or </w:t>
      </w:r>
      <w:r w:rsidRPr="002A3A3F">
        <w:rPr>
          <w:sz w:val="22"/>
          <w:szCs w:val="22"/>
          <w:lang w:val="en-GB"/>
        </w:rPr>
        <w:t>Tenderer or subcontractor and shall be excluded from the award procedure.</w:t>
      </w:r>
    </w:p>
    <w:p w14:paraId="164BEBA9" w14:textId="4ED1C1D2" w:rsidR="00B143CA" w:rsidRPr="002A3A3F" w:rsidRDefault="00B143CA" w:rsidP="00B143CA">
      <w:pPr>
        <w:pStyle w:val="ListParagraph"/>
        <w:numPr>
          <w:ilvl w:val="0"/>
          <w:numId w:val="7"/>
        </w:numPr>
        <w:spacing w:before="120" w:after="120"/>
        <w:ind w:left="714" w:hanging="357"/>
        <w:contextualSpacing w:val="0"/>
        <w:jc w:val="both"/>
        <w:rPr>
          <w:sz w:val="22"/>
          <w:szCs w:val="22"/>
          <w:lang w:val="en-GB"/>
        </w:rPr>
      </w:pPr>
      <w:r w:rsidRPr="002A3A3F">
        <w:rPr>
          <w:sz w:val="22"/>
          <w:szCs w:val="22"/>
          <w:lang w:val="en-GB"/>
        </w:rPr>
        <w:t xml:space="preserve">The individual or the legal entity who provided opinions, suggestions or recommendations to the Contracting Authority at the market consultation stage or participated in the elaboration of the tender documents also as a part of consulting services shall have the right, as an Economic Operator, to be a </w:t>
      </w:r>
      <w:r w:rsidR="00917F23" w:rsidRPr="002A3A3F">
        <w:rPr>
          <w:sz w:val="22"/>
          <w:szCs w:val="22"/>
          <w:lang w:val="en-GB"/>
        </w:rPr>
        <w:t xml:space="preserve">Candidate or </w:t>
      </w:r>
      <w:r w:rsidRPr="002A3A3F">
        <w:rPr>
          <w:sz w:val="22"/>
          <w:szCs w:val="22"/>
          <w:lang w:val="en-GB"/>
        </w:rPr>
        <w:t>Tenderer, associated</w:t>
      </w:r>
      <w:r w:rsidR="00917F23" w:rsidRPr="002A3A3F">
        <w:rPr>
          <w:sz w:val="22"/>
          <w:szCs w:val="22"/>
          <w:lang w:val="en-GB"/>
        </w:rPr>
        <w:t xml:space="preserve"> Candidate or</w:t>
      </w:r>
      <w:r w:rsidRPr="002A3A3F">
        <w:rPr>
          <w:sz w:val="22"/>
          <w:szCs w:val="22"/>
          <w:lang w:val="en-GB"/>
        </w:rPr>
        <w:t xml:space="preserve"> Tenderer or subcontractor, but only in case its’ involvement in the elaboration of the tender documents is not liable to distort competition. In such a case, the Contracting Authority shall include in the Tender Documents the relevant information which has been submitted in the context of the individual or legal entity's participation in the elaboration of the Tender Documents or resulting from that participation.</w:t>
      </w:r>
    </w:p>
    <w:p w14:paraId="799C7F31" w14:textId="77777777" w:rsidR="00B143CA" w:rsidRPr="002A3A3F" w:rsidRDefault="00B143CA" w:rsidP="00B143CA">
      <w:pPr>
        <w:pStyle w:val="ListParagraph"/>
        <w:numPr>
          <w:ilvl w:val="0"/>
          <w:numId w:val="7"/>
        </w:numPr>
        <w:spacing w:before="120" w:after="120"/>
        <w:ind w:left="714" w:hanging="357"/>
        <w:contextualSpacing w:val="0"/>
        <w:jc w:val="both"/>
        <w:rPr>
          <w:sz w:val="22"/>
          <w:szCs w:val="22"/>
          <w:lang w:val="en-GB"/>
        </w:rPr>
      </w:pPr>
      <w:r w:rsidRPr="002A3A3F">
        <w:rPr>
          <w:sz w:val="22"/>
          <w:szCs w:val="22"/>
          <w:lang w:val="en-GB"/>
        </w:rPr>
        <w:t xml:space="preserve">An Economic Operator may be considered to have a conflict of interest with one or more parties in this tendering procedure, if: </w:t>
      </w:r>
    </w:p>
    <w:p w14:paraId="03C881FA" w14:textId="77777777" w:rsidR="00B143CA" w:rsidRPr="002A3A3F" w:rsidRDefault="00B143CA" w:rsidP="00B143CA">
      <w:pPr>
        <w:pStyle w:val="ListParagraph"/>
        <w:numPr>
          <w:ilvl w:val="0"/>
          <w:numId w:val="37"/>
        </w:numPr>
        <w:spacing w:before="120" w:after="120"/>
        <w:contextualSpacing w:val="0"/>
        <w:jc w:val="both"/>
        <w:rPr>
          <w:sz w:val="22"/>
          <w:szCs w:val="22"/>
          <w:lang w:val="en-GB"/>
        </w:rPr>
      </w:pPr>
      <w:r w:rsidRPr="002A3A3F">
        <w:rPr>
          <w:sz w:val="22"/>
          <w:szCs w:val="22"/>
          <w:lang w:val="en-GB"/>
        </w:rPr>
        <w:t>it is in a position to have access to information about or influence the decisions of the Contracting Authority regarding this tendering procedure; or</w:t>
      </w:r>
    </w:p>
    <w:p w14:paraId="3E2EFB02" w14:textId="77777777" w:rsidR="00B143CA" w:rsidRPr="002A3A3F" w:rsidRDefault="00B143CA" w:rsidP="00B143CA">
      <w:pPr>
        <w:pStyle w:val="ListParagraph"/>
        <w:numPr>
          <w:ilvl w:val="0"/>
          <w:numId w:val="37"/>
        </w:numPr>
        <w:spacing w:before="120" w:after="120"/>
        <w:contextualSpacing w:val="0"/>
        <w:jc w:val="both"/>
        <w:rPr>
          <w:sz w:val="22"/>
          <w:szCs w:val="22"/>
          <w:lang w:val="en-GB"/>
        </w:rPr>
      </w:pPr>
      <w:r w:rsidRPr="002A3A3F">
        <w:rPr>
          <w:sz w:val="22"/>
          <w:szCs w:val="22"/>
          <w:lang w:val="en-GB"/>
        </w:rPr>
        <w:t>an Economic Operator, its affiliates or parent organisation has participated in the feasibility or design stages of a project, that Economic Operator, its affiliates or parent organisation shall not be eligible to participate in a tendering procedure for the public procurement contracts involving the supply of goods, works or services, including architectural or engineering services, for the project, unless it can be demonstrated that such participation would not constitute a conflict of interest; or</w:t>
      </w:r>
    </w:p>
    <w:p w14:paraId="2B60557E" w14:textId="77777777" w:rsidR="00B143CA" w:rsidRPr="002A3A3F" w:rsidRDefault="00B143CA" w:rsidP="00B143CA">
      <w:pPr>
        <w:pStyle w:val="ListParagraph"/>
        <w:numPr>
          <w:ilvl w:val="0"/>
          <w:numId w:val="37"/>
        </w:numPr>
        <w:spacing w:before="120" w:after="120"/>
        <w:contextualSpacing w:val="0"/>
        <w:rPr>
          <w:sz w:val="22"/>
          <w:szCs w:val="22"/>
          <w:lang w:val="en-GB"/>
        </w:rPr>
      </w:pPr>
      <w:r w:rsidRPr="002A3A3F">
        <w:rPr>
          <w:sz w:val="22"/>
          <w:szCs w:val="22"/>
          <w:lang w:val="en-GB"/>
        </w:rPr>
        <w:t>an Economic Operator participated as a consultant in the preparation of the Tender Documents; or</w:t>
      </w:r>
    </w:p>
    <w:p w14:paraId="29BC8D7B" w14:textId="77777777" w:rsidR="00B143CA" w:rsidRPr="002A3A3F" w:rsidRDefault="00B143CA" w:rsidP="00B143CA">
      <w:pPr>
        <w:pStyle w:val="ListParagraph"/>
        <w:numPr>
          <w:ilvl w:val="0"/>
          <w:numId w:val="37"/>
        </w:numPr>
        <w:spacing w:before="120" w:after="120"/>
        <w:contextualSpacing w:val="0"/>
        <w:rPr>
          <w:sz w:val="22"/>
          <w:szCs w:val="22"/>
          <w:lang w:val="en-GB"/>
        </w:rPr>
      </w:pPr>
      <w:r w:rsidRPr="002A3A3F">
        <w:rPr>
          <w:sz w:val="22"/>
          <w:szCs w:val="22"/>
          <w:lang w:val="en-GB"/>
        </w:rPr>
        <w:t>an Economic Operator or any of its affiliates has been hired, or is proposed to be hired, by the Contracting Authority for the supervision of the Contract.</w:t>
      </w:r>
    </w:p>
    <w:p w14:paraId="418C5ED5" w14:textId="77777777" w:rsidR="00B143CA" w:rsidRPr="002A3A3F" w:rsidRDefault="00B143CA" w:rsidP="00B143CA">
      <w:pPr>
        <w:pStyle w:val="ListParagraph"/>
        <w:numPr>
          <w:ilvl w:val="0"/>
          <w:numId w:val="7"/>
        </w:numPr>
        <w:spacing w:before="120" w:after="120"/>
        <w:ind w:left="714" w:hanging="357"/>
        <w:contextualSpacing w:val="0"/>
        <w:jc w:val="both"/>
        <w:rPr>
          <w:sz w:val="22"/>
          <w:szCs w:val="22"/>
          <w:lang w:val="en-GB"/>
        </w:rPr>
      </w:pPr>
      <w:r w:rsidRPr="002A3A3F">
        <w:rPr>
          <w:sz w:val="22"/>
          <w:szCs w:val="22"/>
          <w:lang w:val="en-GB"/>
        </w:rPr>
        <w:t>The Contracting Authority shall take all remedies possible to avoid any existing or potential conflict of interest situation in conformity with the principle of proportionality. The exclusion of an Economic Operator due to a conflict of interest shall be allowed if there is no less restrictive means of avoiding the conflict of interest and ensuring compliance with the principle of equal treatment and fair competition.</w:t>
      </w:r>
    </w:p>
    <w:p w14:paraId="411EDF3B" w14:textId="77777777" w:rsidR="00B143CA" w:rsidRPr="002A3A3F" w:rsidRDefault="00B143CA" w:rsidP="00B143CA">
      <w:pPr>
        <w:pStyle w:val="ListParagraph"/>
        <w:numPr>
          <w:ilvl w:val="0"/>
          <w:numId w:val="7"/>
        </w:numPr>
        <w:jc w:val="both"/>
        <w:rPr>
          <w:sz w:val="22"/>
          <w:szCs w:val="22"/>
          <w:lang w:val="en-GB"/>
        </w:rPr>
      </w:pPr>
      <w:r w:rsidRPr="002A3A3F">
        <w:rPr>
          <w:sz w:val="22"/>
          <w:szCs w:val="22"/>
          <w:lang w:val="en-GB"/>
        </w:rPr>
        <w:lastRenderedPageBreak/>
        <w:t>An Economic Operator shall avoid any behaviour liable to distort competition and the equal treatment principle. The Economic Operator may be considered liable to distort competition and the equal treatment, if:</w:t>
      </w:r>
    </w:p>
    <w:p w14:paraId="5866A9B5" w14:textId="77777777" w:rsidR="00B143CA" w:rsidRPr="002A3A3F" w:rsidRDefault="00B143CA" w:rsidP="00B143CA">
      <w:pPr>
        <w:pStyle w:val="ListParagraph"/>
        <w:numPr>
          <w:ilvl w:val="1"/>
          <w:numId w:val="38"/>
        </w:numPr>
        <w:spacing w:before="120" w:after="120"/>
        <w:ind w:left="1434" w:hanging="357"/>
        <w:contextualSpacing w:val="0"/>
        <w:jc w:val="both"/>
        <w:rPr>
          <w:sz w:val="22"/>
          <w:szCs w:val="22"/>
          <w:lang w:val="en-GB"/>
        </w:rPr>
      </w:pPr>
      <w:r w:rsidRPr="002A3A3F">
        <w:rPr>
          <w:sz w:val="22"/>
          <w:szCs w:val="22"/>
          <w:lang w:val="en-GB"/>
        </w:rPr>
        <w:t>they have controlling associates in common; or</w:t>
      </w:r>
    </w:p>
    <w:p w14:paraId="75896555" w14:textId="77777777" w:rsidR="00B143CA" w:rsidRPr="002A3A3F" w:rsidRDefault="00B143CA" w:rsidP="00B143CA">
      <w:pPr>
        <w:pStyle w:val="ListParagraph"/>
        <w:numPr>
          <w:ilvl w:val="1"/>
          <w:numId w:val="38"/>
        </w:numPr>
        <w:spacing w:before="120" w:after="120"/>
        <w:ind w:left="1434" w:hanging="357"/>
        <w:contextualSpacing w:val="0"/>
        <w:jc w:val="both"/>
        <w:rPr>
          <w:sz w:val="22"/>
          <w:szCs w:val="22"/>
          <w:lang w:val="en-GB"/>
        </w:rPr>
      </w:pPr>
      <w:r w:rsidRPr="002A3A3F">
        <w:rPr>
          <w:sz w:val="22"/>
          <w:szCs w:val="22"/>
          <w:lang w:val="en-GB"/>
        </w:rPr>
        <w:t>they receive or have received any direct or indirect subsidy from any of them; or</w:t>
      </w:r>
    </w:p>
    <w:p w14:paraId="33017341" w14:textId="77777777" w:rsidR="00B143CA" w:rsidRPr="002A3A3F" w:rsidRDefault="00B143CA" w:rsidP="00B143CA">
      <w:pPr>
        <w:pStyle w:val="ListParagraph"/>
        <w:numPr>
          <w:ilvl w:val="1"/>
          <w:numId w:val="38"/>
        </w:numPr>
        <w:spacing w:before="120" w:after="120"/>
        <w:ind w:left="1434" w:hanging="357"/>
        <w:contextualSpacing w:val="0"/>
        <w:jc w:val="both"/>
        <w:rPr>
          <w:sz w:val="22"/>
          <w:szCs w:val="22"/>
          <w:lang w:val="en-GB"/>
        </w:rPr>
      </w:pPr>
      <w:r w:rsidRPr="002A3A3F">
        <w:rPr>
          <w:sz w:val="22"/>
          <w:szCs w:val="22"/>
          <w:lang w:val="en-GB"/>
        </w:rPr>
        <w:t>they have the same legal representative for purposes of this tendering procedure; or</w:t>
      </w:r>
    </w:p>
    <w:p w14:paraId="59AF4460" w14:textId="53B084BA" w:rsidR="00B143CA" w:rsidRPr="002A3A3F" w:rsidRDefault="00B143CA" w:rsidP="00B143CA">
      <w:pPr>
        <w:pStyle w:val="ListParagraph"/>
        <w:numPr>
          <w:ilvl w:val="1"/>
          <w:numId w:val="38"/>
        </w:numPr>
        <w:spacing w:before="120" w:after="120"/>
        <w:ind w:left="1434" w:hanging="357"/>
        <w:contextualSpacing w:val="0"/>
        <w:jc w:val="both"/>
        <w:rPr>
          <w:sz w:val="22"/>
          <w:szCs w:val="22"/>
          <w:lang w:val="en-GB"/>
        </w:rPr>
      </w:pPr>
      <w:r w:rsidRPr="002A3A3F">
        <w:rPr>
          <w:sz w:val="22"/>
          <w:szCs w:val="22"/>
          <w:lang w:val="en-GB"/>
        </w:rPr>
        <w:t xml:space="preserve">they have a relationship with each other, directly or through common third parties, that puts them in a position to have access to information about or influence on the </w:t>
      </w:r>
      <w:r w:rsidR="002E6A7B" w:rsidRPr="002A3A3F">
        <w:rPr>
          <w:sz w:val="22"/>
          <w:szCs w:val="22"/>
          <w:lang w:val="en-GB"/>
        </w:rPr>
        <w:t>submission</w:t>
      </w:r>
      <w:r w:rsidRPr="002A3A3F">
        <w:rPr>
          <w:sz w:val="22"/>
          <w:szCs w:val="22"/>
          <w:lang w:val="en-GB"/>
        </w:rPr>
        <w:t xml:space="preserve"> of another Economic Operator in relation to this tendering procedure; or</w:t>
      </w:r>
    </w:p>
    <w:p w14:paraId="33DF06D2" w14:textId="0B79C6FF" w:rsidR="00B143CA" w:rsidRPr="002A3A3F" w:rsidRDefault="00B143CA" w:rsidP="00B143CA">
      <w:pPr>
        <w:pStyle w:val="ListParagraph"/>
        <w:numPr>
          <w:ilvl w:val="1"/>
          <w:numId w:val="38"/>
        </w:numPr>
        <w:spacing w:before="120" w:after="120"/>
        <w:ind w:left="1434" w:hanging="357"/>
        <w:contextualSpacing w:val="0"/>
        <w:jc w:val="both"/>
        <w:rPr>
          <w:sz w:val="22"/>
          <w:szCs w:val="22"/>
          <w:lang w:val="en-GB"/>
        </w:rPr>
      </w:pPr>
      <w:r w:rsidRPr="002A3A3F">
        <w:rPr>
          <w:sz w:val="22"/>
          <w:szCs w:val="22"/>
          <w:lang w:val="en-GB"/>
        </w:rPr>
        <w:t>an Economic Operator participates as an Economic Operator or an associate in a consortium in more than one</w:t>
      </w:r>
      <w:r w:rsidR="003F4AF1" w:rsidRPr="002A3A3F">
        <w:rPr>
          <w:sz w:val="22"/>
          <w:szCs w:val="22"/>
          <w:lang w:val="en-GB"/>
        </w:rPr>
        <w:t xml:space="preserve"> Candidature or</w:t>
      </w:r>
      <w:r w:rsidRPr="002A3A3F">
        <w:rPr>
          <w:sz w:val="22"/>
          <w:szCs w:val="22"/>
          <w:lang w:val="en-GB"/>
        </w:rPr>
        <w:t xml:space="preserve"> Tender in this tendering procedure. Participation as an Economic Operator or an associate in a consortium in more than one </w:t>
      </w:r>
      <w:r w:rsidR="006A121B" w:rsidRPr="002A3A3F">
        <w:rPr>
          <w:sz w:val="22"/>
          <w:szCs w:val="22"/>
          <w:lang w:val="en-GB"/>
        </w:rPr>
        <w:t xml:space="preserve">Candidature or </w:t>
      </w:r>
      <w:r w:rsidRPr="002A3A3F">
        <w:rPr>
          <w:sz w:val="22"/>
          <w:szCs w:val="22"/>
          <w:lang w:val="en-GB"/>
        </w:rPr>
        <w:t xml:space="preserve">Tender will result in the disqualification of all </w:t>
      </w:r>
      <w:r w:rsidR="008C5807" w:rsidRPr="002A3A3F">
        <w:rPr>
          <w:sz w:val="22"/>
          <w:szCs w:val="22"/>
          <w:lang w:val="en-GB"/>
        </w:rPr>
        <w:t xml:space="preserve">Candidatures or </w:t>
      </w:r>
      <w:r w:rsidRPr="002A3A3F">
        <w:rPr>
          <w:sz w:val="22"/>
          <w:szCs w:val="22"/>
          <w:lang w:val="en-GB"/>
        </w:rPr>
        <w:t xml:space="preserve">Tenders in which it is involved. However, this does not limit the inclusion of the same subcontractor in more than one </w:t>
      </w:r>
      <w:r w:rsidR="00D02388" w:rsidRPr="002A3A3F">
        <w:rPr>
          <w:sz w:val="22"/>
          <w:szCs w:val="22"/>
          <w:lang w:val="en-GB"/>
        </w:rPr>
        <w:t xml:space="preserve">Candidature or </w:t>
      </w:r>
      <w:r w:rsidRPr="002A3A3F">
        <w:rPr>
          <w:sz w:val="22"/>
          <w:szCs w:val="22"/>
          <w:lang w:val="en-GB"/>
        </w:rPr>
        <w:t xml:space="preserve">Tender. For the purpose of this provision, a subcontractor is not deemed to be participating in the tendering procedure; </w:t>
      </w:r>
    </w:p>
    <w:p w14:paraId="0E156801" w14:textId="6A127A2A" w:rsidR="00B143CA" w:rsidRPr="002A3A3F" w:rsidRDefault="00B143CA" w:rsidP="00B143CA">
      <w:pPr>
        <w:numPr>
          <w:ilvl w:val="0"/>
          <w:numId w:val="7"/>
        </w:numPr>
        <w:spacing w:before="120" w:after="120"/>
        <w:ind w:left="714" w:hanging="357"/>
        <w:jc w:val="both"/>
        <w:rPr>
          <w:sz w:val="22"/>
          <w:szCs w:val="22"/>
          <w:lang w:val="en-GB"/>
        </w:rPr>
      </w:pPr>
      <w:r w:rsidRPr="002A3A3F">
        <w:rPr>
          <w:sz w:val="22"/>
          <w:szCs w:val="22"/>
          <w:lang w:val="en-GB"/>
        </w:rPr>
        <w:t xml:space="preserve">The scope of the provision from point </w:t>
      </w:r>
      <w:r w:rsidR="00917F23" w:rsidRPr="002A3A3F">
        <w:rPr>
          <w:sz w:val="22"/>
          <w:szCs w:val="22"/>
          <w:lang w:val="en-GB"/>
        </w:rPr>
        <w:t>13</w:t>
      </w:r>
      <w:r w:rsidRPr="002A3A3F">
        <w:rPr>
          <w:sz w:val="22"/>
          <w:szCs w:val="22"/>
          <w:lang w:val="en-GB"/>
        </w:rPr>
        <w:t xml:space="preserve"> is to avoid situations when the Economic Operator, via its controlling undertakings, submits two</w:t>
      </w:r>
      <w:r w:rsidR="00FD2D97" w:rsidRPr="002A3A3F">
        <w:rPr>
          <w:sz w:val="22"/>
          <w:szCs w:val="22"/>
          <w:lang w:val="en-GB"/>
        </w:rPr>
        <w:t xml:space="preserve"> Candidatures or</w:t>
      </w:r>
      <w:r w:rsidRPr="002A3A3F">
        <w:rPr>
          <w:sz w:val="22"/>
          <w:szCs w:val="22"/>
          <w:lang w:val="en-GB"/>
        </w:rPr>
        <w:t xml:space="preserve"> Tenders circumventing the rule in the Tender Documents that forbid submission of alternative tenders. Thus, the list from point </w:t>
      </w:r>
      <w:r w:rsidR="00917F23" w:rsidRPr="002A3A3F">
        <w:rPr>
          <w:sz w:val="22"/>
          <w:szCs w:val="22"/>
          <w:lang w:val="en-GB"/>
        </w:rPr>
        <w:t>13</w:t>
      </w:r>
      <w:r w:rsidRPr="002A3A3F">
        <w:rPr>
          <w:sz w:val="22"/>
          <w:szCs w:val="22"/>
          <w:lang w:val="en-GB"/>
        </w:rPr>
        <w:t xml:space="preserve"> is not exhaustive.</w:t>
      </w:r>
    </w:p>
    <w:p w14:paraId="6643AD4D" w14:textId="410AD016" w:rsidR="00B143CA" w:rsidRPr="002A3A3F" w:rsidRDefault="00B143CA" w:rsidP="00B143CA">
      <w:pPr>
        <w:numPr>
          <w:ilvl w:val="0"/>
          <w:numId w:val="7"/>
        </w:numPr>
        <w:spacing w:before="120" w:after="120"/>
        <w:ind w:left="714" w:hanging="357"/>
        <w:jc w:val="both"/>
        <w:rPr>
          <w:sz w:val="22"/>
          <w:szCs w:val="22"/>
          <w:lang w:val="en-GB"/>
        </w:rPr>
      </w:pPr>
      <w:r w:rsidRPr="002A3A3F">
        <w:rPr>
          <w:sz w:val="22"/>
          <w:szCs w:val="22"/>
          <w:lang w:val="en-GB"/>
        </w:rPr>
        <w:t xml:space="preserve">It is not generally prohibited for related undertakings to submit offers in a public procurement procedure provided that they were submitted independently from each other. Nonetheless, </w:t>
      </w:r>
      <w:r w:rsidR="00917F23" w:rsidRPr="002A3A3F">
        <w:rPr>
          <w:sz w:val="22"/>
          <w:szCs w:val="22"/>
          <w:lang w:val="en-GB"/>
        </w:rPr>
        <w:t xml:space="preserve">Candidates or </w:t>
      </w:r>
      <w:r w:rsidRPr="002A3A3F">
        <w:rPr>
          <w:sz w:val="22"/>
          <w:szCs w:val="22"/>
          <w:lang w:val="en-GB"/>
        </w:rPr>
        <w:t>Tenderers are obliged to disclose the links between them to the Contracting Authority immediately after they become, or should have become, aware of this.</w:t>
      </w:r>
    </w:p>
    <w:p w14:paraId="4D5C52FD" w14:textId="12B2DA53" w:rsidR="00B143CA" w:rsidRPr="002A3A3F" w:rsidRDefault="00B143CA" w:rsidP="00B143CA">
      <w:pPr>
        <w:numPr>
          <w:ilvl w:val="0"/>
          <w:numId w:val="7"/>
        </w:numPr>
        <w:spacing w:before="120" w:after="120"/>
        <w:ind w:left="714" w:hanging="357"/>
        <w:jc w:val="both"/>
        <w:rPr>
          <w:sz w:val="22"/>
          <w:szCs w:val="22"/>
          <w:lang w:val="en-GB"/>
        </w:rPr>
      </w:pPr>
      <w:r w:rsidRPr="002A3A3F">
        <w:rPr>
          <w:sz w:val="22"/>
          <w:szCs w:val="22"/>
          <w:lang w:val="en-GB"/>
        </w:rPr>
        <w:t>Submitted</w:t>
      </w:r>
      <w:r w:rsidR="00B514F2" w:rsidRPr="002A3A3F">
        <w:rPr>
          <w:sz w:val="22"/>
          <w:szCs w:val="22"/>
          <w:lang w:val="en-GB"/>
        </w:rPr>
        <w:t xml:space="preserve"> Candidatures or</w:t>
      </w:r>
      <w:r w:rsidRPr="002A3A3F">
        <w:rPr>
          <w:sz w:val="22"/>
          <w:szCs w:val="22"/>
          <w:lang w:val="en-GB"/>
        </w:rPr>
        <w:t xml:space="preserve"> Tenders should be autonomous and independent. The Contracting Authority shall reject</w:t>
      </w:r>
      <w:r w:rsidR="00C621D9" w:rsidRPr="002A3A3F">
        <w:rPr>
          <w:sz w:val="22"/>
          <w:szCs w:val="22"/>
          <w:lang w:val="en-GB"/>
        </w:rPr>
        <w:t xml:space="preserve"> Candidatures or</w:t>
      </w:r>
      <w:r w:rsidRPr="002A3A3F">
        <w:rPr>
          <w:sz w:val="22"/>
          <w:szCs w:val="22"/>
          <w:lang w:val="en-GB"/>
        </w:rPr>
        <w:t xml:space="preserve"> </w:t>
      </w:r>
      <w:r w:rsidR="00C621D9" w:rsidRPr="002A3A3F">
        <w:rPr>
          <w:sz w:val="22"/>
          <w:szCs w:val="22"/>
          <w:lang w:val="en-GB"/>
        </w:rPr>
        <w:t>T</w:t>
      </w:r>
      <w:r w:rsidRPr="002A3A3F">
        <w:rPr>
          <w:sz w:val="22"/>
          <w:szCs w:val="22"/>
          <w:lang w:val="en-GB"/>
        </w:rPr>
        <w:t xml:space="preserve">enders that are coordinated or are the result of a concerted practice. </w:t>
      </w:r>
    </w:p>
    <w:p w14:paraId="69E8A2F4" w14:textId="0AD7F7D0" w:rsidR="00B143CA" w:rsidRPr="002A3A3F" w:rsidRDefault="00B143CA" w:rsidP="00B143CA">
      <w:pPr>
        <w:numPr>
          <w:ilvl w:val="0"/>
          <w:numId w:val="7"/>
        </w:numPr>
        <w:spacing w:before="120" w:after="120"/>
        <w:ind w:left="714" w:hanging="357"/>
        <w:jc w:val="both"/>
        <w:rPr>
          <w:sz w:val="22"/>
          <w:szCs w:val="22"/>
          <w:lang w:val="en-GB"/>
        </w:rPr>
      </w:pPr>
      <w:r w:rsidRPr="002A3A3F">
        <w:rPr>
          <w:sz w:val="22"/>
          <w:szCs w:val="22"/>
          <w:lang w:val="en-GB"/>
        </w:rPr>
        <w:t>The Contracting Authority that acquaints itself with objective evidence calling into question the autonomous and independent nature of a</w:t>
      </w:r>
      <w:r w:rsidR="00093B0C" w:rsidRPr="002A3A3F">
        <w:rPr>
          <w:sz w:val="22"/>
          <w:szCs w:val="22"/>
          <w:lang w:val="en-GB"/>
        </w:rPr>
        <w:t xml:space="preserve"> Candidature or</w:t>
      </w:r>
      <w:r w:rsidRPr="002A3A3F">
        <w:rPr>
          <w:sz w:val="22"/>
          <w:szCs w:val="22"/>
          <w:lang w:val="en-GB"/>
        </w:rPr>
        <w:t xml:space="preserve"> Tender is obliged to examine all the relevant circumstances having led to the submission of the </w:t>
      </w:r>
      <w:r w:rsidR="00093B0C" w:rsidRPr="002A3A3F">
        <w:rPr>
          <w:sz w:val="22"/>
          <w:szCs w:val="22"/>
          <w:lang w:val="en-GB"/>
        </w:rPr>
        <w:t>Candidature or T</w:t>
      </w:r>
      <w:r w:rsidRPr="002A3A3F">
        <w:rPr>
          <w:sz w:val="22"/>
          <w:szCs w:val="22"/>
          <w:lang w:val="en-GB"/>
        </w:rPr>
        <w:t>ender concerned in order to prevent and detect the elements capable of vitiating the tendering procedure and remedy them, where appropriate, requesting the parties to provide certain information and evidence.</w:t>
      </w:r>
    </w:p>
    <w:p w14:paraId="1CC04BD3" w14:textId="59205B55" w:rsidR="00B143CA" w:rsidRPr="002A3A3F" w:rsidRDefault="00B143CA" w:rsidP="00B143CA">
      <w:pPr>
        <w:pStyle w:val="ListParagraph"/>
        <w:numPr>
          <w:ilvl w:val="0"/>
          <w:numId w:val="7"/>
        </w:numPr>
        <w:spacing w:before="120" w:after="120"/>
        <w:ind w:left="714" w:hanging="357"/>
        <w:contextualSpacing w:val="0"/>
        <w:jc w:val="both"/>
        <w:rPr>
          <w:sz w:val="22"/>
          <w:szCs w:val="22"/>
          <w:lang w:val="en-GB"/>
        </w:rPr>
      </w:pPr>
      <w:r w:rsidRPr="002A3A3F">
        <w:rPr>
          <w:sz w:val="22"/>
          <w:szCs w:val="22"/>
          <w:lang w:val="en-GB"/>
        </w:rPr>
        <w:t>In case the Contracting Authority, after the examination of direct and indirect evidence, concludes that there are objective and consistent evidence that the related</w:t>
      </w:r>
      <w:r w:rsidR="004F2A15" w:rsidRPr="002A3A3F">
        <w:rPr>
          <w:sz w:val="22"/>
          <w:szCs w:val="22"/>
          <w:lang w:val="en-GB"/>
        </w:rPr>
        <w:t xml:space="preserve"> Candidates or</w:t>
      </w:r>
      <w:r w:rsidRPr="002A3A3F">
        <w:rPr>
          <w:sz w:val="22"/>
          <w:szCs w:val="22"/>
          <w:lang w:val="en-GB"/>
        </w:rPr>
        <w:t xml:space="preserve"> Tenderers which form a single economic unit have submitted coordinated or concerted </w:t>
      </w:r>
      <w:r w:rsidR="00262BDC" w:rsidRPr="002A3A3F">
        <w:rPr>
          <w:sz w:val="22"/>
          <w:szCs w:val="22"/>
          <w:lang w:val="en-GB"/>
        </w:rPr>
        <w:t xml:space="preserve">Candidatures or </w:t>
      </w:r>
      <w:r w:rsidRPr="002A3A3F">
        <w:rPr>
          <w:sz w:val="22"/>
          <w:szCs w:val="22"/>
          <w:lang w:val="en-GB"/>
        </w:rPr>
        <w:t>Tenders are to be rejected as submitted in violation with the principle of equal treatment.</w:t>
      </w:r>
    </w:p>
    <w:p w14:paraId="1829A7AF" w14:textId="77777777" w:rsidR="00B143CA" w:rsidRPr="002A3A3F" w:rsidRDefault="00B143CA" w:rsidP="00B143CA">
      <w:pPr>
        <w:pStyle w:val="Heading1"/>
        <w:numPr>
          <w:ilvl w:val="0"/>
          <w:numId w:val="30"/>
        </w:numPr>
        <w:jc w:val="center"/>
        <w:rPr>
          <w:rFonts w:ascii="Times New Roman" w:hAnsi="Times New Roman"/>
          <w:sz w:val="22"/>
          <w:szCs w:val="22"/>
          <w:lang w:val="en-GB"/>
        </w:rPr>
      </w:pPr>
      <w:r w:rsidRPr="002A3A3F">
        <w:rPr>
          <w:rFonts w:ascii="Times New Roman" w:hAnsi="Times New Roman"/>
          <w:sz w:val="22"/>
          <w:szCs w:val="22"/>
          <w:lang w:val="en-GB"/>
        </w:rPr>
        <w:t>RULES APPLICABLE TO EXCLUSION GROUNDS</w:t>
      </w:r>
    </w:p>
    <w:p w14:paraId="1112A9BC" w14:textId="77777777" w:rsidR="00B143CA" w:rsidRPr="002A3A3F" w:rsidRDefault="00B143CA" w:rsidP="00B143CA">
      <w:pPr>
        <w:pStyle w:val="ListParagraph"/>
        <w:numPr>
          <w:ilvl w:val="0"/>
          <w:numId w:val="7"/>
        </w:numPr>
        <w:spacing w:before="120" w:after="120"/>
        <w:ind w:left="714" w:hanging="357"/>
        <w:contextualSpacing w:val="0"/>
        <w:jc w:val="both"/>
        <w:rPr>
          <w:sz w:val="22"/>
          <w:szCs w:val="22"/>
          <w:lang w:val="en-GB"/>
        </w:rPr>
      </w:pPr>
      <w:r w:rsidRPr="002A3A3F">
        <w:rPr>
          <w:sz w:val="22"/>
          <w:szCs w:val="22"/>
          <w:lang w:val="en-GB"/>
        </w:rPr>
        <w:t xml:space="preserve">The grounds for exclusion of an Economic Operator are set forth in article 19 of the </w:t>
      </w:r>
      <w:proofErr w:type="spellStart"/>
      <w:r w:rsidRPr="002A3A3F">
        <w:rPr>
          <w:sz w:val="22"/>
          <w:szCs w:val="22"/>
          <w:lang w:val="en-GB"/>
        </w:rPr>
        <w:t>LPP</w:t>
      </w:r>
      <w:proofErr w:type="spellEnd"/>
      <w:r w:rsidRPr="002A3A3F">
        <w:rPr>
          <w:sz w:val="22"/>
          <w:szCs w:val="22"/>
          <w:lang w:val="en-GB"/>
        </w:rPr>
        <w:t>. The Contracting Authority shall exclude an Economic Operator:</w:t>
      </w:r>
    </w:p>
    <w:p w14:paraId="14065DE0" w14:textId="77777777" w:rsidR="00B143CA" w:rsidRPr="002A3A3F" w:rsidRDefault="00B143CA" w:rsidP="00B143CA">
      <w:pPr>
        <w:pStyle w:val="ListParagraph"/>
        <w:numPr>
          <w:ilvl w:val="0"/>
          <w:numId w:val="47"/>
        </w:numPr>
        <w:spacing w:before="120" w:after="120"/>
        <w:contextualSpacing w:val="0"/>
        <w:jc w:val="both"/>
        <w:rPr>
          <w:sz w:val="22"/>
          <w:szCs w:val="22"/>
          <w:lang w:val="en-GB"/>
        </w:rPr>
      </w:pPr>
      <w:r w:rsidRPr="002A3A3F">
        <w:rPr>
          <w:sz w:val="22"/>
          <w:szCs w:val="22"/>
          <w:lang w:val="en-GB"/>
        </w:rPr>
        <w:t xml:space="preserve">that has been sentenced in the past five years for criminal offences set in paragraph (1) of article 19 of the </w:t>
      </w:r>
      <w:proofErr w:type="spellStart"/>
      <w:r w:rsidRPr="002A3A3F">
        <w:rPr>
          <w:sz w:val="22"/>
          <w:szCs w:val="22"/>
          <w:lang w:val="en-GB"/>
        </w:rPr>
        <w:t>LPP</w:t>
      </w:r>
      <w:proofErr w:type="spellEnd"/>
      <w:r w:rsidRPr="002A3A3F">
        <w:rPr>
          <w:sz w:val="22"/>
          <w:szCs w:val="22"/>
          <w:lang w:val="en-GB"/>
        </w:rPr>
        <w:t xml:space="preserve">. </w:t>
      </w:r>
    </w:p>
    <w:p w14:paraId="534C2647" w14:textId="77777777" w:rsidR="00B143CA" w:rsidRPr="002A3A3F" w:rsidRDefault="00B143CA" w:rsidP="00B143CA">
      <w:pPr>
        <w:pStyle w:val="ListParagraph"/>
        <w:numPr>
          <w:ilvl w:val="0"/>
          <w:numId w:val="47"/>
        </w:numPr>
        <w:spacing w:before="120" w:after="120"/>
        <w:contextualSpacing w:val="0"/>
        <w:jc w:val="both"/>
        <w:rPr>
          <w:sz w:val="22"/>
          <w:szCs w:val="22"/>
          <w:lang w:val="en-GB"/>
        </w:rPr>
      </w:pPr>
      <w:r w:rsidRPr="002A3A3F">
        <w:rPr>
          <w:sz w:val="22"/>
          <w:szCs w:val="22"/>
          <w:lang w:val="en-GB"/>
        </w:rPr>
        <w:t xml:space="preserve">that has been in past three years in one of the situations set in paragraph (3) letter (c) to (g) of article 19 of the </w:t>
      </w:r>
      <w:proofErr w:type="spellStart"/>
      <w:r w:rsidRPr="002A3A3F">
        <w:rPr>
          <w:sz w:val="22"/>
          <w:szCs w:val="22"/>
          <w:lang w:val="en-GB"/>
        </w:rPr>
        <w:t>LPP</w:t>
      </w:r>
      <w:proofErr w:type="spellEnd"/>
      <w:r w:rsidRPr="002A3A3F">
        <w:rPr>
          <w:sz w:val="22"/>
          <w:szCs w:val="22"/>
          <w:lang w:val="en-GB"/>
        </w:rPr>
        <w:t xml:space="preserve">. </w:t>
      </w:r>
    </w:p>
    <w:p w14:paraId="2B654BB5" w14:textId="77777777" w:rsidR="00B143CA" w:rsidRPr="002A3A3F" w:rsidRDefault="00B143CA" w:rsidP="00B143CA">
      <w:pPr>
        <w:pStyle w:val="ListParagraph"/>
        <w:numPr>
          <w:ilvl w:val="0"/>
          <w:numId w:val="47"/>
        </w:numPr>
        <w:spacing w:before="120" w:after="120"/>
        <w:contextualSpacing w:val="0"/>
        <w:jc w:val="both"/>
        <w:rPr>
          <w:sz w:val="22"/>
          <w:szCs w:val="22"/>
          <w:lang w:val="en-GB"/>
        </w:rPr>
      </w:pPr>
      <w:r w:rsidRPr="002A3A3F">
        <w:rPr>
          <w:sz w:val="22"/>
          <w:szCs w:val="22"/>
          <w:lang w:val="en-GB"/>
        </w:rPr>
        <w:t xml:space="preserve">that falls under the grounds for exclusion set in paragraph (3) letter (a), (b) and (h) of article 19 of the </w:t>
      </w:r>
      <w:proofErr w:type="spellStart"/>
      <w:r w:rsidRPr="002A3A3F">
        <w:rPr>
          <w:sz w:val="22"/>
          <w:szCs w:val="22"/>
          <w:lang w:val="en-GB"/>
        </w:rPr>
        <w:t>LPP</w:t>
      </w:r>
      <w:proofErr w:type="spellEnd"/>
      <w:r w:rsidRPr="002A3A3F">
        <w:rPr>
          <w:sz w:val="22"/>
          <w:szCs w:val="22"/>
          <w:lang w:val="en-GB"/>
        </w:rPr>
        <w:t>.</w:t>
      </w:r>
    </w:p>
    <w:p w14:paraId="68163764" w14:textId="77777777" w:rsidR="00B143CA" w:rsidRPr="002A3A3F" w:rsidRDefault="00B143CA" w:rsidP="00B143CA">
      <w:pPr>
        <w:pStyle w:val="ListParagraph"/>
        <w:numPr>
          <w:ilvl w:val="0"/>
          <w:numId w:val="7"/>
        </w:numPr>
        <w:spacing w:before="120" w:after="120"/>
        <w:ind w:left="714" w:hanging="357"/>
        <w:contextualSpacing w:val="0"/>
        <w:jc w:val="both"/>
        <w:rPr>
          <w:sz w:val="22"/>
          <w:szCs w:val="22"/>
          <w:lang w:val="en-GB"/>
        </w:rPr>
      </w:pPr>
      <w:r w:rsidRPr="002A3A3F">
        <w:rPr>
          <w:sz w:val="22"/>
          <w:szCs w:val="22"/>
          <w:lang w:val="en-GB"/>
        </w:rPr>
        <w:t xml:space="preserve">The Contracting Authority shall exclude the Economic Operator under article 19 (1) of the </w:t>
      </w:r>
      <w:proofErr w:type="spellStart"/>
      <w:r w:rsidRPr="002A3A3F">
        <w:rPr>
          <w:sz w:val="22"/>
          <w:szCs w:val="22"/>
          <w:lang w:val="en-GB"/>
        </w:rPr>
        <w:t>LPP</w:t>
      </w:r>
      <w:proofErr w:type="spellEnd"/>
      <w:r w:rsidRPr="002A3A3F">
        <w:rPr>
          <w:sz w:val="22"/>
          <w:szCs w:val="22"/>
          <w:lang w:val="en-GB"/>
        </w:rPr>
        <w:t xml:space="preserve"> only for those criminal offences falling within the ambit of those listed in the referred paragraph and listed in the Tender Documents. In case of doubt, the Contracting Authority shall evaluate if the public interest which is protected by that criminal offence prevents the Economic Operator from participation in the public procurement based on a fair balance exercise.</w:t>
      </w:r>
    </w:p>
    <w:p w14:paraId="3757F2F6" w14:textId="77777777" w:rsidR="00B143CA" w:rsidRPr="002A3A3F" w:rsidRDefault="00B143CA" w:rsidP="00B143CA">
      <w:pPr>
        <w:pStyle w:val="ListParagraph"/>
        <w:numPr>
          <w:ilvl w:val="0"/>
          <w:numId w:val="7"/>
        </w:numPr>
        <w:spacing w:before="120" w:after="120"/>
        <w:ind w:left="714" w:hanging="357"/>
        <w:contextualSpacing w:val="0"/>
        <w:jc w:val="both"/>
        <w:rPr>
          <w:sz w:val="22"/>
          <w:szCs w:val="22"/>
          <w:lang w:val="en-GB"/>
        </w:rPr>
      </w:pPr>
      <w:r w:rsidRPr="002A3A3F">
        <w:rPr>
          <w:sz w:val="22"/>
          <w:szCs w:val="22"/>
          <w:lang w:val="en-GB"/>
        </w:rPr>
        <w:lastRenderedPageBreak/>
        <w:t xml:space="preserve">The Contracting Authority shall not exclude the Economic Operator under art. 19 (2) of the </w:t>
      </w:r>
      <w:proofErr w:type="spellStart"/>
      <w:r w:rsidRPr="002A3A3F">
        <w:rPr>
          <w:sz w:val="22"/>
          <w:szCs w:val="22"/>
          <w:lang w:val="en-GB"/>
        </w:rPr>
        <w:t>LPP</w:t>
      </w:r>
      <w:proofErr w:type="spellEnd"/>
      <w:r w:rsidRPr="002A3A3F">
        <w:rPr>
          <w:sz w:val="22"/>
          <w:szCs w:val="22"/>
          <w:lang w:val="en-GB"/>
        </w:rPr>
        <w:t xml:space="preserve"> if that employee has no powers of representation, decision or control therein even if it holds a managerial position. Article 19 (2) of the </w:t>
      </w:r>
      <w:proofErr w:type="spellStart"/>
      <w:r w:rsidRPr="002A3A3F">
        <w:rPr>
          <w:sz w:val="22"/>
          <w:szCs w:val="22"/>
          <w:lang w:val="en-GB"/>
        </w:rPr>
        <w:t>LPP</w:t>
      </w:r>
      <w:proofErr w:type="spellEnd"/>
      <w:r w:rsidRPr="002A3A3F">
        <w:rPr>
          <w:sz w:val="22"/>
          <w:szCs w:val="22"/>
          <w:lang w:val="en-GB"/>
        </w:rPr>
        <w:t xml:space="preserve"> is applicable to the </w:t>
      </w:r>
      <w:r w:rsidRPr="002A3A3F">
        <w:rPr>
          <w:i/>
          <w:sz w:val="22"/>
          <w:szCs w:val="22"/>
          <w:lang w:val="en-GB"/>
        </w:rPr>
        <w:t>de facto</w:t>
      </w:r>
      <w:r w:rsidRPr="002A3A3F">
        <w:rPr>
          <w:sz w:val="22"/>
          <w:szCs w:val="22"/>
          <w:lang w:val="en-GB"/>
        </w:rPr>
        <w:t xml:space="preserve"> administrators of the Economic Operator as it is regulated in art. 197 (1) of the Civil Code.</w:t>
      </w:r>
    </w:p>
    <w:p w14:paraId="441095F8" w14:textId="77777777" w:rsidR="00B143CA" w:rsidRPr="002A3A3F" w:rsidRDefault="00B143CA" w:rsidP="00B143CA">
      <w:pPr>
        <w:pStyle w:val="ListParagraph"/>
        <w:numPr>
          <w:ilvl w:val="0"/>
          <w:numId w:val="7"/>
        </w:numPr>
        <w:spacing w:before="120" w:after="120"/>
        <w:ind w:left="714" w:hanging="357"/>
        <w:contextualSpacing w:val="0"/>
        <w:jc w:val="both"/>
        <w:rPr>
          <w:sz w:val="22"/>
          <w:szCs w:val="22"/>
          <w:lang w:val="en-GB"/>
        </w:rPr>
      </w:pPr>
      <w:r w:rsidRPr="002A3A3F">
        <w:rPr>
          <w:sz w:val="22"/>
          <w:szCs w:val="22"/>
          <w:lang w:val="en-GB"/>
        </w:rPr>
        <w:t xml:space="preserve">The five-year exclusion term under art. 19 (1) of the </w:t>
      </w:r>
      <w:proofErr w:type="spellStart"/>
      <w:r w:rsidRPr="002A3A3F">
        <w:rPr>
          <w:sz w:val="22"/>
          <w:szCs w:val="22"/>
          <w:lang w:val="en-GB"/>
        </w:rPr>
        <w:t>LPP</w:t>
      </w:r>
      <w:proofErr w:type="spellEnd"/>
      <w:r w:rsidRPr="002A3A3F">
        <w:rPr>
          <w:sz w:val="22"/>
          <w:szCs w:val="22"/>
          <w:lang w:val="en-GB"/>
        </w:rPr>
        <w:t xml:space="preserve"> commences from the date the conviction handed by the court becomes definitive. In cases of decisions issued by Moldovan courts, it becomes definitive under art. 466 of the Code on Criminal Procedure either after the appeal period or after its examination in appeal in case it was appealed. </w:t>
      </w:r>
    </w:p>
    <w:p w14:paraId="4B561353" w14:textId="4288EBCB" w:rsidR="00B143CA" w:rsidRPr="002A3A3F" w:rsidRDefault="00B143CA" w:rsidP="00B143CA">
      <w:pPr>
        <w:pStyle w:val="ListParagraph"/>
        <w:numPr>
          <w:ilvl w:val="0"/>
          <w:numId w:val="7"/>
        </w:numPr>
        <w:spacing w:before="120" w:after="120"/>
        <w:ind w:left="714" w:hanging="357"/>
        <w:contextualSpacing w:val="0"/>
        <w:jc w:val="both"/>
        <w:rPr>
          <w:sz w:val="22"/>
          <w:szCs w:val="22"/>
          <w:lang w:val="en-GB"/>
        </w:rPr>
      </w:pPr>
      <w:r w:rsidRPr="002A3A3F">
        <w:rPr>
          <w:sz w:val="22"/>
          <w:szCs w:val="22"/>
          <w:lang w:val="en-GB"/>
        </w:rPr>
        <w:t xml:space="preserve">The five-year exclusion term shall be expired at the date when the </w:t>
      </w:r>
      <w:r w:rsidR="00B9644D" w:rsidRPr="002A3A3F">
        <w:rPr>
          <w:sz w:val="22"/>
          <w:szCs w:val="22"/>
          <w:lang w:val="en-GB"/>
        </w:rPr>
        <w:t>Candidature</w:t>
      </w:r>
      <w:r w:rsidRPr="002A3A3F">
        <w:rPr>
          <w:sz w:val="22"/>
          <w:szCs w:val="22"/>
          <w:lang w:val="en-GB"/>
        </w:rPr>
        <w:t xml:space="preserve"> produces legal effects to avoid being excluded under art. 19 (1) of the </w:t>
      </w:r>
      <w:proofErr w:type="spellStart"/>
      <w:r w:rsidRPr="002A3A3F">
        <w:rPr>
          <w:sz w:val="22"/>
          <w:szCs w:val="22"/>
          <w:lang w:val="en-GB"/>
        </w:rPr>
        <w:t>LPP</w:t>
      </w:r>
      <w:proofErr w:type="spellEnd"/>
      <w:r w:rsidRPr="002A3A3F">
        <w:rPr>
          <w:sz w:val="22"/>
          <w:szCs w:val="22"/>
          <w:lang w:val="en-GB"/>
        </w:rPr>
        <w:t>.</w:t>
      </w:r>
    </w:p>
    <w:p w14:paraId="403034E3" w14:textId="77777777" w:rsidR="00B143CA" w:rsidRPr="002A3A3F" w:rsidRDefault="00B143CA" w:rsidP="00B143CA">
      <w:pPr>
        <w:pStyle w:val="ListParagraph"/>
        <w:numPr>
          <w:ilvl w:val="0"/>
          <w:numId w:val="7"/>
        </w:numPr>
        <w:spacing w:before="120" w:after="120"/>
        <w:ind w:left="714" w:hanging="357"/>
        <w:contextualSpacing w:val="0"/>
        <w:jc w:val="both"/>
        <w:rPr>
          <w:sz w:val="22"/>
          <w:szCs w:val="22"/>
          <w:lang w:val="en-GB"/>
        </w:rPr>
      </w:pPr>
      <w:r w:rsidRPr="002A3A3F">
        <w:rPr>
          <w:sz w:val="22"/>
          <w:szCs w:val="22"/>
          <w:lang w:val="en-GB"/>
        </w:rPr>
        <w:t xml:space="preserve">Criminal convictions issued by courts of other states shall be considered by the Contracting Authority provided that the criminal offence falls within the list mentioned in art. 19 (1) of the </w:t>
      </w:r>
      <w:proofErr w:type="spellStart"/>
      <w:r w:rsidRPr="002A3A3F">
        <w:rPr>
          <w:sz w:val="22"/>
          <w:szCs w:val="22"/>
          <w:lang w:val="en-GB"/>
        </w:rPr>
        <w:t>LPP</w:t>
      </w:r>
      <w:proofErr w:type="spellEnd"/>
      <w:r w:rsidRPr="002A3A3F">
        <w:rPr>
          <w:sz w:val="22"/>
          <w:szCs w:val="22"/>
          <w:lang w:val="en-GB"/>
        </w:rPr>
        <w:t xml:space="preserve"> and is satisfied that all the guarantees of fair trial were observed.</w:t>
      </w:r>
    </w:p>
    <w:p w14:paraId="1469CB39" w14:textId="633310AB" w:rsidR="00B143CA" w:rsidRPr="002A3A3F" w:rsidRDefault="00B143CA" w:rsidP="00B143CA">
      <w:pPr>
        <w:pStyle w:val="ListParagraph"/>
        <w:numPr>
          <w:ilvl w:val="0"/>
          <w:numId w:val="7"/>
        </w:numPr>
        <w:spacing w:before="120" w:after="120"/>
        <w:ind w:left="714" w:hanging="357"/>
        <w:contextualSpacing w:val="0"/>
        <w:jc w:val="both"/>
        <w:rPr>
          <w:sz w:val="22"/>
          <w:szCs w:val="22"/>
          <w:lang w:val="en-GB"/>
        </w:rPr>
      </w:pPr>
      <w:r w:rsidRPr="002A3A3F">
        <w:rPr>
          <w:sz w:val="22"/>
          <w:szCs w:val="22"/>
          <w:lang w:val="en-GB"/>
        </w:rPr>
        <w:t xml:space="preserve">The Contracting Authority shall not automatically exclude the Economic Operator that falls within the exclusion ground from art. 19 (3) letter (b) of the </w:t>
      </w:r>
      <w:proofErr w:type="spellStart"/>
      <w:r w:rsidRPr="002A3A3F">
        <w:rPr>
          <w:sz w:val="22"/>
          <w:szCs w:val="22"/>
          <w:lang w:val="en-GB"/>
        </w:rPr>
        <w:t>LPP</w:t>
      </w:r>
      <w:proofErr w:type="spellEnd"/>
      <w:r w:rsidRPr="002A3A3F">
        <w:rPr>
          <w:sz w:val="22"/>
          <w:szCs w:val="22"/>
          <w:lang w:val="en-GB"/>
        </w:rPr>
        <w:t xml:space="preserve">. The Contracting Authority shall evaluate whether the exclusion is proportional considering the amount of the arrears and the possibility of self-cleaning defence under art. 19 (10) to (13) of the </w:t>
      </w:r>
      <w:proofErr w:type="spellStart"/>
      <w:r w:rsidRPr="002A3A3F">
        <w:rPr>
          <w:sz w:val="22"/>
          <w:szCs w:val="22"/>
          <w:lang w:val="en-GB"/>
        </w:rPr>
        <w:t>LPP</w:t>
      </w:r>
      <w:proofErr w:type="spellEnd"/>
      <w:r w:rsidRPr="002A3A3F">
        <w:rPr>
          <w:sz w:val="22"/>
          <w:szCs w:val="22"/>
          <w:lang w:val="en-GB"/>
        </w:rPr>
        <w:t>. In cases where the amount of arrears is insignificant compared to the</w:t>
      </w:r>
      <w:r w:rsidR="00B9644D" w:rsidRPr="002A3A3F">
        <w:rPr>
          <w:sz w:val="22"/>
          <w:szCs w:val="22"/>
          <w:lang w:val="en-GB"/>
        </w:rPr>
        <w:t xml:space="preserve"> estimated</w:t>
      </w:r>
      <w:r w:rsidRPr="002A3A3F">
        <w:rPr>
          <w:sz w:val="22"/>
          <w:szCs w:val="22"/>
          <w:lang w:val="en-GB"/>
        </w:rPr>
        <w:t xml:space="preserve"> value of the </w:t>
      </w:r>
      <w:proofErr w:type="spellStart"/>
      <w:r w:rsidR="00B9644D" w:rsidRPr="002A3A3F">
        <w:rPr>
          <w:sz w:val="22"/>
          <w:szCs w:val="22"/>
          <w:lang w:val="en-GB"/>
        </w:rPr>
        <w:t>prcurement</w:t>
      </w:r>
      <w:proofErr w:type="spellEnd"/>
      <w:r w:rsidRPr="002A3A3F">
        <w:rPr>
          <w:sz w:val="22"/>
          <w:szCs w:val="22"/>
          <w:lang w:val="en-GB"/>
        </w:rPr>
        <w:t xml:space="preserve"> the Contracting Authority is obliged to allow the Economic Operator a reasonable time to submit a proof that this amount has been settled.</w:t>
      </w:r>
    </w:p>
    <w:p w14:paraId="39A60C9E" w14:textId="77777777" w:rsidR="00B143CA" w:rsidRPr="002A3A3F" w:rsidRDefault="00B143CA" w:rsidP="00B143CA">
      <w:pPr>
        <w:pStyle w:val="ListParagraph"/>
        <w:numPr>
          <w:ilvl w:val="0"/>
          <w:numId w:val="7"/>
        </w:numPr>
        <w:spacing w:before="120" w:after="120"/>
        <w:ind w:left="714" w:hanging="357"/>
        <w:contextualSpacing w:val="0"/>
        <w:jc w:val="both"/>
        <w:rPr>
          <w:sz w:val="22"/>
          <w:szCs w:val="22"/>
          <w:lang w:val="en-GB"/>
        </w:rPr>
      </w:pPr>
      <w:r w:rsidRPr="002A3A3F">
        <w:rPr>
          <w:sz w:val="22"/>
          <w:szCs w:val="22"/>
          <w:lang w:val="en-GB"/>
        </w:rPr>
        <w:t xml:space="preserve">Within the meaning of art. 19 (3) letter (g) of the </w:t>
      </w:r>
      <w:proofErr w:type="spellStart"/>
      <w:r w:rsidRPr="002A3A3F">
        <w:rPr>
          <w:sz w:val="22"/>
          <w:szCs w:val="22"/>
          <w:lang w:val="en-GB"/>
        </w:rPr>
        <w:t>LPP</w:t>
      </w:r>
      <w:proofErr w:type="spellEnd"/>
      <w:r w:rsidRPr="002A3A3F">
        <w:rPr>
          <w:sz w:val="22"/>
          <w:szCs w:val="22"/>
          <w:lang w:val="en-GB"/>
        </w:rPr>
        <w:t xml:space="preserve"> in corroboration with art. 19 (6) of the </w:t>
      </w:r>
      <w:proofErr w:type="spellStart"/>
      <w:r w:rsidRPr="002A3A3F">
        <w:rPr>
          <w:sz w:val="22"/>
          <w:szCs w:val="22"/>
          <w:lang w:val="en-GB"/>
        </w:rPr>
        <w:t>LPP</w:t>
      </w:r>
      <w:proofErr w:type="spellEnd"/>
      <w:r w:rsidRPr="002A3A3F">
        <w:rPr>
          <w:sz w:val="22"/>
          <w:szCs w:val="22"/>
          <w:lang w:val="en-GB"/>
        </w:rPr>
        <w:t xml:space="preserve"> the three-year exclusion period commences from the date the Decision of the Competition Council is adopted acknowledging that the Economic Operator has concluded agreements that restrict competition.</w:t>
      </w:r>
    </w:p>
    <w:p w14:paraId="323EEB1B" w14:textId="77777777" w:rsidR="00B143CA" w:rsidRPr="002A3A3F" w:rsidRDefault="00B143CA" w:rsidP="00B143CA">
      <w:pPr>
        <w:pStyle w:val="ListParagraph"/>
        <w:numPr>
          <w:ilvl w:val="0"/>
          <w:numId w:val="7"/>
        </w:numPr>
        <w:spacing w:before="120" w:after="120"/>
        <w:ind w:left="714" w:hanging="357"/>
        <w:contextualSpacing w:val="0"/>
        <w:jc w:val="both"/>
        <w:rPr>
          <w:sz w:val="22"/>
          <w:szCs w:val="22"/>
          <w:lang w:val="en-GB"/>
        </w:rPr>
      </w:pPr>
      <w:r w:rsidRPr="002A3A3F">
        <w:rPr>
          <w:sz w:val="22"/>
          <w:szCs w:val="22"/>
          <w:lang w:val="en-GB"/>
        </w:rPr>
        <w:t xml:space="preserve">The Contracting Authority should assess on case by case basis whether the Economic Operator falls within the exclusion ground from art. 19 (3) letter (f) of the </w:t>
      </w:r>
      <w:proofErr w:type="spellStart"/>
      <w:r w:rsidRPr="002A3A3F">
        <w:rPr>
          <w:sz w:val="22"/>
          <w:szCs w:val="22"/>
          <w:lang w:val="en-GB"/>
        </w:rPr>
        <w:t>LPP</w:t>
      </w:r>
      <w:proofErr w:type="spellEnd"/>
      <w:r w:rsidRPr="002A3A3F">
        <w:rPr>
          <w:sz w:val="22"/>
          <w:szCs w:val="22"/>
          <w:lang w:val="en-GB"/>
        </w:rPr>
        <w:t xml:space="preserve">. Professional misconduct may include abuse of a dominant position, essential non-performance of a past public procurement contract, condemnation for criminal offences not listed in art. 19 (1) of the </w:t>
      </w:r>
      <w:proofErr w:type="spellStart"/>
      <w:r w:rsidRPr="002A3A3F">
        <w:rPr>
          <w:sz w:val="22"/>
          <w:szCs w:val="22"/>
          <w:lang w:val="en-GB"/>
        </w:rPr>
        <w:t>LPP</w:t>
      </w:r>
      <w:proofErr w:type="spellEnd"/>
      <w:r w:rsidRPr="002A3A3F">
        <w:rPr>
          <w:sz w:val="22"/>
          <w:szCs w:val="22"/>
          <w:lang w:val="en-GB"/>
        </w:rPr>
        <w:t>, serious breach of an intellectual property right which cast doubt on the professional integrity of the Economic Operator.</w:t>
      </w:r>
    </w:p>
    <w:p w14:paraId="32CE3F41" w14:textId="77777777" w:rsidR="00B143CA" w:rsidRPr="002A3A3F" w:rsidRDefault="00B143CA" w:rsidP="00B143CA">
      <w:pPr>
        <w:pStyle w:val="ListParagraph"/>
        <w:numPr>
          <w:ilvl w:val="0"/>
          <w:numId w:val="7"/>
        </w:numPr>
        <w:spacing w:before="120" w:after="120"/>
        <w:ind w:left="714" w:hanging="357"/>
        <w:contextualSpacing w:val="0"/>
        <w:jc w:val="both"/>
        <w:rPr>
          <w:sz w:val="22"/>
          <w:szCs w:val="22"/>
          <w:lang w:val="en-GB"/>
        </w:rPr>
      </w:pPr>
      <w:r w:rsidRPr="002A3A3F">
        <w:rPr>
          <w:sz w:val="22"/>
          <w:szCs w:val="22"/>
          <w:lang w:val="en-GB"/>
        </w:rPr>
        <w:t xml:space="preserve">Each Economic Operator is entitled to the self-cleaning defence under art. 19 (10) to (13) of the </w:t>
      </w:r>
      <w:proofErr w:type="spellStart"/>
      <w:r w:rsidRPr="002A3A3F">
        <w:rPr>
          <w:sz w:val="22"/>
          <w:szCs w:val="22"/>
          <w:lang w:val="en-GB"/>
        </w:rPr>
        <w:t>LPP</w:t>
      </w:r>
      <w:proofErr w:type="spellEnd"/>
      <w:r w:rsidRPr="002A3A3F">
        <w:rPr>
          <w:sz w:val="22"/>
          <w:szCs w:val="22"/>
          <w:lang w:val="en-GB"/>
        </w:rPr>
        <w:t xml:space="preserve">. Further, art. 19 (13) of the </w:t>
      </w:r>
      <w:proofErr w:type="spellStart"/>
      <w:r w:rsidRPr="002A3A3F">
        <w:rPr>
          <w:sz w:val="22"/>
          <w:szCs w:val="22"/>
          <w:lang w:val="en-GB"/>
        </w:rPr>
        <w:t>LPP</w:t>
      </w:r>
      <w:proofErr w:type="spellEnd"/>
      <w:r w:rsidRPr="002A3A3F">
        <w:rPr>
          <w:sz w:val="22"/>
          <w:szCs w:val="22"/>
          <w:lang w:val="en-GB"/>
        </w:rPr>
        <w:t xml:space="preserve"> shall be applicable only when the decision of the court expressly excludes the Economic Operator from participating in the public procurement as a separate sanction. Accordingly, a decision which convicts the Economic Operator for a criminal offence listed in art. 19 (1) of the </w:t>
      </w:r>
      <w:proofErr w:type="spellStart"/>
      <w:r w:rsidRPr="002A3A3F">
        <w:rPr>
          <w:sz w:val="22"/>
          <w:szCs w:val="22"/>
          <w:lang w:val="en-GB"/>
        </w:rPr>
        <w:t>LPP</w:t>
      </w:r>
      <w:proofErr w:type="spellEnd"/>
      <w:r w:rsidRPr="002A3A3F">
        <w:rPr>
          <w:sz w:val="22"/>
          <w:szCs w:val="22"/>
          <w:lang w:val="en-GB"/>
        </w:rPr>
        <w:t xml:space="preserve"> and which does not include such a separate sanction shall be entitled to the self-cleaning defence under art. 19 paragraphs (10) to (13) of the </w:t>
      </w:r>
      <w:proofErr w:type="spellStart"/>
      <w:r w:rsidRPr="002A3A3F">
        <w:rPr>
          <w:sz w:val="22"/>
          <w:szCs w:val="22"/>
          <w:lang w:val="en-GB"/>
        </w:rPr>
        <w:t>LPP</w:t>
      </w:r>
      <w:proofErr w:type="spellEnd"/>
      <w:r w:rsidRPr="002A3A3F">
        <w:rPr>
          <w:sz w:val="22"/>
          <w:szCs w:val="22"/>
          <w:lang w:val="en-GB"/>
        </w:rPr>
        <w:t>.</w:t>
      </w:r>
    </w:p>
    <w:p w14:paraId="2D5D6F4A" w14:textId="77777777" w:rsidR="00B143CA" w:rsidRPr="002A3A3F" w:rsidRDefault="00B143CA" w:rsidP="00B143CA">
      <w:pPr>
        <w:pStyle w:val="ListParagraph"/>
        <w:numPr>
          <w:ilvl w:val="0"/>
          <w:numId w:val="7"/>
        </w:numPr>
        <w:spacing w:before="120" w:after="120"/>
        <w:ind w:left="714" w:hanging="357"/>
        <w:contextualSpacing w:val="0"/>
        <w:jc w:val="both"/>
        <w:rPr>
          <w:sz w:val="22"/>
          <w:szCs w:val="22"/>
          <w:lang w:val="en-GB" w:eastAsia="ru-RU"/>
        </w:rPr>
      </w:pPr>
      <w:r w:rsidRPr="002A3A3F">
        <w:rPr>
          <w:sz w:val="22"/>
          <w:szCs w:val="22"/>
          <w:lang w:val="en-GB"/>
        </w:rPr>
        <w:t>In addition to the information provided in this chapter, the Contracting Authority may adopt additional supporting guidance for the Economic Operators on the application and enforcement of the provisions on exclusion and self-cleaning in the Tender Documents.</w:t>
      </w:r>
    </w:p>
    <w:p w14:paraId="74833914" w14:textId="4D861E76" w:rsidR="00B143CA" w:rsidRPr="002A3A3F" w:rsidRDefault="00B143CA" w:rsidP="00B143CA">
      <w:pPr>
        <w:pStyle w:val="Heading1"/>
        <w:numPr>
          <w:ilvl w:val="0"/>
          <w:numId w:val="30"/>
        </w:numPr>
        <w:jc w:val="center"/>
        <w:rPr>
          <w:sz w:val="22"/>
          <w:szCs w:val="22"/>
          <w:lang w:val="en-GB"/>
        </w:rPr>
      </w:pPr>
      <w:r w:rsidRPr="002A3A3F">
        <w:rPr>
          <w:rFonts w:ascii="Times New Roman" w:hAnsi="Times New Roman"/>
          <w:sz w:val="22"/>
          <w:szCs w:val="22"/>
          <w:lang w:val="en-GB"/>
        </w:rPr>
        <w:t xml:space="preserve">RULES ON SELECTION AND QUALIFICATION </w:t>
      </w:r>
    </w:p>
    <w:p w14:paraId="6931B43E" w14:textId="77777777" w:rsidR="00B143CA" w:rsidRPr="002A3A3F" w:rsidRDefault="00B143CA" w:rsidP="00B143CA">
      <w:pPr>
        <w:pStyle w:val="ListParagraph"/>
        <w:numPr>
          <w:ilvl w:val="0"/>
          <w:numId w:val="7"/>
        </w:numPr>
        <w:spacing w:before="120" w:after="120"/>
        <w:ind w:left="714" w:hanging="357"/>
        <w:contextualSpacing w:val="0"/>
        <w:jc w:val="both"/>
        <w:rPr>
          <w:sz w:val="22"/>
          <w:szCs w:val="22"/>
          <w:lang w:val="en-GB"/>
        </w:rPr>
      </w:pPr>
      <w:r w:rsidRPr="002A3A3F">
        <w:rPr>
          <w:sz w:val="22"/>
          <w:szCs w:val="22"/>
          <w:lang w:val="en-GB"/>
        </w:rPr>
        <w:t>The rules on qualification of the Economic Operator refer to:</w:t>
      </w:r>
    </w:p>
    <w:p w14:paraId="32DC91A8" w14:textId="0D1B3056" w:rsidR="00B143CA" w:rsidRPr="002A3A3F" w:rsidRDefault="00B143CA" w:rsidP="00B143CA">
      <w:pPr>
        <w:pStyle w:val="ListParagraph"/>
        <w:numPr>
          <w:ilvl w:val="1"/>
          <w:numId w:val="7"/>
        </w:numPr>
        <w:spacing w:before="120" w:after="120"/>
        <w:contextualSpacing w:val="0"/>
        <w:jc w:val="both"/>
        <w:rPr>
          <w:sz w:val="22"/>
          <w:szCs w:val="22"/>
          <w:lang w:val="en-GB"/>
        </w:rPr>
      </w:pPr>
      <w:r w:rsidRPr="002A3A3F">
        <w:rPr>
          <w:sz w:val="22"/>
          <w:szCs w:val="22"/>
          <w:lang w:val="en-GB"/>
        </w:rPr>
        <w:t xml:space="preserve">The economic and financial capacity (points </w:t>
      </w:r>
      <w:r w:rsidR="0015566C" w:rsidRPr="002A3A3F">
        <w:rPr>
          <w:sz w:val="22"/>
          <w:szCs w:val="22"/>
          <w:lang w:val="en-GB"/>
        </w:rPr>
        <w:t>3</w:t>
      </w:r>
      <w:r w:rsidRPr="002A3A3F">
        <w:rPr>
          <w:sz w:val="22"/>
          <w:szCs w:val="22"/>
          <w:lang w:val="en-GB"/>
        </w:rPr>
        <w:t xml:space="preserve">1 to </w:t>
      </w:r>
      <w:r w:rsidR="0015566C" w:rsidRPr="002A3A3F">
        <w:rPr>
          <w:sz w:val="22"/>
          <w:szCs w:val="22"/>
          <w:lang w:val="en-GB"/>
        </w:rPr>
        <w:t>3</w:t>
      </w:r>
      <w:r w:rsidRPr="002A3A3F">
        <w:rPr>
          <w:sz w:val="22"/>
          <w:szCs w:val="22"/>
          <w:lang w:val="en-GB"/>
        </w:rPr>
        <w:t>8 from this Regulation);</w:t>
      </w:r>
    </w:p>
    <w:p w14:paraId="52CC996B" w14:textId="6E708DC1" w:rsidR="00B143CA" w:rsidRPr="002A3A3F" w:rsidRDefault="00B143CA" w:rsidP="00B143CA">
      <w:pPr>
        <w:pStyle w:val="ListParagraph"/>
        <w:numPr>
          <w:ilvl w:val="1"/>
          <w:numId w:val="7"/>
        </w:numPr>
        <w:spacing w:before="120" w:after="120"/>
        <w:contextualSpacing w:val="0"/>
        <w:jc w:val="both"/>
        <w:rPr>
          <w:sz w:val="22"/>
          <w:szCs w:val="22"/>
          <w:lang w:val="en-GB"/>
        </w:rPr>
      </w:pPr>
      <w:r w:rsidRPr="002A3A3F">
        <w:rPr>
          <w:sz w:val="22"/>
          <w:szCs w:val="22"/>
          <w:lang w:val="en-GB"/>
        </w:rPr>
        <w:t xml:space="preserve">The technical and professional capacity (points </w:t>
      </w:r>
      <w:r w:rsidR="0015566C" w:rsidRPr="002A3A3F">
        <w:rPr>
          <w:sz w:val="22"/>
          <w:szCs w:val="22"/>
          <w:lang w:val="en-GB"/>
        </w:rPr>
        <w:t>3</w:t>
      </w:r>
      <w:r w:rsidRPr="002A3A3F">
        <w:rPr>
          <w:sz w:val="22"/>
          <w:szCs w:val="22"/>
          <w:lang w:val="en-GB"/>
        </w:rPr>
        <w:t xml:space="preserve">9 to </w:t>
      </w:r>
      <w:r w:rsidR="0015566C" w:rsidRPr="002A3A3F">
        <w:rPr>
          <w:sz w:val="22"/>
          <w:szCs w:val="22"/>
          <w:lang w:val="en-GB"/>
        </w:rPr>
        <w:t>4</w:t>
      </w:r>
      <w:r w:rsidR="00C73147" w:rsidRPr="002A3A3F">
        <w:rPr>
          <w:sz w:val="22"/>
          <w:szCs w:val="22"/>
          <w:lang w:val="en-GB"/>
        </w:rPr>
        <w:t>8</w:t>
      </w:r>
      <w:r w:rsidRPr="002A3A3F">
        <w:rPr>
          <w:sz w:val="22"/>
          <w:szCs w:val="22"/>
          <w:lang w:val="en-GB"/>
        </w:rPr>
        <w:t xml:space="preserve"> from this Regulation);</w:t>
      </w:r>
    </w:p>
    <w:p w14:paraId="0E269157" w14:textId="5D860864" w:rsidR="00B143CA" w:rsidRPr="002A3A3F" w:rsidRDefault="00B143CA" w:rsidP="00B143CA">
      <w:pPr>
        <w:pStyle w:val="ListParagraph"/>
        <w:numPr>
          <w:ilvl w:val="0"/>
          <w:numId w:val="7"/>
        </w:numPr>
        <w:spacing w:before="120" w:after="120"/>
        <w:contextualSpacing w:val="0"/>
        <w:jc w:val="both"/>
        <w:rPr>
          <w:sz w:val="22"/>
          <w:szCs w:val="22"/>
          <w:lang w:val="en-GB"/>
        </w:rPr>
      </w:pPr>
      <w:r w:rsidRPr="002A3A3F">
        <w:rPr>
          <w:sz w:val="22"/>
          <w:szCs w:val="22"/>
          <w:lang w:val="en-GB"/>
        </w:rPr>
        <w:t xml:space="preserve">The Contracting Authority shall follow the provisions from </w:t>
      </w:r>
      <w:r w:rsidR="006863EE" w:rsidRPr="002A3A3F">
        <w:rPr>
          <w:sz w:val="22"/>
          <w:szCs w:val="22"/>
          <w:lang w:val="en-GB"/>
        </w:rPr>
        <w:t>C</w:t>
      </w:r>
      <w:r w:rsidRPr="002A3A3F">
        <w:rPr>
          <w:sz w:val="22"/>
          <w:szCs w:val="22"/>
          <w:lang w:val="en-GB"/>
        </w:rPr>
        <w:t xml:space="preserve">hapter </w:t>
      </w:r>
      <w:r w:rsidR="00B56986" w:rsidRPr="002A3A3F">
        <w:rPr>
          <w:sz w:val="22"/>
          <w:szCs w:val="22"/>
          <w:lang w:val="en-GB"/>
        </w:rPr>
        <w:t>V</w:t>
      </w:r>
      <w:r w:rsidRPr="002A3A3F">
        <w:rPr>
          <w:sz w:val="22"/>
          <w:szCs w:val="22"/>
          <w:lang w:val="en-GB"/>
        </w:rPr>
        <w:t xml:space="preserve"> concerning the temporal rules on submission of documentary evidence confirming the qualification of the Economic Operator.</w:t>
      </w:r>
    </w:p>
    <w:p w14:paraId="78A2668E" w14:textId="77777777" w:rsidR="00B143CA" w:rsidRPr="002A3A3F" w:rsidRDefault="00B143CA" w:rsidP="00B143CA">
      <w:pPr>
        <w:pStyle w:val="ListParagraph"/>
        <w:numPr>
          <w:ilvl w:val="0"/>
          <w:numId w:val="7"/>
        </w:numPr>
        <w:spacing w:before="120" w:after="120"/>
        <w:ind w:left="714" w:hanging="357"/>
        <w:contextualSpacing w:val="0"/>
        <w:jc w:val="both"/>
        <w:rPr>
          <w:sz w:val="22"/>
          <w:szCs w:val="22"/>
          <w:lang w:val="en-GB"/>
        </w:rPr>
      </w:pPr>
      <w:r w:rsidRPr="002A3A3F">
        <w:rPr>
          <w:sz w:val="22"/>
          <w:szCs w:val="22"/>
          <w:lang w:val="en-GB"/>
        </w:rPr>
        <w:t>With regard to economic and financial capacity, the Contracting Authorities may impose requirements ensuring that Economic Operators possess the necessary economic and financial capacity to perform the contract and may consist in:</w:t>
      </w:r>
    </w:p>
    <w:p w14:paraId="09455F62" w14:textId="77777777" w:rsidR="00B143CA" w:rsidRPr="002A3A3F" w:rsidRDefault="00B143CA" w:rsidP="00B143CA">
      <w:pPr>
        <w:pStyle w:val="ListParagraph"/>
        <w:numPr>
          <w:ilvl w:val="1"/>
          <w:numId w:val="39"/>
        </w:numPr>
        <w:spacing w:after="200"/>
        <w:contextualSpacing w:val="0"/>
        <w:jc w:val="both"/>
        <w:rPr>
          <w:sz w:val="22"/>
          <w:szCs w:val="22"/>
          <w:lang w:val="en-GB"/>
        </w:rPr>
      </w:pPr>
      <w:r w:rsidRPr="002A3A3F">
        <w:rPr>
          <w:sz w:val="22"/>
          <w:szCs w:val="22"/>
          <w:lang w:val="en-GB"/>
        </w:rPr>
        <w:t>minimum yearly turnover, and/or</w:t>
      </w:r>
    </w:p>
    <w:p w14:paraId="4568E793" w14:textId="77777777" w:rsidR="00B143CA" w:rsidRPr="002A3A3F" w:rsidRDefault="00B143CA" w:rsidP="00B143CA">
      <w:pPr>
        <w:pStyle w:val="ListParagraph"/>
        <w:numPr>
          <w:ilvl w:val="1"/>
          <w:numId w:val="39"/>
        </w:numPr>
        <w:spacing w:after="200"/>
        <w:contextualSpacing w:val="0"/>
        <w:jc w:val="both"/>
        <w:rPr>
          <w:sz w:val="22"/>
          <w:szCs w:val="22"/>
          <w:lang w:val="en-GB"/>
        </w:rPr>
      </w:pPr>
      <w:r w:rsidRPr="002A3A3F">
        <w:rPr>
          <w:sz w:val="22"/>
          <w:szCs w:val="22"/>
          <w:lang w:val="en-GB"/>
        </w:rPr>
        <w:t>a certain minimum turnover in the area covered by the contract</w:t>
      </w:r>
    </w:p>
    <w:p w14:paraId="6488DC59" w14:textId="133100F3" w:rsidR="00B143CA" w:rsidRPr="002A3A3F" w:rsidRDefault="00B143CA" w:rsidP="00B143CA">
      <w:pPr>
        <w:pStyle w:val="ListParagraph"/>
        <w:numPr>
          <w:ilvl w:val="1"/>
          <w:numId w:val="39"/>
        </w:numPr>
        <w:spacing w:after="200"/>
        <w:contextualSpacing w:val="0"/>
        <w:jc w:val="both"/>
        <w:rPr>
          <w:sz w:val="22"/>
          <w:szCs w:val="22"/>
          <w:lang w:val="en-GB"/>
        </w:rPr>
      </w:pPr>
      <w:r w:rsidRPr="002A3A3F">
        <w:rPr>
          <w:sz w:val="22"/>
          <w:szCs w:val="22"/>
          <w:lang w:val="en-GB"/>
        </w:rPr>
        <w:t xml:space="preserve">the existence of a certain amount of available funds, which cannot exceed the value of the </w:t>
      </w:r>
      <w:r w:rsidR="005014CA" w:rsidRPr="002A3A3F">
        <w:rPr>
          <w:sz w:val="22"/>
          <w:szCs w:val="22"/>
          <w:lang w:val="en-GB"/>
        </w:rPr>
        <w:t>T</w:t>
      </w:r>
      <w:r w:rsidRPr="002A3A3F">
        <w:rPr>
          <w:sz w:val="22"/>
          <w:szCs w:val="22"/>
          <w:lang w:val="en-GB"/>
        </w:rPr>
        <w:t xml:space="preserve">ender or lot, necessary for the </w:t>
      </w:r>
      <w:r w:rsidR="005014CA" w:rsidRPr="002A3A3F">
        <w:rPr>
          <w:sz w:val="22"/>
          <w:szCs w:val="22"/>
          <w:lang w:val="en-GB"/>
        </w:rPr>
        <w:t>T</w:t>
      </w:r>
      <w:r w:rsidRPr="002A3A3F">
        <w:rPr>
          <w:sz w:val="22"/>
          <w:szCs w:val="22"/>
          <w:lang w:val="en-GB"/>
        </w:rPr>
        <w:t xml:space="preserve">enderer to execute the public procurement contract </w:t>
      </w:r>
    </w:p>
    <w:p w14:paraId="717A3C63" w14:textId="77777777" w:rsidR="00B143CA" w:rsidRPr="002A3A3F" w:rsidRDefault="00B143CA" w:rsidP="00B143CA">
      <w:pPr>
        <w:pStyle w:val="ListParagraph"/>
        <w:numPr>
          <w:ilvl w:val="1"/>
          <w:numId w:val="39"/>
        </w:numPr>
        <w:spacing w:after="200"/>
        <w:contextualSpacing w:val="0"/>
        <w:jc w:val="both"/>
        <w:rPr>
          <w:sz w:val="22"/>
          <w:szCs w:val="22"/>
          <w:lang w:val="en-GB"/>
        </w:rPr>
      </w:pPr>
      <w:r w:rsidRPr="002A3A3F">
        <w:rPr>
          <w:sz w:val="22"/>
          <w:szCs w:val="22"/>
          <w:lang w:val="en-GB"/>
        </w:rPr>
        <w:lastRenderedPageBreak/>
        <w:t>Positive ratio between assets and liabilities as per last year submitted Financial Report</w:t>
      </w:r>
    </w:p>
    <w:p w14:paraId="796B9E0B" w14:textId="77777777" w:rsidR="00B143CA" w:rsidRPr="002A3A3F" w:rsidRDefault="00B143CA" w:rsidP="00B143CA">
      <w:pPr>
        <w:pStyle w:val="ListParagraph"/>
        <w:numPr>
          <w:ilvl w:val="1"/>
          <w:numId w:val="39"/>
        </w:numPr>
        <w:spacing w:after="200"/>
        <w:contextualSpacing w:val="0"/>
        <w:jc w:val="both"/>
        <w:rPr>
          <w:sz w:val="22"/>
          <w:szCs w:val="22"/>
          <w:lang w:val="en-GB"/>
        </w:rPr>
      </w:pPr>
      <w:r w:rsidRPr="002A3A3F">
        <w:rPr>
          <w:sz w:val="22"/>
          <w:szCs w:val="22"/>
          <w:lang w:val="en-GB"/>
        </w:rPr>
        <w:t>The current liquidation rate not less than 100% in accordance with last year submitted Financial Report</w:t>
      </w:r>
    </w:p>
    <w:p w14:paraId="309B0468" w14:textId="77777777" w:rsidR="00B143CA" w:rsidRPr="002A3A3F" w:rsidRDefault="00B143CA" w:rsidP="00B143CA">
      <w:pPr>
        <w:pStyle w:val="ListParagraph"/>
        <w:numPr>
          <w:ilvl w:val="1"/>
          <w:numId w:val="39"/>
        </w:numPr>
        <w:spacing w:after="200"/>
        <w:contextualSpacing w:val="0"/>
        <w:jc w:val="both"/>
        <w:rPr>
          <w:sz w:val="22"/>
          <w:szCs w:val="22"/>
          <w:lang w:val="en-GB"/>
        </w:rPr>
      </w:pPr>
      <w:r w:rsidRPr="002A3A3F">
        <w:rPr>
          <w:sz w:val="22"/>
          <w:szCs w:val="22"/>
          <w:lang w:val="en-GB"/>
        </w:rPr>
        <w:t>Other requirements.</w:t>
      </w:r>
    </w:p>
    <w:p w14:paraId="4604DFB9" w14:textId="6C702174" w:rsidR="00B143CA" w:rsidRPr="002A3A3F" w:rsidRDefault="00B143CA" w:rsidP="00B143CA">
      <w:pPr>
        <w:pStyle w:val="ListParagraph"/>
        <w:numPr>
          <w:ilvl w:val="0"/>
          <w:numId w:val="7"/>
        </w:numPr>
        <w:spacing w:before="120" w:after="120"/>
        <w:ind w:left="714" w:hanging="357"/>
        <w:contextualSpacing w:val="0"/>
        <w:jc w:val="both"/>
        <w:rPr>
          <w:sz w:val="22"/>
          <w:szCs w:val="22"/>
          <w:lang w:val="en-GB"/>
        </w:rPr>
      </w:pPr>
      <w:r w:rsidRPr="002A3A3F">
        <w:rPr>
          <w:sz w:val="22"/>
          <w:szCs w:val="22"/>
          <w:lang w:val="en-GB"/>
        </w:rPr>
        <w:t xml:space="preserve">The minimum yearly turnover that Economic Operators are required to have shall not exceed two times the estimated contract value, except in duly justified cases such as relating to the special risks attached to the nature of the works, services or supplies as indicated in the Tender Documents. Where the </w:t>
      </w:r>
      <w:r w:rsidR="005014CA" w:rsidRPr="002A3A3F">
        <w:rPr>
          <w:sz w:val="22"/>
          <w:szCs w:val="22"/>
          <w:lang w:val="en-GB"/>
        </w:rPr>
        <w:t>procurement</w:t>
      </w:r>
      <w:r w:rsidRPr="002A3A3F">
        <w:rPr>
          <w:sz w:val="22"/>
          <w:szCs w:val="22"/>
          <w:lang w:val="en-GB"/>
        </w:rPr>
        <w:t xml:space="preserve"> is divided into lots the turnover figure shall apply in relation to each individual lot. In case the public procurement contract is planned to be valid for more than one year, the Contracting Authority may limit the minimum yearly turnover rule by reference to the annual contract value.</w:t>
      </w:r>
    </w:p>
    <w:p w14:paraId="4407A329" w14:textId="3B8D4DB4" w:rsidR="00B143CA" w:rsidRPr="002A3A3F" w:rsidRDefault="00B143CA" w:rsidP="00B143CA">
      <w:pPr>
        <w:pStyle w:val="ListParagraph"/>
        <w:numPr>
          <w:ilvl w:val="0"/>
          <w:numId w:val="7"/>
        </w:numPr>
        <w:spacing w:before="120" w:after="120"/>
        <w:ind w:left="714" w:hanging="357"/>
        <w:contextualSpacing w:val="0"/>
        <w:jc w:val="both"/>
        <w:rPr>
          <w:sz w:val="22"/>
          <w:szCs w:val="22"/>
          <w:lang w:val="en-GB"/>
        </w:rPr>
      </w:pPr>
      <w:r w:rsidRPr="002A3A3F">
        <w:rPr>
          <w:sz w:val="22"/>
          <w:szCs w:val="22"/>
          <w:lang w:val="en-GB"/>
        </w:rPr>
        <w:t xml:space="preserve">Contracting Authorities may request Economic Operators to provide the information from point </w:t>
      </w:r>
      <w:r w:rsidR="006411CD" w:rsidRPr="002A3A3F">
        <w:rPr>
          <w:sz w:val="22"/>
          <w:szCs w:val="22"/>
          <w:lang w:val="en-GB"/>
        </w:rPr>
        <w:t>32</w:t>
      </w:r>
      <w:r w:rsidRPr="002A3A3F">
        <w:rPr>
          <w:sz w:val="22"/>
          <w:szCs w:val="22"/>
          <w:lang w:val="en-GB"/>
        </w:rPr>
        <w:t xml:space="preserve">. for the past three years. There may be cases where Economic Operators such as SMEs that may have been recently formed are unable to provide the information from point </w:t>
      </w:r>
      <w:r w:rsidR="006411CD" w:rsidRPr="002A3A3F">
        <w:rPr>
          <w:sz w:val="22"/>
          <w:szCs w:val="22"/>
          <w:lang w:val="en-GB"/>
        </w:rPr>
        <w:t>32</w:t>
      </w:r>
      <w:r w:rsidRPr="002A3A3F">
        <w:rPr>
          <w:sz w:val="22"/>
          <w:szCs w:val="22"/>
          <w:lang w:val="en-GB"/>
        </w:rPr>
        <w:t xml:space="preserve"> for the past three years. For such cases Contracting Authorities are urged to exercise flexibility when specifying the economic and financial capacity requirements in order to ensure a wider participation of Economic Operators in public </w:t>
      </w:r>
      <w:r w:rsidR="005014CA" w:rsidRPr="002A3A3F">
        <w:rPr>
          <w:sz w:val="22"/>
          <w:szCs w:val="22"/>
          <w:lang w:val="en-GB"/>
        </w:rPr>
        <w:t>procurements</w:t>
      </w:r>
      <w:r w:rsidRPr="002A3A3F">
        <w:rPr>
          <w:sz w:val="22"/>
          <w:szCs w:val="22"/>
          <w:lang w:val="en-GB"/>
        </w:rPr>
        <w:t>.</w:t>
      </w:r>
    </w:p>
    <w:p w14:paraId="740B2565" w14:textId="55B7A116" w:rsidR="00B143CA" w:rsidRPr="002A3A3F" w:rsidRDefault="00B143CA" w:rsidP="00B143CA">
      <w:pPr>
        <w:pStyle w:val="ListParagraph"/>
        <w:numPr>
          <w:ilvl w:val="0"/>
          <w:numId w:val="7"/>
        </w:numPr>
        <w:spacing w:before="120" w:after="120"/>
        <w:ind w:left="714" w:hanging="357"/>
        <w:contextualSpacing w:val="0"/>
        <w:jc w:val="both"/>
        <w:rPr>
          <w:sz w:val="22"/>
          <w:szCs w:val="22"/>
          <w:lang w:val="en-GB"/>
        </w:rPr>
      </w:pPr>
      <w:r w:rsidRPr="002A3A3F">
        <w:rPr>
          <w:sz w:val="22"/>
          <w:szCs w:val="22"/>
          <w:lang w:val="en-GB"/>
        </w:rPr>
        <w:t>The qualification requirements related to economic and financial standing may be demonstrated by providing to the Contracting Authority a bank statement on the availability of a credit in the amount specified in the Tender Documents and the guarantee that this amount be available to the</w:t>
      </w:r>
      <w:r w:rsidR="007E2835" w:rsidRPr="002A3A3F">
        <w:rPr>
          <w:sz w:val="22"/>
          <w:szCs w:val="22"/>
          <w:lang w:val="en-GB"/>
        </w:rPr>
        <w:t xml:space="preserve"> Candidate or</w:t>
      </w:r>
      <w:r w:rsidRPr="002A3A3F">
        <w:rPr>
          <w:sz w:val="22"/>
          <w:szCs w:val="22"/>
          <w:lang w:val="en-GB"/>
        </w:rPr>
        <w:t xml:space="preserve"> Tenderer throughout the entire performance of the public procurement contract. </w:t>
      </w:r>
    </w:p>
    <w:p w14:paraId="6AA69B29" w14:textId="77777777" w:rsidR="00B143CA" w:rsidRPr="002A3A3F" w:rsidRDefault="00B143CA" w:rsidP="00B143CA">
      <w:pPr>
        <w:pStyle w:val="ListParagraph"/>
        <w:numPr>
          <w:ilvl w:val="0"/>
          <w:numId w:val="7"/>
        </w:numPr>
        <w:spacing w:before="120" w:after="120"/>
        <w:ind w:left="714" w:hanging="357"/>
        <w:contextualSpacing w:val="0"/>
        <w:jc w:val="both"/>
        <w:rPr>
          <w:sz w:val="22"/>
          <w:szCs w:val="22"/>
          <w:lang w:val="en-GB"/>
        </w:rPr>
      </w:pPr>
      <w:r w:rsidRPr="002A3A3F">
        <w:rPr>
          <w:sz w:val="22"/>
          <w:szCs w:val="22"/>
          <w:lang w:val="en-GB"/>
        </w:rPr>
        <w:t>Evidence that may demonstrate the Economic Operator’s economic and financial capacity can include but is not limited to:</w:t>
      </w:r>
    </w:p>
    <w:p w14:paraId="149B5D52" w14:textId="77777777" w:rsidR="00B143CA" w:rsidRPr="002A3A3F" w:rsidRDefault="00B143CA" w:rsidP="00B143CA">
      <w:pPr>
        <w:pStyle w:val="ListParagraph"/>
        <w:numPr>
          <w:ilvl w:val="0"/>
          <w:numId w:val="46"/>
        </w:numPr>
        <w:spacing w:before="120" w:after="120"/>
        <w:ind w:left="1797" w:hanging="357"/>
        <w:contextualSpacing w:val="0"/>
        <w:jc w:val="both"/>
        <w:rPr>
          <w:sz w:val="22"/>
          <w:szCs w:val="22"/>
          <w:lang w:val="en-GB"/>
        </w:rPr>
      </w:pPr>
      <w:r w:rsidRPr="002A3A3F">
        <w:rPr>
          <w:sz w:val="22"/>
          <w:szCs w:val="22"/>
          <w:lang w:val="en-GB"/>
        </w:rPr>
        <w:t>appropriate bank statements;</w:t>
      </w:r>
    </w:p>
    <w:p w14:paraId="2757DC12" w14:textId="77777777" w:rsidR="00B143CA" w:rsidRPr="002A3A3F" w:rsidRDefault="00B143CA" w:rsidP="00B143CA">
      <w:pPr>
        <w:pStyle w:val="ListParagraph"/>
        <w:numPr>
          <w:ilvl w:val="0"/>
          <w:numId w:val="46"/>
        </w:numPr>
        <w:spacing w:before="120" w:after="120"/>
        <w:ind w:left="1797" w:hanging="357"/>
        <w:contextualSpacing w:val="0"/>
        <w:jc w:val="both"/>
        <w:rPr>
          <w:sz w:val="22"/>
          <w:szCs w:val="22"/>
          <w:lang w:val="en-GB"/>
        </w:rPr>
      </w:pPr>
      <w:r w:rsidRPr="002A3A3F">
        <w:rPr>
          <w:sz w:val="22"/>
          <w:szCs w:val="22"/>
          <w:lang w:val="en-GB"/>
        </w:rPr>
        <w:t>financial reports;</w:t>
      </w:r>
    </w:p>
    <w:p w14:paraId="70A26ABD" w14:textId="77777777" w:rsidR="00B143CA" w:rsidRPr="002A3A3F" w:rsidRDefault="00B143CA" w:rsidP="00B143CA">
      <w:pPr>
        <w:pStyle w:val="ListParagraph"/>
        <w:numPr>
          <w:ilvl w:val="0"/>
          <w:numId w:val="46"/>
        </w:numPr>
        <w:spacing w:before="120" w:after="120"/>
        <w:ind w:left="1797" w:hanging="357"/>
        <w:contextualSpacing w:val="0"/>
        <w:jc w:val="both"/>
        <w:rPr>
          <w:sz w:val="22"/>
          <w:szCs w:val="22"/>
          <w:lang w:val="en-GB"/>
        </w:rPr>
      </w:pPr>
      <w:r w:rsidRPr="002A3A3F">
        <w:rPr>
          <w:sz w:val="22"/>
          <w:szCs w:val="22"/>
          <w:lang w:val="en-GB"/>
        </w:rPr>
        <w:t>statements regarding the overall turnover or, if appropriate, regarding turnover in the area covered by the contract;</w:t>
      </w:r>
    </w:p>
    <w:p w14:paraId="21E5CA73" w14:textId="77777777" w:rsidR="00B143CA" w:rsidRPr="002A3A3F" w:rsidRDefault="00B143CA" w:rsidP="00B143CA">
      <w:pPr>
        <w:pStyle w:val="ListParagraph"/>
        <w:numPr>
          <w:ilvl w:val="0"/>
          <w:numId w:val="7"/>
        </w:numPr>
        <w:spacing w:before="120" w:after="120"/>
        <w:ind w:left="714" w:hanging="357"/>
        <w:contextualSpacing w:val="0"/>
        <w:jc w:val="both"/>
        <w:rPr>
          <w:sz w:val="22"/>
          <w:szCs w:val="22"/>
          <w:lang w:val="en-GB"/>
        </w:rPr>
      </w:pPr>
      <w:r w:rsidRPr="002A3A3F">
        <w:rPr>
          <w:sz w:val="22"/>
          <w:szCs w:val="22"/>
          <w:lang w:val="en-GB"/>
        </w:rPr>
        <w:t>With regard to qualification requirements relating to economic and financial capacity an Economic Operator may, where appropriate and for a particular contract, rely on the capacities of other Economic Operators, regardless of the legal nature of the links which it has with them.</w:t>
      </w:r>
    </w:p>
    <w:p w14:paraId="079465F0" w14:textId="71CC8542" w:rsidR="00B143CA" w:rsidRPr="002A3A3F" w:rsidRDefault="00B143CA" w:rsidP="00B143CA">
      <w:pPr>
        <w:pStyle w:val="ListParagraph"/>
        <w:numPr>
          <w:ilvl w:val="0"/>
          <w:numId w:val="7"/>
        </w:numPr>
        <w:spacing w:before="120" w:after="120"/>
        <w:ind w:left="714" w:hanging="357"/>
        <w:contextualSpacing w:val="0"/>
        <w:jc w:val="both"/>
        <w:rPr>
          <w:sz w:val="22"/>
          <w:szCs w:val="22"/>
          <w:lang w:val="en-GB"/>
        </w:rPr>
      </w:pPr>
      <w:r w:rsidRPr="002A3A3F">
        <w:rPr>
          <w:sz w:val="22"/>
          <w:szCs w:val="22"/>
          <w:lang w:val="en-GB"/>
        </w:rPr>
        <w:t xml:space="preserve">In case the </w:t>
      </w:r>
      <w:r w:rsidR="00E8326D" w:rsidRPr="002A3A3F">
        <w:rPr>
          <w:sz w:val="22"/>
          <w:szCs w:val="22"/>
          <w:lang w:val="en-GB"/>
        </w:rPr>
        <w:t>Economic Operator</w:t>
      </w:r>
      <w:r w:rsidRPr="002A3A3F">
        <w:rPr>
          <w:sz w:val="22"/>
          <w:szCs w:val="22"/>
          <w:lang w:val="en-GB"/>
        </w:rPr>
        <w:t xml:space="preserve"> wants to prove compliance with qualifications criteria, in accordance with the provisions of point </w:t>
      </w:r>
      <w:r w:rsidR="008533A0" w:rsidRPr="002A3A3F">
        <w:rPr>
          <w:sz w:val="22"/>
          <w:szCs w:val="22"/>
          <w:lang w:val="en-GB"/>
        </w:rPr>
        <w:t>37</w:t>
      </w:r>
      <w:r w:rsidRPr="002A3A3F">
        <w:rPr>
          <w:sz w:val="22"/>
          <w:szCs w:val="22"/>
          <w:lang w:val="en-GB"/>
        </w:rPr>
        <w:t>, by invoking the reliance provided by another entity, the former shall be required to prove the reliance s/he benefits from by submitting in writing a firm commitment of the relevant person, executed in authentic form, by which that person confirms that s/he will make available to the</w:t>
      </w:r>
      <w:r w:rsidR="008E05BE" w:rsidRPr="002A3A3F">
        <w:rPr>
          <w:sz w:val="22"/>
          <w:szCs w:val="22"/>
          <w:lang w:val="en-GB"/>
        </w:rPr>
        <w:t xml:space="preserve"> Candidate or</w:t>
      </w:r>
      <w:r w:rsidRPr="002A3A3F">
        <w:rPr>
          <w:sz w:val="22"/>
          <w:szCs w:val="22"/>
          <w:lang w:val="en-GB"/>
        </w:rPr>
        <w:t xml:space="preserve"> Tenderer the invoked resources. The Contracting Authority shall not require the Economic Operator to submit the documents which demonstrate the economic and legal links between the latter and the entity on which he relies. </w:t>
      </w:r>
    </w:p>
    <w:p w14:paraId="63175897" w14:textId="77777777" w:rsidR="00B143CA" w:rsidRPr="002A3A3F" w:rsidRDefault="00B143CA" w:rsidP="00B143CA">
      <w:pPr>
        <w:pStyle w:val="ListParagraph"/>
        <w:numPr>
          <w:ilvl w:val="0"/>
          <w:numId w:val="7"/>
        </w:numPr>
        <w:spacing w:before="120" w:after="120"/>
        <w:ind w:left="714" w:hanging="357"/>
        <w:contextualSpacing w:val="0"/>
        <w:jc w:val="both"/>
        <w:rPr>
          <w:sz w:val="22"/>
          <w:szCs w:val="22"/>
          <w:lang w:val="en-GB"/>
        </w:rPr>
      </w:pPr>
      <w:r w:rsidRPr="002A3A3F">
        <w:rPr>
          <w:sz w:val="22"/>
          <w:szCs w:val="22"/>
          <w:lang w:val="en-GB"/>
        </w:rPr>
        <w:t xml:space="preserve">The Contracting Authority shall verify whether the entities on whose capacity the Economic Operator intends to rely fulfil the relevant qualification requirements and whether there are grounds for exclusion pursuant to Article 19 (1) and para. (3) letter a), c) - g) of the </w:t>
      </w:r>
      <w:proofErr w:type="spellStart"/>
      <w:r w:rsidRPr="002A3A3F">
        <w:rPr>
          <w:sz w:val="22"/>
          <w:szCs w:val="22"/>
          <w:lang w:val="en-GB"/>
        </w:rPr>
        <w:t>LPP</w:t>
      </w:r>
      <w:proofErr w:type="spellEnd"/>
      <w:r w:rsidRPr="002A3A3F">
        <w:rPr>
          <w:sz w:val="22"/>
          <w:szCs w:val="22"/>
          <w:lang w:val="en-GB"/>
        </w:rPr>
        <w:t xml:space="preserve">. </w:t>
      </w:r>
    </w:p>
    <w:p w14:paraId="11AE7FBC" w14:textId="25B1DEFA" w:rsidR="00B143CA" w:rsidRPr="002A3A3F" w:rsidRDefault="00B143CA" w:rsidP="00B143CA">
      <w:pPr>
        <w:pStyle w:val="ListParagraph"/>
        <w:numPr>
          <w:ilvl w:val="0"/>
          <w:numId w:val="7"/>
        </w:numPr>
        <w:spacing w:before="120" w:after="120"/>
        <w:ind w:left="714" w:hanging="357"/>
        <w:contextualSpacing w:val="0"/>
        <w:jc w:val="both"/>
        <w:rPr>
          <w:sz w:val="22"/>
          <w:szCs w:val="22"/>
          <w:lang w:val="en-GB"/>
        </w:rPr>
      </w:pPr>
      <w:r w:rsidRPr="002A3A3F">
        <w:rPr>
          <w:sz w:val="22"/>
          <w:szCs w:val="22"/>
          <w:lang w:val="en-GB"/>
        </w:rPr>
        <w:t xml:space="preserve">To demonstrate that the entities on whose capacity the Economic Operator intends to rely meet the latter requirement, they should submit a separate </w:t>
      </w:r>
      <w:proofErr w:type="spellStart"/>
      <w:r w:rsidRPr="002A3A3F">
        <w:rPr>
          <w:sz w:val="22"/>
          <w:szCs w:val="22"/>
          <w:lang w:val="en-GB"/>
        </w:rPr>
        <w:t>ESPD</w:t>
      </w:r>
      <w:proofErr w:type="spellEnd"/>
      <w:r w:rsidRPr="002A3A3F">
        <w:rPr>
          <w:sz w:val="22"/>
          <w:szCs w:val="22"/>
          <w:lang w:val="en-GB"/>
        </w:rPr>
        <w:t xml:space="preserve"> together with the </w:t>
      </w:r>
      <w:r w:rsidR="00076AB3" w:rsidRPr="002A3A3F">
        <w:rPr>
          <w:sz w:val="22"/>
          <w:szCs w:val="22"/>
          <w:lang w:val="en-GB"/>
        </w:rPr>
        <w:t>Candidature</w:t>
      </w:r>
      <w:r w:rsidRPr="002A3A3F">
        <w:rPr>
          <w:sz w:val="22"/>
          <w:szCs w:val="22"/>
          <w:lang w:val="en-GB"/>
        </w:rPr>
        <w:t xml:space="preserve">. In such cases, chapter </w:t>
      </w:r>
      <w:r w:rsidR="00720A4F" w:rsidRPr="002A3A3F">
        <w:rPr>
          <w:sz w:val="22"/>
          <w:szCs w:val="22"/>
          <w:lang w:val="en-GB"/>
        </w:rPr>
        <w:t>V</w:t>
      </w:r>
      <w:r w:rsidRPr="002A3A3F">
        <w:rPr>
          <w:sz w:val="22"/>
          <w:szCs w:val="22"/>
          <w:lang w:val="en-GB"/>
        </w:rPr>
        <w:t xml:space="preserve"> of this Regulation</w:t>
      </w:r>
      <w:r w:rsidRPr="002A3A3F">
        <w:rPr>
          <w:rStyle w:val="CommentReference"/>
          <w:sz w:val="22"/>
          <w:szCs w:val="22"/>
          <w:lang w:val="en-GB" w:eastAsia="ru-RU"/>
        </w:rPr>
        <w:t xml:space="preserve"> </w:t>
      </w:r>
      <w:r w:rsidRPr="002A3A3F">
        <w:rPr>
          <w:sz w:val="22"/>
          <w:szCs w:val="22"/>
          <w:lang w:val="en-GB"/>
        </w:rPr>
        <w:t>shall be applicable. The Contracting Authority shall require that the Economic Operator replaces an entity which does not meet the relevant qualification requirements, or in respect of which there are grounds for exclusion as mentioned in chapter III of this Regulation.</w:t>
      </w:r>
    </w:p>
    <w:p w14:paraId="6E6711D5" w14:textId="77777777" w:rsidR="00B143CA" w:rsidRPr="002A3A3F" w:rsidRDefault="00B143CA" w:rsidP="00B143CA">
      <w:pPr>
        <w:pStyle w:val="ListParagraph"/>
        <w:numPr>
          <w:ilvl w:val="0"/>
          <w:numId w:val="7"/>
        </w:numPr>
        <w:spacing w:before="120" w:after="120"/>
        <w:ind w:left="714" w:hanging="357"/>
        <w:contextualSpacing w:val="0"/>
        <w:jc w:val="both"/>
        <w:rPr>
          <w:sz w:val="22"/>
          <w:szCs w:val="22"/>
          <w:lang w:val="en-GB"/>
        </w:rPr>
      </w:pPr>
      <w:r w:rsidRPr="002A3A3F">
        <w:rPr>
          <w:sz w:val="22"/>
          <w:szCs w:val="22"/>
          <w:lang w:val="en-GB"/>
        </w:rPr>
        <w:t>The exact list of documents as means of proving the economic and financial capacity shall be set in the Tender Documents.</w:t>
      </w:r>
    </w:p>
    <w:p w14:paraId="0323FD9C" w14:textId="1047A9F7" w:rsidR="00B143CA" w:rsidRPr="002A3A3F" w:rsidRDefault="00B143CA" w:rsidP="00B143CA">
      <w:pPr>
        <w:pStyle w:val="ListParagraph"/>
        <w:numPr>
          <w:ilvl w:val="0"/>
          <w:numId w:val="7"/>
        </w:numPr>
        <w:spacing w:before="120" w:after="120"/>
        <w:ind w:left="714" w:hanging="357"/>
        <w:contextualSpacing w:val="0"/>
        <w:jc w:val="both"/>
        <w:rPr>
          <w:sz w:val="22"/>
          <w:szCs w:val="22"/>
          <w:lang w:val="en-GB"/>
        </w:rPr>
      </w:pPr>
      <w:r w:rsidRPr="002A3A3F">
        <w:rPr>
          <w:sz w:val="22"/>
          <w:szCs w:val="22"/>
          <w:lang w:val="en-GB"/>
        </w:rPr>
        <w:t xml:space="preserve">For the purpose of checking the technical and professional capacity of the </w:t>
      </w:r>
      <w:r w:rsidR="000A2790" w:rsidRPr="002A3A3F">
        <w:rPr>
          <w:sz w:val="22"/>
          <w:szCs w:val="22"/>
          <w:lang w:val="en-GB"/>
        </w:rPr>
        <w:t>Economic Operators</w:t>
      </w:r>
      <w:r w:rsidRPr="002A3A3F">
        <w:rPr>
          <w:sz w:val="22"/>
          <w:szCs w:val="22"/>
          <w:lang w:val="en-GB"/>
        </w:rPr>
        <w:t xml:space="preserve">, the Contracting Authority has the right to request relevant information, depending on the specifics, quantity, volume and complexity of the subject-matter of the contract and only to the extent to which this </w:t>
      </w:r>
      <w:r w:rsidRPr="002A3A3F">
        <w:rPr>
          <w:sz w:val="22"/>
          <w:szCs w:val="22"/>
          <w:lang w:val="en-GB"/>
        </w:rPr>
        <w:lastRenderedPageBreak/>
        <w:t>information is relevant for the performance of the contract and is not available in databases of public authorities or third parties.</w:t>
      </w:r>
    </w:p>
    <w:p w14:paraId="16C50C70" w14:textId="2D791BCE" w:rsidR="00B143CA" w:rsidRPr="002A3A3F" w:rsidRDefault="00B143CA" w:rsidP="00B143CA">
      <w:pPr>
        <w:pStyle w:val="ListParagraph"/>
        <w:numPr>
          <w:ilvl w:val="0"/>
          <w:numId w:val="7"/>
        </w:numPr>
        <w:spacing w:before="120" w:after="120"/>
        <w:ind w:left="714" w:hanging="357"/>
        <w:contextualSpacing w:val="0"/>
        <w:jc w:val="both"/>
        <w:rPr>
          <w:b/>
          <w:sz w:val="22"/>
          <w:szCs w:val="22"/>
          <w:lang w:val="en-GB"/>
        </w:rPr>
      </w:pPr>
      <w:r w:rsidRPr="002A3A3F">
        <w:rPr>
          <w:sz w:val="22"/>
          <w:szCs w:val="22"/>
          <w:lang w:val="en-GB"/>
        </w:rPr>
        <w:t xml:space="preserve">In case of public procurement of goods, in conformity with point </w:t>
      </w:r>
      <w:r w:rsidR="004870AB" w:rsidRPr="002A3A3F">
        <w:rPr>
          <w:sz w:val="22"/>
          <w:szCs w:val="22"/>
          <w:lang w:val="en-GB"/>
        </w:rPr>
        <w:t>4</w:t>
      </w:r>
      <w:r w:rsidR="00DA2B45" w:rsidRPr="002A3A3F">
        <w:rPr>
          <w:sz w:val="22"/>
          <w:szCs w:val="22"/>
          <w:lang w:val="en-GB"/>
        </w:rPr>
        <w:t>2</w:t>
      </w:r>
      <w:r w:rsidRPr="002A3A3F">
        <w:rPr>
          <w:sz w:val="22"/>
          <w:szCs w:val="22"/>
          <w:lang w:val="en-GB"/>
        </w:rPr>
        <w:t xml:space="preserve"> and provided that it is not available in databases of public authorities or third parties the Contracting Authority has the right to request the following information:</w:t>
      </w:r>
    </w:p>
    <w:p w14:paraId="207AD219" w14:textId="0493C986" w:rsidR="00B143CA" w:rsidRPr="002A3A3F" w:rsidRDefault="00B143CA" w:rsidP="00B143CA">
      <w:pPr>
        <w:pStyle w:val="Section1"/>
        <w:numPr>
          <w:ilvl w:val="1"/>
          <w:numId w:val="40"/>
        </w:numPr>
        <w:spacing w:before="120" w:after="120"/>
        <w:jc w:val="both"/>
        <w:rPr>
          <w:b w:val="0"/>
          <w:sz w:val="22"/>
          <w:szCs w:val="22"/>
        </w:rPr>
      </w:pPr>
      <w:r w:rsidRPr="002A3A3F">
        <w:rPr>
          <w:b w:val="0"/>
          <w:sz w:val="22"/>
          <w:szCs w:val="22"/>
        </w:rPr>
        <w:t xml:space="preserve">a list of supplies performed during the past 3 years, with indication of values, periods of delivery and beneficiaries. Such supplies shall be confirmed by submitting certificates issued or countersigned by the beneficiary. If the beneficiary is a private customer and, for objective reasons, the Economic Operator is unable to obtain a certificate/confirmation from such customer, the past experience shall be proven by a self-declaration of the Economic Operator. For cases where the past experience is not relevant for the performance of the contract, Contracting Authorities are urged to exercise flexibility when specifying it in order to ensure a wider participation of Economic Operators in public </w:t>
      </w:r>
      <w:r w:rsidR="000A2790" w:rsidRPr="002A3A3F">
        <w:rPr>
          <w:b w:val="0"/>
          <w:sz w:val="22"/>
          <w:szCs w:val="22"/>
        </w:rPr>
        <w:t>procurements</w:t>
      </w:r>
      <w:r w:rsidRPr="002A3A3F">
        <w:rPr>
          <w:b w:val="0"/>
          <w:sz w:val="22"/>
          <w:szCs w:val="22"/>
        </w:rPr>
        <w:t>;</w:t>
      </w:r>
    </w:p>
    <w:p w14:paraId="22DAD669" w14:textId="77777777" w:rsidR="00B143CA" w:rsidRPr="002A3A3F" w:rsidRDefault="00B143CA" w:rsidP="00B143CA">
      <w:pPr>
        <w:pStyle w:val="Section1"/>
        <w:numPr>
          <w:ilvl w:val="1"/>
          <w:numId w:val="40"/>
        </w:numPr>
        <w:spacing w:before="120" w:after="120"/>
        <w:jc w:val="both"/>
        <w:rPr>
          <w:b w:val="0"/>
          <w:sz w:val="22"/>
          <w:szCs w:val="22"/>
        </w:rPr>
      </w:pPr>
      <w:r w:rsidRPr="002A3A3F">
        <w:rPr>
          <w:b w:val="0"/>
          <w:sz w:val="22"/>
          <w:szCs w:val="22"/>
        </w:rPr>
        <w:t>a declaration concerning the technical equipment and the measures applied to assure quality and, if applicable, the study and research resources;</w:t>
      </w:r>
    </w:p>
    <w:p w14:paraId="40603F01" w14:textId="7864FD37" w:rsidR="00B143CA" w:rsidRPr="002A3A3F" w:rsidRDefault="00B143CA" w:rsidP="00B143CA">
      <w:pPr>
        <w:pStyle w:val="Section1"/>
        <w:numPr>
          <w:ilvl w:val="1"/>
          <w:numId w:val="40"/>
        </w:numPr>
        <w:spacing w:before="120" w:after="120"/>
        <w:jc w:val="both"/>
        <w:rPr>
          <w:b w:val="0"/>
          <w:sz w:val="22"/>
          <w:szCs w:val="22"/>
        </w:rPr>
      </w:pPr>
      <w:r w:rsidRPr="002A3A3F">
        <w:rPr>
          <w:b w:val="0"/>
          <w:sz w:val="22"/>
          <w:szCs w:val="22"/>
        </w:rPr>
        <w:t>concerning the technical personnel/specialised body it has available or whose participation commitment was obtained by the</w:t>
      </w:r>
      <w:r w:rsidR="003F366B" w:rsidRPr="002A3A3F">
        <w:rPr>
          <w:b w:val="0"/>
          <w:sz w:val="22"/>
          <w:szCs w:val="22"/>
        </w:rPr>
        <w:t xml:space="preserve"> Candidate</w:t>
      </w:r>
      <w:r w:rsidRPr="002A3A3F">
        <w:rPr>
          <w:b w:val="0"/>
          <w:sz w:val="22"/>
          <w:szCs w:val="22"/>
        </w:rPr>
        <w:t>, in particular to ensure quality control;</w:t>
      </w:r>
    </w:p>
    <w:p w14:paraId="475DE06E" w14:textId="77777777" w:rsidR="00B143CA" w:rsidRPr="002A3A3F" w:rsidRDefault="00B143CA" w:rsidP="00B143CA">
      <w:pPr>
        <w:pStyle w:val="Section1"/>
        <w:numPr>
          <w:ilvl w:val="1"/>
          <w:numId w:val="40"/>
        </w:numPr>
        <w:spacing w:before="120" w:after="120"/>
        <w:jc w:val="both"/>
        <w:rPr>
          <w:b w:val="0"/>
          <w:sz w:val="22"/>
          <w:szCs w:val="22"/>
        </w:rPr>
      </w:pPr>
      <w:r w:rsidRPr="002A3A3F">
        <w:rPr>
          <w:b w:val="0"/>
          <w:sz w:val="22"/>
          <w:szCs w:val="22"/>
        </w:rPr>
        <w:t>certificates or other documents issued by the authorized bodies in this respect, attesting the conformity of goods, clearly identified by reference to relevant specifications or standards;</w:t>
      </w:r>
    </w:p>
    <w:p w14:paraId="7777B858" w14:textId="77777777" w:rsidR="00B143CA" w:rsidRPr="002A3A3F" w:rsidRDefault="00B143CA" w:rsidP="00B143CA">
      <w:pPr>
        <w:pStyle w:val="Section1"/>
        <w:numPr>
          <w:ilvl w:val="1"/>
          <w:numId w:val="40"/>
        </w:numPr>
        <w:spacing w:before="120" w:after="120"/>
        <w:jc w:val="both"/>
        <w:rPr>
          <w:b w:val="0"/>
          <w:sz w:val="22"/>
          <w:szCs w:val="22"/>
        </w:rPr>
      </w:pPr>
      <w:r w:rsidRPr="002A3A3F">
        <w:rPr>
          <w:b w:val="0"/>
          <w:sz w:val="22"/>
          <w:szCs w:val="22"/>
        </w:rPr>
        <w:t>samples (to the extent to which the submission thereof is justified), descriptions and/or photos whose authenticity can be proven in case the Contracting Authority requests it;</w:t>
      </w:r>
    </w:p>
    <w:p w14:paraId="46E806BF" w14:textId="64201228" w:rsidR="00B143CA" w:rsidRPr="002A3A3F" w:rsidRDefault="00B143CA" w:rsidP="00B143CA">
      <w:pPr>
        <w:pStyle w:val="ListParagraph"/>
        <w:numPr>
          <w:ilvl w:val="0"/>
          <w:numId w:val="7"/>
        </w:numPr>
        <w:spacing w:before="120" w:after="120"/>
        <w:ind w:left="714" w:hanging="357"/>
        <w:contextualSpacing w:val="0"/>
        <w:jc w:val="both"/>
        <w:rPr>
          <w:sz w:val="22"/>
          <w:szCs w:val="22"/>
          <w:lang w:val="en-GB"/>
        </w:rPr>
      </w:pPr>
      <w:r w:rsidRPr="002A3A3F">
        <w:rPr>
          <w:sz w:val="22"/>
          <w:szCs w:val="22"/>
          <w:lang w:val="en-GB"/>
        </w:rPr>
        <w:t xml:space="preserve">In case of public procurement of services, in conformity with point </w:t>
      </w:r>
      <w:r w:rsidR="00DE4482" w:rsidRPr="002A3A3F">
        <w:rPr>
          <w:sz w:val="22"/>
          <w:szCs w:val="22"/>
          <w:lang w:val="en-GB"/>
        </w:rPr>
        <w:t>4</w:t>
      </w:r>
      <w:r w:rsidR="00DA2B45" w:rsidRPr="002A3A3F">
        <w:rPr>
          <w:sz w:val="22"/>
          <w:szCs w:val="22"/>
          <w:lang w:val="en-GB"/>
        </w:rPr>
        <w:t>2</w:t>
      </w:r>
      <w:r w:rsidRPr="002A3A3F">
        <w:rPr>
          <w:sz w:val="22"/>
          <w:szCs w:val="22"/>
          <w:lang w:val="en-GB"/>
        </w:rPr>
        <w:t xml:space="preserve"> and provided that it is not available in databases of public authorities or third parties the Contracting Authority has the right to request the following information:</w:t>
      </w:r>
    </w:p>
    <w:p w14:paraId="4E57B41D" w14:textId="740A2B83" w:rsidR="00B143CA" w:rsidRPr="002A3A3F" w:rsidRDefault="00B143CA" w:rsidP="00B143CA">
      <w:pPr>
        <w:pStyle w:val="Section1"/>
        <w:numPr>
          <w:ilvl w:val="1"/>
          <w:numId w:val="41"/>
        </w:numPr>
        <w:spacing w:before="120" w:after="120"/>
        <w:jc w:val="both"/>
        <w:rPr>
          <w:b w:val="0"/>
          <w:sz w:val="22"/>
          <w:szCs w:val="22"/>
        </w:rPr>
      </w:pPr>
      <w:r w:rsidRPr="002A3A3F">
        <w:rPr>
          <w:b w:val="0"/>
          <w:sz w:val="22"/>
          <w:szCs w:val="22"/>
        </w:rPr>
        <w:t xml:space="preserve">a list of the main similar provision of services during the past 3 years, including values, periods of provision and beneficiaries. Performance of such services will be confirmed by the submission of certificates/documents issued or countersigned by the beneficiary. If the beneficiary is a private customer and, for objective reasons, the Economic Operator is unable to obtain a certificate/confirmation from such customer, the past experience shall be proven by a self-declaration of the Economic Operator. For cases where the past experience is not relevant for the performance of the contract, Contracting Authorities are urged to exercise flexibility when specifying it in order to ensure a wider participation of Economic Operators in public </w:t>
      </w:r>
      <w:r w:rsidR="002601CA" w:rsidRPr="002A3A3F">
        <w:rPr>
          <w:b w:val="0"/>
          <w:sz w:val="22"/>
          <w:szCs w:val="22"/>
        </w:rPr>
        <w:t>procurements</w:t>
      </w:r>
      <w:r w:rsidRPr="002A3A3F">
        <w:rPr>
          <w:b w:val="0"/>
          <w:sz w:val="22"/>
          <w:szCs w:val="22"/>
        </w:rPr>
        <w:t>;</w:t>
      </w:r>
    </w:p>
    <w:p w14:paraId="15A59780" w14:textId="77777777" w:rsidR="00B143CA" w:rsidRPr="002A3A3F" w:rsidRDefault="00B143CA" w:rsidP="00B143CA">
      <w:pPr>
        <w:pStyle w:val="Section1"/>
        <w:numPr>
          <w:ilvl w:val="1"/>
          <w:numId w:val="41"/>
        </w:numPr>
        <w:spacing w:before="120" w:after="120"/>
        <w:jc w:val="both"/>
        <w:rPr>
          <w:b w:val="0"/>
          <w:sz w:val="22"/>
          <w:szCs w:val="22"/>
        </w:rPr>
      </w:pPr>
      <w:r w:rsidRPr="002A3A3F">
        <w:rPr>
          <w:b w:val="0"/>
          <w:sz w:val="22"/>
          <w:szCs w:val="22"/>
        </w:rPr>
        <w:t>a declaration concerning the technical equipment and the measures applied to assure quality and, if applicable, the study and research resources;</w:t>
      </w:r>
    </w:p>
    <w:p w14:paraId="0CB1D09C" w14:textId="29A28213" w:rsidR="00B143CA" w:rsidRPr="002A3A3F" w:rsidRDefault="00B143CA" w:rsidP="00B143CA">
      <w:pPr>
        <w:pStyle w:val="Section1"/>
        <w:numPr>
          <w:ilvl w:val="1"/>
          <w:numId w:val="41"/>
        </w:numPr>
        <w:spacing w:before="120" w:after="120"/>
        <w:jc w:val="both"/>
        <w:rPr>
          <w:b w:val="0"/>
          <w:sz w:val="22"/>
          <w:szCs w:val="22"/>
        </w:rPr>
      </w:pPr>
      <w:r w:rsidRPr="002A3A3F">
        <w:rPr>
          <w:b w:val="0"/>
          <w:sz w:val="22"/>
          <w:szCs w:val="22"/>
        </w:rPr>
        <w:t>concerning the technical personnel/specialised body it has available or whose participation commitment was obtained by the</w:t>
      </w:r>
      <w:r w:rsidR="002601CA" w:rsidRPr="002A3A3F">
        <w:rPr>
          <w:b w:val="0"/>
          <w:sz w:val="22"/>
          <w:szCs w:val="22"/>
        </w:rPr>
        <w:t xml:space="preserve"> Candidate or</w:t>
      </w:r>
      <w:r w:rsidRPr="002A3A3F">
        <w:rPr>
          <w:b w:val="0"/>
          <w:sz w:val="22"/>
          <w:szCs w:val="22"/>
        </w:rPr>
        <w:t xml:space="preserve"> Tenderer, in particular to ensure quality control;</w:t>
      </w:r>
    </w:p>
    <w:p w14:paraId="1C9CB29C" w14:textId="77777777" w:rsidR="00B143CA" w:rsidRPr="002A3A3F" w:rsidRDefault="00B143CA" w:rsidP="00B143CA">
      <w:pPr>
        <w:pStyle w:val="Section1"/>
        <w:numPr>
          <w:ilvl w:val="1"/>
          <w:numId w:val="41"/>
        </w:numPr>
        <w:spacing w:before="120" w:after="120"/>
        <w:jc w:val="both"/>
        <w:rPr>
          <w:b w:val="0"/>
          <w:sz w:val="22"/>
          <w:szCs w:val="22"/>
        </w:rPr>
      </w:pPr>
      <w:r w:rsidRPr="002A3A3F">
        <w:rPr>
          <w:b w:val="0"/>
          <w:sz w:val="22"/>
          <w:szCs w:val="22"/>
        </w:rPr>
        <w:t>concerning the education, professional training and qualification of the management staff, as well as of the persons responsible for the performance of the services works provided that these are not part of an award criteria;</w:t>
      </w:r>
    </w:p>
    <w:p w14:paraId="427CDE84" w14:textId="77777777" w:rsidR="00B143CA" w:rsidRPr="002A3A3F" w:rsidRDefault="00B143CA" w:rsidP="00B143CA">
      <w:pPr>
        <w:pStyle w:val="Section1"/>
        <w:numPr>
          <w:ilvl w:val="1"/>
          <w:numId w:val="41"/>
        </w:numPr>
        <w:spacing w:before="120" w:after="120"/>
        <w:jc w:val="both"/>
        <w:rPr>
          <w:b w:val="0"/>
          <w:sz w:val="22"/>
          <w:szCs w:val="22"/>
        </w:rPr>
      </w:pPr>
      <w:r w:rsidRPr="002A3A3F">
        <w:rPr>
          <w:b w:val="0"/>
          <w:sz w:val="22"/>
          <w:szCs w:val="22"/>
        </w:rPr>
        <w:t>statement on the annual average persons employed and management staff numbers during the past 3 years;</w:t>
      </w:r>
    </w:p>
    <w:p w14:paraId="4B71519B" w14:textId="77777777" w:rsidR="00B143CA" w:rsidRPr="002A3A3F" w:rsidRDefault="00B143CA" w:rsidP="00B143CA">
      <w:pPr>
        <w:pStyle w:val="Section1"/>
        <w:numPr>
          <w:ilvl w:val="1"/>
          <w:numId w:val="41"/>
        </w:numPr>
        <w:spacing w:before="120" w:after="120"/>
        <w:jc w:val="both"/>
        <w:rPr>
          <w:b w:val="0"/>
          <w:sz w:val="22"/>
          <w:szCs w:val="22"/>
        </w:rPr>
      </w:pPr>
      <w:r w:rsidRPr="002A3A3F">
        <w:rPr>
          <w:b w:val="0"/>
          <w:sz w:val="22"/>
          <w:szCs w:val="22"/>
        </w:rPr>
        <w:t>if applicable, information regarding the environmental protection measures the economic operator can apply during performance of the services contract;</w:t>
      </w:r>
    </w:p>
    <w:p w14:paraId="5554977A" w14:textId="77777777" w:rsidR="00B143CA" w:rsidRPr="002A3A3F" w:rsidRDefault="00B143CA" w:rsidP="00B143CA">
      <w:pPr>
        <w:pStyle w:val="Section1"/>
        <w:numPr>
          <w:ilvl w:val="1"/>
          <w:numId w:val="41"/>
        </w:numPr>
        <w:spacing w:before="120" w:after="120"/>
        <w:jc w:val="both"/>
        <w:rPr>
          <w:b w:val="0"/>
          <w:sz w:val="22"/>
          <w:szCs w:val="22"/>
        </w:rPr>
      </w:pPr>
      <w:r w:rsidRPr="002A3A3F">
        <w:rPr>
          <w:b w:val="0"/>
          <w:sz w:val="22"/>
          <w:szCs w:val="22"/>
        </w:rPr>
        <w:t>information regarding the machineries, installations, technical equipment the Economic Operator has available for the proper performance of the services contract;</w:t>
      </w:r>
    </w:p>
    <w:p w14:paraId="2943F9F0" w14:textId="77777777" w:rsidR="00B143CA" w:rsidRPr="002A3A3F" w:rsidRDefault="00B143CA" w:rsidP="00B143CA">
      <w:pPr>
        <w:pStyle w:val="Section1"/>
        <w:numPr>
          <w:ilvl w:val="1"/>
          <w:numId w:val="41"/>
        </w:numPr>
        <w:spacing w:before="120" w:after="120"/>
        <w:jc w:val="both"/>
        <w:rPr>
          <w:b w:val="0"/>
          <w:sz w:val="22"/>
          <w:szCs w:val="22"/>
        </w:rPr>
      </w:pPr>
      <w:r w:rsidRPr="002A3A3F">
        <w:rPr>
          <w:b w:val="0"/>
          <w:sz w:val="22"/>
          <w:szCs w:val="22"/>
        </w:rPr>
        <w:t>information regarding the part of the contract the Economic Operator potentially intends to subcontract;</w:t>
      </w:r>
    </w:p>
    <w:p w14:paraId="2FD84521" w14:textId="14B11A6A" w:rsidR="00B143CA" w:rsidRPr="002A3A3F" w:rsidRDefault="00B143CA" w:rsidP="00B143CA">
      <w:pPr>
        <w:pStyle w:val="ListParagraph"/>
        <w:numPr>
          <w:ilvl w:val="0"/>
          <w:numId w:val="7"/>
        </w:numPr>
        <w:spacing w:before="120" w:after="120"/>
        <w:ind w:left="714" w:hanging="357"/>
        <w:contextualSpacing w:val="0"/>
        <w:jc w:val="both"/>
        <w:rPr>
          <w:sz w:val="22"/>
          <w:szCs w:val="22"/>
          <w:lang w:val="en-GB"/>
        </w:rPr>
      </w:pPr>
      <w:r w:rsidRPr="002A3A3F">
        <w:rPr>
          <w:sz w:val="22"/>
          <w:szCs w:val="22"/>
          <w:lang w:val="en-GB"/>
        </w:rPr>
        <w:lastRenderedPageBreak/>
        <w:t xml:space="preserve">In case of public procurement of works, in conformity with point </w:t>
      </w:r>
      <w:r w:rsidR="006C463C" w:rsidRPr="002A3A3F">
        <w:rPr>
          <w:sz w:val="22"/>
          <w:szCs w:val="22"/>
          <w:lang w:val="en-GB"/>
        </w:rPr>
        <w:t>4</w:t>
      </w:r>
      <w:r w:rsidR="00DA2B45" w:rsidRPr="002A3A3F">
        <w:rPr>
          <w:sz w:val="22"/>
          <w:szCs w:val="22"/>
          <w:lang w:val="en-GB"/>
        </w:rPr>
        <w:t>2</w:t>
      </w:r>
      <w:r w:rsidRPr="002A3A3F">
        <w:rPr>
          <w:sz w:val="22"/>
          <w:szCs w:val="22"/>
          <w:lang w:val="en-GB"/>
        </w:rPr>
        <w:t xml:space="preserve"> and provided that it is not available in databases of public authorities or third parties the Contracting Authority has the right to request the following information:</w:t>
      </w:r>
    </w:p>
    <w:p w14:paraId="16E0CDC5" w14:textId="587369B1" w:rsidR="00B143CA" w:rsidRPr="002A3A3F" w:rsidRDefault="00B143CA" w:rsidP="00B143CA">
      <w:pPr>
        <w:pStyle w:val="Section1"/>
        <w:numPr>
          <w:ilvl w:val="1"/>
          <w:numId w:val="42"/>
        </w:numPr>
        <w:spacing w:before="120" w:after="120"/>
        <w:jc w:val="both"/>
        <w:rPr>
          <w:b w:val="0"/>
          <w:sz w:val="22"/>
          <w:szCs w:val="22"/>
        </w:rPr>
      </w:pPr>
      <w:r w:rsidRPr="002A3A3F">
        <w:rPr>
          <w:b w:val="0"/>
          <w:sz w:val="22"/>
          <w:szCs w:val="22"/>
        </w:rPr>
        <w:t xml:space="preserve">a list of similar works executed during the past 5 years, accompanied by good execution certificates for the most important works, in which at least one contract of similar works is contained having the value not less than 75% of the value of the future contract, or the cumulated value of all the contracts executed in the last year of activity to be equal to or higher than the value of the future contract. The respective certificates of good execution shall indicate the beneficiaries, the value, the period and place of execution, as well as whether such works were executed in accordance with the professional norms of the industry and if were successfully completed. For cases where the past experience is not relevant for the performance of the contract, Contracting Authorities are urged to exercise flexibility when specifying it in order to ensure a wider participation of Economic Operators in public </w:t>
      </w:r>
      <w:r w:rsidR="005259F5" w:rsidRPr="002A3A3F">
        <w:rPr>
          <w:b w:val="0"/>
          <w:sz w:val="22"/>
          <w:szCs w:val="22"/>
        </w:rPr>
        <w:t>procurements</w:t>
      </w:r>
      <w:r w:rsidRPr="002A3A3F">
        <w:rPr>
          <w:b w:val="0"/>
          <w:sz w:val="22"/>
          <w:szCs w:val="22"/>
        </w:rPr>
        <w:t>;</w:t>
      </w:r>
    </w:p>
    <w:p w14:paraId="4942BCAF" w14:textId="5FCE8B41" w:rsidR="00B143CA" w:rsidRPr="002A3A3F" w:rsidRDefault="00B143CA" w:rsidP="00B143CA">
      <w:pPr>
        <w:pStyle w:val="Section1"/>
        <w:numPr>
          <w:ilvl w:val="1"/>
          <w:numId w:val="42"/>
        </w:numPr>
        <w:spacing w:before="120" w:after="120"/>
        <w:jc w:val="both"/>
        <w:rPr>
          <w:b w:val="0"/>
          <w:sz w:val="22"/>
          <w:szCs w:val="22"/>
        </w:rPr>
      </w:pPr>
      <w:r w:rsidRPr="002A3A3F">
        <w:rPr>
          <w:b w:val="0"/>
          <w:sz w:val="22"/>
          <w:szCs w:val="22"/>
        </w:rPr>
        <w:t>concerning the technical personnel/specialised body it has available or whose participation commitment was obtained by the</w:t>
      </w:r>
      <w:r w:rsidR="005259F5" w:rsidRPr="002A3A3F">
        <w:rPr>
          <w:b w:val="0"/>
          <w:sz w:val="22"/>
          <w:szCs w:val="22"/>
        </w:rPr>
        <w:t xml:space="preserve"> Candidate or</w:t>
      </w:r>
      <w:r w:rsidRPr="002A3A3F">
        <w:rPr>
          <w:b w:val="0"/>
          <w:sz w:val="22"/>
          <w:szCs w:val="22"/>
        </w:rPr>
        <w:t xml:space="preserve"> Tenderer, in particular to ensure quality control;</w:t>
      </w:r>
    </w:p>
    <w:p w14:paraId="204D4F4E" w14:textId="77777777" w:rsidR="00B143CA" w:rsidRPr="002A3A3F" w:rsidRDefault="00B143CA" w:rsidP="00B143CA">
      <w:pPr>
        <w:pStyle w:val="Section1"/>
        <w:numPr>
          <w:ilvl w:val="1"/>
          <w:numId w:val="42"/>
        </w:numPr>
        <w:spacing w:before="120" w:after="120"/>
        <w:jc w:val="both"/>
        <w:rPr>
          <w:b w:val="0"/>
          <w:sz w:val="22"/>
          <w:szCs w:val="22"/>
        </w:rPr>
      </w:pPr>
      <w:r w:rsidRPr="002A3A3F">
        <w:rPr>
          <w:b w:val="0"/>
          <w:sz w:val="22"/>
          <w:szCs w:val="22"/>
        </w:rPr>
        <w:t>information regarding the education, professional training and qualification of the management staff, as well as of the persons responsible for execution of the works provided that these are not part of an award criteria;</w:t>
      </w:r>
    </w:p>
    <w:p w14:paraId="50E832FC" w14:textId="77777777" w:rsidR="00B143CA" w:rsidRPr="002A3A3F" w:rsidRDefault="00B143CA" w:rsidP="00B143CA">
      <w:pPr>
        <w:pStyle w:val="Section1"/>
        <w:numPr>
          <w:ilvl w:val="1"/>
          <w:numId w:val="42"/>
        </w:numPr>
        <w:spacing w:before="120" w:after="120"/>
        <w:jc w:val="both"/>
        <w:rPr>
          <w:b w:val="0"/>
          <w:sz w:val="22"/>
          <w:szCs w:val="22"/>
        </w:rPr>
      </w:pPr>
      <w:r w:rsidRPr="002A3A3F">
        <w:rPr>
          <w:b w:val="0"/>
          <w:sz w:val="22"/>
          <w:szCs w:val="22"/>
        </w:rPr>
        <w:t>statement on the annual average persons employed and management staff numbers during the past 3 years;</w:t>
      </w:r>
    </w:p>
    <w:p w14:paraId="76F8CA9B" w14:textId="77777777" w:rsidR="00B143CA" w:rsidRPr="002A3A3F" w:rsidRDefault="00B143CA" w:rsidP="00B143CA">
      <w:pPr>
        <w:pStyle w:val="Section1"/>
        <w:numPr>
          <w:ilvl w:val="1"/>
          <w:numId w:val="42"/>
        </w:numPr>
        <w:spacing w:before="120" w:after="120"/>
        <w:jc w:val="both"/>
        <w:rPr>
          <w:b w:val="0"/>
          <w:sz w:val="22"/>
          <w:szCs w:val="22"/>
        </w:rPr>
      </w:pPr>
      <w:r w:rsidRPr="002A3A3F">
        <w:rPr>
          <w:b w:val="0"/>
          <w:sz w:val="22"/>
          <w:szCs w:val="22"/>
        </w:rPr>
        <w:t>if applicable, information regarding the environmental protection measures the Economic Operator can apply during performance of the works contract;</w:t>
      </w:r>
    </w:p>
    <w:p w14:paraId="41818D13" w14:textId="77777777" w:rsidR="00B143CA" w:rsidRPr="002A3A3F" w:rsidRDefault="00B143CA" w:rsidP="00B143CA">
      <w:pPr>
        <w:pStyle w:val="Section1"/>
        <w:numPr>
          <w:ilvl w:val="1"/>
          <w:numId w:val="42"/>
        </w:numPr>
        <w:spacing w:before="120" w:after="120"/>
        <w:jc w:val="both"/>
        <w:rPr>
          <w:b w:val="0"/>
          <w:sz w:val="22"/>
          <w:szCs w:val="22"/>
        </w:rPr>
      </w:pPr>
      <w:r w:rsidRPr="002A3A3F">
        <w:rPr>
          <w:b w:val="0"/>
          <w:sz w:val="22"/>
          <w:szCs w:val="22"/>
        </w:rPr>
        <w:t>declaration concerning the machineries, installations, technical equipment the Economic Operator has available for the proper performance of the contract;</w:t>
      </w:r>
    </w:p>
    <w:p w14:paraId="220DF9FB" w14:textId="77777777" w:rsidR="00B143CA" w:rsidRPr="002A3A3F" w:rsidRDefault="00B143CA" w:rsidP="00B143CA">
      <w:pPr>
        <w:pStyle w:val="Section1"/>
        <w:numPr>
          <w:ilvl w:val="1"/>
          <w:numId w:val="42"/>
        </w:numPr>
        <w:spacing w:before="120" w:after="120"/>
        <w:jc w:val="both"/>
        <w:rPr>
          <w:b w:val="0"/>
          <w:sz w:val="22"/>
          <w:szCs w:val="22"/>
        </w:rPr>
      </w:pPr>
      <w:r w:rsidRPr="002A3A3F">
        <w:rPr>
          <w:b w:val="0"/>
          <w:sz w:val="22"/>
          <w:szCs w:val="22"/>
        </w:rPr>
        <w:t>information regarding the part of the contract the Economic Operator potentially intends to subcontract;</w:t>
      </w:r>
    </w:p>
    <w:p w14:paraId="0D3BD120" w14:textId="77777777" w:rsidR="00B143CA" w:rsidRPr="002A3A3F" w:rsidRDefault="00B143CA" w:rsidP="00B143CA">
      <w:pPr>
        <w:pStyle w:val="ListParagraph"/>
        <w:numPr>
          <w:ilvl w:val="0"/>
          <w:numId w:val="7"/>
        </w:numPr>
        <w:spacing w:before="120" w:after="120"/>
        <w:ind w:left="714" w:hanging="357"/>
        <w:contextualSpacing w:val="0"/>
        <w:jc w:val="both"/>
        <w:rPr>
          <w:sz w:val="22"/>
          <w:szCs w:val="22"/>
          <w:lang w:val="en-GB"/>
        </w:rPr>
      </w:pPr>
      <w:r w:rsidRPr="002A3A3F">
        <w:rPr>
          <w:sz w:val="22"/>
          <w:szCs w:val="22"/>
          <w:lang w:val="en-GB"/>
        </w:rPr>
        <w:t xml:space="preserve">Where available, the experience shall be demonstrated by providing a list enumerating the number of awarded public contracts or concluded framework agreements, registered in the contract register of the State Treasury of the Republic of Moldova for the period of the last three years, if otherwise not mentioned in the Tender Documents. </w:t>
      </w:r>
    </w:p>
    <w:p w14:paraId="4AD28247" w14:textId="690CCCA2" w:rsidR="00B143CA" w:rsidRPr="002A3A3F" w:rsidRDefault="00B143CA" w:rsidP="00B143CA">
      <w:pPr>
        <w:pStyle w:val="ListParagraph"/>
        <w:numPr>
          <w:ilvl w:val="0"/>
          <w:numId w:val="7"/>
        </w:numPr>
        <w:spacing w:before="120" w:after="120"/>
        <w:ind w:left="714" w:hanging="357"/>
        <w:contextualSpacing w:val="0"/>
        <w:jc w:val="both"/>
        <w:rPr>
          <w:sz w:val="22"/>
          <w:szCs w:val="22"/>
          <w:lang w:val="en-GB"/>
        </w:rPr>
      </w:pPr>
      <w:r w:rsidRPr="002A3A3F">
        <w:rPr>
          <w:sz w:val="22"/>
          <w:szCs w:val="22"/>
          <w:lang w:val="en-GB"/>
        </w:rPr>
        <w:t xml:space="preserve">An Economic Operator which intends to individually submit a </w:t>
      </w:r>
      <w:r w:rsidR="00614A25" w:rsidRPr="002A3A3F">
        <w:rPr>
          <w:sz w:val="22"/>
          <w:szCs w:val="22"/>
          <w:lang w:val="en-GB"/>
        </w:rPr>
        <w:t>Candidature</w:t>
      </w:r>
      <w:r w:rsidRPr="002A3A3F">
        <w:rPr>
          <w:sz w:val="22"/>
          <w:szCs w:val="22"/>
          <w:lang w:val="en-GB"/>
        </w:rPr>
        <w:t xml:space="preserve"> may not rely on the experience of a group or consortium of Economic Operators of which it was a member, in connection with the execution of another contract, if it has not actually and directly participated in the performance of the latter.</w:t>
      </w:r>
    </w:p>
    <w:p w14:paraId="08DCCCD7" w14:textId="77777777" w:rsidR="00B143CA" w:rsidRPr="002A3A3F" w:rsidRDefault="00B143CA" w:rsidP="00B143CA">
      <w:pPr>
        <w:pStyle w:val="ListParagraph"/>
        <w:numPr>
          <w:ilvl w:val="0"/>
          <w:numId w:val="7"/>
        </w:numPr>
        <w:spacing w:before="120" w:after="120"/>
        <w:ind w:left="714" w:hanging="357"/>
        <w:contextualSpacing w:val="0"/>
        <w:jc w:val="both"/>
        <w:rPr>
          <w:sz w:val="22"/>
          <w:szCs w:val="22"/>
          <w:lang w:val="en-GB"/>
        </w:rPr>
      </w:pPr>
      <w:r w:rsidRPr="002A3A3F">
        <w:rPr>
          <w:sz w:val="22"/>
          <w:szCs w:val="22"/>
          <w:lang w:val="en-GB"/>
        </w:rPr>
        <w:t>With regard to qualification requirements relating to technical and professional ability an Economic Operator may, where appropriate and for a particular contract, rely on the capacities of other Economic Operators, regardless of the legal nature of the links which it has with them.</w:t>
      </w:r>
    </w:p>
    <w:p w14:paraId="19AB0EED" w14:textId="7AEF8180" w:rsidR="00B143CA" w:rsidRPr="002A3A3F" w:rsidRDefault="00B143CA" w:rsidP="00B143CA">
      <w:pPr>
        <w:pStyle w:val="ListParagraph"/>
        <w:numPr>
          <w:ilvl w:val="0"/>
          <w:numId w:val="7"/>
        </w:numPr>
        <w:spacing w:before="120" w:after="120"/>
        <w:ind w:left="714" w:hanging="357"/>
        <w:contextualSpacing w:val="0"/>
        <w:jc w:val="both"/>
        <w:rPr>
          <w:sz w:val="22"/>
          <w:szCs w:val="22"/>
          <w:lang w:val="en-GB"/>
        </w:rPr>
      </w:pPr>
      <w:r w:rsidRPr="002A3A3F">
        <w:rPr>
          <w:sz w:val="22"/>
          <w:szCs w:val="22"/>
          <w:lang w:val="en-GB"/>
        </w:rPr>
        <w:t xml:space="preserve">In case the </w:t>
      </w:r>
      <w:r w:rsidR="008E6CED" w:rsidRPr="002A3A3F">
        <w:rPr>
          <w:sz w:val="22"/>
          <w:szCs w:val="22"/>
          <w:lang w:val="en-GB"/>
        </w:rPr>
        <w:t>Candidate</w:t>
      </w:r>
      <w:r w:rsidRPr="002A3A3F">
        <w:rPr>
          <w:sz w:val="22"/>
          <w:szCs w:val="22"/>
          <w:lang w:val="en-GB"/>
        </w:rPr>
        <w:t xml:space="preserve"> wants to prove compliance with qualifications requirements, in accordance with the provisions of point </w:t>
      </w:r>
      <w:r w:rsidR="00FB7018" w:rsidRPr="002A3A3F">
        <w:rPr>
          <w:sz w:val="22"/>
          <w:szCs w:val="22"/>
          <w:lang w:val="en-GB"/>
        </w:rPr>
        <w:t>4</w:t>
      </w:r>
      <w:r w:rsidR="00EE1DBE" w:rsidRPr="002A3A3F">
        <w:rPr>
          <w:sz w:val="22"/>
          <w:szCs w:val="22"/>
          <w:lang w:val="en-GB"/>
        </w:rPr>
        <w:t>8</w:t>
      </w:r>
      <w:r w:rsidRPr="002A3A3F">
        <w:rPr>
          <w:sz w:val="22"/>
          <w:szCs w:val="22"/>
          <w:lang w:val="en-GB"/>
        </w:rPr>
        <w:t>, by invoking the reliance provided by another entity, the former shall be required to prove the reliance s/he benefits from by submitting in writing a firm commitment of the relevant person, executed in authentic form, by which that person confirms that s/he will make available to the</w:t>
      </w:r>
      <w:r w:rsidR="00956BC5" w:rsidRPr="002A3A3F">
        <w:rPr>
          <w:sz w:val="22"/>
          <w:szCs w:val="22"/>
          <w:lang w:val="en-GB"/>
        </w:rPr>
        <w:t xml:space="preserve"> Can</w:t>
      </w:r>
      <w:r w:rsidR="006F0DB3" w:rsidRPr="002A3A3F">
        <w:rPr>
          <w:sz w:val="22"/>
          <w:szCs w:val="22"/>
          <w:lang w:val="en-GB"/>
        </w:rPr>
        <w:t>di</w:t>
      </w:r>
      <w:r w:rsidR="00956BC5" w:rsidRPr="002A3A3F">
        <w:rPr>
          <w:sz w:val="22"/>
          <w:szCs w:val="22"/>
          <w:lang w:val="en-GB"/>
        </w:rPr>
        <w:t>date or</w:t>
      </w:r>
      <w:r w:rsidRPr="002A3A3F">
        <w:rPr>
          <w:sz w:val="22"/>
          <w:szCs w:val="22"/>
          <w:lang w:val="en-GB"/>
        </w:rPr>
        <w:t xml:space="preserve"> Tenderer the invoked resources. The Contracting Authority shall not require the Economic Operator to submit the documents which demonstrate the economic and legal links between the latter and the entity on which he relies. </w:t>
      </w:r>
    </w:p>
    <w:p w14:paraId="52686420" w14:textId="77777777" w:rsidR="00B143CA" w:rsidRPr="002A3A3F" w:rsidRDefault="00B143CA" w:rsidP="00B143CA">
      <w:pPr>
        <w:pStyle w:val="ListParagraph"/>
        <w:numPr>
          <w:ilvl w:val="0"/>
          <w:numId w:val="7"/>
        </w:numPr>
        <w:spacing w:before="120" w:after="120"/>
        <w:ind w:left="714" w:hanging="357"/>
        <w:contextualSpacing w:val="0"/>
        <w:jc w:val="both"/>
        <w:rPr>
          <w:sz w:val="22"/>
          <w:szCs w:val="22"/>
          <w:lang w:val="en-GB"/>
        </w:rPr>
      </w:pPr>
      <w:r w:rsidRPr="002A3A3F">
        <w:rPr>
          <w:sz w:val="22"/>
          <w:szCs w:val="22"/>
          <w:lang w:val="en-GB"/>
        </w:rPr>
        <w:t xml:space="preserve">The Contracting Authority shall verify whether the entities on whose capacity the Economic Operator intends to rely fulfil the relevant qualification criteria and whether there are grounds for exclusion pursuant to Article 19 (1) and para. (3) letter a), c) - g) of the </w:t>
      </w:r>
      <w:proofErr w:type="spellStart"/>
      <w:r w:rsidRPr="002A3A3F">
        <w:rPr>
          <w:sz w:val="22"/>
          <w:szCs w:val="22"/>
          <w:lang w:val="en-GB"/>
        </w:rPr>
        <w:t>LPP</w:t>
      </w:r>
      <w:proofErr w:type="spellEnd"/>
      <w:r w:rsidRPr="002A3A3F">
        <w:rPr>
          <w:sz w:val="22"/>
          <w:szCs w:val="22"/>
          <w:lang w:val="en-GB"/>
        </w:rPr>
        <w:t xml:space="preserve">. </w:t>
      </w:r>
    </w:p>
    <w:p w14:paraId="09D60B27" w14:textId="18BE6148" w:rsidR="00B143CA" w:rsidRPr="002A3A3F" w:rsidRDefault="00B143CA" w:rsidP="00B143CA">
      <w:pPr>
        <w:pStyle w:val="ListParagraph"/>
        <w:numPr>
          <w:ilvl w:val="0"/>
          <w:numId w:val="7"/>
        </w:numPr>
        <w:spacing w:before="120" w:after="120"/>
        <w:ind w:left="714" w:hanging="357"/>
        <w:contextualSpacing w:val="0"/>
        <w:jc w:val="both"/>
        <w:rPr>
          <w:sz w:val="22"/>
          <w:szCs w:val="22"/>
          <w:lang w:val="en-GB"/>
        </w:rPr>
      </w:pPr>
      <w:r w:rsidRPr="002A3A3F">
        <w:rPr>
          <w:sz w:val="22"/>
          <w:szCs w:val="22"/>
          <w:lang w:val="en-GB"/>
        </w:rPr>
        <w:t xml:space="preserve">To demonstrate that the entities on whose capacity the Economic Operator intends to rely meet the latter requirement, they should submit a separate </w:t>
      </w:r>
      <w:proofErr w:type="spellStart"/>
      <w:r w:rsidRPr="002A3A3F">
        <w:rPr>
          <w:sz w:val="22"/>
          <w:szCs w:val="22"/>
          <w:lang w:val="en-GB"/>
        </w:rPr>
        <w:t>ESPD</w:t>
      </w:r>
      <w:proofErr w:type="spellEnd"/>
      <w:r w:rsidRPr="002A3A3F">
        <w:rPr>
          <w:sz w:val="22"/>
          <w:szCs w:val="22"/>
          <w:lang w:val="en-GB"/>
        </w:rPr>
        <w:t xml:space="preserve"> together with the </w:t>
      </w:r>
      <w:r w:rsidR="00A3438A" w:rsidRPr="002A3A3F">
        <w:rPr>
          <w:sz w:val="22"/>
          <w:szCs w:val="22"/>
          <w:lang w:val="en-GB"/>
        </w:rPr>
        <w:t>Candidature</w:t>
      </w:r>
      <w:r w:rsidRPr="002A3A3F">
        <w:rPr>
          <w:sz w:val="22"/>
          <w:szCs w:val="22"/>
          <w:lang w:val="en-GB"/>
        </w:rPr>
        <w:t xml:space="preserve">. In such cases, chapter </w:t>
      </w:r>
      <w:r w:rsidR="00EE1DBE" w:rsidRPr="002A3A3F">
        <w:rPr>
          <w:sz w:val="22"/>
          <w:szCs w:val="22"/>
          <w:lang w:val="en-GB"/>
        </w:rPr>
        <w:t>V</w:t>
      </w:r>
      <w:r w:rsidRPr="002A3A3F">
        <w:rPr>
          <w:sz w:val="22"/>
          <w:szCs w:val="22"/>
          <w:lang w:val="en-GB"/>
        </w:rPr>
        <w:t xml:space="preserve"> of this Regulation from the shall be applicable </w:t>
      </w:r>
      <w:r w:rsidRPr="002A3A3F">
        <w:rPr>
          <w:i/>
          <w:sz w:val="22"/>
          <w:szCs w:val="22"/>
          <w:lang w:val="en-GB"/>
        </w:rPr>
        <w:t>mutatis mutandis</w:t>
      </w:r>
      <w:r w:rsidRPr="002A3A3F">
        <w:rPr>
          <w:sz w:val="22"/>
          <w:szCs w:val="22"/>
          <w:lang w:val="en-GB"/>
        </w:rPr>
        <w:t xml:space="preserve">. The Contracting Authority shall require that the Economic Operator replaces an entity which does not meet the relevant qualification </w:t>
      </w:r>
      <w:r w:rsidRPr="002A3A3F">
        <w:rPr>
          <w:sz w:val="22"/>
          <w:szCs w:val="22"/>
          <w:lang w:val="en-GB"/>
        </w:rPr>
        <w:lastRenderedPageBreak/>
        <w:t>criteria, or in respect of which there are grounds for exclusion as mentioned in chapter III of this Regulation.</w:t>
      </w:r>
    </w:p>
    <w:p w14:paraId="73767D61" w14:textId="77777777" w:rsidR="00B143CA" w:rsidRPr="002A3A3F" w:rsidRDefault="00B143CA" w:rsidP="00B143CA">
      <w:pPr>
        <w:pStyle w:val="ListParagraph"/>
        <w:numPr>
          <w:ilvl w:val="0"/>
          <w:numId w:val="7"/>
        </w:numPr>
        <w:spacing w:before="120" w:after="120"/>
        <w:ind w:left="714" w:hanging="357"/>
        <w:contextualSpacing w:val="0"/>
        <w:jc w:val="both"/>
        <w:rPr>
          <w:sz w:val="22"/>
          <w:szCs w:val="22"/>
          <w:lang w:val="en-GB"/>
        </w:rPr>
      </w:pPr>
      <w:r w:rsidRPr="002A3A3F">
        <w:rPr>
          <w:sz w:val="22"/>
          <w:szCs w:val="22"/>
          <w:lang w:val="en-GB"/>
        </w:rPr>
        <w:t>With regard to criteria relating to the professional capacities, Economic Operators may however only rely on the capacities of other entities where the latter will perform the works or services for which these professional capacities are required. In such cases the entities on whose professional capacity the Economic Operator intends to rely shall be a subcontractor or an associate within the consortium.</w:t>
      </w:r>
    </w:p>
    <w:p w14:paraId="23B4E482" w14:textId="77777777" w:rsidR="00B143CA" w:rsidRPr="002A3A3F" w:rsidRDefault="00B143CA" w:rsidP="00B143CA">
      <w:pPr>
        <w:pStyle w:val="ListParagraph"/>
        <w:numPr>
          <w:ilvl w:val="0"/>
          <w:numId w:val="7"/>
        </w:numPr>
        <w:spacing w:before="120" w:after="120"/>
        <w:ind w:left="714" w:hanging="357"/>
        <w:contextualSpacing w:val="0"/>
        <w:jc w:val="both"/>
        <w:rPr>
          <w:sz w:val="22"/>
          <w:szCs w:val="22"/>
          <w:lang w:val="en-GB"/>
        </w:rPr>
      </w:pPr>
      <w:r w:rsidRPr="002A3A3F">
        <w:rPr>
          <w:sz w:val="22"/>
          <w:szCs w:val="22"/>
          <w:lang w:val="en-GB"/>
        </w:rPr>
        <w:t>The exact list of documents as means of proving the technical and professional capacity shall be set in the Tender Documents.</w:t>
      </w:r>
    </w:p>
    <w:p w14:paraId="6DAF02DA" w14:textId="77777777" w:rsidR="00B143CA" w:rsidRPr="002A3A3F" w:rsidDel="00C87B26" w:rsidRDefault="00B143CA" w:rsidP="00B143CA">
      <w:pPr>
        <w:pStyle w:val="Heading1"/>
        <w:numPr>
          <w:ilvl w:val="0"/>
          <w:numId w:val="30"/>
        </w:numPr>
        <w:jc w:val="center"/>
        <w:rPr>
          <w:sz w:val="22"/>
          <w:szCs w:val="22"/>
          <w:lang w:val="en-GB"/>
        </w:rPr>
      </w:pPr>
      <w:r w:rsidRPr="002A3A3F">
        <w:rPr>
          <w:rFonts w:ascii="Times New Roman" w:hAnsi="Times New Roman"/>
          <w:sz w:val="22"/>
          <w:szCs w:val="22"/>
          <w:lang w:val="en-GB"/>
        </w:rPr>
        <w:t>EUROPEAN SINGLE PROCUREMENT DOCUMENT</w:t>
      </w:r>
    </w:p>
    <w:p w14:paraId="6E0D44CD" w14:textId="483F8847" w:rsidR="00B143CA" w:rsidRPr="002A3A3F" w:rsidRDefault="00B143CA" w:rsidP="00B143CA">
      <w:pPr>
        <w:pStyle w:val="ListParagraph"/>
        <w:numPr>
          <w:ilvl w:val="0"/>
          <w:numId w:val="7"/>
        </w:numPr>
        <w:spacing w:before="120" w:after="120"/>
        <w:ind w:left="714" w:hanging="357"/>
        <w:contextualSpacing w:val="0"/>
        <w:jc w:val="both"/>
        <w:rPr>
          <w:sz w:val="22"/>
          <w:szCs w:val="22"/>
          <w:lang w:val="en-GB"/>
        </w:rPr>
      </w:pPr>
      <w:r w:rsidRPr="002A3A3F">
        <w:rPr>
          <w:sz w:val="22"/>
          <w:szCs w:val="22"/>
          <w:lang w:val="en-GB"/>
        </w:rPr>
        <w:t>The Economic Operator</w:t>
      </w:r>
      <w:r w:rsidR="00EE1DBE" w:rsidRPr="002A3A3F">
        <w:rPr>
          <w:sz w:val="22"/>
          <w:szCs w:val="22"/>
          <w:lang w:val="en-GB"/>
        </w:rPr>
        <w:t xml:space="preserve"> as part of his Candidature</w:t>
      </w:r>
      <w:r w:rsidRPr="002A3A3F">
        <w:rPr>
          <w:sz w:val="22"/>
          <w:szCs w:val="22"/>
          <w:lang w:val="en-GB"/>
        </w:rPr>
        <w:t xml:space="preserve"> shall submit the European Single Procurement Document (</w:t>
      </w:r>
      <w:proofErr w:type="spellStart"/>
      <w:r w:rsidRPr="002A3A3F">
        <w:rPr>
          <w:sz w:val="22"/>
          <w:szCs w:val="22"/>
          <w:lang w:val="en-GB"/>
        </w:rPr>
        <w:t>ESPD</w:t>
      </w:r>
      <w:proofErr w:type="spellEnd"/>
      <w:r w:rsidRPr="002A3A3F">
        <w:rPr>
          <w:sz w:val="22"/>
          <w:szCs w:val="22"/>
          <w:lang w:val="en-GB"/>
        </w:rPr>
        <w:t>), consisting of a self-declaration as preliminary evidence in replacement of certificates issued by public authorities or third parties confirming that the Economic Operator fulfils the following conditions:</w:t>
      </w:r>
    </w:p>
    <w:p w14:paraId="0E1563FD" w14:textId="77777777" w:rsidR="00B143CA" w:rsidRPr="002A3A3F" w:rsidRDefault="00B143CA" w:rsidP="00B143CA">
      <w:pPr>
        <w:numPr>
          <w:ilvl w:val="0"/>
          <w:numId w:val="43"/>
        </w:numPr>
        <w:spacing w:after="200"/>
        <w:ind w:left="1138"/>
        <w:rPr>
          <w:sz w:val="22"/>
          <w:szCs w:val="22"/>
          <w:lang w:val="en-GB"/>
        </w:rPr>
      </w:pPr>
      <w:r w:rsidRPr="002A3A3F">
        <w:rPr>
          <w:sz w:val="22"/>
          <w:szCs w:val="22"/>
          <w:lang w:val="en-GB"/>
        </w:rPr>
        <w:t xml:space="preserve">it is not in one of the exclusion situations referred to in Article 19 of the </w:t>
      </w:r>
      <w:proofErr w:type="spellStart"/>
      <w:r w:rsidRPr="002A3A3F">
        <w:rPr>
          <w:sz w:val="22"/>
          <w:szCs w:val="22"/>
          <w:lang w:val="en-GB"/>
        </w:rPr>
        <w:t>LPP</w:t>
      </w:r>
      <w:proofErr w:type="spellEnd"/>
      <w:r w:rsidRPr="002A3A3F">
        <w:rPr>
          <w:sz w:val="22"/>
          <w:szCs w:val="22"/>
          <w:lang w:val="en-GB"/>
        </w:rPr>
        <w:t>;</w:t>
      </w:r>
    </w:p>
    <w:p w14:paraId="65A98998" w14:textId="1B3E0155" w:rsidR="00B143CA" w:rsidRPr="002A3A3F" w:rsidRDefault="00B143CA" w:rsidP="000F51FF">
      <w:pPr>
        <w:numPr>
          <w:ilvl w:val="0"/>
          <w:numId w:val="43"/>
        </w:numPr>
        <w:spacing w:after="200"/>
        <w:ind w:left="1138"/>
        <w:jc w:val="both"/>
        <w:rPr>
          <w:sz w:val="22"/>
          <w:szCs w:val="22"/>
          <w:lang w:val="en-GB"/>
        </w:rPr>
      </w:pPr>
      <w:r w:rsidRPr="002A3A3F">
        <w:rPr>
          <w:sz w:val="22"/>
          <w:szCs w:val="22"/>
          <w:lang w:val="en-GB"/>
        </w:rPr>
        <w:t xml:space="preserve">it meets the relevant </w:t>
      </w:r>
      <w:r w:rsidR="000F51FF" w:rsidRPr="002A3A3F">
        <w:rPr>
          <w:sz w:val="22"/>
          <w:szCs w:val="22"/>
          <w:lang w:val="en-GB"/>
        </w:rPr>
        <w:t xml:space="preserve">selection or </w:t>
      </w:r>
      <w:r w:rsidRPr="002A3A3F">
        <w:rPr>
          <w:sz w:val="22"/>
          <w:szCs w:val="22"/>
          <w:lang w:val="en-GB"/>
        </w:rPr>
        <w:t>qualification requirements that have been set out by the Contracting Authority in the Tender Documents;</w:t>
      </w:r>
    </w:p>
    <w:p w14:paraId="34107E43" w14:textId="77777777" w:rsidR="00B143CA" w:rsidRPr="002A3A3F" w:rsidRDefault="00B143CA" w:rsidP="00B143CA">
      <w:pPr>
        <w:pStyle w:val="ListParagraph"/>
        <w:numPr>
          <w:ilvl w:val="0"/>
          <w:numId w:val="7"/>
        </w:numPr>
        <w:spacing w:before="120" w:after="120"/>
        <w:ind w:left="714" w:hanging="357"/>
        <w:contextualSpacing w:val="0"/>
        <w:jc w:val="both"/>
        <w:rPr>
          <w:sz w:val="22"/>
          <w:szCs w:val="22"/>
          <w:lang w:val="en-GB"/>
        </w:rPr>
      </w:pPr>
      <w:r w:rsidRPr="002A3A3F">
        <w:rPr>
          <w:sz w:val="22"/>
          <w:szCs w:val="22"/>
          <w:lang w:val="en-GB"/>
        </w:rPr>
        <w:t xml:space="preserve">Whenever possible, the examinations of the </w:t>
      </w:r>
      <w:proofErr w:type="spellStart"/>
      <w:r w:rsidRPr="002A3A3F">
        <w:rPr>
          <w:sz w:val="22"/>
          <w:szCs w:val="22"/>
          <w:lang w:val="en-GB"/>
        </w:rPr>
        <w:t>ESPD</w:t>
      </w:r>
      <w:proofErr w:type="spellEnd"/>
      <w:r w:rsidRPr="002A3A3F">
        <w:rPr>
          <w:sz w:val="22"/>
          <w:szCs w:val="22"/>
          <w:lang w:val="en-GB"/>
        </w:rPr>
        <w:t xml:space="preserve"> Declaration shall be based upon information extracted via the </w:t>
      </w:r>
      <w:proofErr w:type="spellStart"/>
      <w:r w:rsidRPr="002A3A3F">
        <w:rPr>
          <w:sz w:val="22"/>
          <w:szCs w:val="22"/>
          <w:lang w:val="en-GB"/>
        </w:rPr>
        <w:t>MTender</w:t>
      </w:r>
      <w:proofErr w:type="spellEnd"/>
      <w:r w:rsidRPr="002A3A3F">
        <w:rPr>
          <w:sz w:val="22"/>
          <w:szCs w:val="22"/>
          <w:lang w:val="en-GB"/>
        </w:rPr>
        <w:t xml:space="preserve"> System from relevant available databases of the public authorities or third parties. Where this is not possible, determination shall be based upon supplementary documentary evidence and certificates submitted by the Economic Operator.</w:t>
      </w:r>
    </w:p>
    <w:p w14:paraId="77C89559" w14:textId="3D752F2E" w:rsidR="00BF3A88" w:rsidRPr="002A3A3F" w:rsidRDefault="00BF3A88" w:rsidP="00BF3A88">
      <w:pPr>
        <w:pStyle w:val="ListParagraph"/>
        <w:numPr>
          <w:ilvl w:val="0"/>
          <w:numId w:val="7"/>
        </w:numPr>
        <w:spacing w:before="120" w:after="120"/>
        <w:ind w:left="714" w:hanging="357"/>
        <w:contextualSpacing w:val="0"/>
        <w:jc w:val="both"/>
        <w:rPr>
          <w:sz w:val="22"/>
          <w:szCs w:val="22"/>
          <w:lang w:val="en-GB"/>
        </w:rPr>
      </w:pPr>
      <w:r w:rsidRPr="002A3A3F">
        <w:rPr>
          <w:sz w:val="22"/>
          <w:szCs w:val="22"/>
          <w:lang w:val="en-GB"/>
        </w:rPr>
        <w:t>T</w:t>
      </w:r>
      <w:r w:rsidR="00B143CA" w:rsidRPr="002A3A3F">
        <w:rPr>
          <w:sz w:val="22"/>
          <w:szCs w:val="22"/>
          <w:lang w:val="en-GB"/>
        </w:rPr>
        <w:t xml:space="preserve">he Contracting Authority </w:t>
      </w:r>
      <w:r w:rsidRPr="002A3A3F">
        <w:rPr>
          <w:sz w:val="22"/>
          <w:szCs w:val="22"/>
          <w:lang w:val="en-GB"/>
        </w:rPr>
        <w:t>shall request</w:t>
      </w:r>
      <w:r w:rsidR="00B143CA" w:rsidRPr="002A3A3F">
        <w:rPr>
          <w:sz w:val="22"/>
          <w:szCs w:val="22"/>
          <w:lang w:val="en-GB"/>
        </w:rPr>
        <w:t xml:space="preserve"> for supporting documents as evidence of the information contained in the </w:t>
      </w:r>
      <w:proofErr w:type="spellStart"/>
      <w:r w:rsidR="00B143CA" w:rsidRPr="002A3A3F">
        <w:rPr>
          <w:sz w:val="22"/>
          <w:szCs w:val="22"/>
          <w:lang w:val="en-GB"/>
        </w:rPr>
        <w:t>ESPD</w:t>
      </w:r>
      <w:proofErr w:type="spellEnd"/>
      <w:r w:rsidR="00B143CA" w:rsidRPr="002A3A3F">
        <w:rPr>
          <w:sz w:val="22"/>
          <w:szCs w:val="22"/>
          <w:lang w:val="en-GB"/>
        </w:rPr>
        <w:t xml:space="preserve"> Declaratio</w:t>
      </w:r>
      <w:r w:rsidRPr="002A3A3F">
        <w:rPr>
          <w:sz w:val="22"/>
          <w:szCs w:val="22"/>
          <w:lang w:val="en-GB"/>
        </w:rPr>
        <w:t xml:space="preserve">n in accordance with point </w:t>
      </w:r>
      <w:r w:rsidR="00717E53" w:rsidRPr="002A3A3F">
        <w:rPr>
          <w:sz w:val="22"/>
          <w:szCs w:val="22"/>
          <w:lang w:val="en-GB"/>
        </w:rPr>
        <w:t>10</w:t>
      </w:r>
      <w:r w:rsidR="00C2436A" w:rsidRPr="002A3A3F">
        <w:rPr>
          <w:sz w:val="22"/>
          <w:szCs w:val="22"/>
          <w:lang w:val="en-GB"/>
        </w:rPr>
        <w:t>5</w:t>
      </w:r>
      <w:r w:rsidRPr="002A3A3F">
        <w:rPr>
          <w:sz w:val="22"/>
          <w:szCs w:val="22"/>
          <w:lang w:val="en-GB"/>
        </w:rPr>
        <w:t>.</w:t>
      </w:r>
    </w:p>
    <w:p w14:paraId="49176621" w14:textId="539FD179" w:rsidR="00B143CA" w:rsidRPr="002A3A3F" w:rsidRDefault="00B143CA" w:rsidP="00B143CA">
      <w:pPr>
        <w:pStyle w:val="ListParagraph"/>
        <w:numPr>
          <w:ilvl w:val="0"/>
          <w:numId w:val="7"/>
        </w:numPr>
        <w:spacing w:before="120" w:after="120"/>
        <w:ind w:left="714" w:hanging="357"/>
        <w:contextualSpacing w:val="0"/>
        <w:jc w:val="both"/>
        <w:rPr>
          <w:sz w:val="22"/>
          <w:szCs w:val="22"/>
          <w:lang w:val="en-GB" w:eastAsia="ru-RU"/>
        </w:rPr>
      </w:pPr>
      <w:r w:rsidRPr="002A3A3F">
        <w:rPr>
          <w:sz w:val="22"/>
          <w:szCs w:val="22"/>
          <w:lang w:val="en-GB"/>
        </w:rPr>
        <w:t xml:space="preserve">In exceptional cases where this is necessary to ensure the proper conduct of the procurement procedure, the Contracting Authority may request </w:t>
      </w:r>
      <w:r w:rsidR="00A85F9B" w:rsidRPr="002A3A3F">
        <w:rPr>
          <w:sz w:val="22"/>
          <w:szCs w:val="22"/>
          <w:lang w:val="en-GB"/>
        </w:rPr>
        <w:t>Candidates</w:t>
      </w:r>
      <w:r w:rsidRPr="002A3A3F">
        <w:rPr>
          <w:sz w:val="22"/>
          <w:szCs w:val="22"/>
          <w:lang w:val="en-GB"/>
        </w:rPr>
        <w:t xml:space="preserve">, before the stage specified in point </w:t>
      </w:r>
      <w:r w:rsidR="00717E53" w:rsidRPr="002A3A3F">
        <w:rPr>
          <w:sz w:val="22"/>
          <w:szCs w:val="22"/>
          <w:lang w:val="en-GB"/>
        </w:rPr>
        <w:t>10</w:t>
      </w:r>
      <w:r w:rsidR="00C2436A" w:rsidRPr="002A3A3F">
        <w:rPr>
          <w:sz w:val="22"/>
          <w:szCs w:val="22"/>
          <w:lang w:val="en-GB"/>
        </w:rPr>
        <w:t>5</w:t>
      </w:r>
      <w:r w:rsidRPr="002A3A3F">
        <w:rPr>
          <w:sz w:val="22"/>
          <w:szCs w:val="22"/>
          <w:lang w:val="en-GB"/>
        </w:rPr>
        <w:t xml:space="preserve">, to submit all or part of the supporting documents as evidence of the information contained in the </w:t>
      </w:r>
      <w:proofErr w:type="spellStart"/>
      <w:r w:rsidRPr="002A3A3F">
        <w:rPr>
          <w:sz w:val="22"/>
          <w:szCs w:val="22"/>
          <w:lang w:val="en-GB"/>
        </w:rPr>
        <w:t>ESPD</w:t>
      </w:r>
      <w:proofErr w:type="spellEnd"/>
      <w:r w:rsidRPr="002A3A3F">
        <w:rPr>
          <w:sz w:val="22"/>
          <w:szCs w:val="22"/>
          <w:lang w:val="en-GB"/>
        </w:rPr>
        <w:t xml:space="preserve"> Declaration. In such cases the Contracting Authority has to justify its decision.</w:t>
      </w:r>
    </w:p>
    <w:p w14:paraId="21B5DFAD" w14:textId="440A7B6C" w:rsidR="00B143CA" w:rsidRPr="002A3A3F" w:rsidRDefault="00B143CA" w:rsidP="00B143CA">
      <w:pPr>
        <w:pStyle w:val="ListParagraph"/>
        <w:numPr>
          <w:ilvl w:val="0"/>
          <w:numId w:val="7"/>
        </w:numPr>
        <w:spacing w:before="120" w:after="120"/>
        <w:contextualSpacing w:val="0"/>
        <w:jc w:val="both"/>
        <w:rPr>
          <w:sz w:val="22"/>
          <w:szCs w:val="22"/>
          <w:lang w:val="en-GB" w:eastAsia="ru-RU"/>
        </w:rPr>
      </w:pPr>
      <w:r w:rsidRPr="002A3A3F">
        <w:rPr>
          <w:sz w:val="22"/>
          <w:szCs w:val="22"/>
          <w:lang w:val="en-GB" w:eastAsia="ru-RU"/>
        </w:rPr>
        <w:t xml:space="preserve">During </w:t>
      </w:r>
      <w:r w:rsidR="007102B9" w:rsidRPr="002A3A3F">
        <w:rPr>
          <w:sz w:val="22"/>
          <w:szCs w:val="22"/>
          <w:lang w:val="en-GB" w:eastAsia="ru-RU"/>
        </w:rPr>
        <w:t xml:space="preserve">evaluation of Candidatures in accordance with chapter </w:t>
      </w:r>
      <w:r w:rsidR="00B60082" w:rsidRPr="002A3A3F">
        <w:rPr>
          <w:sz w:val="22"/>
          <w:szCs w:val="22"/>
          <w:lang w:val="en-GB" w:eastAsia="ru-RU"/>
        </w:rPr>
        <w:t>XII</w:t>
      </w:r>
      <w:r w:rsidR="00735655" w:rsidRPr="002A3A3F">
        <w:rPr>
          <w:sz w:val="22"/>
          <w:szCs w:val="22"/>
          <w:lang w:val="en-GB" w:eastAsia="ru-RU"/>
        </w:rPr>
        <w:t>I</w:t>
      </w:r>
      <w:r w:rsidR="00B60082" w:rsidRPr="002A3A3F">
        <w:rPr>
          <w:sz w:val="22"/>
          <w:szCs w:val="22"/>
          <w:lang w:val="en-GB" w:eastAsia="ru-RU"/>
        </w:rPr>
        <w:t xml:space="preserve"> of this Regulation</w:t>
      </w:r>
      <w:r w:rsidRPr="002A3A3F">
        <w:rPr>
          <w:sz w:val="22"/>
          <w:szCs w:val="22"/>
          <w:lang w:val="en-GB" w:eastAsia="ru-RU"/>
        </w:rPr>
        <w:t xml:space="preserve">, as appropriate, the Contracting Authority shall determine to its satisfaction whether the Economic Operator that was selected </w:t>
      </w:r>
      <w:r w:rsidR="00664FF8" w:rsidRPr="002A3A3F">
        <w:rPr>
          <w:sz w:val="22"/>
          <w:szCs w:val="22"/>
          <w:lang w:val="en-GB" w:eastAsia="ru-RU"/>
        </w:rPr>
        <w:t>for the second stage</w:t>
      </w:r>
      <w:r w:rsidR="00A85E9C" w:rsidRPr="002A3A3F">
        <w:rPr>
          <w:sz w:val="22"/>
          <w:szCs w:val="22"/>
          <w:lang w:val="en-GB" w:eastAsia="ru-RU"/>
        </w:rPr>
        <w:t xml:space="preserve"> of the restricted tender</w:t>
      </w:r>
      <w:r w:rsidR="00664FF8" w:rsidRPr="002A3A3F">
        <w:rPr>
          <w:sz w:val="22"/>
          <w:szCs w:val="22"/>
          <w:lang w:val="en-GB" w:eastAsia="ru-RU"/>
        </w:rPr>
        <w:t xml:space="preserve"> </w:t>
      </w:r>
      <w:r w:rsidRPr="002A3A3F">
        <w:rPr>
          <w:sz w:val="22"/>
          <w:szCs w:val="22"/>
          <w:lang w:val="en-GB" w:eastAsia="ru-RU"/>
        </w:rPr>
        <w:t xml:space="preserve">meets the qualification requirements specified in Tender Documents. </w:t>
      </w:r>
    </w:p>
    <w:p w14:paraId="5952A199" w14:textId="68E05CE1" w:rsidR="00B143CA" w:rsidRPr="002A3A3F" w:rsidRDefault="00B143CA" w:rsidP="00B143CA">
      <w:pPr>
        <w:pStyle w:val="ListParagraph"/>
        <w:numPr>
          <w:ilvl w:val="0"/>
          <w:numId w:val="7"/>
        </w:numPr>
        <w:spacing w:before="120" w:after="120"/>
        <w:contextualSpacing w:val="0"/>
        <w:jc w:val="both"/>
        <w:rPr>
          <w:sz w:val="22"/>
          <w:szCs w:val="22"/>
          <w:lang w:val="en-GB" w:eastAsia="ru-RU"/>
        </w:rPr>
      </w:pPr>
      <w:r w:rsidRPr="002A3A3F">
        <w:rPr>
          <w:sz w:val="22"/>
          <w:szCs w:val="22"/>
          <w:lang w:val="en-GB" w:eastAsia="ru-RU"/>
        </w:rPr>
        <w:t xml:space="preserve">A negative determination shall result in </w:t>
      </w:r>
      <w:r w:rsidR="00735655" w:rsidRPr="002A3A3F">
        <w:rPr>
          <w:sz w:val="22"/>
          <w:szCs w:val="22"/>
          <w:lang w:val="en-GB" w:eastAsia="ru-RU"/>
        </w:rPr>
        <w:t>the disqualification of</w:t>
      </w:r>
      <w:r w:rsidRPr="002A3A3F">
        <w:rPr>
          <w:sz w:val="22"/>
          <w:szCs w:val="22"/>
          <w:lang w:val="en-GB" w:eastAsia="ru-RU"/>
        </w:rPr>
        <w:t xml:space="preserve"> </w:t>
      </w:r>
      <w:r w:rsidR="00AD77D1" w:rsidRPr="002A3A3F">
        <w:rPr>
          <w:sz w:val="22"/>
          <w:szCs w:val="22"/>
          <w:lang w:val="en-GB" w:eastAsia="ru-RU"/>
        </w:rPr>
        <w:t>the</w:t>
      </w:r>
      <w:r w:rsidRPr="002A3A3F">
        <w:rPr>
          <w:sz w:val="22"/>
          <w:szCs w:val="22"/>
          <w:lang w:val="en-GB" w:eastAsia="ru-RU"/>
        </w:rPr>
        <w:t xml:space="preserve"> </w:t>
      </w:r>
      <w:r w:rsidR="00696390" w:rsidRPr="002A3A3F">
        <w:rPr>
          <w:sz w:val="22"/>
          <w:szCs w:val="22"/>
          <w:lang w:val="en-GB" w:eastAsia="ru-RU"/>
        </w:rPr>
        <w:t>Candidate</w:t>
      </w:r>
      <w:r w:rsidRPr="002A3A3F">
        <w:rPr>
          <w:sz w:val="22"/>
          <w:szCs w:val="22"/>
          <w:lang w:val="en-GB" w:eastAsia="ru-RU"/>
        </w:rPr>
        <w:t xml:space="preserve">. </w:t>
      </w:r>
    </w:p>
    <w:p w14:paraId="520E5BCC" w14:textId="77777777" w:rsidR="00B143CA" w:rsidRPr="002A3A3F" w:rsidRDefault="00B143CA" w:rsidP="00B143CA">
      <w:pPr>
        <w:pStyle w:val="Heading1"/>
        <w:numPr>
          <w:ilvl w:val="0"/>
          <w:numId w:val="30"/>
        </w:numPr>
        <w:jc w:val="center"/>
        <w:rPr>
          <w:sz w:val="22"/>
          <w:szCs w:val="22"/>
          <w:lang w:val="en-GB"/>
        </w:rPr>
      </w:pPr>
      <w:r w:rsidRPr="002A3A3F">
        <w:rPr>
          <w:rFonts w:ascii="Times New Roman" w:hAnsi="Times New Roman"/>
          <w:sz w:val="22"/>
          <w:szCs w:val="22"/>
          <w:lang w:val="en-GB"/>
        </w:rPr>
        <w:t xml:space="preserve">SUBCONTRACTING </w:t>
      </w:r>
    </w:p>
    <w:p w14:paraId="0BE48C8F" w14:textId="77777777" w:rsidR="00B143CA" w:rsidRPr="002A3A3F" w:rsidRDefault="00B143CA" w:rsidP="00B143CA">
      <w:pPr>
        <w:pStyle w:val="ListParagraph"/>
        <w:numPr>
          <w:ilvl w:val="0"/>
          <w:numId w:val="7"/>
        </w:numPr>
        <w:spacing w:before="120" w:after="120"/>
        <w:contextualSpacing w:val="0"/>
        <w:jc w:val="both"/>
        <w:rPr>
          <w:sz w:val="22"/>
          <w:szCs w:val="22"/>
          <w:lang w:val="en-GB"/>
        </w:rPr>
      </w:pPr>
      <w:r w:rsidRPr="002A3A3F">
        <w:rPr>
          <w:sz w:val="22"/>
          <w:szCs w:val="22"/>
          <w:lang w:val="en-GB" w:eastAsia="ru-RU"/>
        </w:rPr>
        <w:t>Subcontracting</w:t>
      </w:r>
      <w:r w:rsidRPr="002A3A3F">
        <w:rPr>
          <w:sz w:val="22"/>
          <w:szCs w:val="22"/>
          <w:lang w:val="en-GB"/>
        </w:rPr>
        <w:t xml:space="preserve"> is as a general rule allowed and encouraged and may be limited only in exceptional cases. Subcontracting may be limited:</w:t>
      </w:r>
    </w:p>
    <w:p w14:paraId="59F10F8E" w14:textId="71F7F48F" w:rsidR="00B143CA" w:rsidRPr="002A3A3F" w:rsidRDefault="00B143CA" w:rsidP="00B143CA">
      <w:pPr>
        <w:pStyle w:val="ListParagraph"/>
        <w:numPr>
          <w:ilvl w:val="0"/>
          <w:numId w:val="45"/>
        </w:numPr>
        <w:spacing w:after="200"/>
        <w:ind w:left="1420"/>
        <w:contextualSpacing w:val="0"/>
        <w:jc w:val="both"/>
        <w:rPr>
          <w:sz w:val="22"/>
          <w:szCs w:val="22"/>
          <w:lang w:val="en-GB"/>
        </w:rPr>
      </w:pPr>
      <w:r w:rsidRPr="002A3A3F">
        <w:rPr>
          <w:sz w:val="22"/>
          <w:szCs w:val="22"/>
          <w:lang w:val="en-GB"/>
        </w:rPr>
        <w:t xml:space="preserve">In the case of works contracts, service contracts and siting or installation operations in the context of a supply contract, Contracting Authorities may require that certain critical tasks be performed directly by the Tenderer itself or, where the </w:t>
      </w:r>
      <w:r w:rsidR="00735655" w:rsidRPr="002A3A3F">
        <w:rPr>
          <w:sz w:val="22"/>
          <w:szCs w:val="22"/>
          <w:lang w:val="en-GB"/>
        </w:rPr>
        <w:t>T</w:t>
      </w:r>
      <w:r w:rsidRPr="002A3A3F">
        <w:rPr>
          <w:sz w:val="22"/>
          <w:szCs w:val="22"/>
          <w:lang w:val="en-GB"/>
        </w:rPr>
        <w:t>ender is submitted by a consortium of Economic Operators, by a participant in that consortium;</w:t>
      </w:r>
    </w:p>
    <w:p w14:paraId="0FEEB0FA" w14:textId="77777777" w:rsidR="00B143CA" w:rsidRPr="002A3A3F" w:rsidRDefault="00B143CA" w:rsidP="00B143CA">
      <w:pPr>
        <w:pStyle w:val="ListParagraph"/>
        <w:numPr>
          <w:ilvl w:val="0"/>
          <w:numId w:val="45"/>
        </w:numPr>
        <w:spacing w:after="200"/>
        <w:ind w:left="1420"/>
        <w:contextualSpacing w:val="0"/>
        <w:jc w:val="both"/>
        <w:rPr>
          <w:sz w:val="22"/>
          <w:szCs w:val="22"/>
          <w:lang w:val="en-GB"/>
        </w:rPr>
      </w:pPr>
      <w:r w:rsidRPr="002A3A3F">
        <w:rPr>
          <w:sz w:val="22"/>
          <w:szCs w:val="22"/>
          <w:lang w:val="en-GB"/>
        </w:rPr>
        <w:t>When the Contracting Authority is unable due to objective reasons to scrutinise the subcontractor against exclusion grounds;</w:t>
      </w:r>
    </w:p>
    <w:p w14:paraId="530819FF" w14:textId="13ACC271" w:rsidR="00B143CA" w:rsidRPr="002A3A3F" w:rsidRDefault="00B143CA" w:rsidP="00B143CA">
      <w:pPr>
        <w:pStyle w:val="ListParagraph"/>
        <w:numPr>
          <w:ilvl w:val="0"/>
          <w:numId w:val="45"/>
        </w:numPr>
        <w:spacing w:after="200"/>
        <w:ind w:left="1420"/>
        <w:contextualSpacing w:val="0"/>
        <w:jc w:val="both"/>
        <w:rPr>
          <w:sz w:val="22"/>
          <w:szCs w:val="22"/>
          <w:lang w:val="en-GB"/>
        </w:rPr>
      </w:pPr>
      <w:r w:rsidRPr="002A3A3F">
        <w:rPr>
          <w:sz w:val="22"/>
          <w:szCs w:val="22"/>
          <w:lang w:val="en-GB"/>
        </w:rPr>
        <w:t xml:space="preserve">In the case envisaged in point </w:t>
      </w:r>
      <w:r w:rsidR="005B61E9" w:rsidRPr="002A3A3F">
        <w:rPr>
          <w:sz w:val="22"/>
          <w:szCs w:val="22"/>
          <w:lang w:val="en-GB"/>
        </w:rPr>
        <w:t>52</w:t>
      </w:r>
      <w:r w:rsidRPr="002A3A3F">
        <w:rPr>
          <w:sz w:val="22"/>
          <w:szCs w:val="22"/>
          <w:lang w:val="en-GB"/>
        </w:rPr>
        <w:t>;</w:t>
      </w:r>
    </w:p>
    <w:p w14:paraId="78DA27CC" w14:textId="77777777" w:rsidR="00B143CA" w:rsidRPr="002A3A3F" w:rsidRDefault="00B143CA" w:rsidP="00B143CA">
      <w:pPr>
        <w:pStyle w:val="ListParagraph"/>
        <w:numPr>
          <w:ilvl w:val="0"/>
          <w:numId w:val="45"/>
        </w:numPr>
        <w:spacing w:after="200"/>
        <w:ind w:left="1420"/>
        <w:contextualSpacing w:val="0"/>
        <w:jc w:val="both"/>
        <w:rPr>
          <w:sz w:val="22"/>
          <w:szCs w:val="22"/>
          <w:lang w:val="en-GB"/>
        </w:rPr>
      </w:pPr>
      <w:r w:rsidRPr="002A3A3F">
        <w:rPr>
          <w:sz w:val="22"/>
          <w:szCs w:val="22"/>
          <w:lang w:val="en-GB"/>
        </w:rPr>
        <w:t>In exceptional cases due to the nature of the task provided that the principle of proportionality and equal treatment is observed.</w:t>
      </w:r>
    </w:p>
    <w:p w14:paraId="6435A6FB" w14:textId="0FD1D1FB" w:rsidR="00B143CA" w:rsidRPr="002A3A3F" w:rsidRDefault="00B143CA" w:rsidP="00B143CA">
      <w:pPr>
        <w:pStyle w:val="ListParagraph"/>
        <w:numPr>
          <w:ilvl w:val="0"/>
          <w:numId w:val="7"/>
        </w:numPr>
        <w:spacing w:before="120" w:after="120"/>
        <w:contextualSpacing w:val="0"/>
        <w:jc w:val="both"/>
        <w:rPr>
          <w:sz w:val="22"/>
          <w:szCs w:val="22"/>
          <w:lang w:val="en-GB"/>
        </w:rPr>
      </w:pPr>
      <w:r w:rsidRPr="002A3A3F">
        <w:rPr>
          <w:sz w:val="22"/>
          <w:szCs w:val="22"/>
          <w:lang w:val="en-GB" w:eastAsia="ru-RU"/>
        </w:rPr>
        <w:t>The</w:t>
      </w:r>
      <w:r w:rsidRPr="002A3A3F">
        <w:rPr>
          <w:sz w:val="22"/>
          <w:szCs w:val="22"/>
          <w:lang w:val="en-GB"/>
        </w:rPr>
        <w:t xml:space="preserve"> Economic Operator has the obligation to disclose the part of the </w:t>
      </w:r>
      <w:r w:rsidR="00334AE2" w:rsidRPr="002A3A3F">
        <w:rPr>
          <w:sz w:val="22"/>
          <w:szCs w:val="22"/>
          <w:lang w:val="en-GB"/>
        </w:rPr>
        <w:t>T</w:t>
      </w:r>
      <w:r w:rsidRPr="002A3A3F">
        <w:rPr>
          <w:sz w:val="22"/>
          <w:szCs w:val="22"/>
          <w:lang w:val="en-GB"/>
        </w:rPr>
        <w:t xml:space="preserve">ender the Tenderer intends to subcontract and the names and addresses of subcontractors in his </w:t>
      </w:r>
      <w:r w:rsidR="00735655" w:rsidRPr="002A3A3F">
        <w:rPr>
          <w:sz w:val="22"/>
          <w:szCs w:val="22"/>
          <w:lang w:val="en-GB"/>
        </w:rPr>
        <w:t>T</w:t>
      </w:r>
      <w:r w:rsidRPr="002A3A3F">
        <w:rPr>
          <w:sz w:val="22"/>
          <w:szCs w:val="22"/>
          <w:lang w:val="en-GB"/>
        </w:rPr>
        <w:t xml:space="preserve">ender. If the Economic Operator indicates only the part of the Tender the Tenderer intends to subcontract without specifying the exact </w:t>
      </w:r>
      <w:r w:rsidRPr="002A3A3F">
        <w:rPr>
          <w:sz w:val="22"/>
          <w:szCs w:val="22"/>
          <w:lang w:val="en-GB"/>
        </w:rPr>
        <w:lastRenderedPageBreak/>
        <w:t>subcontractors, the Contracting Authority shall presume that these parts shall be performed directly by the Tenderer.</w:t>
      </w:r>
    </w:p>
    <w:p w14:paraId="7953DE58" w14:textId="0E20FBAC" w:rsidR="00B143CA" w:rsidRPr="002A3A3F" w:rsidRDefault="00B143CA" w:rsidP="00B143CA">
      <w:pPr>
        <w:pStyle w:val="ListParagraph"/>
        <w:numPr>
          <w:ilvl w:val="0"/>
          <w:numId w:val="7"/>
        </w:numPr>
        <w:spacing w:before="120" w:after="120"/>
        <w:contextualSpacing w:val="0"/>
        <w:jc w:val="both"/>
        <w:rPr>
          <w:sz w:val="22"/>
          <w:szCs w:val="22"/>
          <w:lang w:val="en-GB"/>
        </w:rPr>
      </w:pPr>
      <w:r w:rsidRPr="002A3A3F">
        <w:rPr>
          <w:sz w:val="22"/>
          <w:szCs w:val="22"/>
          <w:lang w:val="en-GB"/>
        </w:rPr>
        <w:t xml:space="preserve">No subcontractor should be admitted to perform the public </w:t>
      </w:r>
      <w:r w:rsidR="009C60E0" w:rsidRPr="002A3A3F">
        <w:rPr>
          <w:sz w:val="22"/>
          <w:szCs w:val="22"/>
          <w:lang w:val="en-GB"/>
        </w:rPr>
        <w:t xml:space="preserve">procurement </w:t>
      </w:r>
      <w:r w:rsidRPr="002A3A3F">
        <w:rPr>
          <w:sz w:val="22"/>
          <w:szCs w:val="22"/>
          <w:lang w:val="en-GB"/>
        </w:rPr>
        <w:t>contract without the Contracting Authority’s approval, unless otherwise mentioned in the Tender Documents. Any change in subcontractors shall be subject to the Contracting Authority’s prior approval.</w:t>
      </w:r>
    </w:p>
    <w:p w14:paraId="2185DD24" w14:textId="77777777" w:rsidR="00B143CA" w:rsidRPr="002A3A3F" w:rsidRDefault="00B143CA" w:rsidP="00B143CA">
      <w:pPr>
        <w:pStyle w:val="ListParagraph"/>
        <w:numPr>
          <w:ilvl w:val="0"/>
          <w:numId w:val="7"/>
        </w:numPr>
        <w:spacing w:before="120" w:after="120"/>
        <w:contextualSpacing w:val="0"/>
        <w:jc w:val="both"/>
        <w:rPr>
          <w:sz w:val="22"/>
          <w:szCs w:val="22"/>
          <w:lang w:val="en-GB"/>
        </w:rPr>
      </w:pPr>
      <w:r w:rsidRPr="002A3A3F">
        <w:rPr>
          <w:sz w:val="22"/>
          <w:szCs w:val="22"/>
          <w:lang w:val="en-GB"/>
        </w:rPr>
        <w:t xml:space="preserve">Only in exceptional circumstances is the Contracting Authorities allowed, due to the nature of the task, to cap the maximum percentage of work or service which an Economic Operator can subcontract. Quantitative restrictions of subcontracting should not be set </w:t>
      </w:r>
      <w:r w:rsidRPr="002A3A3F">
        <w:rPr>
          <w:i/>
          <w:sz w:val="22"/>
          <w:szCs w:val="22"/>
          <w:lang w:val="en-GB"/>
        </w:rPr>
        <w:t xml:space="preserve">in </w:t>
      </w:r>
      <w:proofErr w:type="spellStart"/>
      <w:r w:rsidRPr="002A3A3F">
        <w:rPr>
          <w:i/>
          <w:sz w:val="22"/>
          <w:szCs w:val="22"/>
          <w:lang w:val="en-GB"/>
        </w:rPr>
        <w:t>abstracto</w:t>
      </w:r>
      <w:proofErr w:type="spellEnd"/>
      <w:r w:rsidRPr="002A3A3F">
        <w:rPr>
          <w:sz w:val="22"/>
          <w:szCs w:val="22"/>
          <w:lang w:val="en-GB"/>
        </w:rPr>
        <w:t xml:space="preserve"> and without checking if the essential nature of the tasks in question justify it.</w:t>
      </w:r>
    </w:p>
    <w:p w14:paraId="27817BA1" w14:textId="77777777" w:rsidR="00B143CA" w:rsidRPr="002A3A3F" w:rsidRDefault="00B143CA" w:rsidP="00B143CA">
      <w:pPr>
        <w:pStyle w:val="ListParagraph"/>
        <w:numPr>
          <w:ilvl w:val="0"/>
          <w:numId w:val="7"/>
        </w:numPr>
        <w:spacing w:before="120" w:after="120"/>
        <w:contextualSpacing w:val="0"/>
        <w:jc w:val="both"/>
        <w:rPr>
          <w:sz w:val="22"/>
          <w:szCs w:val="22"/>
          <w:lang w:val="en-GB"/>
        </w:rPr>
      </w:pPr>
      <w:r w:rsidRPr="002A3A3F">
        <w:rPr>
          <w:sz w:val="22"/>
          <w:szCs w:val="22"/>
          <w:lang w:val="en-GB"/>
        </w:rPr>
        <w:t xml:space="preserve">The Contracting Authority may set a minimum percentage of work or service which an Economic Operator shall be required to subcontract in order to support SMEs. </w:t>
      </w:r>
    </w:p>
    <w:p w14:paraId="2D70A941" w14:textId="359B2462" w:rsidR="00B143CA" w:rsidRPr="002A3A3F" w:rsidRDefault="00B143CA" w:rsidP="00B143CA">
      <w:pPr>
        <w:pStyle w:val="ListParagraph"/>
        <w:numPr>
          <w:ilvl w:val="0"/>
          <w:numId w:val="7"/>
        </w:numPr>
        <w:spacing w:before="120" w:after="120"/>
        <w:ind w:left="714" w:hanging="357"/>
        <w:contextualSpacing w:val="0"/>
        <w:jc w:val="both"/>
        <w:rPr>
          <w:sz w:val="22"/>
          <w:szCs w:val="22"/>
          <w:lang w:val="en-GB" w:eastAsia="ru-RU"/>
        </w:rPr>
      </w:pPr>
      <w:r w:rsidRPr="002A3A3F">
        <w:rPr>
          <w:sz w:val="22"/>
          <w:szCs w:val="22"/>
          <w:lang w:val="en-GB"/>
        </w:rPr>
        <w:t xml:space="preserve">Unless the subcontractor supports at the same time the capacities of the Economic Operator, the subcontractor shall be obliged to demonstrate that he is not in one of the exclusion situations referred to in Article 19 of the </w:t>
      </w:r>
      <w:proofErr w:type="spellStart"/>
      <w:r w:rsidRPr="002A3A3F">
        <w:rPr>
          <w:sz w:val="22"/>
          <w:szCs w:val="22"/>
          <w:lang w:val="en-GB"/>
        </w:rPr>
        <w:t>LPP</w:t>
      </w:r>
      <w:proofErr w:type="spellEnd"/>
      <w:r w:rsidRPr="002A3A3F">
        <w:rPr>
          <w:sz w:val="22"/>
          <w:szCs w:val="22"/>
          <w:lang w:val="en-GB"/>
        </w:rPr>
        <w:t xml:space="preserve">. The subcontractor shall provide a separate </w:t>
      </w:r>
      <w:proofErr w:type="spellStart"/>
      <w:r w:rsidRPr="002A3A3F">
        <w:rPr>
          <w:sz w:val="22"/>
          <w:szCs w:val="22"/>
          <w:lang w:val="en-GB"/>
        </w:rPr>
        <w:t>ESPD</w:t>
      </w:r>
      <w:proofErr w:type="spellEnd"/>
      <w:r w:rsidRPr="002A3A3F">
        <w:rPr>
          <w:sz w:val="22"/>
          <w:szCs w:val="22"/>
          <w:lang w:val="en-GB"/>
        </w:rPr>
        <w:t xml:space="preserve"> filling in Chapter II section A and B and Chapter III of the </w:t>
      </w:r>
      <w:proofErr w:type="spellStart"/>
      <w:r w:rsidRPr="002A3A3F">
        <w:rPr>
          <w:sz w:val="22"/>
          <w:szCs w:val="22"/>
          <w:lang w:val="en-GB"/>
        </w:rPr>
        <w:t>ESPD</w:t>
      </w:r>
      <w:proofErr w:type="spellEnd"/>
      <w:r w:rsidRPr="002A3A3F">
        <w:rPr>
          <w:sz w:val="22"/>
          <w:szCs w:val="22"/>
          <w:lang w:val="en-GB"/>
        </w:rPr>
        <w:t>.</w:t>
      </w:r>
    </w:p>
    <w:p w14:paraId="1059F423" w14:textId="77777777" w:rsidR="004B2D04" w:rsidRPr="002A3A3F" w:rsidRDefault="004B2D04" w:rsidP="004B2D04">
      <w:pPr>
        <w:pStyle w:val="Heading1"/>
        <w:numPr>
          <w:ilvl w:val="0"/>
          <w:numId w:val="30"/>
        </w:numPr>
        <w:jc w:val="center"/>
        <w:rPr>
          <w:rFonts w:ascii="Times New Roman" w:hAnsi="Times New Roman"/>
          <w:sz w:val="22"/>
          <w:szCs w:val="22"/>
          <w:lang w:val="en-GB"/>
        </w:rPr>
      </w:pPr>
      <w:r w:rsidRPr="002A3A3F">
        <w:rPr>
          <w:rFonts w:ascii="Times New Roman" w:hAnsi="Times New Roman"/>
          <w:sz w:val="22"/>
          <w:szCs w:val="22"/>
          <w:lang w:val="en-GB"/>
        </w:rPr>
        <w:t>ELECTRONIC AUCTION</w:t>
      </w:r>
    </w:p>
    <w:p w14:paraId="65F7A699" w14:textId="77777777" w:rsidR="004B2D04" w:rsidRPr="002A3A3F" w:rsidRDefault="004B2D04" w:rsidP="004B2D04">
      <w:pPr>
        <w:numPr>
          <w:ilvl w:val="0"/>
          <w:numId w:val="7"/>
        </w:numPr>
        <w:spacing w:before="120" w:after="120"/>
        <w:jc w:val="both"/>
        <w:rPr>
          <w:sz w:val="22"/>
          <w:szCs w:val="22"/>
          <w:lang w:val="en-GB"/>
        </w:rPr>
      </w:pPr>
      <w:r w:rsidRPr="002A3A3F">
        <w:rPr>
          <w:sz w:val="22"/>
          <w:szCs w:val="22"/>
          <w:lang w:val="en-GB"/>
        </w:rPr>
        <w:t xml:space="preserve">The Contracting Authority shall have discretion in deciding to award the public procurement contract via the electronic auction. The electronic auction shall be conducted in accordance with article 63 of the </w:t>
      </w:r>
      <w:proofErr w:type="spellStart"/>
      <w:r w:rsidRPr="002A3A3F">
        <w:rPr>
          <w:sz w:val="22"/>
          <w:szCs w:val="22"/>
          <w:lang w:val="en-GB"/>
        </w:rPr>
        <w:t>LPP</w:t>
      </w:r>
      <w:proofErr w:type="spellEnd"/>
      <w:r w:rsidRPr="002A3A3F">
        <w:rPr>
          <w:sz w:val="22"/>
          <w:szCs w:val="22"/>
          <w:lang w:val="en-GB"/>
        </w:rPr>
        <w:t xml:space="preserve"> and this Regulation. </w:t>
      </w:r>
    </w:p>
    <w:p w14:paraId="68BF2B26" w14:textId="77777777" w:rsidR="004B2D04" w:rsidRPr="002A3A3F" w:rsidRDefault="004B2D04" w:rsidP="004B2D04">
      <w:pPr>
        <w:numPr>
          <w:ilvl w:val="0"/>
          <w:numId w:val="7"/>
        </w:numPr>
        <w:spacing w:before="120" w:after="120"/>
        <w:jc w:val="both"/>
        <w:rPr>
          <w:sz w:val="22"/>
          <w:szCs w:val="22"/>
          <w:lang w:val="en-GB"/>
        </w:rPr>
      </w:pPr>
      <w:r w:rsidRPr="002A3A3F">
        <w:rPr>
          <w:sz w:val="22"/>
          <w:szCs w:val="22"/>
          <w:lang w:val="en-GB"/>
        </w:rPr>
        <w:t>In the case of procurement of works through restricted tender, the electronic auction may be conducted only if the technical specifications and requirements are drafted with sufficient precision.</w:t>
      </w:r>
    </w:p>
    <w:p w14:paraId="08E73C68" w14:textId="77777777" w:rsidR="004B2D04" w:rsidRPr="002A3A3F" w:rsidRDefault="004B2D04" w:rsidP="004B2D04">
      <w:pPr>
        <w:numPr>
          <w:ilvl w:val="0"/>
          <w:numId w:val="7"/>
        </w:numPr>
        <w:spacing w:before="120" w:after="120"/>
        <w:jc w:val="both"/>
        <w:rPr>
          <w:sz w:val="22"/>
          <w:szCs w:val="22"/>
          <w:lang w:val="en-GB"/>
        </w:rPr>
      </w:pPr>
      <w:r w:rsidRPr="002A3A3F">
        <w:rPr>
          <w:sz w:val="22"/>
          <w:szCs w:val="22"/>
          <w:lang w:val="en-GB"/>
        </w:rPr>
        <w:t>When the public procurement is divided in lots, the electronic auction is conducted for each lot separately.</w:t>
      </w:r>
    </w:p>
    <w:p w14:paraId="2A050EF7" w14:textId="77777777" w:rsidR="004B2D04" w:rsidRPr="002A3A3F" w:rsidRDefault="004B2D04" w:rsidP="004B2D04">
      <w:pPr>
        <w:numPr>
          <w:ilvl w:val="0"/>
          <w:numId w:val="7"/>
        </w:numPr>
        <w:spacing w:before="120" w:after="120"/>
        <w:jc w:val="both"/>
        <w:rPr>
          <w:sz w:val="22"/>
          <w:szCs w:val="22"/>
          <w:lang w:val="en-GB"/>
        </w:rPr>
      </w:pPr>
      <w:r w:rsidRPr="002A3A3F">
        <w:rPr>
          <w:sz w:val="22"/>
          <w:szCs w:val="22"/>
          <w:lang w:val="en-GB"/>
        </w:rPr>
        <w:t xml:space="preserve">In the restricted tender the electronic auction shall be used with award criteria of lowest price, lowest cost or price and quality ratio and all award criteria shall have an associated evaluation formula to be automatically evaluated by the </w:t>
      </w:r>
      <w:proofErr w:type="spellStart"/>
      <w:r w:rsidRPr="002A3A3F">
        <w:rPr>
          <w:sz w:val="22"/>
          <w:szCs w:val="22"/>
          <w:lang w:val="en-GB"/>
        </w:rPr>
        <w:t>MTender</w:t>
      </w:r>
      <w:proofErr w:type="spellEnd"/>
      <w:r w:rsidRPr="002A3A3F">
        <w:rPr>
          <w:sz w:val="22"/>
          <w:szCs w:val="22"/>
          <w:lang w:val="en-GB"/>
        </w:rPr>
        <w:t xml:space="preserve"> System. </w:t>
      </w:r>
    </w:p>
    <w:p w14:paraId="1F1BE184" w14:textId="77777777" w:rsidR="004B2D04" w:rsidRPr="002A3A3F" w:rsidRDefault="004B2D04" w:rsidP="004B2D04">
      <w:pPr>
        <w:numPr>
          <w:ilvl w:val="0"/>
          <w:numId w:val="7"/>
        </w:numPr>
        <w:spacing w:before="120" w:after="120"/>
        <w:jc w:val="both"/>
        <w:rPr>
          <w:sz w:val="22"/>
          <w:szCs w:val="22"/>
          <w:lang w:val="en-GB"/>
        </w:rPr>
      </w:pPr>
      <w:r w:rsidRPr="002A3A3F">
        <w:rPr>
          <w:sz w:val="22"/>
          <w:szCs w:val="22"/>
          <w:lang w:val="en-GB"/>
        </w:rPr>
        <w:t xml:space="preserve">The Contracting Authority shall set out the Contract Notice the exact date, time and type of electronic auction. Only Economic Operators that have submitted a Tender shall be invited to register to participate in the electronic auction. </w:t>
      </w:r>
    </w:p>
    <w:p w14:paraId="0BA738E2" w14:textId="77777777" w:rsidR="004B2D04" w:rsidRPr="002A3A3F" w:rsidRDefault="004B2D04" w:rsidP="004B2D04">
      <w:pPr>
        <w:numPr>
          <w:ilvl w:val="0"/>
          <w:numId w:val="7"/>
        </w:numPr>
        <w:spacing w:before="120" w:after="120"/>
        <w:jc w:val="both"/>
        <w:rPr>
          <w:sz w:val="22"/>
          <w:szCs w:val="22"/>
          <w:lang w:val="en-GB"/>
        </w:rPr>
      </w:pPr>
      <w:r w:rsidRPr="002A3A3F">
        <w:rPr>
          <w:sz w:val="22"/>
          <w:szCs w:val="22"/>
          <w:lang w:val="en-GB"/>
        </w:rPr>
        <w:t xml:space="preserve">The </w:t>
      </w:r>
      <w:proofErr w:type="spellStart"/>
      <w:r w:rsidRPr="002A3A3F">
        <w:rPr>
          <w:sz w:val="22"/>
          <w:szCs w:val="22"/>
          <w:lang w:val="en-GB"/>
        </w:rPr>
        <w:t>MTender</w:t>
      </w:r>
      <w:proofErr w:type="spellEnd"/>
      <w:r w:rsidRPr="002A3A3F">
        <w:rPr>
          <w:sz w:val="22"/>
          <w:szCs w:val="22"/>
          <w:lang w:val="en-GB"/>
        </w:rPr>
        <w:t xml:space="preserve"> System provides for the following types of the electronic auction:</w:t>
      </w:r>
    </w:p>
    <w:p w14:paraId="293DE4DC" w14:textId="77777777" w:rsidR="004B2D04" w:rsidRPr="002A3A3F" w:rsidRDefault="004B2D04" w:rsidP="004B2D04">
      <w:pPr>
        <w:pStyle w:val="ListParagraph"/>
        <w:numPr>
          <w:ilvl w:val="1"/>
          <w:numId w:val="31"/>
        </w:numPr>
        <w:spacing w:after="200"/>
        <w:contextualSpacing w:val="0"/>
        <w:jc w:val="both"/>
        <w:rPr>
          <w:sz w:val="22"/>
          <w:szCs w:val="22"/>
          <w:lang w:val="en-GB"/>
        </w:rPr>
      </w:pPr>
      <w:r w:rsidRPr="002A3A3F">
        <w:rPr>
          <w:sz w:val="22"/>
          <w:szCs w:val="22"/>
          <w:lang w:val="en-GB"/>
        </w:rPr>
        <w:t>with rounds, where the Economic Operators compete based on a number of rounds where each Economic Operator registered for an auction can provide a single quotation for each round. In this case, the Contract Notice shall provide the following information:</w:t>
      </w:r>
    </w:p>
    <w:p w14:paraId="46818C96" w14:textId="77777777" w:rsidR="004B2D04" w:rsidRPr="002A3A3F" w:rsidRDefault="004B2D04" w:rsidP="004B2D04">
      <w:pPr>
        <w:pStyle w:val="ListParagraph"/>
        <w:numPr>
          <w:ilvl w:val="2"/>
          <w:numId w:val="31"/>
        </w:numPr>
        <w:spacing w:after="200"/>
        <w:contextualSpacing w:val="0"/>
        <w:jc w:val="both"/>
        <w:rPr>
          <w:sz w:val="22"/>
          <w:szCs w:val="22"/>
          <w:lang w:val="en-GB"/>
        </w:rPr>
      </w:pPr>
      <w:r w:rsidRPr="002A3A3F">
        <w:rPr>
          <w:sz w:val="22"/>
          <w:szCs w:val="22"/>
          <w:lang w:val="en-GB"/>
        </w:rPr>
        <w:t>number of rounds;</w:t>
      </w:r>
    </w:p>
    <w:p w14:paraId="72FB26F6" w14:textId="77777777" w:rsidR="004B2D04" w:rsidRPr="002A3A3F" w:rsidRDefault="004B2D04" w:rsidP="004B2D04">
      <w:pPr>
        <w:pStyle w:val="ListParagraph"/>
        <w:numPr>
          <w:ilvl w:val="2"/>
          <w:numId w:val="31"/>
        </w:numPr>
        <w:spacing w:after="200"/>
        <w:contextualSpacing w:val="0"/>
        <w:jc w:val="both"/>
        <w:rPr>
          <w:sz w:val="22"/>
          <w:szCs w:val="22"/>
          <w:lang w:val="en-GB"/>
        </w:rPr>
      </w:pPr>
      <w:r w:rsidRPr="002A3A3F">
        <w:rPr>
          <w:sz w:val="22"/>
          <w:szCs w:val="22"/>
          <w:lang w:val="en-GB"/>
        </w:rPr>
        <w:t>duration of each round;</w:t>
      </w:r>
    </w:p>
    <w:p w14:paraId="2812AEB8" w14:textId="77777777" w:rsidR="004B2D04" w:rsidRPr="002A3A3F" w:rsidRDefault="004B2D04" w:rsidP="004B2D04">
      <w:pPr>
        <w:pStyle w:val="ListParagraph"/>
        <w:numPr>
          <w:ilvl w:val="2"/>
          <w:numId w:val="31"/>
        </w:numPr>
        <w:spacing w:after="200"/>
        <w:contextualSpacing w:val="0"/>
        <w:jc w:val="both"/>
        <w:rPr>
          <w:sz w:val="22"/>
          <w:szCs w:val="22"/>
          <w:lang w:val="en-GB"/>
        </w:rPr>
      </w:pPr>
      <w:r w:rsidRPr="002A3A3F">
        <w:rPr>
          <w:sz w:val="22"/>
          <w:szCs w:val="22"/>
          <w:lang w:val="en-GB"/>
        </w:rPr>
        <w:t>duration of interval between rounds;</w:t>
      </w:r>
    </w:p>
    <w:p w14:paraId="6FC58C5A" w14:textId="77777777" w:rsidR="004B2D04" w:rsidRPr="002A3A3F" w:rsidRDefault="004B2D04" w:rsidP="004B2D04">
      <w:pPr>
        <w:pStyle w:val="ListParagraph"/>
        <w:numPr>
          <w:ilvl w:val="2"/>
          <w:numId w:val="31"/>
        </w:numPr>
        <w:spacing w:after="200"/>
        <w:contextualSpacing w:val="0"/>
        <w:jc w:val="both"/>
        <w:rPr>
          <w:sz w:val="22"/>
          <w:szCs w:val="22"/>
          <w:lang w:val="en-GB"/>
        </w:rPr>
      </w:pPr>
      <w:r w:rsidRPr="002A3A3F">
        <w:rPr>
          <w:sz w:val="22"/>
          <w:szCs w:val="22"/>
          <w:lang w:val="en-GB"/>
        </w:rPr>
        <w:t>minimum bid difference where the award criterion is the lowest price or lowest cost;</w:t>
      </w:r>
    </w:p>
    <w:p w14:paraId="08A64BCA" w14:textId="77777777" w:rsidR="004B2D04" w:rsidRPr="002A3A3F" w:rsidRDefault="004B2D04" w:rsidP="004B2D04">
      <w:pPr>
        <w:pStyle w:val="ListParagraph"/>
        <w:numPr>
          <w:ilvl w:val="1"/>
          <w:numId w:val="31"/>
        </w:numPr>
        <w:spacing w:after="200"/>
        <w:contextualSpacing w:val="0"/>
        <w:jc w:val="both"/>
        <w:rPr>
          <w:sz w:val="22"/>
          <w:szCs w:val="22"/>
          <w:lang w:val="en-GB"/>
        </w:rPr>
      </w:pPr>
      <w:r w:rsidRPr="002A3A3F">
        <w:rPr>
          <w:sz w:val="22"/>
          <w:szCs w:val="22"/>
          <w:lang w:val="en-GB"/>
        </w:rPr>
        <w:t>time based, when Economic Operators compete during specified time periods, where each Economic Operator registered for an auction can provide any number of quotations within the specified time period. In this case the Contract Notice shall provide the following information:</w:t>
      </w:r>
    </w:p>
    <w:p w14:paraId="6EB637DB" w14:textId="77777777" w:rsidR="004B2D04" w:rsidRPr="002A3A3F" w:rsidRDefault="004B2D04" w:rsidP="004B2D04">
      <w:pPr>
        <w:pStyle w:val="ListParagraph"/>
        <w:numPr>
          <w:ilvl w:val="2"/>
          <w:numId w:val="31"/>
        </w:numPr>
        <w:spacing w:after="200"/>
        <w:contextualSpacing w:val="0"/>
        <w:jc w:val="both"/>
        <w:rPr>
          <w:sz w:val="22"/>
          <w:szCs w:val="22"/>
          <w:lang w:val="en-GB"/>
        </w:rPr>
      </w:pPr>
      <w:r w:rsidRPr="002A3A3F">
        <w:rPr>
          <w:sz w:val="22"/>
          <w:szCs w:val="22"/>
          <w:lang w:val="en-GB"/>
        </w:rPr>
        <w:t>time periods for bidding;</w:t>
      </w:r>
    </w:p>
    <w:p w14:paraId="5F89C498" w14:textId="77777777" w:rsidR="004B2D04" w:rsidRPr="002A3A3F" w:rsidRDefault="004B2D04" w:rsidP="004B2D04">
      <w:pPr>
        <w:pStyle w:val="ListParagraph"/>
        <w:numPr>
          <w:ilvl w:val="2"/>
          <w:numId w:val="31"/>
        </w:numPr>
        <w:spacing w:after="200"/>
        <w:contextualSpacing w:val="0"/>
        <w:jc w:val="both"/>
        <w:rPr>
          <w:sz w:val="22"/>
          <w:szCs w:val="22"/>
          <w:lang w:val="en-GB"/>
        </w:rPr>
      </w:pPr>
      <w:r w:rsidRPr="002A3A3F">
        <w:rPr>
          <w:sz w:val="22"/>
          <w:szCs w:val="22"/>
          <w:lang w:val="en-GB"/>
        </w:rPr>
        <w:t>recourse to automated extensions, if applicable, providing for duration of the extensions, the time before the end of the bidding period during which, if a quotation is received, an extension will be triggered; and the maximum number of extensions;</w:t>
      </w:r>
    </w:p>
    <w:p w14:paraId="4347D4C2" w14:textId="77777777" w:rsidR="004B2D04" w:rsidRPr="002A3A3F" w:rsidRDefault="004B2D04" w:rsidP="004B2D04">
      <w:pPr>
        <w:pStyle w:val="ListParagraph"/>
        <w:numPr>
          <w:ilvl w:val="2"/>
          <w:numId w:val="31"/>
        </w:numPr>
        <w:spacing w:after="200"/>
        <w:contextualSpacing w:val="0"/>
        <w:jc w:val="both"/>
        <w:rPr>
          <w:sz w:val="22"/>
          <w:szCs w:val="22"/>
          <w:lang w:val="en-GB"/>
        </w:rPr>
      </w:pPr>
      <w:r w:rsidRPr="002A3A3F">
        <w:rPr>
          <w:sz w:val="22"/>
          <w:szCs w:val="22"/>
          <w:lang w:val="en-GB"/>
        </w:rPr>
        <w:t>minimum bid difference only when the award criterion is the lowest price or lowest cost;</w:t>
      </w:r>
    </w:p>
    <w:p w14:paraId="35B9F2A4" w14:textId="77777777" w:rsidR="004B2D04" w:rsidRPr="002A3A3F" w:rsidRDefault="004B2D04" w:rsidP="004B2D04">
      <w:pPr>
        <w:pStyle w:val="ListParagraph"/>
        <w:numPr>
          <w:ilvl w:val="1"/>
          <w:numId w:val="31"/>
        </w:numPr>
        <w:spacing w:after="200"/>
        <w:contextualSpacing w:val="0"/>
        <w:jc w:val="both"/>
        <w:rPr>
          <w:sz w:val="22"/>
          <w:szCs w:val="22"/>
          <w:lang w:val="en-GB"/>
        </w:rPr>
      </w:pPr>
      <w:r w:rsidRPr="002A3A3F">
        <w:rPr>
          <w:sz w:val="22"/>
          <w:szCs w:val="22"/>
          <w:lang w:val="en-GB"/>
        </w:rPr>
        <w:lastRenderedPageBreak/>
        <w:t>combination of time and rounds, when Economic Operators compete based on rounds with certain time periods for bidding, where each Economic Operator registered for an auction can provide any number of quotations within each round. In this case the Contract Notice shall provide the following information:</w:t>
      </w:r>
    </w:p>
    <w:p w14:paraId="399E4117" w14:textId="77777777" w:rsidR="004B2D04" w:rsidRPr="002A3A3F" w:rsidRDefault="004B2D04" w:rsidP="004B2D04">
      <w:pPr>
        <w:pStyle w:val="ListParagraph"/>
        <w:numPr>
          <w:ilvl w:val="2"/>
          <w:numId w:val="31"/>
        </w:numPr>
        <w:spacing w:after="200"/>
        <w:contextualSpacing w:val="0"/>
        <w:jc w:val="both"/>
        <w:rPr>
          <w:sz w:val="22"/>
          <w:szCs w:val="22"/>
          <w:lang w:val="en-GB"/>
        </w:rPr>
      </w:pPr>
      <w:r w:rsidRPr="002A3A3F">
        <w:rPr>
          <w:sz w:val="22"/>
          <w:szCs w:val="22"/>
          <w:lang w:val="en-GB"/>
        </w:rPr>
        <w:t>number of rounds;</w:t>
      </w:r>
    </w:p>
    <w:p w14:paraId="0733DC16" w14:textId="77777777" w:rsidR="004B2D04" w:rsidRPr="002A3A3F" w:rsidRDefault="004B2D04" w:rsidP="004B2D04">
      <w:pPr>
        <w:pStyle w:val="ListParagraph"/>
        <w:numPr>
          <w:ilvl w:val="2"/>
          <w:numId w:val="31"/>
        </w:numPr>
        <w:spacing w:after="200"/>
        <w:contextualSpacing w:val="0"/>
        <w:jc w:val="both"/>
        <w:rPr>
          <w:sz w:val="22"/>
          <w:szCs w:val="22"/>
          <w:lang w:val="en-GB"/>
        </w:rPr>
      </w:pPr>
      <w:r w:rsidRPr="002A3A3F">
        <w:rPr>
          <w:sz w:val="22"/>
          <w:szCs w:val="22"/>
          <w:lang w:val="en-GB"/>
        </w:rPr>
        <w:t>duration of each round;</w:t>
      </w:r>
    </w:p>
    <w:p w14:paraId="6B8EEB77" w14:textId="77777777" w:rsidR="004B2D04" w:rsidRPr="002A3A3F" w:rsidRDefault="004B2D04" w:rsidP="004B2D04">
      <w:pPr>
        <w:pStyle w:val="ListParagraph"/>
        <w:numPr>
          <w:ilvl w:val="2"/>
          <w:numId w:val="31"/>
        </w:numPr>
        <w:spacing w:after="200"/>
        <w:contextualSpacing w:val="0"/>
        <w:jc w:val="both"/>
        <w:rPr>
          <w:sz w:val="22"/>
          <w:szCs w:val="22"/>
          <w:lang w:val="en-GB"/>
        </w:rPr>
      </w:pPr>
      <w:r w:rsidRPr="002A3A3F">
        <w:rPr>
          <w:sz w:val="22"/>
          <w:szCs w:val="22"/>
          <w:lang w:val="en-GB"/>
        </w:rPr>
        <w:t>interval between each round;</w:t>
      </w:r>
    </w:p>
    <w:p w14:paraId="64EC2C44" w14:textId="77777777" w:rsidR="004B2D04" w:rsidRPr="002A3A3F" w:rsidRDefault="004B2D04" w:rsidP="004B2D04">
      <w:pPr>
        <w:pStyle w:val="ListParagraph"/>
        <w:numPr>
          <w:ilvl w:val="2"/>
          <w:numId w:val="31"/>
        </w:numPr>
        <w:spacing w:after="200"/>
        <w:contextualSpacing w:val="0"/>
        <w:jc w:val="both"/>
        <w:rPr>
          <w:sz w:val="22"/>
          <w:szCs w:val="22"/>
          <w:lang w:val="en-GB"/>
        </w:rPr>
      </w:pPr>
      <w:r w:rsidRPr="002A3A3F">
        <w:rPr>
          <w:sz w:val="22"/>
          <w:szCs w:val="22"/>
          <w:lang w:val="en-GB"/>
        </w:rPr>
        <w:t>recourse to automated extensions, if applicable, providing for duration of the extensions, the time before the end of the bidding period during which, if a bid is received, an extension will be triggered; and the maximum number of extensions;</w:t>
      </w:r>
    </w:p>
    <w:p w14:paraId="536B063E" w14:textId="77777777" w:rsidR="004B2D04" w:rsidRPr="002A3A3F" w:rsidRDefault="004B2D04" w:rsidP="004B2D04">
      <w:pPr>
        <w:pStyle w:val="ListParagraph"/>
        <w:numPr>
          <w:ilvl w:val="2"/>
          <w:numId w:val="31"/>
        </w:numPr>
        <w:spacing w:after="200"/>
        <w:contextualSpacing w:val="0"/>
        <w:jc w:val="both"/>
        <w:rPr>
          <w:sz w:val="22"/>
          <w:szCs w:val="22"/>
          <w:lang w:val="en-GB"/>
        </w:rPr>
      </w:pPr>
      <w:r w:rsidRPr="002A3A3F">
        <w:rPr>
          <w:sz w:val="22"/>
          <w:szCs w:val="22"/>
          <w:lang w:val="en-GB"/>
        </w:rPr>
        <w:t>minimum quotation difference only when the award criterion is the lowest price or lowest cost.</w:t>
      </w:r>
    </w:p>
    <w:p w14:paraId="5425588C" w14:textId="166FFAFC" w:rsidR="00D96DFD" w:rsidRPr="002A3A3F" w:rsidRDefault="00D96DFD" w:rsidP="004B2D04">
      <w:pPr>
        <w:numPr>
          <w:ilvl w:val="0"/>
          <w:numId w:val="7"/>
        </w:numPr>
        <w:spacing w:before="120" w:after="120"/>
        <w:jc w:val="both"/>
        <w:rPr>
          <w:sz w:val="22"/>
          <w:szCs w:val="22"/>
          <w:lang w:val="en-GB"/>
        </w:rPr>
      </w:pPr>
      <w:r w:rsidRPr="002A3A3F">
        <w:rPr>
          <w:sz w:val="22"/>
          <w:szCs w:val="22"/>
          <w:lang w:val="en-GB"/>
        </w:rPr>
        <w:t>In the electronic auction organised in rounds where Tenderers compete based on a number of rounds, each Economic Operator registered for an electronic auction can provide a single quotation for each round. The initial price for the electronic auction is set on the basis of the price of the Tender as submitted by the Economic Operator. In an electronic auction conducted in rounds, the initial price for the next round is set at the price submitted by the Economic Operator in the previous round; in each round of the electronic auction the Economic Operator who submitted the lowest price in the previous round is tendering last.</w:t>
      </w:r>
    </w:p>
    <w:p w14:paraId="4BDB54AF" w14:textId="201EAED1" w:rsidR="004B2D04" w:rsidRPr="002A3A3F" w:rsidRDefault="004B2D04" w:rsidP="004B2D04">
      <w:pPr>
        <w:numPr>
          <w:ilvl w:val="0"/>
          <w:numId w:val="7"/>
        </w:numPr>
        <w:spacing w:before="120" w:after="120"/>
        <w:jc w:val="both"/>
        <w:rPr>
          <w:sz w:val="22"/>
          <w:szCs w:val="22"/>
          <w:lang w:val="en-GB"/>
        </w:rPr>
      </w:pPr>
      <w:r w:rsidRPr="002A3A3F">
        <w:rPr>
          <w:sz w:val="22"/>
          <w:szCs w:val="22"/>
          <w:lang w:val="en-GB"/>
        </w:rPr>
        <w:t xml:space="preserve">The </w:t>
      </w:r>
      <w:proofErr w:type="spellStart"/>
      <w:r w:rsidRPr="002A3A3F">
        <w:rPr>
          <w:sz w:val="22"/>
          <w:szCs w:val="22"/>
          <w:lang w:val="en-GB"/>
        </w:rPr>
        <w:t>MTender</w:t>
      </w:r>
      <w:proofErr w:type="spellEnd"/>
      <w:r w:rsidRPr="002A3A3F">
        <w:rPr>
          <w:sz w:val="22"/>
          <w:szCs w:val="22"/>
          <w:lang w:val="en-GB"/>
        </w:rPr>
        <w:t xml:space="preserve"> System shall launch the electronic auction at the scheduled date and time as specified in the Contract Notice, provided at least two Economic Operators submitted a Tender and registered for the electronic auction. If one Tender has been submitted, the electronic auction will not take place and the Working Group will decide whether to proceed with the evaluation of the Tender and award the Contract or to repeat the procurement procedure.</w:t>
      </w:r>
    </w:p>
    <w:p w14:paraId="384CA773" w14:textId="77777777" w:rsidR="004B2D04" w:rsidRPr="002A3A3F" w:rsidRDefault="004B2D04" w:rsidP="004B2D04">
      <w:pPr>
        <w:numPr>
          <w:ilvl w:val="0"/>
          <w:numId w:val="7"/>
        </w:numPr>
        <w:spacing w:before="120" w:after="120"/>
        <w:jc w:val="both"/>
        <w:rPr>
          <w:sz w:val="22"/>
          <w:szCs w:val="22"/>
          <w:lang w:val="en-GB"/>
        </w:rPr>
      </w:pPr>
      <w:r w:rsidRPr="002A3A3F">
        <w:rPr>
          <w:sz w:val="22"/>
          <w:szCs w:val="22"/>
          <w:lang w:val="en-GB"/>
        </w:rPr>
        <w:t xml:space="preserve">If the Contracting Authority decides to postpone the launch of the electronic auction, the Contracting Authority shall amend the Contract Notice and stipulate a new date and time of launching of the electronic auction. Once launched, the electronic auction cannot be suspended or prematurely terminated.  </w:t>
      </w:r>
    </w:p>
    <w:p w14:paraId="6FC0B380" w14:textId="77777777" w:rsidR="004B2D04" w:rsidRPr="002A3A3F" w:rsidRDefault="004B2D04" w:rsidP="004B2D04">
      <w:pPr>
        <w:numPr>
          <w:ilvl w:val="0"/>
          <w:numId w:val="7"/>
        </w:numPr>
        <w:spacing w:before="120" w:after="120"/>
        <w:jc w:val="both"/>
        <w:rPr>
          <w:sz w:val="22"/>
          <w:szCs w:val="22"/>
          <w:lang w:val="en-GB"/>
        </w:rPr>
      </w:pPr>
      <w:r w:rsidRPr="002A3A3F">
        <w:rPr>
          <w:sz w:val="22"/>
          <w:szCs w:val="22"/>
          <w:lang w:val="en-GB"/>
        </w:rPr>
        <w:t xml:space="preserve">During the electronic auction, the Economic Operator shall be allowed to view in real time the status of the electronic auction. The </w:t>
      </w:r>
      <w:proofErr w:type="spellStart"/>
      <w:r w:rsidRPr="002A3A3F">
        <w:rPr>
          <w:sz w:val="22"/>
          <w:szCs w:val="22"/>
          <w:lang w:val="en-GB"/>
        </w:rPr>
        <w:t>MTender</w:t>
      </w:r>
      <w:proofErr w:type="spellEnd"/>
      <w:r w:rsidRPr="002A3A3F">
        <w:rPr>
          <w:sz w:val="22"/>
          <w:szCs w:val="22"/>
          <w:lang w:val="en-GB"/>
        </w:rPr>
        <w:t xml:space="preserve"> System shall display the code of the electronic auction, the type of the electronic auction used, the currency of tenders, the instructions for participants, the current best Tender and the current ranking of Tenders of the Economic Operators listed under codes obtained during registration for the electronic auction, and, if applicable, the time left to the end of the round, the possibility of automatic extension along with the number of possible extensions.</w:t>
      </w:r>
    </w:p>
    <w:p w14:paraId="4EB335B4" w14:textId="77777777" w:rsidR="004B2D04" w:rsidRPr="002A3A3F" w:rsidRDefault="004B2D04" w:rsidP="004B2D04">
      <w:pPr>
        <w:numPr>
          <w:ilvl w:val="0"/>
          <w:numId w:val="7"/>
        </w:numPr>
        <w:spacing w:before="120" w:after="120"/>
        <w:jc w:val="both"/>
        <w:rPr>
          <w:sz w:val="22"/>
          <w:szCs w:val="22"/>
          <w:lang w:val="en-GB"/>
        </w:rPr>
      </w:pPr>
      <w:r w:rsidRPr="002A3A3F">
        <w:rPr>
          <w:sz w:val="22"/>
          <w:szCs w:val="22"/>
          <w:lang w:val="en-GB"/>
        </w:rPr>
        <w:t xml:space="preserve">The electronic auction conducted on the </w:t>
      </w:r>
      <w:proofErr w:type="spellStart"/>
      <w:r w:rsidRPr="002A3A3F">
        <w:rPr>
          <w:sz w:val="22"/>
          <w:szCs w:val="22"/>
          <w:lang w:val="en-GB"/>
        </w:rPr>
        <w:t>MTender</w:t>
      </w:r>
      <w:proofErr w:type="spellEnd"/>
      <w:r w:rsidRPr="002A3A3F">
        <w:rPr>
          <w:sz w:val="22"/>
          <w:szCs w:val="22"/>
          <w:lang w:val="en-GB"/>
        </w:rPr>
        <w:t xml:space="preserve"> System shall be closed:</w:t>
      </w:r>
    </w:p>
    <w:p w14:paraId="4C200C23" w14:textId="77777777" w:rsidR="004B2D04" w:rsidRPr="002A3A3F" w:rsidRDefault="004B2D04" w:rsidP="004B2D04">
      <w:pPr>
        <w:pStyle w:val="ListParagraph"/>
        <w:numPr>
          <w:ilvl w:val="1"/>
          <w:numId w:val="32"/>
        </w:numPr>
        <w:spacing w:after="200"/>
        <w:contextualSpacing w:val="0"/>
        <w:jc w:val="both"/>
        <w:rPr>
          <w:sz w:val="22"/>
          <w:szCs w:val="22"/>
          <w:lang w:val="en-GB"/>
        </w:rPr>
      </w:pPr>
      <w:r w:rsidRPr="002A3A3F">
        <w:rPr>
          <w:sz w:val="22"/>
          <w:szCs w:val="22"/>
          <w:lang w:val="en-GB"/>
        </w:rPr>
        <w:t>at the date and time indicated in the Contract Notice;</w:t>
      </w:r>
    </w:p>
    <w:p w14:paraId="047E7B14" w14:textId="77777777" w:rsidR="004B2D04" w:rsidRPr="002A3A3F" w:rsidRDefault="004B2D04" w:rsidP="004B2D04">
      <w:pPr>
        <w:pStyle w:val="ListParagraph"/>
        <w:numPr>
          <w:ilvl w:val="1"/>
          <w:numId w:val="32"/>
        </w:numPr>
        <w:spacing w:after="200"/>
        <w:contextualSpacing w:val="0"/>
        <w:jc w:val="both"/>
        <w:rPr>
          <w:sz w:val="22"/>
          <w:szCs w:val="22"/>
          <w:lang w:val="en-GB"/>
        </w:rPr>
      </w:pPr>
      <w:r w:rsidRPr="002A3A3F">
        <w:rPr>
          <w:sz w:val="22"/>
          <w:szCs w:val="22"/>
          <w:lang w:val="en-GB"/>
        </w:rPr>
        <w:t>when no further new prices or new values which meet the requirements concerning minimum differences are received within the bidding period/s stipulated in the Contract Notice;</w:t>
      </w:r>
    </w:p>
    <w:p w14:paraId="03445203" w14:textId="77777777" w:rsidR="004B2D04" w:rsidRPr="002A3A3F" w:rsidRDefault="004B2D04" w:rsidP="004B2D04">
      <w:pPr>
        <w:pStyle w:val="ListParagraph"/>
        <w:numPr>
          <w:ilvl w:val="1"/>
          <w:numId w:val="32"/>
        </w:numPr>
        <w:spacing w:after="200"/>
        <w:contextualSpacing w:val="0"/>
        <w:jc w:val="both"/>
        <w:rPr>
          <w:sz w:val="22"/>
          <w:szCs w:val="22"/>
          <w:lang w:val="en-GB"/>
        </w:rPr>
      </w:pPr>
      <w:r w:rsidRPr="002A3A3F">
        <w:rPr>
          <w:sz w:val="22"/>
          <w:szCs w:val="22"/>
          <w:lang w:val="en-GB"/>
        </w:rPr>
        <w:t>when the number of rounds in the electronic auction stipulated in the Contract Notice have been completed.</w:t>
      </w:r>
    </w:p>
    <w:p w14:paraId="6F0AE2DA" w14:textId="77777777" w:rsidR="004B2D04" w:rsidRPr="002A3A3F" w:rsidRDefault="004B2D04" w:rsidP="004B2D04">
      <w:pPr>
        <w:numPr>
          <w:ilvl w:val="0"/>
          <w:numId w:val="7"/>
        </w:numPr>
        <w:spacing w:before="120" w:after="120"/>
        <w:jc w:val="both"/>
        <w:rPr>
          <w:sz w:val="22"/>
          <w:szCs w:val="22"/>
          <w:lang w:val="en-GB"/>
        </w:rPr>
      </w:pPr>
      <w:r w:rsidRPr="002A3A3F">
        <w:rPr>
          <w:sz w:val="22"/>
          <w:szCs w:val="22"/>
          <w:lang w:val="en-GB"/>
        </w:rPr>
        <w:t xml:space="preserve">When the electronic auction closes, the </w:t>
      </w:r>
      <w:proofErr w:type="spellStart"/>
      <w:r w:rsidRPr="002A3A3F">
        <w:rPr>
          <w:sz w:val="22"/>
          <w:szCs w:val="22"/>
          <w:lang w:val="en-GB"/>
        </w:rPr>
        <w:t>MTender</w:t>
      </w:r>
      <w:proofErr w:type="spellEnd"/>
      <w:r w:rsidRPr="002A3A3F">
        <w:rPr>
          <w:sz w:val="22"/>
          <w:szCs w:val="22"/>
          <w:lang w:val="en-GB"/>
        </w:rPr>
        <w:t xml:space="preserve"> System shall generate and publish on the </w:t>
      </w:r>
      <w:proofErr w:type="spellStart"/>
      <w:r w:rsidRPr="002A3A3F">
        <w:rPr>
          <w:sz w:val="22"/>
          <w:szCs w:val="22"/>
          <w:lang w:val="en-GB"/>
        </w:rPr>
        <w:t>MTender</w:t>
      </w:r>
      <w:proofErr w:type="spellEnd"/>
      <w:r w:rsidRPr="002A3A3F">
        <w:rPr>
          <w:sz w:val="22"/>
          <w:szCs w:val="22"/>
          <w:lang w:val="en-GB"/>
        </w:rPr>
        <w:t xml:space="preserve"> System the final ranking of Tenders for the completed electronic auction in order to notify the Tenderers about the winner of the electronic auction, ranking and detailed information of the Tenderers who participated in the electronic auction, and if applicable, ranking information per round.</w:t>
      </w:r>
    </w:p>
    <w:p w14:paraId="0FADB405" w14:textId="77777777" w:rsidR="004B2D04" w:rsidRPr="002A3A3F" w:rsidRDefault="004B2D04" w:rsidP="004B2D04">
      <w:pPr>
        <w:numPr>
          <w:ilvl w:val="0"/>
          <w:numId w:val="7"/>
        </w:numPr>
        <w:spacing w:before="120" w:after="120"/>
        <w:jc w:val="both"/>
        <w:rPr>
          <w:sz w:val="22"/>
          <w:szCs w:val="22"/>
          <w:lang w:val="en-GB"/>
        </w:rPr>
      </w:pPr>
      <w:r w:rsidRPr="002A3A3F">
        <w:rPr>
          <w:sz w:val="22"/>
          <w:szCs w:val="22"/>
          <w:lang w:val="en-GB"/>
        </w:rPr>
        <w:t xml:space="preserve">The final quotation submitted by the Tenderer during the electronic auction cannot be amended. The Working Group is permitted to request clarifications when there is an objective reason to consider, in conformity with article 70 of the </w:t>
      </w:r>
      <w:proofErr w:type="spellStart"/>
      <w:r w:rsidRPr="002A3A3F">
        <w:rPr>
          <w:sz w:val="22"/>
          <w:szCs w:val="22"/>
          <w:lang w:val="en-GB"/>
        </w:rPr>
        <w:t>LPP</w:t>
      </w:r>
      <w:proofErr w:type="spellEnd"/>
      <w:r w:rsidRPr="002A3A3F">
        <w:rPr>
          <w:sz w:val="22"/>
          <w:szCs w:val="22"/>
          <w:lang w:val="en-GB"/>
        </w:rPr>
        <w:t>, that the submitted price is abnormally low.</w:t>
      </w:r>
    </w:p>
    <w:p w14:paraId="15DFE0BC" w14:textId="26F1C3B1" w:rsidR="004B2D04" w:rsidRPr="002A3A3F" w:rsidRDefault="00A440B1" w:rsidP="004B2D04">
      <w:pPr>
        <w:numPr>
          <w:ilvl w:val="0"/>
          <w:numId w:val="7"/>
        </w:numPr>
        <w:spacing w:before="120" w:after="120"/>
        <w:jc w:val="both"/>
        <w:rPr>
          <w:sz w:val="22"/>
          <w:szCs w:val="22"/>
          <w:lang w:val="en-GB"/>
        </w:rPr>
      </w:pPr>
      <w:r w:rsidRPr="002A3A3F">
        <w:rPr>
          <w:sz w:val="22"/>
          <w:szCs w:val="22"/>
          <w:lang w:val="en-GB"/>
        </w:rPr>
        <w:lastRenderedPageBreak/>
        <w:t xml:space="preserve">Electronic auction can be with and without fixed budget. In an electronic auction with a fixed budget, only best price-quality or cost-quality ratio </w:t>
      </w:r>
      <w:proofErr w:type="gramStart"/>
      <w:r w:rsidRPr="002A3A3F">
        <w:rPr>
          <w:sz w:val="22"/>
          <w:szCs w:val="22"/>
          <w:lang w:val="en-GB"/>
        </w:rPr>
        <w:t>award criteria</w:t>
      </w:r>
      <w:proofErr w:type="gramEnd"/>
      <w:r w:rsidRPr="002A3A3F">
        <w:rPr>
          <w:sz w:val="22"/>
          <w:szCs w:val="22"/>
          <w:lang w:val="en-GB"/>
        </w:rPr>
        <w:t xml:space="preserve"> shall be used. In an electronic auction with a fixed budget, the electronic auction shall be based on qualitative and quantitative criteria provided that they have an associated evaluation formula which shall allow automatic ranking of tenders in each round. The initial price for the electronic auction is set at the estimated value of procurement as published in the Contract Notice. In electronic auction without fixed budget the auction shall be based on price and/or qualitative and quantitative criteria provided that they have an associated evaluation formula which shall allow automatic ranking of tenders in each round</w:t>
      </w:r>
      <w:r w:rsidR="004B2D04" w:rsidRPr="002A3A3F">
        <w:rPr>
          <w:sz w:val="22"/>
          <w:szCs w:val="22"/>
          <w:lang w:val="en-GB"/>
        </w:rPr>
        <w:t>.</w:t>
      </w:r>
    </w:p>
    <w:p w14:paraId="02727621" w14:textId="698A5A69" w:rsidR="002559A6" w:rsidRPr="002A3A3F" w:rsidRDefault="00847CDE" w:rsidP="00B06CFC">
      <w:pPr>
        <w:pStyle w:val="Heading1"/>
        <w:numPr>
          <w:ilvl w:val="0"/>
          <w:numId w:val="30"/>
        </w:numPr>
        <w:jc w:val="center"/>
        <w:rPr>
          <w:rFonts w:ascii="Times New Roman" w:hAnsi="Times New Roman"/>
          <w:sz w:val="22"/>
          <w:szCs w:val="22"/>
          <w:lang w:val="en-GB"/>
        </w:rPr>
      </w:pPr>
      <w:bookmarkStart w:id="2" w:name="_Toc41397135"/>
      <w:r w:rsidRPr="002A3A3F">
        <w:rPr>
          <w:rFonts w:ascii="Times New Roman" w:hAnsi="Times New Roman"/>
          <w:sz w:val="22"/>
          <w:szCs w:val="22"/>
          <w:lang w:val="en-GB"/>
        </w:rPr>
        <w:t>CONDITIONS</w:t>
      </w:r>
      <w:r w:rsidR="00294CCA" w:rsidRPr="002A3A3F">
        <w:rPr>
          <w:rFonts w:ascii="Times New Roman" w:hAnsi="Times New Roman"/>
          <w:sz w:val="22"/>
          <w:szCs w:val="22"/>
          <w:lang w:val="en-GB"/>
        </w:rPr>
        <w:t xml:space="preserve"> FOR INITIATING A </w:t>
      </w:r>
      <w:r w:rsidR="00690FE5" w:rsidRPr="002A3A3F">
        <w:rPr>
          <w:rFonts w:ascii="Times New Roman" w:hAnsi="Times New Roman"/>
          <w:sz w:val="22"/>
          <w:szCs w:val="22"/>
          <w:lang w:val="en-GB"/>
        </w:rPr>
        <w:t>RESTRICTED TENDER</w:t>
      </w:r>
      <w:bookmarkEnd w:id="2"/>
      <w:r w:rsidR="00294CCA" w:rsidRPr="002A3A3F">
        <w:rPr>
          <w:rFonts w:ascii="Times New Roman" w:hAnsi="Times New Roman"/>
          <w:sz w:val="22"/>
          <w:szCs w:val="22"/>
          <w:lang w:val="en-GB"/>
        </w:rPr>
        <w:t xml:space="preserve"> </w:t>
      </w:r>
    </w:p>
    <w:p w14:paraId="7C2A900C" w14:textId="72E0F82C" w:rsidR="002559A6" w:rsidRPr="002A3A3F" w:rsidRDefault="004C020F" w:rsidP="00B06CFC">
      <w:pPr>
        <w:numPr>
          <w:ilvl w:val="0"/>
          <w:numId w:val="7"/>
        </w:numPr>
        <w:spacing w:before="120" w:after="120"/>
        <w:jc w:val="both"/>
        <w:rPr>
          <w:sz w:val="22"/>
          <w:szCs w:val="22"/>
          <w:lang w:val="en-GB"/>
        </w:rPr>
      </w:pPr>
      <w:r w:rsidRPr="002A3A3F">
        <w:rPr>
          <w:sz w:val="22"/>
          <w:szCs w:val="22"/>
          <w:lang w:val="en-GB"/>
        </w:rPr>
        <w:t xml:space="preserve">The </w:t>
      </w:r>
      <w:r w:rsidR="0024068D" w:rsidRPr="002A3A3F">
        <w:rPr>
          <w:sz w:val="22"/>
          <w:szCs w:val="22"/>
          <w:lang w:val="en-GB"/>
        </w:rPr>
        <w:t>C</w:t>
      </w:r>
      <w:r w:rsidRPr="002A3A3F">
        <w:rPr>
          <w:sz w:val="22"/>
          <w:szCs w:val="22"/>
          <w:lang w:val="en-GB"/>
        </w:rPr>
        <w:t xml:space="preserve">ontracting </w:t>
      </w:r>
      <w:r w:rsidR="0024068D" w:rsidRPr="002A3A3F">
        <w:rPr>
          <w:sz w:val="22"/>
          <w:szCs w:val="22"/>
          <w:lang w:val="en-GB"/>
        </w:rPr>
        <w:t>A</w:t>
      </w:r>
      <w:r w:rsidRPr="002A3A3F">
        <w:rPr>
          <w:sz w:val="22"/>
          <w:szCs w:val="22"/>
          <w:lang w:val="en-GB"/>
        </w:rPr>
        <w:t>uthority may award</w:t>
      </w:r>
      <w:r w:rsidR="00AB42D3" w:rsidRPr="002A3A3F">
        <w:rPr>
          <w:sz w:val="22"/>
          <w:szCs w:val="22"/>
          <w:lang w:val="en-GB"/>
        </w:rPr>
        <w:t xml:space="preserve"> a</w:t>
      </w:r>
      <w:r w:rsidRPr="002A3A3F">
        <w:rPr>
          <w:sz w:val="22"/>
          <w:szCs w:val="22"/>
          <w:lang w:val="en-GB"/>
        </w:rPr>
        <w:t xml:space="preserve"> public procurement contract</w:t>
      </w:r>
      <w:r w:rsidR="00AB42D3" w:rsidRPr="002A3A3F">
        <w:rPr>
          <w:sz w:val="22"/>
          <w:szCs w:val="22"/>
          <w:lang w:val="en-GB"/>
        </w:rPr>
        <w:t xml:space="preserve"> via </w:t>
      </w:r>
      <w:r w:rsidR="00690FE5" w:rsidRPr="002A3A3F">
        <w:rPr>
          <w:sz w:val="22"/>
          <w:szCs w:val="22"/>
          <w:lang w:val="en-GB"/>
        </w:rPr>
        <w:t>restricted tender</w:t>
      </w:r>
      <w:r w:rsidRPr="002A3A3F">
        <w:rPr>
          <w:sz w:val="22"/>
          <w:szCs w:val="22"/>
          <w:lang w:val="en-GB"/>
        </w:rPr>
        <w:t xml:space="preserve"> provided that the estimated value of the procurement </w:t>
      </w:r>
      <w:r w:rsidR="008F3FCA" w:rsidRPr="002A3A3F">
        <w:rPr>
          <w:sz w:val="22"/>
          <w:szCs w:val="22"/>
          <w:lang w:val="en-GB"/>
        </w:rPr>
        <w:t>is equal</w:t>
      </w:r>
      <w:r w:rsidRPr="002A3A3F">
        <w:rPr>
          <w:sz w:val="22"/>
          <w:szCs w:val="22"/>
          <w:lang w:val="en-GB"/>
        </w:rPr>
        <w:t xml:space="preserve"> </w:t>
      </w:r>
      <w:r w:rsidR="008F3FCA" w:rsidRPr="002A3A3F">
        <w:rPr>
          <w:sz w:val="22"/>
          <w:szCs w:val="22"/>
          <w:lang w:val="en-GB"/>
        </w:rPr>
        <w:t>or</w:t>
      </w:r>
      <w:r w:rsidRPr="002A3A3F">
        <w:rPr>
          <w:sz w:val="22"/>
          <w:szCs w:val="22"/>
          <w:lang w:val="en-GB"/>
        </w:rPr>
        <w:t xml:space="preserve"> exceed</w:t>
      </w:r>
      <w:r w:rsidR="008F3FCA" w:rsidRPr="002A3A3F">
        <w:rPr>
          <w:sz w:val="22"/>
          <w:szCs w:val="22"/>
          <w:lang w:val="en-GB"/>
        </w:rPr>
        <w:t>s</w:t>
      </w:r>
      <w:r w:rsidRPr="002A3A3F">
        <w:rPr>
          <w:sz w:val="22"/>
          <w:szCs w:val="22"/>
          <w:lang w:val="en-GB"/>
        </w:rPr>
        <w:t xml:space="preserve"> </w:t>
      </w:r>
      <w:r w:rsidR="00A464CA" w:rsidRPr="002A3A3F">
        <w:rPr>
          <w:sz w:val="22"/>
          <w:szCs w:val="22"/>
          <w:lang w:val="en-GB"/>
        </w:rPr>
        <w:t>2</w:t>
      </w:r>
      <w:r w:rsidRPr="002A3A3F">
        <w:rPr>
          <w:sz w:val="22"/>
          <w:szCs w:val="22"/>
          <w:lang w:val="en-GB"/>
        </w:rPr>
        <w:t>00</w:t>
      </w:r>
      <w:r w:rsidR="00145F00" w:rsidRPr="002A3A3F">
        <w:rPr>
          <w:sz w:val="22"/>
          <w:szCs w:val="22"/>
          <w:lang w:val="en-GB"/>
        </w:rPr>
        <w:t>’</w:t>
      </w:r>
      <w:r w:rsidRPr="002A3A3F">
        <w:rPr>
          <w:sz w:val="22"/>
          <w:szCs w:val="22"/>
          <w:lang w:val="en-GB"/>
        </w:rPr>
        <w:t xml:space="preserve">000 </w:t>
      </w:r>
      <w:r w:rsidR="005E411A" w:rsidRPr="002A3A3F">
        <w:rPr>
          <w:sz w:val="22"/>
          <w:szCs w:val="22"/>
          <w:lang w:val="en-GB"/>
        </w:rPr>
        <w:t>lei</w:t>
      </w:r>
      <w:r w:rsidRPr="002A3A3F">
        <w:rPr>
          <w:sz w:val="22"/>
          <w:szCs w:val="22"/>
          <w:lang w:val="en-GB"/>
        </w:rPr>
        <w:t xml:space="preserve"> for goods and services and 2</w:t>
      </w:r>
      <w:r w:rsidR="00A464CA" w:rsidRPr="002A3A3F">
        <w:rPr>
          <w:sz w:val="22"/>
          <w:szCs w:val="22"/>
          <w:lang w:val="en-GB"/>
        </w:rPr>
        <w:t>50</w:t>
      </w:r>
      <w:r w:rsidR="005E411A" w:rsidRPr="002A3A3F">
        <w:rPr>
          <w:sz w:val="22"/>
          <w:szCs w:val="22"/>
          <w:lang w:val="en-GB"/>
        </w:rPr>
        <w:t>’</w:t>
      </w:r>
      <w:r w:rsidRPr="002A3A3F">
        <w:rPr>
          <w:sz w:val="22"/>
          <w:szCs w:val="22"/>
          <w:lang w:val="en-GB"/>
        </w:rPr>
        <w:t>000 lei for works.</w:t>
      </w:r>
      <w:r w:rsidR="008D1918" w:rsidRPr="002A3A3F">
        <w:rPr>
          <w:sz w:val="22"/>
          <w:szCs w:val="22"/>
          <w:lang w:val="en-GB"/>
        </w:rPr>
        <w:t xml:space="preserve"> </w:t>
      </w:r>
    </w:p>
    <w:p w14:paraId="6FC438C1" w14:textId="4B828988" w:rsidR="00856E22" w:rsidRPr="002A3A3F" w:rsidRDefault="00856E22" w:rsidP="00B06CFC">
      <w:pPr>
        <w:numPr>
          <w:ilvl w:val="0"/>
          <w:numId w:val="7"/>
        </w:numPr>
        <w:spacing w:before="120" w:after="120"/>
        <w:jc w:val="both"/>
        <w:rPr>
          <w:sz w:val="22"/>
          <w:szCs w:val="22"/>
          <w:lang w:val="en-GB"/>
        </w:rPr>
      </w:pPr>
      <w:r w:rsidRPr="002A3A3F">
        <w:rPr>
          <w:sz w:val="22"/>
          <w:szCs w:val="22"/>
          <w:lang w:val="en-GB"/>
        </w:rPr>
        <w:t xml:space="preserve">In conformity with article 2 (2) of the </w:t>
      </w:r>
      <w:proofErr w:type="spellStart"/>
      <w:r w:rsidRPr="002A3A3F">
        <w:rPr>
          <w:sz w:val="22"/>
          <w:szCs w:val="22"/>
          <w:lang w:val="en-GB"/>
        </w:rPr>
        <w:t>LPP</w:t>
      </w:r>
      <w:proofErr w:type="spellEnd"/>
      <w:r w:rsidRPr="002A3A3F">
        <w:rPr>
          <w:sz w:val="22"/>
          <w:szCs w:val="22"/>
          <w:lang w:val="en-GB"/>
        </w:rPr>
        <w:t xml:space="preserve"> a legal entity which does not qualify as a </w:t>
      </w:r>
      <w:r w:rsidR="0024068D" w:rsidRPr="002A3A3F">
        <w:rPr>
          <w:sz w:val="22"/>
          <w:szCs w:val="22"/>
          <w:lang w:val="en-GB"/>
        </w:rPr>
        <w:t xml:space="preserve">Contracting Authority shall </w:t>
      </w:r>
      <w:r w:rsidRPr="002A3A3F">
        <w:rPr>
          <w:sz w:val="22"/>
          <w:szCs w:val="22"/>
          <w:lang w:val="en-GB"/>
        </w:rPr>
        <w:t xml:space="preserve">use </w:t>
      </w:r>
      <w:r w:rsidR="00690FE5" w:rsidRPr="002A3A3F">
        <w:rPr>
          <w:sz w:val="22"/>
          <w:szCs w:val="22"/>
          <w:lang w:val="en-GB"/>
        </w:rPr>
        <w:t>restricted tender</w:t>
      </w:r>
      <w:r w:rsidR="00C84B14" w:rsidRPr="002A3A3F">
        <w:rPr>
          <w:sz w:val="22"/>
          <w:szCs w:val="22"/>
          <w:lang w:val="en-GB"/>
        </w:rPr>
        <w:t>,</w:t>
      </w:r>
      <w:r w:rsidRPr="002A3A3F">
        <w:rPr>
          <w:sz w:val="22"/>
          <w:szCs w:val="22"/>
          <w:lang w:val="en-GB"/>
        </w:rPr>
        <w:t xml:space="preserve"> as regulated by the </w:t>
      </w:r>
      <w:proofErr w:type="spellStart"/>
      <w:r w:rsidRPr="002A3A3F">
        <w:rPr>
          <w:sz w:val="22"/>
          <w:szCs w:val="22"/>
          <w:lang w:val="en-GB"/>
        </w:rPr>
        <w:t>LPP</w:t>
      </w:r>
      <w:proofErr w:type="spellEnd"/>
      <w:r w:rsidRPr="002A3A3F">
        <w:rPr>
          <w:sz w:val="22"/>
          <w:szCs w:val="22"/>
          <w:lang w:val="en-GB"/>
        </w:rPr>
        <w:t xml:space="preserve"> and this Regulation</w:t>
      </w:r>
      <w:r w:rsidR="00C84B14" w:rsidRPr="002A3A3F">
        <w:rPr>
          <w:sz w:val="22"/>
          <w:szCs w:val="22"/>
          <w:lang w:val="en-GB"/>
        </w:rPr>
        <w:t>,</w:t>
      </w:r>
      <w:r w:rsidRPr="002A3A3F">
        <w:rPr>
          <w:sz w:val="22"/>
          <w:szCs w:val="22"/>
          <w:lang w:val="en-GB"/>
        </w:rPr>
        <w:t xml:space="preserve"> to procure works or</w:t>
      </w:r>
      <w:r w:rsidR="007C060C" w:rsidRPr="002A3A3F">
        <w:rPr>
          <w:sz w:val="22"/>
          <w:szCs w:val="22"/>
          <w:lang w:val="en-GB"/>
        </w:rPr>
        <w:t xml:space="preserve"> services </w:t>
      </w:r>
      <w:r w:rsidRPr="002A3A3F">
        <w:rPr>
          <w:sz w:val="22"/>
          <w:szCs w:val="22"/>
          <w:lang w:val="en-GB"/>
        </w:rPr>
        <w:t xml:space="preserve">in case 50% from </w:t>
      </w:r>
      <w:r w:rsidR="007D0822" w:rsidRPr="002A3A3F">
        <w:rPr>
          <w:sz w:val="22"/>
          <w:szCs w:val="22"/>
          <w:lang w:val="en-GB"/>
        </w:rPr>
        <w:t xml:space="preserve">the </w:t>
      </w:r>
      <w:r w:rsidRPr="002A3A3F">
        <w:rPr>
          <w:sz w:val="22"/>
          <w:szCs w:val="22"/>
          <w:lang w:val="en-GB"/>
        </w:rPr>
        <w:t>value of these</w:t>
      </w:r>
      <w:r w:rsidR="00C84B14" w:rsidRPr="002A3A3F">
        <w:rPr>
          <w:sz w:val="22"/>
          <w:szCs w:val="22"/>
          <w:lang w:val="en-GB"/>
        </w:rPr>
        <w:t xml:space="preserve"> works or services</w:t>
      </w:r>
      <w:r w:rsidRPr="002A3A3F">
        <w:rPr>
          <w:sz w:val="22"/>
          <w:szCs w:val="22"/>
          <w:lang w:val="en-GB"/>
        </w:rPr>
        <w:t xml:space="preserve"> are financed or subsidized by the Contracting Authority.</w:t>
      </w:r>
    </w:p>
    <w:p w14:paraId="07E5282F" w14:textId="66608CF3" w:rsidR="007D0822" w:rsidRPr="002A3A3F" w:rsidRDefault="003712AE" w:rsidP="00B06CFC">
      <w:pPr>
        <w:numPr>
          <w:ilvl w:val="0"/>
          <w:numId w:val="7"/>
        </w:numPr>
        <w:spacing w:before="120" w:after="120"/>
        <w:jc w:val="both"/>
        <w:rPr>
          <w:sz w:val="22"/>
          <w:szCs w:val="22"/>
          <w:lang w:val="en-GB"/>
        </w:rPr>
      </w:pPr>
      <w:r w:rsidRPr="002A3A3F">
        <w:rPr>
          <w:sz w:val="22"/>
          <w:szCs w:val="22"/>
          <w:lang w:val="en-GB"/>
        </w:rPr>
        <w:t xml:space="preserve">The estimated value of the public </w:t>
      </w:r>
      <w:r w:rsidR="007D0822" w:rsidRPr="002A3A3F">
        <w:rPr>
          <w:sz w:val="22"/>
          <w:szCs w:val="22"/>
          <w:lang w:val="en-GB"/>
        </w:rPr>
        <w:t>procurement</w:t>
      </w:r>
      <w:r w:rsidR="004969EA" w:rsidRPr="002A3A3F">
        <w:rPr>
          <w:sz w:val="22"/>
          <w:szCs w:val="22"/>
          <w:lang w:val="en-GB"/>
        </w:rPr>
        <w:t xml:space="preserve"> </w:t>
      </w:r>
      <w:r w:rsidRPr="002A3A3F">
        <w:rPr>
          <w:sz w:val="22"/>
          <w:szCs w:val="22"/>
          <w:lang w:val="en-GB"/>
        </w:rPr>
        <w:t xml:space="preserve">shall be calculated in accordance with article 4 of the </w:t>
      </w:r>
      <w:proofErr w:type="spellStart"/>
      <w:r w:rsidRPr="002A3A3F">
        <w:rPr>
          <w:sz w:val="22"/>
          <w:szCs w:val="22"/>
          <w:lang w:val="en-GB"/>
        </w:rPr>
        <w:t>LPP</w:t>
      </w:r>
      <w:proofErr w:type="spellEnd"/>
      <w:r w:rsidRPr="002A3A3F">
        <w:rPr>
          <w:sz w:val="22"/>
          <w:szCs w:val="22"/>
          <w:lang w:val="en-GB"/>
        </w:rPr>
        <w:t>.</w:t>
      </w:r>
      <w:r w:rsidR="00FA43C2" w:rsidRPr="002A3A3F">
        <w:rPr>
          <w:sz w:val="22"/>
          <w:szCs w:val="22"/>
          <w:lang w:val="en-GB"/>
        </w:rPr>
        <w:t xml:space="preserve"> </w:t>
      </w:r>
    </w:p>
    <w:p w14:paraId="7D433503" w14:textId="210C3818" w:rsidR="000F18EC" w:rsidRPr="002A3A3F" w:rsidRDefault="000F18EC" w:rsidP="00B06CFC">
      <w:pPr>
        <w:numPr>
          <w:ilvl w:val="0"/>
          <w:numId w:val="7"/>
        </w:numPr>
        <w:spacing w:before="120" w:after="120"/>
        <w:jc w:val="both"/>
        <w:rPr>
          <w:sz w:val="22"/>
          <w:szCs w:val="22"/>
          <w:lang w:val="en-GB"/>
        </w:rPr>
      </w:pPr>
      <w:r w:rsidRPr="002A3A3F">
        <w:rPr>
          <w:sz w:val="22"/>
          <w:szCs w:val="22"/>
          <w:lang w:val="en-GB"/>
        </w:rPr>
        <w:t>The Contracting Authority</w:t>
      </w:r>
      <w:r w:rsidR="00080F5D" w:rsidRPr="002A3A3F">
        <w:rPr>
          <w:sz w:val="22"/>
          <w:szCs w:val="22"/>
          <w:lang w:val="en-GB"/>
        </w:rPr>
        <w:t xml:space="preserve"> shall not use </w:t>
      </w:r>
      <w:r w:rsidR="00690FE5" w:rsidRPr="002A3A3F">
        <w:rPr>
          <w:sz w:val="22"/>
          <w:szCs w:val="22"/>
          <w:lang w:val="en-GB"/>
        </w:rPr>
        <w:t>restricted tender</w:t>
      </w:r>
      <w:r w:rsidR="00080F5D" w:rsidRPr="002A3A3F">
        <w:rPr>
          <w:sz w:val="22"/>
          <w:szCs w:val="22"/>
          <w:lang w:val="en-GB"/>
        </w:rPr>
        <w:t xml:space="preserve"> </w:t>
      </w:r>
      <w:r w:rsidRPr="002A3A3F">
        <w:rPr>
          <w:sz w:val="22"/>
          <w:szCs w:val="22"/>
          <w:lang w:val="en-GB"/>
        </w:rPr>
        <w:t xml:space="preserve">in a way so as to restrict </w:t>
      </w:r>
      <w:r w:rsidR="00D12F35" w:rsidRPr="002A3A3F">
        <w:rPr>
          <w:sz w:val="22"/>
          <w:szCs w:val="22"/>
          <w:lang w:val="en-GB"/>
        </w:rPr>
        <w:t>competition</w:t>
      </w:r>
      <w:r w:rsidRPr="002A3A3F">
        <w:rPr>
          <w:sz w:val="22"/>
          <w:szCs w:val="22"/>
          <w:lang w:val="en-GB"/>
        </w:rPr>
        <w:t>.</w:t>
      </w:r>
    </w:p>
    <w:p w14:paraId="1655BF29" w14:textId="3C27E01B" w:rsidR="00964201" w:rsidRPr="002A3A3F" w:rsidRDefault="00964201" w:rsidP="00B06CFC">
      <w:pPr>
        <w:numPr>
          <w:ilvl w:val="0"/>
          <w:numId w:val="7"/>
        </w:numPr>
        <w:spacing w:before="120" w:after="120"/>
        <w:jc w:val="both"/>
        <w:rPr>
          <w:sz w:val="22"/>
          <w:szCs w:val="22"/>
          <w:lang w:val="en-GB"/>
        </w:rPr>
      </w:pPr>
      <w:r w:rsidRPr="002A3A3F">
        <w:rPr>
          <w:sz w:val="22"/>
          <w:szCs w:val="22"/>
          <w:lang w:val="en-GB"/>
        </w:rPr>
        <w:t xml:space="preserve">The </w:t>
      </w:r>
      <w:r w:rsidR="00581003" w:rsidRPr="002A3A3F">
        <w:rPr>
          <w:sz w:val="22"/>
          <w:szCs w:val="22"/>
          <w:lang w:val="en-GB"/>
        </w:rPr>
        <w:t>Working Group</w:t>
      </w:r>
      <w:r w:rsidRPr="002A3A3F">
        <w:rPr>
          <w:sz w:val="22"/>
          <w:szCs w:val="22"/>
          <w:lang w:val="en-GB"/>
        </w:rPr>
        <w:t xml:space="preserve"> appointed by the </w:t>
      </w:r>
      <w:r w:rsidR="00F51CA5" w:rsidRPr="002A3A3F">
        <w:rPr>
          <w:sz w:val="22"/>
          <w:szCs w:val="22"/>
          <w:lang w:val="en-GB"/>
        </w:rPr>
        <w:t>Contracting Authority</w:t>
      </w:r>
      <w:r w:rsidR="00424748" w:rsidRPr="002A3A3F">
        <w:rPr>
          <w:sz w:val="22"/>
          <w:szCs w:val="22"/>
          <w:lang w:val="en-GB"/>
        </w:rPr>
        <w:t xml:space="preserve"> </w:t>
      </w:r>
      <w:r w:rsidRPr="002A3A3F">
        <w:rPr>
          <w:sz w:val="22"/>
          <w:szCs w:val="22"/>
          <w:lang w:val="en-GB"/>
        </w:rPr>
        <w:t xml:space="preserve">shall conduct </w:t>
      </w:r>
      <w:r w:rsidR="008F0AB0" w:rsidRPr="002A3A3F">
        <w:rPr>
          <w:sz w:val="22"/>
          <w:szCs w:val="22"/>
          <w:lang w:val="en-GB"/>
        </w:rPr>
        <w:t xml:space="preserve">a </w:t>
      </w:r>
      <w:r w:rsidR="00690FE5" w:rsidRPr="002A3A3F">
        <w:rPr>
          <w:sz w:val="22"/>
          <w:szCs w:val="22"/>
          <w:lang w:val="en-GB"/>
        </w:rPr>
        <w:t>restricted tender</w:t>
      </w:r>
      <w:r w:rsidRPr="002A3A3F">
        <w:rPr>
          <w:sz w:val="22"/>
          <w:szCs w:val="22"/>
          <w:lang w:val="en-GB"/>
        </w:rPr>
        <w:t xml:space="preserve"> in the electronic tendering procedure through the </w:t>
      </w:r>
      <w:proofErr w:type="spellStart"/>
      <w:r w:rsidR="00FA7AA3" w:rsidRPr="002A3A3F">
        <w:rPr>
          <w:sz w:val="22"/>
          <w:szCs w:val="22"/>
          <w:lang w:val="en-GB"/>
        </w:rPr>
        <w:t>MTender</w:t>
      </w:r>
      <w:proofErr w:type="spellEnd"/>
      <w:r w:rsidR="00FA7AA3" w:rsidRPr="002A3A3F">
        <w:rPr>
          <w:sz w:val="22"/>
          <w:szCs w:val="22"/>
          <w:lang w:val="en-GB"/>
        </w:rPr>
        <w:t xml:space="preserve"> System</w:t>
      </w:r>
      <w:r w:rsidR="00FF31E9" w:rsidRPr="002A3A3F">
        <w:rPr>
          <w:sz w:val="22"/>
          <w:szCs w:val="22"/>
          <w:lang w:val="en-GB"/>
        </w:rPr>
        <w:t xml:space="preserve"> </w:t>
      </w:r>
      <w:r w:rsidRPr="002A3A3F">
        <w:rPr>
          <w:sz w:val="22"/>
          <w:szCs w:val="22"/>
          <w:lang w:val="en-GB"/>
        </w:rPr>
        <w:t xml:space="preserve">and shall comply with the </w:t>
      </w:r>
      <w:r w:rsidR="00C214C6" w:rsidRPr="002A3A3F">
        <w:rPr>
          <w:sz w:val="22"/>
          <w:szCs w:val="22"/>
          <w:lang w:val="en-GB"/>
        </w:rPr>
        <w:t>mandatory provisions of the</w:t>
      </w:r>
      <w:r w:rsidRPr="002A3A3F">
        <w:rPr>
          <w:sz w:val="22"/>
          <w:szCs w:val="22"/>
          <w:lang w:val="en-GB"/>
        </w:rPr>
        <w:t xml:space="preserve"> </w:t>
      </w:r>
      <w:proofErr w:type="spellStart"/>
      <w:r w:rsidR="00DB0ECB" w:rsidRPr="002A3A3F">
        <w:rPr>
          <w:sz w:val="22"/>
          <w:szCs w:val="22"/>
          <w:lang w:val="en-GB"/>
        </w:rPr>
        <w:t>LPP</w:t>
      </w:r>
      <w:proofErr w:type="spellEnd"/>
      <w:r w:rsidRPr="002A3A3F">
        <w:rPr>
          <w:sz w:val="22"/>
          <w:szCs w:val="22"/>
          <w:lang w:val="en-GB"/>
        </w:rPr>
        <w:t xml:space="preserve">. </w:t>
      </w:r>
      <w:r w:rsidR="008F5686" w:rsidRPr="002A3A3F">
        <w:rPr>
          <w:sz w:val="22"/>
          <w:szCs w:val="22"/>
          <w:lang w:val="en-GB"/>
        </w:rPr>
        <w:t>The</w:t>
      </w:r>
      <w:r w:rsidR="001937E2" w:rsidRPr="002A3A3F">
        <w:rPr>
          <w:sz w:val="22"/>
          <w:szCs w:val="22"/>
          <w:lang w:val="en-GB"/>
        </w:rPr>
        <w:t xml:space="preserve"> Procurement Officer </w:t>
      </w:r>
      <w:r w:rsidR="00E67493" w:rsidRPr="002A3A3F">
        <w:rPr>
          <w:sz w:val="22"/>
          <w:szCs w:val="22"/>
          <w:lang w:val="en-GB"/>
        </w:rPr>
        <w:t>shall be responsible</w:t>
      </w:r>
      <w:r w:rsidR="008F5686" w:rsidRPr="002A3A3F">
        <w:rPr>
          <w:sz w:val="22"/>
          <w:szCs w:val="22"/>
          <w:lang w:val="en-GB"/>
        </w:rPr>
        <w:t xml:space="preserve"> for </w:t>
      </w:r>
      <w:r w:rsidR="00454372" w:rsidRPr="002A3A3F">
        <w:rPr>
          <w:sz w:val="22"/>
          <w:szCs w:val="22"/>
          <w:lang w:val="en-GB"/>
        </w:rPr>
        <w:t xml:space="preserve">recording the decisions of the Working Group in the </w:t>
      </w:r>
      <w:proofErr w:type="spellStart"/>
      <w:r w:rsidR="00454372" w:rsidRPr="002A3A3F">
        <w:rPr>
          <w:sz w:val="22"/>
          <w:szCs w:val="22"/>
          <w:lang w:val="en-GB"/>
        </w:rPr>
        <w:t>MTender</w:t>
      </w:r>
      <w:proofErr w:type="spellEnd"/>
      <w:r w:rsidR="00454372" w:rsidRPr="002A3A3F">
        <w:rPr>
          <w:sz w:val="22"/>
          <w:szCs w:val="22"/>
          <w:lang w:val="en-GB"/>
        </w:rPr>
        <w:t xml:space="preserve"> System</w:t>
      </w:r>
      <w:r w:rsidR="001937E2" w:rsidRPr="002A3A3F">
        <w:rPr>
          <w:sz w:val="22"/>
          <w:szCs w:val="22"/>
          <w:lang w:val="en-GB"/>
        </w:rPr>
        <w:t>.</w:t>
      </w:r>
    </w:p>
    <w:p w14:paraId="41BF72CE" w14:textId="23ED2B27" w:rsidR="004C45E0" w:rsidRPr="002A3A3F" w:rsidRDefault="009305FA">
      <w:pPr>
        <w:numPr>
          <w:ilvl w:val="0"/>
          <w:numId w:val="7"/>
        </w:numPr>
        <w:spacing w:before="120" w:after="120"/>
        <w:jc w:val="both"/>
        <w:rPr>
          <w:sz w:val="22"/>
          <w:szCs w:val="22"/>
          <w:lang w:val="en-GB"/>
        </w:rPr>
      </w:pPr>
      <w:r w:rsidRPr="002A3A3F">
        <w:rPr>
          <w:sz w:val="22"/>
          <w:szCs w:val="22"/>
          <w:lang w:val="en-GB"/>
        </w:rPr>
        <w:t xml:space="preserve">In accordance with articles 47 and </w:t>
      </w:r>
      <w:r w:rsidR="00001872" w:rsidRPr="002A3A3F">
        <w:rPr>
          <w:sz w:val="22"/>
          <w:szCs w:val="22"/>
          <w:lang w:val="en-GB"/>
        </w:rPr>
        <w:t xml:space="preserve">51 of the </w:t>
      </w:r>
      <w:proofErr w:type="spellStart"/>
      <w:r w:rsidR="00001872" w:rsidRPr="002A3A3F">
        <w:rPr>
          <w:sz w:val="22"/>
          <w:szCs w:val="22"/>
          <w:lang w:val="en-GB"/>
        </w:rPr>
        <w:t>LPP</w:t>
      </w:r>
      <w:proofErr w:type="spellEnd"/>
      <w:r w:rsidR="00001872" w:rsidRPr="002A3A3F">
        <w:rPr>
          <w:sz w:val="22"/>
          <w:szCs w:val="22"/>
          <w:lang w:val="en-GB"/>
        </w:rPr>
        <w:t xml:space="preserve">, the Contracting Authority has discretion to choose between </w:t>
      </w:r>
      <w:r w:rsidR="0067187E" w:rsidRPr="002A3A3F">
        <w:rPr>
          <w:sz w:val="22"/>
          <w:szCs w:val="22"/>
          <w:lang w:val="en-GB"/>
        </w:rPr>
        <w:t>open</w:t>
      </w:r>
      <w:r w:rsidR="00690FE5" w:rsidRPr="002A3A3F">
        <w:rPr>
          <w:sz w:val="22"/>
          <w:szCs w:val="22"/>
          <w:lang w:val="en-GB"/>
        </w:rPr>
        <w:t xml:space="preserve"> tender</w:t>
      </w:r>
      <w:r w:rsidR="00001872" w:rsidRPr="002A3A3F">
        <w:rPr>
          <w:sz w:val="22"/>
          <w:szCs w:val="22"/>
          <w:lang w:val="en-GB"/>
        </w:rPr>
        <w:t xml:space="preserve"> or restricted tender as procurement procedures for awarding a public procurement contract.</w:t>
      </w:r>
      <w:r w:rsidR="008B3FF2" w:rsidRPr="002A3A3F">
        <w:rPr>
          <w:sz w:val="22"/>
          <w:szCs w:val="22"/>
          <w:lang w:val="en-GB"/>
        </w:rPr>
        <w:t xml:space="preserve"> Nonetheless, it is recommended to use restricted tender only where there is a genuine need to prequalify </w:t>
      </w:r>
      <w:r w:rsidR="005F583B" w:rsidRPr="002A3A3F">
        <w:rPr>
          <w:sz w:val="22"/>
          <w:szCs w:val="22"/>
          <w:lang w:val="en-GB"/>
        </w:rPr>
        <w:t>Tenderers</w:t>
      </w:r>
      <w:r w:rsidR="008B3FF2" w:rsidRPr="002A3A3F">
        <w:rPr>
          <w:sz w:val="22"/>
          <w:szCs w:val="22"/>
          <w:lang w:val="en-GB"/>
        </w:rPr>
        <w:t xml:space="preserve"> or where there is evidence that (after effective pre-procurement market engagement) the number of potential </w:t>
      </w:r>
      <w:r w:rsidR="005F583B" w:rsidRPr="002A3A3F">
        <w:rPr>
          <w:sz w:val="22"/>
          <w:szCs w:val="22"/>
          <w:lang w:val="en-GB"/>
        </w:rPr>
        <w:t>Tenderers</w:t>
      </w:r>
      <w:r w:rsidR="008B3FF2" w:rsidRPr="002A3A3F">
        <w:rPr>
          <w:sz w:val="22"/>
          <w:szCs w:val="22"/>
          <w:lang w:val="en-GB"/>
        </w:rPr>
        <w:t xml:space="preserve"> is very </w:t>
      </w:r>
      <w:r w:rsidR="008F0AB0" w:rsidRPr="002A3A3F">
        <w:rPr>
          <w:sz w:val="22"/>
          <w:szCs w:val="22"/>
          <w:lang w:val="en-GB"/>
        </w:rPr>
        <w:t>high</w:t>
      </w:r>
      <w:r w:rsidR="008B3FF2" w:rsidRPr="002A3A3F">
        <w:rPr>
          <w:sz w:val="22"/>
          <w:szCs w:val="22"/>
          <w:lang w:val="en-GB"/>
        </w:rPr>
        <w:t>.</w:t>
      </w:r>
      <w:r w:rsidR="000B4B73" w:rsidRPr="002A3A3F">
        <w:rPr>
          <w:sz w:val="22"/>
          <w:szCs w:val="22"/>
          <w:lang w:val="en-GB"/>
        </w:rPr>
        <w:t xml:space="preserve"> A genuine need to prequalify Tenderers represents the situation where </w:t>
      </w:r>
      <w:r w:rsidR="00FE6B93" w:rsidRPr="002A3A3F">
        <w:rPr>
          <w:sz w:val="22"/>
          <w:szCs w:val="22"/>
          <w:lang w:val="en-GB"/>
        </w:rPr>
        <w:t xml:space="preserve">due to the complexity of the goods, services or works to be procured </w:t>
      </w:r>
      <w:r w:rsidR="004568C5" w:rsidRPr="002A3A3F">
        <w:rPr>
          <w:sz w:val="22"/>
          <w:szCs w:val="22"/>
          <w:lang w:val="en-GB"/>
        </w:rPr>
        <w:t xml:space="preserve">these are available </w:t>
      </w:r>
      <w:r w:rsidR="0062706B" w:rsidRPr="002A3A3F">
        <w:rPr>
          <w:sz w:val="22"/>
          <w:szCs w:val="22"/>
          <w:lang w:val="en-GB"/>
        </w:rPr>
        <w:t xml:space="preserve">only </w:t>
      </w:r>
      <w:r w:rsidR="004568C5" w:rsidRPr="002A3A3F">
        <w:rPr>
          <w:sz w:val="22"/>
          <w:szCs w:val="22"/>
          <w:lang w:val="en-GB"/>
        </w:rPr>
        <w:t>from a very limited number of market participants.</w:t>
      </w:r>
      <w:r w:rsidR="00DB14DD" w:rsidRPr="002A3A3F">
        <w:rPr>
          <w:sz w:val="22"/>
          <w:szCs w:val="22"/>
          <w:lang w:val="en-GB"/>
        </w:rPr>
        <w:t xml:space="preserve"> In the </w:t>
      </w:r>
      <w:r w:rsidR="00BA3CC1" w:rsidRPr="002A3A3F">
        <w:rPr>
          <w:sz w:val="22"/>
          <w:szCs w:val="22"/>
          <w:lang w:val="en-GB"/>
        </w:rPr>
        <w:t>latter</w:t>
      </w:r>
      <w:r w:rsidR="00DB14DD" w:rsidRPr="002A3A3F">
        <w:rPr>
          <w:sz w:val="22"/>
          <w:szCs w:val="22"/>
          <w:lang w:val="en-GB"/>
        </w:rPr>
        <w:t xml:space="preserve"> case, </w:t>
      </w:r>
      <w:r w:rsidR="00981C04" w:rsidRPr="002A3A3F">
        <w:rPr>
          <w:sz w:val="22"/>
          <w:szCs w:val="22"/>
          <w:lang w:val="en-GB"/>
        </w:rPr>
        <w:t xml:space="preserve">the </w:t>
      </w:r>
      <w:r w:rsidR="009A4793" w:rsidRPr="002A3A3F">
        <w:rPr>
          <w:sz w:val="22"/>
          <w:szCs w:val="22"/>
          <w:lang w:val="en-GB"/>
        </w:rPr>
        <w:t xml:space="preserve">technical </w:t>
      </w:r>
      <w:r w:rsidR="00981C04" w:rsidRPr="002A3A3F">
        <w:rPr>
          <w:sz w:val="22"/>
          <w:szCs w:val="22"/>
          <w:lang w:val="en-GB"/>
        </w:rPr>
        <w:t xml:space="preserve">requirements are typically complex with a relatively detailed </w:t>
      </w:r>
      <w:r w:rsidR="008C2E50" w:rsidRPr="002A3A3F">
        <w:rPr>
          <w:sz w:val="22"/>
          <w:szCs w:val="22"/>
          <w:lang w:val="en-GB"/>
        </w:rPr>
        <w:t>s</w:t>
      </w:r>
      <w:r w:rsidR="00981C04" w:rsidRPr="002A3A3F">
        <w:rPr>
          <w:sz w:val="22"/>
          <w:szCs w:val="22"/>
          <w:lang w:val="en-GB"/>
        </w:rPr>
        <w:t xml:space="preserve">election and </w:t>
      </w:r>
      <w:r w:rsidR="008C2E50" w:rsidRPr="002A3A3F">
        <w:rPr>
          <w:sz w:val="22"/>
          <w:szCs w:val="22"/>
          <w:lang w:val="en-GB"/>
        </w:rPr>
        <w:t>a</w:t>
      </w:r>
      <w:r w:rsidR="00981C04" w:rsidRPr="002A3A3F">
        <w:rPr>
          <w:sz w:val="22"/>
          <w:szCs w:val="22"/>
          <w:lang w:val="en-GB"/>
        </w:rPr>
        <w:t xml:space="preserve">ward </w:t>
      </w:r>
      <w:r w:rsidR="008C2E50" w:rsidRPr="002A3A3F">
        <w:rPr>
          <w:sz w:val="22"/>
          <w:szCs w:val="22"/>
          <w:lang w:val="en-GB"/>
        </w:rPr>
        <w:t>criteria</w:t>
      </w:r>
      <w:r w:rsidR="00981C04" w:rsidRPr="002A3A3F">
        <w:rPr>
          <w:sz w:val="22"/>
          <w:szCs w:val="22"/>
          <w:lang w:val="en-GB"/>
        </w:rPr>
        <w:t xml:space="preserve">. </w:t>
      </w:r>
      <w:r w:rsidR="004C45E0" w:rsidRPr="002A3A3F">
        <w:rPr>
          <w:sz w:val="22"/>
          <w:szCs w:val="22"/>
          <w:lang w:val="en-GB"/>
        </w:rPr>
        <w:t xml:space="preserve"> </w:t>
      </w:r>
    </w:p>
    <w:p w14:paraId="7C2AE245" w14:textId="77777777" w:rsidR="00951357" w:rsidRPr="002A3A3F" w:rsidRDefault="00A60D00" w:rsidP="00B06CFC">
      <w:pPr>
        <w:pStyle w:val="Heading1"/>
        <w:numPr>
          <w:ilvl w:val="0"/>
          <w:numId w:val="30"/>
        </w:numPr>
        <w:jc w:val="center"/>
        <w:rPr>
          <w:rFonts w:ascii="Times New Roman" w:hAnsi="Times New Roman"/>
          <w:sz w:val="22"/>
          <w:szCs w:val="22"/>
          <w:lang w:val="en-GB"/>
        </w:rPr>
      </w:pPr>
      <w:r w:rsidRPr="002A3A3F">
        <w:rPr>
          <w:rFonts w:ascii="Times New Roman" w:hAnsi="Times New Roman"/>
          <w:sz w:val="22"/>
          <w:szCs w:val="22"/>
          <w:lang w:val="en-GB"/>
        </w:rPr>
        <w:t>RESTRICTED TENDER STAGES</w:t>
      </w:r>
    </w:p>
    <w:p w14:paraId="14377505" w14:textId="77777777" w:rsidR="002919DF" w:rsidRPr="002A3A3F" w:rsidRDefault="002919DF" w:rsidP="00B06CFC">
      <w:pPr>
        <w:numPr>
          <w:ilvl w:val="0"/>
          <w:numId w:val="7"/>
        </w:numPr>
        <w:spacing w:before="120" w:after="120"/>
        <w:jc w:val="both"/>
        <w:rPr>
          <w:sz w:val="22"/>
          <w:szCs w:val="22"/>
          <w:lang w:val="en-GB"/>
        </w:rPr>
      </w:pPr>
      <w:r w:rsidRPr="002A3A3F">
        <w:rPr>
          <w:sz w:val="22"/>
          <w:szCs w:val="22"/>
          <w:lang w:val="en-GB"/>
        </w:rPr>
        <w:t xml:space="preserve">The procedure for the restricted tender shall be divided into two stages: </w:t>
      </w:r>
    </w:p>
    <w:p w14:paraId="2E90EF59" w14:textId="77777777" w:rsidR="002919DF" w:rsidRPr="002A3A3F" w:rsidRDefault="007908BF" w:rsidP="00B06CFC">
      <w:pPr>
        <w:numPr>
          <w:ilvl w:val="1"/>
          <w:numId w:val="7"/>
        </w:numPr>
        <w:spacing w:before="120" w:after="120"/>
        <w:jc w:val="both"/>
        <w:rPr>
          <w:sz w:val="22"/>
          <w:szCs w:val="22"/>
          <w:lang w:val="en-GB"/>
        </w:rPr>
      </w:pPr>
      <w:r w:rsidRPr="002A3A3F">
        <w:rPr>
          <w:sz w:val="22"/>
          <w:szCs w:val="22"/>
          <w:lang w:val="en-GB"/>
        </w:rPr>
        <w:t>T</w:t>
      </w:r>
      <w:r w:rsidR="002919DF" w:rsidRPr="002A3A3F">
        <w:rPr>
          <w:sz w:val="22"/>
          <w:szCs w:val="22"/>
          <w:lang w:val="en-GB"/>
        </w:rPr>
        <w:t>he</w:t>
      </w:r>
      <w:r w:rsidRPr="002A3A3F">
        <w:rPr>
          <w:sz w:val="22"/>
          <w:szCs w:val="22"/>
          <w:lang w:val="en-GB"/>
        </w:rPr>
        <w:t xml:space="preserve"> first</w:t>
      </w:r>
      <w:r w:rsidR="002919DF" w:rsidRPr="002A3A3F">
        <w:rPr>
          <w:sz w:val="22"/>
          <w:szCs w:val="22"/>
          <w:lang w:val="en-GB"/>
        </w:rPr>
        <w:t xml:space="preserve"> stage of selecting the </w:t>
      </w:r>
      <w:r w:rsidR="00FF3F1F" w:rsidRPr="002A3A3F">
        <w:rPr>
          <w:sz w:val="22"/>
          <w:szCs w:val="22"/>
          <w:lang w:val="en-GB"/>
        </w:rPr>
        <w:t>C</w:t>
      </w:r>
      <w:r w:rsidR="002919DF" w:rsidRPr="002A3A3F">
        <w:rPr>
          <w:sz w:val="22"/>
          <w:szCs w:val="22"/>
          <w:lang w:val="en-GB"/>
        </w:rPr>
        <w:t xml:space="preserve">andidates, by applying the qualification and selection criteria, in accordance with the provisions of </w:t>
      </w:r>
      <w:r w:rsidR="00FF3F1F" w:rsidRPr="002A3A3F">
        <w:rPr>
          <w:sz w:val="22"/>
          <w:szCs w:val="22"/>
          <w:lang w:val="en-GB"/>
        </w:rPr>
        <w:t>articles</w:t>
      </w:r>
      <w:r w:rsidR="002919DF" w:rsidRPr="002A3A3F">
        <w:rPr>
          <w:sz w:val="22"/>
          <w:szCs w:val="22"/>
          <w:lang w:val="en-GB"/>
        </w:rPr>
        <w:t xml:space="preserve"> 17-25</w:t>
      </w:r>
      <w:r w:rsidR="00FF3F1F" w:rsidRPr="002A3A3F">
        <w:rPr>
          <w:sz w:val="22"/>
          <w:szCs w:val="22"/>
          <w:lang w:val="en-GB"/>
        </w:rPr>
        <w:t xml:space="preserve"> of the </w:t>
      </w:r>
      <w:proofErr w:type="spellStart"/>
      <w:r w:rsidR="00606D9D" w:rsidRPr="002A3A3F">
        <w:rPr>
          <w:sz w:val="22"/>
          <w:szCs w:val="22"/>
          <w:lang w:val="en-GB"/>
        </w:rPr>
        <w:t>LPP</w:t>
      </w:r>
      <w:proofErr w:type="spellEnd"/>
      <w:r w:rsidR="002919DF" w:rsidRPr="002A3A3F">
        <w:rPr>
          <w:sz w:val="22"/>
          <w:szCs w:val="22"/>
          <w:lang w:val="en-GB"/>
        </w:rPr>
        <w:t xml:space="preserve">; </w:t>
      </w:r>
    </w:p>
    <w:p w14:paraId="093AFB75" w14:textId="77777777" w:rsidR="00951357" w:rsidRPr="002A3A3F" w:rsidRDefault="007908BF" w:rsidP="00B06CFC">
      <w:pPr>
        <w:numPr>
          <w:ilvl w:val="1"/>
          <w:numId w:val="7"/>
        </w:numPr>
        <w:spacing w:before="120" w:after="120"/>
        <w:jc w:val="both"/>
        <w:rPr>
          <w:sz w:val="22"/>
          <w:szCs w:val="22"/>
          <w:lang w:val="en-GB"/>
        </w:rPr>
      </w:pPr>
      <w:r w:rsidRPr="002A3A3F">
        <w:rPr>
          <w:sz w:val="22"/>
          <w:szCs w:val="22"/>
          <w:lang w:val="en-GB"/>
        </w:rPr>
        <w:t>T</w:t>
      </w:r>
      <w:r w:rsidR="002919DF" w:rsidRPr="002A3A3F">
        <w:rPr>
          <w:sz w:val="22"/>
          <w:szCs w:val="22"/>
          <w:lang w:val="en-GB"/>
        </w:rPr>
        <w:t>he</w:t>
      </w:r>
      <w:r w:rsidRPr="002A3A3F">
        <w:rPr>
          <w:sz w:val="22"/>
          <w:szCs w:val="22"/>
          <w:lang w:val="en-GB"/>
        </w:rPr>
        <w:t xml:space="preserve"> second</w:t>
      </w:r>
      <w:r w:rsidR="002919DF" w:rsidRPr="002A3A3F">
        <w:rPr>
          <w:sz w:val="22"/>
          <w:szCs w:val="22"/>
          <w:lang w:val="en-GB"/>
        </w:rPr>
        <w:t xml:space="preserve"> stage of evaluating </w:t>
      </w:r>
      <w:r w:rsidR="00FF3F1F" w:rsidRPr="002A3A3F">
        <w:rPr>
          <w:sz w:val="22"/>
          <w:szCs w:val="22"/>
          <w:lang w:val="en-GB"/>
        </w:rPr>
        <w:t>submitted T</w:t>
      </w:r>
      <w:r w:rsidR="002919DF" w:rsidRPr="002A3A3F">
        <w:rPr>
          <w:sz w:val="22"/>
          <w:szCs w:val="22"/>
          <w:lang w:val="en-GB"/>
        </w:rPr>
        <w:t>enders by the selected</w:t>
      </w:r>
      <w:r w:rsidR="00B3706E" w:rsidRPr="002A3A3F">
        <w:rPr>
          <w:sz w:val="22"/>
          <w:szCs w:val="22"/>
          <w:lang w:val="en-GB"/>
        </w:rPr>
        <w:t xml:space="preserve"> and invited</w:t>
      </w:r>
      <w:r w:rsidR="002919DF" w:rsidRPr="002A3A3F">
        <w:rPr>
          <w:sz w:val="22"/>
          <w:szCs w:val="22"/>
          <w:lang w:val="en-GB"/>
        </w:rPr>
        <w:t xml:space="preserve"> </w:t>
      </w:r>
      <w:r w:rsidR="00FF3F1F" w:rsidRPr="002A3A3F">
        <w:rPr>
          <w:sz w:val="22"/>
          <w:szCs w:val="22"/>
          <w:lang w:val="en-GB"/>
        </w:rPr>
        <w:t>C</w:t>
      </w:r>
      <w:r w:rsidR="002919DF" w:rsidRPr="002A3A3F">
        <w:rPr>
          <w:sz w:val="22"/>
          <w:szCs w:val="22"/>
          <w:lang w:val="en-GB"/>
        </w:rPr>
        <w:t>andidates</w:t>
      </w:r>
      <w:r w:rsidR="00FF3F1F" w:rsidRPr="002A3A3F">
        <w:rPr>
          <w:sz w:val="22"/>
          <w:szCs w:val="22"/>
          <w:lang w:val="en-GB"/>
        </w:rPr>
        <w:t xml:space="preserve"> in accordance with the</w:t>
      </w:r>
      <w:r w:rsidR="002919DF" w:rsidRPr="002A3A3F">
        <w:rPr>
          <w:sz w:val="22"/>
          <w:szCs w:val="22"/>
          <w:lang w:val="en-GB"/>
        </w:rPr>
        <w:t xml:space="preserve"> </w:t>
      </w:r>
      <w:r w:rsidR="00FF3F1F" w:rsidRPr="002A3A3F">
        <w:rPr>
          <w:sz w:val="22"/>
          <w:szCs w:val="22"/>
          <w:lang w:val="en-GB"/>
        </w:rPr>
        <w:t xml:space="preserve">advertised </w:t>
      </w:r>
      <w:r w:rsidR="002919DF" w:rsidRPr="002A3A3F">
        <w:rPr>
          <w:sz w:val="22"/>
          <w:szCs w:val="22"/>
          <w:lang w:val="en-GB"/>
        </w:rPr>
        <w:t>award criteri</w:t>
      </w:r>
      <w:r w:rsidR="00FF3F1F" w:rsidRPr="002A3A3F">
        <w:rPr>
          <w:sz w:val="22"/>
          <w:szCs w:val="22"/>
          <w:lang w:val="en-GB"/>
        </w:rPr>
        <w:t>a</w:t>
      </w:r>
      <w:r w:rsidR="002919DF" w:rsidRPr="002A3A3F">
        <w:rPr>
          <w:sz w:val="22"/>
          <w:szCs w:val="22"/>
          <w:lang w:val="en-GB"/>
        </w:rPr>
        <w:t>.</w:t>
      </w:r>
    </w:p>
    <w:p w14:paraId="7293402A" w14:textId="77777777" w:rsidR="001358F8" w:rsidRPr="002A3A3F" w:rsidRDefault="004C03C7" w:rsidP="00B06CFC">
      <w:pPr>
        <w:pStyle w:val="Heading1"/>
        <w:numPr>
          <w:ilvl w:val="0"/>
          <w:numId w:val="30"/>
        </w:numPr>
        <w:jc w:val="center"/>
        <w:rPr>
          <w:rFonts w:ascii="Times New Roman" w:hAnsi="Times New Roman"/>
          <w:sz w:val="22"/>
          <w:szCs w:val="22"/>
          <w:lang w:val="en-GB"/>
        </w:rPr>
      </w:pPr>
      <w:bookmarkStart w:id="3" w:name="_Toc41397136"/>
      <w:r w:rsidRPr="002A3A3F">
        <w:rPr>
          <w:rFonts w:ascii="Times New Roman" w:hAnsi="Times New Roman"/>
          <w:sz w:val="22"/>
          <w:szCs w:val="22"/>
          <w:lang w:val="en-GB"/>
        </w:rPr>
        <w:t>INITIATION OF THE PROCUREMENT PROCEDURE</w:t>
      </w:r>
      <w:bookmarkEnd w:id="3"/>
    </w:p>
    <w:p w14:paraId="161174E9" w14:textId="61FCFD8A" w:rsidR="003A518D" w:rsidRPr="002A3A3F" w:rsidRDefault="00D94278" w:rsidP="00B06CFC">
      <w:pPr>
        <w:numPr>
          <w:ilvl w:val="0"/>
          <w:numId w:val="7"/>
        </w:numPr>
        <w:spacing w:before="120" w:after="120"/>
        <w:jc w:val="both"/>
        <w:rPr>
          <w:sz w:val="22"/>
          <w:szCs w:val="22"/>
          <w:lang w:val="en-GB"/>
        </w:rPr>
      </w:pPr>
      <w:r w:rsidRPr="002A3A3F">
        <w:rPr>
          <w:sz w:val="22"/>
          <w:szCs w:val="22"/>
          <w:lang w:val="en-GB"/>
        </w:rPr>
        <w:t xml:space="preserve">To initiate </w:t>
      </w:r>
      <w:r w:rsidR="008F0AB0" w:rsidRPr="002A3A3F">
        <w:rPr>
          <w:sz w:val="22"/>
          <w:szCs w:val="22"/>
          <w:lang w:val="en-GB"/>
        </w:rPr>
        <w:t xml:space="preserve">a </w:t>
      </w:r>
      <w:r w:rsidR="00690FE5" w:rsidRPr="002A3A3F">
        <w:rPr>
          <w:sz w:val="22"/>
          <w:szCs w:val="22"/>
          <w:lang w:val="en-GB"/>
        </w:rPr>
        <w:t>restricted tender</w:t>
      </w:r>
      <w:r w:rsidR="00A3244F" w:rsidRPr="002A3A3F">
        <w:rPr>
          <w:sz w:val="22"/>
          <w:szCs w:val="22"/>
          <w:lang w:val="en-GB"/>
        </w:rPr>
        <w:t xml:space="preserve"> </w:t>
      </w:r>
      <w:r w:rsidR="00CF538C" w:rsidRPr="002A3A3F">
        <w:rPr>
          <w:sz w:val="22"/>
          <w:szCs w:val="22"/>
          <w:lang w:val="en-GB"/>
        </w:rPr>
        <w:t>as</w:t>
      </w:r>
      <w:r w:rsidR="00B913A1" w:rsidRPr="002A3A3F">
        <w:rPr>
          <w:sz w:val="22"/>
          <w:szCs w:val="22"/>
          <w:lang w:val="en-GB"/>
        </w:rPr>
        <w:t xml:space="preserve"> </w:t>
      </w:r>
      <w:r w:rsidR="008F0AB0" w:rsidRPr="002A3A3F">
        <w:rPr>
          <w:sz w:val="22"/>
          <w:szCs w:val="22"/>
          <w:lang w:val="en-GB"/>
        </w:rPr>
        <w:t xml:space="preserve">an </w:t>
      </w:r>
      <w:r w:rsidR="00B913A1" w:rsidRPr="002A3A3F">
        <w:rPr>
          <w:sz w:val="22"/>
          <w:szCs w:val="22"/>
          <w:lang w:val="en-GB"/>
        </w:rPr>
        <w:t>electronic tendering procedure</w:t>
      </w:r>
      <w:r w:rsidR="00CF538C" w:rsidRPr="002A3A3F">
        <w:rPr>
          <w:sz w:val="22"/>
          <w:szCs w:val="22"/>
          <w:lang w:val="en-GB"/>
        </w:rPr>
        <w:t xml:space="preserve"> in the </w:t>
      </w:r>
      <w:proofErr w:type="spellStart"/>
      <w:r w:rsidR="00CF538C" w:rsidRPr="002A3A3F">
        <w:rPr>
          <w:sz w:val="22"/>
          <w:szCs w:val="22"/>
          <w:lang w:val="en-GB"/>
        </w:rPr>
        <w:t>MTender</w:t>
      </w:r>
      <w:proofErr w:type="spellEnd"/>
      <w:r w:rsidR="00CF538C" w:rsidRPr="002A3A3F">
        <w:rPr>
          <w:sz w:val="22"/>
          <w:szCs w:val="22"/>
          <w:lang w:val="en-GB"/>
        </w:rPr>
        <w:t xml:space="preserve"> System</w:t>
      </w:r>
      <w:r w:rsidRPr="002A3A3F">
        <w:rPr>
          <w:sz w:val="22"/>
          <w:szCs w:val="22"/>
          <w:lang w:val="en-GB"/>
        </w:rPr>
        <w:t xml:space="preserve">, the </w:t>
      </w:r>
      <w:r w:rsidR="00424748" w:rsidRPr="002A3A3F">
        <w:rPr>
          <w:sz w:val="22"/>
          <w:szCs w:val="22"/>
          <w:lang w:val="en-GB"/>
        </w:rPr>
        <w:t xml:space="preserve">Contracting Authorities </w:t>
      </w:r>
      <w:r w:rsidRPr="002A3A3F">
        <w:rPr>
          <w:sz w:val="22"/>
          <w:szCs w:val="22"/>
          <w:lang w:val="en-GB"/>
        </w:rPr>
        <w:t xml:space="preserve">shall access online their procurement plan on the </w:t>
      </w:r>
      <w:proofErr w:type="spellStart"/>
      <w:r w:rsidRPr="002A3A3F">
        <w:rPr>
          <w:sz w:val="22"/>
          <w:szCs w:val="22"/>
          <w:lang w:val="en-GB"/>
        </w:rPr>
        <w:t>MTender</w:t>
      </w:r>
      <w:proofErr w:type="spellEnd"/>
      <w:r w:rsidR="00FF31E9" w:rsidRPr="002A3A3F">
        <w:rPr>
          <w:sz w:val="22"/>
          <w:szCs w:val="22"/>
          <w:lang w:val="en-GB"/>
        </w:rPr>
        <w:t xml:space="preserve"> System</w:t>
      </w:r>
      <w:r w:rsidRPr="002A3A3F">
        <w:rPr>
          <w:sz w:val="22"/>
          <w:szCs w:val="22"/>
          <w:lang w:val="en-GB"/>
        </w:rPr>
        <w:t xml:space="preserve">, identify </w:t>
      </w:r>
      <w:r w:rsidR="005F6334" w:rsidRPr="002A3A3F">
        <w:rPr>
          <w:sz w:val="22"/>
          <w:szCs w:val="22"/>
          <w:lang w:val="en-GB"/>
        </w:rPr>
        <w:t xml:space="preserve">the </w:t>
      </w:r>
      <w:r w:rsidRPr="002A3A3F">
        <w:rPr>
          <w:sz w:val="22"/>
          <w:szCs w:val="22"/>
          <w:lang w:val="en-GB"/>
        </w:rPr>
        <w:t xml:space="preserve">relevant </w:t>
      </w:r>
      <w:r w:rsidR="00FF31E9" w:rsidRPr="002A3A3F">
        <w:rPr>
          <w:sz w:val="22"/>
          <w:szCs w:val="22"/>
          <w:lang w:val="en-GB"/>
        </w:rPr>
        <w:t>procurement</w:t>
      </w:r>
      <w:r w:rsidR="006C6528" w:rsidRPr="002A3A3F">
        <w:rPr>
          <w:sz w:val="22"/>
          <w:szCs w:val="22"/>
          <w:lang w:val="en-GB"/>
        </w:rPr>
        <w:t xml:space="preserve"> in the procurement </w:t>
      </w:r>
      <w:r w:rsidRPr="002A3A3F">
        <w:rPr>
          <w:sz w:val="22"/>
          <w:szCs w:val="22"/>
          <w:lang w:val="en-GB"/>
        </w:rPr>
        <w:t>plan</w:t>
      </w:r>
      <w:r w:rsidR="006C6528" w:rsidRPr="002A3A3F">
        <w:rPr>
          <w:sz w:val="22"/>
          <w:szCs w:val="22"/>
          <w:lang w:val="en-GB"/>
        </w:rPr>
        <w:t xml:space="preserve"> </w:t>
      </w:r>
      <w:r w:rsidRPr="002A3A3F">
        <w:rPr>
          <w:sz w:val="22"/>
          <w:szCs w:val="22"/>
          <w:lang w:val="en-GB"/>
        </w:rPr>
        <w:t xml:space="preserve">and its budgetary </w:t>
      </w:r>
      <w:r w:rsidR="006D5252" w:rsidRPr="002A3A3F">
        <w:rPr>
          <w:sz w:val="22"/>
          <w:szCs w:val="22"/>
          <w:lang w:val="en-GB"/>
        </w:rPr>
        <w:t xml:space="preserve">line </w:t>
      </w:r>
      <w:r w:rsidRPr="002A3A3F">
        <w:rPr>
          <w:sz w:val="22"/>
          <w:szCs w:val="22"/>
          <w:lang w:val="en-GB"/>
        </w:rPr>
        <w:t xml:space="preserve">and prepare </w:t>
      </w:r>
      <w:r w:rsidR="006C6528" w:rsidRPr="002A3A3F">
        <w:rPr>
          <w:sz w:val="22"/>
          <w:szCs w:val="22"/>
          <w:lang w:val="en-GB"/>
        </w:rPr>
        <w:t xml:space="preserve">the Contract Notice </w:t>
      </w:r>
      <w:r w:rsidR="00D670F8" w:rsidRPr="002A3A3F">
        <w:rPr>
          <w:sz w:val="22"/>
          <w:szCs w:val="22"/>
          <w:lang w:val="en-GB"/>
        </w:rPr>
        <w:t xml:space="preserve">in the format prescribed by the </w:t>
      </w:r>
      <w:proofErr w:type="spellStart"/>
      <w:r w:rsidR="00D670F8" w:rsidRPr="002A3A3F">
        <w:rPr>
          <w:sz w:val="22"/>
          <w:szCs w:val="22"/>
          <w:lang w:val="en-GB"/>
        </w:rPr>
        <w:t>MTender</w:t>
      </w:r>
      <w:proofErr w:type="spellEnd"/>
      <w:r w:rsidR="00D670F8" w:rsidRPr="002A3A3F">
        <w:rPr>
          <w:sz w:val="22"/>
          <w:szCs w:val="22"/>
          <w:lang w:val="en-GB"/>
        </w:rPr>
        <w:t xml:space="preserve"> System</w:t>
      </w:r>
      <w:r w:rsidR="00A3244F" w:rsidRPr="002A3A3F">
        <w:rPr>
          <w:sz w:val="22"/>
          <w:szCs w:val="22"/>
          <w:lang w:val="en-GB"/>
        </w:rPr>
        <w:t xml:space="preserve">. </w:t>
      </w:r>
      <w:r w:rsidR="003A518D" w:rsidRPr="002A3A3F">
        <w:rPr>
          <w:sz w:val="22"/>
          <w:szCs w:val="22"/>
          <w:lang w:val="en-GB"/>
        </w:rPr>
        <w:t>A</w:t>
      </w:r>
      <w:r w:rsidR="001D12AB" w:rsidRPr="002A3A3F">
        <w:rPr>
          <w:sz w:val="22"/>
          <w:szCs w:val="22"/>
          <w:lang w:val="en-GB"/>
        </w:rPr>
        <w:t xml:space="preserve"> public procurement</w:t>
      </w:r>
      <w:r w:rsidR="00A3244F" w:rsidRPr="002A3A3F">
        <w:rPr>
          <w:sz w:val="22"/>
          <w:szCs w:val="22"/>
          <w:lang w:val="en-GB"/>
        </w:rPr>
        <w:t xml:space="preserve"> c</w:t>
      </w:r>
      <w:r w:rsidR="003A518D" w:rsidRPr="002A3A3F">
        <w:rPr>
          <w:sz w:val="22"/>
          <w:szCs w:val="22"/>
          <w:lang w:val="en-GB"/>
        </w:rPr>
        <w:t xml:space="preserve">ontract can </w:t>
      </w:r>
      <w:r w:rsidR="0011251A" w:rsidRPr="002A3A3F">
        <w:rPr>
          <w:sz w:val="22"/>
          <w:szCs w:val="22"/>
          <w:lang w:val="en-GB"/>
        </w:rPr>
        <w:t xml:space="preserve">only </w:t>
      </w:r>
      <w:r w:rsidR="003A518D" w:rsidRPr="002A3A3F">
        <w:rPr>
          <w:sz w:val="22"/>
          <w:szCs w:val="22"/>
          <w:lang w:val="en-GB"/>
        </w:rPr>
        <w:t xml:space="preserve">be awarded </w:t>
      </w:r>
      <w:r w:rsidR="00CC744E" w:rsidRPr="002A3A3F">
        <w:rPr>
          <w:sz w:val="22"/>
          <w:szCs w:val="22"/>
          <w:lang w:val="en-GB"/>
        </w:rPr>
        <w:t>via</w:t>
      </w:r>
      <w:r w:rsidR="003A518D" w:rsidRPr="002A3A3F">
        <w:rPr>
          <w:sz w:val="22"/>
          <w:szCs w:val="22"/>
          <w:lang w:val="en-GB"/>
        </w:rPr>
        <w:t xml:space="preserve"> </w:t>
      </w:r>
      <w:r w:rsidR="00690FE5" w:rsidRPr="002A3A3F">
        <w:rPr>
          <w:sz w:val="22"/>
          <w:szCs w:val="22"/>
          <w:lang w:val="en-GB"/>
        </w:rPr>
        <w:t>restricted tender</w:t>
      </w:r>
      <w:r w:rsidR="00A3244F" w:rsidRPr="002A3A3F">
        <w:rPr>
          <w:sz w:val="22"/>
          <w:szCs w:val="22"/>
          <w:lang w:val="en-GB"/>
        </w:rPr>
        <w:t xml:space="preserve"> when this </w:t>
      </w:r>
      <w:r w:rsidR="003A518D" w:rsidRPr="002A3A3F">
        <w:rPr>
          <w:sz w:val="22"/>
          <w:szCs w:val="22"/>
          <w:lang w:val="en-GB"/>
        </w:rPr>
        <w:t xml:space="preserve">procurement method </w:t>
      </w:r>
      <w:r w:rsidR="005F6334" w:rsidRPr="002A3A3F">
        <w:rPr>
          <w:sz w:val="22"/>
          <w:szCs w:val="22"/>
          <w:lang w:val="en-GB"/>
        </w:rPr>
        <w:t>has been</w:t>
      </w:r>
      <w:r w:rsidR="00A3244F" w:rsidRPr="002A3A3F">
        <w:rPr>
          <w:sz w:val="22"/>
          <w:szCs w:val="22"/>
          <w:lang w:val="en-GB"/>
        </w:rPr>
        <w:t xml:space="preserve"> envisaged </w:t>
      </w:r>
      <w:r w:rsidR="003A518D" w:rsidRPr="002A3A3F">
        <w:rPr>
          <w:sz w:val="22"/>
          <w:szCs w:val="22"/>
          <w:lang w:val="en-GB"/>
        </w:rPr>
        <w:t xml:space="preserve">in the </w:t>
      </w:r>
      <w:r w:rsidR="0011251A" w:rsidRPr="002A3A3F">
        <w:rPr>
          <w:sz w:val="22"/>
          <w:szCs w:val="22"/>
          <w:lang w:val="en-GB"/>
        </w:rPr>
        <w:t xml:space="preserve">approved </w:t>
      </w:r>
      <w:r w:rsidR="003A518D" w:rsidRPr="002A3A3F">
        <w:rPr>
          <w:sz w:val="22"/>
          <w:szCs w:val="22"/>
          <w:lang w:val="en-GB"/>
        </w:rPr>
        <w:t>procurement plan</w:t>
      </w:r>
      <w:r w:rsidR="00A3244F" w:rsidRPr="002A3A3F">
        <w:rPr>
          <w:sz w:val="22"/>
          <w:szCs w:val="22"/>
          <w:lang w:val="en-GB"/>
        </w:rPr>
        <w:t xml:space="preserve"> of the </w:t>
      </w:r>
      <w:r w:rsidR="00CC744E" w:rsidRPr="002A3A3F">
        <w:rPr>
          <w:sz w:val="22"/>
          <w:szCs w:val="22"/>
          <w:lang w:val="en-GB"/>
        </w:rPr>
        <w:t>Contracting Authority</w:t>
      </w:r>
      <w:r w:rsidR="003A518D" w:rsidRPr="002A3A3F">
        <w:rPr>
          <w:sz w:val="22"/>
          <w:szCs w:val="22"/>
          <w:lang w:val="en-GB"/>
        </w:rPr>
        <w:t xml:space="preserve">. </w:t>
      </w:r>
    </w:p>
    <w:p w14:paraId="36BEC69E" w14:textId="2945F5F7" w:rsidR="00964201" w:rsidRPr="002A3A3F" w:rsidRDefault="00964201" w:rsidP="00B06CFC">
      <w:pPr>
        <w:numPr>
          <w:ilvl w:val="0"/>
          <w:numId w:val="7"/>
        </w:numPr>
        <w:spacing w:before="120" w:after="120"/>
        <w:jc w:val="both"/>
        <w:rPr>
          <w:sz w:val="22"/>
          <w:szCs w:val="22"/>
          <w:lang w:val="en-GB"/>
        </w:rPr>
      </w:pPr>
      <w:r w:rsidRPr="002A3A3F">
        <w:rPr>
          <w:sz w:val="22"/>
          <w:szCs w:val="22"/>
          <w:lang w:val="en-GB"/>
        </w:rPr>
        <w:t xml:space="preserve">The Tender Documents shall be prepared following a standard form for the </w:t>
      </w:r>
      <w:r w:rsidR="005A3323" w:rsidRPr="002A3A3F">
        <w:rPr>
          <w:sz w:val="22"/>
          <w:szCs w:val="22"/>
          <w:lang w:val="en-GB"/>
        </w:rPr>
        <w:t>T</w:t>
      </w:r>
      <w:r w:rsidRPr="002A3A3F">
        <w:rPr>
          <w:sz w:val="22"/>
          <w:szCs w:val="22"/>
          <w:lang w:val="en-GB"/>
        </w:rPr>
        <w:t xml:space="preserve">ender </w:t>
      </w:r>
      <w:r w:rsidR="005A3323" w:rsidRPr="002A3A3F">
        <w:rPr>
          <w:sz w:val="22"/>
          <w:szCs w:val="22"/>
          <w:lang w:val="en-GB"/>
        </w:rPr>
        <w:t>D</w:t>
      </w:r>
      <w:r w:rsidRPr="002A3A3F">
        <w:rPr>
          <w:sz w:val="22"/>
          <w:szCs w:val="22"/>
          <w:lang w:val="en-GB"/>
        </w:rPr>
        <w:t xml:space="preserve">ocuments for the </w:t>
      </w:r>
      <w:r w:rsidR="00690FE5" w:rsidRPr="002A3A3F">
        <w:rPr>
          <w:sz w:val="22"/>
          <w:szCs w:val="22"/>
          <w:lang w:val="en-GB"/>
        </w:rPr>
        <w:t>restricted tender</w:t>
      </w:r>
      <w:r w:rsidR="00092807" w:rsidRPr="002A3A3F">
        <w:rPr>
          <w:sz w:val="22"/>
          <w:szCs w:val="22"/>
          <w:lang w:val="en-GB"/>
        </w:rPr>
        <w:t xml:space="preserve"> </w:t>
      </w:r>
      <w:r w:rsidR="000D3957" w:rsidRPr="002A3A3F">
        <w:rPr>
          <w:sz w:val="22"/>
          <w:szCs w:val="22"/>
          <w:lang w:val="en-GB"/>
        </w:rPr>
        <w:t>approved by the Ministry of Finance</w:t>
      </w:r>
      <w:r w:rsidRPr="002A3A3F">
        <w:rPr>
          <w:sz w:val="22"/>
          <w:szCs w:val="22"/>
          <w:lang w:val="en-GB"/>
        </w:rPr>
        <w:t>.</w:t>
      </w:r>
      <w:r w:rsidR="00CF6BCC" w:rsidRPr="002A3A3F">
        <w:rPr>
          <w:sz w:val="22"/>
          <w:szCs w:val="22"/>
          <w:lang w:val="en-GB"/>
        </w:rPr>
        <w:t xml:space="preserve"> </w:t>
      </w:r>
      <w:r w:rsidR="00CF6BCC" w:rsidRPr="002A3A3F">
        <w:rPr>
          <w:sz w:val="22"/>
          <w:szCs w:val="22"/>
        </w:rPr>
        <w:t>The Economic Operator is expected to examine all instructions, forms, terms, and specifications set in the Tender Documents. Failure to furnish all information or documentation required by the Tender Documents shall result in the rejection of the Candidature or Tender, as appropriate.</w:t>
      </w:r>
    </w:p>
    <w:p w14:paraId="4FD6692C" w14:textId="4B52005B" w:rsidR="00964201" w:rsidRPr="002A3A3F" w:rsidRDefault="00964201" w:rsidP="009B6E09">
      <w:pPr>
        <w:numPr>
          <w:ilvl w:val="0"/>
          <w:numId w:val="7"/>
        </w:numPr>
        <w:spacing w:before="120" w:after="120"/>
        <w:jc w:val="both"/>
        <w:rPr>
          <w:sz w:val="22"/>
          <w:szCs w:val="22"/>
          <w:lang w:val="en-GB"/>
        </w:rPr>
      </w:pPr>
      <w:r w:rsidRPr="002A3A3F">
        <w:rPr>
          <w:sz w:val="22"/>
          <w:szCs w:val="22"/>
          <w:lang w:val="en-GB"/>
        </w:rPr>
        <w:lastRenderedPageBreak/>
        <w:t>The Contract Notice shall</w:t>
      </w:r>
      <w:r w:rsidR="009B6E09" w:rsidRPr="002A3A3F">
        <w:rPr>
          <w:sz w:val="22"/>
          <w:szCs w:val="22"/>
          <w:lang w:val="en-GB"/>
        </w:rPr>
        <w:t xml:space="preserve"> </w:t>
      </w:r>
      <w:r w:rsidR="009B6E09" w:rsidRPr="002A3A3F">
        <w:rPr>
          <w:sz w:val="22"/>
          <w:szCs w:val="22"/>
        </w:rPr>
        <w:t xml:space="preserve">contain all the information required by Annex 3 of the </w:t>
      </w:r>
      <w:proofErr w:type="spellStart"/>
      <w:r w:rsidR="009B6E09" w:rsidRPr="002A3A3F">
        <w:rPr>
          <w:sz w:val="22"/>
          <w:szCs w:val="22"/>
        </w:rPr>
        <w:t>LPP</w:t>
      </w:r>
      <w:proofErr w:type="spellEnd"/>
      <w:r w:rsidR="009B6E09" w:rsidRPr="002A3A3F">
        <w:rPr>
          <w:sz w:val="22"/>
          <w:szCs w:val="22"/>
        </w:rPr>
        <w:t xml:space="preserve"> and in the format approved by the Ministry of Finance</w:t>
      </w:r>
      <w:r w:rsidR="007E4BE3" w:rsidRPr="002A3A3F">
        <w:rPr>
          <w:sz w:val="22"/>
          <w:szCs w:val="22"/>
          <w:lang w:val="en-GB"/>
        </w:rPr>
        <w:t>.</w:t>
      </w:r>
      <w:r w:rsidR="0031069F" w:rsidRPr="002A3A3F">
        <w:rPr>
          <w:sz w:val="22"/>
          <w:szCs w:val="22"/>
          <w:lang w:val="en-GB"/>
        </w:rPr>
        <w:t xml:space="preserve"> The Tender Documents shall contain all the information provided in article</w:t>
      </w:r>
      <w:r w:rsidR="00CD0DD5" w:rsidRPr="002A3A3F">
        <w:rPr>
          <w:sz w:val="22"/>
          <w:szCs w:val="22"/>
          <w:lang w:val="en-GB"/>
        </w:rPr>
        <w:t>s</w:t>
      </w:r>
      <w:r w:rsidR="00F80DFA" w:rsidRPr="002A3A3F">
        <w:rPr>
          <w:sz w:val="22"/>
          <w:szCs w:val="22"/>
          <w:lang w:val="en-GB"/>
        </w:rPr>
        <w:t xml:space="preserve"> 34,</w:t>
      </w:r>
      <w:r w:rsidR="00CD0DD5" w:rsidRPr="002A3A3F">
        <w:rPr>
          <w:sz w:val="22"/>
          <w:szCs w:val="22"/>
          <w:lang w:val="en-GB"/>
        </w:rPr>
        <w:t xml:space="preserve"> 3</w:t>
      </w:r>
      <w:r w:rsidR="00F80DFA" w:rsidRPr="002A3A3F">
        <w:rPr>
          <w:sz w:val="22"/>
          <w:szCs w:val="22"/>
          <w:lang w:val="en-GB"/>
        </w:rPr>
        <w:t>7, 39, 40 and 43</w:t>
      </w:r>
      <w:r w:rsidR="002863D9" w:rsidRPr="002A3A3F">
        <w:rPr>
          <w:sz w:val="22"/>
          <w:szCs w:val="22"/>
          <w:lang w:val="en-GB"/>
        </w:rPr>
        <w:t xml:space="preserve"> of the </w:t>
      </w:r>
      <w:proofErr w:type="spellStart"/>
      <w:r w:rsidR="002863D9" w:rsidRPr="002A3A3F">
        <w:rPr>
          <w:sz w:val="22"/>
          <w:szCs w:val="22"/>
          <w:lang w:val="en-GB"/>
        </w:rPr>
        <w:t>LPP</w:t>
      </w:r>
      <w:proofErr w:type="spellEnd"/>
      <w:r w:rsidR="00F80DFA" w:rsidRPr="002A3A3F">
        <w:rPr>
          <w:sz w:val="22"/>
          <w:szCs w:val="22"/>
          <w:lang w:val="en-GB"/>
        </w:rPr>
        <w:t xml:space="preserve"> and </w:t>
      </w:r>
      <w:r w:rsidR="00F80DFA" w:rsidRPr="002A3A3F">
        <w:rPr>
          <w:sz w:val="22"/>
          <w:szCs w:val="22"/>
        </w:rPr>
        <w:t>in the format approved by the Ministry of Finance</w:t>
      </w:r>
      <w:r w:rsidR="006F7090" w:rsidRPr="002A3A3F">
        <w:rPr>
          <w:sz w:val="22"/>
          <w:szCs w:val="22"/>
        </w:rPr>
        <w:t>.</w:t>
      </w:r>
    </w:p>
    <w:p w14:paraId="6F8DABA7" w14:textId="493CBB59" w:rsidR="00964201" w:rsidRPr="002A3A3F" w:rsidRDefault="00964201" w:rsidP="00B06CFC">
      <w:pPr>
        <w:numPr>
          <w:ilvl w:val="0"/>
          <w:numId w:val="7"/>
        </w:numPr>
        <w:spacing w:before="120" w:after="120"/>
        <w:jc w:val="both"/>
        <w:rPr>
          <w:sz w:val="22"/>
          <w:szCs w:val="22"/>
          <w:lang w:val="en-GB"/>
        </w:rPr>
      </w:pPr>
      <w:r w:rsidRPr="002A3A3F">
        <w:rPr>
          <w:sz w:val="22"/>
          <w:szCs w:val="22"/>
          <w:lang w:val="en-GB"/>
        </w:rPr>
        <w:t>The Contract Notice and the Tender Documents</w:t>
      </w:r>
      <w:r w:rsidR="00FD5014" w:rsidRPr="002A3A3F">
        <w:rPr>
          <w:sz w:val="22"/>
          <w:szCs w:val="22"/>
        </w:rPr>
        <w:t>, approved by the Working Group or Procurement Officer, in accordance with the Government Decree no. 667/2016 on approval of the Regulation on the activity of the Working Group,</w:t>
      </w:r>
      <w:r w:rsidRPr="002A3A3F">
        <w:rPr>
          <w:sz w:val="22"/>
          <w:szCs w:val="22"/>
          <w:lang w:val="en-GB"/>
        </w:rPr>
        <w:t xml:space="preserve"> shall be submitted for publication on the </w:t>
      </w:r>
      <w:proofErr w:type="spellStart"/>
      <w:r w:rsidR="00FF31E9" w:rsidRPr="002A3A3F">
        <w:rPr>
          <w:sz w:val="22"/>
          <w:szCs w:val="22"/>
          <w:lang w:val="en-GB"/>
        </w:rPr>
        <w:t>MTender</w:t>
      </w:r>
      <w:proofErr w:type="spellEnd"/>
      <w:r w:rsidR="00FF31E9" w:rsidRPr="002A3A3F">
        <w:rPr>
          <w:sz w:val="22"/>
          <w:szCs w:val="22"/>
          <w:lang w:val="en-GB"/>
        </w:rPr>
        <w:t xml:space="preserve"> System</w:t>
      </w:r>
      <w:r w:rsidR="00B63C82" w:rsidRPr="002A3A3F">
        <w:rPr>
          <w:sz w:val="22"/>
          <w:szCs w:val="22"/>
          <w:lang w:val="en-GB"/>
        </w:rPr>
        <w:t xml:space="preserve"> </w:t>
      </w:r>
      <w:r w:rsidRPr="002A3A3F">
        <w:rPr>
          <w:sz w:val="22"/>
          <w:szCs w:val="22"/>
          <w:lang w:val="en-GB"/>
        </w:rPr>
        <w:t xml:space="preserve">following </w:t>
      </w:r>
      <w:r w:rsidR="00E0603B" w:rsidRPr="002A3A3F">
        <w:rPr>
          <w:sz w:val="22"/>
          <w:szCs w:val="22"/>
          <w:lang w:val="en-GB"/>
        </w:rPr>
        <w:t xml:space="preserve">the </w:t>
      </w:r>
      <w:r w:rsidRPr="002A3A3F">
        <w:rPr>
          <w:sz w:val="22"/>
          <w:szCs w:val="22"/>
          <w:lang w:val="en-GB"/>
        </w:rPr>
        <w:t xml:space="preserve">electronic submission procedures specified in the </w:t>
      </w:r>
      <w:proofErr w:type="spellStart"/>
      <w:r w:rsidR="00AA7FAB" w:rsidRPr="002A3A3F">
        <w:rPr>
          <w:sz w:val="22"/>
          <w:szCs w:val="22"/>
          <w:lang w:val="en-GB"/>
        </w:rPr>
        <w:t>MTender</w:t>
      </w:r>
      <w:proofErr w:type="spellEnd"/>
      <w:r w:rsidR="00AA7FAB" w:rsidRPr="002A3A3F">
        <w:rPr>
          <w:sz w:val="22"/>
          <w:szCs w:val="22"/>
          <w:lang w:val="en-GB"/>
        </w:rPr>
        <w:t xml:space="preserve"> </w:t>
      </w:r>
      <w:r w:rsidR="00E0603B" w:rsidRPr="002A3A3F">
        <w:rPr>
          <w:sz w:val="22"/>
          <w:szCs w:val="22"/>
          <w:lang w:val="en-GB"/>
        </w:rPr>
        <w:t>T</w:t>
      </w:r>
      <w:r w:rsidRPr="002A3A3F">
        <w:rPr>
          <w:sz w:val="22"/>
          <w:szCs w:val="22"/>
          <w:lang w:val="en-GB"/>
        </w:rPr>
        <w:t xml:space="preserve">erms of </w:t>
      </w:r>
      <w:r w:rsidR="00E0603B" w:rsidRPr="002A3A3F">
        <w:rPr>
          <w:sz w:val="22"/>
          <w:szCs w:val="22"/>
          <w:lang w:val="en-GB"/>
        </w:rPr>
        <w:t>U</w:t>
      </w:r>
      <w:r w:rsidRPr="002A3A3F">
        <w:rPr>
          <w:sz w:val="22"/>
          <w:szCs w:val="22"/>
          <w:lang w:val="en-GB"/>
        </w:rPr>
        <w:t xml:space="preserve">se. If </w:t>
      </w:r>
      <w:r w:rsidR="00006ACD" w:rsidRPr="002A3A3F">
        <w:rPr>
          <w:sz w:val="22"/>
          <w:szCs w:val="22"/>
          <w:lang w:val="en-GB"/>
        </w:rPr>
        <w:t>the procurement is financed by the public budget</w:t>
      </w:r>
      <w:r w:rsidRPr="002A3A3F">
        <w:rPr>
          <w:sz w:val="22"/>
          <w:szCs w:val="22"/>
          <w:lang w:val="en-GB"/>
        </w:rPr>
        <w:t xml:space="preserve">, the </w:t>
      </w:r>
      <w:proofErr w:type="spellStart"/>
      <w:r w:rsidR="00FF31E9" w:rsidRPr="002A3A3F">
        <w:rPr>
          <w:sz w:val="22"/>
          <w:szCs w:val="22"/>
          <w:lang w:val="en-GB"/>
        </w:rPr>
        <w:t>MTender</w:t>
      </w:r>
      <w:proofErr w:type="spellEnd"/>
      <w:r w:rsidR="00FF31E9" w:rsidRPr="002A3A3F">
        <w:rPr>
          <w:sz w:val="22"/>
          <w:szCs w:val="22"/>
          <w:lang w:val="en-GB"/>
        </w:rPr>
        <w:t xml:space="preserve"> System</w:t>
      </w:r>
      <w:r w:rsidR="00B63C82" w:rsidRPr="002A3A3F">
        <w:rPr>
          <w:sz w:val="22"/>
          <w:szCs w:val="22"/>
          <w:lang w:val="en-GB"/>
        </w:rPr>
        <w:t xml:space="preserve"> </w:t>
      </w:r>
      <w:r w:rsidRPr="002A3A3F">
        <w:rPr>
          <w:sz w:val="22"/>
          <w:szCs w:val="22"/>
          <w:lang w:val="en-GB"/>
        </w:rPr>
        <w:t xml:space="preserve">shall publish the Contract Notice upon electronic online confirmation by the Treasury of the Republic of Moldova that relevant information regarding </w:t>
      </w:r>
      <w:r w:rsidR="00E0603B" w:rsidRPr="002A3A3F">
        <w:rPr>
          <w:sz w:val="22"/>
          <w:szCs w:val="22"/>
          <w:lang w:val="en-GB"/>
        </w:rPr>
        <w:t xml:space="preserve">the </w:t>
      </w:r>
      <w:r w:rsidRPr="002A3A3F">
        <w:rPr>
          <w:sz w:val="22"/>
          <w:szCs w:val="22"/>
          <w:lang w:val="en-GB"/>
        </w:rPr>
        <w:t xml:space="preserve">procurement plan, </w:t>
      </w:r>
      <w:proofErr w:type="spellStart"/>
      <w:r w:rsidR="0071052F" w:rsidRPr="002A3A3F">
        <w:rPr>
          <w:sz w:val="22"/>
          <w:szCs w:val="22"/>
          <w:lang w:val="en-GB"/>
        </w:rPr>
        <w:t>CPV</w:t>
      </w:r>
      <w:proofErr w:type="spellEnd"/>
      <w:r w:rsidR="0071052F" w:rsidRPr="002A3A3F">
        <w:rPr>
          <w:sz w:val="22"/>
          <w:szCs w:val="22"/>
          <w:lang w:val="en-GB"/>
        </w:rPr>
        <w:t xml:space="preserve"> code</w:t>
      </w:r>
      <w:r w:rsidRPr="002A3A3F">
        <w:rPr>
          <w:sz w:val="22"/>
          <w:szCs w:val="22"/>
          <w:lang w:val="en-GB"/>
        </w:rPr>
        <w:t xml:space="preserve">, budget and budgetary </w:t>
      </w:r>
      <w:r w:rsidR="001D2A55" w:rsidRPr="002A3A3F">
        <w:rPr>
          <w:sz w:val="22"/>
          <w:szCs w:val="22"/>
          <w:lang w:val="en-GB"/>
        </w:rPr>
        <w:t>line</w:t>
      </w:r>
      <w:r w:rsidRPr="002A3A3F">
        <w:rPr>
          <w:sz w:val="22"/>
          <w:szCs w:val="22"/>
          <w:lang w:val="en-GB"/>
        </w:rPr>
        <w:t xml:space="preserve"> are correct. The relevant Contract Notice not confirmed by the Treasury </w:t>
      </w:r>
      <w:r w:rsidR="0011251A" w:rsidRPr="002A3A3F">
        <w:rPr>
          <w:sz w:val="22"/>
          <w:szCs w:val="22"/>
          <w:lang w:val="en-GB"/>
        </w:rPr>
        <w:t>will be</w:t>
      </w:r>
      <w:r w:rsidRPr="002A3A3F">
        <w:rPr>
          <w:sz w:val="22"/>
          <w:szCs w:val="22"/>
          <w:lang w:val="en-GB"/>
        </w:rPr>
        <w:t xml:space="preserve"> rejected and shall be </w:t>
      </w:r>
      <w:r w:rsidR="0011251A" w:rsidRPr="002A3A3F">
        <w:rPr>
          <w:sz w:val="22"/>
          <w:szCs w:val="22"/>
          <w:lang w:val="en-GB"/>
        </w:rPr>
        <w:t xml:space="preserve">revised and </w:t>
      </w:r>
      <w:r w:rsidRPr="002A3A3F">
        <w:rPr>
          <w:sz w:val="22"/>
          <w:szCs w:val="22"/>
          <w:lang w:val="en-GB"/>
        </w:rPr>
        <w:t xml:space="preserve">resubmitted by the </w:t>
      </w:r>
      <w:r w:rsidR="00281620" w:rsidRPr="002A3A3F">
        <w:rPr>
          <w:sz w:val="22"/>
          <w:szCs w:val="22"/>
          <w:lang w:val="en-GB"/>
        </w:rPr>
        <w:t>Contracting Authority</w:t>
      </w:r>
      <w:r w:rsidRPr="002A3A3F">
        <w:rPr>
          <w:sz w:val="22"/>
          <w:szCs w:val="22"/>
          <w:lang w:val="en-GB"/>
        </w:rPr>
        <w:t>.</w:t>
      </w:r>
    </w:p>
    <w:p w14:paraId="28FF0A60" w14:textId="77777777" w:rsidR="002D1344" w:rsidRPr="002A3A3F" w:rsidRDefault="3D6192CC" w:rsidP="00B06CFC">
      <w:pPr>
        <w:numPr>
          <w:ilvl w:val="0"/>
          <w:numId w:val="7"/>
        </w:numPr>
        <w:spacing w:before="120" w:after="120"/>
        <w:jc w:val="both"/>
        <w:rPr>
          <w:sz w:val="22"/>
          <w:szCs w:val="22"/>
          <w:lang w:val="en-GB"/>
        </w:rPr>
      </w:pPr>
      <w:r w:rsidRPr="002A3A3F">
        <w:rPr>
          <w:sz w:val="22"/>
          <w:szCs w:val="22"/>
          <w:lang w:val="en-GB"/>
        </w:rPr>
        <w:t xml:space="preserve">When published, the Contract Notice and the Tender Documents shall be made available to all interested parties by accessing the </w:t>
      </w:r>
      <w:proofErr w:type="spellStart"/>
      <w:r w:rsidRPr="002A3A3F">
        <w:rPr>
          <w:sz w:val="22"/>
          <w:szCs w:val="22"/>
          <w:lang w:val="en-GB"/>
        </w:rPr>
        <w:t>MTender</w:t>
      </w:r>
      <w:proofErr w:type="spellEnd"/>
      <w:r w:rsidRPr="002A3A3F">
        <w:rPr>
          <w:sz w:val="22"/>
          <w:szCs w:val="22"/>
          <w:lang w:val="en-GB"/>
        </w:rPr>
        <w:t xml:space="preserve"> System and shall remain accessible online, on a free of charge basis, at least for the entire duration of the electronic tendering procedure, until a valid public procurement contract is registered in the public contract register, or the procedure has been terminated or annulled. In case of discrepancies in information provided in the Contract Notice and the Tender Documents, the Contract Notice shall prevail. In case of discrepancies in information included in the Contract Notice, the </w:t>
      </w:r>
      <w:proofErr w:type="spellStart"/>
      <w:r w:rsidRPr="002A3A3F">
        <w:rPr>
          <w:sz w:val="22"/>
          <w:szCs w:val="22"/>
          <w:lang w:val="en-GB"/>
        </w:rPr>
        <w:t>CPV</w:t>
      </w:r>
      <w:proofErr w:type="spellEnd"/>
      <w:r w:rsidRPr="002A3A3F">
        <w:rPr>
          <w:sz w:val="22"/>
          <w:szCs w:val="22"/>
          <w:lang w:val="en-GB"/>
        </w:rPr>
        <w:t xml:space="preserve"> code and budgetary classification, provided in </w:t>
      </w:r>
      <w:r w:rsidRPr="002A3A3F">
        <w:rPr>
          <w:color w:val="000000" w:themeColor="text1"/>
          <w:sz w:val="22"/>
          <w:szCs w:val="22"/>
          <w:lang w:val="en-GB"/>
        </w:rPr>
        <w:t xml:space="preserve">the Ministry of Finance Order no 209 from 24.12.2015, </w:t>
      </w:r>
      <w:r w:rsidRPr="002A3A3F">
        <w:rPr>
          <w:sz w:val="22"/>
          <w:szCs w:val="22"/>
          <w:lang w:val="en-GB"/>
        </w:rPr>
        <w:t>shall prevail.</w:t>
      </w:r>
    </w:p>
    <w:p w14:paraId="1F96AC1E" w14:textId="331F7BC2" w:rsidR="002A1C08" w:rsidRPr="002A3A3F" w:rsidRDefault="000F2AE3" w:rsidP="00B06CFC">
      <w:pPr>
        <w:numPr>
          <w:ilvl w:val="0"/>
          <w:numId w:val="7"/>
        </w:numPr>
        <w:spacing w:before="120" w:after="120"/>
        <w:jc w:val="both"/>
        <w:rPr>
          <w:sz w:val="22"/>
          <w:szCs w:val="22"/>
          <w:lang w:val="en-GB"/>
        </w:rPr>
      </w:pPr>
      <w:r w:rsidRPr="002A3A3F">
        <w:rPr>
          <w:sz w:val="22"/>
          <w:szCs w:val="22"/>
          <w:lang w:val="en-GB"/>
        </w:rPr>
        <w:t xml:space="preserve">The deadline for submission of </w:t>
      </w:r>
      <w:r w:rsidR="006E3522" w:rsidRPr="002A3A3F">
        <w:rPr>
          <w:sz w:val="22"/>
          <w:szCs w:val="22"/>
          <w:lang w:val="en-GB"/>
        </w:rPr>
        <w:t>Candida</w:t>
      </w:r>
      <w:r w:rsidR="00241150" w:rsidRPr="002A3A3F">
        <w:rPr>
          <w:sz w:val="22"/>
          <w:szCs w:val="22"/>
          <w:lang w:val="en-GB"/>
        </w:rPr>
        <w:t>tures</w:t>
      </w:r>
      <w:r w:rsidR="007A3444" w:rsidRPr="002A3A3F">
        <w:rPr>
          <w:sz w:val="22"/>
          <w:szCs w:val="22"/>
          <w:lang w:val="en-GB"/>
        </w:rPr>
        <w:t xml:space="preserve"> and Tenders</w:t>
      </w:r>
      <w:r w:rsidRPr="002A3A3F">
        <w:rPr>
          <w:sz w:val="22"/>
          <w:szCs w:val="22"/>
          <w:lang w:val="en-GB"/>
        </w:rPr>
        <w:t xml:space="preserve"> shall be sufficient to allow an Economic Operators, both </w:t>
      </w:r>
      <w:r w:rsidR="003603CE" w:rsidRPr="002A3A3F">
        <w:rPr>
          <w:sz w:val="22"/>
          <w:szCs w:val="22"/>
          <w:lang w:val="en-GB"/>
        </w:rPr>
        <w:t>national</w:t>
      </w:r>
      <w:r w:rsidRPr="002A3A3F">
        <w:rPr>
          <w:sz w:val="22"/>
          <w:szCs w:val="22"/>
          <w:lang w:val="en-GB"/>
        </w:rPr>
        <w:t xml:space="preserve"> and </w:t>
      </w:r>
      <w:r w:rsidR="008F0AB0" w:rsidRPr="002A3A3F">
        <w:rPr>
          <w:sz w:val="22"/>
          <w:szCs w:val="22"/>
          <w:lang w:val="en-GB"/>
        </w:rPr>
        <w:t>international</w:t>
      </w:r>
      <w:r w:rsidRPr="002A3A3F">
        <w:rPr>
          <w:sz w:val="22"/>
          <w:szCs w:val="22"/>
          <w:lang w:val="en-GB"/>
        </w:rPr>
        <w:t xml:space="preserve">, to prepare and submit the </w:t>
      </w:r>
      <w:r w:rsidR="00241150" w:rsidRPr="002A3A3F">
        <w:rPr>
          <w:sz w:val="22"/>
          <w:szCs w:val="22"/>
          <w:lang w:val="en-GB"/>
        </w:rPr>
        <w:t xml:space="preserve">Candidatures </w:t>
      </w:r>
      <w:r w:rsidRPr="002A3A3F">
        <w:rPr>
          <w:sz w:val="22"/>
          <w:szCs w:val="22"/>
          <w:lang w:val="en-GB"/>
        </w:rPr>
        <w:t>before its closure.</w:t>
      </w:r>
      <w:r w:rsidR="005E5E47" w:rsidRPr="002A3A3F">
        <w:rPr>
          <w:sz w:val="22"/>
          <w:szCs w:val="22"/>
          <w:lang w:val="en-GB"/>
        </w:rPr>
        <w:t xml:space="preserve"> The Contracting Authority shall be responsible for setting the deadline for submission of Tenders.</w:t>
      </w:r>
      <w:r w:rsidR="00AB24B3" w:rsidRPr="002A3A3F">
        <w:rPr>
          <w:sz w:val="22"/>
          <w:szCs w:val="22"/>
          <w:lang w:val="en-GB"/>
        </w:rPr>
        <w:t xml:space="preserve"> </w:t>
      </w:r>
    </w:p>
    <w:p w14:paraId="7255ADC6" w14:textId="77777777" w:rsidR="002A1C08" w:rsidRPr="002A3A3F" w:rsidRDefault="00EA3135" w:rsidP="00B06CFC">
      <w:pPr>
        <w:numPr>
          <w:ilvl w:val="0"/>
          <w:numId w:val="7"/>
        </w:numPr>
        <w:spacing w:before="120" w:after="120"/>
        <w:jc w:val="both"/>
        <w:rPr>
          <w:sz w:val="22"/>
          <w:szCs w:val="22"/>
          <w:lang w:val="en-GB"/>
        </w:rPr>
      </w:pPr>
      <w:r w:rsidRPr="002A3A3F">
        <w:rPr>
          <w:sz w:val="22"/>
          <w:szCs w:val="22"/>
          <w:lang w:val="en-GB"/>
        </w:rPr>
        <w:t xml:space="preserve">In the case of </w:t>
      </w:r>
      <w:r w:rsidR="00690FE5" w:rsidRPr="002A3A3F">
        <w:rPr>
          <w:sz w:val="22"/>
          <w:szCs w:val="22"/>
          <w:lang w:val="en-GB"/>
        </w:rPr>
        <w:t>restricted tender</w:t>
      </w:r>
      <w:r w:rsidRPr="002A3A3F">
        <w:rPr>
          <w:sz w:val="22"/>
          <w:szCs w:val="22"/>
          <w:lang w:val="en-GB"/>
        </w:rPr>
        <w:t xml:space="preserve"> conducted through the </w:t>
      </w:r>
      <w:proofErr w:type="spellStart"/>
      <w:r w:rsidRPr="002A3A3F">
        <w:rPr>
          <w:sz w:val="22"/>
          <w:szCs w:val="22"/>
          <w:lang w:val="en-GB"/>
        </w:rPr>
        <w:t>MTender</w:t>
      </w:r>
      <w:proofErr w:type="spellEnd"/>
      <w:r w:rsidRPr="002A3A3F">
        <w:rPr>
          <w:sz w:val="22"/>
          <w:szCs w:val="22"/>
          <w:lang w:val="en-GB"/>
        </w:rPr>
        <w:t xml:space="preserve"> System where the value of the public procurement contract to be awarded, is less than the thresholds stipulated in art</w:t>
      </w:r>
      <w:r w:rsidR="001C28E9" w:rsidRPr="002A3A3F">
        <w:rPr>
          <w:sz w:val="22"/>
          <w:szCs w:val="22"/>
          <w:lang w:val="en-GB"/>
        </w:rPr>
        <w:t>icle</w:t>
      </w:r>
      <w:r w:rsidRPr="002A3A3F">
        <w:rPr>
          <w:sz w:val="22"/>
          <w:szCs w:val="22"/>
          <w:lang w:val="en-GB"/>
        </w:rPr>
        <w:t xml:space="preserve"> 2 (3)</w:t>
      </w:r>
      <w:r w:rsidR="001C28E9" w:rsidRPr="002A3A3F">
        <w:rPr>
          <w:sz w:val="22"/>
          <w:szCs w:val="22"/>
          <w:lang w:val="en-GB"/>
        </w:rPr>
        <w:t xml:space="preserve"> of the </w:t>
      </w:r>
      <w:proofErr w:type="spellStart"/>
      <w:r w:rsidR="001C28E9" w:rsidRPr="002A3A3F">
        <w:rPr>
          <w:sz w:val="22"/>
          <w:szCs w:val="22"/>
          <w:lang w:val="en-GB"/>
        </w:rPr>
        <w:t>LPP</w:t>
      </w:r>
      <w:proofErr w:type="spellEnd"/>
      <w:r w:rsidRPr="002A3A3F">
        <w:rPr>
          <w:sz w:val="22"/>
          <w:szCs w:val="22"/>
          <w:lang w:val="en-GB"/>
        </w:rPr>
        <w:t xml:space="preserve">, the period between the publication of the </w:t>
      </w:r>
      <w:r w:rsidR="00014F53" w:rsidRPr="002A3A3F">
        <w:rPr>
          <w:sz w:val="22"/>
          <w:szCs w:val="22"/>
          <w:lang w:val="en-GB"/>
        </w:rPr>
        <w:t>C</w:t>
      </w:r>
      <w:r w:rsidRPr="002A3A3F">
        <w:rPr>
          <w:sz w:val="22"/>
          <w:szCs w:val="22"/>
          <w:lang w:val="en-GB"/>
        </w:rPr>
        <w:t xml:space="preserve">ontract </w:t>
      </w:r>
      <w:r w:rsidR="00014F53" w:rsidRPr="002A3A3F">
        <w:rPr>
          <w:sz w:val="22"/>
          <w:szCs w:val="22"/>
          <w:lang w:val="en-GB"/>
        </w:rPr>
        <w:t>N</w:t>
      </w:r>
      <w:r w:rsidRPr="002A3A3F">
        <w:rPr>
          <w:sz w:val="22"/>
          <w:szCs w:val="22"/>
          <w:lang w:val="en-GB"/>
        </w:rPr>
        <w:t xml:space="preserve">otice in the </w:t>
      </w:r>
      <w:proofErr w:type="spellStart"/>
      <w:r w:rsidR="00014F53" w:rsidRPr="002A3A3F">
        <w:rPr>
          <w:sz w:val="22"/>
          <w:szCs w:val="22"/>
          <w:lang w:val="en-GB"/>
        </w:rPr>
        <w:t>MTender</w:t>
      </w:r>
      <w:proofErr w:type="spellEnd"/>
      <w:r w:rsidR="00014F53" w:rsidRPr="002A3A3F">
        <w:rPr>
          <w:sz w:val="22"/>
          <w:szCs w:val="22"/>
          <w:lang w:val="en-GB"/>
        </w:rPr>
        <w:t xml:space="preserve"> System </w:t>
      </w:r>
      <w:r w:rsidRPr="002A3A3F">
        <w:rPr>
          <w:sz w:val="22"/>
          <w:szCs w:val="22"/>
          <w:lang w:val="en-GB"/>
        </w:rPr>
        <w:t xml:space="preserve">and the closing date for the submission of </w:t>
      </w:r>
      <w:r w:rsidR="009C0A0E" w:rsidRPr="002A3A3F">
        <w:rPr>
          <w:sz w:val="22"/>
          <w:szCs w:val="22"/>
          <w:lang w:val="en-GB"/>
        </w:rPr>
        <w:t>Candidatures for the first stage of the restricted tender procurement procedure</w:t>
      </w:r>
      <w:r w:rsidRPr="002A3A3F">
        <w:rPr>
          <w:sz w:val="22"/>
          <w:szCs w:val="22"/>
          <w:lang w:val="en-GB"/>
        </w:rPr>
        <w:t xml:space="preserve"> shall be at least </w:t>
      </w:r>
      <w:r w:rsidR="00B33779" w:rsidRPr="002A3A3F">
        <w:rPr>
          <w:sz w:val="22"/>
          <w:szCs w:val="22"/>
          <w:lang w:val="en-GB"/>
        </w:rPr>
        <w:t>20</w:t>
      </w:r>
      <w:r w:rsidRPr="002A3A3F">
        <w:rPr>
          <w:sz w:val="22"/>
          <w:szCs w:val="22"/>
          <w:lang w:val="en-GB"/>
        </w:rPr>
        <w:t xml:space="preserve"> </w:t>
      </w:r>
      <w:r w:rsidR="00437661" w:rsidRPr="002A3A3F">
        <w:rPr>
          <w:sz w:val="22"/>
          <w:szCs w:val="22"/>
          <w:lang w:val="en-GB"/>
        </w:rPr>
        <w:t>calendar days</w:t>
      </w:r>
      <w:r w:rsidRPr="002A3A3F">
        <w:rPr>
          <w:sz w:val="22"/>
          <w:szCs w:val="22"/>
          <w:lang w:val="en-GB"/>
        </w:rPr>
        <w:t>.</w:t>
      </w:r>
    </w:p>
    <w:p w14:paraId="5BF86B95" w14:textId="3790A054" w:rsidR="00014F53" w:rsidRPr="002A3A3F" w:rsidRDefault="00282A47" w:rsidP="00B06CFC">
      <w:pPr>
        <w:numPr>
          <w:ilvl w:val="0"/>
          <w:numId w:val="7"/>
        </w:numPr>
        <w:spacing w:before="120" w:after="120"/>
        <w:jc w:val="both"/>
        <w:rPr>
          <w:sz w:val="22"/>
          <w:szCs w:val="22"/>
          <w:lang w:val="en-GB"/>
        </w:rPr>
      </w:pPr>
      <w:r w:rsidRPr="002A3A3F">
        <w:rPr>
          <w:sz w:val="22"/>
          <w:szCs w:val="22"/>
          <w:lang w:val="en-GB"/>
        </w:rPr>
        <w:t xml:space="preserve">In </w:t>
      </w:r>
      <w:r w:rsidR="008F0AB0" w:rsidRPr="002A3A3F">
        <w:rPr>
          <w:sz w:val="22"/>
          <w:szCs w:val="22"/>
          <w:lang w:val="en-GB"/>
        </w:rPr>
        <w:t xml:space="preserve">the </w:t>
      </w:r>
      <w:r w:rsidRPr="002A3A3F">
        <w:rPr>
          <w:sz w:val="22"/>
          <w:szCs w:val="22"/>
          <w:lang w:val="en-GB"/>
        </w:rPr>
        <w:t xml:space="preserve">case of </w:t>
      </w:r>
      <w:r w:rsidR="00690FE5" w:rsidRPr="002A3A3F">
        <w:rPr>
          <w:sz w:val="22"/>
          <w:szCs w:val="22"/>
          <w:lang w:val="en-GB"/>
        </w:rPr>
        <w:t>restricted tender</w:t>
      </w:r>
      <w:r w:rsidR="00FA7A8D" w:rsidRPr="002A3A3F">
        <w:rPr>
          <w:sz w:val="22"/>
          <w:szCs w:val="22"/>
          <w:lang w:val="en-GB"/>
        </w:rPr>
        <w:t xml:space="preserve"> conducted through the </w:t>
      </w:r>
      <w:proofErr w:type="spellStart"/>
      <w:r w:rsidR="00FA7A8D" w:rsidRPr="002A3A3F">
        <w:rPr>
          <w:sz w:val="22"/>
          <w:szCs w:val="22"/>
          <w:lang w:val="en-GB"/>
        </w:rPr>
        <w:t>MTender</w:t>
      </w:r>
      <w:proofErr w:type="spellEnd"/>
      <w:r w:rsidR="00FA7A8D" w:rsidRPr="002A3A3F">
        <w:rPr>
          <w:sz w:val="22"/>
          <w:szCs w:val="22"/>
          <w:lang w:val="en-GB"/>
        </w:rPr>
        <w:t xml:space="preserve"> System</w:t>
      </w:r>
      <w:r w:rsidRPr="002A3A3F">
        <w:rPr>
          <w:sz w:val="22"/>
          <w:szCs w:val="22"/>
          <w:lang w:val="en-GB"/>
        </w:rPr>
        <w:t xml:space="preserve"> in which the value of the contract to be awarde</w:t>
      </w:r>
      <w:r w:rsidR="00FA7A8D" w:rsidRPr="002A3A3F">
        <w:rPr>
          <w:sz w:val="22"/>
          <w:szCs w:val="22"/>
          <w:lang w:val="en-GB"/>
        </w:rPr>
        <w:t xml:space="preserve">d </w:t>
      </w:r>
      <w:r w:rsidRPr="002A3A3F">
        <w:rPr>
          <w:sz w:val="22"/>
          <w:szCs w:val="22"/>
          <w:lang w:val="en-GB"/>
        </w:rPr>
        <w:t xml:space="preserve">is equal to or higher than the </w:t>
      </w:r>
      <w:r w:rsidR="00B41335" w:rsidRPr="002A3A3F">
        <w:rPr>
          <w:sz w:val="22"/>
          <w:szCs w:val="22"/>
          <w:lang w:val="en-GB"/>
        </w:rPr>
        <w:t xml:space="preserve">thresholds stipulated in </w:t>
      </w:r>
      <w:r w:rsidR="00396474" w:rsidRPr="002A3A3F">
        <w:rPr>
          <w:sz w:val="22"/>
          <w:szCs w:val="22"/>
          <w:lang w:val="en-GB"/>
        </w:rPr>
        <w:t xml:space="preserve">article 2 (3) of the </w:t>
      </w:r>
      <w:proofErr w:type="spellStart"/>
      <w:r w:rsidR="00396474" w:rsidRPr="002A3A3F">
        <w:rPr>
          <w:sz w:val="22"/>
          <w:szCs w:val="22"/>
          <w:lang w:val="en-GB"/>
        </w:rPr>
        <w:t>LPP</w:t>
      </w:r>
      <w:proofErr w:type="spellEnd"/>
      <w:r w:rsidRPr="002A3A3F">
        <w:rPr>
          <w:sz w:val="22"/>
          <w:szCs w:val="22"/>
          <w:lang w:val="en-GB"/>
        </w:rPr>
        <w:t xml:space="preserve">, the period between the date of publication of the </w:t>
      </w:r>
      <w:r w:rsidR="00B41335" w:rsidRPr="002A3A3F">
        <w:rPr>
          <w:sz w:val="22"/>
          <w:szCs w:val="22"/>
          <w:lang w:val="en-GB"/>
        </w:rPr>
        <w:t>C</w:t>
      </w:r>
      <w:r w:rsidRPr="002A3A3F">
        <w:rPr>
          <w:sz w:val="22"/>
          <w:szCs w:val="22"/>
          <w:lang w:val="en-GB"/>
        </w:rPr>
        <w:t xml:space="preserve">ontract </w:t>
      </w:r>
      <w:r w:rsidR="00B41335" w:rsidRPr="002A3A3F">
        <w:rPr>
          <w:sz w:val="22"/>
          <w:szCs w:val="22"/>
          <w:lang w:val="en-GB"/>
        </w:rPr>
        <w:t>N</w:t>
      </w:r>
      <w:r w:rsidRPr="002A3A3F">
        <w:rPr>
          <w:sz w:val="22"/>
          <w:szCs w:val="22"/>
          <w:lang w:val="en-GB"/>
        </w:rPr>
        <w:t xml:space="preserve">otice in the </w:t>
      </w:r>
      <w:proofErr w:type="spellStart"/>
      <w:r w:rsidR="00790369" w:rsidRPr="002A3A3F">
        <w:rPr>
          <w:sz w:val="22"/>
          <w:szCs w:val="22"/>
          <w:lang w:val="en-GB"/>
        </w:rPr>
        <w:t>MTender</w:t>
      </w:r>
      <w:proofErr w:type="spellEnd"/>
      <w:r w:rsidR="00790369" w:rsidRPr="002A3A3F">
        <w:rPr>
          <w:sz w:val="22"/>
          <w:szCs w:val="22"/>
          <w:lang w:val="en-GB"/>
        </w:rPr>
        <w:t xml:space="preserve"> System</w:t>
      </w:r>
      <w:r w:rsidR="00A658C2" w:rsidRPr="002A3A3F">
        <w:rPr>
          <w:sz w:val="22"/>
          <w:szCs w:val="22"/>
          <w:lang w:val="en-GB"/>
        </w:rPr>
        <w:t xml:space="preserve"> and</w:t>
      </w:r>
      <w:r w:rsidRPr="002A3A3F">
        <w:rPr>
          <w:sz w:val="22"/>
          <w:szCs w:val="22"/>
          <w:lang w:val="en-GB"/>
        </w:rPr>
        <w:t xml:space="preserve"> sending it for publication in the Official Journal of the European Union and the deadline for submission </w:t>
      </w:r>
      <w:r w:rsidR="00B33779" w:rsidRPr="002A3A3F">
        <w:rPr>
          <w:sz w:val="22"/>
          <w:szCs w:val="22"/>
          <w:lang w:val="en-GB"/>
        </w:rPr>
        <w:t>of Candidatures for the first stage of the restricted tender procurement procedure</w:t>
      </w:r>
      <w:r w:rsidRPr="002A3A3F">
        <w:rPr>
          <w:sz w:val="22"/>
          <w:szCs w:val="22"/>
          <w:lang w:val="en-GB"/>
        </w:rPr>
        <w:t xml:space="preserve"> has to be of at least </w:t>
      </w:r>
      <w:r w:rsidR="00B33779" w:rsidRPr="002A3A3F">
        <w:rPr>
          <w:sz w:val="22"/>
          <w:szCs w:val="22"/>
          <w:lang w:val="en-GB"/>
        </w:rPr>
        <w:t>30</w:t>
      </w:r>
      <w:r w:rsidRPr="002A3A3F">
        <w:rPr>
          <w:sz w:val="22"/>
          <w:szCs w:val="22"/>
          <w:lang w:val="en-GB"/>
        </w:rPr>
        <w:t xml:space="preserve"> </w:t>
      </w:r>
      <w:r w:rsidR="00437661" w:rsidRPr="002A3A3F">
        <w:rPr>
          <w:sz w:val="22"/>
          <w:szCs w:val="22"/>
          <w:lang w:val="en-GB"/>
        </w:rPr>
        <w:t>calendar days</w:t>
      </w:r>
      <w:r w:rsidRPr="002A3A3F">
        <w:rPr>
          <w:sz w:val="22"/>
          <w:szCs w:val="22"/>
          <w:lang w:val="en-GB"/>
        </w:rPr>
        <w:t>.</w:t>
      </w:r>
    </w:p>
    <w:p w14:paraId="64440746" w14:textId="0FD1D2A5" w:rsidR="00B33779" w:rsidRPr="002A3A3F" w:rsidRDefault="00B33779" w:rsidP="00000361">
      <w:pPr>
        <w:numPr>
          <w:ilvl w:val="0"/>
          <w:numId w:val="7"/>
        </w:numPr>
        <w:spacing w:before="120" w:after="120"/>
        <w:jc w:val="both"/>
        <w:rPr>
          <w:sz w:val="22"/>
          <w:szCs w:val="22"/>
          <w:lang w:val="en-GB"/>
        </w:rPr>
      </w:pPr>
      <w:r w:rsidRPr="002A3A3F">
        <w:rPr>
          <w:sz w:val="22"/>
          <w:szCs w:val="22"/>
          <w:lang w:val="en-GB"/>
        </w:rPr>
        <w:t xml:space="preserve">If, for duly substantiated emergency reasons, the number of </w:t>
      </w:r>
      <w:r w:rsidR="00437661" w:rsidRPr="002A3A3F">
        <w:rPr>
          <w:sz w:val="22"/>
          <w:szCs w:val="22"/>
          <w:lang w:val="en-GB"/>
        </w:rPr>
        <w:t>calendar days</w:t>
      </w:r>
      <w:r w:rsidRPr="002A3A3F">
        <w:rPr>
          <w:sz w:val="22"/>
          <w:szCs w:val="22"/>
          <w:lang w:val="en-GB"/>
        </w:rPr>
        <w:t xml:space="preserve"> indicated </w:t>
      </w:r>
      <w:r w:rsidR="00B822A3" w:rsidRPr="002A3A3F">
        <w:rPr>
          <w:sz w:val="22"/>
          <w:szCs w:val="22"/>
          <w:lang w:val="en-GB"/>
        </w:rPr>
        <w:t>in</w:t>
      </w:r>
      <w:r w:rsidR="008F0AB0" w:rsidRPr="002A3A3F">
        <w:rPr>
          <w:sz w:val="22"/>
          <w:szCs w:val="22"/>
          <w:lang w:val="en-GB"/>
        </w:rPr>
        <w:t xml:space="preserve"> </w:t>
      </w:r>
      <w:r w:rsidR="00D8437C" w:rsidRPr="002A3A3F">
        <w:rPr>
          <w:sz w:val="22"/>
          <w:szCs w:val="22"/>
          <w:lang w:val="en-GB"/>
        </w:rPr>
        <w:t>points</w:t>
      </w:r>
      <w:r w:rsidRPr="002A3A3F">
        <w:rPr>
          <w:sz w:val="22"/>
          <w:szCs w:val="22"/>
          <w:lang w:val="en-GB"/>
        </w:rPr>
        <w:t xml:space="preserve"> </w:t>
      </w:r>
      <w:r w:rsidR="005849F1" w:rsidRPr="002A3A3F">
        <w:rPr>
          <w:sz w:val="22"/>
          <w:szCs w:val="22"/>
          <w:lang w:val="en-GB"/>
        </w:rPr>
        <w:t>9</w:t>
      </w:r>
      <w:r w:rsidR="00C2436A" w:rsidRPr="002A3A3F">
        <w:rPr>
          <w:sz w:val="22"/>
          <w:szCs w:val="22"/>
          <w:lang w:val="en-GB"/>
        </w:rPr>
        <w:t>3</w:t>
      </w:r>
      <w:r w:rsidRPr="002A3A3F">
        <w:rPr>
          <w:sz w:val="22"/>
          <w:szCs w:val="22"/>
          <w:lang w:val="en-GB"/>
        </w:rPr>
        <w:t xml:space="preserve"> and </w:t>
      </w:r>
      <w:r w:rsidR="005849F1" w:rsidRPr="002A3A3F">
        <w:rPr>
          <w:sz w:val="22"/>
          <w:szCs w:val="22"/>
          <w:lang w:val="en-GB"/>
        </w:rPr>
        <w:t>9</w:t>
      </w:r>
      <w:r w:rsidR="00C2436A" w:rsidRPr="002A3A3F">
        <w:rPr>
          <w:sz w:val="22"/>
          <w:szCs w:val="22"/>
          <w:lang w:val="en-GB"/>
        </w:rPr>
        <w:t>4</w:t>
      </w:r>
      <w:r w:rsidRPr="002A3A3F">
        <w:rPr>
          <w:sz w:val="22"/>
          <w:szCs w:val="22"/>
          <w:lang w:val="en-GB"/>
        </w:rPr>
        <w:t xml:space="preserve"> cannot be observed, the </w:t>
      </w:r>
      <w:r w:rsidR="00AE1109" w:rsidRPr="002A3A3F">
        <w:rPr>
          <w:sz w:val="22"/>
          <w:szCs w:val="22"/>
          <w:lang w:val="en-GB"/>
        </w:rPr>
        <w:t>C</w:t>
      </w:r>
      <w:r w:rsidRPr="002A3A3F">
        <w:rPr>
          <w:sz w:val="22"/>
          <w:szCs w:val="22"/>
          <w:lang w:val="en-GB"/>
        </w:rPr>
        <w:t xml:space="preserve">ontracting </w:t>
      </w:r>
      <w:r w:rsidR="00AE1109" w:rsidRPr="002A3A3F">
        <w:rPr>
          <w:sz w:val="22"/>
          <w:szCs w:val="22"/>
          <w:lang w:val="en-GB"/>
        </w:rPr>
        <w:t>A</w:t>
      </w:r>
      <w:r w:rsidRPr="002A3A3F">
        <w:rPr>
          <w:sz w:val="22"/>
          <w:szCs w:val="22"/>
          <w:lang w:val="en-GB"/>
        </w:rPr>
        <w:t xml:space="preserve">uthority has the right to </w:t>
      </w:r>
      <w:r w:rsidR="00AE1109" w:rsidRPr="002A3A3F">
        <w:rPr>
          <w:sz w:val="22"/>
          <w:szCs w:val="22"/>
          <w:lang w:val="en-GB"/>
        </w:rPr>
        <w:t>reduce</w:t>
      </w:r>
      <w:r w:rsidRPr="002A3A3F">
        <w:rPr>
          <w:sz w:val="22"/>
          <w:szCs w:val="22"/>
          <w:lang w:val="en-GB"/>
        </w:rPr>
        <w:t xml:space="preserve"> the period</w:t>
      </w:r>
      <w:r w:rsidR="00AE1109" w:rsidRPr="002A3A3F">
        <w:rPr>
          <w:sz w:val="22"/>
          <w:szCs w:val="22"/>
          <w:lang w:val="en-GB"/>
        </w:rPr>
        <w:t xml:space="preserve"> for the submission of Candidatures for the first stage of the restricted tender procurement procedure.</w:t>
      </w:r>
      <w:r w:rsidRPr="002A3A3F">
        <w:rPr>
          <w:sz w:val="22"/>
          <w:szCs w:val="22"/>
          <w:lang w:val="en-GB"/>
        </w:rPr>
        <w:t xml:space="preserve"> </w:t>
      </w:r>
      <w:r w:rsidR="00AE1109" w:rsidRPr="002A3A3F">
        <w:rPr>
          <w:sz w:val="22"/>
          <w:szCs w:val="22"/>
          <w:lang w:val="en-GB"/>
        </w:rPr>
        <w:t>H</w:t>
      </w:r>
      <w:r w:rsidRPr="002A3A3F">
        <w:rPr>
          <w:sz w:val="22"/>
          <w:szCs w:val="22"/>
          <w:lang w:val="en-GB"/>
        </w:rPr>
        <w:t>owever</w:t>
      </w:r>
      <w:r w:rsidR="00AE1109" w:rsidRPr="002A3A3F">
        <w:rPr>
          <w:sz w:val="22"/>
          <w:szCs w:val="22"/>
          <w:lang w:val="en-GB"/>
        </w:rPr>
        <w:t xml:space="preserve">, in no case </w:t>
      </w:r>
      <w:r w:rsidR="008F0AB0" w:rsidRPr="002A3A3F">
        <w:rPr>
          <w:sz w:val="22"/>
          <w:szCs w:val="22"/>
          <w:lang w:val="en-GB"/>
        </w:rPr>
        <w:t xml:space="preserve">shall </w:t>
      </w:r>
      <w:r w:rsidR="00AE1109" w:rsidRPr="002A3A3F">
        <w:rPr>
          <w:sz w:val="22"/>
          <w:szCs w:val="22"/>
          <w:lang w:val="en-GB"/>
        </w:rPr>
        <w:t>this period shall be less than</w:t>
      </w:r>
      <w:r w:rsidRPr="002A3A3F">
        <w:rPr>
          <w:sz w:val="22"/>
          <w:szCs w:val="22"/>
          <w:lang w:val="en-GB"/>
        </w:rPr>
        <w:t xml:space="preserve"> 15 </w:t>
      </w:r>
      <w:r w:rsidR="00437661" w:rsidRPr="002A3A3F">
        <w:rPr>
          <w:sz w:val="22"/>
          <w:szCs w:val="22"/>
          <w:lang w:val="en-GB"/>
        </w:rPr>
        <w:t>calendar days</w:t>
      </w:r>
      <w:r w:rsidRPr="002A3A3F">
        <w:rPr>
          <w:sz w:val="22"/>
          <w:szCs w:val="22"/>
          <w:lang w:val="en-GB"/>
        </w:rPr>
        <w:t xml:space="preserve"> prior to the deadline for </w:t>
      </w:r>
      <w:r w:rsidR="002F259C" w:rsidRPr="002A3A3F">
        <w:rPr>
          <w:sz w:val="22"/>
          <w:szCs w:val="22"/>
          <w:lang w:val="en-GB"/>
        </w:rPr>
        <w:t>C</w:t>
      </w:r>
      <w:r w:rsidRPr="002A3A3F">
        <w:rPr>
          <w:sz w:val="22"/>
          <w:szCs w:val="22"/>
          <w:lang w:val="en-GB"/>
        </w:rPr>
        <w:t>andidature submission.</w:t>
      </w:r>
    </w:p>
    <w:p w14:paraId="5B3DBD25" w14:textId="0C102392" w:rsidR="00E544B3" w:rsidRPr="002A3A3F" w:rsidRDefault="00E544B3" w:rsidP="00B06CFC">
      <w:pPr>
        <w:pStyle w:val="Heading1"/>
        <w:numPr>
          <w:ilvl w:val="0"/>
          <w:numId w:val="30"/>
        </w:numPr>
        <w:jc w:val="center"/>
        <w:rPr>
          <w:rFonts w:ascii="Times New Roman" w:hAnsi="Times New Roman"/>
          <w:sz w:val="22"/>
          <w:szCs w:val="22"/>
          <w:lang w:val="en-GB"/>
        </w:rPr>
      </w:pPr>
      <w:bookmarkStart w:id="4" w:name="_Toc41397137"/>
      <w:r w:rsidRPr="002A3A3F">
        <w:rPr>
          <w:rFonts w:ascii="Times New Roman" w:hAnsi="Times New Roman"/>
          <w:sz w:val="22"/>
          <w:szCs w:val="22"/>
          <w:lang w:val="en-GB"/>
        </w:rPr>
        <w:t>CLARIFICATIONS AND AMENDMENTS OF THE TENDER DOCUMENTS</w:t>
      </w:r>
      <w:bookmarkEnd w:id="4"/>
    </w:p>
    <w:p w14:paraId="6A8E1E17" w14:textId="77777777" w:rsidR="00E544B3" w:rsidRPr="002A3A3F" w:rsidRDefault="00E544B3" w:rsidP="00B06CFC">
      <w:pPr>
        <w:numPr>
          <w:ilvl w:val="0"/>
          <w:numId w:val="7"/>
        </w:numPr>
        <w:spacing w:before="120" w:after="120"/>
        <w:jc w:val="both"/>
        <w:rPr>
          <w:sz w:val="22"/>
          <w:szCs w:val="22"/>
          <w:lang w:val="en-GB"/>
        </w:rPr>
      </w:pPr>
      <w:r w:rsidRPr="002A3A3F">
        <w:rPr>
          <w:sz w:val="22"/>
          <w:szCs w:val="22"/>
          <w:lang w:val="en-GB"/>
        </w:rPr>
        <w:t xml:space="preserve">The published Contract Notice and the Tender Documents shall be kept up-to-date and reflect any response to </w:t>
      </w:r>
      <w:r w:rsidR="00E0603B" w:rsidRPr="002A3A3F">
        <w:rPr>
          <w:sz w:val="22"/>
          <w:szCs w:val="22"/>
          <w:lang w:val="en-GB"/>
        </w:rPr>
        <w:t xml:space="preserve">a </w:t>
      </w:r>
      <w:r w:rsidRPr="002A3A3F">
        <w:rPr>
          <w:sz w:val="22"/>
          <w:szCs w:val="22"/>
          <w:lang w:val="en-GB"/>
        </w:rPr>
        <w:t>request</w:t>
      </w:r>
      <w:r w:rsidR="00E0603B" w:rsidRPr="002A3A3F">
        <w:rPr>
          <w:sz w:val="22"/>
          <w:szCs w:val="22"/>
          <w:lang w:val="en-GB"/>
        </w:rPr>
        <w:t xml:space="preserve"> </w:t>
      </w:r>
      <w:r w:rsidRPr="002A3A3F">
        <w:rPr>
          <w:sz w:val="22"/>
          <w:szCs w:val="22"/>
          <w:lang w:val="en-GB"/>
        </w:rPr>
        <w:t>for clarification or amendment</w:t>
      </w:r>
      <w:r w:rsidR="00E0603B" w:rsidRPr="002A3A3F">
        <w:rPr>
          <w:sz w:val="22"/>
          <w:szCs w:val="22"/>
          <w:lang w:val="en-GB"/>
        </w:rPr>
        <w:t xml:space="preserve"> to either</w:t>
      </w:r>
      <w:r w:rsidRPr="002A3A3F">
        <w:rPr>
          <w:sz w:val="22"/>
          <w:szCs w:val="22"/>
          <w:lang w:val="en-GB"/>
        </w:rPr>
        <w:t xml:space="preserve"> </w:t>
      </w:r>
      <w:r w:rsidR="00E0603B" w:rsidRPr="002A3A3F">
        <w:rPr>
          <w:sz w:val="22"/>
          <w:szCs w:val="22"/>
          <w:lang w:val="en-GB"/>
        </w:rPr>
        <w:t>the Contract Notice o</w:t>
      </w:r>
      <w:r w:rsidR="0011251A" w:rsidRPr="002A3A3F">
        <w:rPr>
          <w:sz w:val="22"/>
          <w:szCs w:val="22"/>
          <w:lang w:val="en-GB"/>
        </w:rPr>
        <w:t>r</w:t>
      </w:r>
      <w:r w:rsidR="00E0603B" w:rsidRPr="002A3A3F">
        <w:rPr>
          <w:sz w:val="22"/>
          <w:szCs w:val="22"/>
          <w:lang w:val="en-GB"/>
        </w:rPr>
        <w:t xml:space="preserve"> the Tender Documents made </w:t>
      </w:r>
      <w:r w:rsidRPr="002A3A3F">
        <w:rPr>
          <w:sz w:val="22"/>
          <w:szCs w:val="22"/>
          <w:lang w:val="en-GB"/>
        </w:rPr>
        <w:t>by the Contracting Authority.</w:t>
      </w:r>
    </w:p>
    <w:p w14:paraId="6925368A" w14:textId="4860DE73" w:rsidR="00E544B3" w:rsidRPr="002A3A3F" w:rsidRDefault="00E544B3" w:rsidP="00B06CFC">
      <w:pPr>
        <w:numPr>
          <w:ilvl w:val="0"/>
          <w:numId w:val="7"/>
        </w:numPr>
        <w:spacing w:before="120" w:after="120"/>
        <w:jc w:val="both"/>
        <w:rPr>
          <w:sz w:val="22"/>
          <w:szCs w:val="22"/>
          <w:lang w:val="en-GB"/>
        </w:rPr>
      </w:pPr>
      <w:r w:rsidRPr="002A3A3F">
        <w:rPr>
          <w:sz w:val="22"/>
          <w:szCs w:val="22"/>
          <w:lang w:val="en-GB"/>
        </w:rPr>
        <w:t xml:space="preserve">The Contracting Authority shall respond to any request for clarification, provided that </w:t>
      </w:r>
      <w:r w:rsidR="0011251A" w:rsidRPr="002A3A3F">
        <w:rPr>
          <w:sz w:val="22"/>
          <w:szCs w:val="22"/>
          <w:lang w:val="en-GB"/>
        </w:rPr>
        <w:t xml:space="preserve">the </w:t>
      </w:r>
      <w:r w:rsidR="00E0603B" w:rsidRPr="002A3A3F">
        <w:rPr>
          <w:sz w:val="22"/>
          <w:szCs w:val="22"/>
          <w:lang w:val="en-GB"/>
        </w:rPr>
        <w:t xml:space="preserve">request for </w:t>
      </w:r>
      <w:r w:rsidRPr="002A3A3F">
        <w:rPr>
          <w:sz w:val="22"/>
          <w:szCs w:val="22"/>
          <w:lang w:val="en-GB"/>
        </w:rPr>
        <w:t xml:space="preserve">clarification is received within </w:t>
      </w:r>
      <w:r w:rsidR="00D634B1" w:rsidRPr="002A3A3F">
        <w:rPr>
          <w:sz w:val="22"/>
          <w:szCs w:val="22"/>
          <w:lang w:val="en-GB"/>
        </w:rPr>
        <w:t xml:space="preserve">the </w:t>
      </w:r>
      <w:r w:rsidR="00E47D0B" w:rsidRPr="002A3A3F">
        <w:rPr>
          <w:sz w:val="22"/>
          <w:szCs w:val="22"/>
          <w:lang w:val="en-GB"/>
        </w:rPr>
        <w:t>period provided in</w:t>
      </w:r>
      <w:r w:rsidRPr="002A3A3F">
        <w:rPr>
          <w:sz w:val="22"/>
          <w:szCs w:val="22"/>
          <w:lang w:val="en-GB"/>
        </w:rPr>
        <w:t xml:space="preserve"> the Contract Notice </w:t>
      </w:r>
      <w:r w:rsidR="000964C4" w:rsidRPr="002A3A3F">
        <w:rPr>
          <w:sz w:val="22"/>
          <w:szCs w:val="22"/>
          <w:lang w:val="en-GB"/>
        </w:rPr>
        <w:t>published</w:t>
      </w:r>
      <w:r w:rsidRPr="002A3A3F">
        <w:rPr>
          <w:sz w:val="22"/>
          <w:szCs w:val="22"/>
          <w:lang w:val="en-GB"/>
        </w:rPr>
        <w:t xml:space="preserve"> on the </w:t>
      </w:r>
      <w:proofErr w:type="spellStart"/>
      <w:r w:rsidRPr="002A3A3F">
        <w:rPr>
          <w:sz w:val="22"/>
          <w:szCs w:val="22"/>
          <w:lang w:val="en-GB"/>
        </w:rPr>
        <w:t>MTender</w:t>
      </w:r>
      <w:proofErr w:type="spellEnd"/>
      <w:r w:rsidRPr="002A3A3F">
        <w:rPr>
          <w:sz w:val="22"/>
          <w:szCs w:val="22"/>
          <w:lang w:val="en-GB"/>
        </w:rPr>
        <w:t xml:space="preserve"> System</w:t>
      </w:r>
      <w:r w:rsidR="00FC4333" w:rsidRPr="002A3A3F">
        <w:rPr>
          <w:sz w:val="22"/>
          <w:szCs w:val="22"/>
          <w:lang w:val="en-GB"/>
        </w:rPr>
        <w:t xml:space="preserve"> and</w:t>
      </w:r>
      <w:r w:rsidR="00271654" w:rsidRPr="002A3A3F">
        <w:rPr>
          <w:sz w:val="22"/>
          <w:szCs w:val="22"/>
          <w:lang w:val="en-GB"/>
        </w:rPr>
        <w:t xml:space="preserve"> in accordance with article 35</w:t>
      </w:r>
      <w:r w:rsidR="00E0603B" w:rsidRPr="002A3A3F">
        <w:rPr>
          <w:sz w:val="22"/>
          <w:szCs w:val="22"/>
          <w:lang w:val="en-GB"/>
        </w:rPr>
        <w:t xml:space="preserve"> of the </w:t>
      </w:r>
      <w:proofErr w:type="spellStart"/>
      <w:r w:rsidR="00271654" w:rsidRPr="002A3A3F">
        <w:rPr>
          <w:sz w:val="22"/>
          <w:szCs w:val="22"/>
          <w:lang w:val="en-GB"/>
        </w:rPr>
        <w:t>LPP</w:t>
      </w:r>
      <w:proofErr w:type="spellEnd"/>
      <w:r w:rsidR="00E0603B" w:rsidRPr="002A3A3F">
        <w:rPr>
          <w:sz w:val="22"/>
          <w:szCs w:val="22"/>
          <w:lang w:val="en-GB"/>
        </w:rPr>
        <w:t>.</w:t>
      </w:r>
      <w:r w:rsidR="00A05499" w:rsidRPr="002A3A3F">
        <w:rPr>
          <w:sz w:val="22"/>
          <w:szCs w:val="22"/>
          <w:lang w:val="en-GB"/>
        </w:rPr>
        <w:t xml:space="preserve"> </w:t>
      </w:r>
      <w:r w:rsidR="00A05499" w:rsidRPr="002A3A3F">
        <w:rPr>
          <w:sz w:val="22"/>
          <w:szCs w:val="22"/>
        </w:rPr>
        <w:t xml:space="preserve">The Contracting Authority’s response is published on the </w:t>
      </w:r>
      <w:proofErr w:type="spellStart"/>
      <w:r w:rsidR="00A05499" w:rsidRPr="002A3A3F">
        <w:rPr>
          <w:sz w:val="22"/>
          <w:szCs w:val="22"/>
        </w:rPr>
        <w:t>MTender</w:t>
      </w:r>
      <w:proofErr w:type="spellEnd"/>
      <w:r w:rsidR="00A05499" w:rsidRPr="002A3A3F">
        <w:rPr>
          <w:sz w:val="22"/>
          <w:szCs w:val="22"/>
        </w:rPr>
        <w:t xml:space="preserve"> System immediately but without identifying its source.</w:t>
      </w:r>
      <w:r w:rsidRPr="002A3A3F">
        <w:rPr>
          <w:sz w:val="22"/>
          <w:szCs w:val="22"/>
          <w:lang w:val="en-GB"/>
        </w:rPr>
        <w:t xml:space="preserve"> If the response is not published</w:t>
      </w:r>
      <w:r w:rsidR="00E0603B" w:rsidRPr="002A3A3F">
        <w:rPr>
          <w:sz w:val="22"/>
          <w:szCs w:val="22"/>
          <w:lang w:val="en-GB"/>
        </w:rPr>
        <w:t xml:space="preserve"> within the clarification period</w:t>
      </w:r>
      <w:r w:rsidR="009D73A6" w:rsidRPr="002A3A3F">
        <w:rPr>
          <w:sz w:val="22"/>
          <w:szCs w:val="22"/>
          <w:lang w:val="en-GB"/>
        </w:rPr>
        <w:t xml:space="preserve"> provided in the Contract Notice</w:t>
      </w:r>
      <w:r w:rsidRPr="002A3A3F">
        <w:rPr>
          <w:sz w:val="22"/>
          <w:szCs w:val="22"/>
          <w:lang w:val="en-GB"/>
        </w:rPr>
        <w:t xml:space="preserve">, the electronic tendering procedure </w:t>
      </w:r>
      <w:r w:rsidR="00FC4333" w:rsidRPr="002A3A3F">
        <w:rPr>
          <w:sz w:val="22"/>
          <w:szCs w:val="22"/>
          <w:lang w:val="en-GB"/>
        </w:rPr>
        <w:t>shall</w:t>
      </w:r>
      <w:r w:rsidR="00E0603B" w:rsidRPr="002A3A3F">
        <w:rPr>
          <w:sz w:val="22"/>
          <w:szCs w:val="22"/>
          <w:lang w:val="en-GB"/>
        </w:rPr>
        <w:t xml:space="preserve"> be</w:t>
      </w:r>
      <w:r w:rsidRPr="002A3A3F">
        <w:rPr>
          <w:sz w:val="22"/>
          <w:szCs w:val="22"/>
          <w:lang w:val="en-GB"/>
        </w:rPr>
        <w:t xml:space="preserve"> suspended until all </w:t>
      </w:r>
      <w:r w:rsidR="00E0603B" w:rsidRPr="002A3A3F">
        <w:rPr>
          <w:sz w:val="22"/>
          <w:szCs w:val="22"/>
          <w:lang w:val="en-GB"/>
        </w:rPr>
        <w:t>outstanding</w:t>
      </w:r>
      <w:r w:rsidRPr="002A3A3F">
        <w:rPr>
          <w:sz w:val="22"/>
          <w:szCs w:val="22"/>
          <w:lang w:val="en-GB"/>
        </w:rPr>
        <w:t xml:space="preserve"> clarifications are published by the </w:t>
      </w:r>
      <w:r w:rsidR="00E0603B" w:rsidRPr="002A3A3F">
        <w:rPr>
          <w:sz w:val="22"/>
          <w:szCs w:val="22"/>
          <w:lang w:val="en-GB"/>
        </w:rPr>
        <w:t>Contracting Authority</w:t>
      </w:r>
      <w:r w:rsidRPr="002A3A3F">
        <w:rPr>
          <w:sz w:val="22"/>
          <w:szCs w:val="22"/>
          <w:lang w:val="en-GB"/>
        </w:rPr>
        <w:t>.</w:t>
      </w:r>
    </w:p>
    <w:p w14:paraId="53AA3256" w14:textId="1BBB1DCD" w:rsidR="00E544B3" w:rsidRPr="002A3A3F" w:rsidRDefault="00040C58" w:rsidP="00B06CFC">
      <w:pPr>
        <w:numPr>
          <w:ilvl w:val="0"/>
          <w:numId w:val="7"/>
        </w:numPr>
        <w:spacing w:before="120" w:after="120"/>
        <w:jc w:val="both"/>
        <w:rPr>
          <w:sz w:val="22"/>
          <w:szCs w:val="22"/>
          <w:lang w:val="en-GB"/>
        </w:rPr>
      </w:pPr>
      <w:r w:rsidRPr="002A3A3F">
        <w:rPr>
          <w:sz w:val="22"/>
          <w:szCs w:val="22"/>
          <w:lang w:val="en-GB"/>
        </w:rPr>
        <w:t>The Contracting Authority may only amend the Tender Documents in the period for clarifications by issuing an addendum</w:t>
      </w:r>
      <w:r w:rsidR="00E544B3" w:rsidRPr="002A3A3F">
        <w:rPr>
          <w:sz w:val="22"/>
          <w:szCs w:val="22"/>
          <w:lang w:val="en-GB"/>
        </w:rPr>
        <w:t xml:space="preserve">. Any addendum issued shall be part of the Tender Documents and shall be published at the same </w:t>
      </w:r>
      <w:proofErr w:type="spellStart"/>
      <w:r w:rsidR="00E544B3" w:rsidRPr="002A3A3F">
        <w:rPr>
          <w:sz w:val="22"/>
          <w:szCs w:val="22"/>
          <w:lang w:val="en-GB"/>
        </w:rPr>
        <w:t>MTender</w:t>
      </w:r>
      <w:proofErr w:type="spellEnd"/>
      <w:r w:rsidR="00E544B3" w:rsidRPr="002A3A3F">
        <w:rPr>
          <w:sz w:val="22"/>
          <w:szCs w:val="22"/>
          <w:lang w:val="en-GB"/>
        </w:rPr>
        <w:t xml:space="preserve"> System address as </w:t>
      </w:r>
      <w:r w:rsidR="00E0603B" w:rsidRPr="002A3A3F">
        <w:rPr>
          <w:sz w:val="22"/>
          <w:szCs w:val="22"/>
          <w:lang w:val="en-GB"/>
        </w:rPr>
        <w:t xml:space="preserve">the </w:t>
      </w:r>
      <w:r w:rsidR="00E544B3" w:rsidRPr="002A3A3F">
        <w:rPr>
          <w:sz w:val="22"/>
          <w:szCs w:val="22"/>
          <w:lang w:val="en-GB"/>
        </w:rPr>
        <w:t xml:space="preserve">original Tender Documents. </w:t>
      </w:r>
      <w:r w:rsidR="00E0603B" w:rsidRPr="002A3A3F">
        <w:rPr>
          <w:sz w:val="22"/>
          <w:szCs w:val="22"/>
          <w:lang w:val="en-GB"/>
        </w:rPr>
        <w:t>When an addend</w:t>
      </w:r>
      <w:r w:rsidR="0011251A" w:rsidRPr="002A3A3F">
        <w:rPr>
          <w:sz w:val="22"/>
          <w:szCs w:val="22"/>
          <w:lang w:val="en-GB"/>
        </w:rPr>
        <w:t>um</w:t>
      </w:r>
      <w:r w:rsidR="00E0603B" w:rsidRPr="002A3A3F">
        <w:rPr>
          <w:sz w:val="22"/>
          <w:szCs w:val="22"/>
          <w:lang w:val="en-GB"/>
        </w:rPr>
        <w:t xml:space="preserve"> is issued, t</w:t>
      </w:r>
      <w:r w:rsidR="00E544B3" w:rsidRPr="002A3A3F">
        <w:rPr>
          <w:sz w:val="22"/>
          <w:szCs w:val="22"/>
          <w:lang w:val="en-GB"/>
        </w:rPr>
        <w:t xml:space="preserve">he Contracting Authority shall extend the deadline for the submission of Tenders to </w:t>
      </w:r>
      <w:r w:rsidR="00E0603B" w:rsidRPr="002A3A3F">
        <w:rPr>
          <w:sz w:val="22"/>
          <w:szCs w:val="22"/>
          <w:lang w:val="en-GB"/>
        </w:rPr>
        <w:t>give reasonable time for Economic Operators to take an addendum into account in preparing their Tenders, by granting</w:t>
      </w:r>
      <w:r w:rsidR="00E544B3" w:rsidRPr="002A3A3F">
        <w:rPr>
          <w:sz w:val="22"/>
          <w:szCs w:val="22"/>
          <w:lang w:val="en-GB"/>
        </w:rPr>
        <w:t xml:space="preserve"> </w:t>
      </w:r>
      <w:r w:rsidR="00E0603B" w:rsidRPr="002A3A3F">
        <w:rPr>
          <w:sz w:val="22"/>
          <w:szCs w:val="22"/>
          <w:lang w:val="en-GB"/>
        </w:rPr>
        <w:t xml:space="preserve">an extension to the </w:t>
      </w:r>
      <w:r w:rsidR="00E544B3" w:rsidRPr="002A3A3F">
        <w:rPr>
          <w:sz w:val="22"/>
          <w:szCs w:val="22"/>
          <w:lang w:val="en-GB"/>
        </w:rPr>
        <w:t>deadline</w:t>
      </w:r>
      <w:r w:rsidR="00E0603B" w:rsidRPr="002A3A3F">
        <w:rPr>
          <w:sz w:val="22"/>
          <w:szCs w:val="22"/>
          <w:lang w:val="en-GB"/>
        </w:rPr>
        <w:t xml:space="preserve"> for submission of Tenders</w:t>
      </w:r>
      <w:r w:rsidR="00E544B3" w:rsidRPr="002A3A3F">
        <w:rPr>
          <w:sz w:val="22"/>
          <w:szCs w:val="22"/>
          <w:lang w:val="en-GB"/>
        </w:rPr>
        <w:t xml:space="preserve"> </w:t>
      </w:r>
      <w:r w:rsidR="00517DFD" w:rsidRPr="002A3A3F">
        <w:rPr>
          <w:sz w:val="22"/>
          <w:szCs w:val="22"/>
          <w:lang w:val="en-GB"/>
        </w:rPr>
        <w:t>in accordance with article 41</w:t>
      </w:r>
      <w:r w:rsidR="00271654" w:rsidRPr="002A3A3F">
        <w:rPr>
          <w:sz w:val="22"/>
          <w:szCs w:val="22"/>
          <w:lang w:val="en-GB"/>
        </w:rPr>
        <w:t xml:space="preserve"> (1)</w:t>
      </w:r>
      <w:r w:rsidR="00517DFD" w:rsidRPr="002A3A3F">
        <w:rPr>
          <w:sz w:val="22"/>
          <w:szCs w:val="22"/>
          <w:lang w:val="en-GB"/>
        </w:rPr>
        <w:t xml:space="preserve"> of the </w:t>
      </w:r>
      <w:proofErr w:type="spellStart"/>
      <w:r w:rsidR="00517DFD" w:rsidRPr="002A3A3F">
        <w:rPr>
          <w:sz w:val="22"/>
          <w:szCs w:val="22"/>
          <w:lang w:val="en-GB"/>
        </w:rPr>
        <w:t>LPP</w:t>
      </w:r>
      <w:proofErr w:type="spellEnd"/>
      <w:r w:rsidR="00E544B3" w:rsidRPr="002A3A3F">
        <w:rPr>
          <w:sz w:val="22"/>
          <w:szCs w:val="22"/>
          <w:lang w:val="en-GB"/>
        </w:rPr>
        <w:t>.</w:t>
      </w:r>
      <w:r w:rsidR="0057109A" w:rsidRPr="002A3A3F">
        <w:rPr>
          <w:sz w:val="22"/>
          <w:szCs w:val="22"/>
          <w:lang w:val="en-GB"/>
        </w:rPr>
        <w:t xml:space="preserve"> </w:t>
      </w:r>
      <w:r w:rsidR="00C8053C" w:rsidRPr="002A3A3F">
        <w:rPr>
          <w:sz w:val="22"/>
          <w:szCs w:val="22"/>
          <w:lang w:val="en-GB"/>
        </w:rPr>
        <w:t xml:space="preserve">In such cases, </w:t>
      </w:r>
      <w:r w:rsidR="00DC6C8F" w:rsidRPr="002A3A3F">
        <w:rPr>
          <w:sz w:val="22"/>
          <w:szCs w:val="22"/>
          <w:lang w:val="en-GB"/>
        </w:rPr>
        <w:t>at least 50% of the original period</w:t>
      </w:r>
      <w:r w:rsidR="00C8053C" w:rsidRPr="002A3A3F">
        <w:rPr>
          <w:sz w:val="22"/>
          <w:szCs w:val="22"/>
          <w:lang w:val="en-GB"/>
        </w:rPr>
        <w:t xml:space="preserve"> should </w:t>
      </w:r>
      <w:r w:rsidR="00DB388A" w:rsidRPr="002A3A3F">
        <w:rPr>
          <w:sz w:val="22"/>
          <w:szCs w:val="22"/>
          <w:lang w:val="en-GB"/>
        </w:rPr>
        <w:t>remain</w:t>
      </w:r>
      <w:r w:rsidR="00DC6C8F" w:rsidRPr="002A3A3F">
        <w:rPr>
          <w:sz w:val="22"/>
          <w:szCs w:val="22"/>
          <w:lang w:val="en-GB"/>
        </w:rPr>
        <w:t xml:space="preserve"> from the date</w:t>
      </w:r>
      <w:r w:rsidR="00DB388A" w:rsidRPr="002A3A3F">
        <w:rPr>
          <w:sz w:val="22"/>
          <w:szCs w:val="22"/>
          <w:lang w:val="en-GB"/>
        </w:rPr>
        <w:t xml:space="preserve"> the new amendments are published</w:t>
      </w:r>
      <w:r w:rsidR="00DC6C8F" w:rsidRPr="002A3A3F">
        <w:rPr>
          <w:sz w:val="22"/>
          <w:szCs w:val="22"/>
          <w:lang w:val="en-GB"/>
        </w:rPr>
        <w:t>.</w:t>
      </w:r>
    </w:p>
    <w:p w14:paraId="4359DDCA" w14:textId="17C83127" w:rsidR="009A72F7" w:rsidRPr="002A3A3F" w:rsidRDefault="003A1DDB" w:rsidP="00B06CFC">
      <w:pPr>
        <w:pStyle w:val="Heading1"/>
        <w:numPr>
          <w:ilvl w:val="0"/>
          <w:numId w:val="30"/>
        </w:numPr>
        <w:jc w:val="center"/>
        <w:rPr>
          <w:rFonts w:ascii="Times New Roman" w:hAnsi="Times New Roman"/>
          <w:sz w:val="22"/>
          <w:szCs w:val="22"/>
          <w:lang w:val="en-GB"/>
        </w:rPr>
      </w:pPr>
      <w:bookmarkStart w:id="5" w:name="_Toc41397138"/>
      <w:r w:rsidRPr="002A3A3F">
        <w:rPr>
          <w:rFonts w:ascii="Times New Roman" w:hAnsi="Times New Roman"/>
          <w:sz w:val="22"/>
          <w:szCs w:val="22"/>
          <w:lang w:val="en-GB"/>
        </w:rPr>
        <w:lastRenderedPageBreak/>
        <w:t xml:space="preserve">PREPARATION AND SUBMISSION OF </w:t>
      </w:r>
      <w:r w:rsidR="00415D6E" w:rsidRPr="002A3A3F">
        <w:rPr>
          <w:rFonts w:ascii="Times New Roman" w:hAnsi="Times New Roman"/>
          <w:sz w:val="22"/>
          <w:szCs w:val="22"/>
          <w:lang w:val="en-GB"/>
        </w:rPr>
        <w:t xml:space="preserve">CANDIDATURES </w:t>
      </w:r>
      <w:bookmarkEnd w:id="5"/>
    </w:p>
    <w:p w14:paraId="311BF683" w14:textId="40ADE198" w:rsidR="003A1DDB" w:rsidRPr="002A3A3F" w:rsidRDefault="3D6192CC" w:rsidP="00B06CFC">
      <w:pPr>
        <w:numPr>
          <w:ilvl w:val="0"/>
          <w:numId w:val="7"/>
        </w:numPr>
        <w:spacing w:before="120" w:after="120"/>
        <w:jc w:val="both"/>
        <w:rPr>
          <w:sz w:val="22"/>
          <w:szCs w:val="22"/>
          <w:lang w:val="en-GB"/>
        </w:rPr>
      </w:pPr>
      <w:r w:rsidRPr="002A3A3F">
        <w:rPr>
          <w:sz w:val="22"/>
          <w:szCs w:val="22"/>
          <w:lang w:val="en-GB"/>
        </w:rPr>
        <w:t xml:space="preserve">To participate in the restricted tender the interested Economic Operators are requested to register online on the </w:t>
      </w:r>
      <w:proofErr w:type="spellStart"/>
      <w:r w:rsidRPr="002A3A3F">
        <w:rPr>
          <w:sz w:val="22"/>
          <w:szCs w:val="22"/>
          <w:lang w:val="en-GB"/>
        </w:rPr>
        <w:t>MTender</w:t>
      </w:r>
      <w:proofErr w:type="spellEnd"/>
      <w:r w:rsidRPr="002A3A3F">
        <w:rPr>
          <w:sz w:val="22"/>
          <w:szCs w:val="22"/>
          <w:lang w:val="en-GB"/>
        </w:rPr>
        <w:t xml:space="preserve"> System, accept the </w:t>
      </w:r>
      <w:proofErr w:type="spellStart"/>
      <w:r w:rsidRPr="002A3A3F">
        <w:rPr>
          <w:sz w:val="22"/>
          <w:szCs w:val="22"/>
          <w:lang w:val="en-GB"/>
        </w:rPr>
        <w:t>MTender</w:t>
      </w:r>
      <w:proofErr w:type="spellEnd"/>
      <w:r w:rsidRPr="002A3A3F">
        <w:rPr>
          <w:sz w:val="22"/>
          <w:szCs w:val="22"/>
          <w:lang w:val="en-GB"/>
        </w:rPr>
        <w:t xml:space="preserve"> Terms of Use and prepare and submit the Candidature before expiry of the period for submission of Candidatures for the first stage of the restricted tender procurement procedure set in the Contract Notice. </w:t>
      </w:r>
      <w:r w:rsidR="000D198A" w:rsidRPr="002A3A3F">
        <w:rPr>
          <w:sz w:val="22"/>
          <w:szCs w:val="22"/>
        </w:rPr>
        <w:t xml:space="preserve">No supportive documentary evidence shall be required for registration on the </w:t>
      </w:r>
      <w:proofErr w:type="spellStart"/>
      <w:r w:rsidR="000D198A" w:rsidRPr="002A3A3F">
        <w:rPr>
          <w:sz w:val="22"/>
          <w:szCs w:val="22"/>
        </w:rPr>
        <w:t>MTender</w:t>
      </w:r>
      <w:proofErr w:type="spellEnd"/>
      <w:r w:rsidR="000D198A" w:rsidRPr="002A3A3F">
        <w:rPr>
          <w:sz w:val="22"/>
          <w:szCs w:val="22"/>
        </w:rPr>
        <w:t xml:space="preserve"> </w:t>
      </w:r>
      <w:r w:rsidR="00F7076F" w:rsidRPr="002A3A3F">
        <w:rPr>
          <w:sz w:val="22"/>
          <w:szCs w:val="22"/>
        </w:rPr>
        <w:t>S</w:t>
      </w:r>
      <w:r w:rsidR="000D198A" w:rsidRPr="002A3A3F">
        <w:rPr>
          <w:sz w:val="22"/>
          <w:szCs w:val="22"/>
        </w:rPr>
        <w:t xml:space="preserve">ystem. </w:t>
      </w:r>
      <w:r w:rsidRPr="002A3A3F">
        <w:rPr>
          <w:sz w:val="22"/>
          <w:szCs w:val="22"/>
          <w:lang w:val="en-GB"/>
        </w:rPr>
        <w:t xml:space="preserve">The Candidature shall be submitted in the form of an electronic document and Economic Operators are required to follow the instructions provided by the </w:t>
      </w:r>
      <w:proofErr w:type="spellStart"/>
      <w:r w:rsidRPr="002A3A3F">
        <w:rPr>
          <w:sz w:val="22"/>
          <w:szCs w:val="22"/>
          <w:lang w:val="en-GB"/>
        </w:rPr>
        <w:t>MTender</w:t>
      </w:r>
      <w:proofErr w:type="spellEnd"/>
      <w:r w:rsidRPr="002A3A3F">
        <w:rPr>
          <w:sz w:val="22"/>
          <w:szCs w:val="22"/>
          <w:lang w:val="en-GB"/>
        </w:rPr>
        <w:t xml:space="preserve"> Terms of Use.</w:t>
      </w:r>
    </w:p>
    <w:p w14:paraId="18CCD217" w14:textId="4E90949F" w:rsidR="002D1344" w:rsidRPr="002A3A3F" w:rsidRDefault="3D6192CC" w:rsidP="00B06CFC">
      <w:pPr>
        <w:numPr>
          <w:ilvl w:val="0"/>
          <w:numId w:val="7"/>
        </w:numPr>
        <w:spacing w:before="120" w:after="120"/>
        <w:jc w:val="both"/>
        <w:rPr>
          <w:sz w:val="22"/>
          <w:szCs w:val="22"/>
          <w:lang w:val="en-GB"/>
        </w:rPr>
      </w:pPr>
      <w:r w:rsidRPr="002A3A3F">
        <w:rPr>
          <w:sz w:val="22"/>
          <w:szCs w:val="22"/>
          <w:lang w:val="en-GB"/>
        </w:rPr>
        <w:t xml:space="preserve">Candidatures submitted outside of the </w:t>
      </w:r>
      <w:proofErr w:type="spellStart"/>
      <w:r w:rsidRPr="002A3A3F">
        <w:rPr>
          <w:sz w:val="22"/>
          <w:szCs w:val="22"/>
          <w:lang w:val="en-GB"/>
        </w:rPr>
        <w:t>MTender</w:t>
      </w:r>
      <w:proofErr w:type="spellEnd"/>
      <w:r w:rsidRPr="002A3A3F">
        <w:rPr>
          <w:sz w:val="22"/>
          <w:szCs w:val="22"/>
          <w:lang w:val="en-GB"/>
        </w:rPr>
        <w:t xml:space="preserve"> System will be rejected. Any Candidature submitted after the deadline for submission will be recorded by the </w:t>
      </w:r>
      <w:proofErr w:type="spellStart"/>
      <w:r w:rsidRPr="002A3A3F">
        <w:rPr>
          <w:sz w:val="22"/>
          <w:szCs w:val="22"/>
          <w:lang w:val="en-GB"/>
        </w:rPr>
        <w:t>MTender</w:t>
      </w:r>
      <w:proofErr w:type="spellEnd"/>
      <w:r w:rsidRPr="002A3A3F">
        <w:rPr>
          <w:sz w:val="22"/>
          <w:szCs w:val="22"/>
          <w:lang w:val="en-GB"/>
        </w:rPr>
        <w:t xml:space="preserve"> System but will not be opened for qualification or selection. The Candidatures shall be completed as required by the Tender Documents. Incomplete Candidatures shall be rejected. The </w:t>
      </w:r>
      <w:proofErr w:type="spellStart"/>
      <w:r w:rsidRPr="002A3A3F">
        <w:rPr>
          <w:sz w:val="22"/>
          <w:szCs w:val="22"/>
          <w:lang w:val="en-GB"/>
        </w:rPr>
        <w:t>MTender</w:t>
      </w:r>
      <w:proofErr w:type="spellEnd"/>
      <w:r w:rsidRPr="002A3A3F">
        <w:rPr>
          <w:sz w:val="22"/>
          <w:szCs w:val="22"/>
          <w:lang w:val="en-GB"/>
        </w:rPr>
        <w:t xml:space="preserve"> System shall inform the Registered User of the Economic Operator that the Candidature has been successfully uploaded by sending a notification by email providing the date and time the Candidature has been recorded on the </w:t>
      </w:r>
      <w:proofErr w:type="spellStart"/>
      <w:r w:rsidRPr="002A3A3F">
        <w:rPr>
          <w:sz w:val="22"/>
          <w:szCs w:val="22"/>
          <w:lang w:val="en-GB"/>
        </w:rPr>
        <w:t>MTender</w:t>
      </w:r>
      <w:proofErr w:type="spellEnd"/>
      <w:r w:rsidRPr="002A3A3F">
        <w:rPr>
          <w:sz w:val="22"/>
          <w:szCs w:val="22"/>
          <w:lang w:val="en-GB"/>
        </w:rPr>
        <w:t xml:space="preserve"> System.</w:t>
      </w:r>
    </w:p>
    <w:p w14:paraId="334EF0F5" w14:textId="5BACB2D0" w:rsidR="00C14387" w:rsidRPr="002A3A3F" w:rsidRDefault="00C14387" w:rsidP="00B06CFC">
      <w:pPr>
        <w:numPr>
          <w:ilvl w:val="0"/>
          <w:numId w:val="7"/>
        </w:numPr>
        <w:spacing w:before="120" w:after="120"/>
        <w:jc w:val="both"/>
        <w:rPr>
          <w:sz w:val="22"/>
          <w:szCs w:val="22"/>
          <w:lang w:val="en-GB"/>
        </w:rPr>
      </w:pPr>
      <w:r w:rsidRPr="002A3A3F">
        <w:rPr>
          <w:sz w:val="22"/>
          <w:szCs w:val="22"/>
          <w:lang w:val="en-GB"/>
        </w:rPr>
        <w:t xml:space="preserve">The </w:t>
      </w:r>
      <w:r w:rsidR="00357B1D" w:rsidRPr="002A3A3F">
        <w:rPr>
          <w:sz w:val="22"/>
          <w:szCs w:val="22"/>
          <w:lang w:val="en-GB"/>
        </w:rPr>
        <w:t xml:space="preserve">Candidature </w:t>
      </w:r>
      <w:r w:rsidRPr="002A3A3F">
        <w:rPr>
          <w:sz w:val="22"/>
          <w:szCs w:val="22"/>
          <w:lang w:val="en-GB"/>
        </w:rPr>
        <w:t xml:space="preserve">shall comprise </w:t>
      </w:r>
      <w:r w:rsidR="00E44C7B" w:rsidRPr="002A3A3F">
        <w:rPr>
          <w:sz w:val="22"/>
          <w:szCs w:val="22"/>
          <w:lang w:val="en-GB"/>
        </w:rPr>
        <w:t xml:space="preserve">the </w:t>
      </w:r>
      <w:r w:rsidR="00E8295A" w:rsidRPr="002A3A3F">
        <w:rPr>
          <w:sz w:val="22"/>
          <w:szCs w:val="22"/>
          <w:lang w:val="en-GB"/>
        </w:rPr>
        <w:t xml:space="preserve">completed </w:t>
      </w:r>
      <w:r w:rsidR="00E44C7B" w:rsidRPr="002A3A3F">
        <w:rPr>
          <w:sz w:val="22"/>
          <w:szCs w:val="22"/>
          <w:lang w:val="en-GB"/>
        </w:rPr>
        <w:t xml:space="preserve">electronic documents </w:t>
      </w:r>
      <w:r w:rsidR="0011251A" w:rsidRPr="002A3A3F">
        <w:rPr>
          <w:sz w:val="22"/>
          <w:szCs w:val="22"/>
          <w:lang w:val="en-GB"/>
        </w:rPr>
        <w:t>requested</w:t>
      </w:r>
      <w:r w:rsidR="00E44C7B" w:rsidRPr="002A3A3F">
        <w:rPr>
          <w:sz w:val="22"/>
          <w:szCs w:val="22"/>
          <w:lang w:val="en-GB"/>
        </w:rPr>
        <w:t xml:space="preserve"> in</w:t>
      </w:r>
      <w:r w:rsidR="003A1DDB" w:rsidRPr="002A3A3F">
        <w:rPr>
          <w:sz w:val="22"/>
          <w:szCs w:val="22"/>
          <w:lang w:val="en-GB"/>
        </w:rPr>
        <w:t xml:space="preserve"> the Tender</w:t>
      </w:r>
      <w:r w:rsidR="00E44C7B" w:rsidRPr="002A3A3F">
        <w:rPr>
          <w:sz w:val="22"/>
          <w:szCs w:val="22"/>
          <w:lang w:val="en-GB"/>
        </w:rPr>
        <w:t xml:space="preserve"> Documents.</w:t>
      </w:r>
      <w:r w:rsidRPr="002A3A3F">
        <w:rPr>
          <w:sz w:val="22"/>
          <w:szCs w:val="22"/>
          <w:lang w:val="en-GB"/>
        </w:rPr>
        <w:t xml:space="preserve"> </w:t>
      </w:r>
      <w:r w:rsidR="008529F6" w:rsidRPr="002A3A3F">
        <w:rPr>
          <w:sz w:val="22"/>
          <w:szCs w:val="22"/>
          <w:lang w:val="en-GB"/>
        </w:rPr>
        <w:t xml:space="preserve">If otherwise not mentioned in the Tender Documents, the Candidature shall be comprised of a formal request to participate and the </w:t>
      </w:r>
      <w:proofErr w:type="spellStart"/>
      <w:r w:rsidR="008529F6" w:rsidRPr="002A3A3F">
        <w:rPr>
          <w:sz w:val="22"/>
          <w:szCs w:val="22"/>
          <w:lang w:val="en-GB"/>
        </w:rPr>
        <w:t>ESPD</w:t>
      </w:r>
      <w:proofErr w:type="spellEnd"/>
      <w:r w:rsidR="008529F6" w:rsidRPr="002A3A3F">
        <w:rPr>
          <w:sz w:val="22"/>
          <w:szCs w:val="22"/>
          <w:lang w:val="en-GB"/>
        </w:rPr>
        <w:t>.</w:t>
      </w:r>
    </w:p>
    <w:p w14:paraId="767EB6E0" w14:textId="5ABA4337" w:rsidR="002D1344" w:rsidRPr="002A3A3F" w:rsidRDefault="002D1344" w:rsidP="00B06CFC">
      <w:pPr>
        <w:numPr>
          <w:ilvl w:val="0"/>
          <w:numId w:val="7"/>
        </w:numPr>
        <w:spacing w:before="120" w:after="120"/>
        <w:jc w:val="both"/>
        <w:rPr>
          <w:sz w:val="22"/>
          <w:szCs w:val="22"/>
          <w:lang w:val="en-GB"/>
        </w:rPr>
      </w:pPr>
      <w:r w:rsidRPr="002A3A3F">
        <w:rPr>
          <w:sz w:val="22"/>
          <w:szCs w:val="22"/>
          <w:lang w:val="en-GB"/>
        </w:rPr>
        <w:t xml:space="preserve">Until </w:t>
      </w:r>
      <w:r w:rsidR="00687C83" w:rsidRPr="002A3A3F">
        <w:rPr>
          <w:sz w:val="22"/>
          <w:szCs w:val="22"/>
          <w:lang w:val="en-GB"/>
        </w:rPr>
        <w:t xml:space="preserve">the </w:t>
      </w:r>
      <w:r w:rsidR="006B7524" w:rsidRPr="002A3A3F">
        <w:rPr>
          <w:sz w:val="22"/>
          <w:szCs w:val="22"/>
          <w:lang w:val="en-GB"/>
        </w:rPr>
        <w:t>expiry of the period for submission of Candidatures for the first stage of the restricted tender procurement procedure</w:t>
      </w:r>
      <w:r w:rsidR="003A493C" w:rsidRPr="002A3A3F">
        <w:rPr>
          <w:sz w:val="22"/>
          <w:szCs w:val="22"/>
          <w:lang w:val="en-GB"/>
        </w:rPr>
        <w:t>,</w:t>
      </w:r>
      <w:r w:rsidR="006B7524" w:rsidRPr="002A3A3F">
        <w:rPr>
          <w:sz w:val="22"/>
          <w:szCs w:val="22"/>
          <w:lang w:val="en-GB"/>
        </w:rPr>
        <w:t xml:space="preserve"> </w:t>
      </w:r>
      <w:r w:rsidRPr="002A3A3F">
        <w:rPr>
          <w:sz w:val="22"/>
          <w:szCs w:val="22"/>
          <w:lang w:val="en-GB"/>
        </w:rPr>
        <w:t xml:space="preserve">the Registered User of the Economic Operator may </w:t>
      </w:r>
      <w:r w:rsidR="0011251A" w:rsidRPr="002A3A3F">
        <w:rPr>
          <w:sz w:val="22"/>
          <w:szCs w:val="22"/>
          <w:lang w:val="en-GB"/>
        </w:rPr>
        <w:t xml:space="preserve">withdraw or </w:t>
      </w:r>
      <w:r w:rsidRPr="002A3A3F">
        <w:rPr>
          <w:sz w:val="22"/>
          <w:szCs w:val="22"/>
          <w:lang w:val="en-GB"/>
        </w:rPr>
        <w:t xml:space="preserve">modify their </w:t>
      </w:r>
      <w:r w:rsidR="007D0160" w:rsidRPr="002A3A3F">
        <w:rPr>
          <w:sz w:val="22"/>
          <w:szCs w:val="22"/>
          <w:lang w:val="en-GB"/>
        </w:rPr>
        <w:t>Candidature</w:t>
      </w:r>
      <w:r w:rsidRPr="002A3A3F">
        <w:rPr>
          <w:sz w:val="22"/>
          <w:szCs w:val="22"/>
          <w:lang w:val="en-GB"/>
        </w:rPr>
        <w:t xml:space="preserve"> by submitting </w:t>
      </w:r>
      <w:r w:rsidR="00D92A4F" w:rsidRPr="002A3A3F">
        <w:rPr>
          <w:sz w:val="22"/>
          <w:szCs w:val="22"/>
          <w:lang w:val="en-GB"/>
        </w:rPr>
        <w:t xml:space="preserve">a </w:t>
      </w:r>
      <w:r w:rsidRPr="002A3A3F">
        <w:rPr>
          <w:sz w:val="22"/>
          <w:szCs w:val="22"/>
          <w:lang w:val="en-GB"/>
        </w:rPr>
        <w:t xml:space="preserve">new </w:t>
      </w:r>
      <w:r w:rsidR="007D0160" w:rsidRPr="002A3A3F">
        <w:rPr>
          <w:sz w:val="22"/>
          <w:szCs w:val="22"/>
          <w:lang w:val="en-GB"/>
        </w:rPr>
        <w:t>Candidature</w:t>
      </w:r>
      <w:r w:rsidRPr="002A3A3F">
        <w:rPr>
          <w:sz w:val="22"/>
          <w:szCs w:val="22"/>
          <w:lang w:val="en-GB"/>
        </w:rPr>
        <w:t xml:space="preserve">. All </w:t>
      </w:r>
      <w:r w:rsidR="00C330DC" w:rsidRPr="002A3A3F">
        <w:rPr>
          <w:sz w:val="22"/>
          <w:szCs w:val="22"/>
          <w:lang w:val="en-GB"/>
        </w:rPr>
        <w:t xml:space="preserve">Candidatures </w:t>
      </w:r>
      <w:r w:rsidRPr="002A3A3F">
        <w:rPr>
          <w:sz w:val="22"/>
          <w:szCs w:val="22"/>
          <w:lang w:val="en-GB"/>
        </w:rPr>
        <w:t xml:space="preserve">submitted by the Economic Operator will be recorded but only </w:t>
      </w:r>
      <w:r w:rsidR="00D92A4F" w:rsidRPr="002A3A3F">
        <w:rPr>
          <w:sz w:val="22"/>
          <w:szCs w:val="22"/>
          <w:lang w:val="en-GB"/>
        </w:rPr>
        <w:t xml:space="preserve">the </w:t>
      </w:r>
      <w:r w:rsidRPr="002A3A3F">
        <w:rPr>
          <w:sz w:val="22"/>
          <w:szCs w:val="22"/>
          <w:lang w:val="en-GB"/>
        </w:rPr>
        <w:t xml:space="preserve">most recent </w:t>
      </w:r>
      <w:r w:rsidR="00DD34FC" w:rsidRPr="002A3A3F">
        <w:rPr>
          <w:sz w:val="22"/>
          <w:szCs w:val="22"/>
          <w:lang w:val="en-GB"/>
        </w:rPr>
        <w:t xml:space="preserve">Candidature </w:t>
      </w:r>
      <w:r w:rsidRPr="002A3A3F">
        <w:rPr>
          <w:sz w:val="22"/>
          <w:szCs w:val="22"/>
          <w:lang w:val="en-GB"/>
        </w:rPr>
        <w:t xml:space="preserve">will be opened by the </w:t>
      </w:r>
      <w:proofErr w:type="spellStart"/>
      <w:r w:rsidR="00FF31E9" w:rsidRPr="002A3A3F">
        <w:rPr>
          <w:sz w:val="22"/>
          <w:szCs w:val="22"/>
          <w:lang w:val="en-GB"/>
        </w:rPr>
        <w:t>MTender</w:t>
      </w:r>
      <w:proofErr w:type="spellEnd"/>
      <w:r w:rsidR="00FF31E9" w:rsidRPr="002A3A3F">
        <w:rPr>
          <w:sz w:val="22"/>
          <w:szCs w:val="22"/>
          <w:lang w:val="en-GB"/>
        </w:rPr>
        <w:t xml:space="preserve"> System </w:t>
      </w:r>
      <w:r w:rsidRPr="002A3A3F">
        <w:rPr>
          <w:sz w:val="22"/>
          <w:szCs w:val="22"/>
          <w:lang w:val="en-GB"/>
        </w:rPr>
        <w:t xml:space="preserve">for </w:t>
      </w:r>
      <w:r w:rsidR="00DD34FC" w:rsidRPr="002A3A3F">
        <w:rPr>
          <w:sz w:val="22"/>
          <w:szCs w:val="22"/>
          <w:lang w:val="en-GB"/>
        </w:rPr>
        <w:t>qualification or selection</w:t>
      </w:r>
      <w:r w:rsidRPr="002A3A3F">
        <w:rPr>
          <w:sz w:val="22"/>
          <w:szCs w:val="22"/>
          <w:lang w:val="en-GB"/>
        </w:rPr>
        <w:t>.</w:t>
      </w:r>
      <w:r w:rsidR="00F12FAE" w:rsidRPr="002A3A3F">
        <w:rPr>
          <w:sz w:val="22"/>
          <w:szCs w:val="22"/>
          <w:lang w:val="en-GB"/>
        </w:rPr>
        <w:t xml:space="preserve"> The opening of </w:t>
      </w:r>
      <w:r w:rsidR="00761FB8" w:rsidRPr="002A3A3F">
        <w:rPr>
          <w:sz w:val="22"/>
          <w:szCs w:val="22"/>
          <w:lang w:val="en-GB"/>
        </w:rPr>
        <w:t xml:space="preserve">Candidatures </w:t>
      </w:r>
      <w:r w:rsidR="00F12FAE" w:rsidRPr="002A3A3F">
        <w:rPr>
          <w:sz w:val="22"/>
          <w:szCs w:val="22"/>
          <w:lang w:val="en-GB"/>
        </w:rPr>
        <w:t>shall take place electronically</w:t>
      </w:r>
      <w:r w:rsidR="00467B12" w:rsidRPr="002A3A3F">
        <w:rPr>
          <w:sz w:val="22"/>
          <w:szCs w:val="22"/>
          <w:lang w:val="en-GB"/>
        </w:rPr>
        <w:t xml:space="preserve"> in the </w:t>
      </w:r>
      <w:proofErr w:type="spellStart"/>
      <w:r w:rsidR="00467B12" w:rsidRPr="002A3A3F">
        <w:rPr>
          <w:sz w:val="22"/>
          <w:szCs w:val="22"/>
          <w:lang w:val="en-GB"/>
        </w:rPr>
        <w:t>MTender</w:t>
      </w:r>
      <w:proofErr w:type="spellEnd"/>
      <w:r w:rsidR="00467B12" w:rsidRPr="002A3A3F">
        <w:rPr>
          <w:sz w:val="22"/>
          <w:szCs w:val="22"/>
          <w:lang w:val="en-GB"/>
        </w:rPr>
        <w:t xml:space="preserve"> System</w:t>
      </w:r>
      <w:r w:rsidR="00F12FAE" w:rsidRPr="002A3A3F">
        <w:rPr>
          <w:sz w:val="22"/>
          <w:szCs w:val="22"/>
          <w:lang w:val="en-GB"/>
        </w:rPr>
        <w:t xml:space="preserve"> only at the time specified in the Contract Notice.</w:t>
      </w:r>
      <w:r w:rsidR="00467B12" w:rsidRPr="002A3A3F">
        <w:rPr>
          <w:sz w:val="22"/>
          <w:szCs w:val="22"/>
          <w:lang w:val="en-GB"/>
        </w:rPr>
        <w:t xml:space="preserve"> No one shall have access to the </w:t>
      </w:r>
      <w:r w:rsidR="00E87ADC" w:rsidRPr="002A3A3F">
        <w:rPr>
          <w:sz w:val="22"/>
          <w:szCs w:val="22"/>
          <w:lang w:val="en-GB"/>
        </w:rPr>
        <w:t xml:space="preserve">Candidature </w:t>
      </w:r>
      <w:r w:rsidR="00467B12" w:rsidRPr="002A3A3F">
        <w:rPr>
          <w:sz w:val="22"/>
          <w:szCs w:val="22"/>
          <w:lang w:val="en-GB"/>
        </w:rPr>
        <w:t>before their opening.</w:t>
      </w:r>
    </w:p>
    <w:p w14:paraId="763AA157" w14:textId="77777777" w:rsidR="00FD0B6E" w:rsidRPr="002A3A3F" w:rsidRDefault="00223745" w:rsidP="00B06CFC">
      <w:pPr>
        <w:pStyle w:val="Heading1"/>
        <w:numPr>
          <w:ilvl w:val="0"/>
          <w:numId w:val="30"/>
        </w:numPr>
        <w:jc w:val="center"/>
        <w:rPr>
          <w:rFonts w:ascii="Times New Roman" w:hAnsi="Times New Roman"/>
          <w:sz w:val="22"/>
          <w:szCs w:val="22"/>
          <w:lang w:val="en-GB"/>
        </w:rPr>
      </w:pPr>
      <w:r w:rsidRPr="002A3A3F">
        <w:rPr>
          <w:rFonts w:ascii="Times New Roman" w:hAnsi="Times New Roman"/>
          <w:sz w:val="22"/>
          <w:szCs w:val="22"/>
          <w:lang w:val="en-GB"/>
        </w:rPr>
        <w:t xml:space="preserve">EVALUATION OF CANDIDATURES </w:t>
      </w:r>
    </w:p>
    <w:p w14:paraId="0E91D9C7" w14:textId="40179A39" w:rsidR="00183F16" w:rsidRPr="002A3A3F" w:rsidRDefault="00183F16" w:rsidP="00183F16">
      <w:pPr>
        <w:numPr>
          <w:ilvl w:val="0"/>
          <w:numId w:val="7"/>
        </w:numPr>
        <w:spacing w:before="120" w:after="120"/>
        <w:jc w:val="both"/>
        <w:rPr>
          <w:sz w:val="22"/>
          <w:szCs w:val="22"/>
          <w:lang w:val="en-GB"/>
        </w:rPr>
      </w:pPr>
      <w:r w:rsidRPr="002A3A3F">
        <w:rPr>
          <w:sz w:val="22"/>
          <w:szCs w:val="22"/>
          <w:lang w:val="en-GB"/>
        </w:rPr>
        <w:t xml:space="preserve">In restricted tender procedures no negotiations between the Contracting Authority and the </w:t>
      </w:r>
      <w:r w:rsidR="006A4004" w:rsidRPr="002A3A3F">
        <w:rPr>
          <w:sz w:val="22"/>
          <w:szCs w:val="22"/>
          <w:lang w:val="en-GB"/>
        </w:rPr>
        <w:t>Candidates</w:t>
      </w:r>
      <w:r w:rsidRPr="002A3A3F">
        <w:rPr>
          <w:sz w:val="22"/>
          <w:szCs w:val="22"/>
          <w:lang w:val="en-GB"/>
        </w:rPr>
        <w:t xml:space="preserve"> are permitted. The </w:t>
      </w:r>
      <w:r w:rsidR="006A4004" w:rsidRPr="002A3A3F">
        <w:rPr>
          <w:sz w:val="22"/>
          <w:szCs w:val="22"/>
          <w:lang w:val="en-GB"/>
        </w:rPr>
        <w:t>Candidature</w:t>
      </w:r>
      <w:r w:rsidRPr="002A3A3F">
        <w:rPr>
          <w:sz w:val="22"/>
          <w:szCs w:val="22"/>
          <w:lang w:val="en-GB"/>
        </w:rPr>
        <w:t xml:space="preserve"> shall be evaluated </w:t>
      </w:r>
      <w:r w:rsidRPr="002A3A3F">
        <w:rPr>
          <w:sz w:val="22"/>
          <w:szCs w:val="22"/>
        </w:rPr>
        <w:t xml:space="preserve">by the Working Group, </w:t>
      </w:r>
      <w:r w:rsidRPr="002A3A3F">
        <w:rPr>
          <w:iCs/>
          <w:sz w:val="22"/>
          <w:szCs w:val="22"/>
        </w:rPr>
        <w:t>as duly appointed by the Contracting Authority</w:t>
      </w:r>
      <w:r w:rsidRPr="002A3A3F">
        <w:rPr>
          <w:sz w:val="22"/>
          <w:szCs w:val="22"/>
        </w:rPr>
        <w:t xml:space="preserve">, and </w:t>
      </w:r>
      <w:r w:rsidRPr="002A3A3F">
        <w:rPr>
          <w:sz w:val="22"/>
          <w:szCs w:val="22"/>
          <w:lang w:val="en-GB"/>
        </w:rPr>
        <w:t xml:space="preserve">only on the basis of the electronic documents comprising a </w:t>
      </w:r>
      <w:r w:rsidR="006A4004" w:rsidRPr="002A3A3F">
        <w:rPr>
          <w:sz w:val="22"/>
          <w:szCs w:val="22"/>
          <w:lang w:val="en-GB"/>
        </w:rPr>
        <w:t>Candidature</w:t>
      </w:r>
      <w:r w:rsidRPr="002A3A3F">
        <w:rPr>
          <w:sz w:val="22"/>
          <w:szCs w:val="22"/>
          <w:lang w:val="en-GB"/>
        </w:rPr>
        <w:t xml:space="preserve"> submitted by the Economic Operator via the </w:t>
      </w:r>
      <w:proofErr w:type="spellStart"/>
      <w:r w:rsidRPr="002A3A3F">
        <w:rPr>
          <w:sz w:val="22"/>
          <w:szCs w:val="22"/>
          <w:lang w:val="en-GB"/>
        </w:rPr>
        <w:t>MTender</w:t>
      </w:r>
      <w:proofErr w:type="spellEnd"/>
      <w:r w:rsidRPr="002A3A3F">
        <w:rPr>
          <w:sz w:val="22"/>
          <w:szCs w:val="22"/>
          <w:lang w:val="en-GB"/>
        </w:rPr>
        <w:t xml:space="preserve"> System. </w:t>
      </w:r>
      <w:r w:rsidRPr="002A3A3F">
        <w:rPr>
          <w:sz w:val="22"/>
          <w:szCs w:val="22"/>
        </w:rPr>
        <w:t xml:space="preserve">In accordance with point 10 of the Government Decree no. 705/2018 on the approval of the technical concept of the </w:t>
      </w:r>
      <w:proofErr w:type="spellStart"/>
      <w:r w:rsidRPr="002A3A3F">
        <w:rPr>
          <w:sz w:val="22"/>
          <w:szCs w:val="22"/>
        </w:rPr>
        <w:t>MTender</w:t>
      </w:r>
      <w:proofErr w:type="spellEnd"/>
      <w:r w:rsidRPr="002A3A3F">
        <w:rPr>
          <w:sz w:val="22"/>
          <w:szCs w:val="22"/>
        </w:rPr>
        <w:t xml:space="preserve"> System, until the </w:t>
      </w:r>
      <w:r w:rsidR="006A4004" w:rsidRPr="002A3A3F">
        <w:rPr>
          <w:sz w:val="22"/>
          <w:szCs w:val="22"/>
        </w:rPr>
        <w:t>Candidature</w:t>
      </w:r>
      <w:r w:rsidRPr="002A3A3F">
        <w:rPr>
          <w:sz w:val="22"/>
          <w:szCs w:val="22"/>
        </w:rPr>
        <w:t xml:space="preserve"> submission deadline the </w:t>
      </w:r>
      <w:r w:rsidR="006A4004" w:rsidRPr="002A3A3F">
        <w:rPr>
          <w:sz w:val="22"/>
          <w:szCs w:val="22"/>
        </w:rPr>
        <w:t>Candidatures</w:t>
      </w:r>
      <w:r w:rsidRPr="002A3A3F">
        <w:rPr>
          <w:sz w:val="22"/>
          <w:szCs w:val="22"/>
        </w:rPr>
        <w:t xml:space="preserve"> are kept confidential and the </w:t>
      </w:r>
      <w:proofErr w:type="spellStart"/>
      <w:r w:rsidRPr="002A3A3F">
        <w:rPr>
          <w:sz w:val="22"/>
          <w:szCs w:val="22"/>
        </w:rPr>
        <w:t>MTender</w:t>
      </w:r>
      <w:proofErr w:type="spellEnd"/>
      <w:r w:rsidRPr="002A3A3F">
        <w:rPr>
          <w:sz w:val="22"/>
          <w:szCs w:val="22"/>
        </w:rPr>
        <w:t xml:space="preserve"> System shall not allow their disclosure. The </w:t>
      </w:r>
      <w:proofErr w:type="spellStart"/>
      <w:r w:rsidRPr="002A3A3F">
        <w:rPr>
          <w:sz w:val="22"/>
          <w:szCs w:val="22"/>
        </w:rPr>
        <w:t>MTender</w:t>
      </w:r>
      <w:proofErr w:type="spellEnd"/>
      <w:r w:rsidRPr="002A3A3F">
        <w:rPr>
          <w:sz w:val="22"/>
          <w:szCs w:val="22"/>
        </w:rPr>
        <w:t xml:space="preserve"> System shall disclose the content of the submitted </w:t>
      </w:r>
      <w:r w:rsidR="006A4004" w:rsidRPr="002A3A3F">
        <w:rPr>
          <w:sz w:val="22"/>
          <w:szCs w:val="22"/>
        </w:rPr>
        <w:t>Candidature</w:t>
      </w:r>
      <w:r w:rsidRPr="002A3A3F">
        <w:rPr>
          <w:sz w:val="22"/>
          <w:szCs w:val="22"/>
        </w:rPr>
        <w:t xml:space="preserve">, only after the deadline for </w:t>
      </w:r>
      <w:r w:rsidR="006A4004" w:rsidRPr="002A3A3F">
        <w:rPr>
          <w:sz w:val="22"/>
          <w:szCs w:val="22"/>
        </w:rPr>
        <w:t>Candidature</w:t>
      </w:r>
      <w:r w:rsidRPr="002A3A3F">
        <w:rPr>
          <w:sz w:val="22"/>
          <w:szCs w:val="22"/>
        </w:rPr>
        <w:t xml:space="preserve"> submission and at the date and time mentioned in the </w:t>
      </w:r>
      <w:proofErr w:type="spellStart"/>
      <w:r w:rsidRPr="002A3A3F">
        <w:rPr>
          <w:sz w:val="22"/>
          <w:szCs w:val="22"/>
        </w:rPr>
        <w:t>MTender</w:t>
      </w:r>
      <w:proofErr w:type="spellEnd"/>
      <w:r w:rsidRPr="002A3A3F">
        <w:rPr>
          <w:sz w:val="22"/>
          <w:szCs w:val="22"/>
        </w:rPr>
        <w:t xml:space="preserve"> System Contract Notice.</w:t>
      </w:r>
    </w:p>
    <w:p w14:paraId="424C6B16" w14:textId="1783B440" w:rsidR="002C27A2" w:rsidRPr="002A3A3F" w:rsidRDefault="3D6192CC" w:rsidP="00B06CFC">
      <w:pPr>
        <w:numPr>
          <w:ilvl w:val="0"/>
          <w:numId w:val="7"/>
        </w:numPr>
        <w:spacing w:before="120" w:after="120"/>
        <w:jc w:val="both"/>
        <w:rPr>
          <w:sz w:val="22"/>
          <w:szCs w:val="22"/>
          <w:lang w:val="en-GB"/>
        </w:rPr>
      </w:pPr>
      <w:r w:rsidRPr="002A3A3F">
        <w:rPr>
          <w:sz w:val="22"/>
          <w:szCs w:val="22"/>
          <w:lang w:val="en-GB"/>
        </w:rPr>
        <w:t xml:space="preserve">The Working Group shall evaluate the </w:t>
      </w:r>
      <w:proofErr w:type="spellStart"/>
      <w:r w:rsidRPr="002A3A3F">
        <w:rPr>
          <w:sz w:val="22"/>
          <w:szCs w:val="22"/>
          <w:lang w:val="en-GB"/>
        </w:rPr>
        <w:t>ESPD</w:t>
      </w:r>
      <w:proofErr w:type="spellEnd"/>
      <w:r w:rsidRPr="002A3A3F">
        <w:rPr>
          <w:sz w:val="22"/>
          <w:szCs w:val="22"/>
          <w:lang w:val="en-GB"/>
        </w:rPr>
        <w:t xml:space="preserve"> declaration against the </w:t>
      </w:r>
      <w:r w:rsidR="003F60F4" w:rsidRPr="002A3A3F">
        <w:rPr>
          <w:sz w:val="22"/>
          <w:szCs w:val="22"/>
          <w:lang w:val="en-GB"/>
        </w:rPr>
        <w:t>qualification</w:t>
      </w:r>
      <w:r w:rsidR="003B52BA" w:rsidRPr="002A3A3F">
        <w:rPr>
          <w:sz w:val="22"/>
          <w:szCs w:val="22"/>
          <w:lang w:val="en-GB"/>
        </w:rPr>
        <w:t xml:space="preserve"> requirements</w:t>
      </w:r>
      <w:r w:rsidR="003F60F4" w:rsidRPr="002A3A3F">
        <w:rPr>
          <w:sz w:val="22"/>
          <w:szCs w:val="22"/>
          <w:lang w:val="en-GB"/>
        </w:rPr>
        <w:t xml:space="preserve"> </w:t>
      </w:r>
      <w:r w:rsidRPr="002A3A3F">
        <w:rPr>
          <w:sz w:val="22"/>
          <w:szCs w:val="22"/>
          <w:lang w:val="en-GB"/>
        </w:rPr>
        <w:t>or</w:t>
      </w:r>
      <w:r w:rsidR="00FD33C7" w:rsidRPr="002A3A3F">
        <w:rPr>
          <w:sz w:val="22"/>
          <w:szCs w:val="22"/>
          <w:lang w:val="en-GB"/>
        </w:rPr>
        <w:t>/and</w:t>
      </w:r>
      <w:r w:rsidRPr="002A3A3F">
        <w:rPr>
          <w:sz w:val="22"/>
          <w:szCs w:val="22"/>
          <w:lang w:val="en-GB"/>
        </w:rPr>
        <w:t xml:space="preserve"> </w:t>
      </w:r>
      <w:r w:rsidR="001D7E00" w:rsidRPr="002A3A3F">
        <w:rPr>
          <w:sz w:val="22"/>
          <w:szCs w:val="22"/>
          <w:lang w:val="en-GB"/>
        </w:rPr>
        <w:t xml:space="preserve">selection </w:t>
      </w:r>
      <w:r w:rsidRPr="002A3A3F">
        <w:rPr>
          <w:sz w:val="22"/>
          <w:szCs w:val="22"/>
          <w:lang w:val="en-GB"/>
        </w:rPr>
        <w:t>criteria set in the Contract Notice or Tender Documents and determine whether there are any grounds for exclusion</w:t>
      </w:r>
      <w:r w:rsidR="00FD33C7" w:rsidRPr="002A3A3F">
        <w:rPr>
          <w:sz w:val="22"/>
          <w:szCs w:val="22"/>
          <w:lang w:val="en-GB"/>
        </w:rPr>
        <w:t xml:space="preserve"> in accordance with chapters </w:t>
      </w:r>
      <w:r w:rsidR="00C37282" w:rsidRPr="002A3A3F">
        <w:rPr>
          <w:sz w:val="22"/>
          <w:szCs w:val="22"/>
          <w:lang w:val="en-GB"/>
        </w:rPr>
        <w:t>III and IV of this Regulation</w:t>
      </w:r>
      <w:r w:rsidRPr="002A3A3F">
        <w:rPr>
          <w:sz w:val="22"/>
          <w:szCs w:val="22"/>
          <w:lang w:val="en-GB"/>
        </w:rPr>
        <w:t xml:space="preserve">. Whenever possible this should be done automatically via the </w:t>
      </w:r>
      <w:proofErr w:type="spellStart"/>
      <w:r w:rsidRPr="002A3A3F">
        <w:rPr>
          <w:sz w:val="22"/>
          <w:szCs w:val="22"/>
          <w:lang w:val="en-GB"/>
        </w:rPr>
        <w:t>MTender</w:t>
      </w:r>
      <w:proofErr w:type="spellEnd"/>
      <w:r w:rsidRPr="002A3A3F">
        <w:rPr>
          <w:sz w:val="22"/>
          <w:szCs w:val="22"/>
          <w:lang w:val="en-GB"/>
        </w:rPr>
        <w:t xml:space="preserve"> System. </w:t>
      </w:r>
    </w:p>
    <w:p w14:paraId="08B4F4CD" w14:textId="03973591" w:rsidR="00983187" w:rsidRPr="002A3A3F" w:rsidRDefault="00D832A8" w:rsidP="00B06CFC">
      <w:pPr>
        <w:numPr>
          <w:ilvl w:val="0"/>
          <w:numId w:val="7"/>
        </w:numPr>
        <w:spacing w:before="120" w:after="120"/>
        <w:jc w:val="both"/>
        <w:rPr>
          <w:sz w:val="22"/>
          <w:szCs w:val="22"/>
          <w:lang w:val="en-GB"/>
        </w:rPr>
      </w:pPr>
      <w:r w:rsidRPr="002A3A3F">
        <w:rPr>
          <w:sz w:val="22"/>
          <w:szCs w:val="22"/>
          <w:lang w:val="en-GB"/>
        </w:rPr>
        <w:t xml:space="preserve">Only those Candidates that </w:t>
      </w:r>
      <w:r w:rsidR="00BD625C" w:rsidRPr="002A3A3F">
        <w:rPr>
          <w:sz w:val="22"/>
          <w:szCs w:val="22"/>
          <w:lang w:val="en-GB"/>
        </w:rPr>
        <w:t>meet the qualification requirements or</w:t>
      </w:r>
      <w:r w:rsidR="0029277C" w:rsidRPr="002A3A3F">
        <w:rPr>
          <w:sz w:val="22"/>
          <w:szCs w:val="22"/>
          <w:lang w:val="en-GB"/>
        </w:rPr>
        <w:t>/and</w:t>
      </w:r>
      <w:r w:rsidR="00BD625C" w:rsidRPr="002A3A3F">
        <w:rPr>
          <w:sz w:val="22"/>
          <w:szCs w:val="22"/>
          <w:lang w:val="en-GB"/>
        </w:rPr>
        <w:t xml:space="preserve"> selection criteria and do not fall under any exclusion ground</w:t>
      </w:r>
      <w:r w:rsidR="003A493C" w:rsidRPr="002A3A3F">
        <w:rPr>
          <w:sz w:val="22"/>
          <w:szCs w:val="22"/>
          <w:lang w:val="en-GB"/>
        </w:rPr>
        <w:t>s</w:t>
      </w:r>
      <w:r w:rsidR="00BD625C" w:rsidRPr="002A3A3F">
        <w:rPr>
          <w:sz w:val="22"/>
          <w:szCs w:val="22"/>
          <w:lang w:val="en-GB"/>
        </w:rPr>
        <w:t xml:space="preserve"> shall be invited to submit documentary evidence that confirms the </w:t>
      </w:r>
      <w:r w:rsidR="008B03FB" w:rsidRPr="002A3A3F">
        <w:rPr>
          <w:sz w:val="22"/>
          <w:szCs w:val="22"/>
          <w:lang w:val="en-GB"/>
        </w:rPr>
        <w:t xml:space="preserve">contents of the </w:t>
      </w:r>
      <w:proofErr w:type="spellStart"/>
      <w:r w:rsidR="00BD625C" w:rsidRPr="002A3A3F">
        <w:rPr>
          <w:sz w:val="22"/>
          <w:szCs w:val="22"/>
          <w:lang w:val="en-GB"/>
        </w:rPr>
        <w:t>ESPD</w:t>
      </w:r>
      <w:proofErr w:type="spellEnd"/>
      <w:r w:rsidR="00BD625C" w:rsidRPr="002A3A3F">
        <w:rPr>
          <w:sz w:val="22"/>
          <w:szCs w:val="22"/>
          <w:lang w:val="en-GB"/>
        </w:rPr>
        <w:t xml:space="preserve"> declaration.</w:t>
      </w:r>
      <w:r w:rsidR="007000B8" w:rsidRPr="002A3A3F">
        <w:rPr>
          <w:sz w:val="22"/>
          <w:szCs w:val="22"/>
          <w:lang w:val="en-GB"/>
        </w:rPr>
        <w:t xml:space="preserve"> The Contracting Authority shall grant a reasonable time to Candidates to </w:t>
      </w:r>
      <w:r w:rsidR="00A32864" w:rsidRPr="002A3A3F">
        <w:rPr>
          <w:sz w:val="22"/>
          <w:szCs w:val="22"/>
          <w:lang w:val="en-GB"/>
        </w:rPr>
        <w:t xml:space="preserve">submit documentary evidence via the </w:t>
      </w:r>
      <w:proofErr w:type="spellStart"/>
      <w:r w:rsidR="00A32864" w:rsidRPr="002A3A3F">
        <w:rPr>
          <w:sz w:val="22"/>
          <w:szCs w:val="22"/>
          <w:lang w:val="en-GB"/>
        </w:rPr>
        <w:t>MTender</w:t>
      </w:r>
      <w:proofErr w:type="spellEnd"/>
      <w:r w:rsidR="00A32864" w:rsidRPr="002A3A3F">
        <w:rPr>
          <w:sz w:val="22"/>
          <w:szCs w:val="22"/>
          <w:lang w:val="en-GB"/>
        </w:rPr>
        <w:t xml:space="preserve"> System</w:t>
      </w:r>
      <w:r w:rsidR="00B94A41" w:rsidRPr="002A3A3F">
        <w:rPr>
          <w:sz w:val="22"/>
          <w:szCs w:val="22"/>
          <w:lang w:val="en-GB"/>
        </w:rPr>
        <w:t>.</w:t>
      </w:r>
      <w:r w:rsidR="00DB5484" w:rsidRPr="002A3A3F">
        <w:rPr>
          <w:sz w:val="22"/>
          <w:szCs w:val="22"/>
          <w:lang w:val="en-GB"/>
        </w:rPr>
        <w:t xml:space="preserve"> The Working Group shall check whether the </w:t>
      </w:r>
      <w:r w:rsidR="00B67930" w:rsidRPr="002A3A3F">
        <w:rPr>
          <w:sz w:val="22"/>
          <w:szCs w:val="22"/>
          <w:lang w:val="en-GB"/>
        </w:rPr>
        <w:t>documentary evidence is sufficient</w:t>
      </w:r>
      <w:r w:rsidR="009069F6" w:rsidRPr="002A3A3F">
        <w:rPr>
          <w:sz w:val="22"/>
          <w:szCs w:val="22"/>
          <w:lang w:val="en-GB"/>
        </w:rPr>
        <w:t xml:space="preserve"> to </w:t>
      </w:r>
      <w:r w:rsidR="00105AE7" w:rsidRPr="002A3A3F">
        <w:rPr>
          <w:sz w:val="22"/>
          <w:szCs w:val="22"/>
          <w:lang w:val="en-GB"/>
        </w:rPr>
        <w:t>prove</w:t>
      </w:r>
      <w:r w:rsidR="00C614BD" w:rsidRPr="002A3A3F">
        <w:rPr>
          <w:sz w:val="22"/>
          <w:szCs w:val="22"/>
          <w:lang w:val="en-GB"/>
        </w:rPr>
        <w:t xml:space="preserve"> the qualification requirements or selection criteria and that no grounds for exclusion grounds are present</w:t>
      </w:r>
      <w:r w:rsidR="00105AE7" w:rsidRPr="002A3A3F">
        <w:rPr>
          <w:sz w:val="22"/>
          <w:szCs w:val="22"/>
          <w:lang w:val="en-GB"/>
        </w:rPr>
        <w:t xml:space="preserve"> as it was declared in the submitted </w:t>
      </w:r>
      <w:proofErr w:type="spellStart"/>
      <w:r w:rsidR="00105AE7" w:rsidRPr="002A3A3F">
        <w:rPr>
          <w:sz w:val="22"/>
          <w:szCs w:val="22"/>
          <w:lang w:val="en-GB"/>
        </w:rPr>
        <w:t>ESPD</w:t>
      </w:r>
      <w:proofErr w:type="spellEnd"/>
      <w:r w:rsidR="00B67930" w:rsidRPr="002A3A3F">
        <w:rPr>
          <w:sz w:val="22"/>
          <w:szCs w:val="22"/>
          <w:lang w:val="en-GB"/>
        </w:rPr>
        <w:t>.</w:t>
      </w:r>
      <w:r w:rsidR="00137F2C" w:rsidRPr="002A3A3F">
        <w:rPr>
          <w:sz w:val="22"/>
          <w:szCs w:val="22"/>
          <w:lang w:val="en-GB"/>
        </w:rPr>
        <w:t xml:space="preserve"> If the Candidate has failed to submit the documentary evidence </w:t>
      </w:r>
      <w:r w:rsidR="0080790E" w:rsidRPr="002A3A3F">
        <w:rPr>
          <w:sz w:val="22"/>
          <w:szCs w:val="22"/>
          <w:lang w:val="en-GB"/>
        </w:rPr>
        <w:t xml:space="preserve">the Working Group shall </w:t>
      </w:r>
      <w:r w:rsidR="00660109" w:rsidRPr="002A3A3F">
        <w:rPr>
          <w:sz w:val="22"/>
          <w:szCs w:val="22"/>
          <w:lang w:val="en-GB"/>
        </w:rPr>
        <w:t>disqualify the Candidate.</w:t>
      </w:r>
    </w:p>
    <w:p w14:paraId="21200CBB" w14:textId="547B23C2" w:rsidR="00281224" w:rsidRPr="002A3A3F" w:rsidRDefault="3D6192CC" w:rsidP="00B06CFC">
      <w:pPr>
        <w:numPr>
          <w:ilvl w:val="0"/>
          <w:numId w:val="7"/>
        </w:numPr>
        <w:spacing w:before="120" w:after="120"/>
        <w:jc w:val="both"/>
        <w:rPr>
          <w:sz w:val="22"/>
          <w:szCs w:val="22"/>
          <w:lang w:val="en-GB"/>
        </w:rPr>
      </w:pPr>
      <w:r w:rsidRPr="002A3A3F">
        <w:rPr>
          <w:sz w:val="22"/>
          <w:szCs w:val="22"/>
          <w:lang w:val="en-GB"/>
        </w:rPr>
        <w:t>If the Working Group is satisfied that the requirements</w:t>
      </w:r>
      <w:r w:rsidR="003B52BA" w:rsidRPr="002A3A3F">
        <w:rPr>
          <w:sz w:val="22"/>
          <w:szCs w:val="22"/>
          <w:lang w:val="en-GB"/>
        </w:rPr>
        <w:t xml:space="preserve"> from Contract Notice </w:t>
      </w:r>
      <w:r w:rsidR="00C3568C" w:rsidRPr="002A3A3F">
        <w:rPr>
          <w:sz w:val="22"/>
          <w:szCs w:val="22"/>
          <w:lang w:val="en-GB"/>
        </w:rPr>
        <w:t>and</w:t>
      </w:r>
      <w:r w:rsidR="003B52BA" w:rsidRPr="002A3A3F">
        <w:rPr>
          <w:sz w:val="22"/>
          <w:szCs w:val="22"/>
          <w:lang w:val="en-GB"/>
        </w:rPr>
        <w:t xml:space="preserve"> Tender Documents</w:t>
      </w:r>
      <w:r w:rsidRPr="002A3A3F">
        <w:rPr>
          <w:sz w:val="22"/>
          <w:szCs w:val="22"/>
          <w:lang w:val="en-GB"/>
        </w:rPr>
        <w:t xml:space="preserve"> have been complied with, the Working Group shall publish on the </w:t>
      </w:r>
      <w:proofErr w:type="spellStart"/>
      <w:r w:rsidRPr="002A3A3F">
        <w:rPr>
          <w:sz w:val="22"/>
          <w:szCs w:val="22"/>
          <w:lang w:val="en-GB"/>
        </w:rPr>
        <w:t>MTender</w:t>
      </w:r>
      <w:proofErr w:type="spellEnd"/>
      <w:r w:rsidRPr="002A3A3F">
        <w:rPr>
          <w:sz w:val="22"/>
          <w:szCs w:val="22"/>
          <w:lang w:val="en-GB"/>
        </w:rPr>
        <w:t xml:space="preserve"> System the results of the </w:t>
      </w:r>
      <w:r w:rsidR="003B52BA" w:rsidRPr="002A3A3F">
        <w:rPr>
          <w:sz w:val="22"/>
          <w:szCs w:val="22"/>
          <w:lang w:val="en-GB"/>
        </w:rPr>
        <w:t>first stage of the restricted tender</w:t>
      </w:r>
      <w:r w:rsidR="00024A81" w:rsidRPr="002A3A3F">
        <w:rPr>
          <w:sz w:val="22"/>
          <w:szCs w:val="22"/>
          <w:lang w:val="en-GB"/>
        </w:rPr>
        <w:t xml:space="preserve"> procurement procedure</w:t>
      </w:r>
      <w:r w:rsidRPr="002A3A3F">
        <w:rPr>
          <w:sz w:val="22"/>
          <w:szCs w:val="22"/>
          <w:lang w:val="en-GB"/>
        </w:rPr>
        <w:t xml:space="preserve"> and shall invite via the </w:t>
      </w:r>
      <w:proofErr w:type="spellStart"/>
      <w:r w:rsidRPr="002A3A3F">
        <w:rPr>
          <w:sz w:val="22"/>
          <w:szCs w:val="22"/>
          <w:lang w:val="en-GB"/>
        </w:rPr>
        <w:t>MTender</w:t>
      </w:r>
      <w:proofErr w:type="spellEnd"/>
      <w:r w:rsidRPr="002A3A3F">
        <w:rPr>
          <w:sz w:val="22"/>
          <w:szCs w:val="22"/>
          <w:lang w:val="en-GB"/>
        </w:rPr>
        <w:t xml:space="preserve"> System only qualified or</w:t>
      </w:r>
      <w:r w:rsidR="0031193E" w:rsidRPr="002A3A3F">
        <w:rPr>
          <w:sz w:val="22"/>
          <w:szCs w:val="22"/>
          <w:lang w:val="en-GB"/>
        </w:rPr>
        <w:t>/and</w:t>
      </w:r>
      <w:r w:rsidRPr="002A3A3F">
        <w:rPr>
          <w:sz w:val="22"/>
          <w:szCs w:val="22"/>
          <w:lang w:val="en-GB"/>
        </w:rPr>
        <w:t xml:space="preserve"> selected Candidates to submit Tenders for the second stage of the restricted tender procurement procedure.</w:t>
      </w:r>
    </w:p>
    <w:p w14:paraId="65951482" w14:textId="77777777" w:rsidR="00C10750" w:rsidRPr="002A3A3F" w:rsidRDefault="00C10750" w:rsidP="00B06CFC">
      <w:pPr>
        <w:numPr>
          <w:ilvl w:val="0"/>
          <w:numId w:val="7"/>
        </w:numPr>
        <w:spacing w:before="120" w:after="120"/>
        <w:jc w:val="both"/>
        <w:rPr>
          <w:sz w:val="22"/>
          <w:szCs w:val="22"/>
          <w:lang w:val="en-GB"/>
        </w:rPr>
      </w:pPr>
      <w:r w:rsidRPr="002A3A3F">
        <w:rPr>
          <w:sz w:val="22"/>
          <w:szCs w:val="22"/>
          <w:lang w:val="en-GB"/>
        </w:rPr>
        <w:t>Unsuccessful Candidates who participated in the first stage of the restricted tender procurement procedure, are entitled to submit a complaint following the publication of the results of the firs</w:t>
      </w:r>
      <w:r w:rsidR="006A4CEE" w:rsidRPr="002A3A3F">
        <w:rPr>
          <w:sz w:val="22"/>
          <w:szCs w:val="22"/>
          <w:lang w:val="en-GB"/>
        </w:rPr>
        <w:t xml:space="preserve">t </w:t>
      </w:r>
      <w:r w:rsidRPr="002A3A3F">
        <w:rPr>
          <w:sz w:val="22"/>
          <w:szCs w:val="22"/>
          <w:lang w:val="en-GB"/>
        </w:rPr>
        <w:t xml:space="preserve">stage. A </w:t>
      </w:r>
      <w:r w:rsidR="00517453" w:rsidRPr="002A3A3F">
        <w:rPr>
          <w:sz w:val="22"/>
          <w:szCs w:val="22"/>
          <w:lang w:val="en-GB"/>
        </w:rPr>
        <w:lastRenderedPageBreak/>
        <w:t xml:space="preserve">Candidate </w:t>
      </w:r>
      <w:r w:rsidRPr="002A3A3F">
        <w:rPr>
          <w:sz w:val="22"/>
          <w:szCs w:val="22"/>
          <w:lang w:val="en-GB"/>
        </w:rPr>
        <w:t xml:space="preserve">who submitted a complaint within the prescribed period mentioned in article 83 (1) of the </w:t>
      </w:r>
      <w:proofErr w:type="spellStart"/>
      <w:r w:rsidRPr="002A3A3F">
        <w:rPr>
          <w:sz w:val="22"/>
          <w:szCs w:val="22"/>
          <w:lang w:val="en-GB"/>
        </w:rPr>
        <w:t>LPP</w:t>
      </w:r>
      <w:proofErr w:type="spellEnd"/>
      <w:r w:rsidRPr="002A3A3F">
        <w:rPr>
          <w:sz w:val="22"/>
          <w:szCs w:val="22"/>
          <w:lang w:val="en-GB"/>
        </w:rPr>
        <w:t xml:space="preserve"> shall publish a notification on the </w:t>
      </w:r>
      <w:proofErr w:type="spellStart"/>
      <w:r w:rsidRPr="002A3A3F">
        <w:rPr>
          <w:sz w:val="22"/>
          <w:szCs w:val="22"/>
          <w:lang w:val="en-GB"/>
        </w:rPr>
        <w:t>MTender</w:t>
      </w:r>
      <w:proofErr w:type="spellEnd"/>
      <w:r w:rsidRPr="002A3A3F">
        <w:rPr>
          <w:sz w:val="22"/>
          <w:szCs w:val="22"/>
          <w:lang w:val="en-GB"/>
        </w:rPr>
        <w:t xml:space="preserve"> System providing a reference number of the complaint submitted. In such cases, the electronic tendering procedure shall be suspended for a period of 20 working days, or until a decision of the National Complaint Settlement Agency concerning the complaint is published on the </w:t>
      </w:r>
      <w:proofErr w:type="spellStart"/>
      <w:r w:rsidRPr="002A3A3F">
        <w:rPr>
          <w:sz w:val="22"/>
          <w:szCs w:val="22"/>
          <w:lang w:val="en-GB"/>
        </w:rPr>
        <w:t>MTender</w:t>
      </w:r>
      <w:proofErr w:type="spellEnd"/>
      <w:r w:rsidRPr="002A3A3F">
        <w:rPr>
          <w:sz w:val="22"/>
          <w:szCs w:val="22"/>
          <w:lang w:val="en-GB"/>
        </w:rPr>
        <w:t xml:space="preserve"> System. </w:t>
      </w:r>
    </w:p>
    <w:p w14:paraId="2340B05F" w14:textId="318A2868" w:rsidR="004E077D" w:rsidRPr="002A3A3F" w:rsidRDefault="00983187" w:rsidP="00B06CFC">
      <w:pPr>
        <w:numPr>
          <w:ilvl w:val="0"/>
          <w:numId w:val="7"/>
        </w:numPr>
        <w:spacing w:before="120" w:after="120"/>
        <w:jc w:val="both"/>
        <w:rPr>
          <w:sz w:val="22"/>
          <w:szCs w:val="22"/>
          <w:lang w:val="en-GB"/>
        </w:rPr>
      </w:pPr>
      <w:r w:rsidRPr="002A3A3F">
        <w:rPr>
          <w:sz w:val="22"/>
          <w:szCs w:val="22"/>
          <w:lang w:val="en-GB"/>
        </w:rPr>
        <w:t xml:space="preserve">The </w:t>
      </w:r>
      <w:r w:rsidR="00B66538" w:rsidRPr="002A3A3F">
        <w:rPr>
          <w:sz w:val="22"/>
          <w:szCs w:val="22"/>
          <w:lang w:val="en-GB"/>
        </w:rPr>
        <w:t>C</w:t>
      </w:r>
      <w:r w:rsidRPr="002A3A3F">
        <w:rPr>
          <w:sz w:val="22"/>
          <w:szCs w:val="22"/>
          <w:lang w:val="en-GB"/>
        </w:rPr>
        <w:t xml:space="preserve">ontracting </w:t>
      </w:r>
      <w:r w:rsidR="00B66538" w:rsidRPr="002A3A3F">
        <w:rPr>
          <w:sz w:val="22"/>
          <w:szCs w:val="22"/>
          <w:lang w:val="en-GB"/>
        </w:rPr>
        <w:t>A</w:t>
      </w:r>
      <w:r w:rsidRPr="002A3A3F">
        <w:rPr>
          <w:sz w:val="22"/>
          <w:szCs w:val="22"/>
          <w:lang w:val="en-GB"/>
        </w:rPr>
        <w:t xml:space="preserve">uthority has the right to limit the number of </w:t>
      </w:r>
      <w:r w:rsidR="00D27CA4" w:rsidRPr="002A3A3F">
        <w:rPr>
          <w:sz w:val="22"/>
          <w:szCs w:val="22"/>
          <w:lang w:val="en-GB"/>
        </w:rPr>
        <w:t>C</w:t>
      </w:r>
      <w:r w:rsidRPr="002A3A3F">
        <w:rPr>
          <w:sz w:val="22"/>
          <w:szCs w:val="22"/>
          <w:lang w:val="en-GB"/>
        </w:rPr>
        <w:t xml:space="preserve">andidates to be selected to submit </w:t>
      </w:r>
      <w:r w:rsidR="00D27CA4" w:rsidRPr="002A3A3F">
        <w:rPr>
          <w:sz w:val="22"/>
          <w:szCs w:val="22"/>
          <w:lang w:val="en-GB"/>
        </w:rPr>
        <w:t>T</w:t>
      </w:r>
      <w:r w:rsidRPr="002A3A3F">
        <w:rPr>
          <w:sz w:val="22"/>
          <w:szCs w:val="22"/>
          <w:lang w:val="en-GB"/>
        </w:rPr>
        <w:t>enders</w:t>
      </w:r>
      <w:r w:rsidR="0023609B" w:rsidRPr="002A3A3F">
        <w:rPr>
          <w:sz w:val="22"/>
          <w:szCs w:val="22"/>
          <w:lang w:val="en-GB"/>
        </w:rPr>
        <w:t xml:space="preserve"> for the second stage of the restricted tender procurement procedure</w:t>
      </w:r>
      <w:r w:rsidRPr="002A3A3F">
        <w:rPr>
          <w:sz w:val="22"/>
          <w:szCs w:val="22"/>
          <w:lang w:val="en-GB"/>
        </w:rPr>
        <w:t xml:space="preserve">, provided that there is a sufficient number of available </w:t>
      </w:r>
      <w:r w:rsidR="00E67792" w:rsidRPr="002A3A3F">
        <w:rPr>
          <w:sz w:val="22"/>
          <w:szCs w:val="22"/>
          <w:lang w:val="en-GB"/>
        </w:rPr>
        <w:t>C</w:t>
      </w:r>
      <w:r w:rsidRPr="002A3A3F">
        <w:rPr>
          <w:sz w:val="22"/>
          <w:szCs w:val="22"/>
          <w:lang w:val="en-GB"/>
        </w:rPr>
        <w:t>andidates</w:t>
      </w:r>
      <w:r w:rsidR="00E13C7F" w:rsidRPr="002A3A3F">
        <w:rPr>
          <w:sz w:val="22"/>
          <w:szCs w:val="22"/>
          <w:lang w:val="en-GB"/>
        </w:rPr>
        <w:t xml:space="preserve"> as</w:t>
      </w:r>
      <w:r w:rsidR="00E67792" w:rsidRPr="002A3A3F">
        <w:rPr>
          <w:sz w:val="22"/>
          <w:szCs w:val="22"/>
          <w:lang w:val="en-GB"/>
        </w:rPr>
        <w:t xml:space="preserve"> prescribed in the Contract Notice or Tender Documents</w:t>
      </w:r>
      <w:r w:rsidRPr="002A3A3F">
        <w:rPr>
          <w:sz w:val="22"/>
          <w:szCs w:val="22"/>
          <w:lang w:val="en-GB"/>
        </w:rPr>
        <w:t xml:space="preserve">. When selecting </w:t>
      </w:r>
      <w:r w:rsidR="00F2309F" w:rsidRPr="002A3A3F">
        <w:rPr>
          <w:sz w:val="22"/>
          <w:szCs w:val="22"/>
          <w:lang w:val="en-GB"/>
        </w:rPr>
        <w:t>C</w:t>
      </w:r>
      <w:r w:rsidRPr="002A3A3F">
        <w:rPr>
          <w:sz w:val="22"/>
          <w:szCs w:val="22"/>
          <w:lang w:val="en-GB"/>
        </w:rPr>
        <w:t xml:space="preserve">andidates, the </w:t>
      </w:r>
      <w:r w:rsidR="00F7520B" w:rsidRPr="002A3A3F">
        <w:rPr>
          <w:sz w:val="22"/>
          <w:szCs w:val="22"/>
          <w:lang w:val="en-GB"/>
        </w:rPr>
        <w:t>C</w:t>
      </w:r>
      <w:r w:rsidRPr="002A3A3F">
        <w:rPr>
          <w:sz w:val="22"/>
          <w:szCs w:val="22"/>
          <w:lang w:val="en-GB"/>
        </w:rPr>
        <w:t xml:space="preserve">ontracting </w:t>
      </w:r>
      <w:r w:rsidR="00F7520B" w:rsidRPr="002A3A3F">
        <w:rPr>
          <w:sz w:val="22"/>
          <w:szCs w:val="22"/>
          <w:lang w:val="en-GB"/>
        </w:rPr>
        <w:t>A</w:t>
      </w:r>
      <w:r w:rsidRPr="002A3A3F">
        <w:rPr>
          <w:sz w:val="22"/>
          <w:szCs w:val="22"/>
          <w:lang w:val="en-GB"/>
        </w:rPr>
        <w:t xml:space="preserve">uthority shall be required to apply objective and non-discriminatory criteria, using only the selection criteria laid down in the </w:t>
      </w:r>
      <w:r w:rsidR="00F7520B" w:rsidRPr="002A3A3F">
        <w:rPr>
          <w:sz w:val="22"/>
          <w:szCs w:val="22"/>
          <w:lang w:val="en-GB"/>
        </w:rPr>
        <w:t>C</w:t>
      </w:r>
      <w:r w:rsidRPr="002A3A3F">
        <w:rPr>
          <w:sz w:val="22"/>
          <w:szCs w:val="22"/>
          <w:lang w:val="en-GB"/>
        </w:rPr>
        <w:t xml:space="preserve">ontract </w:t>
      </w:r>
      <w:r w:rsidR="00F7520B" w:rsidRPr="002A3A3F">
        <w:rPr>
          <w:sz w:val="22"/>
          <w:szCs w:val="22"/>
          <w:lang w:val="en-GB"/>
        </w:rPr>
        <w:t>N</w:t>
      </w:r>
      <w:r w:rsidRPr="002A3A3F">
        <w:rPr>
          <w:sz w:val="22"/>
          <w:szCs w:val="22"/>
          <w:lang w:val="en-GB"/>
        </w:rPr>
        <w:t>otice</w:t>
      </w:r>
      <w:r w:rsidR="00F7520B" w:rsidRPr="002A3A3F">
        <w:rPr>
          <w:sz w:val="22"/>
          <w:szCs w:val="22"/>
          <w:lang w:val="en-GB"/>
        </w:rPr>
        <w:t xml:space="preserve"> and Tender Documents</w:t>
      </w:r>
      <w:r w:rsidRPr="002A3A3F">
        <w:rPr>
          <w:sz w:val="22"/>
          <w:szCs w:val="22"/>
          <w:lang w:val="en-GB"/>
        </w:rPr>
        <w:t>.</w:t>
      </w:r>
      <w:r w:rsidR="004E0CFF" w:rsidRPr="002A3A3F">
        <w:rPr>
          <w:sz w:val="22"/>
          <w:szCs w:val="22"/>
          <w:lang w:val="en-GB"/>
        </w:rPr>
        <w:t xml:space="preserve"> In such cases, the Contract Notice and Tender Documents shall specify the minimum number of Candidates it intends to select and, if applicable, the maximum number thereof. </w:t>
      </w:r>
      <w:r w:rsidR="004E077D" w:rsidRPr="002A3A3F">
        <w:rPr>
          <w:sz w:val="22"/>
          <w:szCs w:val="22"/>
          <w:lang w:val="en-GB"/>
        </w:rPr>
        <w:t xml:space="preserve">The minimum number of </w:t>
      </w:r>
      <w:r w:rsidR="004E0CFF" w:rsidRPr="002A3A3F">
        <w:rPr>
          <w:sz w:val="22"/>
          <w:szCs w:val="22"/>
          <w:lang w:val="en-GB"/>
        </w:rPr>
        <w:t>C</w:t>
      </w:r>
      <w:r w:rsidR="004E077D" w:rsidRPr="002A3A3F">
        <w:rPr>
          <w:sz w:val="22"/>
          <w:szCs w:val="22"/>
          <w:lang w:val="en-GB"/>
        </w:rPr>
        <w:t>andidates</w:t>
      </w:r>
      <w:r w:rsidR="00E92988" w:rsidRPr="002A3A3F">
        <w:rPr>
          <w:sz w:val="22"/>
          <w:szCs w:val="22"/>
          <w:lang w:val="en-GB"/>
        </w:rPr>
        <w:t xml:space="preserve"> to be selected to submit Tenders for the second stage of the restricted tender procurement procedure</w:t>
      </w:r>
      <w:r w:rsidR="004E0CFF" w:rsidRPr="002A3A3F">
        <w:rPr>
          <w:sz w:val="22"/>
          <w:szCs w:val="22"/>
          <w:lang w:val="en-GB"/>
        </w:rPr>
        <w:t xml:space="preserve"> </w:t>
      </w:r>
      <w:r w:rsidR="004E077D" w:rsidRPr="002A3A3F">
        <w:rPr>
          <w:sz w:val="22"/>
          <w:szCs w:val="22"/>
          <w:lang w:val="en-GB"/>
        </w:rPr>
        <w:t xml:space="preserve">has to be sufficient to ensure an </w:t>
      </w:r>
      <w:r w:rsidR="004E0CFF" w:rsidRPr="002A3A3F">
        <w:rPr>
          <w:sz w:val="22"/>
          <w:szCs w:val="22"/>
          <w:lang w:val="en-GB"/>
        </w:rPr>
        <w:t>effective</w:t>
      </w:r>
      <w:r w:rsidR="004E077D" w:rsidRPr="002A3A3F">
        <w:rPr>
          <w:sz w:val="22"/>
          <w:szCs w:val="22"/>
          <w:lang w:val="en-GB"/>
        </w:rPr>
        <w:t xml:space="preserve"> competition and, in any case, it cannot be </w:t>
      </w:r>
      <w:r w:rsidR="008B03FB" w:rsidRPr="002A3A3F">
        <w:rPr>
          <w:sz w:val="22"/>
          <w:szCs w:val="22"/>
          <w:lang w:val="en-GB"/>
        </w:rPr>
        <w:t>lower</w:t>
      </w:r>
      <w:r w:rsidR="004E077D" w:rsidRPr="002A3A3F">
        <w:rPr>
          <w:sz w:val="22"/>
          <w:szCs w:val="22"/>
          <w:lang w:val="en-GB"/>
        </w:rPr>
        <w:t xml:space="preserve"> than </w:t>
      </w:r>
      <w:r w:rsidR="004E0CFF" w:rsidRPr="002A3A3F">
        <w:rPr>
          <w:sz w:val="22"/>
          <w:szCs w:val="22"/>
          <w:lang w:val="en-GB"/>
        </w:rPr>
        <w:t>five</w:t>
      </w:r>
      <w:r w:rsidR="009E5B8D" w:rsidRPr="002A3A3F">
        <w:rPr>
          <w:sz w:val="22"/>
          <w:szCs w:val="22"/>
          <w:lang w:val="en-GB"/>
        </w:rPr>
        <w:t xml:space="preserve"> Candidates</w:t>
      </w:r>
      <w:r w:rsidR="004E077D" w:rsidRPr="002A3A3F">
        <w:rPr>
          <w:sz w:val="22"/>
          <w:szCs w:val="22"/>
          <w:lang w:val="en-GB"/>
        </w:rPr>
        <w:t>.</w:t>
      </w:r>
      <w:r w:rsidR="00DE1075">
        <w:rPr>
          <w:sz w:val="22"/>
          <w:szCs w:val="22"/>
          <w:lang w:val="en-GB"/>
        </w:rPr>
        <w:t xml:space="preserve"> </w:t>
      </w:r>
      <w:ins w:id="6" w:author="RA" w:date="2020-11-23T09:30:00Z">
        <w:r w:rsidR="00DE1075">
          <w:rPr>
            <w:sz w:val="22"/>
            <w:szCs w:val="22"/>
            <w:lang w:val="en-GB"/>
          </w:rPr>
          <w:t>If the maximum number of Candidates</w:t>
        </w:r>
      </w:ins>
      <w:ins w:id="7" w:author="RA" w:date="2020-11-23T09:31:00Z">
        <w:r w:rsidR="00DE1075">
          <w:rPr>
            <w:sz w:val="22"/>
            <w:szCs w:val="22"/>
            <w:lang w:val="en-GB"/>
          </w:rPr>
          <w:t xml:space="preserve"> invited for the second stage</w:t>
        </w:r>
      </w:ins>
      <w:ins w:id="8" w:author="RA" w:date="2020-11-23T09:30:00Z">
        <w:r w:rsidR="00DE1075">
          <w:rPr>
            <w:sz w:val="22"/>
            <w:szCs w:val="22"/>
            <w:lang w:val="en-GB"/>
          </w:rPr>
          <w:t xml:space="preserve"> are to be limited </w:t>
        </w:r>
      </w:ins>
      <w:ins w:id="9" w:author="RA" w:date="2020-11-23T09:31:00Z">
        <w:r w:rsidR="00862C0D">
          <w:rPr>
            <w:sz w:val="22"/>
            <w:szCs w:val="22"/>
            <w:lang w:val="en-GB"/>
          </w:rPr>
          <w:t xml:space="preserve">the </w:t>
        </w:r>
      </w:ins>
      <w:ins w:id="10" w:author="RA" w:date="2020-11-23T09:33:00Z">
        <w:r w:rsidR="004F6D1D">
          <w:rPr>
            <w:sz w:val="22"/>
            <w:szCs w:val="22"/>
            <w:lang w:val="en-GB"/>
          </w:rPr>
          <w:t>Contract Notice or Tender Documents</w:t>
        </w:r>
        <w:r w:rsidR="004F6D1D">
          <w:rPr>
            <w:sz w:val="22"/>
            <w:szCs w:val="22"/>
            <w:lang w:val="en-GB"/>
          </w:rPr>
          <w:t xml:space="preserve"> shall specify the </w:t>
        </w:r>
      </w:ins>
      <w:ins w:id="11" w:author="RA" w:date="2020-11-23T09:36:00Z">
        <w:r w:rsidR="00A41BA5">
          <w:rPr>
            <w:sz w:val="22"/>
            <w:szCs w:val="22"/>
            <w:lang w:val="en-GB"/>
          </w:rPr>
          <w:t>exact selection criteria, their weighting</w:t>
        </w:r>
      </w:ins>
      <w:ins w:id="12" w:author="RA" w:date="2020-11-23T09:39:00Z">
        <w:r w:rsidR="0083204E">
          <w:rPr>
            <w:sz w:val="22"/>
            <w:szCs w:val="22"/>
            <w:lang w:val="en-GB"/>
          </w:rPr>
          <w:t>s</w:t>
        </w:r>
      </w:ins>
      <w:ins w:id="13" w:author="RA" w:date="2020-11-23T09:36:00Z">
        <w:r w:rsidR="00A41BA5">
          <w:rPr>
            <w:sz w:val="22"/>
            <w:szCs w:val="22"/>
            <w:lang w:val="en-GB"/>
          </w:rPr>
          <w:t xml:space="preserve"> and evaluation methodology</w:t>
        </w:r>
      </w:ins>
      <w:ins w:id="14" w:author="RA" w:date="2020-11-23T09:41:00Z">
        <w:r w:rsidR="002E0247">
          <w:rPr>
            <w:sz w:val="22"/>
            <w:szCs w:val="22"/>
            <w:lang w:val="en-GB"/>
          </w:rPr>
          <w:t>,</w:t>
        </w:r>
      </w:ins>
      <w:ins w:id="15" w:author="RA" w:date="2020-11-23T09:36:00Z">
        <w:r w:rsidR="00A41BA5">
          <w:rPr>
            <w:sz w:val="22"/>
            <w:szCs w:val="22"/>
            <w:lang w:val="en-GB"/>
          </w:rPr>
          <w:t xml:space="preserve"> if applicable.</w:t>
        </w:r>
      </w:ins>
      <w:ins w:id="16" w:author="RA" w:date="2020-11-23T09:33:00Z">
        <w:r w:rsidR="004F6D1D">
          <w:rPr>
            <w:sz w:val="22"/>
            <w:szCs w:val="22"/>
            <w:lang w:val="en-GB"/>
          </w:rPr>
          <w:t xml:space="preserve"> </w:t>
        </w:r>
      </w:ins>
      <w:ins w:id="17" w:author="RA" w:date="2020-11-23T09:38:00Z">
        <w:r w:rsidR="004C6C16">
          <w:rPr>
            <w:sz w:val="22"/>
            <w:szCs w:val="22"/>
            <w:lang w:val="en-GB"/>
          </w:rPr>
          <w:t xml:space="preserve">The </w:t>
        </w:r>
      </w:ins>
      <w:ins w:id="18" w:author="RA" w:date="2020-11-23T09:41:00Z">
        <w:r w:rsidR="002E0247">
          <w:rPr>
            <w:sz w:val="22"/>
            <w:szCs w:val="22"/>
            <w:lang w:val="en-GB"/>
          </w:rPr>
          <w:t xml:space="preserve">selection criteria should be proportional and linked to the subject-matter of the </w:t>
        </w:r>
      </w:ins>
      <w:ins w:id="19" w:author="RA" w:date="2020-11-23T09:42:00Z">
        <w:r w:rsidR="002E0247">
          <w:rPr>
            <w:sz w:val="22"/>
            <w:szCs w:val="22"/>
            <w:lang w:val="en-GB"/>
          </w:rPr>
          <w:t>public procurement contract.</w:t>
        </w:r>
        <w:r w:rsidR="00CC3D71">
          <w:rPr>
            <w:sz w:val="22"/>
            <w:szCs w:val="22"/>
            <w:lang w:val="en-GB"/>
          </w:rPr>
          <w:t xml:space="preserve"> </w:t>
        </w:r>
      </w:ins>
      <w:bookmarkStart w:id="20" w:name="_GoBack"/>
      <w:bookmarkEnd w:id="20"/>
    </w:p>
    <w:p w14:paraId="03BAEAA2" w14:textId="79D7E30D" w:rsidR="0093169B" w:rsidRPr="002A3A3F" w:rsidRDefault="008C4F91" w:rsidP="00B06CFC">
      <w:pPr>
        <w:numPr>
          <w:ilvl w:val="0"/>
          <w:numId w:val="7"/>
        </w:numPr>
        <w:spacing w:before="120" w:after="120"/>
        <w:jc w:val="both"/>
        <w:rPr>
          <w:sz w:val="22"/>
          <w:szCs w:val="22"/>
          <w:lang w:val="en-GB"/>
        </w:rPr>
      </w:pPr>
      <w:r w:rsidRPr="002A3A3F">
        <w:rPr>
          <w:sz w:val="22"/>
          <w:szCs w:val="22"/>
          <w:lang w:val="en-GB"/>
        </w:rPr>
        <w:t>In the case where there is only one Candidate who meets the selection criteria the Contracting Authority shall cancel the tender. However, i</w:t>
      </w:r>
      <w:r w:rsidR="3D6192CC" w:rsidRPr="002A3A3F">
        <w:rPr>
          <w:sz w:val="22"/>
          <w:szCs w:val="22"/>
          <w:lang w:val="en-GB"/>
        </w:rPr>
        <w:t>n the case where the number of Candidates who meet the selection criteria is lower than at least 5 or the minimum number indicated in the Contract Notice and Tender Documents, the Contracting Authority shall have the right to choose between</w:t>
      </w:r>
      <w:r w:rsidRPr="002A3A3F">
        <w:rPr>
          <w:sz w:val="22"/>
          <w:szCs w:val="22"/>
          <w:lang w:val="en-GB"/>
        </w:rPr>
        <w:t>:</w:t>
      </w:r>
    </w:p>
    <w:p w14:paraId="34C7EC38" w14:textId="77777777" w:rsidR="0093169B" w:rsidRPr="002A3A3F" w:rsidRDefault="0093169B" w:rsidP="00B06CFC">
      <w:pPr>
        <w:numPr>
          <w:ilvl w:val="1"/>
          <w:numId w:val="7"/>
        </w:numPr>
        <w:spacing w:before="120" w:after="120"/>
        <w:jc w:val="both"/>
        <w:rPr>
          <w:sz w:val="22"/>
          <w:szCs w:val="22"/>
          <w:lang w:val="en-GB"/>
        </w:rPr>
      </w:pPr>
      <w:r w:rsidRPr="002A3A3F">
        <w:rPr>
          <w:sz w:val="22"/>
          <w:szCs w:val="22"/>
          <w:lang w:val="en-GB"/>
        </w:rPr>
        <w:t xml:space="preserve">continuing the award procedure only with the candidates that meet the requirements, or </w:t>
      </w:r>
    </w:p>
    <w:p w14:paraId="74BDEFFD" w14:textId="77777777" w:rsidR="0093169B" w:rsidRPr="002A3A3F" w:rsidRDefault="0093169B" w:rsidP="00B06CFC">
      <w:pPr>
        <w:numPr>
          <w:ilvl w:val="1"/>
          <w:numId w:val="7"/>
        </w:numPr>
        <w:spacing w:before="120" w:after="120"/>
        <w:jc w:val="both"/>
        <w:rPr>
          <w:sz w:val="22"/>
          <w:szCs w:val="22"/>
          <w:lang w:val="en-GB"/>
        </w:rPr>
      </w:pPr>
      <w:r w:rsidRPr="002A3A3F">
        <w:rPr>
          <w:sz w:val="22"/>
          <w:szCs w:val="22"/>
          <w:lang w:val="en-GB"/>
        </w:rPr>
        <w:t xml:space="preserve">cancelling the procedure in accordance with article 71 of </w:t>
      </w:r>
      <w:proofErr w:type="spellStart"/>
      <w:r w:rsidRPr="002A3A3F">
        <w:rPr>
          <w:sz w:val="22"/>
          <w:szCs w:val="22"/>
          <w:lang w:val="en-GB"/>
        </w:rPr>
        <w:t>LPP</w:t>
      </w:r>
      <w:proofErr w:type="spellEnd"/>
      <w:r w:rsidRPr="002A3A3F">
        <w:rPr>
          <w:sz w:val="22"/>
          <w:szCs w:val="22"/>
          <w:lang w:val="en-GB"/>
        </w:rPr>
        <w:t>.</w:t>
      </w:r>
    </w:p>
    <w:p w14:paraId="35ACC056" w14:textId="77777777" w:rsidR="008514F8" w:rsidRPr="002A3A3F" w:rsidRDefault="008543A8" w:rsidP="00B06CFC">
      <w:pPr>
        <w:pStyle w:val="Heading1"/>
        <w:numPr>
          <w:ilvl w:val="0"/>
          <w:numId w:val="30"/>
        </w:numPr>
        <w:jc w:val="center"/>
        <w:rPr>
          <w:rFonts w:ascii="Times New Roman" w:hAnsi="Times New Roman"/>
          <w:sz w:val="22"/>
          <w:szCs w:val="22"/>
          <w:lang w:val="en-GB"/>
        </w:rPr>
      </w:pPr>
      <w:r w:rsidRPr="002A3A3F">
        <w:rPr>
          <w:rFonts w:ascii="Times New Roman" w:hAnsi="Times New Roman"/>
          <w:sz w:val="22"/>
          <w:szCs w:val="22"/>
          <w:lang w:val="en-GB"/>
        </w:rPr>
        <w:t xml:space="preserve">PREPARATION AND SUBMISSION </w:t>
      </w:r>
      <w:r w:rsidR="0057074F" w:rsidRPr="002A3A3F">
        <w:rPr>
          <w:rFonts w:ascii="Times New Roman" w:hAnsi="Times New Roman"/>
          <w:sz w:val="22"/>
          <w:szCs w:val="22"/>
          <w:lang w:val="en-GB"/>
        </w:rPr>
        <w:t xml:space="preserve">OF TENDERS </w:t>
      </w:r>
    </w:p>
    <w:p w14:paraId="3F5B6DCC" w14:textId="77777777" w:rsidR="00721AE5" w:rsidRPr="002A3A3F" w:rsidRDefault="00721AE5" w:rsidP="00B06CFC">
      <w:pPr>
        <w:numPr>
          <w:ilvl w:val="0"/>
          <w:numId w:val="7"/>
        </w:numPr>
        <w:spacing w:before="120" w:after="120"/>
        <w:jc w:val="both"/>
        <w:rPr>
          <w:sz w:val="22"/>
          <w:szCs w:val="22"/>
          <w:lang w:val="en-GB"/>
        </w:rPr>
      </w:pPr>
      <w:r w:rsidRPr="002A3A3F">
        <w:rPr>
          <w:sz w:val="22"/>
          <w:szCs w:val="22"/>
          <w:lang w:val="en-GB"/>
        </w:rPr>
        <w:t xml:space="preserve">In the case of restricted tender conducted through the </w:t>
      </w:r>
      <w:proofErr w:type="spellStart"/>
      <w:r w:rsidRPr="002A3A3F">
        <w:rPr>
          <w:sz w:val="22"/>
          <w:szCs w:val="22"/>
          <w:lang w:val="en-GB"/>
        </w:rPr>
        <w:t>MTender</w:t>
      </w:r>
      <w:proofErr w:type="spellEnd"/>
      <w:r w:rsidRPr="002A3A3F">
        <w:rPr>
          <w:sz w:val="22"/>
          <w:szCs w:val="22"/>
          <w:lang w:val="en-GB"/>
        </w:rPr>
        <w:t xml:space="preserve"> System where the value of the public procurement contract to be awarded, is less than the thresholds stipulated in article 2 (3) of the </w:t>
      </w:r>
      <w:proofErr w:type="spellStart"/>
      <w:r w:rsidRPr="002A3A3F">
        <w:rPr>
          <w:sz w:val="22"/>
          <w:szCs w:val="22"/>
          <w:lang w:val="en-GB"/>
        </w:rPr>
        <w:t>LPP</w:t>
      </w:r>
      <w:proofErr w:type="spellEnd"/>
      <w:r w:rsidRPr="002A3A3F">
        <w:rPr>
          <w:sz w:val="22"/>
          <w:szCs w:val="22"/>
          <w:lang w:val="en-GB"/>
        </w:rPr>
        <w:t xml:space="preserve">, the period between the publication of </w:t>
      </w:r>
      <w:r w:rsidR="005C017F" w:rsidRPr="002A3A3F">
        <w:rPr>
          <w:sz w:val="22"/>
          <w:szCs w:val="22"/>
          <w:lang w:val="en-GB"/>
        </w:rPr>
        <w:t xml:space="preserve">the invitation to tender via the </w:t>
      </w:r>
      <w:proofErr w:type="spellStart"/>
      <w:r w:rsidR="005C017F" w:rsidRPr="002A3A3F">
        <w:rPr>
          <w:sz w:val="22"/>
          <w:szCs w:val="22"/>
          <w:lang w:val="en-GB"/>
        </w:rPr>
        <w:t>MTender</w:t>
      </w:r>
      <w:proofErr w:type="spellEnd"/>
      <w:r w:rsidR="005C017F" w:rsidRPr="002A3A3F">
        <w:rPr>
          <w:sz w:val="22"/>
          <w:szCs w:val="22"/>
          <w:lang w:val="en-GB"/>
        </w:rPr>
        <w:t xml:space="preserve"> System </w:t>
      </w:r>
      <w:r w:rsidRPr="002A3A3F">
        <w:rPr>
          <w:sz w:val="22"/>
          <w:szCs w:val="22"/>
          <w:lang w:val="en-GB"/>
        </w:rPr>
        <w:t xml:space="preserve">and the closing date for the submission of Tenders shall be at least </w:t>
      </w:r>
      <w:r w:rsidR="00F5676D" w:rsidRPr="002A3A3F">
        <w:rPr>
          <w:sz w:val="22"/>
          <w:szCs w:val="22"/>
          <w:lang w:val="en-GB"/>
        </w:rPr>
        <w:t>20</w:t>
      </w:r>
      <w:r w:rsidR="004442CA" w:rsidRPr="002A3A3F">
        <w:rPr>
          <w:sz w:val="22"/>
          <w:szCs w:val="22"/>
          <w:lang w:val="en-GB"/>
        </w:rPr>
        <w:t xml:space="preserve"> calendar</w:t>
      </w:r>
      <w:r w:rsidRPr="002A3A3F">
        <w:rPr>
          <w:sz w:val="22"/>
          <w:szCs w:val="22"/>
          <w:lang w:val="en-GB"/>
        </w:rPr>
        <w:t xml:space="preserve"> days.</w:t>
      </w:r>
    </w:p>
    <w:p w14:paraId="318FFAAF" w14:textId="51C91F59" w:rsidR="00721AE5" w:rsidRPr="002A3A3F" w:rsidRDefault="3D6192CC" w:rsidP="00B06CFC">
      <w:pPr>
        <w:numPr>
          <w:ilvl w:val="0"/>
          <w:numId w:val="7"/>
        </w:numPr>
        <w:spacing w:before="120" w:after="120"/>
        <w:jc w:val="both"/>
        <w:rPr>
          <w:sz w:val="22"/>
          <w:szCs w:val="22"/>
          <w:lang w:val="en-GB"/>
        </w:rPr>
      </w:pPr>
      <w:r w:rsidRPr="002A3A3F">
        <w:rPr>
          <w:sz w:val="22"/>
          <w:szCs w:val="22"/>
          <w:lang w:val="en-GB"/>
        </w:rPr>
        <w:t xml:space="preserve">In the case of </w:t>
      </w:r>
      <w:r w:rsidR="00B75B6D" w:rsidRPr="002A3A3F">
        <w:rPr>
          <w:sz w:val="22"/>
          <w:szCs w:val="22"/>
          <w:lang w:val="en-GB"/>
        </w:rPr>
        <w:t>restricted</w:t>
      </w:r>
      <w:r w:rsidRPr="002A3A3F">
        <w:rPr>
          <w:sz w:val="22"/>
          <w:szCs w:val="22"/>
          <w:lang w:val="en-GB"/>
        </w:rPr>
        <w:t xml:space="preserve"> tender conducted through the </w:t>
      </w:r>
      <w:proofErr w:type="spellStart"/>
      <w:r w:rsidRPr="002A3A3F">
        <w:rPr>
          <w:sz w:val="22"/>
          <w:szCs w:val="22"/>
          <w:lang w:val="en-GB"/>
        </w:rPr>
        <w:t>MTender</w:t>
      </w:r>
      <w:proofErr w:type="spellEnd"/>
      <w:r w:rsidRPr="002A3A3F">
        <w:rPr>
          <w:sz w:val="22"/>
          <w:szCs w:val="22"/>
          <w:lang w:val="en-GB"/>
        </w:rPr>
        <w:t xml:space="preserve"> System in which the value of the contract to be awarded is equal to or higher than the thresholds stipulated in article 2 (3) of the </w:t>
      </w:r>
      <w:proofErr w:type="spellStart"/>
      <w:r w:rsidRPr="002A3A3F">
        <w:rPr>
          <w:sz w:val="22"/>
          <w:szCs w:val="22"/>
          <w:lang w:val="en-GB"/>
        </w:rPr>
        <w:t>LPP</w:t>
      </w:r>
      <w:proofErr w:type="spellEnd"/>
      <w:r w:rsidRPr="002A3A3F">
        <w:rPr>
          <w:sz w:val="22"/>
          <w:szCs w:val="22"/>
          <w:lang w:val="en-GB"/>
        </w:rPr>
        <w:t xml:space="preserve">, the period between the publication of the invitation to tender in the Official Journal of the European Union and </w:t>
      </w:r>
      <w:proofErr w:type="spellStart"/>
      <w:r w:rsidRPr="002A3A3F">
        <w:rPr>
          <w:sz w:val="22"/>
          <w:szCs w:val="22"/>
          <w:lang w:val="en-GB"/>
        </w:rPr>
        <w:t>MTender</w:t>
      </w:r>
      <w:proofErr w:type="spellEnd"/>
      <w:r w:rsidRPr="002A3A3F">
        <w:rPr>
          <w:sz w:val="22"/>
          <w:szCs w:val="22"/>
          <w:lang w:val="en-GB"/>
        </w:rPr>
        <w:t xml:space="preserve"> System and the closing date for the submission of Tenders shall be at least 25 calendar days.</w:t>
      </w:r>
    </w:p>
    <w:p w14:paraId="7B90E1AA" w14:textId="763D602B" w:rsidR="00C84252" w:rsidRPr="002A3A3F" w:rsidRDefault="3D6192CC" w:rsidP="00B06CFC">
      <w:pPr>
        <w:numPr>
          <w:ilvl w:val="0"/>
          <w:numId w:val="7"/>
        </w:numPr>
        <w:spacing w:before="120" w:after="120"/>
        <w:jc w:val="both"/>
        <w:rPr>
          <w:sz w:val="22"/>
          <w:szCs w:val="22"/>
          <w:lang w:val="en-GB"/>
        </w:rPr>
      </w:pPr>
      <w:r w:rsidRPr="002A3A3F">
        <w:rPr>
          <w:sz w:val="22"/>
          <w:szCs w:val="22"/>
          <w:lang w:val="en-GB"/>
        </w:rPr>
        <w:t>If for reasons</w:t>
      </w:r>
      <w:r w:rsidR="00B75B6D" w:rsidRPr="002A3A3F">
        <w:rPr>
          <w:sz w:val="22"/>
          <w:szCs w:val="22"/>
          <w:lang w:val="en-GB"/>
        </w:rPr>
        <w:t xml:space="preserve"> of</w:t>
      </w:r>
      <w:r w:rsidRPr="002A3A3F">
        <w:rPr>
          <w:sz w:val="22"/>
          <w:szCs w:val="22"/>
          <w:lang w:val="en-GB"/>
        </w:rPr>
        <w:t xml:space="preserve"> urgency that are duly substantiated, the period indicated in article 37 cannot be observed, the Contracting Authority has the right to accelerate the procurement procedure by reducing the period, to no less than 10 calendar days.</w:t>
      </w:r>
    </w:p>
    <w:p w14:paraId="002E2BA6" w14:textId="1317BA66" w:rsidR="0005765F" w:rsidRPr="002A3A3F" w:rsidRDefault="0005765F" w:rsidP="00B06CFC">
      <w:pPr>
        <w:numPr>
          <w:ilvl w:val="0"/>
          <w:numId w:val="7"/>
        </w:numPr>
        <w:spacing w:before="120" w:after="120"/>
        <w:jc w:val="both"/>
        <w:rPr>
          <w:sz w:val="22"/>
          <w:szCs w:val="22"/>
          <w:lang w:val="en-GB"/>
        </w:rPr>
      </w:pPr>
      <w:r w:rsidRPr="002A3A3F">
        <w:rPr>
          <w:sz w:val="22"/>
          <w:szCs w:val="22"/>
          <w:lang w:val="en-GB"/>
        </w:rPr>
        <w:t xml:space="preserve">If the Contracting Authority published a Prior Information Notice concerning the public procurement contract to be awarded in accordance with articles 28 and </w:t>
      </w:r>
      <w:r w:rsidR="00BE6053" w:rsidRPr="002A3A3F">
        <w:rPr>
          <w:sz w:val="22"/>
          <w:szCs w:val="22"/>
          <w:lang w:val="en-GB"/>
        </w:rPr>
        <w:t>53</w:t>
      </w:r>
      <w:r w:rsidR="00467503" w:rsidRPr="002A3A3F">
        <w:rPr>
          <w:sz w:val="22"/>
          <w:szCs w:val="22"/>
          <w:lang w:val="en-GB"/>
        </w:rPr>
        <w:t xml:space="preserve"> (7) </w:t>
      </w:r>
      <w:r w:rsidRPr="002A3A3F">
        <w:rPr>
          <w:sz w:val="22"/>
          <w:szCs w:val="22"/>
          <w:lang w:val="en-GB"/>
        </w:rPr>
        <w:t>(</w:t>
      </w:r>
      <w:r w:rsidR="00BE6053" w:rsidRPr="002A3A3F">
        <w:rPr>
          <w:sz w:val="22"/>
          <w:szCs w:val="22"/>
          <w:lang w:val="en-GB"/>
        </w:rPr>
        <w:t>8</w:t>
      </w:r>
      <w:r w:rsidRPr="002A3A3F">
        <w:rPr>
          <w:sz w:val="22"/>
          <w:szCs w:val="22"/>
          <w:lang w:val="en-GB"/>
        </w:rPr>
        <w:t xml:space="preserve">) of the </w:t>
      </w:r>
      <w:proofErr w:type="spellStart"/>
      <w:r w:rsidRPr="002A3A3F">
        <w:rPr>
          <w:sz w:val="22"/>
          <w:szCs w:val="22"/>
          <w:lang w:val="en-GB"/>
        </w:rPr>
        <w:t>LPP</w:t>
      </w:r>
      <w:proofErr w:type="spellEnd"/>
      <w:r w:rsidRPr="002A3A3F">
        <w:rPr>
          <w:sz w:val="22"/>
          <w:szCs w:val="22"/>
          <w:lang w:val="en-GB"/>
        </w:rPr>
        <w:t xml:space="preserve">, it has the right to reduce the period set out under point </w:t>
      </w:r>
      <w:r w:rsidR="002E6221" w:rsidRPr="002A3A3F">
        <w:rPr>
          <w:sz w:val="22"/>
          <w:szCs w:val="22"/>
          <w:lang w:val="en-GB"/>
        </w:rPr>
        <w:t>11</w:t>
      </w:r>
      <w:r w:rsidR="00C2436A" w:rsidRPr="002A3A3F">
        <w:rPr>
          <w:sz w:val="22"/>
          <w:szCs w:val="22"/>
          <w:lang w:val="en-GB"/>
        </w:rPr>
        <w:t>1</w:t>
      </w:r>
      <w:r w:rsidRPr="002A3A3F">
        <w:rPr>
          <w:sz w:val="22"/>
          <w:szCs w:val="22"/>
          <w:lang w:val="en-GB"/>
        </w:rPr>
        <w:t xml:space="preserve"> </w:t>
      </w:r>
      <w:r w:rsidR="00942051" w:rsidRPr="002A3A3F">
        <w:rPr>
          <w:sz w:val="22"/>
          <w:szCs w:val="22"/>
          <w:lang w:val="en-GB"/>
        </w:rPr>
        <w:t>by</w:t>
      </w:r>
      <w:r w:rsidRPr="002A3A3F">
        <w:rPr>
          <w:sz w:val="22"/>
          <w:szCs w:val="22"/>
          <w:lang w:val="en-GB"/>
        </w:rPr>
        <w:t xml:space="preserve"> 1</w:t>
      </w:r>
      <w:r w:rsidR="00757C6D" w:rsidRPr="002A3A3F">
        <w:rPr>
          <w:sz w:val="22"/>
          <w:szCs w:val="22"/>
          <w:lang w:val="en-GB"/>
        </w:rPr>
        <w:t>0</w:t>
      </w:r>
      <w:r w:rsidRPr="002A3A3F">
        <w:rPr>
          <w:sz w:val="22"/>
          <w:szCs w:val="22"/>
          <w:lang w:val="en-GB"/>
        </w:rPr>
        <w:t xml:space="preserve"> calendar days.</w:t>
      </w:r>
    </w:p>
    <w:p w14:paraId="064D4092" w14:textId="621CFACB" w:rsidR="0005765F" w:rsidRPr="002A3A3F" w:rsidRDefault="0005765F" w:rsidP="00B06CFC">
      <w:pPr>
        <w:numPr>
          <w:ilvl w:val="0"/>
          <w:numId w:val="7"/>
        </w:numPr>
        <w:spacing w:before="120" w:after="120"/>
        <w:jc w:val="both"/>
        <w:rPr>
          <w:sz w:val="22"/>
          <w:szCs w:val="22"/>
          <w:lang w:val="en-GB"/>
        </w:rPr>
      </w:pPr>
      <w:r w:rsidRPr="002A3A3F">
        <w:rPr>
          <w:sz w:val="22"/>
          <w:szCs w:val="22"/>
          <w:lang w:val="en-GB"/>
        </w:rPr>
        <w:t xml:space="preserve">The minimum deadlines for submission from point </w:t>
      </w:r>
      <w:r w:rsidR="00557D4A" w:rsidRPr="002A3A3F">
        <w:rPr>
          <w:sz w:val="22"/>
          <w:szCs w:val="22"/>
          <w:lang w:val="en-GB"/>
        </w:rPr>
        <w:t>11</w:t>
      </w:r>
      <w:r w:rsidR="00C2436A" w:rsidRPr="002A3A3F">
        <w:rPr>
          <w:sz w:val="22"/>
          <w:szCs w:val="22"/>
          <w:lang w:val="en-GB"/>
        </w:rPr>
        <w:t>0</w:t>
      </w:r>
      <w:r w:rsidR="00F5676D" w:rsidRPr="002A3A3F">
        <w:rPr>
          <w:sz w:val="22"/>
          <w:szCs w:val="22"/>
          <w:lang w:val="en-GB"/>
        </w:rPr>
        <w:t xml:space="preserve"> to </w:t>
      </w:r>
      <w:r w:rsidR="00557D4A" w:rsidRPr="002A3A3F">
        <w:rPr>
          <w:sz w:val="22"/>
          <w:szCs w:val="22"/>
          <w:lang w:val="en-GB"/>
        </w:rPr>
        <w:t>11</w:t>
      </w:r>
      <w:r w:rsidR="00C2436A" w:rsidRPr="002A3A3F">
        <w:rPr>
          <w:sz w:val="22"/>
          <w:szCs w:val="22"/>
          <w:lang w:val="en-GB"/>
        </w:rPr>
        <w:t>3</w:t>
      </w:r>
      <w:r w:rsidRPr="002A3A3F">
        <w:rPr>
          <w:sz w:val="22"/>
          <w:szCs w:val="22"/>
          <w:lang w:val="en-GB"/>
        </w:rPr>
        <w:t xml:space="preserve"> are valid only if the Contracting Authority publishes in electronic format on </w:t>
      </w:r>
      <w:proofErr w:type="spellStart"/>
      <w:r w:rsidRPr="002A3A3F">
        <w:rPr>
          <w:sz w:val="22"/>
          <w:szCs w:val="22"/>
          <w:lang w:val="en-GB"/>
        </w:rPr>
        <w:t>MTender</w:t>
      </w:r>
      <w:proofErr w:type="spellEnd"/>
      <w:r w:rsidRPr="002A3A3F">
        <w:rPr>
          <w:sz w:val="22"/>
          <w:szCs w:val="22"/>
          <w:lang w:val="en-GB"/>
        </w:rPr>
        <w:t xml:space="preserve"> System the Prior Information Notice if applicable, the Contract Notice and the Tender Documents and allows direct and unrestricted access to them for the Economic Operators and accepts electronic submission of Tenders via the </w:t>
      </w:r>
      <w:proofErr w:type="spellStart"/>
      <w:r w:rsidRPr="002A3A3F">
        <w:rPr>
          <w:sz w:val="22"/>
          <w:szCs w:val="22"/>
          <w:lang w:val="en-GB"/>
        </w:rPr>
        <w:t>MTender</w:t>
      </w:r>
      <w:proofErr w:type="spellEnd"/>
      <w:r w:rsidRPr="002A3A3F">
        <w:rPr>
          <w:sz w:val="22"/>
          <w:szCs w:val="22"/>
          <w:lang w:val="en-GB"/>
        </w:rPr>
        <w:t xml:space="preserve"> System.</w:t>
      </w:r>
    </w:p>
    <w:p w14:paraId="5CB2DC88" w14:textId="4607F3D4" w:rsidR="0005765F" w:rsidRPr="002A3A3F" w:rsidRDefault="00B22FBB" w:rsidP="00B06CFC">
      <w:pPr>
        <w:numPr>
          <w:ilvl w:val="0"/>
          <w:numId w:val="7"/>
        </w:numPr>
        <w:spacing w:before="120" w:after="120"/>
        <w:jc w:val="both"/>
        <w:rPr>
          <w:sz w:val="22"/>
          <w:szCs w:val="22"/>
          <w:lang w:val="en-GB"/>
        </w:rPr>
      </w:pPr>
      <w:r w:rsidRPr="002A3A3F">
        <w:rPr>
          <w:sz w:val="22"/>
          <w:szCs w:val="22"/>
          <w:lang w:val="en-GB"/>
        </w:rPr>
        <w:t xml:space="preserve">Public procurements in which the value of the public procurement contract to be awarded is equal to or higher than the thresholds stipulated in article 2 (3) of the </w:t>
      </w:r>
      <w:proofErr w:type="spellStart"/>
      <w:r w:rsidRPr="002A3A3F">
        <w:rPr>
          <w:sz w:val="22"/>
          <w:szCs w:val="22"/>
          <w:lang w:val="en-GB"/>
        </w:rPr>
        <w:t>LPP</w:t>
      </w:r>
      <w:proofErr w:type="spellEnd"/>
      <w:r w:rsidRPr="002A3A3F">
        <w:rPr>
          <w:sz w:val="22"/>
          <w:szCs w:val="22"/>
          <w:lang w:val="en-GB"/>
        </w:rPr>
        <w:t xml:space="preserve"> should not take longer than 1</w:t>
      </w:r>
      <w:r w:rsidR="0029619E" w:rsidRPr="002A3A3F">
        <w:rPr>
          <w:sz w:val="22"/>
          <w:szCs w:val="22"/>
          <w:lang w:val="en-GB"/>
        </w:rPr>
        <w:t>8</w:t>
      </w:r>
      <w:r w:rsidRPr="002A3A3F">
        <w:rPr>
          <w:sz w:val="22"/>
          <w:szCs w:val="22"/>
          <w:lang w:val="en-GB"/>
        </w:rPr>
        <w:t xml:space="preserve">0 calendar days, measured from publication of the Contract Notice on </w:t>
      </w:r>
      <w:proofErr w:type="spellStart"/>
      <w:r w:rsidRPr="002A3A3F">
        <w:rPr>
          <w:sz w:val="22"/>
          <w:szCs w:val="22"/>
          <w:lang w:val="en-GB"/>
        </w:rPr>
        <w:t>MTender</w:t>
      </w:r>
      <w:proofErr w:type="spellEnd"/>
      <w:r w:rsidRPr="002A3A3F">
        <w:rPr>
          <w:sz w:val="22"/>
          <w:szCs w:val="22"/>
          <w:lang w:val="en-GB"/>
        </w:rPr>
        <w:t xml:space="preserve"> System until the awarding of the contract</w:t>
      </w:r>
      <w:r w:rsidR="0005765F" w:rsidRPr="002A3A3F">
        <w:rPr>
          <w:sz w:val="22"/>
          <w:szCs w:val="22"/>
          <w:lang w:val="en-GB"/>
        </w:rPr>
        <w:t>.</w:t>
      </w:r>
    </w:p>
    <w:p w14:paraId="699E7256" w14:textId="0992B565" w:rsidR="003A1DDB" w:rsidRPr="002A3A3F" w:rsidRDefault="3D6192CC" w:rsidP="00B06CFC">
      <w:pPr>
        <w:numPr>
          <w:ilvl w:val="0"/>
          <w:numId w:val="7"/>
        </w:numPr>
        <w:spacing w:before="120" w:after="120"/>
        <w:jc w:val="both"/>
        <w:rPr>
          <w:sz w:val="22"/>
          <w:szCs w:val="22"/>
          <w:lang w:val="en-GB"/>
        </w:rPr>
      </w:pPr>
      <w:r w:rsidRPr="002A3A3F">
        <w:rPr>
          <w:sz w:val="22"/>
          <w:szCs w:val="22"/>
          <w:lang w:val="en-GB"/>
        </w:rPr>
        <w:t xml:space="preserve">Only invited Candidates shall be allowed to submit a Tender for the second stage of the restricted tender procurement procedure. The Tender shall be submitted in the form of an electronic document and Economic Operators are required to follow the instructions provided by the </w:t>
      </w:r>
      <w:proofErr w:type="spellStart"/>
      <w:r w:rsidRPr="002A3A3F">
        <w:rPr>
          <w:sz w:val="22"/>
          <w:szCs w:val="22"/>
          <w:lang w:val="en-GB"/>
        </w:rPr>
        <w:t>MTender</w:t>
      </w:r>
      <w:proofErr w:type="spellEnd"/>
      <w:r w:rsidRPr="002A3A3F">
        <w:rPr>
          <w:sz w:val="22"/>
          <w:szCs w:val="22"/>
          <w:lang w:val="en-GB"/>
        </w:rPr>
        <w:t xml:space="preserve"> Terms of Use.</w:t>
      </w:r>
    </w:p>
    <w:p w14:paraId="7E9532EB" w14:textId="77777777" w:rsidR="002D1344" w:rsidRPr="002A3A3F" w:rsidRDefault="00F902A8" w:rsidP="00B06CFC">
      <w:pPr>
        <w:numPr>
          <w:ilvl w:val="0"/>
          <w:numId w:val="7"/>
        </w:numPr>
        <w:spacing w:before="120" w:after="120"/>
        <w:jc w:val="both"/>
        <w:rPr>
          <w:sz w:val="22"/>
          <w:szCs w:val="22"/>
          <w:lang w:val="en-GB"/>
        </w:rPr>
      </w:pPr>
      <w:r w:rsidRPr="002A3A3F">
        <w:rPr>
          <w:sz w:val="22"/>
          <w:szCs w:val="22"/>
          <w:lang w:val="en-GB"/>
        </w:rPr>
        <w:lastRenderedPageBreak/>
        <w:t>Tenders</w:t>
      </w:r>
      <w:r w:rsidR="002D1344" w:rsidRPr="002A3A3F">
        <w:rPr>
          <w:sz w:val="22"/>
          <w:szCs w:val="22"/>
          <w:lang w:val="en-GB"/>
        </w:rPr>
        <w:t xml:space="preserve"> submitted outside of the </w:t>
      </w:r>
      <w:proofErr w:type="spellStart"/>
      <w:r w:rsidR="00FF31E9" w:rsidRPr="002A3A3F">
        <w:rPr>
          <w:sz w:val="22"/>
          <w:szCs w:val="22"/>
          <w:lang w:val="en-GB"/>
        </w:rPr>
        <w:t>MTender</w:t>
      </w:r>
      <w:proofErr w:type="spellEnd"/>
      <w:r w:rsidR="00FF31E9" w:rsidRPr="002A3A3F">
        <w:rPr>
          <w:sz w:val="22"/>
          <w:szCs w:val="22"/>
          <w:lang w:val="en-GB"/>
        </w:rPr>
        <w:t xml:space="preserve"> System</w:t>
      </w:r>
      <w:r w:rsidR="00B63C82" w:rsidRPr="002A3A3F">
        <w:rPr>
          <w:sz w:val="22"/>
          <w:szCs w:val="22"/>
          <w:lang w:val="en-GB"/>
        </w:rPr>
        <w:t xml:space="preserve"> </w:t>
      </w:r>
      <w:r w:rsidR="002D1344" w:rsidRPr="002A3A3F">
        <w:rPr>
          <w:sz w:val="22"/>
          <w:szCs w:val="22"/>
          <w:lang w:val="en-GB"/>
        </w:rPr>
        <w:t xml:space="preserve">will </w:t>
      </w:r>
      <w:r w:rsidR="0011251A" w:rsidRPr="002A3A3F">
        <w:rPr>
          <w:sz w:val="22"/>
          <w:szCs w:val="22"/>
          <w:lang w:val="en-GB"/>
        </w:rPr>
        <w:t>be rejected</w:t>
      </w:r>
      <w:r w:rsidR="002D1344" w:rsidRPr="002A3A3F">
        <w:rPr>
          <w:sz w:val="22"/>
          <w:szCs w:val="22"/>
          <w:lang w:val="en-GB"/>
        </w:rPr>
        <w:t xml:space="preserve">. </w:t>
      </w:r>
      <w:bookmarkStart w:id="21" w:name="_Hlk525944562"/>
      <w:r w:rsidR="002D1344" w:rsidRPr="002A3A3F">
        <w:rPr>
          <w:sz w:val="22"/>
          <w:szCs w:val="22"/>
          <w:lang w:val="en-GB"/>
        </w:rPr>
        <w:t xml:space="preserve">Any </w:t>
      </w:r>
      <w:r w:rsidR="00FE6547" w:rsidRPr="002A3A3F">
        <w:rPr>
          <w:sz w:val="22"/>
          <w:szCs w:val="22"/>
          <w:lang w:val="en-GB"/>
        </w:rPr>
        <w:t>Tender</w:t>
      </w:r>
      <w:r w:rsidR="002D1344" w:rsidRPr="002A3A3F">
        <w:rPr>
          <w:sz w:val="22"/>
          <w:szCs w:val="22"/>
          <w:lang w:val="en-GB"/>
        </w:rPr>
        <w:t xml:space="preserve"> submitted after the deadline for submission will be recorded by the </w:t>
      </w:r>
      <w:proofErr w:type="spellStart"/>
      <w:r w:rsidR="00FF31E9" w:rsidRPr="002A3A3F">
        <w:rPr>
          <w:sz w:val="22"/>
          <w:szCs w:val="22"/>
          <w:lang w:val="en-GB"/>
        </w:rPr>
        <w:t>MTender</w:t>
      </w:r>
      <w:proofErr w:type="spellEnd"/>
      <w:r w:rsidR="00FF31E9" w:rsidRPr="002A3A3F">
        <w:rPr>
          <w:sz w:val="22"/>
          <w:szCs w:val="22"/>
          <w:lang w:val="en-GB"/>
        </w:rPr>
        <w:t xml:space="preserve"> System</w:t>
      </w:r>
      <w:r w:rsidR="002D1344" w:rsidRPr="002A3A3F">
        <w:rPr>
          <w:sz w:val="22"/>
          <w:szCs w:val="22"/>
          <w:lang w:val="en-GB"/>
        </w:rPr>
        <w:t xml:space="preserve"> but will not be opened for evaluation. </w:t>
      </w:r>
      <w:bookmarkEnd w:id="21"/>
      <w:r w:rsidR="002D1344" w:rsidRPr="002A3A3F">
        <w:rPr>
          <w:sz w:val="22"/>
          <w:szCs w:val="22"/>
          <w:lang w:val="en-GB"/>
        </w:rPr>
        <w:t xml:space="preserve">The </w:t>
      </w:r>
      <w:r w:rsidR="00C52219" w:rsidRPr="002A3A3F">
        <w:rPr>
          <w:sz w:val="22"/>
          <w:szCs w:val="22"/>
          <w:lang w:val="en-GB"/>
        </w:rPr>
        <w:t>Tenders</w:t>
      </w:r>
      <w:r w:rsidR="002D1344" w:rsidRPr="002A3A3F">
        <w:rPr>
          <w:sz w:val="22"/>
          <w:szCs w:val="22"/>
          <w:lang w:val="en-GB"/>
        </w:rPr>
        <w:t xml:space="preserve"> shall be complete as required by the Tender Documents</w:t>
      </w:r>
      <w:r w:rsidR="00C170B7" w:rsidRPr="002A3A3F">
        <w:rPr>
          <w:sz w:val="22"/>
          <w:szCs w:val="22"/>
          <w:lang w:val="en-GB"/>
        </w:rPr>
        <w:t>.</w:t>
      </w:r>
      <w:r w:rsidR="002D1344" w:rsidRPr="002A3A3F">
        <w:rPr>
          <w:sz w:val="22"/>
          <w:szCs w:val="22"/>
          <w:lang w:val="en-GB"/>
        </w:rPr>
        <w:t xml:space="preserve"> </w:t>
      </w:r>
      <w:r w:rsidR="00C170B7" w:rsidRPr="002A3A3F">
        <w:rPr>
          <w:sz w:val="22"/>
          <w:szCs w:val="22"/>
          <w:lang w:val="en-GB"/>
        </w:rPr>
        <w:t>I</w:t>
      </w:r>
      <w:r w:rsidR="002D1344" w:rsidRPr="002A3A3F">
        <w:rPr>
          <w:sz w:val="22"/>
          <w:szCs w:val="22"/>
          <w:lang w:val="en-GB"/>
        </w:rPr>
        <w:t xml:space="preserve">ncomplete </w:t>
      </w:r>
      <w:r w:rsidR="005F07CF" w:rsidRPr="002A3A3F">
        <w:rPr>
          <w:sz w:val="22"/>
          <w:szCs w:val="22"/>
          <w:lang w:val="en-GB"/>
        </w:rPr>
        <w:t>Tenders</w:t>
      </w:r>
      <w:r w:rsidR="002D1344" w:rsidRPr="002A3A3F">
        <w:rPr>
          <w:sz w:val="22"/>
          <w:szCs w:val="22"/>
          <w:lang w:val="en-GB"/>
        </w:rPr>
        <w:t xml:space="preserve"> </w:t>
      </w:r>
      <w:r w:rsidR="00C170B7" w:rsidRPr="002A3A3F">
        <w:rPr>
          <w:sz w:val="22"/>
          <w:szCs w:val="22"/>
          <w:lang w:val="en-GB"/>
        </w:rPr>
        <w:t>shall</w:t>
      </w:r>
      <w:r w:rsidR="002D1344" w:rsidRPr="002A3A3F">
        <w:rPr>
          <w:sz w:val="22"/>
          <w:szCs w:val="22"/>
          <w:lang w:val="en-GB"/>
        </w:rPr>
        <w:t xml:space="preserve"> be rejected. The </w:t>
      </w:r>
      <w:proofErr w:type="spellStart"/>
      <w:r w:rsidR="00FF31E9" w:rsidRPr="002A3A3F">
        <w:rPr>
          <w:sz w:val="22"/>
          <w:szCs w:val="22"/>
          <w:lang w:val="en-GB"/>
        </w:rPr>
        <w:t>MTender</w:t>
      </w:r>
      <w:proofErr w:type="spellEnd"/>
      <w:r w:rsidR="00FF31E9" w:rsidRPr="002A3A3F">
        <w:rPr>
          <w:sz w:val="22"/>
          <w:szCs w:val="22"/>
          <w:lang w:val="en-GB"/>
        </w:rPr>
        <w:t xml:space="preserve"> System </w:t>
      </w:r>
      <w:r w:rsidR="002D1344" w:rsidRPr="002A3A3F">
        <w:rPr>
          <w:sz w:val="22"/>
          <w:szCs w:val="22"/>
          <w:lang w:val="en-GB"/>
        </w:rPr>
        <w:t xml:space="preserve">shall inform the Registered User of the Economic Operator that the </w:t>
      </w:r>
      <w:r w:rsidR="001E6AF3" w:rsidRPr="002A3A3F">
        <w:rPr>
          <w:sz w:val="22"/>
          <w:szCs w:val="22"/>
          <w:lang w:val="en-GB"/>
        </w:rPr>
        <w:t>Tender</w:t>
      </w:r>
      <w:r w:rsidR="002D1344" w:rsidRPr="002A3A3F">
        <w:rPr>
          <w:sz w:val="22"/>
          <w:szCs w:val="22"/>
          <w:lang w:val="en-GB"/>
        </w:rPr>
        <w:t xml:space="preserve"> has been successfully uploaded by sending a notification </w:t>
      </w:r>
      <w:r w:rsidR="00E8295A" w:rsidRPr="002A3A3F">
        <w:rPr>
          <w:sz w:val="22"/>
          <w:szCs w:val="22"/>
          <w:lang w:val="en-GB"/>
        </w:rPr>
        <w:t xml:space="preserve">by email </w:t>
      </w:r>
      <w:r w:rsidR="002D1344" w:rsidRPr="002A3A3F">
        <w:rPr>
          <w:sz w:val="22"/>
          <w:szCs w:val="22"/>
          <w:lang w:val="en-GB"/>
        </w:rPr>
        <w:t xml:space="preserve">providing the date and time the </w:t>
      </w:r>
      <w:r w:rsidR="001E6AF3" w:rsidRPr="002A3A3F">
        <w:rPr>
          <w:sz w:val="22"/>
          <w:szCs w:val="22"/>
          <w:lang w:val="en-GB"/>
        </w:rPr>
        <w:t>Tender</w:t>
      </w:r>
      <w:r w:rsidR="002D1344" w:rsidRPr="002A3A3F">
        <w:rPr>
          <w:sz w:val="22"/>
          <w:szCs w:val="22"/>
          <w:lang w:val="en-GB"/>
        </w:rPr>
        <w:t xml:space="preserve"> has been recorded on the </w:t>
      </w:r>
      <w:proofErr w:type="spellStart"/>
      <w:r w:rsidR="002D1344" w:rsidRPr="002A3A3F">
        <w:rPr>
          <w:sz w:val="22"/>
          <w:szCs w:val="22"/>
          <w:lang w:val="en-GB"/>
        </w:rPr>
        <w:t>MTender</w:t>
      </w:r>
      <w:proofErr w:type="spellEnd"/>
      <w:r w:rsidR="001E6AF3" w:rsidRPr="002A3A3F">
        <w:rPr>
          <w:sz w:val="22"/>
          <w:szCs w:val="22"/>
          <w:lang w:val="en-GB"/>
        </w:rPr>
        <w:t xml:space="preserve"> System</w:t>
      </w:r>
      <w:r w:rsidR="002D1344" w:rsidRPr="002A3A3F">
        <w:rPr>
          <w:sz w:val="22"/>
          <w:szCs w:val="22"/>
          <w:lang w:val="en-GB"/>
        </w:rPr>
        <w:t>.</w:t>
      </w:r>
    </w:p>
    <w:p w14:paraId="3CCF4DDE" w14:textId="77777777" w:rsidR="00C14387" w:rsidRPr="002A3A3F" w:rsidRDefault="00C14387" w:rsidP="00B06CFC">
      <w:pPr>
        <w:numPr>
          <w:ilvl w:val="0"/>
          <w:numId w:val="7"/>
        </w:numPr>
        <w:spacing w:before="120" w:after="120"/>
        <w:jc w:val="both"/>
        <w:rPr>
          <w:sz w:val="22"/>
          <w:szCs w:val="22"/>
          <w:lang w:val="en-GB"/>
        </w:rPr>
      </w:pPr>
      <w:r w:rsidRPr="002A3A3F">
        <w:rPr>
          <w:sz w:val="22"/>
          <w:szCs w:val="22"/>
          <w:lang w:val="en-GB"/>
        </w:rPr>
        <w:t xml:space="preserve">The Tender shall comprise </w:t>
      </w:r>
      <w:r w:rsidR="00E44C7B" w:rsidRPr="002A3A3F">
        <w:rPr>
          <w:sz w:val="22"/>
          <w:szCs w:val="22"/>
          <w:lang w:val="en-GB"/>
        </w:rPr>
        <w:t xml:space="preserve">the </w:t>
      </w:r>
      <w:r w:rsidR="00E8295A" w:rsidRPr="002A3A3F">
        <w:rPr>
          <w:sz w:val="22"/>
          <w:szCs w:val="22"/>
          <w:lang w:val="en-GB"/>
        </w:rPr>
        <w:t xml:space="preserve">completed </w:t>
      </w:r>
      <w:r w:rsidR="00E44C7B" w:rsidRPr="002A3A3F">
        <w:rPr>
          <w:sz w:val="22"/>
          <w:szCs w:val="22"/>
          <w:lang w:val="en-GB"/>
        </w:rPr>
        <w:t xml:space="preserve">electronic documents </w:t>
      </w:r>
      <w:r w:rsidR="0011251A" w:rsidRPr="002A3A3F">
        <w:rPr>
          <w:sz w:val="22"/>
          <w:szCs w:val="22"/>
          <w:lang w:val="en-GB"/>
        </w:rPr>
        <w:t>requested</w:t>
      </w:r>
      <w:r w:rsidR="00E44C7B" w:rsidRPr="002A3A3F">
        <w:rPr>
          <w:sz w:val="22"/>
          <w:szCs w:val="22"/>
          <w:lang w:val="en-GB"/>
        </w:rPr>
        <w:t xml:space="preserve"> in the Tender Documents.</w:t>
      </w:r>
      <w:r w:rsidRPr="002A3A3F">
        <w:rPr>
          <w:sz w:val="22"/>
          <w:szCs w:val="22"/>
          <w:lang w:val="en-GB"/>
        </w:rPr>
        <w:t xml:space="preserve"> </w:t>
      </w:r>
    </w:p>
    <w:p w14:paraId="77EB1815" w14:textId="4058B3DB" w:rsidR="002D1344" w:rsidRPr="002A3A3F" w:rsidRDefault="002D1344" w:rsidP="00B06CFC">
      <w:pPr>
        <w:numPr>
          <w:ilvl w:val="0"/>
          <w:numId w:val="7"/>
        </w:numPr>
        <w:spacing w:before="120" w:after="120"/>
        <w:jc w:val="both"/>
        <w:rPr>
          <w:sz w:val="22"/>
          <w:szCs w:val="22"/>
          <w:lang w:val="en-GB"/>
        </w:rPr>
      </w:pPr>
      <w:r w:rsidRPr="002A3A3F">
        <w:rPr>
          <w:sz w:val="22"/>
          <w:szCs w:val="22"/>
          <w:lang w:val="en-GB"/>
        </w:rPr>
        <w:t xml:space="preserve">Until expiry of the submission deadline the Registered User of the Economic Operator may </w:t>
      </w:r>
      <w:r w:rsidR="00E12DAF" w:rsidRPr="002A3A3F">
        <w:rPr>
          <w:sz w:val="22"/>
          <w:szCs w:val="22"/>
          <w:lang w:val="en-GB"/>
        </w:rPr>
        <w:t>cancel</w:t>
      </w:r>
      <w:r w:rsidR="0011251A" w:rsidRPr="002A3A3F">
        <w:rPr>
          <w:sz w:val="22"/>
          <w:szCs w:val="22"/>
          <w:lang w:val="en-GB"/>
        </w:rPr>
        <w:t xml:space="preserve"> or </w:t>
      </w:r>
      <w:r w:rsidRPr="002A3A3F">
        <w:rPr>
          <w:sz w:val="22"/>
          <w:szCs w:val="22"/>
          <w:lang w:val="en-GB"/>
        </w:rPr>
        <w:t xml:space="preserve">modify their </w:t>
      </w:r>
      <w:r w:rsidR="001E6AF3" w:rsidRPr="002A3A3F">
        <w:rPr>
          <w:sz w:val="22"/>
          <w:szCs w:val="22"/>
          <w:lang w:val="en-GB"/>
        </w:rPr>
        <w:t>Tender</w:t>
      </w:r>
      <w:r w:rsidRPr="002A3A3F">
        <w:rPr>
          <w:sz w:val="22"/>
          <w:szCs w:val="22"/>
          <w:lang w:val="en-GB"/>
        </w:rPr>
        <w:t xml:space="preserve"> by submitting </w:t>
      </w:r>
      <w:r w:rsidR="00D92A4F" w:rsidRPr="002A3A3F">
        <w:rPr>
          <w:sz w:val="22"/>
          <w:szCs w:val="22"/>
          <w:lang w:val="en-GB"/>
        </w:rPr>
        <w:t xml:space="preserve">a </w:t>
      </w:r>
      <w:r w:rsidRPr="002A3A3F">
        <w:rPr>
          <w:sz w:val="22"/>
          <w:szCs w:val="22"/>
          <w:lang w:val="en-GB"/>
        </w:rPr>
        <w:t xml:space="preserve">new </w:t>
      </w:r>
      <w:r w:rsidR="001E6AF3" w:rsidRPr="002A3A3F">
        <w:rPr>
          <w:sz w:val="22"/>
          <w:szCs w:val="22"/>
          <w:lang w:val="en-GB"/>
        </w:rPr>
        <w:t>Tender</w:t>
      </w:r>
      <w:r w:rsidRPr="002A3A3F">
        <w:rPr>
          <w:sz w:val="22"/>
          <w:szCs w:val="22"/>
          <w:lang w:val="en-GB"/>
        </w:rPr>
        <w:t xml:space="preserve">. All </w:t>
      </w:r>
      <w:r w:rsidR="001E6AF3" w:rsidRPr="002A3A3F">
        <w:rPr>
          <w:sz w:val="22"/>
          <w:szCs w:val="22"/>
          <w:lang w:val="en-GB"/>
        </w:rPr>
        <w:t>Tender</w:t>
      </w:r>
      <w:r w:rsidRPr="002A3A3F">
        <w:rPr>
          <w:sz w:val="22"/>
          <w:szCs w:val="22"/>
          <w:lang w:val="en-GB"/>
        </w:rPr>
        <w:t xml:space="preserve">s submitted by the Economic Operator will be recorded but only </w:t>
      </w:r>
      <w:r w:rsidR="00D92A4F" w:rsidRPr="002A3A3F">
        <w:rPr>
          <w:sz w:val="22"/>
          <w:szCs w:val="22"/>
          <w:lang w:val="en-GB"/>
        </w:rPr>
        <w:t xml:space="preserve">the </w:t>
      </w:r>
      <w:r w:rsidRPr="002A3A3F">
        <w:rPr>
          <w:sz w:val="22"/>
          <w:szCs w:val="22"/>
          <w:lang w:val="en-GB"/>
        </w:rPr>
        <w:t xml:space="preserve">most recent </w:t>
      </w:r>
      <w:r w:rsidR="001E6AF3" w:rsidRPr="002A3A3F">
        <w:rPr>
          <w:sz w:val="22"/>
          <w:szCs w:val="22"/>
          <w:lang w:val="en-GB"/>
        </w:rPr>
        <w:t>Tender</w:t>
      </w:r>
      <w:r w:rsidRPr="002A3A3F">
        <w:rPr>
          <w:sz w:val="22"/>
          <w:szCs w:val="22"/>
          <w:lang w:val="en-GB"/>
        </w:rPr>
        <w:t xml:space="preserve"> will be opened by the </w:t>
      </w:r>
      <w:proofErr w:type="spellStart"/>
      <w:r w:rsidR="00FF31E9" w:rsidRPr="002A3A3F">
        <w:rPr>
          <w:sz w:val="22"/>
          <w:szCs w:val="22"/>
          <w:lang w:val="en-GB"/>
        </w:rPr>
        <w:t>MTender</w:t>
      </w:r>
      <w:proofErr w:type="spellEnd"/>
      <w:r w:rsidR="00FF31E9" w:rsidRPr="002A3A3F">
        <w:rPr>
          <w:sz w:val="22"/>
          <w:szCs w:val="22"/>
          <w:lang w:val="en-GB"/>
        </w:rPr>
        <w:t xml:space="preserve"> System </w:t>
      </w:r>
      <w:r w:rsidRPr="002A3A3F">
        <w:rPr>
          <w:sz w:val="22"/>
          <w:szCs w:val="22"/>
          <w:lang w:val="en-GB"/>
        </w:rPr>
        <w:t>for evaluation</w:t>
      </w:r>
      <w:r w:rsidR="00E12DAF" w:rsidRPr="002A3A3F">
        <w:rPr>
          <w:sz w:val="22"/>
          <w:szCs w:val="22"/>
          <w:lang w:val="en-GB"/>
        </w:rPr>
        <w:t xml:space="preserve"> provided it was not cancelled</w:t>
      </w:r>
      <w:r w:rsidRPr="002A3A3F">
        <w:rPr>
          <w:sz w:val="22"/>
          <w:szCs w:val="22"/>
          <w:lang w:val="en-GB"/>
        </w:rPr>
        <w:t>.</w:t>
      </w:r>
      <w:r w:rsidR="009F6936" w:rsidRPr="002A3A3F">
        <w:rPr>
          <w:sz w:val="22"/>
          <w:szCs w:val="22"/>
          <w:lang w:val="en-GB"/>
        </w:rPr>
        <w:t xml:space="preserve"> The opening of Tenders shall take place electronically in the </w:t>
      </w:r>
      <w:proofErr w:type="spellStart"/>
      <w:r w:rsidR="009F6936" w:rsidRPr="002A3A3F">
        <w:rPr>
          <w:sz w:val="22"/>
          <w:szCs w:val="22"/>
          <w:lang w:val="en-GB"/>
        </w:rPr>
        <w:t>MTender</w:t>
      </w:r>
      <w:proofErr w:type="spellEnd"/>
      <w:r w:rsidR="009F6936" w:rsidRPr="002A3A3F">
        <w:rPr>
          <w:sz w:val="22"/>
          <w:szCs w:val="22"/>
          <w:lang w:val="en-GB"/>
        </w:rPr>
        <w:t xml:space="preserve"> System only at the time specified in the Contract Notice. No one shall have access to the Tender before their opening.</w:t>
      </w:r>
    </w:p>
    <w:p w14:paraId="358780F9" w14:textId="77777777" w:rsidR="008543A8" w:rsidRPr="002A3A3F" w:rsidRDefault="008543A8" w:rsidP="00B06CFC">
      <w:pPr>
        <w:pStyle w:val="Heading1"/>
        <w:numPr>
          <w:ilvl w:val="0"/>
          <w:numId w:val="30"/>
        </w:numPr>
        <w:jc w:val="center"/>
        <w:rPr>
          <w:rFonts w:ascii="Times New Roman" w:hAnsi="Times New Roman"/>
          <w:sz w:val="22"/>
          <w:szCs w:val="22"/>
          <w:lang w:val="en-GB"/>
        </w:rPr>
      </w:pPr>
      <w:r w:rsidRPr="002A3A3F">
        <w:rPr>
          <w:rFonts w:ascii="Times New Roman" w:hAnsi="Times New Roman"/>
          <w:sz w:val="22"/>
          <w:szCs w:val="22"/>
          <w:lang w:val="en-GB"/>
        </w:rPr>
        <w:t xml:space="preserve">EVALUATION OF TENDERS </w:t>
      </w:r>
    </w:p>
    <w:p w14:paraId="11E695FC" w14:textId="15B161A5" w:rsidR="008514F8" w:rsidRPr="002A3A3F" w:rsidRDefault="008514F8" w:rsidP="00B06CFC">
      <w:pPr>
        <w:numPr>
          <w:ilvl w:val="0"/>
          <w:numId w:val="7"/>
        </w:numPr>
        <w:spacing w:before="120" w:after="120"/>
        <w:jc w:val="both"/>
        <w:rPr>
          <w:sz w:val="22"/>
          <w:szCs w:val="22"/>
          <w:lang w:val="en-GB"/>
        </w:rPr>
      </w:pPr>
      <w:r w:rsidRPr="002A3A3F">
        <w:rPr>
          <w:sz w:val="22"/>
          <w:szCs w:val="22"/>
          <w:lang w:val="en-GB"/>
        </w:rPr>
        <w:t xml:space="preserve">In restricted tender procedures no negotiations between the Contracting Authority and the Tenderers are </w:t>
      </w:r>
      <w:r w:rsidR="00DE0A7D" w:rsidRPr="002A3A3F">
        <w:rPr>
          <w:sz w:val="22"/>
          <w:szCs w:val="22"/>
          <w:lang w:val="en-GB"/>
        </w:rPr>
        <w:t>permitted</w:t>
      </w:r>
      <w:r w:rsidRPr="002A3A3F">
        <w:rPr>
          <w:sz w:val="22"/>
          <w:szCs w:val="22"/>
          <w:lang w:val="en-GB"/>
        </w:rPr>
        <w:t xml:space="preserve">. </w:t>
      </w:r>
      <w:r w:rsidR="00D94278" w:rsidRPr="002A3A3F">
        <w:rPr>
          <w:sz w:val="22"/>
          <w:szCs w:val="22"/>
          <w:lang w:val="en-GB"/>
        </w:rPr>
        <w:t xml:space="preserve">The </w:t>
      </w:r>
      <w:r w:rsidR="00F92E45" w:rsidRPr="002A3A3F">
        <w:rPr>
          <w:sz w:val="22"/>
          <w:szCs w:val="22"/>
          <w:lang w:val="en-GB"/>
        </w:rPr>
        <w:t xml:space="preserve">Tender shall be evaluated </w:t>
      </w:r>
      <w:r w:rsidR="00A63D39" w:rsidRPr="002A3A3F">
        <w:rPr>
          <w:sz w:val="22"/>
          <w:szCs w:val="22"/>
        </w:rPr>
        <w:t xml:space="preserve">by the Working Group, </w:t>
      </w:r>
      <w:r w:rsidR="00A63D39" w:rsidRPr="002A3A3F">
        <w:rPr>
          <w:iCs/>
          <w:sz w:val="22"/>
          <w:szCs w:val="22"/>
        </w:rPr>
        <w:t>as duly appointed by the Contracting Authority</w:t>
      </w:r>
      <w:r w:rsidR="00A63D39" w:rsidRPr="002A3A3F">
        <w:rPr>
          <w:sz w:val="22"/>
          <w:szCs w:val="22"/>
        </w:rPr>
        <w:t xml:space="preserve">, and </w:t>
      </w:r>
      <w:r w:rsidR="00F92E45" w:rsidRPr="002A3A3F">
        <w:rPr>
          <w:sz w:val="22"/>
          <w:szCs w:val="22"/>
          <w:lang w:val="en-GB"/>
        </w:rPr>
        <w:t xml:space="preserve">only on the </w:t>
      </w:r>
      <w:r w:rsidRPr="002A3A3F">
        <w:rPr>
          <w:sz w:val="22"/>
          <w:szCs w:val="22"/>
          <w:lang w:val="en-GB"/>
        </w:rPr>
        <w:t>basis</w:t>
      </w:r>
      <w:r w:rsidR="00D94278" w:rsidRPr="002A3A3F">
        <w:rPr>
          <w:sz w:val="22"/>
          <w:szCs w:val="22"/>
          <w:lang w:val="en-GB"/>
        </w:rPr>
        <w:t xml:space="preserve"> </w:t>
      </w:r>
      <w:r w:rsidR="00F92E45" w:rsidRPr="002A3A3F">
        <w:rPr>
          <w:sz w:val="22"/>
          <w:szCs w:val="22"/>
          <w:lang w:val="en-GB"/>
        </w:rPr>
        <w:t>of</w:t>
      </w:r>
      <w:r w:rsidR="00A3244F" w:rsidRPr="002A3A3F">
        <w:rPr>
          <w:sz w:val="22"/>
          <w:szCs w:val="22"/>
          <w:lang w:val="en-GB"/>
        </w:rPr>
        <w:t xml:space="preserve"> </w:t>
      </w:r>
      <w:r w:rsidRPr="002A3A3F">
        <w:rPr>
          <w:sz w:val="22"/>
          <w:szCs w:val="22"/>
          <w:lang w:val="en-GB"/>
        </w:rPr>
        <w:t xml:space="preserve">the electronic documents comprising a Tender submitted by the Economic Operator via the </w:t>
      </w:r>
      <w:proofErr w:type="spellStart"/>
      <w:r w:rsidRPr="002A3A3F">
        <w:rPr>
          <w:sz w:val="22"/>
          <w:szCs w:val="22"/>
          <w:lang w:val="en-GB"/>
        </w:rPr>
        <w:t>MTender</w:t>
      </w:r>
      <w:proofErr w:type="spellEnd"/>
      <w:r w:rsidRPr="002A3A3F">
        <w:rPr>
          <w:sz w:val="22"/>
          <w:szCs w:val="22"/>
          <w:lang w:val="en-GB"/>
        </w:rPr>
        <w:t xml:space="preserve"> System.</w:t>
      </w:r>
      <w:r w:rsidR="008A3CBC" w:rsidRPr="002A3A3F">
        <w:rPr>
          <w:sz w:val="22"/>
          <w:szCs w:val="22"/>
          <w:lang w:val="en-GB"/>
        </w:rPr>
        <w:t xml:space="preserve"> </w:t>
      </w:r>
      <w:r w:rsidR="008A3CBC" w:rsidRPr="002A3A3F">
        <w:rPr>
          <w:sz w:val="22"/>
          <w:szCs w:val="22"/>
        </w:rPr>
        <w:t xml:space="preserve">In accordance with point 10 of the Government Decree no. 705/2018 on the approval of the technical concept of the </w:t>
      </w:r>
      <w:proofErr w:type="spellStart"/>
      <w:r w:rsidR="008A3CBC" w:rsidRPr="002A3A3F">
        <w:rPr>
          <w:sz w:val="22"/>
          <w:szCs w:val="22"/>
        </w:rPr>
        <w:t>MTender</w:t>
      </w:r>
      <w:proofErr w:type="spellEnd"/>
      <w:r w:rsidR="008A3CBC" w:rsidRPr="002A3A3F">
        <w:rPr>
          <w:sz w:val="22"/>
          <w:szCs w:val="22"/>
        </w:rPr>
        <w:t xml:space="preserve"> System, until the Tender submission deadline the Tenders are kept confidential and the </w:t>
      </w:r>
      <w:proofErr w:type="spellStart"/>
      <w:r w:rsidR="008A3CBC" w:rsidRPr="002A3A3F">
        <w:rPr>
          <w:sz w:val="22"/>
          <w:szCs w:val="22"/>
        </w:rPr>
        <w:t>MTender</w:t>
      </w:r>
      <w:proofErr w:type="spellEnd"/>
      <w:r w:rsidR="008A3CBC" w:rsidRPr="002A3A3F">
        <w:rPr>
          <w:sz w:val="22"/>
          <w:szCs w:val="22"/>
        </w:rPr>
        <w:t xml:space="preserve"> System shall not allow their disclosure. The </w:t>
      </w:r>
      <w:proofErr w:type="spellStart"/>
      <w:r w:rsidR="008A3CBC" w:rsidRPr="002A3A3F">
        <w:rPr>
          <w:sz w:val="22"/>
          <w:szCs w:val="22"/>
        </w:rPr>
        <w:t>MTender</w:t>
      </w:r>
      <w:proofErr w:type="spellEnd"/>
      <w:r w:rsidR="008A3CBC" w:rsidRPr="002A3A3F">
        <w:rPr>
          <w:sz w:val="22"/>
          <w:szCs w:val="22"/>
        </w:rPr>
        <w:t xml:space="preserve"> System shall disclose the content of the submitted Tender, in accordance with the sequence prescribed in points </w:t>
      </w:r>
      <w:r w:rsidR="0011607F" w:rsidRPr="002A3A3F">
        <w:rPr>
          <w:sz w:val="22"/>
          <w:szCs w:val="22"/>
        </w:rPr>
        <w:t>12</w:t>
      </w:r>
      <w:r w:rsidR="00C2436A" w:rsidRPr="002A3A3F">
        <w:rPr>
          <w:sz w:val="22"/>
          <w:szCs w:val="22"/>
        </w:rPr>
        <w:t>6</w:t>
      </w:r>
      <w:r w:rsidR="008A3CBC" w:rsidRPr="002A3A3F">
        <w:rPr>
          <w:sz w:val="22"/>
          <w:szCs w:val="22"/>
        </w:rPr>
        <w:t xml:space="preserve">, only after the deadline for Tender submission and at the date and time mentioned in the </w:t>
      </w:r>
      <w:proofErr w:type="spellStart"/>
      <w:r w:rsidR="008A3CBC" w:rsidRPr="002A3A3F">
        <w:rPr>
          <w:sz w:val="22"/>
          <w:szCs w:val="22"/>
        </w:rPr>
        <w:t>MTender</w:t>
      </w:r>
      <w:proofErr w:type="spellEnd"/>
      <w:r w:rsidR="008A3CBC" w:rsidRPr="002A3A3F">
        <w:rPr>
          <w:sz w:val="22"/>
          <w:szCs w:val="22"/>
        </w:rPr>
        <w:t xml:space="preserve"> System Contract Notice</w:t>
      </w:r>
      <w:r w:rsidR="00183F16" w:rsidRPr="002A3A3F">
        <w:rPr>
          <w:sz w:val="22"/>
          <w:szCs w:val="22"/>
        </w:rPr>
        <w:t>.</w:t>
      </w:r>
    </w:p>
    <w:p w14:paraId="11831136" w14:textId="7C8F576B" w:rsidR="0090429B" w:rsidRPr="002A3A3F" w:rsidRDefault="0090429B" w:rsidP="00B06CFC">
      <w:pPr>
        <w:numPr>
          <w:ilvl w:val="0"/>
          <w:numId w:val="7"/>
        </w:numPr>
        <w:spacing w:before="120" w:after="120"/>
        <w:jc w:val="both"/>
        <w:rPr>
          <w:sz w:val="22"/>
          <w:szCs w:val="22"/>
          <w:lang w:val="en-GB"/>
        </w:rPr>
      </w:pPr>
      <w:r w:rsidRPr="002A3A3F">
        <w:rPr>
          <w:sz w:val="22"/>
          <w:szCs w:val="22"/>
        </w:rPr>
        <w:t xml:space="preserve">The Working Group is recommended to examine and evaluate the Tenders received within the </w:t>
      </w:r>
      <w:proofErr w:type="gramStart"/>
      <w:r w:rsidRPr="002A3A3F">
        <w:rPr>
          <w:sz w:val="22"/>
          <w:szCs w:val="22"/>
        </w:rPr>
        <w:t>tenders</w:t>
      </w:r>
      <w:proofErr w:type="gramEnd"/>
      <w:r w:rsidRPr="002A3A3F">
        <w:rPr>
          <w:sz w:val="22"/>
          <w:szCs w:val="22"/>
        </w:rPr>
        <w:t xml:space="preserve"> validity period with due account that the public procurement procedure may be contested to the National Complaint Settlement Agency in accordance with Article 83 of the </w:t>
      </w:r>
      <w:proofErr w:type="spellStart"/>
      <w:r w:rsidRPr="002A3A3F">
        <w:rPr>
          <w:sz w:val="22"/>
          <w:szCs w:val="22"/>
        </w:rPr>
        <w:t>LPP</w:t>
      </w:r>
      <w:proofErr w:type="spellEnd"/>
    </w:p>
    <w:p w14:paraId="42A10E50" w14:textId="4D9DE15F" w:rsidR="006B04A7" w:rsidRPr="002A3A3F" w:rsidRDefault="006B04A7" w:rsidP="00B06CFC">
      <w:pPr>
        <w:numPr>
          <w:ilvl w:val="0"/>
          <w:numId w:val="7"/>
        </w:numPr>
        <w:spacing w:before="120" w:after="120"/>
        <w:jc w:val="both"/>
        <w:rPr>
          <w:sz w:val="22"/>
          <w:szCs w:val="22"/>
          <w:lang w:val="en-GB"/>
        </w:rPr>
      </w:pPr>
      <w:r w:rsidRPr="002A3A3F">
        <w:rPr>
          <w:sz w:val="22"/>
          <w:szCs w:val="22"/>
          <w:lang w:val="en-GB"/>
        </w:rPr>
        <w:t xml:space="preserve">To facilitate automated evaluation supported by the </w:t>
      </w:r>
      <w:proofErr w:type="spellStart"/>
      <w:r w:rsidRPr="002A3A3F">
        <w:rPr>
          <w:sz w:val="22"/>
          <w:szCs w:val="22"/>
          <w:lang w:val="en-GB"/>
        </w:rPr>
        <w:t>MTender</w:t>
      </w:r>
      <w:proofErr w:type="spellEnd"/>
      <w:r w:rsidRPr="002A3A3F">
        <w:rPr>
          <w:sz w:val="22"/>
          <w:szCs w:val="22"/>
          <w:lang w:val="en-GB"/>
        </w:rPr>
        <w:t xml:space="preserve"> System, the evaluation process in the electronic tendering procedure is organised in accordance with </w:t>
      </w:r>
      <w:proofErr w:type="spellStart"/>
      <w:r w:rsidRPr="002A3A3F">
        <w:rPr>
          <w:sz w:val="22"/>
          <w:szCs w:val="22"/>
          <w:lang w:val="en-GB"/>
        </w:rPr>
        <w:t>MTender</w:t>
      </w:r>
      <w:proofErr w:type="spellEnd"/>
      <w:r w:rsidRPr="002A3A3F">
        <w:rPr>
          <w:sz w:val="22"/>
          <w:szCs w:val="22"/>
          <w:lang w:val="en-GB"/>
        </w:rPr>
        <w:t xml:space="preserve"> </w:t>
      </w:r>
      <w:r w:rsidR="00164275" w:rsidRPr="002A3A3F">
        <w:rPr>
          <w:sz w:val="22"/>
          <w:szCs w:val="22"/>
          <w:lang w:val="en-GB"/>
        </w:rPr>
        <w:t>T</w:t>
      </w:r>
      <w:r w:rsidRPr="002A3A3F">
        <w:rPr>
          <w:sz w:val="22"/>
          <w:szCs w:val="22"/>
          <w:lang w:val="en-GB"/>
        </w:rPr>
        <w:t xml:space="preserve">erms of </w:t>
      </w:r>
      <w:r w:rsidR="00164275" w:rsidRPr="002A3A3F">
        <w:rPr>
          <w:sz w:val="22"/>
          <w:szCs w:val="22"/>
          <w:lang w:val="en-GB"/>
        </w:rPr>
        <w:t>U</w:t>
      </w:r>
      <w:r w:rsidRPr="002A3A3F">
        <w:rPr>
          <w:sz w:val="22"/>
          <w:szCs w:val="22"/>
          <w:lang w:val="en-GB"/>
        </w:rPr>
        <w:t>se. All award criteria</w:t>
      </w:r>
      <w:r w:rsidR="0042511E" w:rsidRPr="002A3A3F">
        <w:rPr>
          <w:sz w:val="22"/>
          <w:szCs w:val="22"/>
          <w:lang w:val="en-GB"/>
        </w:rPr>
        <w:t xml:space="preserve">, as regulated by article 26 of the </w:t>
      </w:r>
      <w:proofErr w:type="spellStart"/>
      <w:r w:rsidR="0042511E" w:rsidRPr="002A3A3F">
        <w:rPr>
          <w:sz w:val="22"/>
          <w:szCs w:val="22"/>
          <w:lang w:val="en-GB"/>
        </w:rPr>
        <w:t>LPP</w:t>
      </w:r>
      <w:proofErr w:type="spellEnd"/>
      <w:r w:rsidR="0042511E" w:rsidRPr="002A3A3F">
        <w:rPr>
          <w:sz w:val="22"/>
          <w:szCs w:val="22"/>
          <w:lang w:val="en-GB"/>
        </w:rPr>
        <w:t>,</w:t>
      </w:r>
      <w:r w:rsidRPr="002A3A3F">
        <w:rPr>
          <w:sz w:val="22"/>
          <w:szCs w:val="22"/>
          <w:lang w:val="en-GB"/>
        </w:rPr>
        <w:t xml:space="preserve"> which have an associated evaluation formula shall be automatically evaluated by the </w:t>
      </w:r>
      <w:proofErr w:type="spellStart"/>
      <w:r w:rsidRPr="002A3A3F">
        <w:rPr>
          <w:sz w:val="22"/>
          <w:szCs w:val="22"/>
          <w:lang w:val="en-GB"/>
        </w:rPr>
        <w:t>MTender</w:t>
      </w:r>
      <w:proofErr w:type="spellEnd"/>
      <w:r w:rsidRPr="002A3A3F">
        <w:rPr>
          <w:sz w:val="22"/>
          <w:szCs w:val="22"/>
          <w:lang w:val="en-GB"/>
        </w:rPr>
        <w:t xml:space="preserve"> System. Award criteria which cannot be expressed in the evaluation formula shall be evaluated by the Working Group. </w:t>
      </w:r>
      <w:r w:rsidR="00614DBC" w:rsidRPr="002A3A3F">
        <w:rPr>
          <w:sz w:val="22"/>
          <w:szCs w:val="22"/>
          <w:lang w:val="en-GB"/>
        </w:rPr>
        <w:t xml:space="preserve">The maximum score provided for the overall valuation of the Technical and Financial proposal shall be equal to 100 points in accordance with weights and award criteria provided in the </w:t>
      </w:r>
      <w:proofErr w:type="spellStart"/>
      <w:r w:rsidR="00614DBC" w:rsidRPr="002A3A3F">
        <w:rPr>
          <w:sz w:val="22"/>
          <w:szCs w:val="22"/>
          <w:lang w:val="en-GB"/>
        </w:rPr>
        <w:t>MTender</w:t>
      </w:r>
      <w:proofErr w:type="spellEnd"/>
      <w:r w:rsidR="00614DBC" w:rsidRPr="002A3A3F">
        <w:rPr>
          <w:sz w:val="22"/>
          <w:szCs w:val="22"/>
          <w:lang w:val="en-GB"/>
        </w:rPr>
        <w:t xml:space="preserve"> System Contract Notice.</w:t>
      </w:r>
    </w:p>
    <w:p w14:paraId="684B8EC5" w14:textId="37DFFABB" w:rsidR="00717B14" w:rsidRPr="002A3A3F" w:rsidRDefault="00717B14" w:rsidP="00717B14">
      <w:pPr>
        <w:numPr>
          <w:ilvl w:val="0"/>
          <w:numId w:val="7"/>
        </w:numPr>
        <w:spacing w:after="200"/>
        <w:jc w:val="both"/>
        <w:rPr>
          <w:iCs/>
          <w:sz w:val="22"/>
          <w:szCs w:val="22"/>
          <w:lang w:val="en-GB"/>
        </w:rPr>
      </w:pPr>
      <w:r w:rsidRPr="002A3A3F">
        <w:rPr>
          <w:iCs/>
          <w:sz w:val="22"/>
          <w:szCs w:val="22"/>
          <w:lang w:val="en-GB"/>
        </w:rPr>
        <w:t xml:space="preserve">In cases when the </w:t>
      </w:r>
      <w:proofErr w:type="spellStart"/>
      <w:r w:rsidRPr="002A3A3F">
        <w:rPr>
          <w:iCs/>
          <w:sz w:val="22"/>
          <w:szCs w:val="22"/>
          <w:lang w:val="en-GB"/>
        </w:rPr>
        <w:t>MTender</w:t>
      </w:r>
      <w:proofErr w:type="spellEnd"/>
      <w:r w:rsidRPr="002A3A3F">
        <w:rPr>
          <w:iCs/>
          <w:sz w:val="22"/>
          <w:szCs w:val="22"/>
          <w:lang w:val="en-GB"/>
        </w:rPr>
        <w:t xml:space="preserve"> System does not provide for fully automated evaluation of the technical or financial proposal in the tendering procedure, the Working Group shall conduct evaluation of Tenders offline and maintain appropriate records of the evaluation. In such cases, the Working Group shall manually undertake scoring of the technical proposals and financial proposal in accordance with the award criteria and their weightings and the Working Group shall record results of evaluation of the technical proposal and financial proposal in the </w:t>
      </w:r>
      <w:proofErr w:type="spellStart"/>
      <w:r w:rsidRPr="002A3A3F">
        <w:rPr>
          <w:iCs/>
          <w:sz w:val="22"/>
          <w:szCs w:val="22"/>
          <w:lang w:val="en-GB"/>
        </w:rPr>
        <w:t>MTender</w:t>
      </w:r>
      <w:proofErr w:type="spellEnd"/>
      <w:r w:rsidRPr="002A3A3F">
        <w:rPr>
          <w:iCs/>
          <w:sz w:val="22"/>
          <w:szCs w:val="22"/>
          <w:lang w:val="en-GB"/>
        </w:rPr>
        <w:t xml:space="preserve"> System.</w:t>
      </w:r>
    </w:p>
    <w:p w14:paraId="37AEF4B2" w14:textId="231CEFE9" w:rsidR="004E07D5" w:rsidRPr="002A3A3F" w:rsidRDefault="0098670E" w:rsidP="00B06CFC">
      <w:pPr>
        <w:numPr>
          <w:ilvl w:val="0"/>
          <w:numId w:val="7"/>
        </w:numPr>
        <w:spacing w:before="120" w:after="120"/>
        <w:jc w:val="both"/>
        <w:rPr>
          <w:sz w:val="22"/>
          <w:szCs w:val="22"/>
          <w:lang w:val="en-GB"/>
        </w:rPr>
      </w:pPr>
      <w:r w:rsidRPr="002A3A3F">
        <w:rPr>
          <w:sz w:val="22"/>
          <w:szCs w:val="22"/>
          <w:lang w:val="en-GB"/>
        </w:rPr>
        <w:t>All</w:t>
      </w:r>
      <w:r w:rsidRPr="002A3A3F">
        <w:rPr>
          <w:iCs/>
          <w:sz w:val="22"/>
          <w:szCs w:val="22"/>
          <w:lang w:val="en-GB"/>
        </w:rPr>
        <w:t xml:space="preserve"> </w:t>
      </w:r>
      <w:r w:rsidR="00164275" w:rsidRPr="002A3A3F">
        <w:rPr>
          <w:iCs/>
          <w:sz w:val="22"/>
          <w:szCs w:val="22"/>
          <w:lang w:val="en-GB"/>
        </w:rPr>
        <w:t xml:space="preserve">submitted </w:t>
      </w:r>
      <w:r w:rsidRPr="002A3A3F">
        <w:rPr>
          <w:iCs/>
          <w:sz w:val="22"/>
          <w:szCs w:val="22"/>
          <w:lang w:val="en-GB"/>
        </w:rPr>
        <w:t>Tenders shall be subjected to an arithmetical check</w:t>
      </w:r>
      <w:r w:rsidR="00164275" w:rsidRPr="002A3A3F">
        <w:rPr>
          <w:iCs/>
          <w:sz w:val="22"/>
          <w:szCs w:val="22"/>
          <w:lang w:val="en-GB"/>
        </w:rPr>
        <w:t xml:space="preserve"> by the Working Group</w:t>
      </w:r>
      <w:r w:rsidRPr="002A3A3F">
        <w:rPr>
          <w:iCs/>
          <w:sz w:val="22"/>
          <w:szCs w:val="22"/>
          <w:lang w:val="en-GB"/>
        </w:rPr>
        <w:t xml:space="preserve">, supported by automated services of the </w:t>
      </w:r>
      <w:proofErr w:type="spellStart"/>
      <w:r w:rsidRPr="002A3A3F">
        <w:rPr>
          <w:iCs/>
          <w:sz w:val="22"/>
          <w:szCs w:val="22"/>
          <w:lang w:val="en-GB"/>
        </w:rPr>
        <w:t>MTender</w:t>
      </w:r>
      <w:proofErr w:type="spellEnd"/>
      <w:r w:rsidRPr="002A3A3F">
        <w:rPr>
          <w:iCs/>
          <w:sz w:val="22"/>
          <w:szCs w:val="22"/>
          <w:lang w:val="en-GB"/>
        </w:rPr>
        <w:t xml:space="preserve"> System whenever possible. In the event that any Tender is identified as containing an arithmetical error, the Tenderer shall be requested to accept the </w:t>
      </w:r>
      <w:r w:rsidR="00164275" w:rsidRPr="002A3A3F">
        <w:rPr>
          <w:iCs/>
          <w:sz w:val="22"/>
          <w:szCs w:val="22"/>
          <w:lang w:val="en-GB"/>
        </w:rPr>
        <w:t xml:space="preserve">Working Group’s </w:t>
      </w:r>
      <w:r w:rsidRPr="002A3A3F">
        <w:rPr>
          <w:iCs/>
          <w:sz w:val="22"/>
          <w:szCs w:val="22"/>
          <w:lang w:val="en-GB"/>
        </w:rPr>
        <w:t xml:space="preserve">correction of the </w:t>
      </w:r>
      <w:r w:rsidR="00164275" w:rsidRPr="002A3A3F">
        <w:rPr>
          <w:iCs/>
          <w:sz w:val="22"/>
          <w:szCs w:val="22"/>
          <w:lang w:val="en-GB"/>
        </w:rPr>
        <w:t xml:space="preserve">evaluated </w:t>
      </w:r>
      <w:r w:rsidRPr="002A3A3F">
        <w:rPr>
          <w:iCs/>
          <w:sz w:val="22"/>
          <w:szCs w:val="22"/>
          <w:lang w:val="en-GB"/>
        </w:rPr>
        <w:t xml:space="preserve">price in accordance with </w:t>
      </w:r>
      <w:r w:rsidR="0011251A" w:rsidRPr="002A3A3F">
        <w:rPr>
          <w:iCs/>
          <w:sz w:val="22"/>
          <w:szCs w:val="22"/>
          <w:lang w:val="en-GB"/>
        </w:rPr>
        <w:t xml:space="preserve">methodology set out in </w:t>
      </w:r>
      <w:r w:rsidRPr="002A3A3F">
        <w:rPr>
          <w:iCs/>
          <w:sz w:val="22"/>
          <w:szCs w:val="22"/>
          <w:lang w:val="en-GB"/>
        </w:rPr>
        <w:t>the Tender Documents.</w:t>
      </w:r>
    </w:p>
    <w:p w14:paraId="282C7D56" w14:textId="218FBA42" w:rsidR="00B71B4B" w:rsidRPr="002A3A3F" w:rsidRDefault="00B71B4B" w:rsidP="00B06CFC">
      <w:pPr>
        <w:numPr>
          <w:ilvl w:val="0"/>
          <w:numId w:val="7"/>
        </w:numPr>
        <w:spacing w:before="120" w:after="120"/>
        <w:jc w:val="both"/>
        <w:rPr>
          <w:sz w:val="22"/>
          <w:szCs w:val="22"/>
          <w:lang w:val="en-GB"/>
        </w:rPr>
      </w:pPr>
      <w:r w:rsidRPr="002A3A3F">
        <w:rPr>
          <w:sz w:val="22"/>
          <w:szCs w:val="22"/>
        </w:rPr>
        <w:t>At the evaluation stage the Contracting Authority has the right to request from the Tenderer only written explanations concerning the content of its tender if the information and documents submitted are not clear. At the evaluation stage the Contracting Authority shall not accept any changes in the Tender.</w:t>
      </w:r>
    </w:p>
    <w:p w14:paraId="0311E934" w14:textId="27B12DB9" w:rsidR="008514F8" w:rsidRPr="002A3A3F" w:rsidRDefault="008514F8" w:rsidP="00B06CFC">
      <w:pPr>
        <w:numPr>
          <w:ilvl w:val="0"/>
          <w:numId w:val="7"/>
        </w:numPr>
        <w:spacing w:after="200"/>
        <w:jc w:val="both"/>
        <w:rPr>
          <w:iCs/>
          <w:sz w:val="22"/>
          <w:szCs w:val="22"/>
          <w:lang w:val="en-GB"/>
        </w:rPr>
      </w:pPr>
      <w:r w:rsidRPr="002A3A3F">
        <w:rPr>
          <w:sz w:val="22"/>
          <w:szCs w:val="22"/>
          <w:lang w:val="en-GB"/>
        </w:rPr>
        <w:t>The</w:t>
      </w:r>
      <w:r w:rsidRPr="002A3A3F">
        <w:rPr>
          <w:iCs/>
          <w:sz w:val="22"/>
          <w:szCs w:val="22"/>
          <w:lang w:val="en-GB"/>
        </w:rPr>
        <w:t xml:space="preserve"> evaluation</w:t>
      </w:r>
      <w:r w:rsidR="00D94278" w:rsidRPr="002A3A3F">
        <w:rPr>
          <w:sz w:val="22"/>
          <w:szCs w:val="22"/>
          <w:lang w:val="en-GB"/>
        </w:rPr>
        <w:t xml:space="preserve"> of </w:t>
      </w:r>
      <w:r w:rsidR="006619B1" w:rsidRPr="002A3A3F">
        <w:rPr>
          <w:iCs/>
          <w:sz w:val="22"/>
          <w:szCs w:val="22"/>
          <w:lang w:val="en-GB"/>
        </w:rPr>
        <w:t>T</w:t>
      </w:r>
      <w:r w:rsidRPr="002A3A3F">
        <w:rPr>
          <w:iCs/>
          <w:sz w:val="22"/>
          <w:szCs w:val="22"/>
          <w:lang w:val="en-GB"/>
        </w:rPr>
        <w:t>enders received</w:t>
      </w:r>
      <w:r w:rsidR="006619B1" w:rsidRPr="002A3A3F">
        <w:rPr>
          <w:iCs/>
          <w:sz w:val="22"/>
          <w:szCs w:val="22"/>
          <w:lang w:val="en-GB"/>
        </w:rPr>
        <w:t xml:space="preserve"> in</w:t>
      </w:r>
      <w:r w:rsidRPr="002A3A3F">
        <w:rPr>
          <w:iCs/>
          <w:sz w:val="22"/>
          <w:szCs w:val="22"/>
          <w:lang w:val="en-GB"/>
        </w:rPr>
        <w:t xml:space="preserve"> </w:t>
      </w:r>
      <w:r w:rsidR="006619B1" w:rsidRPr="002A3A3F">
        <w:rPr>
          <w:sz w:val="22"/>
          <w:szCs w:val="22"/>
          <w:lang w:val="en-GB"/>
        </w:rPr>
        <w:t>the second stage of the restricted tender procurement procedure</w:t>
      </w:r>
      <w:r w:rsidR="006619B1" w:rsidRPr="002A3A3F">
        <w:rPr>
          <w:iCs/>
          <w:sz w:val="22"/>
          <w:szCs w:val="22"/>
          <w:lang w:val="en-GB"/>
        </w:rPr>
        <w:t xml:space="preserve"> </w:t>
      </w:r>
      <w:r w:rsidRPr="002A3A3F">
        <w:rPr>
          <w:iCs/>
          <w:sz w:val="22"/>
          <w:szCs w:val="22"/>
          <w:lang w:val="en-GB"/>
        </w:rPr>
        <w:t>shall be undertaken by the Working Group in accordance with the following methodology:</w:t>
      </w:r>
    </w:p>
    <w:p w14:paraId="75D41921" w14:textId="09526147" w:rsidR="008514F8" w:rsidRPr="002A3A3F" w:rsidRDefault="008514F8" w:rsidP="00B06CFC">
      <w:pPr>
        <w:numPr>
          <w:ilvl w:val="1"/>
          <w:numId w:val="7"/>
        </w:numPr>
        <w:spacing w:before="120" w:after="120"/>
        <w:jc w:val="both"/>
        <w:rPr>
          <w:iCs/>
          <w:sz w:val="22"/>
          <w:szCs w:val="22"/>
          <w:lang w:val="en-GB"/>
        </w:rPr>
      </w:pPr>
      <w:r w:rsidRPr="002A3A3F">
        <w:rPr>
          <w:iCs/>
          <w:sz w:val="22"/>
          <w:szCs w:val="22"/>
          <w:lang w:val="en-GB"/>
        </w:rPr>
        <w:lastRenderedPageBreak/>
        <w:t>For restricted tender with an electronic auction, the Working Group shall only subject the Tender</w:t>
      </w:r>
      <w:r w:rsidR="00D94278" w:rsidRPr="002A3A3F">
        <w:rPr>
          <w:sz w:val="22"/>
          <w:szCs w:val="22"/>
          <w:lang w:val="en-GB"/>
        </w:rPr>
        <w:t xml:space="preserve"> of </w:t>
      </w:r>
      <w:r w:rsidR="00E8295A" w:rsidRPr="002A3A3F">
        <w:rPr>
          <w:sz w:val="22"/>
          <w:szCs w:val="22"/>
          <w:lang w:val="en-GB"/>
        </w:rPr>
        <w:t xml:space="preserve">the </w:t>
      </w:r>
      <w:r w:rsidRPr="002A3A3F">
        <w:rPr>
          <w:iCs/>
          <w:sz w:val="22"/>
          <w:szCs w:val="22"/>
          <w:lang w:val="en-GB"/>
        </w:rPr>
        <w:t xml:space="preserve">winner of the electronic auction to a detailed evaluation to determine whether the Tender is responsive to the Tender Documents. In </w:t>
      </w:r>
      <w:r w:rsidR="00E41401" w:rsidRPr="002A3A3F">
        <w:rPr>
          <w:iCs/>
          <w:sz w:val="22"/>
          <w:szCs w:val="22"/>
          <w:lang w:val="en-GB"/>
        </w:rPr>
        <w:t>such cases</w:t>
      </w:r>
      <w:r w:rsidRPr="002A3A3F">
        <w:rPr>
          <w:iCs/>
          <w:sz w:val="22"/>
          <w:szCs w:val="22"/>
          <w:lang w:val="en-GB"/>
        </w:rPr>
        <w:t xml:space="preserve">, the electronic documents of the Tender shall be </w:t>
      </w:r>
      <w:r w:rsidR="00DE0A7D" w:rsidRPr="002A3A3F">
        <w:rPr>
          <w:iCs/>
          <w:sz w:val="22"/>
          <w:szCs w:val="22"/>
          <w:lang w:val="en-GB"/>
        </w:rPr>
        <w:t xml:space="preserve">only </w:t>
      </w:r>
      <w:r w:rsidRPr="002A3A3F">
        <w:rPr>
          <w:iCs/>
          <w:sz w:val="22"/>
          <w:szCs w:val="22"/>
          <w:lang w:val="en-GB"/>
        </w:rPr>
        <w:t xml:space="preserve">unlocked for the winner of the electronic auction. Upon completion of the electronic auction, the </w:t>
      </w:r>
      <w:proofErr w:type="spellStart"/>
      <w:r w:rsidRPr="002A3A3F">
        <w:rPr>
          <w:iCs/>
          <w:sz w:val="22"/>
          <w:szCs w:val="22"/>
          <w:lang w:val="en-GB"/>
        </w:rPr>
        <w:t>MTender</w:t>
      </w:r>
      <w:proofErr w:type="spellEnd"/>
      <w:r w:rsidRPr="002A3A3F">
        <w:rPr>
          <w:iCs/>
          <w:sz w:val="22"/>
          <w:szCs w:val="22"/>
          <w:lang w:val="en-GB"/>
        </w:rPr>
        <w:t xml:space="preserve"> System shall unlock and publish online the electronic documents of the Tender of the </w:t>
      </w:r>
      <w:r w:rsidR="00E41401" w:rsidRPr="002A3A3F">
        <w:rPr>
          <w:iCs/>
          <w:sz w:val="22"/>
          <w:szCs w:val="22"/>
          <w:lang w:val="en-GB"/>
        </w:rPr>
        <w:t>Tenderer</w:t>
      </w:r>
      <w:r w:rsidRPr="002A3A3F">
        <w:rPr>
          <w:iCs/>
          <w:sz w:val="22"/>
          <w:szCs w:val="22"/>
          <w:lang w:val="en-GB"/>
        </w:rPr>
        <w:t xml:space="preserve"> who submitted the winning tender in the electronic auction. In the event that this Tender has been rejected by the Working Group as being substantially non-responsive to the Tender Documents, the </w:t>
      </w:r>
      <w:r w:rsidR="00E41401" w:rsidRPr="002A3A3F">
        <w:rPr>
          <w:iCs/>
          <w:sz w:val="22"/>
          <w:szCs w:val="22"/>
          <w:lang w:val="en-GB"/>
        </w:rPr>
        <w:t xml:space="preserve">Working Group </w:t>
      </w:r>
      <w:r w:rsidRPr="002A3A3F">
        <w:rPr>
          <w:iCs/>
          <w:sz w:val="22"/>
          <w:szCs w:val="22"/>
          <w:lang w:val="en-GB"/>
        </w:rPr>
        <w:t xml:space="preserve">after registering this in the </w:t>
      </w:r>
      <w:proofErr w:type="spellStart"/>
      <w:r w:rsidRPr="002A3A3F">
        <w:rPr>
          <w:iCs/>
          <w:sz w:val="22"/>
          <w:szCs w:val="22"/>
          <w:lang w:val="en-GB"/>
        </w:rPr>
        <w:t>MTender</w:t>
      </w:r>
      <w:proofErr w:type="spellEnd"/>
      <w:r w:rsidRPr="002A3A3F">
        <w:rPr>
          <w:iCs/>
          <w:sz w:val="22"/>
          <w:szCs w:val="22"/>
          <w:lang w:val="en-GB"/>
        </w:rPr>
        <w:t xml:space="preserve"> System shall unlock for evaluation the next best ranked </w:t>
      </w:r>
      <w:r w:rsidR="00E41401" w:rsidRPr="002A3A3F">
        <w:rPr>
          <w:iCs/>
          <w:sz w:val="22"/>
          <w:szCs w:val="22"/>
          <w:lang w:val="en-GB"/>
        </w:rPr>
        <w:t>T</w:t>
      </w:r>
      <w:r w:rsidRPr="002A3A3F">
        <w:rPr>
          <w:iCs/>
          <w:sz w:val="22"/>
          <w:szCs w:val="22"/>
          <w:lang w:val="en-GB"/>
        </w:rPr>
        <w:t>ender from the electronic auction and so forth</w:t>
      </w:r>
      <w:r w:rsidR="005B59E8" w:rsidRPr="002A3A3F">
        <w:rPr>
          <w:iCs/>
          <w:sz w:val="22"/>
          <w:szCs w:val="22"/>
          <w:lang w:val="en-GB"/>
        </w:rPr>
        <w:t xml:space="preserve"> until the winning Tender is determined</w:t>
      </w:r>
      <w:r w:rsidRPr="002A3A3F">
        <w:rPr>
          <w:iCs/>
          <w:sz w:val="22"/>
          <w:szCs w:val="22"/>
          <w:lang w:val="en-GB"/>
        </w:rPr>
        <w:t>.</w:t>
      </w:r>
    </w:p>
    <w:p w14:paraId="046E011D" w14:textId="445AF9DC" w:rsidR="008514F8" w:rsidRPr="002A3A3F" w:rsidRDefault="008514F8" w:rsidP="00B06CFC">
      <w:pPr>
        <w:numPr>
          <w:ilvl w:val="1"/>
          <w:numId w:val="7"/>
        </w:numPr>
        <w:spacing w:before="120" w:after="120"/>
        <w:jc w:val="both"/>
        <w:rPr>
          <w:iCs/>
          <w:sz w:val="22"/>
          <w:szCs w:val="22"/>
          <w:lang w:val="en-GB"/>
        </w:rPr>
      </w:pPr>
      <w:r w:rsidRPr="002A3A3F">
        <w:rPr>
          <w:iCs/>
          <w:sz w:val="22"/>
          <w:szCs w:val="22"/>
          <w:lang w:val="en-GB"/>
        </w:rPr>
        <w:t xml:space="preserve">In </w:t>
      </w:r>
      <w:r w:rsidR="00DE0A7D" w:rsidRPr="002A3A3F">
        <w:rPr>
          <w:iCs/>
          <w:sz w:val="22"/>
          <w:szCs w:val="22"/>
          <w:lang w:val="en-GB"/>
        </w:rPr>
        <w:t xml:space="preserve">a </w:t>
      </w:r>
      <w:r w:rsidRPr="002A3A3F">
        <w:rPr>
          <w:iCs/>
          <w:sz w:val="22"/>
          <w:szCs w:val="22"/>
          <w:lang w:val="en-GB"/>
        </w:rPr>
        <w:t>restricted tender without electronic auction, the Working Group</w:t>
      </w:r>
      <w:r w:rsidR="002C324D" w:rsidRPr="002A3A3F">
        <w:rPr>
          <w:iCs/>
          <w:sz w:val="22"/>
          <w:szCs w:val="22"/>
          <w:lang w:val="en-GB"/>
        </w:rPr>
        <w:t xml:space="preserve"> shall </w:t>
      </w:r>
      <w:r w:rsidR="00164275" w:rsidRPr="002A3A3F">
        <w:rPr>
          <w:iCs/>
          <w:sz w:val="22"/>
          <w:szCs w:val="22"/>
          <w:lang w:val="en-GB"/>
        </w:rPr>
        <w:t xml:space="preserve">only </w:t>
      </w:r>
      <w:r w:rsidR="002C324D" w:rsidRPr="002A3A3F">
        <w:rPr>
          <w:iCs/>
          <w:sz w:val="22"/>
          <w:szCs w:val="22"/>
          <w:lang w:val="en-GB"/>
        </w:rPr>
        <w:t xml:space="preserve">subject the Tender with lowest cost or price to a detailed evaluation to determine whether the Tender is responsive to the Tender Documents. In such cases the </w:t>
      </w:r>
      <w:proofErr w:type="spellStart"/>
      <w:r w:rsidR="002C324D" w:rsidRPr="002A3A3F">
        <w:rPr>
          <w:iCs/>
          <w:sz w:val="22"/>
          <w:szCs w:val="22"/>
          <w:lang w:val="en-GB"/>
        </w:rPr>
        <w:t>MTender</w:t>
      </w:r>
      <w:proofErr w:type="spellEnd"/>
      <w:r w:rsidR="002C324D" w:rsidRPr="002A3A3F">
        <w:rPr>
          <w:iCs/>
          <w:sz w:val="22"/>
          <w:szCs w:val="22"/>
          <w:lang w:val="en-GB"/>
        </w:rPr>
        <w:t xml:space="preserve"> System shall initially unlock and publish online the electronic documents of the Tender with the lowest price or the lowest cost. </w:t>
      </w:r>
      <w:r w:rsidRPr="002A3A3F">
        <w:rPr>
          <w:iCs/>
          <w:sz w:val="22"/>
          <w:szCs w:val="22"/>
          <w:lang w:val="en-GB"/>
        </w:rPr>
        <w:t>In the event that th</w:t>
      </w:r>
      <w:r w:rsidR="00FE50A6" w:rsidRPr="002A3A3F">
        <w:rPr>
          <w:iCs/>
          <w:sz w:val="22"/>
          <w:szCs w:val="22"/>
          <w:lang w:val="en-GB"/>
        </w:rPr>
        <w:t>is</w:t>
      </w:r>
      <w:r w:rsidRPr="002A3A3F">
        <w:rPr>
          <w:iCs/>
          <w:sz w:val="22"/>
          <w:szCs w:val="22"/>
          <w:lang w:val="en-GB"/>
        </w:rPr>
        <w:t xml:space="preserve"> Tender has been rejected by the Working Group as being substantially non-responsive to the Tender Documents, the </w:t>
      </w:r>
      <w:r w:rsidR="000150BD" w:rsidRPr="002A3A3F">
        <w:rPr>
          <w:iCs/>
          <w:sz w:val="22"/>
          <w:szCs w:val="22"/>
          <w:lang w:val="en-GB"/>
        </w:rPr>
        <w:t xml:space="preserve">Working Group </w:t>
      </w:r>
      <w:r w:rsidRPr="002A3A3F">
        <w:rPr>
          <w:iCs/>
          <w:sz w:val="22"/>
          <w:szCs w:val="22"/>
          <w:lang w:val="en-GB"/>
        </w:rPr>
        <w:t xml:space="preserve">after registering this in the </w:t>
      </w:r>
      <w:proofErr w:type="spellStart"/>
      <w:r w:rsidRPr="002A3A3F">
        <w:rPr>
          <w:iCs/>
          <w:sz w:val="22"/>
          <w:szCs w:val="22"/>
          <w:lang w:val="en-GB"/>
        </w:rPr>
        <w:t>MTender</w:t>
      </w:r>
      <w:proofErr w:type="spellEnd"/>
      <w:r w:rsidRPr="002A3A3F">
        <w:rPr>
          <w:iCs/>
          <w:sz w:val="22"/>
          <w:szCs w:val="22"/>
          <w:lang w:val="en-GB"/>
        </w:rPr>
        <w:t xml:space="preserve"> System shall unlock for evaluation the next best ranked tender and so forth</w:t>
      </w:r>
      <w:r w:rsidR="005B59E8" w:rsidRPr="002A3A3F">
        <w:rPr>
          <w:iCs/>
          <w:sz w:val="22"/>
          <w:szCs w:val="22"/>
          <w:lang w:val="en-GB"/>
        </w:rPr>
        <w:t xml:space="preserve"> until the winning Tender is determined</w:t>
      </w:r>
      <w:r w:rsidRPr="002A3A3F">
        <w:rPr>
          <w:iCs/>
          <w:sz w:val="22"/>
          <w:szCs w:val="22"/>
          <w:lang w:val="en-GB"/>
        </w:rPr>
        <w:t>.</w:t>
      </w:r>
    </w:p>
    <w:p w14:paraId="68282980" w14:textId="24843B8B" w:rsidR="008514F8" w:rsidRPr="002A3A3F" w:rsidRDefault="008514F8" w:rsidP="00B06CFC">
      <w:pPr>
        <w:numPr>
          <w:ilvl w:val="1"/>
          <w:numId w:val="7"/>
        </w:numPr>
        <w:spacing w:before="120" w:after="120"/>
        <w:jc w:val="both"/>
        <w:rPr>
          <w:iCs/>
          <w:sz w:val="22"/>
          <w:szCs w:val="22"/>
          <w:lang w:val="en-GB"/>
        </w:rPr>
      </w:pPr>
      <w:r w:rsidRPr="002A3A3F">
        <w:rPr>
          <w:iCs/>
          <w:sz w:val="22"/>
          <w:szCs w:val="22"/>
          <w:lang w:val="en-GB"/>
        </w:rPr>
        <w:t xml:space="preserve">In </w:t>
      </w:r>
      <w:r w:rsidR="00DE0A7D" w:rsidRPr="002A3A3F">
        <w:rPr>
          <w:iCs/>
          <w:sz w:val="22"/>
          <w:szCs w:val="22"/>
          <w:lang w:val="en-GB"/>
        </w:rPr>
        <w:t xml:space="preserve">a </w:t>
      </w:r>
      <w:r w:rsidRPr="002A3A3F">
        <w:rPr>
          <w:iCs/>
          <w:sz w:val="22"/>
          <w:szCs w:val="22"/>
          <w:lang w:val="en-GB"/>
        </w:rPr>
        <w:t xml:space="preserve">restricted tender with award criteria </w:t>
      </w:r>
      <w:r w:rsidR="00DE0A7D" w:rsidRPr="002A3A3F">
        <w:rPr>
          <w:iCs/>
          <w:sz w:val="22"/>
          <w:szCs w:val="22"/>
          <w:lang w:val="en-GB"/>
        </w:rPr>
        <w:t xml:space="preserve">of </w:t>
      </w:r>
      <w:r w:rsidRPr="002A3A3F">
        <w:rPr>
          <w:iCs/>
          <w:sz w:val="22"/>
          <w:szCs w:val="22"/>
          <w:lang w:val="en-GB"/>
        </w:rPr>
        <w:t xml:space="preserve">the best price-quality ratio or the best cost-quality ratio, and without the electronic auction to award the </w:t>
      </w:r>
      <w:r w:rsidR="00D94278" w:rsidRPr="002A3A3F">
        <w:rPr>
          <w:sz w:val="22"/>
          <w:szCs w:val="22"/>
          <w:lang w:val="en-GB"/>
        </w:rPr>
        <w:t>Contract</w:t>
      </w:r>
      <w:r w:rsidRPr="002A3A3F">
        <w:rPr>
          <w:iCs/>
          <w:sz w:val="22"/>
          <w:szCs w:val="22"/>
          <w:lang w:val="en-GB"/>
        </w:rPr>
        <w:t xml:space="preserve">, upon expiry of the submission deadlines the Working Group shall first evaluate the Tender that has been ranked first as a result of the Economic Operators self-evaluation when submitting the Tender via the </w:t>
      </w:r>
      <w:proofErr w:type="spellStart"/>
      <w:r w:rsidRPr="002A3A3F">
        <w:rPr>
          <w:iCs/>
          <w:sz w:val="22"/>
          <w:szCs w:val="22"/>
          <w:lang w:val="en-GB"/>
        </w:rPr>
        <w:t>MTender</w:t>
      </w:r>
      <w:proofErr w:type="spellEnd"/>
      <w:r w:rsidRPr="002A3A3F">
        <w:rPr>
          <w:iCs/>
          <w:sz w:val="22"/>
          <w:szCs w:val="22"/>
          <w:lang w:val="en-GB"/>
        </w:rPr>
        <w:t xml:space="preserve"> System. If the Tender is rejected as not being responsive to the Tender Documents or the Tenderers self-evaluation does not correspond to his submitted Tender, the Working Group shall record this on the </w:t>
      </w:r>
      <w:proofErr w:type="spellStart"/>
      <w:r w:rsidRPr="002A3A3F">
        <w:rPr>
          <w:iCs/>
          <w:sz w:val="22"/>
          <w:szCs w:val="22"/>
          <w:lang w:val="en-GB"/>
        </w:rPr>
        <w:t>MTender</w:t>
      </w:r>
      <w:proofErr w:type="spellEnd"/>
      <w:r w:rsidRPr="002A3A3F">
        <w:rPr>
          <w:iCs/>
          <w:sz w:val="22"/>
          <w:szCs w:val="22"/>
          <w:lang w:val="en-GB"/>
        </w:rPr>
        <w:t xml:space="preserve"> System and shall unlock simultaneously for evaluation the next best ranked Tender and so forth</w:t>
      </w:r>
      <w:r w:rsidR="005B59E8" w:rsidRPr="002A3A3F">
        <w:rPr>
          <w:iCs/>
          <w:sz w:val="22"/>
          <w:szCs w:val="22"/>
          <w:lang w:val="en-GB"/>
        </w:rPr>
        <w:t xml:space="preserve"> until the winning Tender is determined</w:t>
      </w:r>
      <w:r w:rsidRPr="002A3A3F">
        <w:rPr>
          <w:iCs/>
          <w:sz w:val="22"/>
          <w:szCs w:val="22"/>
          <w:lang w:val="en-GB"/>
        </w:rPr>
        <w:t>.</w:t>
      </w:r>
    </w:p>
    <w:p w14:paraId="435AE698" w14:textId="77777777" w:rsidR="008514F8" w:rsidRPr="002A3A3F" w:rsidRDefault="008514F8" w:rsidP="00B06CFC">
      <w:pPr>
        <w:numPr>
          <w:ilvl w:val="0"/>
          <w:numId w:val="7"/>
        </w:numPr>
        <w:spacing w:after="200"/>
        <w:jc w:val="both"/>
        <w:rPr>
          <w:iCs/>
          <w:sz w:val="22"/>
          <w:szCs w:val="22"/>
          <w:lang w:val="en-GB"/>
        </w:rPr>
      </w:pPr>
      <w:r w:rsidRPr="002A3A3F">
        <w:rPr>
          <w:iCs/>
          <w:sz w:val="22"/>
          <w:szCs w:val="22"/>
          <w:lang w:val="en-GB"/>
        </w:rPr>
        <w:t xml:space="preserve">After completion of the evaluation, the Working Group shall publish the evaluation report on the </w:t>
      </w:r>
      <w:proofErr w:type="spellStart"/>
      <w:r w:rsidRPr="002A3A3F">
        <w:rPr>
          <w:iCs/>
          <w:sz w:val="22"/>
          <w:szCs w:val="22"/>
          <w:lang w:val="en-GB"/>
        </w:rPr>
        <w:t>MTender</w:t>
      </w:r>
      <w:proofErr w:type="spellEnd"/>
      <w:r w:rsidRPr="002A3A3F">
        <w:rPr>
          <w:iCs/>
          <w:sz w:val="22"/>
          <w:szCs w:val="22"/>
          <w:lang w:val="en-GB"/>
        </w:rPr>
        <w:t xml:space="preserve"> System containing all the details, minutes and information about the evaluation process.</w:t>
      </w:r>
    </w:p>
    <w:p w14:paraId="114D39DA" w14:textId="1AB3434B" w:rsidR="008514F8" w:rsidRPr="002A3A3F" w:rsidRDefault="008514F8" w:rsidP="00B06CFC">
      <w:pPr>
        <w:numPr>
          <w:ilvl w:val="0"/>
          <w:numId w:val="7"/>
        </w:numPr>
        <w:spacing w:before="120" w:after="120"/>
        <w:jc w:val="both"/>
        <w:rPr>
          <w:sz w:val="22"/>
          <w:szCs w:val="22"/>
          <w:lang w:val="en-GB"/>
        </w:rPr>
      </w:pPr>
      <w:r w:rsidRPr="002A3A3F">
        <w:rPr>
          <w:sz w:val="22"/>
          <w:szCs w:val="22"/>
          <w:lang w:val="en-GB"/>
        </w:rPr>
        <w:t xml:space="preserve">The award decision of the Working Group including the evaluation report shall be published by the Contracting Authority on the </w:t>
      </w:r>
      <w:proofErr w:type="spellStart"/>
      <w:r w:rsidRPr="002A3A3F">
        <w:rPr>
          <w:sz w:val="22"/>
          <w:szCs w:val="22"/>
          <w:lang w:val="en-GB"/>
        </w:rPr>
        <w:t>MTender</w:t>
      </w:r>
      <w:proofErr w:type="spellEnd"/>
      <w:r w:rsidRPr="002A3A3F">
        <w:rPr>
          <w:sz w:val="22"/>
          <w:szCs w:val="22"/>
          <w:lang w:val="en-GB"/>
        </w:rPr>
        <w:t xml:space="preserve"> System to notify the Economic Operators about results of the electronic tendering procedure. </w:t>
      </w:r>
      <w:r w:rsidR="00D03A06" w:rsidRPr="002A3A3F">
        <w:rPr>
          <w:sz w:val="22"/>
          <w:szCs w:val="22"/>
          <w:lang w:val="en-GB"/>
        </w:rPr>
        <w:t xml:space="preserve">The award decision shall have the content provided in Annex 3 to the </w:t>
      </w:r>
      <w:proofErr w:type="spellStart"/>
      <w:r w:rsidR="00D03A06" w:rsidRPr="002A3A3F">
        <w:rPr>
          <w:sz w:val="22"/>
          <w:szCs w:val="22"/>
          <w:lang w:val="en-GB"/>
        </w:rPr>
        <w:t>LPP</w:t>
      </w:r>
      <w:proofErr w:type="spellEnd"/>
      <w:r w:rsidR="00D03A06" w:rsidRPr="002A3A3F">
        <w:rPr>
          <w:sz w:val="22"/>
          <w:szCs w:val="22"/>
          <w:lang w:val="en-GB"/>
        </w:rPr>
        <w:t xml:space="preserve"> and in the format approved by the Ministry of Finance. Before signing the public procurement contract the Contracting Authority shall issue and publish on the </w:t>
      </w:r>
      <w:proofErr w:type="spellStart"/>
      <w:r w:rsidR="00D03A06" w:rsidRPr="002A3A3F">
        <w:rPr>
          <w:sz w:val="22"/>
          <w:szCs w:val="22"/>
          <w:lang w:val="en-GB"/>
        </w:rPr>
        <w:t>MTender</w:t>
      </w:r>
      <w:proofErr w:type="spellEnd"/>
      <w:r w:rsidR="00D03A06" w:rsidRPr="002A3A3F">
        <w:rPr>
          <w:sz w:val="22"/>
          <w:szCs w:val="22"/>
          <w:lang w:val="en-GB"/>
        </w:rPr>
        <w:t xml:space="preserve"> System a procurement record in line with article 78 of the </w:t>
      </w:r>
      <w:proofErr w:type="spellStart"/>
      <w:r w:rsidR="00D03A06" w:rsidRPr="002A3A3F">
        <w:rPr>
          <w:sz w:val="22"/>
          <w:szCs w:val="22"/>
          <w:lang w:val="en-GB"/>
        </w:rPr>
        <w:t>LPP</w:t>
      </w:r>
      <w:proofErr w:type="spellEnd"/>
      <w:r w:rsidR="00D03A06" w:rsidRPr="002A3A3F">
        <w:rPr>
          <w:sz w:val="22"/>
          <w:szCs w:val="22"/>
          <w:lang w:val="en-GB"/>
        </w:rPr>
        <w:t>.</w:t>
      </w:r>
    </w:p>
    <w:p w14:paraId="1107E70D" w14:textId="37A99928" w:rsidR="00B913A1" w:rsidRPr="002A3A3F" w:rsidRDefault="00E221DB" w:rsidP="00B06CFC">
      <w:pPr>
        <w:numPr>
          <w:ilvl w:val="0"/>
          <w:numId w:val="7"/>
        </w:numPr>
        <w:spacing w:before="120" w:after="120"/>
        <w:jc w:val="both"/>
        <w:rPr>
          <w:sz w:val="22"/>
          <w:szCs w:val="22"/>
          <w:lang w:val="en-GB"/>
        </w:rPr>
      </w:pPr>
      <w:r w:rsidRPr="002A3A3F">
        <w:rPr>
          <w:sz w:val="22"/>
          <w:szCs w:val="22"/>
        </w:rPr>
        <w:t xml:space="preserve">Unsuccessful Economic Operators who participated in the Tender, including the electronic auction if applicable, are entitled to submit a contestation following the notification of the award of the Contract. An Economic Operator who submitted a contestation within the prescribed period mentioned in article 83 (1) of the </w:t>
      </w:r>
      <w:proofErr w:type="spellStart"/>
      <w:r w:rsidRPr="002A3A3F">
        <w:rPr>
          <w:sz w:val="22"/>
          <w:szCs w:val="22"/>
        </w:rPr>
        <w:t>LPP</w:t>
      </w:r>
      <w:proofErr w:type="spellEnd"/>
      <w:r w:rsidRPr="002A3A3F">
        <w:rPr>
          <w:sz w:val="22"/>
          <w:szCs w:val="22"/>
        </w:rPr>
        <w:t xml:space="preserve"> shall publish a notification on the </w:t>
      </w:r>
      <w:proofErr w:type="spellStart"/>
      <w:r w:rsidRPr="002A3A3F">
        <w:rPr>
          <w:sz w:val="22"/>
          <w:szCs w:val="22"/>
        </w:rPr>
        <w:t>MTender</w:t>
      </w:r>
      <w:proofErr w:type="spellEnd"/>
      <w:r w:rsidRPr="002A3A3F">
        <w:rPr>
          <w:sz w:val="22"/>
          <w:szCs w:val="22"/>
        </w:rPr>
        <w:t xml:space="preserve"> System providing a reference number of the submitted contestation. In such cases, the Contracting Authority is not allowed to conclude the public procurement contract for a period of up to 20 calendar days, or until a decision of the National Complaint Settlement Agency concerning the contestation is published on the </w:t>
      </w:r>
      <w:proofErr w:type="spellStart"/>
      <w:r w:rsidRPr="002A3A3F">
        <w:rPr>
          <w:sz w:val="22"/>
          <w:szCs w:val="22"/>
        </w:rPr>
        <w:t>MTender</w:t>
      </w:r>
      <w:proofErr w:type="spellEnd"/>
      <w:r w:rsidRPr="002A3A3F">
        <w:rPr>
          <w:sz w:val="22"/>
          <w:szCs w:val="22"/>
        </w:rPr>
        <w:t xml:space="preserve"> System</w:t>
      </w:r>
      <w:r w:rsidR="00D94278" w:rsidRPr="002A3A3F">
        <w:rPr>
          <w:sz w:val="22"/>
          <w:szCs w:val="22"/>
          <w:lang w:val="en-GB"/>
        </w:rPr>
        <w:t xml:space="preserve">. </w:t>
      </w:r>
    </w:p>
    <w:p w14:paraId="7E55AF60" w14:textId="77777777" w:rsidR="00FF2381" w:rsidRPr="002A3A3F" w:rsidRDefault="00FE7270" w:rsidP="00B06CFC">
      <w:pPr>
        <w:pStyle w:val="Heading1"/>
        <w:numPr>
          <w:ilvl w:val="0"/>
          <w:numId w:val="30"/>
        </w:numPr>
        <w:jc w:val="center"/>
        <w:rPr>
          <w:rFonts w:ascii="Times New Roman" w:hAnsi="Times New Roman"/>
          <w:sz w:val="22"/>
          <w:szCs w:val="22"/>
          <w:lang w:val="en-GB"/>
        </w:rPr>
      </w:pPr>
      <w:bookmarkStart w:id="22" w:name="_Toc41397141"/>
      <w:r w:rsidRPr="002A3A3F">
        <w:rPr>
          <w:rFonts w:ascii="Times New Roman" w:hAnsi="Times New Roman"/>
          <w:sz w:val="22"/>
          <w:szCs w:val="22"/>
          <w:lang w:val="en-GB"/>
        </w:rPr>
        <w:t>PUBLIC PROCUREMENT CONTRACT ISSUANCE AND SIGNING</w:t>
      </w:r>
      <w:bookmarkEnd w:id="22"/>
    </w:p>
    <w:p w14:paraId="3835E43F" w14:textId="2A3A3FF4" w:rsidR="00FE7270" w:rsidRPr="002A3A3F" w:rsidRDefault="006C6528" w:rsidP="00B06CFC">
      <w:pPr>
        <w:numPr>
          <w:ilvl w:val="0"/>
          <w:numId w:val="7"/>
        </w:numPr>
        <w:spacing w:before="120" w:after="120"/>
        <w:jc w:val="both"/>
        <w:rPr>
          <w:sz w:val="22"/>
          <w:szCs w:val="22"/>
          <w:lang w:val="en-GB"/>
        </w:rPr>
      </w:pPr>
      <w:r w:rsidRPr="002A3A3F">
        <w:rPr>
          <w:sz w:val="22"/>
          <w:szCs w:val="22"/>
          <w:lang w:val="en-GB"/>
        </w:rPr>
        <w:t>Upon expiry of the</w:t>
      </w:r>
      <w:r w:rsidR="006C5364" w:rsidRPr="002A3A3F">
        <w:rPr>
          <w:sz w:val="22"/>
          <w:szCs w:val="22"/>
          <w:lang w:val="en-GB"/>
        </w:rPr>
        <w:t xml:space="preserve"> </w:t>
      </w:r>
      <w:r w:rsidR="00DA393D" w:rsidRPr="002A3A3F">
        <w:rPr>
          <w:sz w:val="22"/>
          <w:szCs w:val="22"/>
          <w:lang w:val="en-GB"/>
        </w:rPr>
        <w:t xml:space="preserve">standstill period </w:t>
      </w:r>
      <w:r w:rsidR="001F21B7" w:rsidRPr="002A3A3F">
        <w:rPr>
          <w:sz w:val="22"/>
          <w:szCs w:val="22"/>
        </w:rPr>
        <w:t xml:space="preserve">of 6 calendar days where the value of the public procurement contract to be awarded, is less than the thresholds stipulated in article 2 (3) of the </w:t>
      </w:r>
      <w:proofErr w:type="spellStart"/>
      <w:r w:rsidR="001F21B7" w:rsidRPr="002A3A3F">
        <w:rPr>
          <w:sz w:val="22"/>
          <w:szCs w:val="22"/>
        </w:rPr>
        <w:t>LPP</w:t>
      </w:r>
      <w:proofErr w:type="spellEnd"/>
      <w:r w:rsidR="001F21B7" w:rsidRPr="002A3A3F">
        <w:rPr>
          <w:sz w:val="22"/>
          <w:szCs w:val="22"/>
        </w:rPr>
        <w:t xml:space="preserve"> and 11 calendar days where the value of the public procurement contract to be awarded, is equal or higher than the thresholds stipulated in article 2 (3) of the </w:t>
      </w:r>
      <w:proofErr w:type="spellStart"/>
      <w:r w:rsidR="001F21B7" w:rsidRPr="002A3A3F">
        <w:rPr>
          <w:sz w:val="22"/>
          <w:szCs w:val="22"/>
        </w:rPr>
        <w:t>LPP</w:t>
      </w:r>
      <w:proofErr w:type="spellEnd"/>
      <w:r w:rsidR="001F21B7" w:rsidRPr="002A3A3F">
        <w:rPr>
          <w:sz w:val="22"/>
          <w:szCs w:val="22"/>
        </w:rPr>
        <w:t xml:space="preserve">,  </w:t>
      </w:r>
      <w:r w:rsidR="007B3FDA" w:rsidRPr="002A3A3F">
        <w:rPr>
          <w:sz w:val="22"/>
          <w:szCs w:val="22"/>
          <w:lang w:val="en-GB"/>
        </w:rPr>
        <w:t xml:space="preserve">as provided in article </w:t>
      </w:r>
      <w:r w:rsidR="00694A16" w:rsidRPr="002A3A3F">
        <w:rPr>
          <w:sz w:val="22"/>
          <w:szCs w:val="22"/>
          <w:lang w:val="en-GB"/>
        </w:rPr>
        <w:t>32</w:t>
      </w:r>
      <w:r w:rsidR="004A5F49" w:rsidRPr="002A3A3F">
        <w:rPr>
          <w:sz w:val="22"/>
          <w:szCs w:val="22"/>
          <w:lang w:val="en-GB"/>
        </w:rPr>
        <w:t xml:space="preserve"> (1) </w:t>
      </w:r>
      <w:r w:rsidR="00DA393D" w:rsidRPr="002A3A3F">
        <w:rPr>
          <w:sz w:val="22"/>
          <w:szCs w:val="22"/>
          <w:lang w:val="en-GB"/>
        </w:rPr>
        <w:t xml:space="preserve">of </w:t>
      </w:r>
      <w:r w:rsidR="004A5F49" w:rsidRPr="002A3A3F">
        <w:rPr>
          <w:sz w:val="22"/>
          <w:szCs w:val="22"/>
          <w:lang w:val="en-GB"/>
        </w:rPr>
        <w:t xml:space="preserve">the </w:t>
      </w:r>
      <w:proofErr w:type="spellStart"/>
      <w:r w:rsidR="004A5F49" w:rsidRPr="002A3A3F">
        <w:rPr>
          <w:sz w:val="22"/>
          <w:szCs w:val="22"/>
          <w:lang w:val="en-GB"/>
        </w:rPr>
        <w:t>LPP</w:t>
      </w:r>
      <w:proofErr w:type="spellEnd"/>
      <w:r w:rsidR="00DA393D" w:rsidRPr="002A3A3F">
        <w:rPr>
          <w:sz w:val="22"/>
          <w:szCs w:val="22"/>
          <w:lang w:val="en-GB"/>
        </w:rPr>
        <w:t xml:space="preserve"> following the data of notification of the award of </w:t>
      </w:r>
      <w:r w:rsidR="00D737E9" w:rsidRPr="002A3A3F">
        <w:rPr>
          <w:sz w:val="22"/>
          <w:szCs w:val="22"/>
          <w:lang w:val="en-GB"/>
        </w:rPr>
        <w:t>c</w:t>
      </w:r>
      <w:r w:rsidR="00DA393D" w:rsidRPr="002A3A3F">
        <w:rPr>
          <w:sz w:val="22"/>
          <w:szCs w:val="22"/>
          <w:lang w:val="en-GB"/>
        </w:rPr>
        <w:t>ontract</w:t>
      </w:r>
      <w:r w:rsidRPr="002A3A3F">
        <w:rPr>
          <w:sz w:val="22"/>
          <w:szCs w:val="22"/>
          <w:lang w:val="en-GB"/>
        </w:rPr>
        <w:t xml:space="preserve">, </w:t>
      </w:r>
      <w:r w:rsidR="00DA393D" w:rsidRPr="002A3A3F">
        <w:rPr>
          <w:sz w:val="22"/>
          <w:szCs w:val="22"/>
          <w:lang w:val="en-GB"/>
        </w:rPr>
        <w:t xml:space="preserve">subject to </w:t>
      </w:r>
      <w:r w:rsidR="00EC2DE8" w:rsidRPr="002A3A3F">
        <w:rPr>
          <w:sz w:val="22"/>
          <w:szCs w:val="22"/>
          <w:lang w:val="en-GB"/>
        </w:rPr>
        <w:t>point</w:t>
      </w:r>
      <w:r w:rsidR="00DA393D" w:rsidRPr="002A3A3F">
        <w:rPr>
          <w:sz w:val="22"/>
          <w:szCs w:val="22"/>
          <w:lang w:val="en-GB"/>
        </w:rPr>
        <w:t xml:space="preserve"> </w:t>
      </w:r>
      <w:r w:rsidR="002F69FA" w:rsidRPr="002A3A3F">
        <w:rPr>
          <w:sz w:val="22"/>
          <w:szCs w:val="22"/>
          <w:lang w:val="en-GB"/>
        </w:rPr>
        <w:t>1</w:t>
      </w:r>
      <w:r w:rsidR="00C2436A" w:rsidRPr="002A3A3F">
        <w:rPr>
          <w:sz w:val="22"/>
          <w:szCs w:val="22"/>
          <w:lang w:val="en-GB"/>
        </w:rPr>
        <w:t>29</w:t>
      </w:r>
      <w:r w:rsidR="00DA393D" w:rsidRPr="002A3A3F">
        <w:rPr>
          <w:sz w:val="22"/>
          <w:szCs w:val="22"/>
          <w:lang w:val="en-GB"/>
        </w:rPr>
        <w:t xml:space="preserve">, </w:t>
      </w:r>
      <w:r w:rsidRPr="002A3A3F">
        <w:rPr>
          <w:sz w:val="22"/>
          <w:szCs w:val="22"/>
          <w:lang w:val="en-GB"/>
        </w:rPr>
        <w:t xml:space="preserve">the </w:t>
      </w:r>
      <w:r w:rsidR="00E6443E" w:rsidRPr="002A3A3F">
        <w:rPr>
          <w:sz w:val="22"/>
          <w:szCs w:val="22"/>
          <w:lang w:val="en-GB"/>
        </w:rPr>
        <w:t>Working Group</w:t>
      </w:r>
      <w:r w:rsidRPr="002A3A3F">
        <w:rPr>
          <w:sz w:val="22"/>
          <w:szCs w:val="22"/>
          <w:lang w:val="en-GB"/>
        </w:rPr>
        <w:t xml:space="preserve"> shall generate the electronic document comprising the </w:t>
      </w:r>
      <w:r w:rsidR="00D737E9" w:rsidRPr="002A3A3F">
        <w:rPr>
          <w:sz w:val="22"/>
          <w:szCs w:val="22"/>
          <w:lang w:val="en-GB"/>
        </w:rPr>
        <w:t>c</w:t>
      </w:r>
      <w:r w:rsidRPr="002A3A3F">
        <w:rPr>
          <w:sz w:val="22"/>
          <w:szCs w:val="22"/>
          <w:lang w:val="en-GB"/>
        </w:rPr>
        <w:t xml:space="preserve">ontract </w:t>
      </w:r>
      <w:r w:rsidR="004C533F" w:rsidRPr="002A3A3F">
        <w:rPr>
          <w:sz w:val="22"/>
          <w:szCs w:val="22"/>
          <w:lang w:val="en-GB"/>
        </w:rPr>
        <w:t>in accordance</w:t>
      </w:r>
      <w:r w:rsidR="00DA393D" w:rsidRPr="002A3A3F">
        <w:rPr>
          <w:sz w:val="22"/>
          <w:szCs w:val="22"/>
          <w:lang w:val="en-GB"/>
        </w:rPr>
        <w:t xml:space="preserve"> with</w:t>
      </w:r>
      <w:r w:rsidR="004C533F" w:rsidRPr="002A3A3F">
        <w:rPr>
          <w:sz w:val="22"/>
          <w:szCs w:val="22"/>
          <w:lang w:val="en-GB"/>
        </w:rPr>
        <w:t xml:space="preserve"> the terms and conditions of contract set </w:t>
      </w:r>
      <w:r w:rsidR="00DA393D" w:rsidRPr="002A3A3F">
        <w:rPr>
          <w:sz w:val="22"/>
          <w:szCs w:val="22"/>
          <w:lang w:val="en-GB"/>
        </w:rPr>
        <w:t>out</w:t>
      </w:r>
      <w:r w:rsidR="004C533F" w:rsidRPr="002A3A3F">
        <w:rPr>
          <w:sz w:val="22"/>
          <w:szCs w:val="22"/>
          <w:lang w:val="en-GB"/>
        </w:rPr>
        <w:t xml:space="preserve"> in the Tender Documents </w:t>
      </w:r>
      <w:r w:rsidRPr="002A3A3F">
        <w:rPr>
          <w:sz w:val="22"/>
          <w:szCs w:val="22"/>
          <w:lang w:val="en-GB"/>
        </w:rPr>
        <w:t xml:space="preserve">for execution of the </w:t>
      </w:r>
      <w:r w:rsidR="00D737E9" w:rsidRPr="002A3A3F">
        <w:rPr>
          <w:sz w:val="22"/>
          <w:szCs w:val="22"/>
          <w:lang w:val="en-GB"/>
        </w:rPr>
        <w:t>c</w:t>
      </w:r>
      <w:r w:rsidRPr="002A3A3F">
        <w:rPr>
          <w:sz w:val="22"/>
          <w:szCs w:val="22"/>
          <w:lang w:val="en-GB"/>
        </w:rPr>
        <w:t>ontract.</w:t>
      </w:r>
      <w:r w:rsidR="002D1344" w:rsidRPr="002A3A3F">
        <w:rPr>
          <w:sz w:val="22"/>
          <w:szCs w:val="22"/>
          <w:lang w:val="en-GB"/>
        </w:rPr>
        <w:t xml:space="preserve"> </w:t>
      </w:r>
    </w:p>
    <w:p w14:paraId="06820DCC" w14:textId="5289B873" w:rsidR="006C6528" w:rsidRPr="002A3A3F" w:rsidRDefault="000319FF" w:rsidP="00B06CFC">
      <w:pPr>
        <w:numPr>
          <w:ilvl w:val="0"/>
          <w:numId w:val="7"/>
        </w:numPr>
        <w:spacing w:before="120" w:after="120"/>
        <w:jc w:val="both"/>
        <w:rPr>
          <w:sz w:val="22"/>
          <w:szCs w:val="22"/>
          <w:lang w:val="en-GB"/>
        </w:rPr>
      </w:pPr>
      <w:r w:rsidRPr="002A3A3F">
        <w:rPr>
          <w:sz w:val="22"/>
          <w:szCs w:val="22"/>
          <w:lang w:val="en-GB"/>
        </w:rPr>
        <w:t xml:space="preserve">In cases where payments </w:t>
      </w:r>
      <w:r w:rsidR="00DA393D" w:rsidRPr="002A3A3F">
        <w:rPr>
          <w:sz w:val="22"/>
          <w:szCs w:val="22"/>
          <w:lang w:val="en-GB"/>
        </w:rPr>
        <w:t xml:space="preserve">for the </w:t>
      </w:r>
      <w:r w:rsidR="00D737E9" w:rsidRPr="002A3A3F">
        <w:rPr>
          <w:sz w:val="22"/>
          <w:szCs w:val="22"/>
          <w:lang w:val="en-GB"/>
        </w:rPr>
        <w:t>c</w:t>
      </w:r>
      <w:r w:rsidR="00DA393D" w:rsidRPr="002A3A3F">
        <w:rPr>
          <w:sz w:val="22"/>
          <w:szCs w:val="22"/>
          <w:lang w:val="en-GB"/>
        </w:rPr>
        <w:t xml:space="preserve">ontract are </w:t>
      </w:r>
      <w:r w:rsidR="00E5789A" w:rsidRPr="002A3A3F">
        <w:rPr>
          <w:sz w:val="22"/>
          <w:szCs w:val="22"/>
          <w:lang w:val="en-GB"/>
        </w:rPr>
        <w:t xml:space="preserve">to be </w:t>
      </w:r>
      <w:r w:rsidR="00DA393D" w:rsidRPr="002A3A3F">
        <w:rPr>
          <w:sz w:val="22"/>
          <w:szCs w:val="22"/>
          <w:lang w:val="en-GB"/>
        </w:rPr>
        <w:t xml:space="preserve">made </w:t>
      </w:r>
      <w:r w:rsidRPr="002A3A3F">
        <w:rPr>
          <w:sz w:val="22"/>
          <w:szCs w:val="22"/>
          <w:lang w:val="en-GB"/>
        </w:rPr>
        <w:t xml:space="preserve">by the Contracting Authority through the </w:t>
      </w:r>
      <w:r w:rsidR="00DA393D" w:rsidRPr="002A3A3F">
        <w:rPr>
          <w:sz w:val="22"/>
          <w:szCs w:val="22"/>
          <w:lang w:val="en-GB"/>
        </w:rPr>
        <w:t>T</w:t>
      </w:r>
      <w:r w:rsidRPr="002A3A3F">
        <w:rPr>
          <w:sz w:val="22"/>
          <w:szCs w:val="22"/>
          <w:lang w:val="en-GB"/>
        </w:rPr>
        <w:t xml:space="preserve">reasury </w:t>
      </w:r>
      <w:r w:rsidR="00DA393D" w:rsidRPr="002A3A3F">
        <w:rPr>
          <w:sz w:val="22"/>
          <w:szCs w:val="22"/>
          <w:lang w:val="en-GB"/>
        </w:rPr>
        <w:t>S</w:t>
      </w:r>
      <w:r w:rsidRPr="002A3A3F">
        <w:rPr>
          <w:sz w:val="22"/>
          <w:szCs w:val="22"/>
          <w:lang w:val="en-GB"/>
        </w:rPr>
        <w:t>ystem</w:t>
      </w:r>
      <w:r w:rsidR="006C6528" w:rsidRPr="002A3A3F">
        <w:rPr>
          <w:sz w:val="22"/>
          <w:szCs w:val="22"/>
          <w:lang w:val="en-GB"/>
        </w:rPr>
        <w:t>,</w:t>
      </w:r>
      <w:r w:rsidRPr="002A3A3F">
        <w:rPr>
          <w:sz w:val="22"/>
          <w:szCs w:val="22"/>
          <w:lang w:val="en-GB"/>
        </w:rPr>
        <w:t xml:space="preserve"> </w:t>
      </w:r>
      <w:r w:rsidR="00E5789A" w:rsidRPr="002A3A3F">
        <w:rPr>
          <w:sz w:val="22"/>
          <w:szCs w:val="22"/>
          <w:lang w:val="en-GB"/>
        </w:rPr>
        <w:t xml:space="preserve">written </w:t>
      </w:r>
      <w:r w:rsidR="006C6528" w:rsidRPr="002A3A3F">
        <w:rPr>
          <w:sz w:val="22"/>
          <w:szCs w:val="22"/>
          <w:lang w:val="en-GB"/>
        </w:rPr>
        <w:t>confirm</w:t>
      </w:r>
      <w:r w:rsidR="00DA393D" w:rsidRPr="002A3A3F">
        <w:rPr>
          <w:sz w:val="22"/>
          <w:szCs w:val="22"/>
          <w:lang w:val="en-GB"/>
        </w:rPr>
        <w:t>ation</w:t>
      </w:r>
      <w:r w:rsidR="006C6528" w:rsidRPr="002A3A3F">
        <w:rPr>
          <w:sz w:val="22"/>
          <w:szCs w:val="22"/>
          <w:lang w:val="en-GB"/>
        </w:rPr>
        <w:t xml:space="preserve"> </w:t>
      </w:r>
      <w:r w:rsidR="00DA393D" w:rsidRPr="002A3A3F">
        <w:rPr>
          <w:sz w:val="22"/>
          <w:szCs w:val="22"/>
          <w:lang w:val="en-GB"/>
        </w:rPr>
        <w:t xml:space="preserve">of the </w:t>
      </w:r>
      <w:r w:rsidR="006C6528" w:rsidRPr="002A3A3F">
        <w:rPr>
          <w:sz w:val="22"/>
          <w:szCs w:val="22"/>
          <w:lang w:val="en-GB"/>
        </w:rPr>
        <w:t>availability of funds with the Treasury of the Republic of Moldova</w:t>
      </w:r>
      <w:r w:rsidR="00DA393D" w:rsidRPr="002A3A3F">
        <w:rPr>
          <w:sz w:val="22"/>
          <w:szCs w:val="22"/>
          <w:lang w:val="en-GB"/>
        </w:rPr>
        <w:t xml:space="preserve"> </w:t>
      </w:r>
      <w:r w:rsidR="00E5789A" w:rsidRPr="002A3A3F">
        <w:rPr>
          <w:sz w:val="22"/>
          <w:szCs w:val="22"/>
          <w:lang w:val="en-GB"/>
        </w:rPr>
        <w:t xml:space="preserve">for the </w:t>
      </w:r>
      <w:r w:rsidR="00882C45" w:rsidRPr="002A3A3F">
        <w:rPr>
          <w:sz w:val="22"/>
          <w:szCs w:val="22"/>
          <w:lang w:val="en-GB"/>
        </w:rPr>
        <w:t>c</w:t>
      </w:r>
      <w:r w:rsidR="00E5789A" w:rsidRPr="002A3A3F">
        <w:rPr>
          <w:sz w:val="22"/>
          <w:szCs w:val="22"/>
          <w:lang w:val="en-GB"/>
        </w:rPr>
        <w:t xml:space="preserve">ontract </w:t>
      </w:r>
      <w:r w:rsidR="00DA393D" w:rsidRPr="002A3A3F">
        <w:rPr>
          <w:sz w:val="22"/>
          <w:szCs w:val="22"/>
          <w:lang w:val="en-GB"/>
        </w:rPr>
        <w:t xml:space="preserve">must be received </w:t>
      </w:r>
      <w:r w:rsidR="00E5789A" w:rsidRPr="002A3A3F">
        <w:rPr>
          <w:sz w:val="22"/>
          <w:szCs w:val="22"/>
          <w:lang w:val="en-GB"/>
        </w:rPr>
        <w:t xml:space="preserve">by the Contracting Authority </w:t>
      </w:r>
      <w:r w:rsidR="00DA393D" w:rsidRPr="002A3A3F">
        <w:rPr>
          <w:sz w:val="22"/>
          <w:szCs w:val="22"/>
          <w:lang w:val="en-GB"/>
        </w:rPr>
        <w:t xml:space="preserve">prior to </w:t>
      </w:r>
      <w:r w:rsidR="00E5789A" w:rsidRPr="002A3A3F">
        <w:rPr>
          <w:sz w:val="22"/>
          <w:szCs w:val="22"/>
          <w:lang w:val="en-GB"/>
        </w:rPr>
        <w:t>it</w:t>
      </w:r>
      <w:r w:rsidR="006C6528" w:rsidRPr="002A3A3F">
        <w:rPr>
          <w:sz w:val="22"/>
          <w:szCs w:val="22"/>
          <w:lang w:val="en-GB"/>
        </w:rPr>
        <w:t xml:space="preserve"> sign</w:t>
      </w:r>
      <w:r w:rsidR="00DA393D" w:rsidRPr="002A3A3F">
        <w:rPr>
          <w:sz w:val="22"/>
          <w:szCs w:val="22"/>
          <w:lang w:val="en-GB"/>
        </w:rPr>
        <w:t>ing</w:t>
      </w:r>
      <w:r w:rsidR="006C6528" w:rsidRPr="002A3A3F">
        <w:rPr>
          <w:sz w:val="22"/>
          <w:szCs w:val="22"/>
          <w:lang w:val="en-GB"/>
        </w:rPr>
        <w:t xml:space="preserve"> the </w:t>
      </w:r>
      <w:r w:rsidR="00E27A2A" w:rsidRPr="002A3A3F">
        <w:rPr>
          <w:sz w:val="22"/>
          <w:szCs w:val="22"/>
          <w:lang w:val="en-GB"/>
        </w:rPr>
        <w:t>c</w:t>
      </w:r>
      <w:r w:rsidR="006C6528" w:rsidRPr="002A3A3F">
        <w:rPr>
          <w:sz w:val="22"/>
          <w:szCs w:val="22"/>
          <w:lang w:val="en-GB"/>
        </w:rPr>
        <w:t>ontract and send</w:t>
      </w:r>
      <w:r w:rsidR="00DA393D" w:rsidRPr="002A3A3F">
        <w:rPr>
          <w:sz w:val="22"/>
          <w:szCs w:val="22"/>
          <w:lang w:val="en-GB"/>
        </w:rPr>
        <w:t>ing</w:t>
      </w:r>
      <w:r w:rsidR="006C6528" w:rsidRPr="002A3A3F">
        <w:rPr>
          <w:sz w:val="22"/>
          <w:szCs w:val="22"/>
          <w:lang w:val="en-GB"/>
        </w:rPr>
        <w:t xml:space="preserve"> it via the </w:t>
      </w:r>
      <w:proofErr w:type="spellStart"/>
      <w:r w:rsidR="00FF31E9" w:rsidRPr="002A3A3F">
        <w:rPr>
          <w:sz w:val="22"/>
          <w:szCs w:val="22"/>
          <w:lang w:val="en-GB"/>
        </w:rPr>
        <w:t>MTender</w:t>
      </w:r>
      <w:proofErr w:type="spellEnd"/>
      <w:r w:rsidR="00FF31E9" w:rsidRPr="002A3A3F">
        <w:rPr>
          <w:sz w:val="22"/>
          <w:szCs w:val="22"/>
          <w:lang w:val="en-GB"/>
        </w:rPr>
        <w:t xml:space="preserve"> System </w:t>
      </w:r>
      <w:r w:rsidR="006C6528" w:rsidRPr="002A3A3F">
        <w:rPr>
          <w:sz w:val="22"/>
          <w:szCs w:val="22"/>
          <w:lang w:val="en-GB"/>
        </w:rPr>
        <w:t xml:space="preserve">to the successful </w:t>
      </w:r>
      <w:r w:rsidR="007F1AD2" w:rsidRPr="002A3A3F">
        <w:rPr>
          <w:sz w:val="22"/>
          <w:szCs w:val="22"/>
          <w:lang w:val="en-GB"/>
        </w:rPr>
        <w:t>Tenderer</w:t>
      </w:r>
      <w:r w:rsidR="006C6528" w:rsidRPr="002A3A3F">
        <w:rPr>
          <w:sz w:val="22"/>
          <w:szCs w:val="22"/>
          <w:lang w:val="en-GB"/>
        </w:rPr>
        <w:t>.</w:t>
      </w:r>
    </w:p>
    <w:p w14:paraId="4657F478" w14:textId="5D1D2ED2" w:rsidR="002D1344" w:rsidRPr="002A3A3F" w:rsidRDefault="006C6528" w:rsidP="00B06CFC">
      <w:pPr>
        <w:numPr>
          <w:ilvl w:val="0"/>
          <w:numId w:val="7"/>
        </w:numPr>
        <w:spacing w:before="120" w:after="120"/>
        <w:jc w:val="both"/>
        <w:rPr>
          <w:sz w:val="22"/>
          <w:szCs w:val="22"/>
          <w:lang w:val="en-GB"/>
        </w:rPr>
      </w:pPr>
      <w:r w:rsidRPr="002A3A3F">
        <w:rPr>
          <w:sz w:val="22"/>
          <w:szCs w:val="22"/>
          <w:lang w:val="en-GB"/>
        </w:rPr>
        <w:lastRenderedPageBreak/>
        <w:t xml:space="preserve">When the </w:t>
      </w:r>
      <w:r w:rsidR="00EF7DC0" w:rsidRPr="002A3A3F">
        <w:rPr>
          <w:sz w:val="22"/>
          <w:szCs w:val="22"/>
          <w:lang w:val="en-GB"/>
        </w:rPr>
        <w:t>c</w:t>
      </w:r>
      <w:r w:rsidRPr="002A3A3F">
        <w:rPr>
          <w:sz w:val="22"/>
          <w:szCs w:val="22"/>
          <w:lang w:val="en-GB"/>
        </w:rPr>
        <w:t xml:space="preserve">ontract is signed by the </w:t>
      </w:r>
      <w:r w:rsidR="00E5789A" w:rsidRPr="002A3A3F">
        <w:rPr>
          <w:sz w:val="22"/>
          <w:szCs w:val="22"/>
          <w:lang w:val="en-GB"/>
        </w:rPr>
        <w:t>Contracting Authority</w:t>
      </w:r>
      <w:r w:rsidRPr="002A3A3F">
        <w:rPr>
          <w:sz w:val="22"/>
          <w:szCs w:val="22"/>
          <w:lang w:val="en-GB"/>
        </w:rPr>
        <w:t xml:space="preserve">, the </w:t>
      </w:r>
      <w:proofErr w:type="spellStart"/>
      <w:r w:rsidR="00FF31E9" w:rsidRPr="002A3A3F">
        <w:rPr>
          <w:sz w:val="22"/>
          <w:szCs w:val="22"/>
          <w:lang w:val="en-GB"/>
        </w:rPr>
        <w:t>MTender</w:t>
      </w:r>
      <w:proofErr w:type="spellEnd"/>
      <w:r w:rsidR="00FF31E9" w:rsidRPr="002A3A3F">
        <w:rPr>
          <w:sz w:val="22"/>
          <w:szCs w:val="22"/>
          <w:lang w:val="en-GB"/>
        </w:rPr>
        <w:t xml:space="preserve"> System </w:t>
      </w:r>
      <w:r w:rsidRPr="002A3A3F">
        <w:rPr>
          <w:sz w:val="22"/>
          <w:szCs w:val="22"/>
          <w:lang w:val="en-GB"/>
        </w:rPr>
        <w:t xml:space="preserve">shall inform the </w:t>
      </w:r>
      <w:r w:rsidR="00887F1B" w:rsidRPr="002A3A3F">
        <w:rPr>
          <w:sz w:val="22"/>
          <w:szCs w:val="22"/>
          <w:lang w:val="en-GB"/>
        </w:rPr>
        <w:t>successful Tenderer</w:t>
      </w:r>
      <w:r w:rsidRPr="002A3A3F">
        <w:rPr>
          <w:sz w:val="22"/>
          <w:szCs w:val="22"/>
          <w:lang w:val="en-GB"/>
        </w:rPr>
        <w:t xml:space="preserve"> that a </w:t>
      </w:r>
      <w:r w:rsidR="00887F1B" w:rsidRPr="002A3A3F">
        <w:rPr>
          <w:sz w:val="22"/>
          <w:szCs w:val="22"/>
          <w:lang w:val="en-GB"/>
        </w:rPr>
        <w:t>c</w:t>
      </w:r>
      <w:r w:rsidRPr="002A3A3F">
        <w:rPr>
          <w:sz w:val="22"/>
          <w:szCs w:val="22"/>
          <w:lang w:val="en-GB"/>
        </w:rPr>
        <w:t xml:space="preserve">ontract </w:t>
      </w:r>
      <w:r w:rsidR="00E5789A" w:rsidRPr="002A3A3F">
        <w:rPr>
          <w:sz w:val="22"/>
          <w:szCs w:val="22"/>
          <w:lang w:val="en-GB"/>
        </w:rPr>
        <w:t>has been issue</w:t>
      </w:r>
      <w:r w:rsidR="00F60BB7" w:rsidRPr="002A3A3F">
        <w:rPr>
          <w:sz w:val="22"/>
          <w:szCs w:val="22"/>
          <w:lang w:val="en-GB"/>
        </w:rPr>
        <w:t>d</w:t>
      </w:r>
      <w:r w:rsidRPr="002A3A3F">
        <w:rPr>
          <w:sz w:val="22"/>
          <w:szCs w:val="22"/>
          <w:lang w:val="en-GB"/>
        </w:rPr>
        <w:t xml:space="preserve"> and </w:t>
      </w:r>
      <w:r w:rsidR="00E5789A" w:rsidRPr="002A3A3F">
        <w:rPr>
          <w:sz w:val="22"/>
          <w:szCs w:val="22"/>
          <w:lang w:val="en-GB"/>
        </w:rPr>
        <w:t>may</w:t>
      </w:r>
      <w:r w:rsidR="00F60BB7" w:rsidRPr="002A3A3F">
        <w:rPr>
          <w:sz w:val="22"/>
          <w:szCs w:val="22"/>
          <w:lang w:val="en-GB"/>
        </w:rPr>
        <w:t xml:space="preserve"> </w:t>
      </w:r>
      <w:r w:rsidRPr="002A3A3F">
        <w:rPr>
          <w:sz w:val="22"/>
          <w:szCs w:val="22"/>
          <w:lang w:val="en-GB"/>
        </w:rPr>
        <w:t>be accessed online for</w:t>
      </w:r>
      <w:r w:rsidR="00E5789A" w:rsidRPr="002A3A3F">
        <w:rPr>
          <w:sz w:val="22"/>
          <w:szCs w:val="22"/>
          <w:lang w:val="en-GB"/>
        </w:rPr>
        <w:t xml:space="preserve"> their acceptance and</w:t>
      </w:r>
      <w:r w:rsidRPr="002A3A3F">
        <w:rPr>
          <w:sz w:val="22"/>
          <w:szCs w:val="22"/>
          <w:lang w:val="en-GB"/>
        </w:rPr>
        <w:t xml:space="preserve"> sig</w:t>
      </w:r>
      <w:r w:rsidR="00E5789A" w:rsidRPr="002A3A3F">
        <w:rPr>
          <w:sz w:val="22"/>
          <w:szCs w:val="22"/>
          <w:lang w:val="en-GB"/>
        </w:rPr>
        <w:t>nature</w:t>
      </w:r>
      <w:r w:rsidRPr="002A3A3F">
        <w:rPr>
          <w:sz w:val="22"/>
          <w:szCs w:val="22"/>
          <w:lang w:val="en-GB"/>
        </w:rPr>
        <w:t>.</w:t>
      </w:r>
    </w:p>
    <w:p w14:paraId="374A83A0" w14:textId="2AF67553" w:rsidR="00FF2381" w:rsidRPr="002A3A3F" w:rsidRDefault="002D1344" w:rsidP="00B06CFC">
      <w:pPr>
        <w:numPr>
          <w:ilvl w:val="0"/>
          <w:numId w:val="7"/>
        </w:numPr>
        <w:spacing w:before="120" w:after="120"/>
        <w:jc w:val="both"/>
        <w:rPr>
          <w:sz w:val="22"/>
          <w:szCs w:val="22"/>
          <w:lang w:val="en-GB"/>
        </w:rPr>
      </w:pPr>
      <w:r w:rsidRPr="002A3A3F">
        <w:rPr>
          <w:sz w:val="22"/>
          <w:szCs w:val="22"/>
          <w:lang w:val="en-GB"/>
        </w:rPr>
        <w:t>Upon sign</w:t>
      </w:r>
      <w:r w:rsidR="0015369E" w:rsidRPr="002A3A3F">
        <w:rPr>
          <w:sz w:val="22"/>
          <w:szCs w:val="22"/>
          <w:lang w:val="en-GB"/>
        </w:rPr>
        <w:t>ature</w:t>
      </w:r>
      <w:r w:rsidRPr="002A3A3F">
        <w:rPr>
          <w:sz w:val="22"/>
          <w:szCs w:val="22"/>
          <w:lang w:val="en-GB"/>
        </w:rPr>
        <w:t xml:space="preserve"> </w:t>
      </w:r>
      <w:r w:rsidR="0015369E" w:rsidRPr="002A3A3F">
        <w:rPr>
          <w:sz w:val="22"/>
          <w:szCs w:val="22"/>
          <w:lang w:val="en-GB"/>
        </w:rPr>
        <w:t xml:space="preserve">of </w:t>
      </w:r>
      <w:r w:rsidRPr="002A3A3F">
        <w:rPr>
          <w:sz w:val="22"/>
          <w:szCs w:val="22"/>
          <w:lang w:val="en-GB"/>
        </w:rPr>
        <w:t xml:space="preserve">the </w:t>
      </w:r>
      <w:r w:rsidR="00EF7DC0" w:rsidRPr="002A3A3F">
        <w:rPr>
          <w:sz w:val="22"/>
          <w:szCs w:val="22"/>
          <w:lang w:val="en-GB"/>
        </w:rPr>
        <w:t>c</w:t>
      </w:r>
      <w:r w:rsidRPr="002A3A3F">
        <w:rPr>
          <w:sz w:val="22"/>
          <w:szCs w:val="22"/>
          <w:lang w:val="en-GB"/>
        </w:rPr>
        <w:t xml:space="preserve">ontract by the successful </w:t>
      </w:r>
      <w:r w:rsidR="009B2F7C" w:rsidRPr="002A3A3F">
        <w:rPr>
          <w:sz w:val="22"/>
          <w:szCs w:val="22"/>
          <w:lang w:val="en-GB"/>
        </w:rPr>
        <w:t>Tenderer</w:t>
      </w:r>
      <w:r w:rsidRPr="002A3A3F">
        <w:rPr>
          <w:sz w:val="22"/>
          <w:szCs w:val="22"/>
          <w:lang w:val="en-GB"/>
        </w:rPr>
        <w:t xml:space="preserve">, if applicable the </w:t>
      </w:r>
      <w:proofErr w:type="spellStart"/>
      <w:r w:rsidR="00FF31E9" w:rsidRPr="002A3A3F">
        <w:rPr>
          <w:sz w:val="22"/>
          <w:szCs w:val="22"/>
          <w:lang w:val="en-GB"/>
        </w:rPr>
        <w:t>MTender</w:t>
      </w:r>
      <w:proofErr w:type="spellEnd"/>
      <w:r w:rsidR="00FF31E9" w:rsidRPr="002A3A3F">
        <w:rPr>
          <w:sz w:val="22"/>
          <w:szCs w:val="22"/>
          <w:lang w:val="en-GB"/>
        </w:rPr>
        <w:t xml:space="preserve"> System </w:t>
      </w:r>
      <w:r w:rsidRPr="002A3A3F">
        <w:rPr>
          <w:sz w:val="22"/>
          <w:szCs w:val="22"/>
          <w:lang w:val="en-GB"/>
        </w:rPr>
        <w:t xml:space="preserve">shall submit the </w:t>
      </w:r>
      <w:r w:rsidR="00EF7DC0" w:rsidRPr="002A3A3F">
        <w:rPr>
          <w:sz w:val="22"/>
          <w:szCs w:val="22"/>
          <w:lang w:val="en-GB"/>
        </w:rPr>
        <w:t>c</w:t>
      </w:r>
      <w:r w:rsidRPr="002A3A3F">
        <w:rPr>
          <w:sz w:val="22"/>
          <w:szCs w:val="22"/>
          <w:lang w:val="en-GB"/>
        </w:rPr>
        <w:t xml:space="preserve">ontract for electronic online registration by the Treasury of the Republic of Moldova. The Treasury shall register the </w:t>
      </w:r>
      <w:r w:rsidR="003D221B" w:rsidRPr="002A3A3F">
        <w:rPr>
          <w:sz w:val="22"/>
          <w:szCs w:val="22"/>
          <w:lang w:val="en-GB"/>
        </w:rPr>
        <w:t>c</w:t>
      </w:r>
      <w:r w:rsidRPr="002A3A3F">
        <w:rPr>
          <w:sz w:val="22"/>
          <w:szCs w:val="22"/>
          <w:lang w:val="en-GB"/>
        </w:rPr>
        <w:t xml:space="preserve">ontract within 24 hours from its receipt, provided the </w:t>
      </w:r>
      <w:r w:rsidR="00F51CA5" w:rsidRPr="002A3A3F">
        <w:rPr>
          <w:sz w:val="22"/>
          <w:szCs w:val="22"/>
          <w:lang w:val="en-GB"/>
        </w:rPr>
        <w:t>Contracting Authority</w:t>
      </w:r>
      <w:r w:rsidR="00FE7270" w:rsidRPr="002A3A3F">
        <w:rPr>
          <w:sz w:val="22"/>
          <w:szCs w:val="22"/>
          <w:lang w:val="en-GB"/>
        </w:rPr>
        <w:t xml:space="preserve"> </w:t>
      </w:r>
      <w:r w:rsidRPr="002A3A3F">
        <w:rPr>
          <w:sz w:val="22"/>
          <w:szCs w:val="22"/>
          <w:lang w:val="en-GB"/>
        </w:rPr>
        <w:t xml:space="preserve">and the </w:t>
      </w:r>
      <w:r w:rsidR="009B2F7C" w:rsidRPr="002A3A3F">
        <w:rPr>
          <w:sz w:val="22"/>
          <w:szCs w:val="22"/>
          <w:lang w:val="en-GB"/>
        </w:rPr>
        <w:t>successful Tenderer</w:t>
      </w:r>
      <w:r w:rsidRPr="002A3A3F">
        <w:rPr>
          <w:sz w:val="22"/>
          <w:szCs w:val="22"/>
          <w:lang w:val="en-GB"/>
        </w:rPr>
        <w:t xml:space="preserve"> </w:t>
      </w:r>
      <w:r w:rsidR="0015369E" w:rsidRPr="002A3A3F">
        <w:rPr>
          <w:sz w:val="22"/>
          <w:szCs w:val="22"/>
          <w:lang w:val="en-GB"/>
        </w:rPr>
        <w:t xml:space="preserve">have </w:t>
      </w:r>
      <w:r w:rsidRPr="002A3A3F">
        <w:rPr>
          <w:sz w:val="22"/>
          <w:szCs w:val="22"/>
          <w:lang w:val="en-GB"/>
        </w:rPr>
        <w:t xml:space="preserve">furnished full and accurate </w:t>
      </w:r>
      <w:r w:rsidR="003D221B" w:rsidRPr="002A3A3F">
        <w:rPr>
          <w:sz w:val="22"/>
          <w:szCs w:val="22"/>
          <w:lang w:val="en-GB"/>
        </w:rPr>
        <w:t>c</w:t>
      </w:r>
      <w:r w:rsidRPr="002A3A3F">
        <w:rPr>
          <w:sz w:val="22"/>
          <w:szCs w:val="22"/>
          <w:lang w:val="en-GB"/>
        </w:rPr>
        <w:t>ontract information in the</w:t>
      </w:r>
      <w:r w:rsidR="00F60BB7" w:rsidRPr="002A3A3F">
        <w:rPr>
          <w:sz w:val="22"/>
          <w:szCs w:val="22"/>
          <w:lang w:val="en-GB"/>
        </w:rPr>
        <w:t xml:space="preserve"> prescribed c</w:t>
      </w:r>
      <w:r w:rsidRPr="002A3A3F">
        <w:rPr>
          <w:sz w:val="22"/>
          <w:szCs w:val="22"/>
          <w:lang w:val="en-GB"/>
        </w:rPr>
        <w:t xml:space="preserve">ontract registration form. If </w:t>
      </w:r>
      <w:r w:rsidR="0015369E" w:rsidRPr="002A3A3F">
        <w:rPr>
          <w:sz w:val="22"/>
          <w:szCs w:val="22"/>
          <w:lang w:val="en-GB"/>
        </w:rPr>
        <w:t xml:space="preserve">the </w:t>
      </w:r>
      <w:r w:rsidR="003D221B" w:rsidRPr="002A3A3F">
        <w:rPr>
          <w:sz w:val="22"/>
          <w:szCs w:val="22"/>
          <w:lang w:val="en-GB"/>
        </w:rPr>
        <w:t>c</w:t>
      </w:r>
      <w:r w:rsidRPr="002A3A3F">
        <w:rPr>
          <w:sz w:val="22"/>
          <w:szCs w:val="22"/>
          <w:lang w:val="en-GB"/>
        </w:rPr>
        <w:t xml:space="preserve">ontract is not registered within 24 hours from the submission </w:t>
      </w:r>
      <w:r w:rsidR="0015369E" w:rsidRPr="002A3A3F">
        <w:rPr>
          <w:sz w:val="22"/>
          <w:szCs w:val="22"/>
          <w:lang w:val="en-GB"/>
        </w:rPr>
        <w:t xml:space="preserve">by the </w:t>
      </w:r>
      <w:proofErr w:type="spellStart"/>
      <w:r w:rsidR="0015369E" w:rsidRPr="002A3A3F">
        <w:rPr>
          <w:sz w:val="22"/>
          <w:szCs w:val="22"/>
          <w:lang w:val="en-GB"/>
        </w:rPr>
        <w:t>MTender</w:t>
      </w:r>
      <w:proofErr w:type="spellEnd"/>
      <w:r w:rsidR="0015369E" w:rsidRPr="002A3A3F">
        <w:rPr>
          <w:sz w:val="22"/>
          <w:szCs w:val="22"/>
          <w:lang w:val="en-GB"/>
        </w:rPr>
        <w:t xml:space="preserve"> system, </w:t>
      </w:r>
      <w:r w:rsidRPr="002A3A3F">
        <w:rPr>
          <w:sz w:val="22"/>
          <w:szCs w:val="22"/>
          <w:lang w:val="en-GB"/>
        </w:rPr>
        <w:t>it shall be considered rejected</w:t>
      </w:r>
      <w:r w:rsidR="00F318E7" w:rsidRPr="002A3A3F">
        <w:rPr>
          <w:sz w:val="22"/>
          <w:szCs w:val="22"/>
          <w:lang w:val="en-GB"/>
        </w:rPr>
        <w:t xml:space="preserve"> </w:t>
      </w:r>
      <w:r w:rsidR="00F318E7" w:rsidRPr="002A3A3F">
        <w:rPr>
          <w:sz w:val="22"/>
          <w:szCs w:val="22"/>
        </w:rPr>
        <w:t>by the Treasury. The Treasury shall provide reasons for not registering the public procurement contract</w:t>
      </w:r>
      <w:r w:rsidRPr="002A3A3F">
        <w:rPr>
          <w:sz w:val="22"/>
          <w:szCs w:val="22"/>
          <w:lang w:val="en-GB"/>
        </w:rPr>
        <w:t xml:space="preserve">. If inaccuracies or mistakes in the contract registration form can be corrected, the </w:t>
      </w:r>
      <w:r w:rsidR="00F51CA5" w:rsidRPr="002A3A3F">
        <w:rPr>
          <w:sz w:val="22"/>
          <w:szCs w:val="22"/>
          <w:lang w:val="en-GB"/>
        </w:rPr>
        <w:t>Contracting Authority</w:t>
      </w:r>
      <w:r w:rsidR="00FE7270" w:rsidRPr="002A3A3F">
        <w:rPr>
          <w:sz w:val="22"/>
          <w:szCs w:val="22"/>
          <w:lang w:val="en-GB"/>
        </w:rPr>
        <w:t xml:space="preserve"> </w:t>
      </w:r>
      <w:r w:rsidRPr="002A3A3F">
        <w:rPr>
          <w:sz w:val="22"/>
          <w:szCs w:val="22"/>
          <w:lang w:val="en-GB"/>
        </w:rPr>
        <w:t xml:space="preserve">shall rectify the form and resubmit the </w:t>
      </w:r>
      <w:r w:rsidR="003D221B" w:rsidRPr="002A3A3F">
        <w:rPr>
          <w:sz w:val="22"/>
          <w:szCs w:val="22"/>
          <w:lang w:val="en-GB"/>
        </w:rPr>
        <w:t>c</w:t>
      </w:r>
      <w:r w:rsidRPr="002A3A3F">
        <w:rPr>
          <w:sz w:val="22"/>
          <w:szCs w:val="22"/>
          <w:lang w:val="en-GB"/>
        </w:rPr>
        <w:t>ontract for registration.</w:t>
      </w:r>
    </w:p>
    <w:p w14:paraId="0DCF8581" w14:textId="06ED13E6" w:rsidR="00A43894" w:rsidRPr="002A3A3F" w:rsidRDefault="00FF2381" w:rsidP="00B06CFC">
      <w:pPr>
        <w:numPr>
          <w:ilvl w:val="0"/>
          <w:numId w:val="7"/>
        </w:numPr>
        <w:spacing w:before="120" w:after="120"/>
        <w:jc w:val="both"/>
        <w:rPr>
          <w:bCs/>
          <w:sz w:val="22"/>
          <w:szCs w:val="22"/>
          <w:lang w:val="en-GB"/>
        </w:rPr>
      </w:pPr>
      <w:r w:rsidRPr="002A3A3F">
        <w:rPr>
          <w:sz w:val="22"/>
          <w:szCs w:val="22"/>
          <w:lang w:val="en-GB"/>
        </w:rPr>
        <w:t xml:space="preserve">Starting from the registration of the </w:t>
      </w:r>
      <w:r w:rsidR="003D221B" w:rsidRPr="002A3A3F">
        <w:rPr>
          <w:sz w:val="22"/>
          <w:szCs w:val="22"/>
          <w:lang w:val="en-GB"/>
        </w:rPr>
        <w:t>c</w:t>
      </w:r>
      <w:r w:rsidRPr="002A3A3F">
        <w:rPr>
          <w:sz w:val="22"/>
          <w:szCs w:val="22"/>
          <w:lang w:val="en-GB"/>
        </w:rPr>
        <w:t xml:space="preserve">ontract, the Contract Register shall record management of the Contract, including publication of contract milestones and payment schedules, amendments and extensions of the </w:t>
      </w:r>
      <w:r w:rsidR="003D221B" w:rsidRPr="002A3A3F">
        <w:rPr>
          <w:sz w:val="22"/>
          <w:szCs w:val="22"/>
          <w:lang w:val="en-GB"/>
        </w:rPr>
        <w:t>c</w:t>
      </w:r>
      <w:r w:rsidRPr="002A3A3F">
        <w:rPr>
          <w:sz w:val="22"/>
          <w:szCs w:val="22"/>
          <w:lang w:val="en-GB"/>
        </w:rPr>
        <w:t>ontract, if applicable, receivables, performance guarantee</w:t>
      </w:r>
      <w:r w:rsidR="0015369E" w:rsidRPr="002A3A3F">
        <w:rPr>
          <w:sz w:val="22"/>
          <w:szCs w:val="22"/>
          <w:lang w:val="en-GB"/>
        </w:rPr>
        <w:t>s</w:t>
      </w:r>
      <w:r w:rsidRPr="002A3A3F">
        <w:rPr>
          <w:sz w:val="22"/>
          <w:szCs w:val="22"/>
          <w:lang w:val="en-GB"/>
        </w:rPr>
        <w:t xml:space="preserve">, termination or completion of the </w:t>
      </w:r>
      <w:r w:rsidR="003D221B" w:rsidRPr="002A3A3F">
        <w:rPr>
          <w:sz w:val="22"/>
          <w:szCs w:val="22"/>
          <w:lang w:val="en-GB"/>
        </w:rPr>
        <w:t>c</w:t>
      </w:r>
      <w:r w:rsidRPr="002A3A3F">
        <w:rPr>
          <w:sz w:val="22"/>
          <w:szCs w:val="22"/>
          <w:lang w:val="en-GB"/>
        </w:rPr>
        <w:t>ontract and all payments processed under the Contract.</w:t>
      </w:r>
      <w:r w:rsidR="002D1344" w:rsidRPr="002A3A3F">
        <w:rPr>
          <w:sz w:val="22"/>
          <w:szCs w:val="22"/>
          <w:lang w:val="en-GB"/>
        </w:rPr>
        <w:t xml:space="preserve"> </w:t>
      </w:r>
    </w:p>
    <w:sectPr w:rsidR="00A43894" w:rsidRPr="002A3A3F" w:rsidSect="0039728D">
      <w:headerReference w:type="default" r:id="rId9"/>
      <w:footerReference w:type="even" r:id="rId10"/>
      <w:footerReference w:type="default" r:id="rId11"/>
      <w:headerReference w:type="first" r:id="rId12"/>
      <w:pgSz w:w="11906" w:h="16838" w:code="9"/>
      <w:pgMar w:top="1134" w:right="849" w:bottom="567" w:left="1134" w:header="720" w:footer="680"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7D281" w16cex:dateUtc="2020-08-19T15:32:00Z"/>
  <w16cex:commentExtensible w16cex:durableId="22E7DF14" w16cex:dateUtc="2020-08-19T16:25:00Z"/>
  <w16cex:commentExtensible w16cex:durableId="22E7E3EA" w16cex:dateUtc="2020-08-19T16:46:00Z"/>
  <w16cex:commentExtensible w16cex:durableId="22E7D486" w16cex:dateUtc="2020-08-19T15:40:00Z"/>
  <w16cex:commentExtensible w16cex:durableId="22E7D5A2" w16cex:dateUtc="2020-08-19T15:45:00Z"/>
  <w16cex:commentExtensible w16cex:durableId="22E7D71C" w16cex:dateUtc="2020-08-19T15:51:00Z"/>
  <w16cex:commentExtensible w16cex:durableId="22E7D7E7" w16cex:dateUtc="2020-08-19T15:55:00Z"/>
  <w16cex:commentExtensible w16cex:durableId="22E7D84D" w16cex:dateUtc="2020-08-19T15:56:00Z"/>
  <w16cex:commentExtensible w16cex:durableId="22E7D97A" w16cex:dateUtc="2020-08-19T16:01:00Z"/>
  <w16cex:commentExtensible w16cex:durableId="22E7DA86" w16cex:dateUtc="2020-08-19T16:06:00Z"/>
  <w16cex:commentExtensible w16cex:durableId="22E7E0F4" w16cex:dateUtc="2020-08-19T16:33:00Z"/>
  <w16cex:commentExtensible w16cex:durableId="233D78E2" w16cex:dateUtc="2020-10-23T14:44:00Z"/>
  <w16cex:commentExtensible w16cex:durableId="22E7DAF0" w16cex:dateUtc="2020-08-19T16:08:00Z"/>
  <w16cex:commentExtensible w16cex:durableId="22E7DB73" w16cex:dateUtc="2020-08-19T16:10:00Z"/>
  <w16cex:commentExtensible w16cex:durableId="22E7DB69" w16cex:dateUtc="2020-08-19T16:10:00Z"/>
  <w16cex:commentExtensible w16cex:durableId="22E7DDB3" w16cex:dateUtc="2020-08-19T16:19:00Z"/>
  <w16cex:commentExtensible w16cex:durableId="233D7852" w16cex:dateUtc="2020-10-23T14:4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C683F9" w14:textId="77777777" w:rsidR="003D4F91" w:rsidRDefault="003D4F91" w:rsidP="00E4512F">
      <w:r>
        <w:separator/>
      </w:r>
    </w:p>
  </w:endnote>
  <w:endnote w:type="continuationSeparator" w:id="0">
    <w:p w14:paraId="4DFC767E" w14:textId="77777777" w:rsidR="003D4F91" w:rsidRDefault="003D4F91" w:rsidP="00E4512F">
      <w:r>
        <w:continuationSeparator/>
      </w:r>
    </w:p>
  </w:endnote>
  <w:endnote w:type="continuationNotice" w:id="1">
    <w:p w14:paraId="5425A94F" w14:textId="77777777" w:rsidR="003D4F91" w:rsidRDefault="003D4F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ヒラギノ角ゴ Pro W3">
    <w:panose1 w:val="020B0300000000000000"/>
    <w:charset w:val="00"/>
    <w:family w:val="roman"/>
    <w:pitch w:val="default"/>
  </w:font>
  <w:font w:name="Wingdings">
    <w:panose1 w:val="05000000000000000000"/>
    <w:charset w:val="02"/>
    <w:family w:val="decorative"/>
    <w:pitch w:val="variable"/>
    <w:sig w:usb0="00000003" w:usb1="10000000" w:usb2="00000000" w:usb3="00000000" w:csb0="80000001" w:csb1="00000000"/>
  </w:font>
  <w:font w:name="Lucida Grande">
    <w:panose1 w:val="020B0600040502020204"/>
    <w:charset w:val="00"/>
    <w:family w:val="swiss"/>
    <w:pitch w:val="variable"/>
    <w:sig w:usb0="E1000AEF" w:usb1="5000A1FF" w:usb2="00000000" w:usb3="00000000" w:csb0="000001BF" w:csb1="00000000"/>
  </w:font>
  <w:font w:name="Symbol">
    <w:panose1 w:val="05050102010706020507"/>
    <w:charset w:val="02"/>
    <w:family w:val="decorative"/>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Armenian">
    <w:altName w:val="Arial"/>
    <w:panose1 w:val="020B0604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altName w:val="Calibr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ylfaen">
    <w:altName w:val="Times New Roman"/>
    <w:panose1 w:val="020B0604020202020204"/>
    <w:charset w:val="00"/>
    <w:family w:val="roman"/>
    <w:pitch w:val="variable"/>
    <w:sig w:usb0="04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41700A" w14:textId="77777777" w:rsidR="005B150F" w:rsidRDefault="005B150F" w:rsidP="008D33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02742918" w14:textId="77777777" w:rsidR="005B150F" w:rsidRDefault="005B150F" w:rsidP="005607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ABF9D" w14:textId="77777777" w:rsidR="005B150F" w:rsidRDefault="005B150F" w:rsidP="008D33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14:paraId="62A5A96C" w14:textId="77777777" w:rsidR="005B150F" w:rsidRDefault="005B150F" w:rsidP="0056073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EF058A" w14:textId="77777777" w:rsidR="003D4F91" w:rsidRDefault="003D4F91" w:rsidP="00E4512F">
      <w:r>
        <w:separator/>
      </w:r>
    </w:p>
  </w:footnote>
  <w:footnote w:type="continuationSeparator" w:id="0">
    <w:p w14:paraId="6947CB54" w14:textId="77777777" w:rsidR="003D4F91" w:rsidRDefault="003D4F91" w:rsidP="00E4512F">
      <w:r>
        <w:continuationSeparator/>
      </w:r>
    </w:p>
  </w:footnote>
  <w:footnote w:type="continuationNotice" w:id="1">
    <w:p w14:paraId="5ACAD57F" w14:textId="77777777" w:rsidR="003D4F91" w:rsidRDefault="003D4F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B22B2" w14:textId="77777777" w:rsidR="005B150F" w:rsidRDefault="005B15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FB459" w14:textId="77777777" w:rsidR="005B150F" w:rsidRPr="00E14F3C" w:rsidRDefault="005B150F" w:rsidP="00E14F3C">
    <w:pPr>
      <w:pStyle w:val="Header"/>
      <w:jc w:val="right"/>
      <w:rPr>
        <w:rFonts w:ascii="Sylfaen" w:hAnsi="Sylfaen" w:cs="Sylfaen"/>
        <w:i/>
        <w:sz w:val="2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multilevel"/>
    <w:tmpl w:val="894EE87B"/>
    <w:lvl w:ilvl="0">
      <w:start w:val="1"/>
      <w:numFmt w:val="bullet"/>
      <w:lvlText w:val="-"/>
      <w:lvlJc w:val="left"/>
      <w:pPr>
        <w:tabs>
          <w:tab w:val="num" w:pos="360"/>
        </w:tabs>
        <w:ind w:left="360" w:firstLine="360"/>
      </w:pPr>
      <w:rPr>
        <w:rFonts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1" w15:restartNumberingAfterBreak="0">
    <w:nsid w:val="0000000A"/>
    <w:multiLevelType w:val="multilevel"/>
    <w:tmpl w:val="894EE87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2B753D9"/>
    <w:multiLevelType w:val="hybridMultilevel"/>
    <w:tmpl w:val="D6CC0504"/>
    <w:lvl w:ilvl="0" w:tplc="0409000F">
      <w:start w:val="1"/>
      <w:numFmt w:val="decimal"/>
      <w:lvlText w:val="%1."/>
      <w:lvlJc w:val="left"/>
      <w:pPr>
        <w:tabs>
          <w:tab w:val="num" w:pos="1493"/>
        </w:tabs>
        <w:ind w:left="1493" w:hanging="360"/>
      </w:pPr>
      <w:rPr>
        <w:rFonts w:cs="Times New Roman"/>
      </w:rPr>
    </w:lvl>
    <w:lvl w:ilvl="1" w:tplc="08090019" w:tentative="1">
      <w:start w:val="1"/>
      <w:numFmt w:val="lowerLetter"/>
      <w:lvlText w:val="%2."/>
      <w:lvlJc w:val="left"/>
      <w:pPr>
        <w:ind w:left="1493" w:hanging="360"/>
      </w:pPr>
    </w:lvl>
    <w:lvl w:ilvl="2" w:tplc="0809001B" w:tentative="1">
      <w:start w:val="1"/>
      <w:numFmt w:val="lowerRoman"/>
      <w:lvlText w:val="%3."/>
      <w:lvlJc w:val="right"/>
      <w:pPr>
        <w:ind w:left="2213" w:hanging="180"/>
      </w:pPr>
    </w:lvl>
    <w:lvl w:ilvl="3" w:tplc="0809000F" w:tentative="1">
      <w:start w:val="1"/>
      <w:numFmt w:val="decimal"/>
      <w:lvlText w:val="%4."/>
      <w:lvlJc w:val="left"/>
      <w:pPr>
        <w:ind w:left="2933" w:hanging="360"/>
      </w:pPr>
    </w:lvl>
    <w:lvl w:ilvl="4" w:tplc="08090019" w:tentative="1">
      <w:start w:val="1"/>
      <w:numFmt w:val="lowerLetter"/>
      <w:lvlText w:val="%5."/>
      <w:lvlJc w:val="left"/>
      <w:pPr>
        <w:ind w:left="3653" w:hanging="360"/>
      </w:pPr>
    </w:lvl>
    <w:lvl w:ilvl="5" w:tplc="0809001B" w:tentative="1">
      <w:start w:val="1"/>
      <w:numFmt w:val="lowerRoman"/>
      <w:lvlText w:val="%6."/>
      <w:lvlJc w:val="right"/>
      <w:pPr>
        <w:ind w:left="4373" w:hanging="180"/>
      </w:pPr>
    </w:lvl>
    <w:lvl w:ilvl="6" w:tplc="0809000F" w:tentative="1">
      <w:start w:val="1"/>
      <w:numFmt w:val="decimal"/>
      <w:lvlText w:val="%7."/>
      <w:lvlJc w:val="left"/>
      <w:pPr>
        <w:ind w:left="5093" w:hanging="360"/>
      </w:pPr>
    </w:lvl>
    <w:lvl w:ilvl="7" w:tplc="08090019" w:tentative="1">
      <w:start w:val="1"/>
      <w:numFmt w:val="lowerLetter"/>
      <w:lvlText w:val="%8."/>
      <w:lvlJc w:val="left"/>
      <w:pPr>
        <w:ind w:left="5813" w:hanging="360"/>
      </w:pPr>
    </w:lvl>
    <w:lvl w:ilvl="8" w:tplc="0809001B" w:tentative="1">
      <w:start w:val="1"/>
      <w:numFmt w:val="lowerRoman"/>
      <w:lvlText w:val="%9."/>
      <w:lvlJc w:val="right"/>
      <w:pPr>
        <w:ind w:left="6533" w:hanging="180"/>
      </w:pPr>
    </w:lvl>
  </w:abstractNum>
  <w:abstractNum w:abstractNumId="3" w15:restartNumberingAfterBreak="0">
    <w:nsid w:val="078818C5"/>
    <w:multiLevelType w:val="hybridMultilevel"/>
    <w:tmpl w:val="B36CAA60"/>
    <w:lvl w:ilvl="0" w:tplc="18D28418">
      <w:start w:val="13"/>
      <w:numFmt w:val="decimal"/>
      <w:lvlText w:val="%1."/>
      <w:lvlJc w:val="left"/>
      <w:pPr>
        <w:tabs>
          <w:tab w:val="num" w:pos="900"/>
        </w:tabs>
        <w:ind w:left="900" w:hanging="360"/>
      </w:pPr>
      <w:rPr>
        <w:rFonts w:cs="Times New Roman" w:hint="default"/>
      </w:rPr>
    </w:lvl>
    <w:lvl w:ilvl="1" w:tplc="18D28418">
      <w:start w:val="7"/>
      <w:numFmt w:val="decimal"/>
      <w:lvlText w:val="%2."/>
      <w:lvlJc w:val="left"/>
      <w:pPr>
        <w:tabs>
          <w:tab w:val="num" w:pos="720"/>
        </w:tabs>
        <w:ind w:left="720" w:hanging="360"/>
      </w:pPr>
      <w:rPr>
        <w:rFonts w:cs="Times New Roman" w:hint="default"/>
      </w:rPr>
    </w:lvl>
    <w:lvl w:ilvl="2" w:tplc="B3BA9AA2">
      <w:start w:val="1"/>
      <w:numFmt w:val="decimal"/>
      <w:lvlText w:val="%3)"/>
      <w:lvlJc w:val="left"/>
      <w:pPr>
        <w:tabs>
          <w:tab w:val="num" w:pos="2340"/>
        </w:tabs>
        <w:ind w:left="2340" w:hanging="360"/>
      </w:pPr>
      <w:rPr>
        <w:rFonts w:cs="Times New Roman" w:hint="default"/>
      </w:rPr>
    </w:lvl>
    <w:lvl w:ilvl="3" w:tplc="8FCCF590">
      <w:start w:val="1"/>
      <w:numFmt w:val="lowerLetter"/>
      <w:lvlText w:val="(%4)"/>
      <w:lvlJc w:val="left"/>
      <w:pPr>
        <w:ind w:left="3190" w:hanging="670"/>
      </w:pPr>
      <w:rPr>
        <w:rFonts w:hint="default"/>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07E57C63"/>
    <w:multiLevelType w:val="hybridMultilevel"/>
    <w:tmpl w:val="904630B8"/>
    <w:lvl w:ilvl="0" w:tplc="5B7C0E3C">
      <w:start w:val="1"/>
      <w:numFmt w:val="decimal"/>
      <w:lvlText w:val="%1."/>
      <w:lvlJc w:val="left"/>
      <w:pPr>
        <w:tabs>
          <w:tab w:val="num" w:pos="720"/>
        </w:tabs>
        <w:ind w:left="720" w:hanging="360"/>
      </w:pPr>
      <w:rPr>
        <w:rFonts w:cs="Times New Roman"/>
        <w:b/>
      </w:rPr>
    </w:lvl>
    <w:lvl w:ilvl="1" w:tplc="08090019">
      <w:start w:val="1"/>
      <w:numFmt w:val="lowerLetter"/>
      <w:lvlText w:val="%2."/>
      <w:lvlJc w:val="left"/>
      <w:pPr>
        <w:ind w:left="1440" w:hanging="360"/>
      </w:pPr>
    </w:lvl>
    <w:lvl w:ilvl="2" w:tplc="96F6FEFE">
      <w:start w:val="1"/>
      <w:numFmt w:val="decimal"/>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8CC1BA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96C1597"/>
    <w:multiLevelType w:val="hybridMultilevel"/>
    <w:tmpl w:val="E3EC8A1C"/>
    <w:lvl w:ilvl="0" w:tplc="701668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051488"/>
    <w:multiLevelType w:val="hybridMultilevel"/>
    <w:tmpl w:val="CF4C31E2"/>
    <w:lvl w:ilvl="0" w:tplc="75F6BA06">
      <w:start w:val="1"/>
      <w:numFmt w:val="decimal"/>
      <w:lvlText w:val="(%1)"/>
      <w:lvlJc w:val="right"/>
      <w:pPr>
        <w:tabs>
          <w:tab w:val="num" w:pos="864"/>
        </w:tabs>
        <w:ind w:left="0" w:firstLine="7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0B0442B9"/>
    <w:multiLevelType w:val="hybridMultilevel"/>
    <w:tmpl w:val="CD525B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894A8D"/>
    <w:multiLevelType w:val="hybridMultilevel"/>
    <w:tmpl w:val="FE84983E"/>
    <w:lvl w:ilvl="0" w:tplc="0616B38C">
      <w:start w:val="1"/>
      <w:numFmt w:val="upperRoman"/>
      <w:lvlText w:val="%1."/>
      <w:lvlJc w:val="righ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A80C37"/>
    <w:multiLevelType w:val="multilevel"/>
    <w:tmpl w:val="E5E63B9C"/>
    <w:lvl w:ilvl="0">
      <w:start w:val="1"/>
      <w:numFmt w:val="bullet"/>
      <w:pStyle w:val="Bulets1"/>
      <w:lvlText w:val=""/>
      <w:lvlJc w:val="left"/>
      <w:pPr>
        <w:tabs>
          <w:tab w:val="num" w:pos="720"/>
        </w:tabs>
        <w:ind w:left="720" w:hanging="360"/>
      </w:pPr>
      <w:rPr>
        <w:rFonts w:ascii="Symbol" w:hAnsi="Symbol" w:hint="default"/>
        <w:sz w:val="20"/>
      </w:rPr>
    </w:lvl>
    <w:lvl w:ilvl="1">
      <w:start w:val="1"/>
      <w:numFmt w:val="bullet"/>
      <w:pStyle w:val="Bullets2"/>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pStyle w:val="Ttulo3"/>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D639D2"/>
    <w:multiLevelType w:val="multilevel"/>
    <w:tmpl w:val="E46A3446"/>
    <w:lvl w:ilvl="0">
      <w:start w:val="1"/>
      <w:numFmt w:val="decimal"/>
      <w:lvlText w:val="29.%1."/>
      <w:lvlJc w:val="left"/>
      <w:pPr>
        <w:tabs>
          <w:tab w:val="num" w:pos="3070"/>
        </w:tabs>
        <w:ind w:left="737" w:hanging="737"/>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3897036"/>
    <w:multiLevelType w:val="hybridMultilevel"/>
    <w:tmpl w:val="EF785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C3D55A8"/>
    <w:multiLevelType w:val="hybridMultilevel"/>
    <w:tmpl w:val="9C68C118"/>
    <w:lvl w:ilvl="0" w:tplc="08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2616587"/>
    <w:multiLevelType w:val="hybridMultilevel"/>
    <w:tmpl w:val="EB2ED24A"/>
    <w:lvl w:ilvl="0" w:tplc="0D98CD2C">
      <w:start w:val="1"/>
      <w:numFmt w:val="decimal"/>
      <w:lvlText w:val="30.%1."/>
      <w:lvlJc w:val="left"/>
      <w:pPr>
        <w:ind w:left="720" w:hanging="607"/>
      </w:pPr>
      <w:rPr>
        <w:rFonts w:ascii="Times New Roman" w:hAnsi="Times New Roman" w:cs="Times New Roman" w:hint="default"/>
        <w:b/>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9F65E0"/>
    <w:multiLevelType w:val="hybridMultilevel"/>
    <w:tmpl w:val="9F1A2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853C25"/>
    <w:multiLevelType w:val="multilevel"/>
    <w:tmpl w:val="D8BE7202"/>
    <w:lvl w:ilvl="0">
      <w:start w:val="1"/>
      <w:numFmt w:val="decimal"/>
      <w:pStyle w:val="Section1"/>
      <w:lvlText w:val="%1."/>
      <w:lvlJc w:val="left"/>
      <w:pPr>
        <w:tabs>
          <w:tab w:val="num" w:pos="432"/>
        </w:tabs>
        <w:ind w:left="0" w:firstLine="0"/>
      </w:pPr>
      <w:rPr>
        <w:rFonts w:hint="default"/>
        <w:b/>
        <w:i w:val="0"/>
        <w:sz w:val="22"/>
        <w:szCs w:val="18"/>
      </w:rPr>
    </w:lvl>
    <w:lvl w:ilvl="1">
      <w:start w:val="1"/>
      <w:numFmt w:val="decimal"/>
      <w:lvlText w:val="12.%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ind w:left="864" w:hanging="432"/>
      </w:pPr>
      <w:rPr>
        <w:rFonts w:ascii="Times New Roman" w:hAnsi="Times New Roman" w:hint="default"/>
        <w:b w:val="0"/>
        <w:i w:val="0"/>
        <w:sz w:val="24"/>
      </w:rPr>
    </w:lvl>
    <w:lvl w:ilvl="3">
      <w:start w:val="1"/>
      <w:numFmt w:val="none"/>
      <w:lvlText w:val="(a)"/>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3E18606E"/>
    <w:multiLevelType w:val="hybridMultilevel"/>
    <w:tmpl w:val="796A45F0"/>
    <w:lvl w:ilvl="0" w:tplc="0409000F">
      <w:start w:val="1"/>
      <w:numFmt w:val="decimal"/>
      <w:lvlText w:val="%1."/>
      <w:lvlJc w:val="left"/>
      <w:pPr>
        <w:tabs>
          <w:tab w:val="num" w:pos="720"/>
        </w:tabs>
        <w:ind w:left="720" w:hanging="360"/>
      </w:pPr>
      <w:rPr>
        <w:rFonts w:cs="Times New Roman"/>
      </w:rPr>
    </w:lvl>
    <w:lvl w:ilvl="1" w:tplc="9D9E1FAE">
      <w:start w:val="1"/>
      <w:numFmt w:val="lowerLetter"/>
      <w:lvlText w:val="%2."/>
      <w:lvlJc w:val="left"/>
      <w:pPr>
        <w:ind w:left="1440" w:hanging="360"/>
      </w:pPr>
      <w:rPr>
        <w:b/>
      </w:rPr>
    </w:lvl>
    <w:lvl w:ilvl="2" w:tplc="96F6FEFE">
      <w:start w:val="1"/>
      <w:numFmt w:val="decimal"/>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04D03B5"/>
    <w:multiLevelType w:val="hybridMultilevel"/>
    <w:tmpl w:val="8910CDFC"/>
    <w:lvl w:ilvl="0" w:tplc="0409000F">
      <w:start w:val="1"/>
      <w:numFmt w:val="decimal"/>
      <w:lvlText w:val="%1."/>
      <w:lvlJc w:val="left"/>
      <w:pPr>
        <w:tabs>
          <w:tab w:val="num" w:pos="720"/>
        </w:tabs>
        <w:ind w:left="720" w:hanging="360"/>
      </w:pPr>
      <w:rPr>
        <w:rFonts w:cs="Times New Roman"/>
      </w:rPr>
    </w:lvl>
    <w:lvl w:ilvl="1" w:tplc="08090019">
      <w:start w:val="1"/>
      <w:numFmt w:val="lowerLetter"/>
      <w:lvlText w:val="%2."/>
      <w:lvlJc w:val="left"/>
      <w:pPr>
        <w:ind w:left="1440" w:hanging="360"/>
      </w:pPr>
    </w:lvl>
    <w:lvl w:ilvl="2" w:tplc="96F6FEFE">
      <w:start w:val="1"/>
      <w:numFmt w:val="decimal"/>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1883896"/>
    <w:multiLevelType w:val="hybridMultilevel"/>
    <w:tmpl w:val="C0F88630"/>
    <w:lvl w:ilvl="0" w:tplc="0726A24A">
      <w:start w:val="1"/>
      <w:numFmt w:val="decimal"/>
      <w:lvlText w:val="(%1)"/>
      <w:lvlJc w:val="left"/>
      <w:pPr>
        <w:tabs>
          <w:tab w:val="num" w:pos="690"/>
        </w:tabs>
        <w:ind w:left="690" w:hanging="360"/>
      </w:pPr>
      <w:rPr>
        <w:rFonts w:hint="default"/>
      </w:rPr>
    </w:lvl>
    <w:lvl w:ilvl="1" w:tplc="6C4AB298">
      <w:start w:val="1"/>
      <w:numFmt w:val="lowerLetter"/>
      <w:lvlText w:val="%2)"/>
      <w:lvlJc w:val="left"/>
      <w:pPr>
        <w:tabs>
          <w:tab w:val="num" w:pos="1410"/>
        </w:tabs>
        <w:ind w:left="1410" w:hanging="360"/>
      </w:pPr>
      <w:rPr>
        <w:rFonts w:hint="default"/>
      </w:rPr>
    </w:lvl>
    <w:lvl w:ilvl="2" w:tplc="0419001B" w:tentative="1">
      <w:start w:val="1"/>
      <w:numFmt w:val="lowerRoman"/>
      <w:lvlText w:val="%3."/>
      <w:lvlJc w:val="right"/>
      <w:pPr>
        <w:tabs>
          <w:tab w:val="num" w:pos="2130"/>
        </w:tabs>
        <w:ind w:left="2130" w:hanging="180"/>
      </w:pPr>
    </w:lvl>
    <w:lvl w:ilvl="3" w:tplc="0419000F" w:tentative="1">
      <w:start w:val="1"/>
      <w:numFmt w:val="decimal"/>
      <w:lvlText w:val="%4."/>
      <w:lvlJc w:val="left"/>
      <w:pPr>
        <w:tabs>
          <w:tab w:val="num" w:pos="2850"/>
        </w:tabs>
        <w:ind w:left="2850" w:hanging="360"/>
      </w:pPr>
    </w:lvl>
    <w:lvl w:ilvl="4" w:tplc="04190019" w:tentative="1">
      <w:start w:val="1"/>
      <w:numFmt w:val="lowerLetter"/>
      <w:lvlText w:val="%5."/>
      <w:lvlJc w:val="left"/>
      <w:pPr>
        <w:tabs>
          <w:tab w:val="num" w:pos="3570"/>
        </w:tabs>
        <w:ind w:left="3570" w:hanging="360"/>
      </w:pPr>
    </w:lvl>
    <w:lvl w:ilvl="5" w:tplc="0419001B" w:tentative="1">
      <w:start w:val="1"/>
      <w:numFmt w:val="lowerRoman"/>
      <w:lvlText w:val="%6."/>
      <w:lvlJc w:val="right"/>
      <w:pPr>
        <w:tabs>
          <w:tab w:val="num" w:pos="4290"/>
        </w:tabs>
        <w:ind w:left="4290" w:hanging="180"/>
      </w:pPr>
    </w:lvl>
    <w:lvl w:ilvl="6" w:tplc="0419000F" w:tentative="1">
      <w:start w:val="1"/>
      <w:numFmt w:val="decimal"/>
      <w:lvlText w:val="%7."/>
      <w:lvlJc w:val="left"/>
      <w:pPr>
        <w:tabs>
          <w:tab w:val="num" w:pos="5010"/>
        </w:tabs>
        <w:ind w:left="5010" w:hanging="360"/>
      </w:pPr>
    </w:lvl>
    <w:lvl w:ilvl="7" w:tplc="04190019" w:tentative="1">
      <w:start w:val="1"/>
      <w:numFmt w:val="lowerLetter"/>
      <w:lvlText w:val="%8."/>
      <w:lvlJc w:val="left"/>
      <w:pPr>
        <w:tabs>
          <w:tab w:val="num" w:pos="5730"/>
        </w:tabs>
        <w:ind w:left="5730" w:hanging="360"/>
      </w:pPr>
    </w:lvl>
    <w:lvl w:ilvl="8" w:tplc="0419001B" w:tentative="1">
      <w:start w:val="1"/>
      <w:numFmt w:val="lowerRoman"/>
      <w:lvlText w:val="%9."/>
      <w:lvlJc w:val="right"/>
      <w:pPr>
        <w:tabs>
          <w:tab w:val="num" w:pos="6450"/>
        </w:tabs>
        <w:ind w:left="6450" w:hanging="180"/>
      </w:pPr>
    </w:lvl>
  </w:abstractNum>
  <w:abstractNum w:abstractNumId="20" w15:restartNumberingAfterBreak="0">
    <w:nsid w:val="43CE7A28"/>
    <w:multiLevelType w:val="hybridMultilevel"/>
    <w:tmpl w:val="F41C96C2"/>
    <w:lvl w:ilvl="0" w:tplc="A51A4560">
      <w:start w:val="1"/>
      <w:numFmt w:val="upperRoman"/>
      <w:lvlText w:val="%1."/>
      <w:lvlJc w:val="left"/>
      <w:pPr>
        <w:tabs>
          <w:tab w:val="num" w:pos="0"/>
        </w:tabs>
        <w:ind w:left="680" w:hanging="3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EA2298"/>
    <w:multiLevelType w:val="hybridMultilevel"/>
    <w:tmpl w:val="A2E25D72"/>
    <w:lvl w:ilvl="0" w:tplc="08090017">
      <w:start w:val="1"/>
      <w:numFmt w:val="lowerLetter"/>
      <w:lvlText w:val="%1)"/>
      <w:lvlJc w:val="left"/>
      <w:pPr>
        <w:ind w:left="1434" w:hanging="360"/>
      </w:pPr>
    </w:lvl>
    <w:lvl w:ilvl="1" w:tplc="08090019" w:tentative="1">
      <w:start w:val="1"/>
      <w:numFmt w:val="lowerLetter"/>
      <w:lvlText w:val="%2."/>
      <w:lvlJc w:val="left"/>
      <w:pPr>
        <w:ind w:left="2154" w:hanging="360"/>
      </w:pPr>
    </w:lvl>
    <w:lvl w:ilvl="2" w:tplc="0809001B" w:tentative="1">
      <w:start w:val="1"/>
      <w:numFmt w:val="lowerRoman"/>
      <w:lvlText w:val="%3."/>
      <w:lvlJc w:val="right"/>
      <w:pPr>
        <w:ind w:left="2874" w:hanging="180"/>
      </w:pPr>
    </w:lvl>
    <w:lvl w:ilvl="3" w:tplc="0809000F" w:tentative="1">
      <w:start w:val="1"/>
      <w:numFmt w:val="decimal"/>
      <w:lvlText w:val="%4."/>
      <w:lvlJc w:val="left"/>
      <w:pPr>
        <w:ind w:left="3594" w:hanging="360"/>
      </w:pPr>
    </w:lvl>
    <w:lvl w:ilvl="4" w:tplc="08090019" w:tentative="1">
      <w:start w:val="1"/>
      <w:numFmt w:val="lowerLetter"/>
      <w:lvlText w:val="%5."/>
      <w:lvlJc w:val="left"/>
      <w:pPr>
        <w:ind w:left="4314" w:hanging="360"/>
      </w:pPr>
    </w:lvl>
    <w:lvl w:ilvl="5" w:tplc="0809001B" w:tentative="1">
      <w:start w:val="1"/>
      <w:numFmt w:val="lowerRoman"/>
      <w:lvlText w:val="%6."/>
      <w:lvlJc w:val="right"/>
      <w:pPr>
        <w:ind w:left="5034" w:hanging="180"/>
      </w:pPr>
    </w:lvl>
    <w:lvl w:ilvl="6" w:tplc="0809000F" w:tentative="1">
      <w:start w:val="1"/>
      <w:numFmt w:val="decimal"/>
      <w:lvlText w:val="%7."/>
      <w:lvlJc w:val="left"/>
      <w:pPr>
        <w:ind w:left="5754" w:hanging="360"/>
      </w:pPr>
    </w:lvl>
    <w:lvl w:ilvl="7" w:tplc="08090019" w:tentative="1">
      <w:start w:val="1"/>
      <w:numFmt w:val="lowerLetter"/>
      <w:lvlText w:val="%8."/>
      <w:lvlJc w:val="left"/>
      <w:pPr>
        <w:ind w:left="6474" w:hanging="360"/>
      </w:pPr>
    </w:lvl>
    <w:lvl w:ilvl="8" w:tplc="0809001B" w:tentative="1">
      <w:start w:val="1"/>
      <w:numFmt w:val="lowerRoman"/>
      <w:lvlText w:val="%9."/>
      <w:lvlJc w:val="right"/>
      <w:pPr>
        <w:ind w:left="7194" w:hanging="180"/>
      </w:pPr>
    </w:lvl>
  </w:abstractNum>
  <w:abstractNum w:abstractNumId="22" w15:restartNumberingAfterBreak="0">
    <w:nsid w:val="456B5A5A"/>
    <w:multiLevelType w:val="hybridMultilevel"/>
    <w:tmpl w:val="5B765424"/>
    <w:lvl w:ilvl="0" w:tplc="83B2ECFE">
      <w:start w:val="1"/>
      <w:numFmt w:val="decimal"/>
      <w:lvlText w:val="10.%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4A3D92"/>
    <w:multiLevelType w:val="hybridMultilevel"/>
    <w:tmpl w:val="08B0A4D0"/>
    <w:lvl w:ilvl="0" w:tplc="0409000F">
      <w:start w:val="1"/>
      <w:numFmt w:val="decimal"/>
      <w:lvlText w:val="%1."/>
      <w:lvlJc w:val="left"/>
      <w:pPr>
        <w:tabs>
          <w:tab w:val="num" w:pos="720"/>
        </w:tabs>
        <w:ind w:left="720" w:hanging="360"/>
      </w:pPr>
      <w:rPr>
        <w:rFonts w:cs="Times New Roman" w:hint="default"/>
      </w:rPr>
    </w:lvl>
    <w:lvl w:ilvl="1" w:tplc="2E2488FE">
      <w:start w:val="1"/>
      <w:numFmt w:val="decimal"/>
      <w:lvlText w:val="%2)"/>
      <w:lvlJc w:val="left"/>
      <w:pPr>
        <w:tabs>
          <w:tab w:val="num" w:pos="1440"/>
        </w:tabs>
        <w:ind w:left="1440" w:hanging="360"/>
      </w:pPr>
      <w:rPr>
        <w:rFonts w:ascii="Times New Roman" w:eastAsia="Times New Roman" w:hAnsi="Times New Roman" w:cs="Times New Roman"/>
        <w:color w:val="auto"/>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47E8634D"/>
    <w:multiLevelType w:val="hybridMultilevel"/>
    <w:tmpl w:val="88046948"/>
    <w:lvl w:ilvl="0" w:tplc="5B7C0E3C">
      <w:start w:val="1"/>
      <w:numFmt w:val="decimal"/>
      <w:lvlText w:val="%1."/>
      <w:lvlJc w:val="left"/>
      <w:pPr>
        <w:tabs>
          <w:tab w:val="num" w:pos="720"/>
        </w:tabs>
        <w:ind w:left="720" w:hanging="360"/>
      </w:pPr>
      <w:rPr>
        <w:rFonts w:cs="Times New Roman"/>
        <w:b/>
      </w:rPr>
    </w:lvl>
    <w:lvl w:ilvl="1" w:tplc="D006EEA4">
      <w:start w:val="1"/>
      <w:numFmt w:val="lowerLetter"/>
      <w:lvlText w:val="(%2)"/>
      <w:lvlJc w:val="left"/>
      <w:pPr>
        <w:ind w:left="1440" w:hanging="360"/>
      </w:pPr>
      <w:rPr>
        <w:rFonts w:hint="default"/>
      </w:rPr>
    </w:lvl>
    <w:lvl w:ilvl="2" w:tplc="96F6FEFE">
      <w:start w:val="1"/>
      <w:numFmt w:val="decimal"/>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8564232"/>
    <w:multiLevelType w:val="hybridMultilevel"/>
    <w:tmpl w:val="F4C0EACC"/>
    <w:lvl w:ilvl="0" w:tplc="3058EB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85022C"/>
    <w:multiLevelType w:val="hybridMultilevel"/>
    <w:tmpl w:val="024A1ED8"/>
    <w:lvl w:ilvl="0" w:tplc="0409000F">
      <w:start w:val="1"/>
      <w:numFmt w:val="decimal"/>
      <w:lvlText w:val="%1."/>
      <w:lvlJc w:val="left"/>
      <w:pPr>
        <w:tabs>
          <w:tab w:val="num" w:pos="720"/>
        </w:tabs>
        <w:ind w:left="720" w:hanging="360"/>
      </w:pPr>
      <w:rPr>
        <w:rFonts w:cs="Times New Roman"/>
      </w:rPr>
    </w:lvl>
    <w:lvl w:ilvl="1" w:tplc="9A6E13CA">
      <w:start w:val="1"/>
      <w:numFmt w:val="decimal"/>
      <w:lvlText w:val="%2)"/>
      <w:lvlJc w:val="left"/>
      <w:pPr>
        <w:tabs>
          <w:tab w:val="num" w:pos="1440"/>
        </w:tabs>
        <w:ind w:left="1440" w:hanging="360"/>
      </w:pPr>
      <w:rPr>
        <w:rFonts w:ascii="Times New Roman" w:eastAsia="Times New Roman" w:hAnsi="Times New Roman" w:cs="Times New Roman"/>
      </w:rPr>
    </w:lvl>
    <w:lvl w:ilvl="2" w:tplc="2142420C">
      <w:start w:val="1"/>
      <w:numFmt w:val="bullet"/>
      <w:lvlText w:val=""/>
      <w:lvlJc w:val="left"/>
      <w:pPr>
        <w:tabs>
          <w:tab w:val="num" w:pos="2340"/>
        </w:tabs>
        <w:ind w:left="2340" w:hanging="360"/>
      </w:pPr>
      <w:rPr>
        <w:rFonts w:ascii="Wingdings" w:hAnsi="Wingdings" w:hint="default"/>
        <w:color w:val="auto"/>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15:restartNumberingAfterBreak="0">
    <w:nsid w:val="4FE430D6"/>
    <w:multiLevelType w:val="hybridMultilevel"/>
    <w:tmpl w:val="EBCED59E"/>
    <w:lvl w:ilvl="0" w:tplc="4F82958A">
      <w:start w:val="1"/>
      <w:numFmt w:val="decimal"/>
      <w:lvlText w:val="11.%1."/>
      <w:lvlJc w:val="left"/>
      <w:pPr>
        <w:ind w:left="340" w:hanging="340"/>
      </w:pPr>
      <w:rPr>
        <w:rFonts w:hint="default"/>
        <w:b/>
        <w:sz w:val="22"/>
        <w:szCs w:val="22"/>
      </w:rPr>
    </w:lvl>
    <w:lvl w:ilvl="1" w:tplc="9726F392">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DA776F"/>
    <w:multiLevelType w:val="multilevel"/>
    <w:tmpl w:val="617063C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2D44306"/>
    <w:multiLevelType w:val="hybridMultilevel"/>
    <w:tmpl w:val="FF120EDA"/>
    <w:lvl w:ilvl="0" w:tplc="9F88D4CA">
      <w:start w:val="1"/>
      <w:numFmt w:val="lowerLetter"/>
      <w:lvlText w:val="(%1)"/>
      <w:lvlJc w:val="left"/>
      <w:pPr>
        <w:ind w:left="720" w:hanging="360"/>
      </w:pPr>
      <w:rPr>
        <w:rFonts w:hint="default"/>
        <w:b/>
        <w:i w:val="0"/>
        <w:color w:val="00539B"/>
        <w:sz w:val="20"/>
        <w:szCs w:val="18"/>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98476DA"/>
    <w:multiLevelType w:val="hybridMultilevel"/>
    <w:tmpl w:val="345E4E1A"/>
    <w:lvl w:ilvl="0" w:tplc="7FD0CA02">
      <w:start w:val="1"/>
      <w:numFmt w:val="decimal"/>
      <w:pStyle w:val="Bulletsintable"/>
      <w:lvlText w:val="%1)"/>
      <w:lvlJc w:val="left"/>
      <w:pPr>
        <w:tabs>
          <w:tab w:val="num" w:pos="1200"/>
        </w:tabs>
        <w:ind w:left="1200" w:hanging="360"/>
      </w:pPr>
      <w:rPr>
        <w:rFonts w:ascii="Times New Roman" w:eastAsia="Times New Roman" w:hAnsi="Times New Roman" w:cs="Times New Roman"/>
        <w:color w:val="auto"/>
      </w:rPr>
    </w:lvl>
    <w:lvl w:ilvl="1" w:tplc="A7DA080C">
      <w:start w:val="9"/>
      <w:numFmt w:val="decimal"/>
      <w:lvlText w:val="%2."/>
      <w:lvlJc w:val="left"/>
      <w:pPr>
        <w:tabs>
          <w:tab w:val="num" w:pos="2160"/>
        </w:tabs>
        <w:ind w:left="2160" w:hanging="360"/>
      </w:pPr>
      <w:rPr>
        <w:rFonts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5CA446A3"/>
    <w:multiLevelType w:val="hybridMultilevel"/>
    <w:tmpl w:val="2A84607A"/>
    <w:lvl w:ilvl="0" w:tplc="87CE83C4">
      <w:start w:val="1"/>
      <w:numFmt w:val="decimal"/>
      <w:lvlText w:val="%1)"/>
      <w:lvlJc w:val="left"/>
      <w:pPr>
        <w:tabs>
          <w:tab w:val="num" w:pos="2484"/>
        </w:tabs>
        <w:ind w:left="2484" w:hanging="360"/>
      </w:pPr>
      <w:rPr>
        <w:rFonts w:ascii="Times New Roman" w:eastAsia="Times New Roman" w:hAnsi="Times New Roman" w:cs="Times New Roman"/>
        <w:color w:val="auto"/>
      </w:rPr>
    </w:lvl>
    <w:lvl w:ilvl="1" w:tplc="04090003" w:tentative="1">
      <w:start w:val="1"/>
      <w:numFmt w:val="bullet"/>
      <w:lvlText w:val="o"/>
      <w:lvlJc w:val="left"/>
      <w:pPr>
        <w:tabs>
          <w:tab w:val="num" w:pos="3204"/>
        </w:tabs>
        <w:ind w:left="3204" w:hanging="360"/>
      </w:pPr>
      <w:rPr>
        <w:rFonts w:ascii="Courier New" w:hAnsi="Courier New" w:hint="default"/>
      </w:rPr>
    </w:lvl>
    <w:lvl w:ilvl="2" w:tplc="04090005" w:tentative="1">
      <w:start w:val="1"/>
      <w:numFmt w:val="bullet"/>
      <w:lvlText w:val=""/>
      <w:lvlJc w:val="left"/>
      <w:pPr>
        <w:tabs>
          <w:tab w:val="num" w:pos="3924"/>
        </w:tabs>
        <w:ind w:left="3924" w:hanging="360"/>
      </w:pPr>
      <w:rPr>
        <w:rFonts w:ascii="Wingdings" w:hAnsi="Wingdings" w:hint="default"/>
      </w:rPr>
    </w:lvl>
    <w:lvl w:ilvl="3" w:tplc="04090001" w:tentative="1">
      <w:start w:val="1"/>
      <w:numFmt w:val="bullet"/>
      <w:lvlText w:val=""/>
      <w:lvlJc w:val="left"/>
      <w:pPr>
        <w:tabs>
          <w:tab w:val="num" w:pos="4644"/>
        </w:tabs>
        <w:ind w:left="4644" w:hanging="360"/>
      </w:pPr>
      <w:rPr>
        <w:rFonts w:ascii="Symbol" w:hAnsi="Symbol" w:hint="default"/>
      </w:rPr>
    </w:lvl>
    <w:lvl w:ilvl="4" w:tplc="04090003" w:tentative="1">
      <w:start w:val="1"/>
      <w:numFmt w:val="bullet"/>
      <w:lvlText w:val="o"/>
      <w:lvlJc w:val="left"/>
      <w:pPr>
        <w:tabs>
          <w:tab w:val="num" w:pos="5364"/>
        </w:tabs>
        <w:ind w:left="5364" w:hanging="360"/>
      </w:pPr>
      <w:rPr>
        <w:rFonts w:ascii="Courier New" w:hAnsi="Courier New" w:hint="default"/>
      </w:rPr>
    </w:lvl>
    <w:lvl w:ilvl="5" w:tplc="04090005" w:tentative="1">
      <w:start w:val="1"/>
      <w:numFmt w:val="bullet"/>
      <w:lvlText w:val=""/>
      <w:lvlJc w:val="left"/>
      <w:pPr>
        <w:tabs>
          <w:tab w:val="num" w:pos="6084"/>
        </w:tabs>
        <w:ind w:left="6084" w:hanging="360"/>
      </w:pPr>
      <w:rPr>
        <w:rFonts w:ascii="Wingdings" w:hAnsi="Wingdings" w:hint="default"/>
      </w:rPr>
    </w:lvl>
    <w:lvl w:ilvl="6" w:tplc="04090001" w:tentative="1">
      <w:start w:val="1"/>
      <w:numFmt w:val="bullet"/>
      <w:lvlText w:val=""/>
      <w:lvlJc w:val="left"/>
      <w:pPr>
        <w:tabs>
          <w:tab w:val="num" w:pos="6804"/>
        </w:tabs>
        <w:ind w:left="6804" w:hanging="360"/>
      </w:pPr>
      <w:rPr>
        <w:rFonts w:ascii="Symbol" w:hAnsi="Symbol" w:hint="default"/>
      </w:rPr>
    </w:lvl>
    <w:lvl w:ilvl="7" w:tplc="04090003" w:tentative="1">
      <w:start w:val="1"/>
      <w:numFmt w:val="bullet"/>
      <w:lvlText w:val="o"/>
      <w:lvlJc w:val="left"/>
      <w:pPr>
        <w:tabs>
          <w:tab w:val="num" w:pos="7524"/>
        </w:tabs>
        <w:ind w:left="7524" w:hanging="360"/>
      </w:pPr>
      <w:rPr>
        <w:rFonts w:ascii="Courier New" w:hAnsi="Courier New" w:hint="default"/>
      </w:rPr>
    </w:lvl>
    <w:lvl w:ilvl="8" w:tplc="04090005" w:tentative="1">
      <w:start w:val="1"/>
      <w:numFmt w:val="bullet"/>
      <w:lvlText w:val=""/>
      <w:lvlJc w:val="left"/>
      <w:pPr>
        <w:tabs>
          <w:tab w:val="num" w:pos="8244"/>
        </w:tabs>
        <w:ind w:left="8244" w:hanging="360"/>
      </w:pPr>
      <w:rPr>
        <w:rFonts w:ascii="Wingdings" w:hAnsi="Wingdings" w:hint="default"/>
      </w:rPr>
    </w:lvl>
  </w:abstractNum>
  <w:abstractNum w:abstractNumId="32" w15:restartNumberingAfterBreak="0">
    <w:nsid w:val="5CF6097E"/>
    <w:multiLevelType w:val="hybridMultilevel"/>
    <w:tmpl w:val="47CCAE42"/>
    <w:lvl w:ilvl="0" w:tplc="0409000F">
      <w:start w:val="1"/>
      <w:numFmt w:val="decimal"/>
      <w:lvlText w:val="%1."/>
      <w:lvlJc w:val="left"/>
      <w:pPr>
        <w:tabs>
          <w:tab w:val="num" w:pos="1440"/>
        </w:tabs>
        <w:ind w:left="1440" w:hanging="360"/>
      </w:pPr>
      <w:rPr>
        <w:rFonts w:cs="Times New Roman"/>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3" w15:restartNumberingAfterBreak="0">
    <w:nsid w:val="5D857B40"/>
    <w:multiLevelType w:val="hybridMultilevel"/>
    <w:tmpl w:val="8910CDFC"/>
    <w:lvl w:ilvl="0" w:tplc="0409000F">
      <w:start w:val="1"/>
      <w:numFmt w:val="decimal"/>
      <w:lvlText w:val="%1."/>
      <w:lvlJc w:val="left"/>
      <w:pPr>
        <w:tabs>
          <w:tab w:val="num" w:pos="720"/>
        </w:tabs>
        <w:ind w:left="720" w:hanging="360"/>
      </w:pPr>
      <w:rPr>
        <w:rFonts w:cs="Times New Roman"/>
      </w:rPr>
    </w:lvl>
    <w:lvl w:ilvl="1" w:tplc="08090019">
      <w:start w:val="1"/>
      <w:numFmt w:val="lowerLetter"/>
      <w:lvlText w:val="%2."/>
      <w:lvlJc w:val="left"/>
      <w:pPr>
        <w:ind w:left="1440" w:hanging="360"/>
      </w:pPr>
    </w:lvl>
    <w:lvl w:ilvl="2" w:tplc="96F6FEFE">
      <w:start w:val="1"/>
      <w:numFmt w:val="decimal"/>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E8446AA"/>
    <w:multiLevelType w:val="hybridMultilevel"/>
    <w:tmpl w:val="6D1EA3C8"/>
    <w:lvl w:ilvl="0" w:tplc="701668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28E210E"/>
    <w:multiLevelType w:val="hybridMultilevel"/>
    <w:tmpl w:val="79645868"/>
    <w:lvl w:ilvl="0" w:tplc="68C851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A81A37"/>
    <w:multiLevelType w:val="hybridMultilevel"/>
    <w:tmpl w:val="B6B83294"/>
    <w:lvl w:ilvl="0" w:tplc="D006EEA4">
      <w:start w:val="1"/>
      <w:numFmt w:val="lowerLetter"/>
      <w:lvlText w:val="(%1)"/>
      <w:lvlJc w:val="left"/>
      <w:pPr>
        <w:ind w:left="1298" w:hanging="360"/>
      </w:pPr>
      <w:rPr>
        <w:rFonts w:hint="default"/>
      </w:rPr>
    </w:lvl>
    <w:lvl w:ilvl="1" w:tplc="04090019" w:tentative="1">
      <w:start w:val="1"/>
      <w:numFmt w:val="lowerLetter"/>
      <w:lvlText w:val="%2."/>
      <w:lvlJc w:val="left"/>
      <w:pPr>
        <w:ind w:left="2018" w:hanging="360"/>
      </w:pPr>
    </w:lvl>
    <w:lvl w:ilvl="2" w:tplc="0409001B" w:tentative="1">
      <w:start w:val="1"/>
      <w:numFmt w:val="lowerRoman"/>
      <w:lvlText w:val="%3."/>
      <w:lvlJc w:val="right"/>
      <w:pPr>
        <w:ind w:left="2738" w:hanging="180"/>
      </w:pPr>
    </w:lvl>
    <w:lvl w:ilvl="3" w:tplc="0409000F" w:tentative="1">
      <w:start w:val="1"/>
      <w:numFmt w:val="decimal"/>
      <w:lvlText w:val="%4."/>
      <w:lvlJc w:val="left"/>
      <w:pPr>
        <w:ind w:left="3458" w:hanging="360"/>
      </w:pPr>
    </w:lvl>
    <w:lvl w:ilvl="4" w:tplc="04090019" w:tentative="1">
      <w:start w:val="1"/>
      <w:numFmt w:val="lowerLetter"/>
      <w:lvlText w:val="%5."/>
      <w:lvlJc w:val="left"/>
      <w:pPr>
        <w:ind w:left="4178" w:hanging="360"/>
      </w:pPr>
    </w:lvl>
    <w:lvl w:ilvl="5" w:tplc="0409001B" w:tentative="1">
      <w:start w:val="1"/>
      <w:numFmt w:val="lowerRoman"/>
      <w:lvlText w:val="%6."/>
      <w:lvlJc w:val="right"/>
      <w:pPr>
        <w:ind w:left="4898" w:hanging="180"/>
      </w:pPr>
    </w:lvl>
    <w:lvl w:ilvl="6" w:tplc="0409000F" w:tentative="1">
      <w:start w:val="1"/>
      <w:numFmt w:val="decimal"/>
      <w:lvlText w:val="%7."/>
      <w:lvlJc w:val="left"/>
      <w:pPr>
        <w:ind w:left="5618" w:hanging="360"/>
      </w:pPr>
    </w:lvl>
    <w:lvl w:ilvl="7" w:tplc="04090019" w:tentative="1">
      <w:start w:val="1"/>
      <w:numFmt w:val="lowerLetter"/>
      <w:lvlText w:val="%8."/>
      <w:lvlJc w:val="left"/>
      <w:pPr>
        <w:ind w:left="6338" w:hanging="360"/>
      </w:pPr>
    </w:lvl>
    <w:lvl w:ilvl="8" w:tplc="0409001B" w:tentative="1">
      <w:start w:val="1"/>
      <w:numFmt w:val="lowerRoman"/>
      <w:lvlText w:val="%9."/>
      <w:lvlJc w:val="right"/>
      <w:pPr>
        <w:ind w:left="7058" w:hanging="180"/>
      </w:pPr>
    </w:lvl>
  </w:abstractNum>
  <w:abstractNum w:abstractNumId="37" w15:restartNumberingAfterBreak="0">
    <w:nsid w:val="6745040D"/>
    <w:multiLevelType w:val="hybridMultilevel"/>
    <w:tmpl w:val="50E25DF4"/>
    <w:lvl w:ilvl="0" w:tplc="81AAC994">
      <w:start w:val="1"/>
      <w:numFmt w:val="lowerLetter"/>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8A5F8C"/>
    <w:multiLevelType w:val="multilevel"/>
    <w:tmpl w:val="82742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2B68AE"/>
    <w:multiLevelType w:val="hybridMultilevel"/>
    <w:tmpl w:val="FAF88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B928FC"/>
    <w:multiLevelType w:val="hybridMultilevel"/>
    <w:tmpl w:val="574C7DE6"/>
    <w:lvl w:ilvl="0" w:tplc="04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BC7A4E30">
      <w:start w:val="1"/>
      <w:numFmt w:val="bullet"/>
      <w:lvlText w:val=""/>
      <w:lvlJc w:val="left"/>
      <w:pPr>
        <w:ind w:left="1800" w:hanging="360"/>
      </w:pPr>
      <w:rPr>
        <w:rFonts w:ascii="Symbol" w:hAnsi="Symbol"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41" w15:restartNumberingAfterBreak="0">
    <w:nsid w:val="70972D8F"/>
    <w:multiLevelType w:val="hybridMultilevel"/>
    <w:tmpl w:val="FF120EDA"/>
    <w:lvl w:ilvl="0" w:tplc="9F88D4CA">
      <w:start w:val="1"/>
      <w:numFmt w:val="lowerLetter"/>
      <w:lvlText w:val="(%1)"/>
      <w:lvlJc w:val="left"/>
      <w:pPr>
        <w:ind w:left="720" w:hanging="360"/>
      </w:pPr>
      <w:rPr>
        <w:rFonts w:hint="default"/>
        <w:b/>
        <w:i w:val="0"/>
        <w:color w:val="00539B"/>
        <w:sz w:val="20"/>
        <w:szCs w:val="18"/>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15404ED"/>
    <w:multiLevelType w:val="multilevel"/>
    <w:tmpl w:val="58C8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5D5DCC"/>
    <w:multiLevelType w:val="hybridMultilevel"/>
    <w:tmpl w:val="4192FBEC"/>
    <w:lvl w:ilvl="0" w:tplc="2CFABC86">
      <w:start w:val="1"/>
      <w:numFmt w:val="decimal"/>
      <w:lvlText w:val="%1."/>
      <w:lvlJc w:val="left"/>
      <w:pPr>
        <w:tabs>
          <w:tab w:val="num" w:pos="1065"/>
        </w:tabs>
        <w:ind w:left="1065" w:hanging="705"/>
      </w:pPr>
      <w:rPr>
        <w:rFonts w:cs="Times New Roman" w:hint="default"/>
      </w:rPr>
    </w:lvl>
    <w:lvl w:ilvl="1" w:tplc="43FEF4A0">
      <w:start w:val="1"/>
      <w:numFmt w:val="decimal"/>
      <w:lvlText w:val="%2)"/>
      <w:lvlJc w:val="left"/>
      <w:pPr>
        <w:tabs>
          <w:tab w:val="num" w:pos="1440"/>
        </w:tabs>
        <w:ind w:left="1440" w:hanging="360"/>
      </w:pPr>
      <w:rPr>
        <w:rFonts w:cs="Times New Roman" w:hint="default"/>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44" w15:restartNumberingAfterBreak="0">
    <w:nsid w:val="7BA37BE0"/>
    <w:multiLevelType w:val="hybridMultilevel"/>
    <w:tmpl w:val="4B4AD06C"/>
    <w:lvl w:ilvl="0" w:tplc="4F82958A">
      <w:start w:val="1"/>
      <w:numFmt w:val="decimal"/>
      <w:lvlText w:val="11.%1."/>
      <w:lvlJc w:val="left"/>
      <w:pPr>
        <w:ind w:left="340" w:hanging="340"/>
      </w:pPr>
      <w:rPr>
        <w:rFonts w:hint="default"/>
        <w:b/>
        <w:sz w:val="22"/>
        <w:szCs w:val="22"/>
      </w:rPr>
    </w:lvl>
    <w:lvl w:ilvl="1" w:tplc="08090019">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A70581"/>
    <w:multiLevelType w:val="hybridMultilevel"/>
    <w:tmpl w:val="9C086388"/>
    <w:lvl w:ilvl="0" w:tplc="A4502078">
      <w:start w:val="1"/>
      <w:numFmt w:val="lowerLetter"/>
      <w:lvlText w:val="(%1)"/>
      <w:lvlJc w:val="left"/>
      <w:pPr>
        <w:ind w:left="360" w:hanging="360"/>
      </w:pPr>
      <w:rPr>
        <w:rFonts w:ascii="Franklin Gothic Book" w:hAnsi="Franklin Gothic Book" w:cs="Times New Roman" w:hint="default"/>
        <w:b/>
        <w:i w:val="0"/>
        <w:color w:val="00539B"/>
        <w:sz w:val="18"/>
        <w:szCs w:val="18"/>
        <w:u w:val="no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7F01207F"/>
    <w:multiLevelType w:val="hybridMultilevel"/>
    <w:tmpl w:val="D102BE80"/>
    <w:lvl w:ilvl="0" w:tplc="4F82958A">
      <w:start w:val="1"/>
      <w:numFmt w:val="decimal"/>
      <w:lvlText w:val="11.%1."/>
      <w:lvlJc w:val="left"/>
      <w:pPr>
        <w:ind w:left="340" w:hanging="340"/>
      </w:pPr>
      <w:rPr>
        <w:rFonts w:hint="default"/>
        <w:b/>
        <w:sz w:val="22"/>
        <w:szCs w:val="22"/>
      </w:rPr>
    </w:lvl>
    <w:lvl w:ilvl="1" w:tplc="08090019">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FC4588"/>
    <w:multiLevelType w:val="hybridMultilevel"/>
    <w:tmpl w:val="C3B48804"/>
    <w:lvl w:ilvl="0" w:tplc="AD1A691A">
      <w:start w:val="1"/>
      <w:numFmt w:val="decimal"/>
      <w:lvlText w:val="(%1)"/>
      <w:lvlJc w:val="right"/>
      <w:pPr>
        <w:tabs>
          <w:tab w:val="num" w:pos="720"/>
        </w:tabs>
        <w:ind w:left="0" w:firstLine="72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43"/>
  </w:num>
  <w:num w:numId="2">
    <w:abstractNumId w:val="26"/>
  </w:num>
  <w:num w:numId="3">
    <w:abstractNumId w:val="23"/>
  </w:num>
  <w:num w:numId="4">
    <w:abstractNumId w:val="30"/>
  </w:num>
  <w:num w:numId="5">
    <w:abstractNumId w:val="31"/>
  </w:num>
  <w:num w:numId="6">
    <w:abstractNumId w:val="3"/>
  </w:num>
  <w:num w:numId="7">
    <w:abstractNumId w:val="4"/>
  </w:num>
  <w:num w:numId="8">
    <w:abstractNumId w:val="32"/>
  </w:num>
  <w:num w:numId="9">
    <w:abstractNumId w:val="0"/>
  </w:num>
  <w:num w:numId="10">
    <w:abstractNumId w:val="1"/>
  </w:num>
  <w:num w:numId="11">
    <w:abstractNumId w:val="7"/>
  </w:num>
  <w:num w:numId="12">
    <w:abstractNumId w:val="5"/>
  </w:num>
  <w:num w:numId="13">
    <w:abstractNumId w:val="19"/>
  </w:num>
  <w:num w:numId="14">
    <w:abstractNumId w:val="29"/>
  </w:num>
  <w:num w:numId="15">
    <w:abstractNumId w:val="45"/>
  </w:num>
  <w:num w:numId="16">
    <w:abstractNumId w:val="2"/>
  </w:num>
  <w:num w:numId="17">
    <w:abstractNumId w:val="41"/>
  </w:num>
  <w:num w:numId="18">
    <w:abstractNumId w:val="10"/>
  </w:num>
  <w:num w:numId="19">
    <w:abstractNumId w:val="42"/>
  </w:num>
  <w:num w:numId="20">
    <w:abstractNumId w:val="40"/>
  </w:num>
  <w:num w:numId="21">
    <w:abstractNumId w:val="39"/>
  </w:num>
  <w:num w:numId="22">
    <w:abstractNumId w:val="47"/>
  </w:num>
  <w:num w:numId="23">
    <w:abstractNumId w:val="38"/>
    <w:lvlOverride w:ilvl="0">
      <w:lvl w:ilvl="0">
        <w:numFmt w:val="upperLetter"/>
        <w:lvlText w:val="%1."/>
        <w:lvlJc w:val="left"/>
      </w:lvl>
    </w:lvlOverride>
  </w:num>
  <w:num w:numId="24">
    <w:abstractNumId w:val="18"/>
  </w:num>
  <w:num w:numId="25">
    <w:abstractNumId w:val="33"/>
  </w:num>
  <w:num w:numId="26">
    <w:abstractNumId w:val="12"/>
  </w:num>
  <w:num w:numId="27">
    <w:abstractNumId w:val="17"/>
  </w:num>
  <w:num w:numId="28">
    <w:abstractNumId w:val="20"/>
  </w:num>
  <w:num w:numId="29">
    <w:abstractNumId w:val="8"/>
  </w:num>
  <w:num w:numId="30">
    <w:abstractNumId w:val="9"/>
  </w:num>
  <w:num w:numId="31">
    <w:abstractNumId w:val="14"/>
  </w:num>
  <w:num w:numId="32">
    <w:abstractNumId w:val="37"/>
  </w:num>
  <w:num w:numId="33">
    <w:abstractNumId w:val="11"/>
  </w:num>
  <w:num w:numId="34">
    <w:abstractNumId w:val="28"/>
  </w:num>
  <w:num w:numId="35">
    <w:abstractNumId w:val="25"/>
  </w:num>
  <w:num w:numId="36">
    <w:abstractNumId w:val="16"/>
  </w:num>
  <w:num w:numId="37">
    <w:abstractNumId w:val="36"/>
  </w:num>
  <w:num w:numId="38">
    <w:abstractNumId w:val="24"/>
  </w:num>
  <w:num w:numId="39">
    <w:abstractNumId w:val="22"/>
  </w:num>
  <w:num w:numId="40">
    <w:abstractNumId w:val="27"/>
  </w:num>
  <w:num w:numId="41">
    <w:abstractNumId w:val="46"/>
  </w:num>
  <w:num w:numId="42">
    <w:abstractNumId w:val="44"/>
  </w:num>
  <w:num w:numId="43">
    <w:abstractNumId w:val="6"/>
  </w:num>
  <w:num w:numId="44">
    <w:abstractNumId w:val="34"/>
  </w:num>
  <w:num w:numId="45">
    <w:abstractNumId w:val="35"/>
  </w:num>
  <w:num w:numId="46">
    <w:abstractNumId w:val="13"/>
  </w:num>
  <w:num w:numId="47">
    <w:abstractNumId w:val="21"/>
  </w:num>
  <w:num w:numId="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5"/>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1C2"/>
    <w:rsid w:val="00000361"/>
    <w:rsid w:val="00001872"/>
    <w:rsid w:val="00001D7C"/>
    <w:rsid w:val="00003739"/>
    <w:rsid w:val="00004316"/>
    <w:rsid w:val="00006ACD"/>
    <w:rsid w:val="000077FF"/>
    <w:rsid w:val="00007B1B"/>
    <w:rsid w:val="00014C38"/>
    <w:rsid w:val="00014F53"/>
    <w:rsid w:val="000150BD"/>
    <w:rsid w:val="00015273"/>
    <w:rsid w:val="00016DB1"/>
    <w:rsid w:val="00020A4D"/>
    <w:rsid w:val="00021263"/>
    <w:rsid w:val="00021C98"/>
    <w:rsid w:val="00024A81"/>
    <w:rsid w:val="000319FF"/>
    <w:rsid w:val="00031E35"/>
    <w:rsid w:val="00032732"/>
    <w:rsid w:val="00035FE7"/>
    <w:rsid w:val="00036B20"/>
    <w:rsid w:val="00040C58"/>
    <w:rsid w:val="0004150C"/>
    <w:rsid w:val="000420AE"/>
    <w:rsid w:val="00045A47"/>
    <w:rsid w:val="000501EA"/>
    <w:rsid w:val="00050A69"/>
    <w:rsid w:val="0005118F"/>
    <w:rsid w:val="0005181A"/>
    <w:rsid w:val="00053916"/>
    <w:rsid w:val="0005545B"/>
    <w:rsid w:val="00056663"/>
    <w:rsid w:val="00056E18"/>
    <w:rsid w:val="0005765F"/>
    <w:rsid w:val="000603D2"/>
    <w:rsid w:val="00060A7B"/>
    <w:rsid w:val="00060FA6"/>
    <w:rsid w:val="000619AC"/>
    <w:rsid w:val="00064CF1"/>
    <w:rsid w:val="000657B6"/>
    <w:rsid w:val="00065C8A"/>
    <w:rsid w:val="000669D5"/>
    <w:rsid w:val="000705CD"/>
    <w:rsid w:val="000705ED"/>
    <w:rsid w:val="00071932"/>
    <w:rsid w:val="00072667"/>
    <w:rsid w:val="00072A67"/>
    <w:rsid w:val="0007531E"/>
    <w:rsid w:val="00075DB2"/>
    <w:rsid w:val="00076273"/>
    <w:rsid w:val="000762A8"/>
    <w:rsid w:val="00076AB3"/>
    <w:rsid w:val="00076DE9"/>
    <w:rsid w:val="00080F5D"/>
    <w:rsid w:val="00083A8C"/>
    <w:rsid w:val="00083EE3"/>
    <w:rsid w:val="0008504D"/>
    <w:rsid w:val="000861C8"/>
    <w:rsid w:val="000876F2"/>
    <w:rsid w:val="00090A90"/>
    <w:rsid w:val="000918CE"/>
    <w:rsid w:val="00092807"/>
    <w:rsid w:val="00092F50"/>
    <w:rsid w:val="00093B0C"/>
    <w:rsid w:val="000964C4"/>
    <w:rsid w:val="0009767B"/>
    <w:rsid w:val="000A0AE1"/>
    <w:rsid w:val="000A17AE"/>
    <w:rsid w:val="000A23B6"/>
    <w:rsid w:val="000A2790"/>
    <w:rsid w:val="000A4824"/>
    <w:rsid w:val="000A6888"/>
    <w:rsid w:val="000B4B73"/>
    <w:rsid w:val="000B5472"/>
    <w:rsid w:val="000B73F5"/>
    <w:rsid w:val="000B7534"/>
    <w:rsid w:val="000C1FB8"/>
    <w:rsid w:val="000C209B"/>
    <w:rsid w:val="000C2911"/>
    <w:rsid w:val="000C42D6"/>
    <w:rsid w:val="000C48EF"/>
    <w:rsid w:val="000C4AEC"/>
    <w:rsid w:val="000C4B6E"/>
    <w:rsid w:val="000D198A"/>
    <w:rsid w:val="000D1AE6"/>
    <w:rsid w:val="000D3957"/>
    <w:rsid w:val="000D4AF4"/>
    <w:rsid w:val="000D5AB3"/>
    <w:rsid w:val="000D5CA8"/>
    <w:rsid w:val="000D5E40"/>
    <w:rsid w:val="000D6082"/>
    <w:rsid w:val="000D67CB"/>
    <w:rsid w:val="000D7497"/>
    <w:rsid w:val="000D7D2C"/>
    <w:rsid w:val="000E3E9C"/>
    <w:rsid w:val="000E52B8"/>
    <w:rsid w:val="000E5699"/>
    <w:rsid w:val="000E6594"/>
    <w:rsid w:val="000E7D46"/>
    <w:rsid w:val="000E7E13"/>
    <w:rsid w:val="000F18EC"/>
    <w:rsid w:val="000F2AE3"/>
    <w:rsid w:val="000F51FF"/>
    <w:rsid w:val="000F6B25"/>
    <w:rsid w:val="00105AE7"/>
    <w:rsid w:val="0011225C"/>
    <w:rsid w:val="0011251A"/>
    <w:rsid w:val="0011607F"/>
    <w:rsid w:val="00117C73"/>
    <w:rsid w:val="0012058B"/>
    <w:rsid w:val="00121C1E"/>
    <w:rsid w:val="00121FC4"/>
    <w:rsid w:val="00125F26"/>
    <w:rsid w:val="00130790"/>
    <w:rsid w:val="001318FD"/>
    <w:rsid w:val="00132B2B"/>
    <w:rsid w:val="001358F8"/>
    <w:rsid w:val="00136E1F"/>
    <w:rsid w:val="00137F2C"/>
    <w:rsid w:val="00142F33"/>
    <w:rsid w:val="00143EFF"/>
    <w:rsid w:val="001456F3"/>
    <w:rsid w:val="00145CED"/>
    <w:rsid w:val="00145F00"/>
    <w:rsid w:val="00151D94"/>
    <w:rsid w:val="001524F0"/>
    <w:rsid w:val="0015369E"/>
    <w:rsid w:val="0015566C"/>
    <w:rsid w:val="00156CE1"/>
    <w:rsid w:val="00164275"/>
    <w:rsid w:val="00173545"/>
    <w:rsid w:val="001752A5"/>
    <w:rsid w:val="00175D23"/>
    <w:rsid w:val="00180E97"/>
    <w:rsid w:val="00182735"/>
    <w:rsid w:val="00183F16"/>
    <w:rsid w:val="00184F3A"/>
    <w:rsid w:val="0018555B"/>
    <w:rsid w:val="00187735"/>
    <w:rsid w:val="00191186"/>
    <w:rsid w:val="00192CB4"/>
    <w:rsid w:val="00192DE0"/>
    <w:rsid w:val="001937E2"/>
    <w:rsid w:val="00194E39"/>
    <w:rsid w:val="00197B5C"/>
    <w:rsid w:val="001A1BF6"/>
    <w:rsid w:val="001A3E58"/>
    <w:rsid w:val="001A41C0"/>
    <w:rsid w:val="001A53F9"/>
    <w:rsid w:val="001B0B01"/>
    <w:rsid w:val="001B48C3"/>
    <w:rsid w:val="001B709B"/>
    <w:rsid w:val="001C1218"/>
    <w:rsid w:val="001C1328"/>
    <w:rsid w:val="001C28E9"/>
    <w:rsid w:val="001C4A07"/>
    <w:rsid w:val="001C5FB2"/>
    <w:rsid w:val="001D12AB"/>
    <w:rsid w:val="001D2A55"/>
    <w:rsid w:val="001D6BD5"/>
    <w:rsid w:val="001D7E00"/>
    <w:rsid w:val="001E0109"/>
    <w:rsid w:val="001E259C"/>
    <w:rsid w:val="001E27AE"/>
    <w:rsid w:val="001E2D81"/>
    <w:rsid w:val="001E35FE"/>
    <w:rsid w:val="001E6AF3"/>
    <w:rsid w:val="001E7376"/>
    <w:rsid w:val="001E7CAF"/>
    <w:rsid w:val="001F1986"/>
    <w:rsid w:val="001F21B7"/>
    <w:rsid w:val="001F22A2"/>
    <w:rsid w:val="001F2DD4"/>
    <w:rsid w:val="001F5624"/>
    <w:rsid w:val="001F64CD"/>
    <w:rsid w:val="001F726F"/>
    <w:rsid w:val="002018BB"/>
    <w:rsid w:val="00212847"/>
    <w:rsid w:val="00216A7C"/>
    <w:rsid w:val="00217C3B"/>
    <w:rsid w:val="002217D7"/>
    <w:rsid w:val="00221F3E"/>
    <w:rsid w:val="00223745"/>
    <w:rsid w:val="00225B8C"/>
    <w:rsid w:val="0023209E"/>
    <w:rsid w:val="0023609B"/>
    <w:rsid w:val="0023675C"/>
    <w:rsid w:val="00236DE1"/>
    <w:rsid w:val="00237C9A"/>
    <w:rsid w:val="0024068D"/>
    <w:rsid w:val="00241150"/>
    <w:rsid w:val="00241297"/>
    <w:rsid w:val="00253421"/>
    <w:rsid w:val="00254316"/>
    <w:rsid w:val="002559A6"/>
    <w:rsid w:val="00257B19"/>
    <w:rsid w:val="002601CA"/>
    <w:rsid w:val="00260651"/>
    <w:rsid w:val="00260CF0"/>
    <w:rsid w:val="00262542"/>
    <w:rsid w:val="00262BDC"/>
    <w:rsid w:val="00263D23"/>
    <w:rsid w:val="00265B0B"/>
    <w:rsid w:val="00267C43"/>
    <w:rsid w:val="00271654"/>
    <w:rsid w:val="002718B6"/>
    <w:rsid w:val="00272D6C"/>
    <w:rsid w:val="00273C6A"/>
    <w:rsid w:val="0027562C"/>
    <w:rsid w:val="00275D8B"/>
    <w:rsid w:val="002764EE"/>
    <w:rsid w:val="00277B8A"/>
    <w:rsid w:val="00280DC1"/>
    <w:rsid w:val="00281224"/>
    <w:rsid w:val="00281620"/>
    <w:rsid w:val="00282A47"/>
    <w:rsid w:val="002831FA"/>
    <w:rsid w:val="0028320C"/>
    <w:rsid w:val="00283EC2"/>
    <w:rsid w:val="002863D9"/>
    <w:rsid w:val="0028758C"/>
    <w:rsid w:val="00287674"/>
    <w:rsid w:val="00291063"/>
    <w:rsid w:val="002919DF"/>
    <w:rsid w:val="0029277C"/>
    <w:rsid w:val="00294CCA"/>
    <w:rsid w:val="0029619E"/>
    <w:rsid w:val="002972C6"/>
    <w:rsid w:val="002A1C08"/>
    <w:rsid w:val="002A3A3F"/>
    <w:rsid w:val="002A4589"/>
    <w:rsid w:val="002A558A"/>
    <w:rsid w:val="002A5FBB"/>
    <w:rsid w:val="002A72DA"/>
    <w:rsid w:val="002B0C9E"/>
    <w:rsid w:val="002B661E"/>
    <w:rsid w:val="002C03C2"/>
    <w:rsid w:val="002C08F5"/>
    <w:rsid w:val="002C27A2"/>
    <w:rsid w:val="002C324D"/>
    <w:rsid w:val="002C3628"/>
    <w:rsid w:val="002C60DB"/>
    <w:rsid w:val="002C64B9"/>
    <w:rsid w:val="002D1344"/>
    <w:rsid w:val="002D1971"/>
    <w:rsid w:val="002D2293"/>
    <w:rsid w:val="002D24CC"/>
    <w:rsid w:val="002D29E4"/>
    <w:rsid w:val="002D380B"/>
    <w:rsid w:val="002D63C8"/>
    <w:rsid w:val="002D7D20"/>
    <w:rsid w:val="002E0247"/>
    <w:rsid w:val="002E0ECF"/>
    <w:rsid w:val="002E13FA"/>
    <w:rsid w:val="002E2E16"/>
    <w:rsid w:val="002E3DB4"/>
    <w:rsid w:val="002E4BFD"/>
    <w:rsid w:val="002E4F38"/>
    <w:rsid w:val="002E6221"/>
    <w:rsid w:val="002E6A7B"/>
    <w:rsid w:val="002F1BDE"/>
    <w:rsid w:val="002F259C"/>
    <w:rsid w:val="002F35DE"/>
    <w:rsid w:val="002F409D"/>
    <w:rsid w:val="002F6475"/>
    <w:rsid w:val="002F69FA"/>
    <w:rsid w:val="002F7143"/>
    <w:rsid w:val="00300ACF"/>
    <w:rsid w:val="00303C98"/>
    <w:rsid w:val="00303EF9"/>
    <w:rsid w:val="003050D7"/>
    <w:rsid w:val="00306D3B"/>
    <w:rsid w:val="00307E43"/>
    <w:rsid w:val="003105F4"/>
    <w:rsid w:val="0031069F"/>
    <w:rsid w:val="0031193E"/>
    <w:rsid w:val="00312F7A"/>
    <w:rsid w:val="00316865"/>
    <w:rsid w:val="00320EB5"/>
    <w:rsid w:val="0032305D"/>
    <w:rsid w:val="00324261"/>
    <w:rsid w:val="00324EA8"/>
    <w:rsid w:val="00325F64"/>
    <w:rsid w:val="00327CEE"/>
    <w:rsid w:val="003304AB"/>
    <w:rsid w:val="00333A62"/>
    <w:rsid w:val="00334AE2"/>
    <w:rsid w:val="00335EAB"/>
    <w:rsid w:val="00336798"/>
    <w:rsid w:val="00337817"/>
    <w:rsid w:val="00337AFE"/>
    <w:rsid w:val="00337FCF"/>
    <w:rsid w:val="00341611"/>
    <w:rsid w:val="003436B9"/>
    <w:rsid w:val="00343A17"/>
    <w:rsid w:val="00345495"/>
    <w:rsid w:val="00345EAC"/>
    <w:rsid w:val="003500CE"/>
    <w:rsid w:val="00350761"/>
    <w:rsid w:val="0035692E"/>
    <w:rsid w:val="003577F1"/>
    <w:rsid w:val="00357B1D"/>
    <w:rsid w:val="003603CE"/>
    <w:rsid w:val="00361B8F"/>
    <w:rsid w:val="00362945"/>
    <w:rsid w:val="00364058"/>
    <w:rsid w:val="003702E7"/>
    <w:rsid w:val="003712AE"/>
    <w:rsid w:val="00372151"/>
    <w:rsid w:val="0037367F"/>
    <w:rsid w:val="0037455E"/>
    <w:rsid w:val="0037570C"/>
    <w:rsid w:val="003762D1"/>
    <w:rsid w:val="00380A27"/>
    <w:rsid w:val="00381DE8"/>
    <w:rsid w:val="003904CB"/>
    <w:rsid w:val="0039060D"/>
    <w:rsid w:val="0039298C"/>
    <w:rsid w:val="00393A1F"/>
    <w:rsid w:val="00393D38"/>
    <w:rsid w:val="00394E0D"/>
    <w:rsid w:val="0039517D"/>
    <w:rsid w:val="003954A4"/>
    <w:rsid w:val="00396474"/>
    <w:rsid w:val="0039728D"/>
    <w:rsid w:val="003972C5"/>
    <w:rsid w:val="003A0B8B"/>
    <w:rsid w:val="003A1DDB"/>
    <w:rsid w:val="003A4128"/>
    <w:rsid w:val="003A493C"/>
    <w:rsid w:val="003A518D"/>
    <w:rsid w:val="003A6CEB"/>
    <w:rsid w:val="003A7A95"/>
    <w:rsid w:val="003A7C22"/>
    <w:rsid w:val="003B2C6F"/>
    <w:rsid w:val="003B4ACA"/>
    <w:rsid w:val="003B52BA"/>
    <w:rsid w:val="003B5703"/>
    <w:rsid w:val="003B70DC"/>
    <w:rsid w:val="003C174F"/>
    <w:rsid w:val="003C5280"/>
    <w:rsid w:val="003C7234"/>
    <w:rsid w:val="003C7F2C"/>
    <w:rsid w:val="003D221B"/>
    <w:rsid w:val="003D2A8A"/>
    <w:rsid w:val="003D367F"/>
    <w:rsid w:val="003D3FDD"/>
    <w:rsid w:val="003D4F91"/>
    <w:rsid w:val="003D53A3"/>
    <w:rsid w:val="003D6006"/>
    <w:rsid w:val="003D6013"/>
    <w:rsid w:val="003D6CA2"/>
    <w:rsid w:val="003E073D"/>
    <w:rsid w:val="003E1EB6"/>
    <w:rsid w:val="003E487D"/>
    <w:rsid w:val="003E534F"/>
    <w:rsid w:val="003F1EB3"/>
    <w:rsid w:val="003F366B"/>
    <w:rsid w:val="003F4AF1"/>
    <w:rsid w:val="003F60F4"/>
    <w:rsid w:val="00401CAF"/>
    <w:rsid w:val="00405F4E"/>
    <w:rsid w:val="00407824"/>
    <w:rsid w:val="004135AF"/>
    <w:rsid w:val="00413CCC"/>
    <w:rsid w:val="00413EB9"/>
    <w:rsid w:val="00415493"/>
    <w:rsid w:val="00415583"/>
    <w:rsid w:val="00415D6E"/>
    <w:rsid w:val="00416AE2"/>
    <w:rsid w:val="004177E8"/>
    <w:rsid w:val="0042101D"/>
    <w:rsid w:val="0042298B"/>
    <w:rsid w:val="00422BA1"/>
    <w:rsid w:val="00423CE1"/>
    <w:rsid w:val="00424748"/>
    <w:rsid w:val="0042488D"/>
    <w:rsid w:val="004249BE"/>
    <w:rsid w:val="0042511E"/>
    <w:rsid w:val="004265EF"/>
    <w:rsid w:val="004322CF"/>
    <w:rsid w:val="00433671"/>
    <w:rsid w:val="0043394D"/>
    <w:rsid w:val="00433E36"/>
    <w:rsid w:val="0043634F"/>
    <w:rsid w:val="00436C99"/>
    <w:rsid w:val="00437661"/>
    <w:rsid w:val="00437E86"/>
    <w:rsid w:val="00443F79"/>
    <w:rsid w:val="004442CA"/>
    <w:rsid w:val="0044576C"/>
    <w:rsid w:val="00447BB8"/>
    <w:rsid w:val="00451AC3"/>
    <w:rsid w:val="00454372"/>
    <w:rsid w:val="004568C5"/>
    <w:rsid w:val="00464A32"/>
    <w:rsid w:val="00465C04"/>
    <w:rsid w:val="00467503"/>
    <w:rsid w:val="00467A94"/>
    <w:rsid w:val="00467B12"/>
    <w:rsid w:val="00476F49"/>
    <w:rsid w:val="00480C65"/>
    <w:rsid w:val="00481729"/>
    <w:rsid w:val="00485125"/>
    <w:rsid w:val="004855B8"/>
    <w:rsid w:val="004870AB"/>
    <w:rsid w:val="00490439"/>
    <w:rsid w:val="00491625"/>
    <w:rsid w:val="00493557"/>
    <w:rsid w:val="00493D99"/>
    <w:rsid w:val="00494FB1"/>
    <w:rsid w:val="004969EA"/>
    <w:rsid w:val="00497613"/>
    <w:rsid w:val="00497D3A"/>
    <w:rsid w:val="004A0035"/>
    <w:rsid w:val="004A185A"/>
    <w:rsid w:val="004A1949"/>
    <w:rsid w:val="004A5F49"/>
    <w:rsid w:val="004B03B8"/>
    <w:rsid w:val="004B1644"/>
    <w:rsid w:val="004B218F"/>
    <w:rsid w:val="004B2D04"/>
    <w:rsid w:val="004C01FC"/>
    <w:rsid w:val="004C020F"/>
    <w:rsid w:val="004C03C7"/>
    <w:rsid w:val="004C45E0"/>
    <w:rsid w:val="004C533F"/>
    <w:rsid w:val="004C6C16"/>
    <w:rsid w:val="004C6E7D"/>
    <w:rsid w:val="004D0CF1"/>
    <w:rsid w:val="004D44CB"/>
    <w:rsid w:val="004D6CB2"/>
    <w:rsid w:val="004E077D"/>
    <w:rsid w:val="004E07D5"/>
    <w:rsid w:val="004E0CFF"/>
    <w:rsid w:val="004E1760"/>
    <w:rsid w:val="004E292D"/>
    <w:rsid w:val="004E5BF4"/>
    <w:rsid w:val="004E6306"/>
    <w:rsid w:val="004E72A1"/>
    <w:rsid w:val="004F16F4"/>
    <w:rsid w:val="004F21B5"/>
    <w:rsid w:val="004F25EB"/>
    <w:rsid w:val="004F2A15"/>
    <w:rsid w:val="004F4384"/>
    <w:rsid w:val="004F469C"/>
    <w:rsid w:val="004F6D1D"/>
    <w:rsid w:val="004F6FA9"/>
    <w:rsid w:val="005014CA"/>
    <w:rsid w:val="00501FD9"/>
    <w:rsid w:val="00505132"/>
    <w:rsid w:val="00507204"/>
    <w:rsid w:val="00512F5A"/>
    <w:rsid w:val="005153EE"/>
    <w:rsid w:val="005155C5"/>
    <w:rsid w:val="00516DF9"/>
    <w:rsid w:val="00517453"/>
    <w:rsid w:val="00517DFD"/>
    <w:rsid w:val="00521282"/>
    <w:rsid w:val="00521CE6"/>
    <w:rsid w:val="0052245F"/>
    <w:rsid w:val="005237EB"/>
    <w:rsid w:val="00524795"/>
    <w:rsid w:val="005259F5"/>
    <w:rsid w:val="00526FE8"/>
    <w:rsid w:val="005277CC"/>
    <w:rsid w:val="00530378"/>
    <w:rsid w:val="00530AA1"/>
    <w:rsid w:val="00536B11"/>
    <w:rsid w:val="005466E6"/>
    <w:rsid w:val="005516E5"/>
    <w:rsid w:val="005520B7"/>
    <w:rsid w:val="0055223D"/>
    <w:rsid w:val="00555185"/>
    <w:rsid w:val="00556E56"/>
    <w:rsid w:val="00557D4A"/>
    <w:rsid w:val="00560506"/>
    <w:rsid w:val="005605E6"/>
    <w:rsid w:val="00560737"/>
    <w:rsid w:val="00562D9A"/>
    <w:rsid w:val="00564898"/>
    <w:rsid w:val="00566114"/>
    <w:rsid w:val="0057074F"/>
    <w:rsid w:val="0057109A"/>
    <w:rsid w:val="00572467"/>
    <w:rsid w:val="00574CD7"/>
    <w:rsid w:val="00575A48"/>
    <w:rsid w:val="0057699A"/>
    <w:rsid w:val="0057777B"/>
    <w:rsid w:val="00581003"/>
    <w:rsid w:val="00582448"/>
    <w:rsid w:val="00583640"/>
    <w:rsid w:val="005849F1"/>
    <w:rsid w:val="00587CA7"/>
    <w:rsid w:val="005903BD"/>
    <w:rsid w:val="00591B1B"/>
    <w:rsid w:val="00593A6B"/>
    <w:rsid w:val="005951B3"/>
    <w:rsid w:val="0059535F"/>
    <w:rsid w:val="00596BAD"/>
    <w:rsid w:val="005A0C4B"/>
    <w:rsid w:val="005A3323"/>
    <w:rsid w:val="005A3961"/>
    <w:rsid w:val="005A5734"/>
    <w:rsid w:val="005A76C8"/>
    <w:rsid w:val="005B00E9"/>
    <w:rsid w:val="005B09FE"/>
    <w:rsid w:val="005B150F"/>
    <w:rsid w:val="005B24DA"/>
    <w:rsid w:val="005B32B3"/>
    <w:rsid w:val="005B4A17"/>
    <w:rsid w:val="005B4FD8"/>
    <w:rsid w:val="005B59E8"/>
    <w:rsid w:val="005B61E9"/>
    <w:rsid w:val="005B626B"/>
    <w:rsid w:val="005B7386"/>
    <w:rsid w:val="005C017F"/>
    <w:rsid w:val="005C05EE"/>
    <w:rsid w:val="005C077B"/>
    <w:rsid w:val="005C1A48"/>
    <w:rsid w:val="005C2F95"/>
    <w:rsid w:val="005C4B2F"/>
    <w:rsid w:val="005D0246"/>
    <w:rsid w:val="005D1ADE"/>
    <w:rsid w:val="005D1F7D"/>
    <w:rsid w:val="005D433B"/>
    <w:rsid w:val="005D5781"/>
    <w:rsid w:val="005D6852"/>
    <w:rsid w:val="005E3353"/>
    <w:rsid w:val="005E411A"/>
    <w:rsid w:val="005E4DF9"/>
    <w:rsid w:val="005E5E47"/>
    <w:rsid w:val="005E6AED"/>
    <w:rsid w:val="005F07CF"/>
    <w:rsid w:val="005F171D"/>
    <w:rsid w:val="005F32D4"/>
    <w:rsid w:val="005F583B"/>
    <w:rsid w:val="005F5B55"/>
    <w:rsid w:val="005F6334"/>
    <w:rsid w:val="00600BB3"/>
    <w:rsid w:val="006048AD"/>
    <w:rsid w:val="00606B6D"/>
    <w:rsid w:val="00606D9D"/>
    <w:rsid w:val="00610253"/>
    <w:rsid w:val="00612E79"/>
    <w:rsid w:val="00614274"/>
    <w:rsid w:val="00614A25"/>
    <w:rsid w:val="00614DBC"/>
    <w:rsid w:val="00616F3F"/>
    <w:rsid w:val="00617A45"/>
    <w:rsid w:val="00617A70"/>
    <w:rsid w:val="00621009"/>
    <w:rsid w:val="00622587"/>
    <w:rsid w:val="006236F8"/>
    <w:rsid w:val="0062472E"/>
    <w:rsid w:val="00624D76"/>
    <w:rsid w:val="0062706B"/>
    <w:rsid w:val="0063080B"/>
    <w:rsid w:val="00633233"/>
    <w:rsid w:val="00633F60"/>
    <w:rsid w:val="00634260"/>
    <w:rsid w:val="006343B8"/>
    <w:rsid w:val="006360E0"/>
    <w:rsid w:val="006405C9"/>
    <w:rsid w:val="006411CD"/>
    <w:rsid w:val="00641770"/>
    <w:rsid w:val="00642AE1"/>
    <w:rsid w:val="00650442"/>
    <w:rsid w:val="00650928"/>
    <w:rsid w:val="006518F3"/>
    <w:rsid w:val="006556DF"/>
    <w:rsid w:val="00655FD6"/>
    <w:rsid w:val="00657E82"/>
    <w:rsid w:val="00660109"/>
    <w:rsid w:val="0066052F"/>
    <w:rsid w:val="006613FA"/>
    <w:rsid w:val="006619B1"/>
    <w:rsid w:val="00661DF3"/>
    <w:rsid w:val="00662885"/>
    <w:rsid w:val="00664013"/>
    <w:rsid w:val="00664FF8"/>
    <w:rsid w:val="006670FA"/>
    <w:rsid w:val="00667B17"/>
    <w:rsid w:val="0067187E"/>
    <w:rsid w:val="00672B28"/>
    <w:rsid w:val="00676248"/>
    <w:rsid w:val="00676739"/>
    <w:rsid w:val="0068195B"/>
    <w:rsid w:val="00684BBC"/>
    <w:rsid w:val="006863EE"/>
    <w:rsid w:val="00687C83"/>
    <w:rsid w:val="00690F7D"/>
    <w:rsid w:val="00690FE5"/>
    <w:rsid w:val="006926CF"/>
    <w:rsid w:val="00693356"/>
    <w:rsid w:val="00694A16"/>
    <w:rsid w:val="00696390"/>
    <w:rsid w:val="006A0FEA"/>
    <w:rsid w:val="006A121B"/>
    <w:rsid w:val="006A1868"/>
    <w:rsid w:val="006A4004"/>
    <w:rsid w:val="006A4CEE"/>
    <w:rsid w:val="006B04A7"/>
    <w:rsid w:val="006B2788"/>
    <w:rsid w:val="006B619F"/>
    <w:rsid w:val="006B7524"/>
    <w:rsid w:val="006B75A1"/>
    <w:rsid w:val="006B7B70"/>
    <w:rsid w:val="006C0F26"/>
    <w:rsid w:val="006C463C"/>
    <w:rsid w:val="006C5364"/>
    <w:rsid w:val="006C6528"/>
    <w:rsid w:val="006C7C6F"/>
    <w:rsid w:val="006D1218"/>
    <w:rsid w:val="006D5252"/>
    <w:rsid w:val="006D5952"/>
    <w:rsid w:val="006D7E15"/>
    <w:rsid w:val="006E3522"/>
    <w:rsid w:val="006F07B7"/>
    <w:rsid w:val="006F0CAA"/>
    <w:rsid w:val="006F0DB3"/>
    <w:rsid w:val="006F3CB9"/>
    <w:rsid w:val="006F7090"/>
    <w:rsid w:val="007000B8"/>
    <w:rsid w:val="00701E43"/>
    <w:rsid w:val="00702669"/>
    <w:rsid w:val="00702FD1"/>
    <w:rsid w:val="00703BD3"/>
    <w:rsid w:val="007102B9"/>
    <w:rsid w:val="0071052F"/>
    <w:rsid w:val="007130F6"/>
    <w:rsid w:val="007170C7"/>
    <w:rsid w:val="0071799A"/>
    <w:rsid w:val="007179B7"/>
    <w:rsid w:val="00717B14"/>
    <w:rsid w:val="00717E53"/>
    <w:rsid w:val="00720A4F"/>
    <w:rsid w:val="00721AE5"/>
    <w:rsid w:val="00721B03"/>
    <w:rsid w:val="00725375"/>
    <w:rsid w:val="00727B06"/>
    <w:rsid w:val="0073378D"/>
    <w:rsid w:val="00733B24"/>
    <w:rsid w:val="00735655"/>
    <w:rsid w:val="00741B3E"/>
    <w:rsid w:val="00742551"/>
    <w:rsid w:val="00745317"/>
    <w:rsid w:val="0074678F"/>
    <w:rsid w:val="00756E28"/>
    <w:rsid w:val="007578F5"/>
    <w:rsid w:val="00757C6D"/>
    <w:rsid w:val="00757DB3"/>
    <w:rsid w:val="00760908"/>
    <w:rsid w:val="00761632"/>
    <w:rsid w:val="00761FB8"/>
    <w:rsid w:val="00763F6D"/>
    <w:rsid w:val="007655AC"/>
    <w:rsid w:val="007668CC"/>
    <w:rsid w:val="007716EB"/>
    <w:rsid w:val="00773E08"/>
    <w:rsid w:val="00775DBB"/>
    <w:rsid w:val="00775E1E"/>
    <w:rsid w:val="00776038"/>
    <w:rsid w:val="00782BDD"/>
    <w:rsid w:val="00783203"/>
    <w:rsid w:val="007851CC"/>
    <w:rsid w:val="007862CF"/>
    <w:rsid w:val="00787B98"/>
    <w:rsid w:val="00790369"/>
    <w:rsid w:val="00790533"/>
    <w:rsid w:val="007908BF"/>
    <w:rsid w:val="00791DF4"/>
    <w:rsid w:val="00792E86"/>
    <w:rsid w:val="00793C2A"/>
    <w:rsid w:val="007970CD"/>
    <w:rsid w:val="007A163C"/>
    <w:rsid w:val="007A2A12"/>
    <w:rsid w:val="007A3444"/>
    <w:rsid w:val="007A3D9D"/>
    <w:rsid w:val="007B1CF6"/>
    <w:rsid w:val="007B34FF"/>
    <w:rsid w:val="007B3FDA"/>
    <w:rsid w:val="007B4272"/>
    <w:rsid w:val="007B4773"/>
    <w:rsid w:val="007B5C04"/>
    <w:rsid w:val="007B7ECF"/>
    <w:rsid w:val="007C060C"/>
    <w:rsid w:val="007C0FEE"/>
    <w:rsid w:val="007C1689"/>
    <w:rsid w:val="007C5628"/>
    <w:rsid w:val="007C7A34"/>
    <w:rsid w:val="007C7D3F"/>
    <w:rsid w:val="007D0160"/>
    <w:rsid w:val="007D04AE"/>
    <w:rsid w:val="007D0822"/>
    <w:rsid w:val="007D2CE9"/>
    <w:rsid w:val="007D4EA5"/>
    <w:rsid w:val="007D654D"/>
    <w:rsid w:val="007D66E2"/>
    <w:rsid w:val="007D7EE1"/>
    <w:rsid w:val="007E20A9"/>
    <w:rsid w:val="007E2835"/>
    <w:rsid w:val="007E4B7A"/>
    <w:rsid w:val="007E4BE3"/>
    <w:rsid w:val="007E6788"/>
    <w:rsid w:val="007F15BF"/>
    <w:rsid w:val="007F16C4"/>
    <w:rsid w:val="007F1AD2"/>
    <w:rsid w:val="007F672F"/>
    <w:rsid w:val="00801EB8"/>
    <w:rsid w:val="008022DB"/>
    <w:rsid w:val="00805677"/>
    <w:rsid w:val="00805A6B"/>
    <w:rsid w:val="00807641"/>
    <w:rsid w:val="0080790E"/>
    <w:rsid w:val="0081044A"/>
    <w:rsid w:val="00811884"/>
    <w:rsid w:val="00813489"/>
    <w:rsid w:val="00813B89"/>
    <w:rsid w:val="00814FF1"/>
    <w:rsid w:val="00815889"/>
    <w:rsid w:val="00816B1E"/>
    <w:rsid w:val="0082061E"/>
    <w:rsid w:val="008220E2"/>
    <w:rsid w:val="00822AED"/>
    <w:rsid w:val="00822FF6"/>
    <w:rsid w:val="00826E1C"/>
    <w:rsid w:val="008304B7"/>
    <w:rsid w:val="00830548"/>
    <w:rsid w:val="00830EB2"/>
    <w:rsid w:val="0083204E"/>
    <w:rsid w:val="00837CAA"/>
    <w:rsid w:val="00840219"/>
    <w:rsid w:val="008405DC"/>
    <w:rsid w:val="0084280A"/>
    <w:rsid w:val="00843273"/>
    <w:rsid w:val="00843552"/>
    <w:rsid w:val="00844A0A"/>
    <w:rsid w:val="00844F99"/>
    <w:rsid w:val="0084573C"/>
    <w:rsid w:val="00847007"/>
    <w:rsid w:val="00847CDE"/>
    <w:rsid w:val="008514F8"/>
    <w:rsid w:val="008529F6"/>
    <w:rsid w:val="008533A0"/>
    <w:rsid w:val="00854037"/>
    <w:rsid w:val="008543A8"/>
    <w:rsid w:val="008550E8"/>
    <w:rsid w:val="008565D4"/>
    <w:rsid w:val="0085663D"/>
    <w:rsid w:val="00856E22"/>
    <w:rsid w:val="00861C42"/>
    <w:rsid w:val="00862293"/>
    <w:rsid w:val="00862C0D"/>
    <w:rsid w:val="0086358A"/>
    <w:rsid w:val="00876113"/>
    <w:rsid w:val="00876BD2"/>
    <w:rsid w:val="00876C16"/>
    <w:rsid w:val="00877CAE"/>
    <w:rsid w:val="00880659"/>
    <w:rsid w:val="00882C45"/>
    <w:rsid w:val="00883926"/>
    <w:rsid w:val="00885323"/>
    <w:rsid w:val="0088577E"/>
    <w:rsid w:val="00885D81"/>
    <w:rsid w:val="00886BD4"/>
    <w:rsid w:val="0088759A"/>
    <w:rsid w:val="00887F1B"/>
    <w:rsid w:val="00891297"/>
    <w:rsid w:val="00892DAF"/>
    <w:rsid w:val="0089539B"/>
    <w:rsid w:val="0089583C"/>
    <w:rsid w:val="00896097"/>
    <w:rsid w:val="00897D93"/>
    <w:rsid w:val="008A1D04"/>
    <w:rsid w:val="008A1D1D"/>
    <w:rsid w:val="008A2B95"/>
    <w:rsid w:val="008A3CBC"/>
    <w:rsid w:val="008A3D62"/>
    <w:rsid w:val="008A3EB0"/>
    <w:rsid w:val="008A5DE4"/>
    <w:rsid w:val="008A717B"/>
    <w:rsid w:val="008B03FB"/>
    <w:rsid w:val="008B1EF8"/>
    <w:rsid w:val="008B3FF2"/>
    <w:rsid w:val="008B59CC"/>
    <w:rsid w:val="008B5EB3"/>
    <w:rsid w:val="008B601C"/>
    <w:rsid w:val="008C274F"/>
    <w:rsid w:val="008C2C4D"/>
    <w:rsid w:val="008C2E50"/>
    <w:rsid w:val="008C3E01"/>
    <w:rsid w:val="008C43EF"/>
    <w:rsid w:val="008C4F91"/>
    <w:rsid w:val="008C5807"/>
    <w:rsid w:val="008C72C1"/>
    <w:rsid w:val="008D0DFC"/>
    <w:rsid w:val="008D1918"/>
    <w:rsid w:val="008D3343"/>
    <w:rsid w:val="008D4609"/>
    <w:rsid w:val="008D462F"/>
    <w:rsid w:val="008D6A70"/>
    <w:rsid w:val="008D7BB5"/>
    <w:rsid w:val="008E05BE"/>
    <w:rsid w:val="008E368A"/>
    <w:rsid w:val="008E4400"/>
    <w:rsid w:val="008E5772"/>
    <w:rsid w:val="008E5927"/>
    <w:rsid w:val="008E6CED"/>
    <w:rsid w:val="008F0AB0"/>
    <w:rsid w:val="008F1692"/>
    <w:rsid w:val="008F3FCA"/>
    <w:rsid w:val="008F5686"/>
    <w:rsid w:val="008F60A9"/>
    <w:rsid w:val="00901271"/>
    <w:rsid w:val="0090385F"/>
    <w:rsid w:val="0090429B"/>
    <w:rsid w:val="009069F6"/>
    <w:rsid w:val="009132D3"/>
    <w:rsid w:val="00914118"/>
    <w:rsid w:val="009160C2"/>
    <w:rsid w:val="00917F23"/>
    <w:rsid w:val="0092179E"/>
    <w:rsid w:val="00924511"/>
    <w:rsid w:val="00927303"/>
    <w:rsid w:val="009305FA"/>
    <w:rsid w:val="00931220"/>
    <w:rsid w:val="0093169B"/>
    <w:rsid w:val="00932B7F"/>
    <w:rsid w:val="00933E88"/>
    <w:rsid w:val="0093544E"/>
    <w:rsid w:val="00935652"/>
    <w:rsid w:val="00937450"/>
    <w:rsid w:val="00937D3D"/>
    <w:rsid w:val="009417A4"/>
    <w:rsid w:val="00942051"/>
    <w:rsid w:val="009459C9"/>
    <w:rsid w:val="00945A5E"/>
    <w:rsid w:val="00951357"/>
    <w:rsid w:val="00953A06"/>
    <w:rsid w:val="00956BC5"/>
    <w:rsid w:val="00962F2B"/>
    <w:rsid w:val="009640D2"/>
    <w:rsid w:val="00964201"/>
    <w:rsid w:val="0096627A"/>
    <w:rsid w:val="00966F14"/>
    <w:rsid w:val="009732AE"/>
    <w:rsid w:val="00975294"/>
    <w:rsid w:val="00977240"/>
    <w:rsid w:val="009776E4"/>
    <w:rsid w:val="00977D69"/>
    <w:rsid w:val="009818E5"/>
    <w:rsid w:val="00981B42"/>
    <w:rsid w:val="00981C04"/>
    <w:rsid w:val="00983187"/>
    <w:rsid w:val="009854BF"/>
    <w:rsid w:val="0098670E"/>
    <w:rsid w:val="00986A8D"/>
    <w:rsid w:val="009919B2"/>
    <w:rsid w:val="00992736"/>
    <w:rsid w:val="009970A3"/>
    <w:rsid w:val="009A03E3"/>
    <w:rsid w:val="009A3206"/>
    <w:rsid w:val="009A3D54"/>
    <w:rsid w:val="009A4793"/>
    <w:rsid w:val="009A58CB"/>
    <w:rsid w:val="009A5EBF"/>
    <w:rsid w:val="009A6CBB"/>
    <w:rsid w:val="009A72F7"/>
    <w:rsid w:val="009A769C"/>
    <w:rsid w:val="009B0D10"/>
    <w:rsid w:val="009B25E7"/>
    <w:rsid w:val="009B2F7C"/>
    <w:rsid w:val="009B4962"/>
    <w:rsid w:val="009B4D56"/>
    <w:rsid w:val="009B5532"/>
    <w:rsid w:val="009B5C6F"/>
    <w:rsid w:val="009B6E09"/>
    <w:rsid w:val="009C0A0E"/>
    <w:rsid w:val="009C455C"/>
    <w:rsid w:val="009C60E0"/>
    <w:rsid w:val="009C6BF8"/>
    <w:rsid w:val="009D0249"/>
    <w:rsid w:val="009D27E1"/>
    <w:rsid w:val="009D2E86"/>
    <w:rsid w:val="009D5405"/>
    <w:rsid w:val="009D700C"/>
    <w:rsid w:val="009D73A6"/>
    <w:rsid w:val="009E40BC"/>
    <w:rsid w:val="009E5B1B"/>
    <w:rsid w:val="009E5B8D"/>
    <w:rsid w:val="009F00A2"/>
    <w:rsid w:val="009F2172"/>
    <w:rsid w:val="009F341B"/>
    <w:rsid w:val="009F55CB"/>
    <w:rsid w:val="009F6936"/>
    <w:rsid w:val="009F69C2"/>
    <w:rsid w:val="009F6AC7"/>
    <w:rsid w:val="00A049EB"/>
    <w:rsid w:val="00A04B87"/>
    <w:rsid w:val="00A05499"/>
    <w:rsid w:val="00A054B4"/>
    <w:rsid w:val="00A10A24"/>
    <w:rsid w:val="00A10DB8"/>
    <w:rsid w:val="00A146DC"/>
    <w:rsid w:val="00A161E0"/>
    <w:rsid w:val="00A176E9"/>
    <w:rsid w:val="00A26A72"/>
    <w:rsid w:val="00A2760E"/>
    <w:rsid w:val="00A3244F"/>
    <w:rsid w:val="00A32864"/>
    <w:rsid w:val="00A338F4"/>
    <w:rsid w:val="00A3438A"/>
    <w:rsid w:val="00A35B25"/>
    <w:rsid w:val="00A366F8"/>
    <w:rsid w:val="00A3688F"/>
    <w:rsid w:val="00A3696B"/>
    <w:rsid w:val="00A40198"/>
    <w:rsid w:val="00A411D3"/>
    <w:rsid w:val="00A41376"/>
    <w:rsid w:val="00A41BA5"/>
    <w:rsid w:val="00A435D7"/>
    <w:rsid w:val="00A43894"/>
    <w:rsid w:val="00A43909"/>
    <w:rsid w:val="00A440B1"/>
    <w:rsid w:val="00A446D0"/>
    <w:rsid w:val="00A459EA"/>
    <w:rsid w:val="00A464CA"/>
    <w:rsid w:val="00A47624"/>
    <w:rsid w:val="00A47794"/>
    <w:rsid w:val="00A4799A"/>
    <w:rsid w:val="00A50208"/>
    <w:rsid w:val="00A51717"/>
    <w:rsid w:val="00A51BB7"/>
    <w:rsid w:val="00A51BBE"/>
    <w:rsid w:val="00A53B57"/>
    <w:rsid w:val="00A54963"/>
    <w:rsid w:val="00A60D00"/>
    <w:rsid w:val="00A617F6"/>
    <w:rsid w:val="00A63D39"/>
    <w:rsid w:val="00A6523E"/>
    <w:rsid w:val="00A658C2"/>
    <w:rsid w:val="00A74D35"/>
    <w:rsid w:val="00A760CB"/>
    <w:rsid w:val="00A80FE5"/>
    <w:rsid w:val="00A837D5"/>
    <w:rsid w:val="00A838FA"/>
    <w:rsid w:val="00A83D03"/>
    <w:rsid w:val="00A848DA"/>
    <w:rsid w:val="00A858AC"/>
    <w:rsid w:val="00A85E9C"/>
    <w:rsid w:val="00A85F9B"/>
    <w:rsid w:val="00A901C7"/>
    <w:rsid w:val="00A90DD3"/>
    <w:rsid w:val="00A90F43"/>
    <w:rsid w:val="00A91B53"/>
    <w:rsid w:val="00A927C5"/>
    <w:rsid w:val="00A92820"/>
    <w:rsid w:val="00A93468"/>
    <w:rsid w:val="00A937E4"/>
    <w:rsid w:val="00A95EF5"/>
    <w:rsid w:val="00A9622F"/>
    <w:rsid w:val="00A962CE"/>
    <w:rsid w:val="00AA00E1"/>
    <w:rsid w:val="00AA38EA"/>
    <w:rsid w:val="00AA7085"/>
    <w:rsid w:val="00AA7348"/>
    <w:rsid w:val="00AA7FAB"/>
    <w:rsid w:val="00AB02BD"/>
    <w:rsid w:val="00AB24B3"/>
    <w:rsid w:val="00AB3A28"/>
    <w:rsid w:val="00AB42D3"/>
    <w:rsid w:val="00AB5668"/>
    <w:rsid w:val="00AB56D5"/>
    <w:rsid w:val="00AC155C"/>
    <w:rsid w:val="00AC43B6"/>
    <w:rsid w:val="00AC5341"/>
    <w:rsid w:val="00AC5910"/>
    <w:rsid w:val="00AC687E"/>
    <w:rsid w:val="00AD040F"/>
    <w:rsid w:val="00AD22A8"/>
    <w:rsid w:val="00AD2E0A"/>
    <w:rsid w:val="00AD5600"/>
    <w:rsid w:val="00AD77D1"/>
    <w:rsid w:val="00AE1109"/>
    <w:rsid w:val="00AE2AD2"/>
    <w:rsid w:val="00AE6304"/>
    <w:rsid w:val="00AE7006"/>
    <w:rsid w:val="00AE7A42"/>
    <w:rsid w:val="00AE7CC6"/>
    <w:rsid w:val="00AF1F84"/>
    <w:rsid w:val="00AF25FC"/>
    <w:rsid w:val="00AF5F57"/>
    <w:rsid w:val="00B04732"/>
    <w:rsid w:val="00B06CFC"/>
    <w:rsid w:val="00B11C95"/>
    <w:rsid w:val="00B13C3F"/>
    <w:rsid w:val="00B143CA"/>
    <w:rsid w:val="00B20A96"/>
    <w:rsid w:val="00B22FBB"/>
    <w:rsid w:val="00B2498D"/>
    <w:rsid w:val="00B26357"/>
    <w:rsid w:val="00B30FA2"/>
    <w:rsid w:val="00B33779"/>
    <w:rsid w:val="00B35918"/>
    <w:rsid w:val="00B36F5E"/>
    <w:rsid w:val="00B3706E"/>
    <w:rsid w:val="00B379A3"/>
    <w:rsid w:val="00B40344"/>
    <w:rsid w:val="00B41335"/>
    <w:rsid w:val="00B4502C"/>
    <w:rsid w:val="00B4596F"/>
    <w:rsid w:val="00B514F2"/>
    <w:rsid w:val="00B5202E"/>
    <w:rsid w:val="00B56986"/>
    <w:rsid w:val="00B57746"/>
    <w:rsid w:val="00B60082"/>
    <w:rsid w:val="00B63C82"/>
    <w:rsid w:val="00B65629"/>
    <w:rsid w:val="00B66538"/>
    <w:rsid w:val="00B66C40"/>
    <w:rsid w:val="00B67930"/>
    <w:rsid w:val="00B71B4B"/>
    <w:rsid w:val="00B74F90"/>
    <w:rsid w:val="00B75B6D"/>
    <w:rsid w:val="00B77CB2"/>
    <w:rsid w:val="00B822A3"/>
    <w:rsid w:val="00B837BA"/>
    <w:rsid w:val="00B84916"/>
    <w:rsid w:val="00B85F5E"/>
    <w:rsid w:val="00B86765"/>
    <w:rsid w:val="00B86D28"/>
    <w:rsid w:val="00B90894"/>
    <w:rsid w:val="00B90F52"/>
    <w:rsid w:val="00B913A1"/>
    <w:rsid w:val="00B91E0B"/>
    <w:rsid w:val="00B9204F"/>
    <w:rsid w:val="00B94A41"/>
    <w:rsid w:val="00B9644D"/>
    <w:rsid w:val="00BA0068"/>
    <w:rsid w:val="00BA0B27"/>
    <w:rsid w:val="00BA0F9E"/>
    <w:rsid w:val="00BA276E"/>
    <w:rsid w:val="00BA2D84"/>
    <w:rsid w:val="00BA37B4"/>
    <w:rsid w:val="00BA3CC1"/>
    <w:rsid w:val="00BA4B3C"/>
    <w:rsid w:val="00BB0E3A"/>
    <w:rsid w:val="00BB214A"/>
    <w:rsid w:val="00BB4075"/>
    <w:rsid w:val="00BB458A"/>
    <w:rsid w:val="00BB4BA3"/>
    <w:rsid w:val="00BB571F"/>
    <w:rsid w:val="00BB6749"/>
    <w:rsid w:val="00BB6B13"/>
    <w:rsid w:val="00BC392C"/>
    <w:rsid w:val="00BC39D3"/>
    <w:rsid w:val="00BC4B37"/>
    <w:rsid w:val="00BD1292"/>
    <w:rsid w:val="00BD2B5A"/>
    <w:rsid w:val="00BD4374"/>
    <w:rsid w:val="00BD5949"/>
    <w:rsid w:val="00BD625C"/>
    <w:rsid w:val="00BE1E80"/>
    <w:rsid w:val="00BE2B9A"/>
    <w:rsid w:val="00BE3D42"/>
    <w:rsid w:val="00BE57CD"/>
    <w:rsid w:val="00BE6053"/>
    <w:rsid w:val="00BF37AB"/>
    <w:rsid w:val="00BF3896"/>
    <w:rsid w:val="00BF3A88"/>
    <w:rsid w:val="00C002DF"/>
    <w:rsid w:val="00C0742E"/>
    <w:rsid w:val="00C07514"/>
    <w:rsid w:val="00C10750"/>
    <w:rsid w:val="00C10A81"/>
    <w:rsid w:val="00C126F4"/>
    <w:rsid w:val="00C141D7"/>
    <w:rsid w:val="00C14387"/>
    <w:rsid w:val="00C15876"/>
    <w:rsid w:val="00C16AD3"/>
    <w:rsid w:val="00C170B7"/>
    <w:rsid w:val="00C172F1"/>
    <w:rsid w:val="00C1768C"/>
    <w:rsid w:val="00C214C6"/>
    <w:rsid w:val="00C219EF"/>
    <w:rsid w:val="00C2436A"/>
    <w:rsid w:val="00C2484C"/>
    <w:rsid w:val="00C262A8"/>
    <w:rsid w:val="00C304CF"/>
    <w:rsid w:val="00C31B7C"/>
    <w:rsid w:val="00C31FE4"/>
    <w:rsid w:val="00C3227A"/>
    <w:rsid w:val="00C330DC"/>
    <w:rsid w:val="00C3358C"/>
    <w:rsid w:val="00C33C5A"/>
    <w:rsid w:val="00C34879"/>
    <w:rsid w:val="00C3568C"/>
    <w:rsid w:val="00C37282"/>
    <w:rsid w:val="00C37614"/>
    <w:rsid w:val="00C40D21"/>
    <w:rsid w:val="00C415F2"/>
    <w:rsid w:val="00C42612"/>
    <w:rsid w:val="00C42F8F"/>
    <w:rsid w:val="00C47CA5"/>
    <w:rsid w:val="00C52219"/>
    <w:rsid w:val="00C52497"/>
    <w:rsid w:val="00C54191"/>
    <w:rsid w:val="00C54B45"/>
    <w:rsid w:val="00C55B8C"/>
    <w:rsid w:val="00C55C94"/>
    <w:rsid w:val="00C60268"/>
    <w:rsid w:val="00C614BD"/>
    <w:rsid w:val="00C621D9"/>
    <w:rsid w:val="00C72C22"/>
    <w:rsid w:val="00C73147"/>
    <w:rsid w:val="00C74FC5"/>
    <w:rsid w:val="00C75AFD"/>
    <w:rsid w:val="00C76F6F"/>
    <w:rsid w:val="00C8053C"/>
    <w:rsid w:val="00C805D7"/>
    <w:rsid w:val="00C84252"/>
    <w:rsid w:val="00C84B14"/>
    <w:rsid w:val="00C84BC2"/>
    <w:rsid w:val="00C86882"/>
    <w:rsid w:val="00C86D80"/>
    <w:rsid w:val="00C8783A"/>
    <w:rsid w:val="00C91791"/>
    <w:rsid w:val="00C91D74"/>
    <w:rsid w:val="00C95286"/>
    <w:rsid w:val="00C96FCC"/>
    <w:rsid w:val="00C979D6"/>
    <w:rsid w:val="00CA118F"/>
    <w:rsid w:val="00CA192B"/>
    <w:rsid w:val="00CA1CB9"/>
    <w:rsid w:val="00CA3006"/>
    <w:rsid w:val="00CA381F"/>
    <w:rsid w:val="00CA4449"/>
    <w:rsid w:val="00CA64EF"/>
    <w:rsid w:val="00CB0B13"/>
    <w:rsid w:val="00CB250B"/>
    <w:rsid w:val="00CB2537"/>
    <w:rsid w:val="00CB456F"/>
    <w:rsid w:val="00CC0D5E"/>
    <w:rsid w:val="00CC1240"/>
    <w:rsid w:val="00CC207A"/>
    <w:rsid w:val="00CC3D71"/>
    <w:rsid w:val="00CC48A4"/>
    <w:rsid w:val="00CC744E"/>
    <w:rsid w:val="00CD0DD5"/>
    <w:rsid w:val="00CD1A25"/>
    <w:rsid w:val="00CD28C8"/>
    <w:rsid w:val="00CD5411"/>
    <w:rsid w:val="00CE5C68"/>
    <w:rsid w:val="00CF00DC"/>
    <w:rsid w:val="00CF1856"/>
    <w:rsid w:val="00CF1FA1"/>
    <w:rsid w:val="00CF3952"/>
    <w:rsid w:val="00CF538C"/>
    <w:rsid w:val="00CF627F"/>
    <w:rsid w:val="00CF6BCC"/>
    <w:rsid w:val="00D00CFC"/>
    <w:rsid w:val="00D02388"/>
    <w:rsid w:val="00D028D0"/>
    <w:rsid w:val="00D03A06"/>
    <w:rsid w:val="00D071C2"/>
    <w:rsid w:val="00D11763"/>
    <w:rsid w:val="00D11B9E"/>
    <w:rsid w:val="00D12551"/>
    <w:rsid w:val="00D12F35"/>
    <w:rsid w:val="00D15F66"/>
    <w:rsid w:val="00D20B40"/>
    <w:rsid w:val="00D21FFC"/>
    <w:rsid w:val="00D226BC"/>
    <w:rsid w:val="00D27CA4"/>
    <w:rsid w:val="00D341C9"/>
    <w:rsid w:val="00D34472"/>
    <w:rsid w:val="00D356B9"/>
    <w:rsid w:val="00D3691E"/>
    <w:rsid w:val="00D40F25"/>
    <w:rsid w:val="00D451E2"/>
    <w:rsid w:val="00D510CF"/>
    <w:rsid w:val="00D5324B"/>
    <w:rsid w:val="00D634B1"/>
    <w:rsid w:val="00D63EE4"/>
    <w:rsid w:val="00D64C72"/>
    <w:rsid w:val="00D6504B"/>
    <w:rsid w:val="00D66429"/>
    <w:rsid w:val="00D670F8"/>
    <w:rsid w:val="00D67604"/>
    <w:rsid w:val="00D7120A"/>
    <w:rsid w:val="00D72DC4"/>
    <w:rsid w:val="00D737E9"/>
    <w:rsid w:val="00D74205"/>
    <w:rsid w:val="00D74898"/>
    <w:rsid w:val="00D76451"/>
    <w:rsid w:val="00D764EC"/>
    <w:rsid w:val="00D767DC"/>
    <w:rsid w:val="00D77126"/>
    <w:rsid w:val="00D77366"/>
    <w:rsid w:val="00D7793F"/>
    <w:rsid w:val="00D8025E"/>
    <w:rsid w:val="00D80678"/>
    <w:rsid w:val="00D832A8"/>
    <w:rsid w:val="00D8424F"/>
    <w:rsid w:val="00D8437C"/>
    <w:rsid w:val="00D845FB"/>
    <w:rsid w:val="00D8476A"/>
    <w:rsid w:val="00D8679F"/>
    <w:rsid w:val="00D87F68"/>
    <w:rsid w:val="00D92326"/>
    <w:rsid w:val="00D92A4F"/>
    <w:rsid w:val="00D94278"/>
    <w:rsid w:val="00D94298"/>
    <w:rsid w:val="00D958E5"/>
    <w:rsid w:val="00D96AA3"/>
    <w:rsid w:val="00D96DFD"/>
    <w:rsid w:val="00DA0B44"/>
    <w:rsid w:val="00DA1DC2"/>
    <w:rsid w:val="00DA295D"/>
    <w:rsid w:val="00DA2B45"/>
    <w:rsid w:val="00DA393D"/>
    <w:rsid w:val="00DA48EA"/>
    <w:rsid w:val="00DA49EA"/>
    <w:rsid w:val="00DB0ECB"/>
    <w:rsid w:val="00DB14DD"/>
    <w:rsid w:val="00DB3807"/>
    <w:rsid w:val="00DB388A"/>
    <w:rsid w:val="00DB5363"/>
    <w:rsid w:val="00DB5484"/>
    <w:rsid w:val="00DB621F"/>
    <w:rsid w:val="00DB626B"/>
    <w:rsid w:val="00DB7C25"/>
    <w:rsid w:val="00DC0A9E"/>
    <w:rsid w:val="00DC2C24"/>
    <w:rsid w:val="00DC4106"/>
    <w:rsid w:val="00DC6C8F"/>
    <w:rsid w:val="00DC742E"/>
    <w:rsid w:val="00DD01F8"/>
    <w:rsid w:val="00DD0C30"/>
    <w:rsid w:val="00DD2FBF"/>
    <w:rsid w:val="00DD34FC"/>
    <w:rsid w:val="00DD4E41"/>
    <w:rsid w:val="00DD73C7"/>
    <w:rsid w:val="00DE0A7D"/>
    <w:rsid w:val="00DE1075"/>
    <w:rsid w:val="00DE2891"/>
    <w:rsid w:val="00DE35CC"/>
    <w:rsid w:val="00DE3C3E"/>
    <w:rsid w:val="00DE4482"/>
    <w:rsid w:val="00DE448F"/>
    <w:rsid w:val="00DE51B6"/>
    <w:rsid w:val="00DE70E0"/>
    <w:rsid w:val="00DE7245"/>
    <w:rsid w:val="00DF3713"/>
    <w:rsid w:val="00DF3A60"/>
    <w:rsid w:val="00DF3D21"/>
    <w:rsid w:val="00DF4F10"/>
    <w:rsid w:val="00DF593D"/>
    <w:rsid w:val="00DF68E5"/>
    <w:rsid w:val="00E018CF"/>
    <w:rsid w:val="00E04659"/>
    <w:rsid w:val="00E0603B"/>
    <w:rsid w:val="00E12142"/>
    <w:rsid w:val="00E12DAF"/>
    <w:rsid w:val="00E13C7F"/>
    <w:rsid w:val="00E14F3C"/>
    <w:rsid w:val="00E20421"/>
    <w:rsid w:val="00E221DB"/>
    <w:rsid w:val="00E232BE"/>
    <w:rsid w:val="00E233AE"/>
    <w:rsid w:val="00E24C19"/>
    <w:rsid w:val="00E27A2A"/>
    <w:rsid w:val="00E31D33"/>
    <w:rsid w:val="00E33FC7"/>
    <w:rsid w:val="00E34E28"/>
    <w:rsid w:val="00E3603E"/>
    <w:rsid w:val="00E373F9"/>
    <w:rsid w:val="00E3741D"/>
    <w:rsid w:val="00E40328"/>
    <w:rsid w:val="00E41401"/>
    <w:rsid w:val="00E418CD"/>
    <w:rsid w:val="00E42AFB"/>
    <w:rsid w:val="00E4430A"/>
    <w:rsid w:val="00E44C7B"/>
    <w:rsid w:val="00E4512F"/>
    <w:rsid w:val="00E47D0B"/>
    <w:rsid w:val="00E50151"/>
    <w:rsid w:val="00E502FD"/>
    <w:rsid w:val="00E50710"/>
    <w:rsid w:val="00E5096D"/>
    <w:rsid w:val="00E52C28"/>
    <w:rsid w:val="00E544B3"/>
    <w:rsid w:val="00E553C4"/>
    <w:rsid w:val="00E55DE0"/>
    <w:rsid w:val="00E562E4"/>
    <w:rsid w:val="00E56DA8"/>
    <w:rsid w:val="00E5789A"/>
    <w:rsid w:val="00E613D5"/>
    <w:rsid w:val="00E6443E"/>
    <w:rsid w:val="00E67493"/>
    <w:rsid w:val="00E67792"/>
    <w:rsid w:val="00E728FD"/>
    <w:rsid w:val="00E732C2"/>
    <w:rsid w:val="00E80F8F"/>
    <w:rsid w:val="00E8295A"/>
    <w:rsid w:val="00E8326D"/>
    <w:rsid w:val="00E84BB7"/>
    <w:rsid w:val="00E84C5E"/>
    <w:rsid w:val="00E87ADC"/>
    <w:rsid w:val="00E92988"/>
    <w:rsid w:val="00E9778A"/>
    <w:rsid w:val="00EA22F5"/>
    <w:rsid w:val="00EA3135"/>
    <w:rsid w:val="00EA32BE"/>
    <w:rsid w:val="00EB1D71"/>
    <w:rsid w:val="00EB25E8"/>
    <w:rsid w:val="00EB301A"/>
    <w:rsid w:val="00EB5331"/>
    <w:rsid w:val="00EC2DE8"/>
    <w:rsid w:val="00ED1D7E"/>
    <w:rsid w:val="00ED774A"/>
    <w:rsid w:val="00EE1CC4"/>
    <w:rsid w:val="00EE1DBE"/>
    <w:rsid w:val="00EE3ABE"/>
    <w:rsid w:val="00EE4DDB"/>
    <w:rsid w:val="00EE5286"/>
    <w:rsid w:val="00EE679E"/>
    <w:rsid w:val="00EE7C64"/>
    <w:rsid w:val="00EE7D0A"/>
    <w:rsid w:val="00EF1F3F"/>
    <w:rsid w:val="00EF5676"/>
    <w:rsid w:val="00EF694A"/>
    <w:rsid w:val="00EF7DC0"/>
    <w:rsid w:val="00F0006B"/>
    <w:rsid w:val="00F01012"/>
    <w:rsid w:val="00F01DC8"/>
    <w:rsid w:val="00F03B01"/>
    <w:rsid w:val="00F03D90"/>
    <w:rsid w:val="00F06BED"/>
    <w:rsid w:val="00F10715"/>
    <w:rsid w:val="00F112EA"/>
    <w:rsid w:val="00F12FAE"/>
    <w:rsid w:val="00F155AD"/>
    <w:rsid w:val="00F225CD"/>
    <w:rsid w:val="00F2309F"/>
    <w:rsid w:val="00F23F2C"/>
    <w:rsid w:val="00F25516"/>
    <w:rsid w:val="00F27AF9"/>
    <w:rsid w:val="00F304F6"/>
    <w:rsid w:val="00F315F8"/>
    <w:rsid w:val="00F318E7"/>
    <w:rsid w:val="00F33E3E"/>
    <w:rsid w:val="00F345EC"/>
    <w:rsid w:val="00F36723"/>
    <w:rsid w:val="00F37712"/>
    <w:rsid w:val="00F42659"/>
    <w:rsid w:val="00F436FA"/>
    <w:rsid w:val="00F45130"/>
    <w:rsid w:val="00F4731F"/>
    <w:rsid w:val="00F50906"/>
    <w:rsid w:val="00F51CA5"/>
    <w:rsid w:val="00F52AB4"/>
    <w:rsid w:val="00F55443"/>
    <w:rsid w:val="00F562BD"/>
    <w:rsid w:val="00F5676D"/>
    <w:rsid w:val="00F56C4F"/>
    <w:rsid w:val="00F577C1"/>
    <w:rsid w:val="00F57E5D"/>
    <w:rsid w:val="00F60BB7"/>
    <w:rsid w:val="00F62B54"/>
    <w:rsid w:val="00F67FA1"/>
    <w:rsid w:val="00F7076F"/>
    <w:rsid w:val="00F71794"/>
    <w:rsid w:val="00F71FE5"/>
    <w:rsid w:val="00F722F0"/>
    <w:rsid w:val="00F72CA5"/>
    <w:rsid w:val="00F75138"/>
    <w:rsid w:val="00F7520B"/>
    <w:rsid w:val="00F76B29"/>
    <w:rsid w:val="00F76EC3"/>
    <w:rsid w:val="00F80DFA"/>
    <w:rsid w:val="00F832B0"/>
    <w:rsid w:val="00F85259"/>
    <w:rsid w:val="00F902A8"/>
    <w:rsid w:val="00F91D5D"/>
    <w:rsid w:val="00F91E72"/>
    <w:rsid w:val="00F92E45"/>
    <w:rsid w:val="00F95688"/>
    <w:rsid w:val="00F96AB6"/>
    <w:rsid w:val="00F96ADA"/>
    <w:rsid w:val="00FA2AF3"/>
    <w:rsid w:val="00FA43C2"/>
    <w:rsid w:val="00FA7A8D"/>
    <w:rsid w:val="00FA7AA3"/>
    <w:rsid w:val="00FB10FD"/>
    <w:rsid w:val="00FB20A3"/>
    <w:rsid w:val="00FB22BB"/>
    <w:rsid w:val="00FB3398"/>
    <w:rsid w:val="00FB3B39"/>
    <w:rsid w:val="00FB4422"/>
    <w:rsid w:val="00FB4556"/>
    <w:rsid w:val="00FB4E99"/>
    <w:rsid w:val="00FB7018"/>
    <w:rsid w:val="00FC049E"/>
    <w:rsid w:val="00FC1FC7"/>
    <w:rsid w:val="00FC29EF"/>
    <w:rsid w:val="00FC4333"/>
    <w:rsid w:val="00FC54D1"/>
    <w:rsid w:val="00FC635B"/>
    <w:rsid w:val="00FC6E39"/>
    <w:rsid w:val="00FD0759"/>
    <w:rsid w:val="00FD081A"/>
    <w:rsid w:val="00FD0B6E"/>
    <w:rsid w:val="00FD1956"/>
    <w:rsid w:val="00FD2D97"/>
    <w:rsid w:val="00FD33C7"/>
    <w:rsid w:val="00FD5014"/>
    <w:rsid w:val="00FD51A5"/>
    <w:rsid w:val="00FD59DB"/>
    <w:rsid w:val="00FE2C4C"/>
    <w:rsid w:val="00FE50A6"/>
    <w:rsid w:val="00FE5496"/>
    <w:rsid w:val="00FE556C"/>
    <w:rsid w:val="00FE6547"/>
    <w:rsid w:val="00FE6B93"/>
    <w:rsid w:val="00FE719C"/>
    <w:rsid w:val="00FE7270"/>
    <w:rsid w:val="00FE7663"/>
    <w:rsid w:val="00FF07EE"/>
    <w:rsid w:val="00FF156A"/>
    <w:rsid w:val="00FF2068"/>
    <w:rsid w:val="00FF2381"/>
    <w:rsid w:val="00FF31E9"/>
    <w:rsid w:val="00FF3F1F"/>
    <w:rsid w:val="3D6192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D465AA0"/>
  <w15:chartTrackingRefBased/>
  <w15:docId w15:val="{92D343E9-7623-4CC8-871C-174E407DD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71C2"/>
    <w:rPr>
      <w:rFonts w:ascii="Times New Roman" w:hAnsi="Times New Roman"/>
      <w:sz w:val="24"/>
      <w:szCs w:val="24"/>
      <w:lang w:val="en-US" w:eastAsia="ru-RU"/>
    </w:rPr>
  </w:style>
  <w:style w:type="paragraph" w:styleId="Heading1">
    <w:name w:val="heading 1"/>
    <w:basedOn w:val="Normal"/>
    <w:next w:val="Normal"/>
    <w:link w:val="Heading1Char"/>
    <w:uiPriority w:val="9"/>
    <w:qFormat/>
    <w:rsid w:val="0028758C"/>
    <w:pPr>
      <w:keepNext/>
      <w:spacing w:before="240" w:after="60"/>
      <w:outlineLvl w:val="0"/>
    </w:pPr>
    <w:rPr>
      <w:rFonts w:ascii="Calibri Light" w:hAnsi="Calibri Light"/>
      <w:b/>
      <w:bCs/>
      <w:kern w:val="32"/>
      <w:sz w:val="32"/>
      <w:szCs w:val="32"/>
    </w:rPr>
  </w:style>
  <w:style w:type="paragraph" w:styleId="Heading4">
    <w:name w:val="heading 4"/>
    <w:basedOn w:val="Normal"/>
    <w:link w:val="Heading4Char"/>
    <w:uiPriority w:val="9"/>
    <w:qFormat/>
    <w:rsid w:val="00C91D74"/>
    <w:pPr>
      <w:spacing w:before="100" w:beforeAutospacing="1" w:after="100" w:afterAutospacing="1"/>
      <w:outlineLvl w:val="3"/>
    </w:pPr>
    <w:rPr>
      <w:b/>
      <w:bCs/>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071C2"/>
    <w:pPr>
      <w:tabs>
        <w:tab w:val="center" w:pos="4677"/>
        <w:tab w:val="right" w:pos="9355"/>
      </w:tabs>
    </w:pPr>
  </w:style>
  <w:style w:type="character" w:customStyle="1" w:styleId="HeaderChar">
    <w:name w:val="Header Char"/>
    <w:link w:val="Header"/>
    <w:uiPriority w:val="99"/>
    <w:locked/>
    <w:rsid w:val="00D071C2"/>
    <w:rPr>
      <w:rFonts w:ascii="Times New Roman" w:hAnsi="Times New Roman" w:cs="Times New Roman"/>
      <w:sz w:val="24"/>
      <w:szCs w:val="24"/>
      <w:lang w:val="x-none" w:eastAsia="ru-RU"/>
    </w:rPr>
  </w:style>
  <w:style w:type="character" w:styleId="Hyperlink">
    <w:name w:val="Hyperlink"/>
    <w:uiPriority w:val="99"/>
    <w:unhideWhenUsed/>
    <w:rsid w:val="00D071C2"/>
    <w:rPr>
      <w:rFonts w:cs="Times New Roman"/>
      <w:color w:val="0000FF"/>
      <w:u w:val="single"/>
    </w:rPr>
  </w:style>
  <w:style w:type="paragraph" w:customStyle="1" w:styleId="mechtex">
    <w:name w:val="mechtex"/>
    <w:basedOn w:val="Normal"/>
    <w:link w:val="mechtexChar"/>
    <w:rsid w:val="00D071C2"/>
    <w:pPr>
      <w:jc w:val="center"/>
    </w:pPr>
    <w:rPr>
      <w:rFonts w:ascii="Arial Armenian" w:hAnsi="Arial Armenian"/>
      <w:sz w:val="22"/>
      <w:szCs w:val="20"/>
    </w:rPr>
  </w:style>
  <w:style w:type="character" w:customStyle="1" w:styleId="mechtexChar">
    <w:name w:val="mechtex Char"/>
    <w:link w:val="mechtex"/>
    <w:locked/>
    <w:rsid w:val="00D071C2"/>
    <w:rPr>
      <w:rFonts w:ascii="Arial Armenian" w:hAnsi="Arial Armenian" w:cs="Times New Roman"/>
      <w:sz w:val="20"/>
      <w:szCs w:val="20"/>
      <w:lang w:val="x-none" w:eastAsia="ru-RU"/>
    </w:rPr>
  </w:style>
  <w:style w:type="paragraph" w:styleId="Footer">
    <w:name w:val="footer"/>
    <w:basedOn w:val="Normal"/>
    <w:link w:val="FooterChar"/>
    <w:uiPriority w:val="99"/>
    <w:unhideWhenUsed/>
    <w:rsid w:val="009732AE"/>
    <w:pPr>
      <w:tabs>
        <w:tab w:val="center" w:pos="4513"/>
        <w:tab w:val="right" w:pos="9026"/>
      </w:tabs>
    </w:pPr>
  </w:style>
  <w:style w:type="character" w:customStyle="1" w:styleId="FooterChar">
    <w:name w:val="Footer Char"/>
    <w:link w:val="Footer"/>
    <w:uiPriority w:val="99"/>
    <w:rsid w:val="009732AE"/>
    <w:rPr>
      <w:rFonts w:ascii="Times New Roman" w:hAnsi="Times New Roman"/>
      <w:sz w:val="24"/>
      <w:szCs w:val="24"/>
      <w:lang w:val="en-US" w:eastAsia="ru-RU"/>
    </w:rPr>
  </w:style>
  <w:style w:type="paragraph" w:customStyle="1" w:styleId="CommentText1">
    <w:name w:val="Comment Text1"/>
    <w:rsid w:val="00FF2068"/>
    <w:rPr>
      <w:rFonts w:ascii="Times New Roman" w:eastAsia="ヒラギノ角ゴ Pro W3" w:hAnsi="Times New Roman"/>
      <w:color w:val="000000"/>
      <w:lang w:val="en-US"/>
    </w:rPr>
  </w:style>
  <w:style w:type="paragraph" w:customStyle="1" w:styleId="Default">
    <w:name w:val="Default"/>
    <w:rsid w:val="00FF2068"/>
    <w:rPr>
      <w:rFonts w:ascii="Book Antiqua" w:eastAsia="ヒラギノ角ゴ Pro W3" w:hAnsi="Book Antiqua"/>
      <w:color w:val="000000"/>
      <w:sz w:val="24"/>
      <w:lang w:val="it-IT"/>
    </w:rPr>
  </w:style>
  <w:style w:type="paragraph" w:styleId="BalloonText">
    <w:name w:val="Balloon Text"/>
    <w:basedOn w:val="Normal"/>
    <w:link w:val="BalloonTextChar"/>
    <w:uiPriority w:val="99"/>
    <w:semiHidden/>
    <w:unhideWhenUsed/>
    <w:rsid w:val="00FF2068"/>
    <w:rPr>
      <w:rFonts w:ascii="Segoe UI" w:hAnsi="Segoe UI" w:cs="Segoe UI"/>
      <w:sz w:val="18"/>
      <w:szCs w:val="18"/>
    </w:rPr>
  </w:style>
  <w:style w:type="character" w:customStyle="1" w:styleId="BalloonTextChar">
    <w:name w:val="Balloon Text Char"/>
    <w:link w:val="BalloonText"/>
    <w:uiPriority w:val="99"/>
    <w:semiHidden/>
    <w:rsid w:val="00FF2068"/>
    <w:rPr>
      <w:rFonts w:ascii="Segoe UI" w:hAnsi="Segoe UI" w:cs="Segoe UI"/>
      <w:sz w:val="18"/>
      <w:szCs w:val="18"/>
      <w:lang w:val="en-US" w:eastAsia="ru-RU"/>
    </w:rPr>
  </w:style>
  <w:style w:type="numbering" w:customStyle="1" w:styleId="List41">
    <w:name w:val="List 41"/>
    <w:rsid w:val="00FF2068"/>
  </w:style>
  <w:style w:type="character" w:customStyle="1" w:styleId="Hyperlink1">
    <w:name w:val="Hyperlink1"/>
    <w:rsid w:val="00FF2068"/>
    <w:rPr>
      <w:color w:val="0000FE"/>
      <w:sz w:val="20"/>
      <w:u w:val="single"/>
    </w:rPr>
  </w:style>
  <w:style w:type="paragraph" w:customStyle="1" w:styleId="Paragrafoelenco1">
    <w:name w:val="Paragrafo elenco1"/>
    <w:autoRedefine/>
    <w:rsid w:val="00FF2068"/>
    <w:pPr>
      <w:spacing w:after="200" w:line="276" w:lineRule="auto"/>
      <w:ind w:left="720"/>
    </w:pPr>
    <w:rPr>
      <w:rFonts w:ascii="Arial" w:eastAsia="ヒラギノ角ゴ Pro W3" w:hAnsi="Arial"/>
      <w:color w:val="000000"/>
      <w:sz w:val="22"/>
      <w:lang w:val="en-US"/>
    </w:rPr>
  </w:style>
  <w:style w:type="paragraph" w:styleId="ListParagraph">
    <w:name w:val="List Paragraph"/>
    <w:basedOn w:val="Normal"/>
    <w:link w:val="ListParagraphChar"/>
    <w:uiPriority w:val="34"/>
    <w:qFormat/>
    <w:rsid w:val="00D94278"/>
    <w:pPr>
      <w:ind w:left="720"/>
      <w:contextualSpacing/>
    </w:pPr>
    <w:rPr>
      <w:lang w:val="ro-RO" w:eastAsia="en-US"/>
    </w:rPr>
  </w:style>
  <w:style w:type="character" w:customStyle="1" w:styleId="ListParagraphChar">
    <w:name w:val="List Paragraph Char"/>
    <w:link w:val="ListParagraph"/>
    <w:uiPriority w:val="34"/>
    <w:rsid w:val="00D94278"/>
    <w:rPr>
      <w:rFonts w:ascii="Times New Roman" w:hAnsi="Times New Roman"/>
      <w:sz w:val="24"/>
      <w:szCs w:val="24"/>
      <w:lang w:val="ro-RO" w:eastAsia="en-US"/>
    </w:rPr>
  </w:style>
  <w:style w:type="character" w:customStyle="1" w:styleId="apple-converted-space">
    <w:name w:val="apple-converted-space"/>
    <w:rsid w:val="00D94278"/>
  </w:style>
  <w:style w:type="character" w:styleId="UnresolvedMention">
    <w:name w:val="Unresolved Mention"/>
    <w:uiPriority w:val="99"/>
    <w:semiHidden/>
    <w:unhideWhenUsed/>
    <w:rsid w:val="00D94278"/>
    <w:rPr>
      <w:color w:val="605E5C"/>
      <w:shd w:val="clear" w:color="auto" w:fill="E1DFDD"/>
    </w:rPr>
  </w:style>
  <w:style w:type="paragraph" w:customStyle="1" w:styleId="Bulets1">
    <w:name w:val="Bulets 1"/>
    <w:basedOn w:val="Normal"/>
    <w:link w:val="Bulets1Car"/>
    <w:qFormat/>
    <w:rsid w:val="00E418CD"/>
    <w:pPr>
      <w:numPr>
        <w:numId w:val="18"/>
      </w:numPr>
      <w:spacing w:before="60" w:line="276" w:lineRule="auto"/>
      <w:jc w:val="both"/>
    </w:pPr>
    <w:rPr>
      <w:color w:val="000000"/>
      <w:lang w:eastAsia="ro-RO"/>
    </w:rPr>
  </w:style>
  <w:style w:type="character" w:customStyle="1" w:styleId="Bulets1Car">
    <w:name w:val="Bulets 1 Car"/>
    <w:link w:val="Bulets1"/>
    <w:rsid w:val="00E418CD"/>
    <w:rPr>
      <w:rFonts w:ascii="Times New Roman" w:hAnsi="Times New Roman"/>
      <w:color w:val="000000"/>
      <w:sz w:val="24"/>
      <w:szCs w:val="24"/>
      <w:lang w:val="en-US" w:eastAsia="ro-RO"/>
    </w:rPr>
  </w:style>
  <w:style w:type="paragraph" w:customStyle="1" w:styleId="Bullets2">
    <w:name w:val="Bullets 2"/>
    <w:basedOn w:val="Bulets1"/>
    <w:qFormat/>
    <w:rsid w:val="00E418CD"/>
    <w:pPr>
      <w:numPr>
        <w:ilvl w:val="1"/>
      </w:numPr>
    </w:pPr>
  </w:style>
  <w:style w:type="paragraph" w:customStyle="1" w:styleId="Ttulo3">
    <w:name w:val="Título 3."/>
    <w:basedOn w:val="Normal"/>
    <w:qFormat/>
    <w:rsid w:val="00E418CD"/>
    <w:pPr>
      <w:numPr>
        <w:ilvl w:val="3"/>
        <w:numId w:val="18"/>
      </w:numPr>
      <w:spacing w:before="200" w:after="120"/>
      <w:ind w:right="1085"/>
      <w:jc w:val="both"/>
      <w:textAlignment w:val="baseline"/>
      <w:outlineLvl w:val="3"/>
    </w:pPr>
    <w:rPr>
      <w:b/>
      <w:bCs/>
      <w:i/>
      <w:iCs/>
      <w:szCs w:val="22"/>
      <w:lang w:val="en-GB" w:eastAsia="en-US"/>
    </w:rPr>
  </w:style>
  <w:style w:type="paragraph" w:customStyle="1" w:styleId="footnote">
    <w:name w:val="footnote"/>
    <w:basedOn w:val="FootnoteText"/>
    <w:link w:val="footnoteCar"/>
    <w:qFormat/>
    <w:rsid w:val="00E418CD"/>
    <w:pPr>
      <w:spacing w:line="276" w:lineRule="auto"/>
      <w:jc w:val="both"/>
    </w:pPr>
    <w:rPr>
      <w:color w:val="000000"/>
      <w:sz w:val="18"/>
      <w:szCs w:val="16"/>
      <w:lang w:val="en-GB" w:eastAsia="en-GB"/>
    </w:rPr>
  </w:style>
  <w:style w:type="character" w:customStyle="1" w:styleId="footnoteCar">
    <w:name w:val="footnote Car"/>
    <w:link w:val="footnote"/>
    <w:rsid w:val="00E418CD"/>
    <w:rPr>
      <w:rFonts w:ascii="Times New Roman" w:hAnsi="Times New Roman"/>
      <w:color w:val="000000"/>
      <w:sz w:val="18"/>
      <w:szCs w:val="16"/>
    </w:rPr>
  </w:style>
  <w:style w:type="paragraph" w:customStyle="1" w:styleId="Bulletsintable">
    <w:name w:val="Bullets in table"/>
    <w:basedOn w:val="Normal"/>
    <w:link w:val="BulletsintableCar"/>
    <w:qFormat/>
    <w:rsid w:val="00E418CD"/>
    <w:pPr>
      <w:numPr>
        <w:numId w:val="4"/>
      </w:numPr>
      <w:spacing w:line="276" w:lineRule="auto"/>
      <w:ind w:left="357" w:hanging="357"/>
      <w:jc w:val="both"/>
    </w:pPr>
    <w:rPr>
      <w:rFonts w:ascii="Arial" w:eastAsia="Arial" w:hAnsi="Arial"/>
      <w:iCs/>
      <w:color w:val="000000"/>
      <w:sz w:val="20"/>
      <w:lang w:eastAsia="en-US"/>
    </w:rPr>
  </w:style>
  <w:style w:type="character" w:customStyle="1" w:styleId="BulletsintableCar">
    <w:name w:val="Bullets in table Car"/>
    <w:link w:val="Bulletsintable"/>
    <w:rsid w:val="00E418CD"/>
    <w:rPr>
      <w:rFonts w:ascii="Arial" w:eastAsia="Arial" w:hAnsi="Arial"/>
      <w:iCs/>
      <w:color w:val="000000"/>
      <w:szCs w:val="24"/>
      <w:lang w:val="en-US" w:eastAsia="en-US"/>
    </w:rPr>
  </w:style>
  <w:style w:type="paragraph" w:styleId="FootnoteText">
    <w:name w:val="footnote text"/>
    <w:basedOn w:val="Normal"/>
    <w:link w:val="FootnoteTextChar"/>
    <w:uiPriority w:val="99"/>
    <w:semiHidden/>
    <w:unhideWhenUsed/>
    <w:rsid w:val="00E418CD"/>
    <w:rPr>
      <w:sz w:val="20"/>
      <w:szCs w:val="20"/>
    </w:rPr>
  </w:style>
  <w:style w:type="character" w:customStyle="1" w:styleId="FootnoteTextChar">
    <w:name w:val="Footnote Text Char"/>
    <w:link w:val="FootnoteText"/>
    <w:uiPriority w:val="99"/>
    <w:semiHidden/>
    <w:rsid w:val="00E418CD"/>
    <w:rPr>
      <w:rFonts w:ascii="Times New Roman" w:hAnsi="Times New Roman"/>
      <w:lang w:val="en-US" w:eastAsia="ru-RU"/>
    </w:rPr>
  </w:style>
  <w:style w:type="paragraph" w:styleId="NormalWeb">
    <w:name w:val="Normal (Web)"/>
    <w:basedOn w:val="Normal"/>
    <w:uiPriority w:val="99"/>
    <w:semiHidden/>
    <w:unhideWhenUsed/>
    <w:rsid w:val="00A146DC"/>
    <w:pPr>
      <w:spacing w:before="100" w:beforeAutospacing="1" w:after="100" w:afterAutospacing="1"/>
    </w:pPr>
    <w:rPr>
      <w:lang w:val="en-GB" w:eastAsia="en-GB"/>
    </w:rPr>
  </w:style>
  <w:style w:type="character" w:customStyle="1" w:styleId="Heading4Char">
    <w:name w:val="Heading 4 Char"/>
    <w:link w:val="Heading4"/>
    <w:uiPriority w:val="9"/>
    <w:rsid w:val="00C91D74"/>
    <w:rPr>
      <w:rFonts w:ascii="Times New Roman" w:hAnsi="Times New Roman"/>
      <w:b/>
      <w:bCs/>
      <w:sz w:val="24"/>
      <w:szCs w:val="24"/>
    </w:rPr>
  </w:style>
  <w:style w:type="character" w:styleId="Strong">
    <w:name w:val="Strong"/>
    <w:uiPriority w:val="22"/>
    <w:qFormat/>
    <w:rsid w:val="00C91D74"/>
    <w:rPr>
      <w:b/>
      <w:bCs/>
    </w:rPr>
  </w:style>
  <w:style w:type="character" w:styleId="CommentReference">
    <w:name w:val="annotation reference"/>
    <w:uiPriority w:val="99"/>
    <w:semiHidden/>
    <w:unhideWhenUsed/>
    <w:rsid w:val="007970CD"/>
    <w:rPr>
      <w:sz w:val="16"/>
      <w:szCs w:val="16"/>
    </w:rPr>
  </w:style>
  <w:style w:type="paragraph" w:styleId="CommentText">
    <w:name w:val="annotation text"/>
    <w:basedOn w:val="Normal"/>
    <w:link w:val="CommentTextChar"/>
    <w:uiPriority w:val="99"/>
    <w:unhideWhenUsed/>
    <w:rsid w:val="007970CD"/>
    <w:rPr>
      <w:sz w:val="20"/>
      <w:szCs w:val="20"/>
    </w:rPr>
  </w:style>
  <w:style w:type="character" w:customStyle="1" w:styleId="CommentTextChar">
    <w:name w:val="Comment Text Char"/>
    <w:link w:val="CommentText"/>
    <w:uiPriority w:val="99"/>
    <w:rsid w:val="007970CD"/>
    <w:rPr>
      <w:rFonts w:ascii="Times New Roman" w:hAnsi="Times New Roman"/>
      <w:lang w:val="en-US" w:eastAsia="ru-RU"/>
    </w:rPr>
  </w:style>
  <w:style w:type="paragraph" w:styleId="CommentSubject">
    <w:name w:val="annotation subject"/>
    <w:basedOn w:val="CommentText"/>
    <w:next w:val="CommentText"/>
    <w:link w:val="CommentSubjectChar"/>
    <w:uiPriority w:val="99"/>
    <w:semiHidden/>
    <w:unhideWhenUsed/>
    <w:rsid w:val="007970CD"/>
    <w:rPr>
      <w:b/>
      <w:bCs/>
    </w:rPr>
  </w:style>
  <w:style w:type="character" w:customStyle="1" w:styleId="CommentSubjectChar">
    <w:name w:val="Comment Subject Char"/>
    <w:link w:val="CommentSubject"/>
    <w:uiPriority w:val="99"/>
    <w:semiHidden/>
    <w:rsid w:val="007970CD"/>
    <w:rPr>
      <w:rFonts w:ascii="Times New Roman" w:hAnsi="Times New Roman"/>
      <w:b/>
      <w:bCs/>
      <w:lang w:val="en-US" w:eastAsia="ru-RU"/>
    </w:rPr>
  </w:style>
  <w:style w:type="character" w:customStyle="1" w:styleId="Heading1Char">
    <w:name w:val="Heading 1 Char"/>
    <w:link w:val="Heading1"/>
    <w:uiPriority w:val="9"/>
    <w:rsid w:val="0028758C"/>
    <w:rPr>
      <w:rFonts w:ascii="Calibri Light" w:eastAsia="Times New Roman" w:hAnsi="Calibri Light" w:cs="Times New Roman"/>
      <w:b/>
      <w:bCs/>
      <w:kern w:val="32"/>
      <w:sz w:val="32"/>
      <w:szCs w:val="32"/>
      <w:lang w:val="en-US" w:eastAsia="ru-RU"/>
    </w:rPr>
  </w:style>
  <w:style w:type="character" w:styleId="PageNumber">
    <w:name w:val="page number"/>
    <w:uiPriority w:val="99"/>
    <w:semiHidden/>
    <w:unhideWhenUsed/>
    <w:rsid w:val="00560737"/>
  </w:style>
  <w:style w:type="paragraph" w:styleId="TOCHeading">
    <w:name w:val="TOC Heading"/>
    <w:basedOn w:val="Heading1"/>
    <w:next w:val="Normal"/>
    <w:uiPriority w:val="39"/>
    <w:unhideWhenUsed/>
    <w:qFormat/>
    <w:rsid w:val="003954A4"/>
    <w:pPr>
      <w:keepLines/>
      <w:spacing w:after="0" w:line="259" w:lineRule="auto"/>
      <w:outlineLvl w:val="9"/>
    </w:pPr>
    <w:rPr>
      <w:b w:val="0"/>
      <w:bCs w:val="0"/>
      <w:color w:val="2F5496"/>
      <w:kern w:val="0"/>
      <w:lang w:eastAsia="en-US"/>
    </w:rPr>
  </w:style>
  <w:style w:type="paragraph" w:styleId="TOC1">
    <w:name w:val="toc 1"/>
    <w:basedOn w:val="Normal"/>
    <w:next w:val="Normal"/>
    <w:autoRedefine/>
    <w:uiPriority w:val="39"/>
    <w:unhideWhenUsed/>
    <w:rsid w:val="003954A4"/>
  </w:style>
  <w:style w:type="paragraph" w:styleId="Revision">
    <w:name w:val="Revision"/>
    <w:hidden/>
    <w:uiPriority w:val="99"/>
    <w:semiHidden/>
    <w:rsid w:val="006B7B70"/>
    <w:rPr>
      <w:rFonts w:ascii="Times New Roman" w:hAnsi="Times New Roman"/>
      <w:sz w:val="24"/>
      <w:szCs w:val="24"/>
      <w:lang w:val="en-US" w:eastAsia="ru-RU"/>
    </w:rPr>
  </w:style>
  <w:style w:type="character" w:styleId="FootnoteReference">
    <w:name w:val="footnote reference"/>
    <w:basedOn w:val="DefaultParagraphFont"/>
    <w:uiPriority w:val="99"/>
    <w:semiHidden/>
    <w:unhideWhenUsed/>
    <w:rsid w:val="00664013"/>
    <w:rPr>
      <w:vertAlign w:val="superscript"/>
    </w:rPr>
  </w:style>
  <w:style w:type="paragraph" w:customStyle="1" w:styleId="Section1">
    <w:name w:val="Section1"/>
    <w:basedOn w:val="Normal"/>
    <w:link w:val="Section1Char"/>
    <w:qFormat/>
    <w:rsid w:val="00B143CA"/>
    <w:pPr>
      <w:numPr>
        <w:numId w:val="36"/>
      </w:numPr>
    </w:pPr>
    <w:rPr>
      <w:b/>
      <w:szCs w:val="18"/>
      <w:lang w:val="en-GB" w:eastAsia="en-US"/>
    </w:rPr>
  </w:style>
  <w:style w:type="character" w:customStyle="1" w:styleId="Section1Char">
    <w:name w:val="Section1 Char"/>
    <w:link w:val="Section1"/>
    <w:rsid w:val="00B143CA"/>
    <w:rPr>
      <w:rFonts w:ascii="Times New Roman" w:hAnsi="Times New Roman"/>
      <w:b/>
      <w:sz w:val="24"/>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80420">
      <w:bodyDiv w:val="1"/>
      <w:marLeft w:val="0"/>
      <w:marRight w:val="0"/>
      <w:marTop w:val="0"/>
      <w:marBottom w:val="0"/>
      <w:divBdr>
        <w:top w:val="none" w:sz="0" w:space="0" w:color="auto"/>
        <w:left w:val="none" w:sz="0" w:space="0" w:color="auto"/>
        <w:bottom w:val="none" w:sz="0" w:space="0" w:color="auto"/>
        <w:right w:val="none" w:sz="0" w:space="0" w:color="auto"/>
      </w:divBdr>
      <w:divsChild>
        <w:div w:id="874348287">
          <w:marLeft w:val="0"/>
          <w:marRight w:val="0"/>
          <w:marTop w:val="0"/>
          <w:marBottom w:val="0"/>
          <w:divBdr>
            <w:top w:val="none" w:sz="0" w:space="0" w:color="auto"/>
            <w:left w:val="none" w:sz="0" w:space="0" w:color="auto"/>
            <w:bottom w:val="none" w:sz="0" w:space="0" w:color="auto"/>
            <w:right w:val="none" w:sz="0" w:space="0" w:color="auto"/>
          </w:divBdr>
        </w:div>
        <w:div w:id="1014842526">
          <w:marLeft w:val="0"/>
          <w:marRight w:val="0"/>
          <w:marTop w:val="0"/>
          <w:marBottom w:val="0"/>
          <w:divBdr>
            <w:top w:val="none" w:sz="0" w:space="0" w:color="auto"/>
            <w:left w:val="none" w:sz="0" w:space="0" w:color="auto"/>
            <w:bottom w:val="none" w:sz="0" w:space="0" w:color="auto"/>
            <w:right w:val="none" w:sz="0" w:space="0" w:color="auto"/>
          </w:divBdr>
        </w:div>
        <w:div w:id="1830363439">
          <w:marLeft w:val="0"/>
          <w:marRight w:val="0"/>
          <w:marTop w:val="0"/>
          <w:marBottom w:val="0"/>
          <w:divBdr>
            <w:top w:val="none" w:sz="0" w:space="0" w:color="auto"/>
            <w:left w:val="none" w:sz="0" w:space="0" w:color="auto"/>
            <w:bottom w:val="none" w:sz="0" w:space="0" w:color="auto"/>
            <w:right w:val="none" w:sz="0" w:space="0" w:color="auto"/>
          </w:divBdr>
        </w:div>
      </w:divsChild>
    </w:div>
    <w:div w:id="620262500">
      <w:bodyDiv w:val="1"/>
      <w:marLeft w:val="0"/>
      <w:marRight w:val="0"/>
      <w:marTop w:val="0"/>
      <w:marBottom w:val="0"/>
      <w:divBdr>
        <w:top w:val="none" w:sz="0" w:space="0" w:color="auto"/>
        <w:left w:val="none" w:sz="0" w:space="0" w:color="auto"/>
        <w:bottom w:val="none" w:sz="0" w:space="0" w:color="auto"/>
        <w:right w:val="none" w:sz="0" w:space="0" w:color="auto"/>
      </w:divBdr>
    </w:div>
    <w:div w:id="1515995212">
      <w:bodyDiv w:val="1"/>
      <w:marLeft w:val="0"/>
      <w:marRight w:val="0"/>
      <w:marTop w:val="0"/>
      <w:marBottom w:val="0"/>
      <w:divBdr>
        <w:top w:val="none" w:sz="0" w:space="0" w:color="auto"/>
        <w:left w:val="none" w:sz="0" w:space="0" w:color="auto"/>
        <w:bottom w:val="none" w:sz="0" w:space="0" w:color="auto"/>
        <w:right w:val="none" w:sz="0" w:space="0" w:color="auto"/>
      </w:divBdr>
    </w:div>
    <w:div w:id="1861122642">
      <w:bodyDiv w:val="1"/>
      <w:marLeft w:val="0"/>
      <w:marRight w:val="0"/>
      <w:marTop w:val="0"/>
      <w:marBottom w:val="0"/>
      <w:divBdr>
        <w:top w:val="none" w:sz="0" w:space="0" w:color="auto"/>
        <w:left w:val="none" w:sz="0" w:space="0" w:color="auto"/>
        <w:bottom w:val="none" w:sz="0" w:space="0" w:color="auto"/>
        <w:right w:val="none" w:sz="0" w:space="0" w:color="auto"/>
      </w:divBdr>
    </w:div>
    <w:div w:id="2002848036">
      <w:bodyDiv w:val="1"/>
      <w:marLeft w:val="0"/>
      <w:marRight w:val="0"/>
      <w:marTop w:val="0"/>
      <w:marBottom w:val="0"/>
      <w:divBdr>
        <w:top w:val="none" w:sz="0" w:space="0" w:color="auto"/>
        <w:left w:val="none" w:sz="0" w:space="0" w:color="auto"/>
        <w:bottom w:val="none" w:sz="0" w:space="0" w:color="auto"/>
        <w:right w:val="none" w:sz="0" w:space="0" w:color="auto"/>
      </w:divBdr>
      <w:divsChild>
        <w:div w:id="238902251">
          <w:marLeft w:val="0"/>
          <w:marRight w:val="0"/>
          <w:marTop w:val="0"/>
          <w:marBottom w:val="0"/>
          <w:divBdr>
            <w:top w:val="none" w:sz="0" w:space="0" w:color="auto"/>
            <w:left w:val="none" w:sz="0" w:space="0" w:color="auto"/>
            <w:bottom w:val="none" w:sz="0" w:space="0" w:color="auto"/>
            <w:right w:val="none" w:sz="0" w:space="0" w:color="auto"/>
          </w:divBdr>
          <w:divsChild>
            <w:div w:id="1066996597">
              <w:marLeft w:val="0"/>
              <w:marRight w:val="0"/>
              <w:marTop w:val="0"/>
              <w:marBottom w:val="0"/>
              <w:divBdr>
                <w:top w:val="none" w:sz="0" w:space="0" w:color="auto"/>
                <w:left w:val="none" w:sz="0" w:space="0" w:color="auto"/>
                <w:bottom w:val="none" w:sz="0" w:space="0" w:color="auto"/>
                <w:right w:val="none" w:sz="0" w:space="0" w:color="auto"/>
              </w:divBdr>
              <w:divsChild>
                <w:div w:id="104636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tender.gov.m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936EA9-CF32-E64B-ABF1-A9592D1F6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18</Pages>
  <Words>10976</Words>
  <Characters>62565</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niewiadomska</dc:creator>
  <cp:keywords/>
  <cp:lastModifiedBy>RA</cp:lastModifiedBy>
  <cp:revision>14</cp:revision>
  <dcterms:created xsi:type="dcterms:W3CDTF">2020-11-19T12:09:00Z</dcterms:created>
  <dcterms:modified xsi:type="dcterms:W3CDTF">2020-11-23T07:42:00Z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ternateUri">
    <vt:lpwstr>huddle://files/documents/65048597</vt:lpwstr>
  </property>
</Properties>
</file>