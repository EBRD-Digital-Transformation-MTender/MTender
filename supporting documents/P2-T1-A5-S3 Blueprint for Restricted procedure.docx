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9747E7" w:rsidR="00745673" w:rsidRDefault="00745673" w14:paraId="25F9C7C4" w14:textId="77777777">
      <w:pPr>
        <w:rPr>
          <w:rFonts w:ascii="Times New Roman" w:hAnsi="Times New Roman" w:cs="Times New Roman"/>
          <w:lang w:val="en-GB"/>
        </w:rPr>
      </w:pPr>
      <w:r w:rsidRPr="00436256">
        <w:rPr>
          <w:rFonts w:ascii="Times New Roman" w:hAnsi="Times New Roman" w:cs="Times New Roman"/>
          <w:noProof/>
          <w:lang w:val="es-ES" w:eastAsia="es-ES"/>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47E7" w:rsidR="00745673" w:rsidP="00745673" w:rsidRDefault="00745673" w14:paraId="672A6659" w14:textId="77777777">
      <w:pPr>
        <w:rPr>
          <w:rFonts w:ascii="Times New Roman" w:hAnsi="Times New Roman" w:cs="Times New Roman"/>
          <w:lang w:val="en-GB"/>
        </w:rPr>
      </w:pPr>
    </w:p>
    <w:p w:rsidRPr="009747E7" w:rsidR="00745673" w:rsidP="00745673" w:rsidRDefault="00745673" w14:paraId="0A37501D" w14:textId="77777777">
      <w:pPr>
        <w:rPr>
          <w:rFonts w:ascii="Times New Roman" w:hAnsi="Times New Roman" w:cs="Times New Roman"/>
          <w:lang w:val="en-GB"/>
        </w:rPr>
      </w:pPr>
    </w:p>
    <w:p w:rsidRPr="009747E7" w:rsidR="00745673" w:rsidP="00745673" w:rsidRDefault="00745673" w14:paraId="5DAB6C7B" w14:textId="77777777">
      <w:pPr>
        <w:rPr>
          <w:rFonts w:ascii="Times New Roman" w:hAnsi="Times New Roman" w:cs="Times New Roman"/>
          <w:lang w:val="en-GB"/>
        </w:rPr>
      </w:pPr>
    </w:p>
    <w:p w:rsidRPr="009747E7" w:rsidR="00745673" w:rsidP="00745673" w:rsidRDefault="00745673" w14:paraId="02EB378F" w14:textId="77777777">
      <w:pPr>
        <w:rPr>
          <w:rFonts w:ascii="Times New Roman" w:hAnsi="Times New Roman" w:cs="Times New Roman"/>
          <w:lang w:val="en-GB"/>
        </w:rPr>
      </w:pPr>
    </w:p>
    <w:p w:rsidRPr="009747E7" w:rsidR="00745673" w:rsidP="00745673" w:rsidRDefault="00745673" w14:paraId="6A05A809" w14:textId="77777777">
      <w:pPr>
        <w:rPr>
          <w:rFonts w:ascii="Times New Roman" w:hAnsi="Times New Roman" w:cs="Times New Roman"/>
          <w:lang w:val="en-GB"/>
        </w:rPr>
      </w:pPr>
    </w:p>
    <w:p w:rsidRPr="009747E7" w:rsidR="00745673" w:rsidP="00745673" w:rsidRDefault="00745673" w14:paraId="5A39BBE3" w14:textId="77777777">
      <w:pPr>
        <w:rPr>
          <w:rFonts w:ascii="Times New Roman" w:hAnsi="Times New Roman" w:cs="Times New Roman"/>
          <w:lang w:val="en-GB"/>
        </w:rPr>
      </w:pPr>
    </w:p>
    <w:p w:rsidRPr="009747E7" w:rsidR="00745673" w:rsidP="00745673" w:rsidRDefault="00745673" w14:paraId="41C8F396" w14:textId="77777777">
      <w:pPr>
        <w:rPr>
          <w:rFonts w:ascii="Times New Roman" w:hAnsi="Times New Roman" w:cs="Times New Roman"/>
          <w:lang w:val="en-GB"/>
        </w:rPr>
      </w:pPr>
    </w:p>
    <w:p w:rsidRPr="009747E7" w:rsidR="00745673" w:rsidP="00745673" w:rsidRDefault="00745673" w14:paraId="72A3D3EC" w14:textId="77777777">
      <w:pPr>
        <w:rPr>
          <w:rFonts w:ascii="Times New Roman" w:hAnsi="Times New Roman" w:cs="Times New Roman"/>
          <w:lang w:val="en-GB"/>
        </w:rPr>
      </w:pPr>
    </w:p>
    <w:p w:rsidRPr="009747E7" w:rsidR="00371D3E" w:rsidP="00745673" w:rsidRDefault="00371D3E" w14:paraId="22BF41D1" w14:textId="43C7F139">
      <w:pPr>
        <w:jc w:val="center"/>
        <w:rPr>
          <w:rFonts w:ascii="Times New Roman" w:hAnsi="Times New Roman" w:cs="Times New Roman"/>
          <w:b/>
          <w:bCs/>
          <w:i/>
          <w:sz w:val="32"/>
          <w:szCs w:val="32"/>
          <w:lang w:val="en-GB"/>
        </w:rPr>
      </w:pPr>
      <w:r w:rsidRPr="009747E7">
        <w:rPr>
          <w:rFonts w:ascii="Times New Roman" w:hAnsi="Times New Roman" w:cs="Times New Roman"/>
          <w:b/>
          <w:bCs/>
          <w:i/>
          <w:sz w:val="32"/>
          <w:szCs w:val="32"/>
          <w:lang w:val="en-GB"/>
        </w:rPr>
        <w:t xml:space="preserve"> </w:t>
      </w:r>
    </w:p>
    <w:p w:rsidRPr="009747E7" w:rsidR="00F90D5E" w:rsidP="00F90D5E" w:rsidRDefault="00F90D5E" w14:paraId="6D20E99A" w14:textId="77777777">
      <w:pPr>
        <w:jc w:val="center"/>
        <w:rPr>
          <w:rFonts w:ascii="Times New Roman" w:hAnsi="Times New Roman" w:cs="Times New Roman"/>
          <w:b/>
          <w:bCs/>
          <w:i/>
          <w:sz w:val="32"/>
          <w:szCs w:val="32"/>
          <w:lang w:val="en-GB"/>
        </w:rPr>
      </w:pPr>
    </w:p>
    <w:p w:rsidRPr="009747E7" w:rsidR="0008692C" w:rsidP="0008692C" w:rsidRDefault="0008692C" w14:paraId="76508D32" w14:textId="77777777">
      <w:pPr>
        <w:jc w:val="center"/>
        <w:rPr>
          <w:rFonts w:eastAsia="Times New Roman" w:cs="Times New Roman"/>
          <w:b/>
          <w:bCs/>
          <w:sz w:val="40"/>
          <w:szCs w:val="40"/>
          <w:lang w:val="en-GB"/>
        </w:rPr>
      </w:pPr>
      <w:r w:rsidRPr="009747E7">
        <w:rPr>
          <w:rFonts w:eastAsia="Times New Roman" w:cs="Times New Roman"/>
          <w:b/>
          <w:bCs/>
          <w:sz w:val="40"/>
          <w:szCs w:val="40"/>
          <w:lang w:val="en-GB"/>
        </w:rPr>
        <w:t>PROGRAMME TITLE: EBRD UNCITRAL Public Procurement Reform Initiative</w:t>
      </w:r>
    </w:p>
    <w:p w:rsidRPr="009747E7" w:rsidR="0008692C" w:rsidP="0008692C" w:rsidRDefault="0008692C" w14:paraId="0B45AC48" w14:textId="77777777">
      <w:pPr>
        <w:jc w:val="center"/>
        <w:rPr>
          <w:rFonts w:eastAsia="Times New Roman" w:cs="Times New Roman"/>
          <w:b/>
          <w:bCs/>
          <w:sz w:val="40"/>
          <w:szCs w:val="40"/>
          <w:lang w:val="en-GB"/>
        </w:rPr>
      </w:pPr>
      <w:r w:rsidRPr="009747E7">
        <w:rPr>
          <w:rFonts w:eastAsia="Times New Roman" w:cs="Times New Roman"/>
          <w:b/>
          <w:bCs/>
          <w:sz w:val="40"/>
          <w:szCs w:val="40"/>
          <w:lang w:val="en-GB"/>
        </w:rPr>
        <w:t>PROJECT TITLE: Moldova: Policy advice, legislative drafting and on-going support to the MTender Pilot in 2020</w:t>
      </w:r>
    </w:p>
    <w:p w:rsidRPr="009747E7" w:rsidR="0008692C" w:rsidP="0008692C" w:rsidRDefault="0008692C" w14:paraId="0AEEF60A" w14:textId="77777777">
      <w:pPr>
        <w:jc w:val="center"/>
        <w:rPr>
          <w:rFonts w:eastAsia="Times New Roman" w:cs="Times New Roman"/>
          <w:sz w:val="36"/>
          <w:szCs w:val="32"/>
          <w:lang w:val="en-GB"/>
        </w:rPr>
      </w:pPr>
    </w:p>
    <w:p w:rsidRPr="009747E7" w:rsidR="0008692C" w:rsidP="0008692C" w:rsidRDefault="0008692C" w14:paraId="7A15A207" w14:textId="77777777">
      <w:pPr>
        <w:jc w:val="center"/>
        <w:rPr>
          <w:rFonts w:eastAsia="Times New Roman" w:cs="Times New Roman"/>
          <w:sz w:val="36"/>
          <w:szCs w:val="32"/>
          <w:lang w:val="en-GB"/>
        </w:rPr>
      </w:pPr>
    </w:p>
    <w:p w:rsidRPr="009747E7" w:rsidR="0008692C" w:rsidP="071C7F88" w:rsidRDefault="071C7F88" w14:paraId="2AF5E83F" w14:textId="3116E0DF">
      <w:pPr>
        <w:jc w:val="center"/>
        <w:rPr>
          <w:rFonts w:ascii="Times New Roman" w:hAnsi="Times New Roman" w:cs="Times New Roman"/>
          <w:i/>
          <w:iCs/>
          <w:lang w:val="en-GB"/>
        </w:rPr>
      </w:pPr>
      <w:r w:rsidRPr="009747E7">
        <w:rPr>
          <w:rFonts w:eastAsia="Times New Roman" w:cs="Times New Roman"/>
          <w:b/>
          <w:bCs/>
          <w:i/>
          <w:iCs/>
          <w:sz w:val="36"/>
          <w:szCs w:val="36"/>
          <w:lang w:val="en-GB"/>
        </w:rPr>
        <w:t>Workplan ID: P2-T1-A5-S3</w:t>
      </w:r>
      <w:ins w:author="Chris Smith" w:date="2020-11-21T13:10:00Z" w:id="0">
        <w:r w:rsidRPr="009747E7">
          <w:rPr>
            <w:rFonts w:eastAsia="Times New Roman" w:cs="Times New Roman"/>
            <w:b/>
            <w:bCs/>
            <w:i/>
            <w:iCs/>
            <w:sz w:val="36"/>
            <w:szCs w:val="36"/>
            <w:lang w:val="en-GB"/>
          </w:rPr>
          <w:t xml:space="preserve"> </w:t>
        </w:r>
      </w:ins>
      <w:ins w:author="Chris Smith" w:date="2020-11-21T13:11:00Z" w:id="1">
        <w:r w:rsidRPr="009747E7">
          <w:rPr>
            <w:rFonts w:eastAsia="Times New Roman" w:cs="Times New Roman"/>
            <w:b/>
            <w:bCs/>
            <w:i/>
            <w:iCs/>
            <w:sz w:val="36"/>
            <w:szCs w:val="36"/>
            <w:lang w:val="en-GB"/>
          </w:rPr>
          <w:t xml:space="preserve">- </w:t>
        </w:r>
      </w:ins>
      <w:ins w:author="Chris Smith" w:date="2020-11-21T13:10:00Z" w:id="2">
        <w:r w:rsidRPr="009747E7">
          <w:rPr>
            <w:rFonts w:eastAsia="Times New Roman" w:cs="Times New Roman"/>
            <w:b/>
            <w:bCs/>
            <w:i/>
            <w:iCs/>
            <w:sz w:val="36"/>
            <w:szCs w:val="36"/>
            <w:lang w:val="en-GB"/>
          </w:rPr>
          <w:t xml:space="preserve">Blueprint for </w:t>
        </w:r>
        <w:del w:author="Alba Colomer Padrosa" w:date="2020-11-23T16:06:00Z" w:id="3">
          <w:r w:rsidRPr="009747E7" w:rsidDel="071C7F88" w:rsidR="476893C4">
            <w:rPr>
              <w:rFonts w:eastAsia="Times New Roman" w:cs="Times New Roman"/>
              <w:b/>
              <w:bCs/>
              <w:i/>
              <w:iCs/>
              <w:sz w:val="36"/>
              <w:szCs w:val="36"/>
              <w:lang w:val="en-GB"/>
            </w:rPr>
            <w:delText>pre-award catalogue request</w:delText>
          </w:r>
        </w:del>
      </w:ins>
      <w:ins w:author="Alba Colomer Padrosa" w:date="2020-11-23T16:06:00Z" w:id="4">
        <w:r w:rsidRPr="009747E7">
          <w:rPr>
            <w:rFonts w:eastAsia="Times New Roman" w:cs="Times New Roman"/>
            <w:b/>
            <w:bCs/>
            <w:i/>
            <w:iCs/>
            <w:sz w:val="36"/>
            <w:szCs w:val="36"/>
            <w:lang w:val="en-GB"/>
          </w:rPr>
          <w:t>Restricted procedure</w:t>
        </w:r>
      </w:ins>
    </w:p>
    <w:p w:rsidRPr="009747E7" w:rsidR="0002578F" w:rsidP="0002578F" w:rsidRDefault="0002578F" w14:paraId="5E00CA27" w14:textId="77777777">
      <w:pPr>
        <w:rPr>
          <w:rFonts w:ascii="Times New Roman" w:hAnsi="Times New Roman" w:cs="Times New Roman"/>
          <w:lang w:val="en-GB"/>
        </w:rPr>
      </w:pPr>
    </w:p>
    <w:p w:rsidRPr="009747E7" w:rsidR="0002578F" w:rsidP="0002578F" w:rsidRDefault="0002578F" w14:paraId="5F582264" w14:textId="77777777">
      <w:pPr>
        <w:rPr>
          <w:rFonts w:ascii="Times New Roman" w:hAnsi="Times New Roman" w:cs="Times New Roman"/>
          <w:lang w:val="en-GB"/>
        </w:rPr>
      </w:pPr>
    </w:p>
    <w:p w:rsidRPr="009747E7" w:rsidR="0002578F" w:rsidP="0002578F" w:rsidRDefault="0002578F" w14:paraId="532C4991" w14:textId="77777777">
      <w:pPr>
        <w:jc w:val="right"/>
        <w:rPr>
          <w:rFonts w:ascii="Times New Roman" w:hAnsi="Times New Roman" w:cs="Times New Roman"/>
          <w:i/>
          <w:sz w:val="28"/>
          <w:szCs w:val="28"/>
          <w:lang w:val="en-GB"/>
        </w:rPr>
      </w:pPr>
    </w:p>
    <w:p w:rsidRPr="009747E7" w:rsidR="0002578F" w:rsidP="0002578F" w:rsidRDefault="0002578F" w14:paraId="650F2773" w14:textId="77777777">
      <w:pPr>
        <w:jc w:val="right"/>
        <w:rPr>
          <w:rFonts w:ascii="Times New Roman" w:hAnsi="Times New Roman" w:cs="Times New Roman"/>
          <w:i/>
          <w:sz w:val="28"/>
          <w:szCs w:val="28"/>
          <w:lang w:val="en-GB"/>
        </w:rPr>
      </w:pPr>
    </w:p>
    <w:p w:rsidRPr="009747E7" w:rsidR="0002578F" w:rsidP="0002578F" w:rsidRDefault="0002578F" w14:paraId="11695693" w14:textId="77777777">
      <w:pPr>
        <w:jc w:val="right"/>
        <w:rPr>
          <w:rFonts w:ascii="Times New Roman" w:hAnsi="Times New Roman" w:cs="Times New Roman"/>
          <w:i/>
          <w:sz w:val="28"/>
          <w:szCs w:val="28"/>
          <w:lang w:val="en-GB"/>
        </w:rPr>
      </w:pPr>
    </w:p>
    <w:p w:rsidRPr="009747E7" w:rsidR="0002578F" w:rsidP="0002578F" w:rsidRDefault="0002578F" w14:paraId="38A620E5" w14:textId="77777777">
      <w:pPr>
        <w:jc w:val="right"/>
        <w:rPr>
          <w:rFonts w:ascii="Times New Roman" w:hAnsi="Times New Roman" w:cs="Times New Roman"/>
          <w:b/>
          <w:i/>
          <w:sz w:val="28"/>
          <w:szCs w:val="28"/>
          <w:lang w:val="en-GB"/>
        </w:rPr>
      </w:pPr>
    </w:p>
    <w:p w:rsidRPr="009747E7" w:rsidR="0002578F" w:rsidP="0002578F" w:rsidRDefault="0008692C" w14:paraId="5848BA18" w14:textId="4A29AD37">
      <w:pPr>
        <w:jc w:val="right"/>
        <w:rPr>
          <w:rFonts w:ascii="Times New Roman" w:hAnsi="Times New Roman" w:cs="Times New Roman"/>
          <w:b/>
          <w:i/>
          <w:color w:val="00539B"/>
          <w:sz w:val="28"/>
          <w:szCs w:val="28"/>
          <w:lang w:val="en-GB"/>
        </w:rPr>
      </w:pPr>
      <w:r w:rsidRPr="009747E7">
        <w:rPr>
          <w:rFonts w:ascii="Times New Roman" w:hAnsi="Times New Roman" w:cs="Times New Roman"/>
          <w:b/>
          <w:i/>
          <w:color w:val="00539B"/>
          <w:sz w:val="28"/>
          <w:szCs w:val="28"/>
          <w:lang w:val="en-GB"/>
        </w:rPr>
        <w:t>November</w:t>
      </w:r>
      <w:r w:rsidRPr="009747E7" w:rsidR="00385602">
        <w:rPr>
          <w:rFonts w:ascii="Times New Roman" w:hAnsi="Times New Roman" w:cs="Times New Roman"/>
          <w:b/>
          <w:i/>
          <w:color w:val="00539B"/>
          <w:sz w:val="28"/>
          <w:szCs w:val="28"/>
          <w:lang w:val="en-GB"/>
        </w:rPr>
        <w:t xml:space="preserve"> 2020</w:t>
      </w:r>
    </w:p>
    <w:p w:rsidRPr="009747E7" w:rsidR="007A276E" w:rsidP="00745673" w:rsidRDefault="007A276E" w14:paraId="23903344" w14:textId="179312FE">
      <w:pPr>
        <w:jc w:val="right"/>
        <w:rPr>
          <w:rFonts w:ascii="Times New Roman" w:hAnsi="Times New Roman" w:cs="Times New Roman"/>
          <w:i/>
          <w:sz w:val="28"/>
          <w:szCs w:val="28"/>
          <w:lang w:val="en-GB"/>
        </w:rPr>
        <w:sectPr w:rsidRPr="009747E7" w:rsidR="007A276E" w:rsidSect="00F723A1">
          <w:headerReference w:type="default" r:id="rId10"/>
          <w:footerReference w:type="default" r:id="rId11"/>
          <w:pgSz w:w="11906" w:h="16838" w:orient="portrait"/>
          <w:pgMar w:top="1440" w:right="1440" w:bottom="1440" w:left="1440" w:header="720" w:footer="720" w:gutter="0"/>
          <w:cols w:space="720"/>
          <w:titlePg/>
          <w:docGrid w:linePitch="360"/>
        </w:sectPr>
      </w:pPr>
    </w:p>
    <w:p w:rsidRPr="009747E7" w:rsidR="00745673" w:rsidP="00745673" w:rsidRDefault="00745673" w14:paraId="53128261" w14:textId="43239EC3">
      <w:pPr>
        <w:rPr>
          <w:rFonts w:ascii="Times New Roman" w:hAnsi="Times New Roman" w:cs="Times New Roman"/>
          <w:lang w:val="en-GB"/>
        </w:rPr>
      </w:pPr>
    </w:p>
    <w:p w:rsidRPr="009747E7" w:rsidR="0008692C" w:rsidP="0008692C" w:rsidRDefault="0008692C" w14:paraId="397C45F1" w14:textId="77777777">
      <w:pPr>
        <w:spacing w:after="0" w:line="240" w:lineRule="auto"/>
        <w:jc w:val="center"/>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1F3864"/>
          <w:sz w:val="32"/>
          <w:szCs w:val="32"/>
          <w:lang w:val="en-GB" w:eastAsia="es-ES"/>
        </w:rPr>
        <w:t>APPROVAL PAGE</w:t>
      </w:r>
      <w:r w:rsidRPr="009747E7">
        <w:rPr>
          <w:rFonts w:ascii="Times New Roman" w:hAnsi="Times New Roman" w:eastAsia="Times New Roman" w:cs="Times New Roman"/>
          <w:color w:val="1F3864"/>
          <w:sz w:val="32"/>
          <w:szCs w:val="32"/>
          <w:lang w:val="en-GB" w:eastAsia="es-ES"/>
        </w:rPr>
        <w:t> </w:t>
      </w:r>
    </w:p>
    <w:p w:rsidRPr="009747E7" w:rsidR="0008692C" w:rsidP="0008692C" w:rsidRDefault="0008692C" w14:paraId="6F94058B" w14:textId="77777777">
      <w:pPr>
        <w:spacing w:after="0" w:line="240" w:lineRule="auto"/>
        <w:jc w:val="right"/>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lang w:val="en-GB" w:eastAsia="es-ES"/>
        </w:rPr>
        <w:t>November 2020 </w:t>
      </w:r>
    </w:p>
    <w:p w:rsidRPr="009747E7" w:rsidR="0008692C" w:rsidP="0008692C" w:rsidRDefault="0008692C" w14:paraId="1CA591EB" w14:textId="0B7F8AEE">
      <w:pPr>
        <w:spacing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lang w:val="en-GB" w:eastAsia="es-ES"/>
        </w:rPr>
        <w:t xml:space="preserve">This document for “Blueprint for execution of FA” of the project “Moldova: Policy advice, legislative drafting and on-going support to the MTender Pilot in 2020” was first prepared as a draft and submitted on the </w:t>
      </w:r>
      <w:r w:rsidRPr="009747E7" w:rsidR="00BB13CE">
        <w:rPr>
          <w:rFonts w:ascii="Times New Roman" w:hAnsi="Times New Roman" w:eastAsia="Times New Roman" w:cs="Times New Roman"/>
          <w:lang w:val="en-GB" w:eastAsia="es-ES"/>
        </w:rPr>
        <w:t>18</w:t>
      </w:r>
      <w:r w:rsidRPr="009747E7">
        <w:rPr>
          <w:rFonts w:ascii="Times New Roman" w:hAnsi="Times New Roman" w:eastAsia="Times New Roman" w:cs="Times New Roman"/>
          <w:sz w:val="17"/>
          <w:szCs w:val="17"/>
          <w:vertAlign w:val="superscript"/>
          <w:lang w:val="en-GB" w:eastAsia="es-ES"/>
        </w:rPr>
        <w:t>th</w:t>
      </w:r>
      <w:r w:rsidRPr="009747E7">
        <w:rPr>
          <w:rFonts w:ascii="Times New Roman" w:hAnsi="Times New Roman" w:eastAsia="Times New Roman" w:cs="Times New Roman"/>
          <w:lang w:val="en-GB" w:eastAsia="es-ES"/>
        </w:rPr>
        <w:t xml:space="preserve"> November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330"/>
        <w:gridCol w:w="5670"/>
      </w:tblGrid>
      <w:tr w:rsidRPr="009747E7" w:rsidR="0008692C" w:rsidTr="0008692C" w14:paraId="4CFA0475" w14:textId="77777777">
        <w:trPr>
          <w:trHeight w:val="300"/>
        </w:trPr>
        <w:tc>
          <w:tcPr>
            <w:tcW w:w="3330" w:type="dxa"/>
            <w:tcBorders>
              <w:top w:val="single" w:color="7F7F7F" w:sz="6" w:space="0"/>
              <w:left w:val="single" w:color="7F7F7F" w:sz="6" w:space="0"/>
              <w:bottom w:val="single" w:color="7F7F7F" w:sz="6" w:space="0"/>
              <w:right w:val="single" w:color="7F7F7F" w:sz="6" w:space="0"/>
            </w:tcBorders>
            <w:shd w:val="clear" w:color="auto" w:fill="D9D9D9"/>
            <w:vAlign w:val="center"/>
            <w:hideMark/>
          </w:tcPr>
          <w:p w:rsidRPr="009747E7" w:rsidR="0008692C" w:rsidP="0008692C" w:rsidRDefault="0008692C" w14:paraId="16DBB7EB"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Client/beneficiary Name</w:t>
            </w:r>
            <w:r w:rsidRPr="009747E7">
              <w:rPr>
                <w:rFonts w:ascii="Times New Roman" w:hAnsi="Times New Roman" w:eastAsia="Times New Roman" w:cs="Times New Roman"/>
                <w:color w:val="595959"/>
                <w:sz w:val="20"/>
                <w:szCs w:val="20"/>
                <w:lang w:val="en-GB" w:eastAsia="es-ES"/>
              </w:rPr>
              <w:t> </w:t>
            </w:r>
          </w:p>
        </w:tc>
        <w:tc>
          <w:tcPr>
            <w:tcW w:w="5670" w:type="dxa"/>
            <w:tcBorders>
              <w:top w:val="single" w:color="auto" w:sz="6" w:space="0"/>
              <w:left w:val="nil"/>
              <w:bottom w:val="single" w:color="auto" w:sz="6" w:space="0"/>
              <w:right w:val="single" w:color="auto" w:sz="6" w:space="0"/>
            </w:tcBorders>
            <w:shd w:val="clear" w:color="auto" w:fill="auto"/>
            <w:vAlign w:val="center"/>
            <w:hideMark/>
          </w:tcPr>
          <w:p w:rsidRPr="009747E7" w:rsidR="0008692C" w:rsidP="0008692C" w:rsidRDefault="0008692C" w14:paraId="062B7A28"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sz w:val="18"/>
                <w:szCs w:val="18"/>
                <w:lang w:val="en-GB" w:eastAsia="es-ES"/>
              </w:rPr>
              <w:t>Ministry of Finance of the Republic of Moldova</w:t>
            </w:r>
            <w:r w:rsidRPr="009747E7">
              <w:rPr>
                <w:rFonts w:ascii="Times New Roman" w:hAnsi="Times New Roman" w:eastAsia="Times New Roman" w:cs="Times New Roman"/>
                <w:sz w:val="18"/>
                <w:szCs w:val="18"/>
                <w:lang w:val="en-GB" w:eastAsia="es-ES"/>
              </w:rPr>
              <w:t> </w:t>
            </w:r>
          </w:p>
        </w:tc>
      </w:tr>
      <w:tr w:rsidRPr="009747E7" w:rsidR="0008692C" w:rsidTr="0008692C" w14:paraId="23A0C0DC" w14:textId="77777777">
        <w:trPr>
          <w:trHeight w:val="300"/>
        </w:trPr>
        <w:tc>
          <w:tcPr>
            <w:tcW w:w="3330" w:type="dxa"/>
            <w:tcBorders>
              <w:top w:val="nil"/>
              <w:left w:val="single" w:color="auto" w:sz="6" w:space="0"/>
              <w:bottom w:val="single" w:color="auto" w:sz="6" w:space="0"/>
              <w:right w:val="single" w:color="auto" w:sz="6" w:space="0"/>
            </w:tcBorders>
            <w:shd w:val="clear" w:color="auto" w:fill="D9D9D9"/>
            <w:vAlign w:val="center"/>
            <w:hideMark/>
          </w:tcPr>
          <w:p w:rsidRPr="009747E7" w:rsidR="0008692C" w:rsidP="0008692C" w:rsidRDefault="0008692C" w14:paraId="2E89D1A0"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Project title</w:t>
            </w:r>
            <w:r w:rsidRPr="009747E7">
              <w:rPr>
                <w:rFonts w:ascii="Times New Roman" w:hAnsi="Times New Roman" w:eastAsia="Times New Roman" w:cs="Times New Roman"/>
                <w:color w:val="595959"/>
                <w:sz w:val="20"/>
                <w:szCs w:val="20"/>
                <w:lang w:val="en-GB" w:eastAsia="es-ES"/>
              </w:rPr>
              <w:t> </w:t>
            </w:r>
          </w:p>
        </w:tc>
        <w:tc>
          <w:tcPr>
            <w:tcW w:w="5670" w:type="dxa"/>
            <w:tcBorders>
              <w:top w:val="nil"/>
              <w:left w:val="nil"/>
              <w:bottom w:val="single" w:color="auto" w:sz="6" w:space="0"/>
              <w:right w:val="single" w:color="auto" w:sz="6" w:space="0"/>
            </w:tcBorders>
            <w:shd w:val="clear" w:color="auto" w:fill="auto"/>
            <w:vAlign w:val="center"/>
            <w:hideMark/>
          </w:tcPr>
          <w:p w:rsidRPr="009747E7" w:rsidR="0008692C" w:rsidP="0008692C" w:rsidRDefault="0008692C" w14:paraId="783BA7C9"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sz w:val="18"/>
                <w:szCs w:val="18"/>
                <w:lang w:val="en-GB" w:eastAsia="es-ES"/>
              </w:rPr>
              <w:t>Moldova: Policy advice, legislative drafting and on-going support to the MTender Pilot in 2020</w:t>
            </w:r>
            <w:r w:rsidRPr="009747E7">
              <w:rPr>
                <w:rFonts w:ascii="Times New Roman" w:hAnsi="Times New Roman" w:eastAsia="Times New Roman" w:cs="Times New Roman"/>
                <w:sz w:val="18"/>
                <w:szCs w:val="18"/>
                <w:lang w:val="en-GB" w:eastAsia="es-ES"/>
              </w:rPr>
              <w:t> </w:t>
            </w:r>
          </w:p>
        </w:tc>
      </w:tr>
      <w:tr w:rsidRPr="009747E7" w:rsidR="0008692C" w:rsidTr="0008692C" w14:paraId="3F926126" w14:textId="77777777">
        <w:trPr>
          <w:trHeight w:val="300"/>
        </w:trPr>
        <w:tc>
          <w:tcPr>
            <w:tcW w:w="3330" w:type="dxa"/>
            <w:tcBorders>
              <w:top w:val="nil"/>
              <w:left w:val="single" w:color="auto" w:sz="6" w:space="0"/>
              <w:bottom w:val="single" w:color="auto" w:sz="6" w:space="0"/>
              <w:right w:val="single" w:color="auto" w:sz="6" w:space="0"/>
            </w:tcBorders>
            <w:shd w:val="clear" w:color="auto" w:fill="D9D9D9"/>
            <w:vAlign w:val="center"/>
            <w:hideMark/>
          </w:tcPr>
          <w:p w:rsidRPr="009747E7" w:rsidR="0008692C" w:rsidP="0008692C" w:rsidRDefault="0008692C" w14:paraId="69136EB1"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Date of scheduled delivery </w:t>
            </w:r>
            <w:r w:rsidRPr="009747E7">
              <w:rPr>
                <w:rFonts w:ascii="Times New Roman" w:hAnsi="Times New Roman" w:eastAsia="Times New Roman" w:cs="Times New Roman"/>
                <w:color w:val="595959"/>
                <w:sz w:val="20"/>
                <w:szCs w:val="20"/>
                <w:lang w:val="en-GB" w:eastAsia="es-ES"/>
              </w:rPr>
              <w:t> </w:t>
            </w:r>
          </w:p>
        </w:tc>
        <w:tc>
          <w:tcPr>
            <w:tcW w:w="5670" w:type="dxa"/>
            <w:tcBorders>
              <w:top w:val="nil"/>
              <w:left w:val="nil"/>
              <w:bottom w:val="single" w:color="auto" w:sz="6" w:space="0"/>
              <w:right w:val="single" w:color="auto" w:sz="6" w:space="0"/>
            </w:tcBorders>
            <w:shd w:val="clear" w:color="auto" w:fill="auto"/>
            <w:vAlign w:val="center"/>
            <w:hideMark/>
          </w:tcPr>
          <w:p w:rsidRPr="009747E7" w:rsidR="0008692C" w:rsidP="0008692C" w:rsidRDefault="00BB13CE" w14:paraId="298A740A" w14:textId="515377D0">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18</w:t>
            </w:r>
            <w:r w:rsidRPr="009747E7" w:rsidR="0008692C">
              <w:rPr>
                <w:rFonts w:ascii="Times New Roman" w:hAnsi="Times New Roman" w:eastAsia="Times New Roman" w:cs="Times New Roman"/>
                <w:sz w:val="20"/>
                <w:szCs w:val="20"/>
                <w:lang w:val="en-GB" w:eastAsia="es-ES"/>
              </w:rPr>
              <w:t>/11/2020 </w:t>
            </w:r>
          </w:p>
        </w:tc>
      </w:tr>
      <w:tr w:rsidRPr="009747E7" w:rsidR="0008692C" w:rsidTr="0008692C" w14:paraId="3E1CCA65" w14:textId="77777777">
        <w:trPr>
          <w:trHeight w:val="300"/>
        </w:trPr>
        <w:tc>
          <w:tcPr>
            <w:tcW w:w="3330" w:type="dxa"/>
            <w:tcBorders>
              <w:top w:val="nil"/>
              <w:left w:val="single" w:color="auto" w:sz="6" w:space="0"/>
              <w:bottom w:val="single" w:color="auto" w:sz="6" w:space="0"/>
              <w:right w:val="single" w:color="auto" w:sz="6" w:space="0"/>
            </w:tcBorders>
            <w:shd w:val="clear" w:color="auto" w:fill="D9D9D9"/>
            <w:vAlign w:val="center"/>
            <w:hideMark/>
          </w:tcPr>
          <w:p w:rsidRPr="009747E7" w:rsidR="0008692C" w:rsidP="0008692C" w:rsidRDefault="0008692C" w14:paraId="6DA5CD83"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Date of submission for acceptance</w:t>
            </w:r>
            <w:r w:rsidRPr="009747E7">
              <w:rPr>
                <w:rFonts w:ascii="Times New Roman" w:hAnsi="Times New Roman" w:eastAsia="Times New Roman" w:cs="Times New Roman"/>
                <w:color w:val="595959"/>
                <w:sz w:val="20"/>
                <w:szCs w:val="20"/>
                <w:lang w:val="en-GB" w:eastAsia="es-ES"/>
              </w:rPr>
              <w:t> </w:t>
            </w:r>
          </w:p>
        </w:tc>
        <w:tc>
          <w:tcPr>
            <w:tcW w:w="5670" w:type="dxa"/>
            <w:tcBorders>
              <w:top w:val="nil"/>
              <w:left w:val="nil"/>
              <w:bottom w:val="single" w:color="auto" w:sz="6" w:space="0"/>
              <w:right w:val="single" w:color="auto" w:sz="6" w:space="0"/>
            </w:tcBorders>
            <w:shd w:val="clear" w:color="auto" w:fill="auto"/>
            <w:vAlign w:val="center"/>
            <w:hideMark/>
          </w:tcPr>
          <w:p w:rsidRPr="009747E7" w:rsidR="0008692C" w:rsidP="0008692C" w:rsidRDefault="00BB13CE" w14:paraId="0CCA0B36" w14:textId="472CCAB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18</w:t>
            </w:r>
            <w:r w:rsidRPr="009747E7" w:rsidR="0008692C">
              <w:rPr>
                <w:rFonts w:ascii="Times New Roman" w:hAnsi="Times New Roman" w:eastAsia="Times New Roman" w:cs="Times New Roman"/>
                <w:sz w:val="20"/>
                <w:szCs w:val="20"/>
                <w:lang w:val="en-GB" w:eastAsia="es-ES"/>
              </w:rPr>
              <w:t>/11/2020 </w:t>
            </w:r>
          </w:p>
        </w:tc>
      </w:tr>
    </w:tbl>
    <w:p w:rsidRPr="009747E7" w:rsidR="0008692C" w:rsidP="0008692C" w:rsidRDefault="0008692C" w14:paraId="718D4BDF" w14:textId="77777777">
      <w:pPr>
        <w:spacing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49"/>
        <w:gridCol w:w="4992"/>
        <w:gridCol w:w="2369"/>
      </w:tblGrid>
      <w:tr w:rsidRPr="009747E7" w:rsidR="0008692C" w:rsidTr="476893C4" w14:paraId="49992EF4" w14:textId="77777777">
        <w:trPr>
          <w:trHeight w:val="300"/>
        </w:trPr>
        <w:tc>
          <w:tcPr>
            <w:tcW w:w="9015" w:type="dxa"/>
            <w:gridSpan w:val="3"/>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vAlign w:val="center"/>
            <w:hideMark/>
          </w:tcPr>
          <w:p w:rsidRPr="009747E7" w:rsidR="0008692C" w:rsidP="0008692C" w:rsidRDefault="0008692C" w14:paraId="54A49948"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The output is specified in the table below and includes a list of delivered deliverables. The output is in accordance with approved specifications and complies with all conditions defined in the Contract, as per the Terms of Reference.</w:t>
            </w:r>
            <w:r w:rsidRPr="009747E7">
              <w:rPr>
                <w:rFonts w:ascii="Times New Roman" w:hAnsi="Times New Roman" w:eastAsia="Times New Roman" w:cs="Times New Roman"/>
                <w:color w:val="595959"/>
                <w:sz w:val="20"/>
                <w:szCs w:val="20"/>
                <w:lang w:val="en-GB" w:eastAsia="es-ES"/>
              </w:rPr>
              <w:t> </w:t>
            </w:r>
          </w:p>
        </w:tc>
      </w:tr>
      <w:tr w:rsidRPr="009747E7" w:rsidR="0008692C" w:rsidTr="476893C4" w14:paraId="6B89B46F" w14:textId="77777777">
        <w:trPr>
          <w:trHeight w:val="300"/>
        </w:trPr>
        <w:tc>
          <w:tcPr>
            <w:tcW w:w="1650" w:type="dxa"/>
            <w:tcBorders>
              <w:top w:val="nil"/>
              <w:left w:val="single" w:color="auto" w:sz="6" w:space="0"/>
              <w:bottom w:val="single" w:color="auto" w:sz="6" w:space="0"/>
              <w:right w:val="single" w:color="auto" w:sz="6" w:space="0"/>
            </w:tcBorders>
            <w:shd w:val="clear" w:color="auto" w:fill="D9D9D9" w:themeFill="background1" w:themeFillShade="D9"/>
            <w:vAlign w:val="center"/>
            <w:hideMark/>
          </w:tcPr>
          <w:p w:rsidRPr="009747E7" w:rsidR="0008692C" w:rsidP="0008692C" w:rsidRDefault="0008692C" w14:paraId="14AB31A4"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Deliverable</w:t>
            </w:r>
            <w:r w:rsidRPr="009747E7">
              <w:rPr>
                <w:rFonts w:ascii="Times New Roman" w:hAnsi="Times New Roman" w:eastAsia="Times New Roman" w:cs="Times New Roman"/>
                <w:color w:val="595959"/>
                <w:sz w:val="20"/>
                <w:szCs w:val="20"/>
                <w:lang w:val="en-GB" w:eastAsia="es-ES"/>
              </w:rPr>
              <w:t> </w:t>
            </w:r>
          </w:p>
        </w:tc>
        <w:tc>
          <w:tcPr>
            <w:tcW w:w="4995" w:type="dxa"/>
            <w:tcBorders>
              <w:top w:val="nil"/>
              <w:left w:val="nil"/>
              <w:bottom w:val="single" w:color="auto" w:sz="6" w:space="0"/>
              <w:right w:val="single" w:color="auto" w:sz="6" w:space="0"/>
            </w:tcBorders>
            <w:shd w:val="clear" w:color="auto" w:fill="D9D9D9" w:themeFill="background1" w:themeFillShade="D9"/>
            <w:vAlign w:val="center"/>
            <w:hideMark/>
          </w:tcPr>
          <w:p w:rsidRPr="009747E7" w:rsidR="0008692C" w:rsidP="0008692C" w:rsidRDefault="0008692C" w14:paraId="069C22BE"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Deliverable Description</w:t>
            </w:r>
            <w:r w:rsidRPr="009747E7">
              <w:rPr>
                <w:rFonts w:ascii="Times New Roman" w:hAnsi="Times New Roman" w:eastAsia="Times New Roman" w:cs="Times New Roman"/>
                <w:color w:val="595959"/>
                <w:sz w:val="20"/>
                <w:szCs w:val="20"/>
                <w:lang w:val="en-GB" w:eastAsia="es-ES"/>
              </w:rPr>
              <w:t> </w:t>
            </w:r>
          </w:p>
        </w:tc>
        <w:tc>
          <w:tcPr>
            <w:tcW w:w="2355" w:type="dxa"/>
            <w:tcBorders>
              <w:top w:val="nil"/>
              <w:left w:val="nil"/>
              <w:bottom w:val="single" w:color="auto" w:sz="6" w:space="0"/>
              <w:right w:val="single" w:color="auto" w:sz="6" w:space="0"/>
            </w:tcBorders>
            <w:shd w:val="clear" w:color="auto" w:fill="D9D9D9" w:themeFill="background1" w:themeFillShade="D9"/>
            <w:vAlign w:val="center"/>
            <w:hideMark/>
          </w:tcPr>
          <w:p w:rsidRPr="009747E7" w:rsidR="0008692C" w:rsidP="0008692C" w:rsidRDefault="0008692C" w14:paraId="2EED9569"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Acceptance Date</w:t>
            </w:r>
            <w:r w:rsidRPr="009747E7">
              <w:rPr>
                <w:rFonts w:ascii="Times New Roman" w:hAnsi="Times New Roman" w:eastAsia="Times New Roman" w:cs="Times New Roman"/>
                <w:color w:val="595959"/>
                <w:sz w:val="20"/>
                <w:szCs w:val="20"/>
                <w:lang w:val="en-GB" w:eastAsia="es-ES"/>
              </w:rPr>
              <w:t> </w:t>
            </w:r>
          </w:p>
        </w:tc>
      </w:tr>
      <w:tr w:rsidRPr="009747E7" w:rsidR="0008692C" w:rsidTr="476893C4" w14:paraId="70857BE2" w14:textId="77777777">
        <w:trPr>
          <w:trHeight w:val="600"/>
        </w:trPr>
        <w:tc>
          <w:tcPr>
            <w:tcW w:w="16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auto"/>
            <w:hideMark/>
          </w:tcPr>
          <w:p w:rsidRPr="009747E7" w:rsidR="0008692C" w:rsidP="0008692C" w:rsidRDefault="00BB13CE" w14:paraId="1CDBF79E" w14:textId="002BDEA1">
            <w:pPr>
              <w:spacing w:after="0" w:line="240" w:lineRule="auto"/>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N/A</w:t>
            </w:r>
          </w:p>
        </w:tc>
        <w:tc>
          <w:tcPr>
            <w:tcW w:w="49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auto"/>
            <w:hideMark/>
          </w:tcPr>
          <w:p w:rsidRPr="009747E7" w:rsidR="0008692C" w:rsidP="0008692C" w:rsidRDefault="476893C4" w14:paraId="3DB73473" w14:textId="7347D765">
            <w:pPr>
              <w:spacing w:after="0" w:line="240" w:lineRule="auto"/>
              <w:textAlignment w:val="baseline"/>
              <w:rPr>
                <w:rFonts w:ascii="Times New Roman" w:hAnsi="Times New Roman" w:eastAsia="Times New Roman" w:cs="Times New Roman"/>
                <w:color w:val="000000"/>
                <w:sz w:val="24"/>
                <w:szCs w:val="24"/>
                <w:lang w:val="en-GB" w:eastAsia="es-ES"/>
              </w:rPr>
            </w:pPr>
            <w:r w:rsidRPr="009747E7">
              <w:rPr>
                <w:rFonts w:ascii="Times New Roman" w:hAnsi="Times New Roman" w:eastAsia="Times New Roman" w:cs="Times New Roman"/>
                <w:i/>
                <w:iCs/>
                <w:color w:val="000000" w:themeColor="text1"/>
                <w:sz w:val="20"/>
                <w:szCs w:val="20"/>
                <w:lang w:val="en-GB" w:eastAsia="es-ES"/>
              </w:rPr>
              <w:t xml:space="preserve">P2-T1-A5-S3 </w:t>
            </w:r>
            <w:bookmarkStart w:name="_Hlk56856667" w:id="5"/>
            <w:r w:rsidRPr="009747E7">
              <w:rPr>
                <w:rFonts w:ascii="Times New Roman" w:hAnsi="Times New Roman" w:eastAsia="Times New Roman" w:cs="Times New Roman"/>
                <w:i/>
                <w:iCs/>
                <w:color w:val="000000" w:themeColor="text1"/>
                <w:sz w:val="20"/>
                <w:szCs w:val="20"/>
                <w:lang w:val="en-GB" w:eastAsia="es-ES"/>
              </w:rPr>
              <w:t>Blueprint for pre-award catalogue request</w:t>
            </w:r>
            <w:bookmarkEnd w:id="5"/>
          </w:p>
        </w:tc>
        <w:tc>
          <w:tcPr>
            <w:tcW w:w="2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auto"/>
            <w:vAlign w:val="center"/>
            <w:hideMark/>
          </w:tcPr>
          <w:p w:rsidRPr="009747E7" w:rsidR="0008692C" w:rsidP="0008692C" w:rsidRDefault="0008692C" w14:paraId="386407A1"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 </w:t>
            </w:r>
          </w:p>
        </w:tc>
      </w:tr>
      <w:tr w:rsidRPr="009747E7" w:rsidR="0008692C" w:rsidTr="476893C4" w14:paraId="0D9EFCB2" w14:textId="77777777">
        <w:trPr>
          <w:trHeight w:val="300"/>
        </w:trPr>
        <w:tc>
          <w:tcPr>
            <w:tcW w:w="9015" w:type="dxa"/>
            <w:gridSpan w:val="3"/>
            <w:tcBorders>
              <w:top w:val="nil"/>
              <w:left w:val="single" w:color="auto" w:sz="6" w:space="0"/>
              <w:bottom w:val="single" w:color="auto" w:sz="6" w:space="0"/>
              <w:right w:val="single" w:color="auto" w:sz="6" w:space="0"/>
            </w:tcBorders>
            <w:shd w:val="clear" w:color="auto" w:fill="D9D9D9" w:themeFill="background1" w:themeFillShade="D9"/>
            <w:vAlign w:val="center"/>
            <w:hideMark/>
          </w:tcPr>
          <w:p w:rsidRPr="009747E7" w:rsidR="0008692C" w:rsidP="0008692C" w:rsidRDefault="0008692C" w14:paraId="4BEE897B"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All deliverables were prepared in required quality and time and are accepted without open points. </w:t>
            </w:r>
            <w:r w:rsidRPr="009747E7">
              <w:rPr>
                <w:rFonts w:ascii="Times New Roman" w:hAnsi="Times New Roman" w:eastAsia="Times New Roman" w:cs="Times New Roman"/>
                <w:color w:val="595959"/>
                <w:sz w:val="20"/>
                <w:szCs w:val="20"/>
                <w:lang w:val="en-GB" w:eastAsia="es-ES"/>
              </w:rPr>
              <w:t> </w:t>
            </w:r>
          </w:p>
          <w:p w:rsidRPr="009747E7" w:rsidR="0008692C" w:rsidP="0008692C" w:rsidRDefault="0008692C" w14:paraId="191D219B"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Other comments [….] </w:t>
            </w:r>
            <w:r w:rsidRPr="009747E7">
              <w:rPr>
                <w:rFonts w:ascii="Times New Roman" w:hAnsi="Times New Roman" w:eastAsia="Times New Roman" w:cs="Times New Roman"/>
                <w:color w:val="595959"/>
                <w:sz w:val="20"/>
                <w:szCs w:val="20"/>
                <w:lang w:val="en-GB" w:eastAsia="es-ES"/>
              </w:rPr>
              <w:t> </w:t>
            </w:r>
          </w:p>
        </w:tc>
      </w:tr>
    </w:tbl>
    <w:p w:rsidRPr="009747E7" w:rsidR="0008692C" w:rsidP="0008692C" w:rsidRDefault="0008692C" w14:paraId="2750F3C9" w14:textId="77777777">
      <w:pPr>
        <w:spacing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510"/>
        <w:gridCol w:w="3045"/>
        <w:gridCol w:w="2445"/>
      </w:tblGrid>
      <w:tr w:rsidRPr="009747E7" w:rsidR="0008692C" w:rsidTr="0008692C" w14:paraId="62FD63B9" w14:textId="77777777">
        <w:trPr>
          <w:trHeight w:val="525"/>
        </w:trPr>
        <w:tc>
          <w:tcPr>
            <w:tcW w:w="3510" w:type="dxa"/>
            <w:tcBorders>
              <w:top w:val="single" w:color="7F7F7F" w:sz="6" w:space="0"/>
              <w:left w:val="single" w:color="7F7F7F" w:sz="6" w:space="0"/>
              <w:bottom w:val="single" w:color="7F7F7F" w:sz="6" w:space="0"/>
              <w:right w:val="single" w:color="7F7F7F" w:sz="6" w:space="0"/>
            </w:tcBorders>
            <w:shd w:val="clear" w:color="auto" w:fill="D9D9D9"/>
            <w:vAlign w:val="center"/>
            <w:hideMark/>
          </w:tcPr>
          <w:p w:rsidRPr="009747E7" w:rsidR="0008692C" w:rsidP="0008692C" w:rsidRDefault="0008692C" w14:paraId="67A5258E"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Consultancy &amp; Report Author</w:t>
            </w:r>
            <w:r w:rsidRPr="009747E7">
              <w:rPr>
                <w:rFonts w:ascii="Times New Roman" w:hAnsi="Times New Roman" w:eastAsia="Times New Roman" w:cs="Times New Roman"/>
                <w:color w:val="595959"/>
                <w:sz w:val="20"/>
                <w:szCs w:val="20"/>
                <w:lang w:val="en-GB" w:eastAsia="es-ES"/>
              </w:rPr>
              <w:t> </w:t>
            </w:r>
          </w:p>
        </w:tc>
        <w:tc>
          <w:tcPr>
            <w:tcW w:w="3045" w:type="dxa"/>
            <w:vMerge w:val="restart"/>
            <w:tcBorders>
              <w:top w:val="single" w:color="auto" w:sz="6" w:space="0"/>
              <w:left w:val="nil"/>
              <w:bottom w:val="single" w:color="auto" w:sz="6" w:space="0"/>
              <w:right w:val="single" w:color="auto" w:sz="6" w:space="0"/>
            </w:tcBorders>
            <w:shd w:val="clear" w:color="auto" w:fill="auto"/>
            <w:vAlign w:val="center"/>
            <w:hideMark/>
          </w:tcPr>
          <w:p w:rsidRPr="009747E7" w:rsidR="0008692C" w:rsidP="0008692C" w:rsidRDefault="0008692C" w14:paraId="459EB9FD"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Signature:  </w:t>
            </w:r>
          </w:p>
        </w:tc>
        <w:tc>
          <w:tcPr>
            <w:tcW w:w="2445" w:type="dxa"/>
            <w:vMerge w:val="restart"/>
            <w:tcBorders>
              <w:top w:val="single" w:color="auto" w:sz="6" w:space="0"/>
              <w:left w:val="nil"/>
              <w:bottom w:val="single" w:color="auto" w:sz="6" w:space="0"/>
              <w:right w:val="single" w:color="auto" w:sz="6" w:space="0"/>
            </w:tcBorders>
            <w:shd w:val="clear" w:color="auto" w:fill="auto"/>
            <w:vAlign w:val="center"/>
            <w:hideMark/>
          </w:tcPr>
          <w:p w:rsidRPr="009747E7" w:rsidR="0008692C" w:rsidP="0008692C" w:rsidRDefault="0008692C" w14:paraId="7551ECFC"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Date:  </w:t>
            </w:r>
          </w:p>
        </w:tc>
      </w:tr>
      <w:tr w:rsidRPr="009747E7" w:rsidR="0008692C" w:rsidTr="0008692C" w14:paraId="0197521E" w14:textId="77777777">
        <w:trPr>
          <w:trHeight w:val="450"/>
        </w:trPr>
        <w:tc>
          <w:tcPr>
            <w:tcW w:w="3510" w:type="dxa"/>
            <w:tcBorders>
              <w:top w:val="nil"/>
              <w:left w:val="single" w:color="auto" w:sz="6" w:space="0"/>
              <w:bottom w:val="single" w:color="auto" w:sz="6" w:space="0"/>
              <w:right w:val="single" w:color="auto" w:sz="6" w:space="0"/>
            </w:tcBorders>
            <w:shd w:val="clear" w:color="auto" w:fill="auto"/>
            <w:vAlign w:val="center"/>
            <w:hideMark/>
          </w:tcPr>
          <w:p w:rsidRPr="009747E7" w:rsidR="0008692C" w:rsidP="0008692C" w:rsidRDefault="0008692C" w14:paraId="2DE7AADE" w14:textId="77777777">
            <w:pPr>
              <w:spacing w:after="0" w:line="240" w:lineRule="auto"/>
              <w:jc w:val="center"/>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sz w:val="20"/>
                <w:szCs w:val="20"/>
                <w:lang w:val="en-GB" w:eastAsia="es-ES"/>
              </w:rPr>
              <w:t>Everis Spain, SLU</w:t>
            </w:r>
            <w:r w:rsidRPr="009747E7">
              <w:rPr>
                <w:rFonts w:ascii="Times New Roman" w:hAnsi="Times New Roman" w:eastAsia="Times New Roman" w:cs="Times New Roman"/>
                <w:sz w:val="20"/>
                <w:szCs w:val="20"/>
                <w:lang w:val="en-GB" w:eastAsia="es-ES"/>
              </w:rPr>
              <w:t> </w:t>
            </w:r>
          </w:p>
          <w:p w:rsidRPr="009747E7" w:rsidR="0008692C" w:rsidP="0008692C" w:rsidRDefault="0008692C" w14:paraId="2B92C763" w14:textId="77777777">
            <w:pPr>
              <w:spacing w:after="0" w:line="240" w:lineRule="auto"/>
              <w:ind w:left="720"/>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 </w:t>
            </w:r>
          </w:p>
        </w:tc>
        <w:tc>
          <w:tcPr>
            <w:tcW w:w="0" w:type="auto"/>
            <w:vMerge/>
            <w:tcBorders>
              <w:top w:val="single" w:color="auto" w:sz="6" w:space="0"/>
              <w:left w:val="nil"/>
              <w:bottom w:val="single" w:color="auto" w:sz="6" w:space="0"/>
              <w:right w:val="single" w:color="auto" w:sz="6" w:space="0"/>
            </w:tcBorders>
            <w:vAlign w:val="center"/>
            <w:hideMark/>
          </w:tcPr>
          <w:p w:rsidRPr="009747E7" w:rsidR="0008692C" w:rsidP="0008692C" w:rsidRDefault="0008692C" w14:paraId="38F7F868" w14:textId="77777777">
            <w:pPr>
              <w:spacing w:after="0" w:line="240" w:lineRule="auto"/>
              <w:rPr>
                <w:rFonts w:ascii="Times New Roman" w:hAnsi="Times New Roman" w:eastAsia="Times New Roman" w:cs="Times New Roman"/>
                <w:sz w:val="24"/>
                <w:szCs w:val="24"/>
                <w:lang w:val="en-GB" w:eastAsia="es-ES"/>
              </w:rPr>
            </w:pPr>
          </w:p>
        </w:tc>
        <w:tc>
          <w:tcPr>
            <w:tcW w:w="0" w:type="auto"/>
            <w:vMerge/>
            <w:tcBorders>
              <w:top w:val="single" w:color="auto" w:sz="6" w:space="0"/>
              <w:left w:val="nil"/>
              <w:bottom w:val="single" w:color="auto" w:sz="6" w:space="0"/>
              <w:right w:val="single" w:color="auto" w:sz="6" w:space="0"/>
            </w:tcBorders>
            <w:vAlign w:val="center"/>
            <w:hideMark/>
          </w:tcPr>
          <w:p w:rsidRPr="009747E7" w:rsidR="0008692C" w:rsidP="0008692C" w:rsidRDefault="0008692C" w14:paraId="1C0186A6" w14:textId="77777777">
            <w:pPr>
              <w:spacing w:after="0" w:line="240" w:lineRule="auto"/>
              <w:rPr>
                <w:rFonts w:ascii="Times New Roman" w:hAnsi="Times New Roman" w:eastAsia="Times New Roman" w:cs="Times New Roman"/>
                <w:sz w:val="24"/>
                <w:szCs w:val="24"/>
                <w:lang w:val="en-GB" w:eastAsia="es-ES"/>
              </w:rPr>
            </w:pPr>
          </w:p>
        </w:tc>
      </w:tr>
      <w:tr w:rsidRPr="009747E7" w:rsidR="0008692C" w:rsidTr="0008692C" w14:paraId="4BF91D91" w14:textId="77777777">
        <w:trPr>
          <w:trHeight w:val="555"/>
        </w:trPr>
        <w:tc>
          <w:tcPr>
            <w:tcW w:w="3510" w:type="dxa"/>
            <w:tcBorders>
              <w:top w:val="nil"/>
              <w:left w:val="single" w:color="auto" w:sz="6" w:space="0"/>
              <w:bottom w:val="single" w:color="auto" w:sz="6" w:space="0"/>
              <w:right w:val="single" w:color="auto" w:sz="6" w:space="0"/>
            </w:tcBorders>
            <w:shd w:val="clear" w:color="auto" w:fill="D9D9D9"/>
            <w:vAlign w:val="center"/>
            <w:hideMark/>
          </w:tcPr>
          <w:p w:rsidRPr="009747E7" w:rsidR="0008692C" w:rsidP="0008692C" w:rsidRDefault="0008692C" w14:paraId="25360B23"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color w:val="595959"/>
                <w:sz w:val="20"/>
                <w:szCs w:val="20"/>
                <w:lang w:val="en-GB" w:eastAsia="es-ES"/>
              </w:rPr>
              <w:t>Persons authorised to Sign-off</w:t>
            </w:r>
            <w:r w:rsidRPr="009747E7">
              <w:rPr>
                <w:rFonts w:ascii="Times New Roman" w:hAnsi="Times New Roman" w:eastAsia="Times New Roman" w:cs="Times New Roman"/>
                <w:color w:val="595959"/>
                <w:sz w:val="20"/>
                <w:szCs w:val="20"/>
                <w:lang w:val="en-GB" w:eastAsia="es-ES"/>
              </w:rPr>
              <w:t> </w:t>
            </w:r>
          </w:p>
        </w:tc>
        <w:tc>
          <w:tcPr>
            <w:tcW w:w="3045" w:type="dxa"/>
            <w:vMerge w:val="restart"/>
            <w:tcBorders>
              <w:top w:val="nil"/>
              <w:left w:val="nil"/>
              <w:bottom w:val="single" w:color="auto" w:sz="6" w:space="0"/>
              <w:right w:val="single" w:color="auto" w:sz="6" w:space="0"/>
            </w:tcBorders>
            <w:shd w:val="clear" w:color="auto" w:fill="auto"/>
            <w:vAlign w:val="center"/>
            <w:hideMark/>
          </w:tcPr>
          <w:p w:rsidRPr="009747E7" w:rsidR="0008692C" w:rsidP="0008692C" w:rsidRDefault="0008692C" w14:paraId="25560713"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Signature: </w:t>
            </w:r>
          </w:p>
        </w:tc>
        <w:tc>
          <w:tcPr>
            <w:tcW w:w="2445" w:type="dxa"/>
            <w:vMerge w:val="restart"/>
            <w:tcBorders>
              <w:top w:val="nil"/>
              <w:left w:val="nil"/>
              <w:bottom w:val="single" w:color="auto" w:sz="6" w:space="0"/>
              <w:right w:val="single" w:color="auto" w:sz="6" w:space="0"/>
            </w:tcBorders>
            <w:shd w:val="clear" w:color="auto" w:fill="auto"/>
            <w:vAlign w:val="center"/>
            <w:hideMark/>
          </w:tcPr>
          <w:p w:rsidRPr="009747E7" w:rsidR="0008692C" w:rsidP="0008692C" w:rsidRDefault="0008692C" w14:paraId="705A1C35"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sz w:val="20"/>
                <w:szCs w:val="20"/>
                <w:lang w:val="en-GB" w:eastAsia="es-ES"/>
              </w:rPr>
              <w:t>Date:  </w:t>
            </w:r>
          </w:p>
        </w:tc>
      </w:tr>
      <w:tr w:rsidRPr="009747E7" w:rsidR="0008692C" w:rsidTr="0008692C" w14:paraId="11932994" w14:textId="77777777">
        <w:trPr>
          <w:trHeight w:val="495"/>
        </w:trPr>
        <w:tc>
          <w:tcPr>
            <w:tcW w:w="3510" w:type="dxa"/>
            <w:tcBorders>
              <w:top w:val="nil"/>
              <w:left w:val="single" w:color="auto" w:sz="6" w:space="0"/>
              <w:bottom w:val="single" w:color="auto" w:sz="6" w:space="0"/>
              <w:right w:val="single" w:color="auto" w:sz="6" w:space="0"/>
            </w:tcBorders>
            <w:shd w:val="clear" w:color="auto" w:fill="auto"/>
            <w:vAlign w:val="center"/>
            <w:hideMark/>
          </w:tcPr>
          <w:p w:rsidRPr="009747E7" w:rsidR="0008692C" w:rsidP="0008692C" w:rsidRDefault="0008692C" w14:paraId="2EF03318" w14:textId="77777777">
            <w:pPr>
              <w:spacing w:after="0"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b/>
                <w:bCs/>
                <w:sz w:val="20"/>
                <w:szCs w:val="20"/>
                <w:lang w:val="en-GB" w:eastAsia="es-ES"/>
              </w:rPr>
              <w:t>Eliza Niewiadomska, EBRD OL</w:t>
            </w:r>
            <w:r w:rsidRPr="009747E7">
              <w:rPr>
                <w:rFonts w:ascii="Times New Roman" w:hAnsi="Times New Roman" w:eastAsia="Times New Roman" w:cs="Times New Roman"/>
                <w:sz w:val="20"/>
                <w:szCs w:val="20"/>
                <w:lang w:val="en-GB" w:eastAsia="es-ES"/>
              </w:rPr>
              <w:t> </w:t>
            </w:r>
          </w:p>
        </w:tc>
        <w:tc>
          <w:tcPr>
            <w:tcW w:w="0" w:type="auto"/>
            <w:vMerge/>
            <w:tcBorders>
              <w:top w:val="nil"/>
              <w:left w:val="nil"/>
              <w:bottom w:val="single" w:color="auto" w:sz="6" w:space="0"/>
              <w:right w:val="single" w:color="auto" w:sz="6" w:space="0"/>
            </w:tcBorders>
            <w:vAlign w:val="center"/>
            <w:hideMark/>
          </w:tcPr>
          <w:p w:rsidRPr="009747E7" w:rsidR="0008692C" w:rsidP="0008692C" w:rsidRDefault="0008692C" w14:paraId="4FE4FD61" w14:textId="77777777">
            <w:pPr>
              <w:spacing w:after="0" w:line="240" w:lineRule="auto"/>
              <w:rPr>
                <w:rFonts w:ascii="Times New Roman" w:hAnsi="Times New Roman" w:eastAsia="Times New Roman" w:cs="Times New Roman"/>
                <w:sz w:val="24"/>
                <w:szCs w:val="24"/>
                <w:lang w:val="en-GB" w:eastAsia="es-ES"/>
              </w:rPr>
            </w:pPr>
          </w:p>
        </w:tc>
        <w:tc>
          <w:tcPr>
            <w:tcW w:w="0" w:type="auto"/>
            <w:vMerge/>
            <w:tcBorders>
              <w:top w:val="nil"/>
              <w:left w:val="nil"/>
              <w:bottom w:val="single" w:color="auto" w:sz="6" w:space="0"/>
              <w:right w:val="single" w:color="auto" w:sz="6" w:space="0"/>
            </w:tcBorders>
            <w:vAlign w:val="center"/>
            <w:hideMark/>
          </w:tcPr>
          <w:p w:rsidRPr="009747E7" w:rsidR="0008692C" w:rsidP="0008692C" w:rsidRDefault="0008692C" w14:paraId="1ED94E07" w14:textId="77777777">
            <w:pPr>
              <w:spacing w:after="0" w:line="240" w:lineRule="auto"/>
              <w:rPr>
                <w:rFonts w:ascii="Times New Roman" w:hAnsi="Times New Roman" w:eastAsia="Times New Roman" w:cs="Times New Roman"/>
                <w:sz w:val="24"/>
                <w:szCs w:val="24"/>
                <w:lang w:val="en-GB" w:eastAsia="es-ES"/>
              </w:rPr>
            </w:pPr>
          </w:p>
        </w:tc>
      </w:tr>
    </w:tbl>
    <w:p w:rsidRPr="009747E7" w:rsidR="0008692C" w:rsidP="0008692C" w:rsidRDefault="0008692C" w14:paraId="55AECDBC" w14:textId="77777777">
      <w:pPr>
        <w:spacing w:line="240" w:lineRule="auto"/>
        <w:jc w:val="both"/>
        <w:textAlignment w:val="baseline"/>
        <w:rPr>
          <w:rFonts w:ascii="Times New Roman" w:hAnsi="Times New Roman" w:eastAsia="Times New Roman" w:cs="Times New Roman"/>
          <w:i/>
          <w:iCs/>
          <w:lang w:val="en-GB" w:eastAsia="es-ES"/>
        </w:rPr>
      </w:pPr>
    </w:p>
    <w:p w:rsidRPr="009747E7" w:rsidR="0008692C" w:rsidP="0008692C" w:rsidRDefault="0008692C" w14:paraId="2E177D44" w14:textId="77777777">
      <w:pPr>
        <w:spacing w:line="240" w:lineRule="auto"/>
        <w:jc w:val="both"/>
        <w:textAlignment w:val="baseline"/>
        <w:rPr>
          <w:rFonts w:ascii="Times New Roman" w:hAnsi="Times New Roman" w:eastAsia="Times New Roman" w:cs="Times New Roman"/>
          <w:sz w:val="24"/>
          <w:szCs w:val="24"/>
          <w:lang w:val="en-GB" w:eastAsia="es-ES"/>
        </w:rPr>
      </w:pPr>
      <w:r w:rsidRPr="009747E7">
        <w:rPr>
          <w:rFonts w:ascii="Times New Roman" w:hAnsi="Times New Roman" w:eastAsia="Times New Roman" w:cs="Times New Roman"/>
          <w:i/>
          <w:iCs/>
          <w:lang w:val="en-GB" w:eastAsia="es-E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rsidRPr="009747E7" w:rsidR="0008692C" w:rsidP="0008692C" w:rsidRDefault="0008692C" w14:paraId="562D569E" w14:textId="77777777">
      <w:pPr>
        <w:rPr>
          <w:rFonts w:ascii="Times New Roman" w:hAnsi="Times New Roman" w:cs="Times New Roman"/>
          <w:lang w:val="en-GB"/>
        </w:rPr>
      </w:pPr>
    </w:p>
    <w:p w:rsidRPr="009747E7" w:rsidR="0008692C" w:rsidP="0008692C" w:rsidRDefault="0008692C" w14:paraId="2460DF17" w14:textId="77777777">
      <w:pPr>
        <w:rPr>
          <w:rFonts w:ascii="Times New Roman" w:hAnsi="Times New Roman" w:cs="Times New Roman"/>
          <w:b/>
          <w:color w:val="00539B"/>
          <w:sz w:val="24"/>
          <w:lang w:val="en-GB"/>
        </w:rPr>
      </w:pPr>
      <w:r w:rsidRPr="009747E7">
        <w:rPr>
          <w:rFonts w:ascii="Times New Roman" w:hAnsi="Times New Roman" w:cs="Times New Roman"/>
          <w:b/>
          <w:color w:val="00539B"/>
          <w:sz w:val="24"/>
          <w:lang w:val="en-GB"/>
        </w:rPr>
        <w:br w:type="page"/>
      </w:r>
    </w:p>
    <w:p w:rsidRPr="009747E7" w:rsidR="0008692C" w:rsidP="0008692C" w:rsidRDefault="0008692C" w14:paraId="335B3A37" w14:textId="77777777">
      <w:pPr>
        <w:rPr>
          <w:rFonts w:ascii="Times New Roman" w:hAnsi="Times New Roman" w:cs="Times New Roman"/>
          <w:color w:val="00539B"/>
          <w:lang w:val="en-GB"/>
        </w:rPr>
      </w:pPr>
      <w:r w:rsidRPr="009747E7">
        <w:rPr>
          <w:rFonts w:ascii="Times New Roman" w:hAnsi="Times New Roman" w:cs="Times New Roman"/>
          <w:b/>
          <w:color w:val="00539B"/>
          <w:sz w:val="24"/>
          <w:lang w:val="en-GB"/>
        </w:rPr>
        <w:lastRenderedPageBreak/>
        <w:t>DOCUMENT CHARACTERISTICS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202"/>
        <w:gridCol w:w="6814"/>
      </w:tblGrid>
      <w:tr w:rsidRPr="009747E7" w:rsidR="0008692C" w:rsidTr="0008692C" w14:paraId="2F931ECE" w14:textId="77777777">
        <w:trPr>
          <w:trHeight w:val="444"/>
        </w:trPr>
        <w:tc>
          <w:tcPr>
            <w:tcW w:w="2202" w:type="dxa"/>
            <w:vAlign w:val="center"/>
          </w:tcPr>
          <w:p w:rsidRPr="009747E7" w:rsidR="0008692C" w:rsidP="0008692C" w:rsidRDefault="0008692C" w14:paraId="4DD5270C" w14:textId="77777777">
            <w:pPr>
              <w:rPr>
                <w:rFonts w:ascii="Times New Roman" w:hAnsi="Times New Roman" w:cs="Times New Roman"/>
                <w:b/>
                <w:bCs/>
                <w:caps/>
                <w:color w:val="00539B"/>
                <w:kern w:val="28"/>
                <w:lang w:val="en-GB"/>
              </w:rPr>
            </w:pPr>
            <w:r w:rsidRPr="009747E7">
              <w:rPr>
                <w:rFonts w:ascii="Times New Roman" w:hAnsi="Times New Roman" w:cs="Times New Roman"/>
                <w:b/>
                <w:bCs/>
                <w:color w:val="00539B"/>
                <w:kern w:val="28"/>
                <w:lang w:val="en-GB"/>
              </w:rPr>
              <w:t>Property</w:t>
            </w:r>
          </w:p>
        </w:tc>
        <w:tc>
          <w:tcPr>
            <w:tcW w:w="6814" w:type="dxa"/>
            <w:vAlign w:val="center"/>
          </w:tcPr>
          <w:p w:rsidRPr="009747E7" w:rsidR="0008692C" w:rsidP="0008692C" w:rsidRDefault="0008692C" w14:paraId="0547D3C0" w14:textId="77777777">
            <w:pPr>
              <w:rPr>
                <w:rFonts w:ascii="Times New Roman" w:hAnsi="Times New Roman" w:cs="Times New Roman"/>
                <w:b/>
                <w:bCs/>
                <w:caps/>
                <w:color w:val="484F98"/>
                <w:kern w:val="28"/>
                <w:lang w:val="en-GB"/>
              </w:rPr>
            </w:pPr>
            <w:r w:rsidRPr="009747E7">
              <w:rPr>
                <w:rFonts w:ascii="Times New Roman" w:hAnsi="Times New Roman" w:cs="Times New Roman"/>
                <w:b/>
                <w:bCs/>
                <w:color w:val="00539B"/>
                <w:kern w:val="28"/>
                <w:lang w:val="en-GB"/>
              </w:rPr>
              <w:t>Value Proposition</w:t>
            </w:r>
          </w:p>
        </w:tc>
      </w:tr>
      <w:tr w:rsidRPr="009747E7" w:rsidR="0008692C" w:rsidTr="0008692C" w14:paraId="3E5E38E1" w14:textId="77777777">
        <w:trPr>
          <w:trHeight w:val="573"/>
        </w:trPr>
        <w:tc>
          <w:tcPr>
            <w:tcW w:w="2202" w:type="dxa"/>
            <w:vAlign w:val="center"/>
          </w:tcPr>
          <w:p w:rsidRPr="009747E7" w:rsidR="0008692C" w:rsidP="0008692C" w:rsidRDefault="0008692C" w14:paraId="3A118533"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Release date</w:t>
            </w:r>
          </w:p>
        </w:tc>
        <w:tc>
          <w:tcPr>
            <w:tcW w:w="6814" w:type="dxa"/>
            <w:vAlign w:val="center"/>
          </w:tcPr>
          <w:p w:rsidRPr="009747E7" w:rsidR="0008692C" w:rsidP="0008692C" w:rsidRDefault="00BB13CE" w14:paraId="4D2FD07D" w14:textId="591BA317">
            <w:pPr>
              <w:rPr>
                <w:rFonts w:ascii="Times New Roman" w:hAnsi="Times New Roman" w:cs="Times New Roman"/>
                <w:i/>
                <w:color w:val="000000"/>
                <w:lang w:val="en-GB"/>
              </w:rPr>
            </w:pPr>
            <w:r w:rsidRPr="009747E7">
              <w:rPr>
                <w:rFonts w:ascii="Times New Roman" w:hAnsi="Times New Roman" w:cs="Times New Roman"/>
                <w:i/>
                <w:color w:val="000000"/>
                <w:lang w:val="en-GB"/>
              </w:rPr>
              <w:t>18</w:t>
            </w:r>
            <w:r w:rsidRPr="009747E7" w:rsidR="0008692C">
              <w:rPr>
                <w:rFonts w:ascii="Times New Roman" w:hAnsi="Times New Roman" w:cs="Times New Roman"/>
                <w:i/>
                <w:color w:val="000000"/>
                <w:lang w:val="en-GB"/>
              </w:rPr>
              <w:t>/11/2020</w:t>
            </w:r>
          </w:p>
        </w:tc>
      </w:tr>
      <w:tr w:rsidRPr="009747E7" w:rsidR="0008692C" w:rsidTr="0008692C" w14:paraId="2EF80AFA" w14:textId="77777777">
        <w:trPr>
          <w:trHeight w:val="444"/>
        </w:trPr>
        <w:tc>
          <w:tcPr>
            <w:tcW w:w="2202" w:type="dxa"/>
            <w:vAlign w:val="center"/>
          </w:tcPr>
          <w:p w:rsidRPr="009747E7" w:rsidR="0008692C" w:rsidP="0008692C" w:rsidRDefault="0008692C" w14:paraId="3FB8F80A"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Status:</w:t>
            </w:r>
          </w:p>
        </w:tc>
        <w:tc>
          <w:tcPr>
            <w:tcW w:w="6814" w:type="dxa"/>
            <w:vAlign w:val="center"/>
          </w:tcPr>
          <w:p w:rsidRPr="009747E7" w:rsidR="0008692C" w:rsidP="0008692C" w:rsidRDefault="0008692C" w14:paraId="36106B7A" w14:textId="77777777">
            <w:pPr>
              <w:rPr>
                <w:rFonts w:ascii="Times New Roman" w:hAnsi="Times New Roman" w:cs="Times New Roman"/>
                <w:i/>
                <w:color w:val="000000"/>
                <w:lang w:val="en-GB"/>
              </w:rPr>
            </w:pPr>
            <w:r w:rsidRPr="009747E7">
              <w:rPr>
                <w:rFonts w:ascii="Times New Roman" w:hAnsi="Times New Roman" w:cs="Times New Roman"/>
                <w:i/>
                <w:color w:val="000000" w:themeColor="text1"/>
                <w:lang w:val="en-GB"/>
              </w:rPr>
              <w:t>For approval</w:t>
            </w:r>
          </w:p>
        </w:tc>
      </w:tr>
      <w:tr w:rsidRPr="009747E7" w:rsidR="0008692C" w:rsidTr="0008692C" w14:paraId="12C553F7" w14:textId="77777777">
        <w:trPr>
          <w:trHeight w:val="444"/>
        </w:trPr>
        <w:tc>
          <w:tcPr>
            <w:tcW w:w="2202" w:type="dxa"/>
            <w:vAlign w:val="center"/>
          </w:tcPr>
          <w:p w:rsidRPr="009747E7" w:rsidR="0008692C" w:rsidP="0008692C" w:rsidRDefault="0008692C" w14:paraId="7CC9E29F"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Version:</w:t>
            </w:r>
          </w:p>
        </w:tc>
        <w:tc>
          <w:tcPr>
            <w:tcW w:w="6814" w:type="dxa"/>
            <w:vAlign w:val="center"/>
          </w:tcPr>
          <w:p w:rsidRPr="009747E7" w:rsidR="0008692C" w:rsidP="0008692C" w:rsidRDefault="0008692C" w14:paraId="6807EABD" w14:textId="77777777">
            <w:pPr>
              <w:rPr>
                <w:rFonts w:ascii="Times New Roman" w:hAnsi="Times New Roman" w:cs="Times New Roman"/>
                <w:i/>
                <w:color w:val="000000"/>
                <w:lang w:val="en-GB"/>
              </w:rPr>
            </w:pPr>
            <w:r w:rsidRPr="009747E7">
              <w:rPr>
                <w:rFonts w:ascii="Times New Roman" w:hAnsi="Times New Roman" w:cs="Times New Roman"/>
                <w:i/>
                <w:color w:val="000000"/>
                <w:lang w:val="en-GB"/>
              </w:rPr>
              <w:t>1.0</w:t>
            </w:r>
          </w:p>
        </w:tc>
      </w:tr>
      <w:tr w:rsidRPr="009747E7" w:rsidR="0008692C" w:rsidTr="0008692C" w14:paraId="04E7C97D" w14:textId="77777777">
        <w:trPr>
          <w:trHeight w:val="444"/>
        </w:trPr>
        <w:tc>
          <w:tcPr>
            <w:tcW w:w="2202" w:type="dxa"/>
            <w:vAlign w:val="center"/>
          </w:tcPr>
          <w:p w:rsidRPr="009747E7" w:rsidR="0008692C" w:rsidP="0008692C" w:rsidRDefault="0008692C" w14:paraId="3732F583"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Authors:</w:t>
            </w:r>
          </w:p>
        </w:tc>
        <w:tc>
          <w:tcPr>
            <w:tcW w:w="6814" w:type="dxa"/>
            <w:vAlign w:val="center"/>
          </w:tcPr>
          <w:p w:rsidRPr="009747E7" w:rsidR="0008692C" w:rsidP="0008692C" w:rsidRDefault="0008692C" w14:paraId="390160B5" w14:textId="77777777">
            <w:pPr>
              <w:rPr>
                <w:rFonts w:ascii="Times New Roman" w:hAnsi="Times New Roman" w:cs="Times New Roman"/>
                <w:i/>
                <w:color w:val="000000"/>
                <w:lang w:val="en-GB"/>
              </w:rPr>
            </w:pPr>
            <w:r w:rsidRPr="009747E7">
              <w:rPr>
                <w:rFonts w:ascii="Times New Roman" w:hAnsi="Times New Roman" w:cs="Times New Roman"/>
                <w:i/>
                <w:color w:val="000000"/>
                <w:lang w:val="en-GB"/>
              </w:rPr>
              <w:t>uStudio, everis</w:t>
            </w:r>
          </w:p>
        </w:tc>
      </w:tr>
      <w:tr w:rsidRPr="009747E7" w:rsidR="0008692C" w:rsidTr="0008692C" w14:paraId="43E3DFF9" w14:textId="77777777">
        <w:trPr>
          <w:trHeight w:val="444"/>
        </w:trPr>
        <w:tc>
          <w:tcPr>
            <w:tcW w:w="2202" w:type="dxa"/>
            <w:vAlign w:val="center"/>
          </w:tcPr>
          <w:p w:rsidRPr="009747E7" w:rsidR="0008692C" w:rsidP="0008692C" w:rsidRDefault="0008692C" w14:paraId="4B2969B2"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Reviewed by:</w:t>
            </w:r>
          </w:p>
        </w:tc>
        <w:tc>
          <w:tcPr>
            <w:tcW w:w="6814" w:type="dxa"/>
            <w:vAlign w:val="center"/>
          </w:tcPr>
          <w:p w:rsidRPr="009747E7" w:rsidR="0008692C" w:rsidP="0008692C" w:rsidRDefault="0008692C" w14:paraId="0EC8AEBA" w14:textId="77777777">
            <w:pPr>
              <w:rPr>
                <w:rFonts w:ascii="Times New Roman" w:hAnsi="Times New Roman" w:cs="Times New Roman"/>
                <w:i/>
                <w:color w:val="000000"/>
                <w:lang w:val="en-GB"/>
              </w:rPr>
            </w:pPr>
          </w:p>
        </w:tc>
      </w:tr>
      <w:tr w:rsidRPr="009747E7" w:rsidR="0008692C" w:rsidTr="0008692C" w14:paraId="54CD66E1" w14:textId="77777777">
        <w:trPr>
          <w:trHeight w:val="444"/>
        </w:trPr>
        <w:tc>
          <w:tcPr>
            <w:tcW w:w="2202" w:type="dxa"/>
            <w:vAlign w:val="center"/>
          </w:tcPr>
          <w:p w:rsidRPr="009747E7" w:rsidR="0008692C" w:rsidP="0008692C" w:rsidRDefault="0008692C" w14:paraId="18143B76"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Approved by:</w:t>
            </w:r>
          </w:p>
        </w:tc>
        <w:tc>
          <w:tcPr>
            <w:tcW w:w="6814" w:type="dxa"/>
            <w:vAlign w:val="center"/>
          </w:tcPr>
          <w:p w:rsidRPr="009747E7" w:rsidR="0008692C" w:rsidP="0008692C" w:rsidRDefault="0008692C" w14:paraId="5B39D5D6" w14:textId="77777777">
            <w:pPr>
              <w:rPr>
                <w:rFonts w:ascii="Times New Roman" w:hAnsi="Times New Roman" w:cs="Times New Roman"/>
                <w:i/>
                <w:color w:val="000000"/>
                <w:lang w:val="en-GB"/>
              </w:rPr>
            </w:pPr>
          </w:p>
        </w:tc>
      </w:tr>
    </w:tbl>
    <w:p w:rsidRPr="009747E7" w:rsidR="0008692C" w:rsidP="0008692C" w:rsidRDefault="0008692C" w14:paraId="66F0B468" w14:textId="77777777">
      <w:pPr>
        <w:rPr>
          <w:rFonts w:ascii="Times New Roman" w:hAnsi="Times New Roman" w:cs="Times New Roman"/>
          <w:lang w:val="en-GB"/>
        </w:rPr>
      </w:pPr>
    </w:p>
    <w:p w:rsidRPr="009747E7" w:rsidR="0008692C" w:rsidP="0008692C" w:rsidRDefault="0008692C" w14:paraId="3B45DE7C" w14:textId="77777777">
      <w:pPr>
        <w:rPr>
          <w:rFonts w:ascii="Times New Roman" w:hAnsi="Times New Roman" w:cs="Times New Roman"/>
          <w:color w:val="00539B"/>
          <w:sz w:val="24"/>
          <w:lang w:val="en-GB"/>
        </w:rPr>
      </w:pPr>
      <w:r w:rsidRPr="009747E7">
        <w:rPr>
          <w:rFonts w:ascii="Times New Roman" w:hAnsi="Times New Roman" w:cs="Times New Roman"/>
          <w:b/>
          <w:color w:val="00539B"/>
          <w:sz w:val="24"/>
          <w:lang w:val="en-GB"/>
        </w:rPr>
        <w:t>DOCUMENT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285"/>
        <w:gridCol w:w="6005"/>
        <w:gridCol w:w="1726"/>
      </w:tblGrid>
      <w:tr w:rsidRPr="009747E7" w:rsidR="0008692C" w:rsidTr="0008692C" w14:paraId="08F52004" w14:textId="77777777">
        <w:trPr>
          <w:trHeight w:val="423"/>
        </w:trPr>
        <w:tc>
          <w:tcPr>
            <w:tcW w:w="1285" w:type="dxa"/>
            <w:vAlign w:val="center"/>
          </w:tcPr>
          <w:p w:rsidRPr="009747E7" w:rsidR="0008692C" w:rsidP="0008692C" w:rsidRDefault="0008692C" w14:paraId="027519AF" w14:textId="77777777">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Version</w:t>
            </w:r>
          </w:p>
        </w:tc>
        <w:tc>
          <w:tcPr>
            <w:tcW w:w="6005" w:type="dxa"/>
            <w:vAlign w:val="center"/>
          </w:tcPr>
          <w:p w:rsidRPr="009747E7" w:rsidR="0008692C" w:rsidP="0008692C" w:rsidRDefault="0008692C" w14:paraId="616711DC" w14:textId="77777777">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Description</w:t>
            </w:r>
          </w:p>
        </w:tc>
        <w:tc>
          <w:tcPr>
            <w:tcW w:w="1726" w:type="dxa"/>
            <w:vAlign w:val="center"/>
          </w:tcPr>
          <w:p w:rsidRPr="009747E7" w:rsidR="0008692C" w:rsidP="0008692C" w:rsidRDefault="0008692C" w14:paraId="4A25031C" w14:textId="77777777">
            <w:pPr>
              <w:rPr>
                <w:rFonts w:ascii="Times New Roman" w:hAnsi="Times New Roman" w:cs="Times New Roman"/>
                <w:b/>
                <w:bCs/>
                <w:color w:val="00539B"/>
                <w:kern w:val="28"/>
                <w:lang w:val="en-GB"/>
              </w:rPr>
            </w:pPr>
            <w:r w:rsidRPr="009747E7">
              <w:rPr>
                <w:rFonts w:ascii="Times New Roman" w:hAnsi="Times New Roman" w:cs="Times New Roman"/>
                <w:b/>
                <w:bCs/>
                <w:color w:val="00539B"/>
                <w:kern w:val="28"/>
                <w:lang w:val="en-GB"/>
              </w:rPr>
              <w:t>Date</w:t>
            </w:r>
          </w:p>
        </w:tc>
      </w:tr>
      <w:tr w:rsidRPr="009747E7" w:rsidR="0008692C" w:rsidTr="0008692C" w14:paraId="324A7263" w14:textId="77777777">
        <w:trPr>
          <w:trHeight w:val="423"/>
        </w:trPr>
        <w:tc>
          <w:tcPr>
            <w:tcW w:w="1285" w:type="dxa"/>
            <w:vAlign w:val="center"/>
          </w:tcPr>
          <w:p w:rsidRPr="009747E7" w:rsidR="0008692C" w:rsidP="0008692C" w:rsidRDefault="0008692C" w14:paraId="3EDA00EF"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1.0</w:t>
            </w:r>
          </w:p>
        </w:tc>
        <w:tc>
          <w:tcPr>
            <w:tcW w:w="6005" w:type="dxa"/>
            <w:shd w:val="clear" w:color="auto" w:fill="auto"/>
            <w:vAlign w:val="center"/>
          </w:tcPr>
          <w:p w:rsidRPr="009747E7" w:rsidR="0008692C" w:rsidP="0008692C" w:rsidRDefault="0008692C" w14:paraId="2BE7C783" w14:textId="77777777">
            <w:pPr>
              <w:rPr>
                <w:ins w:author="Chris Smith" w:date="2020-11-21T09:11:00Z" w:id="6"/>
                <w:rFonts w:ascii="Times New Roman" w:hAnsi="Times New Roman" w:cs="Times New Roman"/>
                <w:i/>
                <w:color w:val="000000"/>
                <w:lang w:val="en-GB"/>
              </w:rPr>
            </w:pPr>
            <w:r w:rsidRPr="009747E7">
              <w:rPr>
                <w:rFonts w:ascii="Times New Roman" w:hAnsi="Times New Roman" w:cs="Times New Roman"/>
                <w:i/>
                <w:color w:val="000000"/>
                <w:lang w:val="en-GB"/>
              </w:rPr>
              <w:t>First version of the document</w:t>
            </w:r>
          </w:p>
          <w:p w:rsidRPr="009747E7" w:rsidR="00A56551" w:rsidRDefault="00A56551" w14:paraId="386BE35C" w14:textId="64503717">
            <w:pPr>
              <w:spacing w:after="0"/>
              <w:rPr>
                <w:ins w:author="Chris Smith" w:date="2020-11-21T09:11:00Z" w:id="7"/>
                <w:rFonts w:ascii="Times New Roman" w:hAnsi="Times New Roman" w:cs="Times New Roman"/>
                <w:i/>
                <w:color w:val="000000"/>
                <w:lang w:val="en-GB"/>
              </w:rPr>
              <w:pPrChange w:author="Chris Smith" w:date="2020-11-21T13:11:00Z" w:id="8">
                <w:pPr/>
              </w:pPrChange>
            </w:pPr>
            <w:ins w:author="Chris Smith" w:date="2020-11-21T09:11:00Z" w:id="9">
              <w:r w:rsidRPr="009747E7">
                <w:rPr>
                  <w:rFonts w:ascii="Times New Roman" w:hAnsi="Times New Roman" w:cs="Times New Roman"/>
                  <w:i/>
                  <w:color w:val="000000"/>
                  <w:lang w:val="en-GB"/>
                  <w:rPrChange w:author="Chris Smith" w:date="2020-11-29T16:43:00Z" w:id="10">
                    <w:rPr>
                      <w:rFonts w:ascii="Times New Roman" w:hAnsi="Times New Roman" w:cs="Times New Roman"/>
                      <w:i/>
                      <w:color w:val="000000"/>
                      <w:lang w:val="en-GB"/>
                    </w:rPr>
                  </w:rPrChange>
                </w:rPr>
                <w:fldChar w:fldCharType="begin"/>
              </w:r>
              <w:r w:rsidRPr="009747E7">
                <w:rPr>
                  <w:rFonts w:ascii="Times New Roman" w:hAnsi="Times New Roman" w:cs="Times New Roman"/>
                  <w:i/>
                  <w:color w:val="000000"/>
                  <w:lang w:val="en-GB"/>
                </w:rPr>
                <w:instrText xml:space="preserve"> HYPERLINK "https://my.huddle.net/workspace/36712039/files/#/84227480" </w:instrText>
              </w:r>
              <w:r w:rsidRPr="009747E7">
                <w:rPr>
                  <w:rFonts w:ascii="Times New Roman" w:hAnsi="Times New Roman" w:cs="Times New Roman"/>
                  <w:i/>
                  <w:color w:val="000000"/>
                  <w:lang w:val="en-GB"/>
                  <w:rPrChange w:author="Chris Smith" w:date="2020-11-29T16:43:00Z" w:id="11">
                    <w:rPr>
                      <w:rFonts w:ascii="Times New Roman" w:hAnsi="Times New Roman" w:cs="Times New Roman"/>
                      <w:i/>
                      <w:color w:val="000000"/>
                      <w:lang w:val="en-GB"/>
                    </w:rPr>
                  </w:rPrChange>
                </w:rPr>
                <w:fldChar w:fldCharType="separate"/>
              </w:r>
              <w:r w:rsidRPr="009747E7">
                <w:rPr>
                  <w:rStyle w:val="Hyperlink"/>
                  <w:rFonts w:ascii="Times New Roman" w:hAnsi="Times New Roman" w:cs="Times New Roman"/>
                  <w:i/>
                  <w:lang w:val="en-GB"/>
                </w:rPr>
                <w:t>https://my.huddle.net/workspace/36712039/files/#/84227480</w:t>
              </w:r>
              <w:r w:rsidRPr="009747E7">
                <w:rPr>
                  <w:rFonts w:ascii="Times New Roman" w:hAnsi="Times New Roman" w:cs="Times New Roman"/>
                  <w:i/>
                  <w:color w:val="000000"/>
                  <w:lang w:val="en-GB"/>
                  <w:rPrChange w:author="Chris Smith" w:date="2020-11-29T16:43:00Z" w:id="12">
                    <w:rPr>
                      <w:rFonts w:ascii="Times New Roman" w:hAnsi="Times New Roman" w:cs="Times New Roman"/>
                      <w:i/>
                      <w:color w:val="000000"/>
                      <w:lang w:val="en-GB"/>
                    </w:rPr>
                  </w:rPrChange>
                </w:rPr>
                <w:fldChar w:fldCharType="end"/>
              </w:r>
            </w:ins>
          </w:p>
          <w:p w:rsidRPr="009747E7" w:rsidR="00A8301C" w:rsidRDefault="00A56551" w14:paraId="4C62B59A" w14:textId="7E518229">
            <w:pPr>
              <w:spacing w:after="0"/>
              <w:rPr>
                <w:rFonts w:ascii="Times New Roman" w:hAnsi="Times New Roman" w:cs="Times New Roman"/>
                <w:i/>
                <w:color w:val="000000"/>
                <w:lang w:val="en-GB"/>
                <w:rPrChange w:author="Chris Smith" w:date="2020-11-29T16:43:00Z" w:id="13">
                  <w:rPr>
                    <w:rFonts w:ascii="Times New Roman" w:hAnsi="Times New Roman" w:cs="Times New Roman"/>
                    <w:i/>
                    <w:color w:val="000000"/>
                    <w:highlight w:val="yellow"/>
                    <w:lang w:val="en-GB"/>
                  </w:rPr>
                </w:rPrChange>
              </w:rPr>
              <w:pPrChange w:author="Chris Smith" w:date="2020-11-21T13:11:00Z" w:id="14">
                <w:pPr/>
              </w:pPrChange>
            </w:pPr>
            <w:ins w:author="Chris Smith" w:date="2020-11-21T09:12:00Z" w:id="15">
              <w:r w:rsidRPr="009747E7">
                <w:rPr>
                  <w:rFonts w:ascii="Times New Roman" w:hAnsi="Times New Roman" w:cs="Times New Roman"/>
                  <w:i/>
                  <w:color w:val="000000"/>
                  <w:lang w:val="en-GB"/>
                  <w:rPrChange w:author="Chris Smith" w:date="2020-11-29T16:43:00Z" w:id="16">
                    <w:rPr>
                      <w:rFonts w:ascii="Times New Roman" w:hAnsi="Times New Roman" w:cs="Times New Roman"/>
                      <w:i/>
                      <w:color w:val="000000"/>
                      <w:lang w:val="en-GB"/>
                    </w:rPr>
                  </w:rPrChange>
                </w:rPr>
                <w:fldChar w:fldCharType="begin"/>
              </w:r>
              <w:r w:rsidRPr="009747E7">
                <w:rPr>
                  <w:rFonts w:ascii="Times New Roman" w:hAnsi="Times New Roman" w:cs="Times New Roman"/>
                  <w:i/>
                  <w:color w:val="000000"/>
                  <w:lang w:val="en-GB"/>
                </w:rPr>
                <w:instrText xml:space="preserve"> HYPERLINK "https://app.breeze.pm/projects/141538/cards/3600744" </w:instrText>
              </w:r>
              <w:r w:rsidRPr="009747E7">
                <w:rPr>
                  <w:rFonts w:ascii="Times New Roman" w:hAnsi="Times New Roman" w:cs="Times New Roman"/>
                  <w:i/>
                  <w:color w:val="000000"/>
                  <w:lang w:val="en-GB"/>
                  <w:rPrChange w:author="Chris Smith" w:date="2020-11-29T16:43:00Z" w:id="17">
                    <w:rPr>
                      <w:rFonts w:ascii="Times New Roman" w:hAnsi="Times New Roman" w:cs="Times New Roman"/>
                      <w:i/>
                      <w:color w:val="000000"/>
                      <w:lang w:val="en-GB"/>
                    </w:rPr>
                  </w:rPrChange>
                </w:rPr>
                <w:fldChar w:fldCharType="separate"/>
              </w:r>
              <w:r w:rsidRPr="009747E7">
                <w:rPr>
                  <w:rStyle w:val="Hyperlink"/>
                  <w:rFonts w:ascii="Times New Roman" w:hAnsi="Times New Roman" w:cs="Times New Roman"/>
                  <w:i/>
                  <w:lang w:val="en-GB"/>
                </w:rPr>
                <w:t>https://app.breeze.pm/projects/141538/cards/3600744</w:t>
              </w:r>
              <w:r w:rsidRPr="009747E7">
                <w:rPr>
                  <w:rFonts w:ascii="Times New Roman" w:hAnsi="Times New Roman" w:cs="Times New Roman"/>
                  <w:i/>
                  <w:color w:val="000000"/>
                  <w:lang w:val="en-GB"/>
                  <w:rPrChange w:author="Chris Smith" w:date="2020-11-29T16:43:00Z" w:id="18">
                    <w:rPr>
                      <w:rFonts w:ascii="Times New Roman" w:hAnsi="Times New Roman" w:cs="Times New Roman"/>
                      <w:i/>
                      <w:color w:val="000000"/>
                      <w:lang w:val="en-GB"/>
                    </w:rPr>
                  </w:rPrChange>
                </w:rPr>
                <w:fldChar w:fldCharType="end"/>
              </w:r>
              <w:r w:rsidRPr="009747E7">
                <w:rPr>
                  <w:rFonts w:ascii="Times New Roman" w:hAnsi="Times New Roman" w:cs="Times New Roman"/>
                  <w:i/>
                  <w:color w:val="000000"/>
                  <w:lang w:val="en-GB"/>
                </w:rPr>
                <w:t xml:space="preserve"> </w:t>
              </w:r>
            </w:ins>
          </w:p>
        </w:tc>
        <w:tc>
          <w:tcPr>
            <w:tcW w:w="1726" w:type="dxa"/>
            <w:vAlign w:val="center"/>
          </w:tcPr>
          <w:p w:rsidRPr="009747E7" w:rsidR="0008692C" w:rsidP="0008692C" w:rsidRDefault="00BB13CE" w14:paraId="01DDBA8D" w14:textId="57407C1A">
            <w:pPr>
              <w:rPr>
                <w:rFonts w:ascii="Times New Roman" w:hAnsi="Times New Roman" w:cs="Times New Roman"/>
                <w:i/>
                <w:color w:val="000000"/>
                <w:highlight w:val="yellow"/>
                <w:lang w:val="en-GB"/>
              </w:rPr>
            </w:pPr>
            <w:r w:rsidRPr="009747E7">
              <w:rPr>
                <w:rFonts w:ascii="Times New Roman" w:hAnsi="Times New Roman" w:cs="Times New Roman"/>
                <w:i/>
                <w:color w:val="000000"/>
                <w:lang w:val="en-GB"/>
              </w:rPr>
              <w:t>18</w:t>
            </w:r>
            <w:r w:rsidRPr="009747E7" w:rsidR="0008692C">
              <w:rPr>
                <w:rFonts w:ascii="Times New Roman" w:hAnsi="Times New Roman" w:cs="Times New Roman"/>
                <w:i/>
                <w:color w:val="000000"/>
                <w:lang w:val="en-GB"/>
              </w:rPr>
              <w:t>/11/2020</w:t>
            </w:r>
          </w:p>
        </w:tc>
      </w:tr>
      <w:tr w:rsidRPr="009747E7" w:rsidR="0008692C" w:rsidTr="0008692C" w14:paraId="5EB865D4" w14:textId="77777777">
        <w:trPr>
          <w:trHeight w:val="423"/>
        </w:trPr>
        <w:tc>
          <w:tcPr>
            <w:tcW w:w="1285" w:type="dxa"/>
            <w:vAlign w:val="center"/>
          </w:tcPr>
          <w:p w:rsidRPr="009747E7" w:rsidR="0008692C" w:rsidP="0008692C" w:rsidRDefault="0008692C" w14:paraId="6D131E86"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2.0</w:t>
            </w:r>
          </w:p>
        </w:tc>
        <w:tc>
          <w:tcPr>
            <w:tcW w:w="6005" w:type="dxa"/>
            <w:vAlign w:val="center"/>
          </w:tcPr>
          <w:p w:rsidRPr="009747E7" w:rsidR="0008692C" w:rsidP="0008692C" w:rsidRDefault="0008692C" w14:paraId="1186F45E" w14:textId="77777777">
            <w:pPr>
              <w:rPr>
                <w:rFonts w:ascii="Times New Roman" w:hAnsi="Times New Roman" w:cs="Times New Roman"/>
                <w:i/>
                <w:color w:val="000000"/>
                <w:lang w:val="en-GB"/>
              </w:rPr>
            </w:pPr>
          </w:p>
        </w:tc>
        <w:tc>
          <w:tcPr>
            <w:tcW w:w="1726" w:type="dxa"/>
            <w:vAlign w:val="center"/>
          </w:tcPr>
          <w:p w:rsidRPr="009747E7" w:rsidR="0008692C" w:rsidP="0008692C" w:rsidRDefault="0008692C" w14:paraId="01596D07" w14:textId="77777777">
            <w:pPr>
              <w:rPr>
                <w:rFonts w:ascii="Times New Roman" w:hAnsi="Times New Roman" w:cs="Times New Roman"/>
                <w:i/>
                <w:color w:val="000000"/>
                <w:lang w:val="en-GB"/>
              </w:rPr>
            </w:pPr>
          </w:p>
        </w:tc>
      </w:tr>
      <w:tr w:rsidRPr="009747E7" w:rsidR="0008692C" w:rsidTr="0008692C" w14:paraId="114B2427" w14:textId="77777777">
        <w:trPr>
          <w:trHeight w:val="423"/>
        </w:trPr>
        <w:tc>
          <w:tcPr>
            <w:tcW w:w="1285" w:type="dxa"/>
            <w:vAlign w:val="center"/>
          </w:tcPr>
          <w:p w:rsidRPr="009747E7" w:rsidR="0008692C" w:rsidP="0008692C" w:rsidRDefault="0008692C" w14:paraId="6327705F"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3.0</w:t>
            </w:r>
          </w:p>
        </w:tc>
        <w:tc>
          <w:tcPr>
            <w:tcW w:w="6005" w:type="dxa"/>
            <w:vAlign w:val="center"/>
          </w:tcPr>
          <w:p w:rsidRPr="009747E7" w:rsidR="0008692C" w:rsidP="0008692C" w:rsidRDefault="0008692C" w14:paraId="7B0EE990" w14:textId="77777777">
            <w:pPr>
              <w:rPr>
                <w:rFonts w:ascii="Times New Roman" w:hAnsi="Times New Roman" w:cs="Times New Roman"/>
                <w:i/>
                <w:color w:val="000000"/>
                <w:lang w:val="en-GB"/>
              </w:rPr>
            </w:pPr>
          </w:p>
        </w:tc>
        <w:tc>
          <w:tcPr>
            <w:tcW w:w="1726" w:type="dxa"/>
            <w:vAlign w:val="center"/>
          </w:tcPr>
          <w:p w:rsidRPr="009747E7" w:rsidR="0008692C" w:rsidP="0008692C" w:rsidRDefault="0008692C" w14:paraId="06233F96" w14:textId="77777777">
            <w:pPr>
              <w:rPr>
                <w:rFonts w:ascii="Times New Roman" w:hAnsi="Times New Roman" w:cs="Times New Roman"/>
                <w:i/>
                <w:color w:val="000000"/>
                <w:lang w:val="en-GB"/>
              </w:rPr>
            </w:pPr>
          </w:p>
        </w:tc>
      </w:tr>
      <w:tr w:rsidRPr="009747E7" w:rsidR="0008692C" w:rsidTr="0008692C" w14:paraId="6E484FA1" w14:textId="77777777">
        <w:trPr>
          <w:trHeight w:val="423"/>
        </w:trPr>
        <w:tc>
          <w:tcPr>
            <w:tcW w:w="1285" w:type="dxa"/>
            <w:vAlign w:val="center"/>
          </w:tcPr>
          <w:p w:rsidRPr="009747E7" w:rsidR="0008692C" w:rsidP="0008692C" w:rsidRDefault="0008692C" w14:paraId="0AB6AAA9"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4.0</w:t>
            </w:r>
          </w:p>
        </w:tc>
        <w:tc>
          <w:tcPr>
            <w:tcW w:w="6005" w:type="dxa"/>
            <w:vAlign w:val="center"/>
          </w:tcPr>
          <w:p w:rsidRPr="009747E7" w:rsidR="0008692C" w:rsidP="0008692C" w:rsidRDefault="0008692C" w14:paraId="1CBDDB9B" w14:textId="77777777">
            <w:pPr>
              <w:rPr>
                <w:rFonts w:ascii="Times New Roman" w:hAnsi="Times New Roman" w:cs="Times New Roman"/>
                <w:i/>
                <w:color w:val="000000"/>
                <w:lang w:val="en-GB"/>
              </w:rPr>
            </w:pPr>
          </w:p>
        </w:tc>
        <w:tc>
          <w:tcPr>
            <w:tcW w:w="1726" w:type="dxa"/>
            <w:vAlign w:val="center"/>
          </w:tcPr>
          <w:p w:rsidRPr="009747E7" w:rsidR="0008692C" w:rsidP="0008692C" w:rsidRDefault="0008692C" w14:paraId="3A9E845A" w14:textId="77777777">
            <w:pPr>
              <w:rPr>
                <w:rFonts w:ascii="Times New Roman" w:hAnsi="Times New Roman" w:cs="Times New Roman"/>
                <w:i/>
                <w:color w:val="000000"/>
                <w:lang w:val="en-GB"/>
              </w:rPr>
            </w:pPr>
          </w:p>
        </w:tc>
      </w:tr>
      <w:tr w:rsidRPr="009747E7" w:rsidR="0008692C" w:rsidTr="0008692C" w14:paraId="4C3C506B" w14:textId="77777777">
        <w:trPr>
          <w:trHeight w:val="423"/>
        </w:trPr>
        <w:tc>
          <w:tcPr>
            <w:tcW w:w="1285" w:type="dxa"/>
            <w:vAlign w:val="center"/>
          </w:tcPr>
          <w:p w:rsidRPr="009747E7" w:rsidR="0008692C" w:rsidP="0008692C" w:rsidRDefault="0008692C" w14:paraId="6723B2A5" w14:textId="77777777">
            <w:pPr>
              <w:rPr>
                <w:rFonts w:ascii="Times New Roman" w:hAnsi="Times New Roman" w:cs="Times New Roman"/>
                <w:bCs/>
                <w:color w:val="00539B"/>
                <w:kern w:val="28"/>
                <w:lang w:val="en-GB"/>
              </w:rPr>
            </w:pPr>
            <w:r w:rsidRPr="009747E7">
              <w:rPr>
                <w:rFonts w:ascii="Times New Roman" w:hAnsi="Times New Roman" w:cs="Times New Roman"/>
                <w:bCs/>
                <w:color w:val="00539B"/>
                <w:kern w:val="28"/>
                <w:lang w:val="en-GB"/>
              </w:rPr>
              <w:t>5.0</w:t>
            </w:r>
          </w:p>
        </w:tc>
        <w:tc>
          <w:tcPr>
            <w:tcW w:w="6005" w:type="dxa"/>
            <w:vAlign w:val="center"/>
          </w:tcPr>
          <w:p w:rsidRPr="009747E7" w:rsidR="0008692C" w:rsidP="0008692C" w:rsidRDefault="0008692C" w14:paraId="5F895827" w14:textId="77777777">
            <w:pPr>
              <w:rPr>
                <w:rFonts w:ascii="Times New Roman" w:hAnsi="Times New Roman" w:cs="Times New Roman"/>
                <w:i/>
                <w:color w:val="000000"/>
                <w:lang w:val="en-GB"/>
              </w:rPr>
            </w:pPr>
          </w:p>
        </w:tc>
        <w:tc>
          <w:tcPr>
            <w:tcW w:w="1726" w:type="dxa"/>
            <w:vAlign w:val="center"/>
          </w:tcPr>
          <w:p w:rsidRPr="009747E7" w:rsidR="0008692C" w:rsidP="0008692C" w:rsidRDefault="0008692C" w14:paraId="3307C5CE" w14:textId="77777777">
            <w:pPr>
              <w:rPr>
                <w:rFonts w:ascii="Times New Roman" w:hAnsi="Times New Roman" w:cs="Times New Roman"/>
                <w:i/>
                <w:color w:val="000000"/>
                <w:lang w:val="en-GB"/>
              </w:rPr>
            </w:pPr>
          </w:p>
        </w:tc>
      </w:tr>
    </w:tbl>
    <w:p w:rsidRPr="009747E7" w:rsidR="0008692C" w:rsidP="0008692C" w:rsidRDefault="0008692C" w14:paraId="40E5F7E1" w14:textId="77777777">
      <w:pPr>
        <w:rPr>
          <w:rFonts w:ascii="Times New Roman" w:hAnsi="Times New Roman" w:cs="Times New Roman"/>
          <w:lang w:val="en-GB"/>
        </w:rPr>
      </w:pPr>
    </w:p>
    <w:p w:rsidRPr="009747E7" w:rsidR="0008692C" w:rsidP="0008692C" w:rsidRDefault="0008692C" w14:paraId="516358DD" w14:textId="77777777">
      <w:pPr>
        <w:rPr>
          <w:rFonts w:ascii="Times New Roman" w:hAnsi="Times New Roman" w:cs="Times New Roman"/>
          <w:lang w:val="en-GB"/>
        </w:rPr>
      </w:pPr>
    </w:p>
    <w:p w:rsidRPr="009747E7" w:rsidR="00DB6239" w:rsidP="00745673" w:rsidRDefault="00DB6239" w14:paraId="18D8169E" w14:textId="77777777">
      <w:pPr>
        <w:rPr>
          <w:rFonts w:ascii="Times New Roman" w:hAnsi="Times New Roman" w:cs="Times New Roman"/>
          <w:lang w:val="en-GB"/>
        </w:rPr>
      </w:pPr>
    </w:p>
    <w:p w:rsidRPr="009747E7" w:rsidR="00745673" w:rsidP="00745673" w:rsidRDefault="00745673" w14:paraId="5043CB0F" w14:textId="77777777">
      <w:pPr>
        <w:rPr>
          <w:rFonts w:ascii="Times New Roman" w:hAnsi="Times New Roman" w:cs="Times New Roman"/>
          <w:lang w:val="en-GB"/>
        </w:rPr>
      </w:pPr>
    </w:p>
    <w:p w:rsidRPr="009747E7" w:rsidR="00745673" w:rsidP="00745673" w:rsidRDefault="00745673" w14:paraId="07459315" w14:textId="77777777">
      <w:pPr>
        <w:rPr>
          <w:rFonts w:ascii="Times New Roman" w:hAnsi="Times New Roman" w:cs="Times New Roman"/>
          <w:lang w:val="en-GB"/>
        </w:rPr>
      </w:pPr>
    </w:p>
    <w:p w:rsidRPr="009747E7" w:rsidR="00745673" w:rsidP="00745673" w:rsidRDefault="00745673" w14:paraId="6537F28F" w14:textId="77777777">
      <w:pPr>
        <w:spacing w:after="0" w:line="240" w:lineRule="auto"/>
        <w:rPr>
          <w:rStyle w:val="Strong"/>
          <w:rFonts w:ascii="Times New Roman" w:hAnsi="Times New Roman" w:cs="Times New Roman"/>
          <w:lang w:val="en-GB"/>
        </w:rPr>
      </w:pPr>
      <w:bookmarkStart w:name="_Toc441566569" w:id="19"/>
      <w:bookmarkStart w:name="_Toc441571321" w:id="20"/>
      <w:bookmarkStart w:name="_Toc441571867" w:id="21"/>
      <w:bookmarkStart w:name="_Toc441656642" w:id="22"/>
      <w:bookmarkStart w:name="_Toc441664766" w:id="23"/>
      <w:bookmarkStart w:name="_Toc448311939" w:id="24"/>
      <w:bookmarkStart w:name="_Toc448317080" w:id="25"/>
      <w:bookmarkStart w:name="_Toc448859599" w:id="26"/>
      <w:bookmarkStart w:name="_Toc448912567" w:id="27"/>
      <w:r w:rsidRPr="009747E7">
        <w:rPr>
          <w:rStyle w:val="Strong"/>
          <w:rFonts w:ascii="Times New Roman" w:hAnsi="Times New Roman" w:cs="Times New Roman"/>
          <w:lang w:val="en-GB"/>
        </w:rPr>
        <w:br w:type="page"/>
      </w:r>
    </w:p>
    <w:p w:rsidRPr="009747E7" w:rsidR="00745673" w:rsidP="00B141EC" w:rsidRDefault="00745673" w14:paraId="22E0FC93" w14:textId="0D50CE50">
      <w:pPr>
        <w:jc w:val="center"/>
        <w:rPr>
          <w:rFonts w:ascii="Times New Roman" w:hAnsi="Times New Roman" w:cs="Times New Roman"/>
          <w:color w:val="00539B"/>
          <w:sz w:val="40"/>
          <w:lang w:val="en-GB"/>
        </w:rPr>
      </w:pPr>
      <w:bookmarkStart w:name="_Toc451769430" w:id="28"/>
      <w:bookmarkStart w:name="_Toc455414160" w:id="29"/>
      <w:bookmarkStart w:name="_Toc455415835" w:id="30"/>
      <w:r w:rsidRPr="009747E7">
        <w:rPr>
          <w:rFonts w:ascii="Times New Roman" w:hAnsi="Times New Roman" w:cs="Times New Roman"/>
          <w:color w:val="00539B"/>
          <w:sz w:val="40"/>
          <w:lang w:val="en-GB"/>
        </w:rPr>
        <w:lastRenderedPageBreak/>
        <w:t>Table of Contents</w:t>
      </w:r>
      <w:bookmarkEnd w:id="19"/>
      <w:bookmarkEnd w:id="20"/>
      <w:bookmarkEnd w:id="21"/>
      <w:bookmarkEnd w:id="22"/>
      <w:bookmarkEnd w:id="23"/>
      <w:bookmarkEnd w:id="24"/>
      <w:bookmarkEnd w:id="25"/>
      <w:bookmarkEnd w:id="26"/>
      <w:bookmarkEnd w:id="27"/>
      <w:bookmarkEnd w:id="28"/>
      <w:bookmarkEnd w:id="29"/>
      <w:bookmarkEnd w:id="30"/>
    </w:p>
    <w:sdt>
      <w:sdtPr>
        <w:rPr>
          <w:rFonts w:ascii="Times New Roman" w:hAnsi="Times New Roman" w:eastAsiaTheme="minorHAnsi"/>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rsidRPr="009747E7" w:rsidR="00745673" w:rsidP="00B141EC" w:rsidRDefault="00745673" w14:paraId="406425CA" w14:textId="4D820FDD">
          <w:pPr>
            <w:pStyle w:val="TOCHeading"/>
            <w:rPr>
              <w:rFonts w:ascii="Times New Roman" w:hAnsi="Times New Roman"/>
              <w:lang w:val="en-GB"/>
            </w:rPr>
          </w:pPr>
        </w:p>
        <w:p w:rsidRPr="005324D1" w:rsidR="005324D1" w:rsidRDefault="00DB6239" w14:paraId="07181763" w14:textId="77777777">
          <w:pPr>
            <w:pStyle w:val="TOC1"/>
            <w:rPr>
              <w:ins w:author="Alba Colomer Padrosa" w:date="2020-12-02T09:22:00Z" w:id="31"/>
              <w:rFonts w:eastAsiaTheme="minorEastAsia"/>
              <w:b w:val="0"/>
              <w:noProof/>
              <w:color w:val="auto"/>
              <w:szCs w:val="22"/>
              <w:lang w:val="es-ES" w:eastAsia="es-ES"/>
              <w:rPrChange w:author="Alba Colomer Padrosa" w:date="2020-12-02T09:22:00Z" w:id="32">
                <w:rPr>
                  <w:ins w:author="Alba Colomer Padrosa" w:date="2020-12-02T09:22:00Z" w:id="33"/>
                  <w:rFonts w:asciiTheme="minorHAnsi" w:hAnsiTheme="minorHAnsi" w:eastAsiaTheme="minorEastAsia" w:cstheme="minorBidi"/>
                  <w:b w:val="0"/>
                  <w:noProof/>
                  <w:color w:val="auto"/>
                  <w:szCs w:val="22"/>
                  <w:lang w:val="es-ES" w:eastAsia="es-ES"/>
                </w:rPr>
              </w:rPrChange>
            </w:rPr>
          </w:pPr>
          <w:r w:rsidRPr="005324D1">
            <w:rPr>
              <w:bCs/>
            </w:rPr>
            <w:fldChar w:fldCharType="begin"/>
          </w:r>
          <w:r w:rsidRPr="005324D1">
            <w:rPr>
              <w:bCs/>
            </w:rPr>
            <w:instrText xml:space="preserve"> TOC \o "1-3" \h \z \u </w:instrText>
          </w:r>
          <w:r w:rsidRPr="005324D1">
            <w:rPr>
              <w:bCs/>
            </w:rPr>
            <w:fldChar w:fldCharType="separate"/>
          </w:r>
          <w:ins w:author="Alba Colomer Padrosa" w:date="2020-12-02T09:22:00Z" w:id="797183722">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"_Toc57793388"</w:instrText>
            </w:r>
            <w:r w:rsidRPr="3050268B">
              <w:rPr>
                <w:rStyle w:val="Hyperlink"/>
                <w:rFonts w:ascii="Times New Roman" w:hAnsi="Times New Roman" w:eastAsia="游ゴシック Light" w:eastAsiaTheme="majorEastAsia"/>
                <w:noProof/>
              </w:rPr>
              <w:instrText xml:space="preserve"> </w:instrText>
            </w:r>
            <w:r w:rsidRPr="005324D1" w:rsidR="005324D1">
              <w:rPr>
                <w:rStyle w:val="Hyperlink"/>
                <w:rFonts w:ascii="Times New Roman" w:hAnsi="Times New Roman" w:eastAsiaTheme="majorEastAsia"/>
                <w:noProof/>
                <w:rPrChange w:author="Alba Colomer Padrosa" w:date="2020-12-02T09:22:00Z" w:id="42">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420955225">
                  <w:rPr>
                    <w:rStyle w:val="Hyperlink"/>
                    <w:rFonts w:eastAsia="游ゴシック Light" w:eastAsiaTheme="majorEastAsia"/>
                    <w:noProof/>
                    <w:lang w:eastAsia="en-US"/>
                  </w:rPr>
                </w:rPrChange>
              </w:rPr>
              <w:t>1</w:t>
            </w:r>
            <w:r w:rsidRPr="005324D1" w:rsidR="005324D1">
              <w:rPr>
                <w:rFonts w:eastAsiaTheme="minorEastAsia"/>
                <w:b w:val="0"/>
                <w:noProof/>
                <w:color w:val="auto"/>
                <w:szCs w:val="22"/>
                <w:lang w:val="es-ES" w:eastAsia="es-ES"/>
                <w:rPrChange w:author="Alba Colomer Padrosa" w:date="2020-12-02T09:22:00Z" w:id="45">
                  <w:rPr>
                    <w:rFonts w:asciiTheme="minorHAnsi" w:hAnsiTheme="minorHAnsi" w:eastAsiaTheme="minorEastAsia" w:cstheme="minorBidi"/>
                    <w:b w:val="0"/>
                    <w:noProof/>
                    <w:color w:val="auto"/>
                    <w:szCs w:val="22"/>
                    <w:lang w:val="es-ES" w:eastAsia="es-ES"/>
                  </w:rPr>
                </w:rPrChange>
              </w:rPr>
              <w:tab/>
            </w:r>
            <w:r w:rsidRPr="3050268B" w:rsidR="3050268B">
              <w:rPr>
                <w:rStyle w:val="Hyperlink"/>
                <w:rFonts w:ascii="Times New Roman" w:hAnsi="Times New Roman" w:eastAsia="游ゴシック Light" w:eastAsiaTheme="majorEastAsia"/>
                <w:noProof/>
                <w:lang w:eastAsia="en-US"/>
                <w:rPrChange w:author="Alba Colomer Padrosa" w:date="2020-12-02T09:22:00Z" w:id="2105026234">
                  <w:rPr>
                    <w:rStyle w:val="Hyperlink"/>
                    <w:rFonts w:eastAsia="游ゴシック Light" w:eastAsiaTheme="majorEastAsia"/>
                    <w:noProof/>
                    <w:lang w:eastAsia="en-US"/>
                  </w:rPr>
                </w:rPrChange>
              </w:rPr>
              <w:t>Introduction</w:t>
            </w:r>
            <w:r w:rsidRPr="005324D1" w:rsidR="005324D1">
              <w:rPr>
                <w:noProof/>
                <w:webHidden/>
                <w:rPrChange w:author="Alba Colomer Padrosa" w:date="2020-12-02T09:22:00Z" w:id="47">
                  <w:rPr>
                    <w:noProof/>
                    <w:webHidden/>
                  </w:rPr>
                </w:rPrChange>
              </w:rPr>
              <w:tab/>
            </w:r>
            <w:r w:rsidRPr="3050268B">
              <w:rPr>
                <w:noProof/>
              </w:rPr>
              <w:fldChar w:fldCharType="begin"/>
            </w:r>
            <w:r w:rsidRPr="3050268B">
              <w:rPr>
                <w:noProof/>
              </w:rPr>
              <w:instrText xml:space="preserve"> PAGEREF _Toc57793388 \h </w:instrText>
            </w:r>
            <w:r w:rsidRPr="005324D1" w:rsidR="005324D1">
              <w:rPr>
                <w:noProof/>
                <w:webHidden/>
                <w:rPrChange w:author="Alba Colomer Padrosa" w:date="2020-12-02T09:22:00Z" w:id="50">
                  <w:rPr>
                    <w:noProof/>
                    <w:webHidden/>
                  </w:rPr>
                </w:rPrChange>
              </w:rPr>
            </w:r>
          </w:ins>
          <w:r w:rsidRPr="005324D1" w:rsidR="005324D1">
            <w:rPr>
              <w:noProof/>
              <w:webHidden/>
            </w:rPr>
            <w:fldChar w:fldCharType="separate"/>
          </w:r>
          <w:ins w:author="Alba Colomer Padrosa" w:date="2020-12-02T09:22:00Z" w:id="87245538">
            <w:r w:rsidRPr="3050268B" w:rsidR="3050268B">
              <w:rPr>
                <w:noProof/>
                <w:rPrChange w:author="Alba Colomer Padrosa" w:date="2020-12-02T09:22:00Z" w:id="275540195">
                  <w:rPr>
                    <w:noProof/>
                  </w:rPr>
                </w:rPrChange>
              </w:rPr>
              <w:t>8</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4245E258" w14:textId="77777777">
          <w:pPr>
            <w:pStyle w:val="TOC2"/>
            <w:tabs>
              <w:tab w:val="left" w:pos="880"/>
              <w:tab w:val="right" w:leader="dot" w:pos="9016"/>
            </w:tabs>
            <w:rPr>
              <w:ins w:author="Alba Colomer Padrosa" w:date="2020-12-02T09:22:00Z" w:id="56"/>
              <w:rFonts w:eastAsiaTheme="minorEastAsia"/>
              <w:noProof/>
              <w:color w:val="auto"/>
              <w:szCs w:val="22"/>
              <w:lang w:val="es-ES" w:eastAsia="es-ES"/>
              <w:rPrChange w:author="Alba Colomer Padrosa" w:date="2020-12-02T09:22:00Z" w:id="57">
                <w:rPr>
                  <w:ins w:author="Alba Colomer Padrosa" w:date="2020-12-02T09:22:00Z" w:id="58"/>
                  <w:rFonts w:asciiTheme="minorHAnsi" w:hAnsiTheme="minorHAnsi" w:eastAsiaTheme="minorEastAsia" w:cstheme="minorBidi"/>
                  <w:noProof/>
                  <w:color w:val="auto"/>
                  <w:szCs w:val="22"/>
                  <w:lang w:val="es-ES" w:eastAsia="es-ES"/>
                </w:rPr>
              </w:rPrChange>
            </w:rPr>
          </w:pPr>
          <w:ins w:author="Alba Colomer Padrosa" w:date="2020-12-02T09:22:00Z" w:id="760094981">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"_Toc57793389"</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64">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1439831416">
                  <w:rPr>
                    <w:rStyle w:val="Hyperlink"/>
                    <w:rFonts w:eastAsia="游ゴシック Light" w:eastAsiaTheme="majorEastAsia"/>
                    <w:noProof/>
                  </w:rPr>
                </w:rPrChange>
              </w:rPr>
              <w:t>1.1</w:t>
            </w:r>
            <w:r w:rsidRPr="005324D1">
              <w:rPr>
                <w:rFonts w:eastAsiaTheme="minorEastAsia"/>
                <w:noProof/>
                <w:color w:val="auto"/>
                <w:szCs w:val="22"/>
                <w:lang w:val="es-ES" w:eastAsia="es-ES"/>
                <w:rPrChange w:author="Alba Colomer Padrosa" w:date="2020-12-02T09:22:00Z" w:id="67">
                  <w:rPr>
                    <w:rFonts w:asciiTheme="minorHAnsi" w:hAnsiTheme="minorHAnsi" w:eastAsiaTheme="minorEastAsia" w:cstheme="minorBidi"/>
                    <w:noProof/>
                    <w:color w:val="auto"/>
                    <w:szCs w:val="22"/>
                    <w:lang w:val="es-ES" w:eastAsia="es-ES"/>
                  </w:rPr>
                </w:rPrChange>
              </w:rPr>
              <w:tab/>
            </w:r>
            <w:r w:rsidRPr="3050268B" w:rsidR="3050268B">
              <w:rPr>
                <w:rStyle w:val="Hyperlink"/>
                <w:rFonts w:ascii="Times New Roman" w:hAnsi="Times New Roman" w:eastAsia="游ゴシック Light" w:eastAsiaTheme="majorEastAsia"/>
                <w:noProof/>
                <w:rPrChange w:author="Alba Colomer Padrosa" w:date="2020-12-02T09:22:00Z" w:id="1736748201">
                  <w:rPr>
                    <w:rStyle w:val="Hyperlink"/>
                    <w:rFonts w:eastAsia="游ゴシック Light" w:eastAsiaTheme="majorEastAsia"/>
                    <w:noProof/>
                  </w:rPr>
                </w:rPrChange>
              </w:rPr>
              <w:t>Aim of the document</w:t>
            </w:r>
            <w:r w:rsidRPr="005324D1">
              <w:rPr>
                <w:noProof/>
                <w:webHidden/>
                <w:rPrChange w:author="Alba Colomer Padrosa" w:date="2020-12-02T09:22:00Z" w:id="69">
                  <w:rPr>
                    <w:noProof/>
                    <w:webHidden/>
                  </w:rPr>
                </w:rPrChange>
              </w:rPr>
              <w:tab/>
            </w:r>
            <w:r w:rsidRPr="3050268B">
              <w:rPr>
                <w:noProof/>
              </w:rPr>
              <w:fldChar w:fldCharType="begin"/>
            </w:r>
            <w:r w:rsidRPr="3050268B">
              <w:rPr>
                <w:noProof/>
              </w:rPr>
              <w:instrText xml:space="preserve"> PAGEREF _Toc57793389 \h </w:instrText>
            </w:r>
            <w:r w:rsidRPr="005324D1">
              <w:rPr>
                <w:noProof/>
                <w:webHidden/>
                <w:rPrChange w:author="Alba Colomer Padrosa" w:date="2020-12-02T09:22:00Z" w:id="72">
                  <w:rPr>
                    <w:noProof/>
                    <w:webHidden/>
                  </w:rPr>
                </w:rPrChange>
              </w:rPr>
            </w:r>
          </w:ins>
          <w:r w:rsidRPr="005324D1">
            <w:rPr>
              <w:noProof/>
              <w:webHidden/>
            </w:rPr>
            <w:fldChar w:fldCharType="separate"/>
          </w:r>
          <w:ins w:author="Alba Colomer Padrosa" w:date="2020-12-02T09:22:00Z" w:id="2020801488">
            <w:r w:rsidRPr="3050268B" w:rsidR="3050268B">
              <w:rPr>
                <w:noProof/>
                <w:rPrChange w:author="Alba Colomer Padrosa" w:date="2020-12-02T09:22:00Z" w:id="2124414505">
                  <w:rPr>
                    <w:noProof/>
                  </w:rPr>
                </w:rPrChange>
              </w:rPr>
              <w:t>8</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0E091859" w14:textId="77777777">
          <w:pPr>
            <w:pStyle w:val="TOC2"/>
            <w:tabs>
              <w:tab w:val="left" w:pos="880"/>
              <w:tab w:val="right" w:leader="dot" w:pos="9016"/>
            </w:tabs>
            <w:rPr>
              <w:ins w:author="Alba Colomer Padrosa" w:date="2020-12-02T09:22:00Z" w:id="78"/>
              <w:rFonts w:eastAsiaTheme="minorEastAsia"/>
              <w:noProof/>
              <w:color w:val="auto"/>
              <w:szCs w:val="22"/>
              <w:lang w:val="es-ES" w:eastAsia="es-ES"/>
              <w:rPrChange w:author="Alba Colomer Padrosa" w:date="2020-12-02T09:22:00Z" w:id="79">
                <w:rPr>
                  <w:ins w:author="Alba Colomer Padrosa" w:date="2020-12-02T09:22:00Z" w:id="80"/>
                  <w:rFonts w:asciiTheme="minorHAnsi" w:hAnsiTheme="minorHAnsi" w:eastAsiaTheme="minorEastAsia" w:cstheme="minorBidi"/>
                  <w:noProof/>
                  <w:color w:val="auto"/>
                  <w:szCs w:val="22"/>
                  <w:lang w:val="es-ES" w:eastAsia="es-ES"/>
                </w:rPr>
              </w:rPrChange>
            </w:rPr>
          </w:pPr>
          <w:ins w:author="Alba Colomer Padrosa" w:date="2020-12-02T09:22:00Z" w:id="1499283740">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"_Toc57793390"</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86">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867212561">
                  <w:rPr>
                    <w:rStyle w:val="Hyperlink"/>
                    <w:rFonts w:eastAsia="游ゴシック Light" w:eastAsiaTheme="majorEastAsia"/>
                    <w:noProof/>
                  </w:rPr>
                </w:rPrChange>
              </w:rPr>
              <w:t>1.2</w:t>
            </w:r>
            <w:r w:rsidRPr="005324D1">
              <w:rPr>
                <w:rFonts w:eastAsiaTheme="minorEastAsia"/>
                <w:noProof/>
                <w:color w:val="auto"/>
                <w:szCs w:val="22"/>
                <w:lang w:val="es-ES" w:eastAsia="es-ES"/>
                <w:rPrChange w:author="Alba Colomer Padrosa" w:date="2020-12-02T09:22:00Z" w:id="89">
                  <w:rPr>
                    <w:rFonts w:asciiTheme="minorHAnsi" w:hAnsiTheme="minorHAnsi" w:eastAsiaTheme="minorEastAsia" w:cstheme="minorBidi"/>
                    <w:noProof/>
                    <w:color w:val="auto"/>
                    <w:szCs w:val="22"/>
                    <w:lang w:val="es-ES" w:eastAsia="es-ES"/>
                  </w:rPr>
                </w:rPrChange>
              </w:rPr>
              <w:tab/>
            </w:r>
            <w:r w:rsidRPr="3050268B" w:rsidR="3050268B">
              <w:rPr>
                <w:rStyle w:val="Hyperlink"/>
                <w:rFonts w:ascii="Times New Roman" w:hAnsi="Times New Roman" w:eastAsia="游ゴシック Light" w:eastAsiaTheme="majorEastAsia"/>
                <w:noProof/>
                <w:rPrChange w:author="Alba Colomer Padrosa" w:date="2020-12-02T09:22:00Z" w:id="1478549526">
                  <w:rPr>
                    <w:rStyle w:val="Hyperlink"/>
                    <w:rFonts w:eastAsia="游ゴシック Light" w:eastAsiaTheme="majorEastAsia"/>
                    <w:noProof/>
                  </w:rPr>
                </w:rPrChange>
              </w:rPr>
              <w:t>Alignment with regulation</w:t>
            </w:r>
            <w:r w:rsidRPr="005324D1">
              <w:rPr>
                <w:noProof/>
                <w:webHidden/>
                <w:rPrChange w:author="Alba Colomer Padrosa" w:date="2020-12-02T09:22:00Z" w:id="91">
                  <w:rPr>
                    <w:noProof/>
                    <w:webHidden/>
                  </w:rPr>
                </w:rPrChange>
              </w:rPr>
              <w:tab/>
            </w:r>
            <w:r w:rsidRPr="3050268B">
              <w:rPr>
                <w:noProof/>
              </w:rPr>
              <w:fldChar w:fldCharType="begin"/>
            </w:r>
            <w:r w:rsidRPr="3050268B">
              <w:rPr>
                <w:noProof/>
              </w:rPr>
              <w:instrText xml:space="preserve"> PAGEREF _Toc57793390 \h </w:instrText>
            </w:r>
            <w:r w:rsidRPr="005324D1">
              <w:rPr>
                <w:noProof/>
                <w:webHidden/>
                <w:rPrChange w:author="Alba Colomer Padrosa" w:date="2020-12-02T09:22:00Z" w:id="94">
                  <w:rPr>
                    <w:noProof/>
                    <w:webHidden/>
                  </w:rPr>
                </w:rPrChange>
              </w:rPr>
            </w:r>
          </w:ins>
          <w:r w:rsidRPr="005324D1">
            <w:rPr>
              <w:noProof/>
              <w:webHidden/>
            </w:rPr>
            <w:fldChar w:fldCharType="separate"/>
          </w:r>
          <w:ins w:author="Alba Colomer Padrosa" w:date="2020-12-02T09:22:00Z" w:id="410132801">
            <w:r w:rsidRPr="3050268B" w:rsidR="3050268B">
              <w:rPr>
                <w:noProof/>
                <w:rPrChange w:author="Alba Colomer Padrosa" w:date="2020-12-02T09:22:00Z" w:id="1106141973">
                  <w:rPr>
                    <w:noProof/>
                  </w:rPr>
                </w:rPrChange>
              </w:rPr>
              <w:t>8</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0DF7C1A9" w14:textId="77777777">
          <w:pPr>
            <w:pStyle w:val="TOC1"/>
            <w:rPr>
              <w:ins w:author="Alba Colomer Padrosa" w:date="2020-12-02T09:22:00Z" w:id="100"/>
              <w:rFonts w:eastAsiaTheme="minorEastAsia"/>
              <w:b w:val="0"/>
              <w:noProof/>
              <w:color w:val="auto"/>
              <w:szCs w:val="22"/>
              <w:lang w:val="es-ES" w:eastAsia="es-ES"/>
              <w:rPrChange w:author="Alba Colomer Padrosa" w:date="2020-12-02T09:22:00Z" w:id="101">
                <w:rPr>
                  <w:ins w:author="Alba Colomer Padrosa" w:date="2020-12-02T09:22:00Z" w:id="102"/>
                  <w:rFonts w:asciiTheme="minorHAnsi" w:hAnsiTheme="minorHAnsi" w:eastAsiaTheme="minorEastAsia" w:cstheme="minorBidi"/>
                  <w:b w:val="0"/>
                  <w:noProof/>
                  <w:color w:val="auto"/>
                  <w:szCs w:val="22"/>
                  <w:lang w:val="es-ES" w:eastAsia="es-ES"/>
                </w:rPr>
              </w:rPrChange>
            </w:rPr>
          </w:pPr>
          <w:ins w:author="Alba Colomer Padrosa" w:date="2020-12-02T09:22:00Z" w:id="1568194778">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"_Toc57793391"</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108">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680093617">
                  <w:rPr>
                    <w:rStyle w:val="Hyperlink"/>
                    <w:rFonts w:eastAsia="游ゴシック Light" w:eastAsiaTheme="majorEastAsia"/>
                    <w:noProof/>
                    <w:lang w:eastAsia="en-US"/>
                  </w:rPr>
                </w:rPrChange>
              </w:rPr>
              <w:t>2</w:t>
            </w:r>
            <w:r w:rsidRPr="005324D1">
              <w:rPr>
                <w:rFonts w:eastAsiaTheme="minorEastAsia"/>
                <w:b w:val="0"/>
                <w:noProof/>
                <w:color w:val="auto"/>
                <w:szCs w:val="22"/>
                <w:lang w:val="es-ES" w:eastAsia="es-ES"/>
                <w:rPrChange w:author="Alba Colomer Padrosa" w:date="2020-12-02T09:22:00Z" w:id="111">
                  <w:rPr>
                    <w:rFonts w:asciiTheme="minorHAnsi" w:hAnsiTheme="minorHAnsi" w:eastAsiaTheme="minorEastAsia" w:cstheme="minorBidi"/>
                    <w:b w:val="0"/>
                    <w:noProof/>
                    <w:color w:val="auto"/>
                    <w:szCs w:val="22"/>
                    <w:lang w:val="es-ES" w:eastAsia="es-ES"/>
                  </w:rPr>
                </w:rPrChange>
              </w:rPr>
              <w:tab/>
            </w:r>
            <w:r w:rsidRPr="3050268B" w:rsidR="3050268B">
              <w:rPr>
                <w:rStyle w:val="Hyperlink"/>
                <w:rFonts w:ascii="Times New Roman" w:hAnsi="Times New Roman" w:eastAsia="游ゴシック Light" w:eastAsiaTheme="majorEastAsia"/>
                <w:noProof/>
                <w:lang w:eastAsia="en-US"/>
                <w:rPrChange w:author="Alba Colomer Padrosa" w:date="2020-12-02T09:22:00Z" w:id="404790384">
                  <w:rPr>
                    <w:rStyle w:val="Hyperlink"/>
                    <w:rFonts w:eastAsia="游ゴシック Light" w:eastAsiaTheme="majorEastAsia"/>
                    <w:noProof/>
                    <w:lang w:eastAsia="en-US"/>
                  </w:rPr>
                </w:rPrChange>
              </w:rPr>
              <w:t>Technical design</w:t>
            </w:r>
            <w:r w:rsidRPr="005324D1">
              <w:rPr>
                <w:noProof/>
                <w:webHidden/>
                <w:rPrChange w:author="Alba Colomer Padrosa" w:date="2020-12-02T09:22:00Z" w:id="113">
                  <w:rPr>
                    <w:noProof/>
                    <w:webHidden/>
                  </w:rPr>
                </w:rPrChange>
              </w:rPr>
              <w:tab/>
            </w:r>
            <w:r w:rsidRPr="3050268B">
              <w:rPr>
                <w:noProof/>
              </w:rPr>
              <w:fldChar w:fldCharType="begin"/>
            </w:r>
            <w:r w:rsidRPr="3050268B">
              <w:rPr>
                <w:noProof/>
              </w:rPr>
              <w:instrText xml:space="preserve"> PAGEREF _Toc57793391 \h </w:instrText>
            </w:r>
            <w:r w:rsidRPr="005324D1">
              <w:rPr>
                <w:noProof/>
                <w:webHidden/>
                <w:rPrChange w:author="Alba Colomer Padrosa" w:date="2020-12-02T09:22:00Z" w:id="116">
                  <w:rPr>
                    <w:noProof/>
                    <w:webHidden/>
                  </w:rPr>
                </w:rPrChange>
              </w:rPr>
            </w:r>
          </w:ins>
          <w:r w:rsidRPr="005324D1">
            <w:rPr>
              <w:noProof/>
              <w:webHidden/>
            </w:rPr>
            <w:fldChar w:fldCharType="separate"/>
          </w:r>
          <w:ins w:author="Alba Colomer Padrosa" w:date="2020-12-02T09:22:00Z" w:id="512987770">
            <w:r w:rsidRPr="3050268B" w:rsidR="3050268B">
              <w:rPr>
                <w:noProof/>
                <w:rPrChange w:author="Alba Colomer Padrosa" w:date="2020-12-02T09:22:00Z" w:id="290896623">
                  <w:rPr>
                    <w:noProof/>
                  </w:rPr>
                </w:rPrChange>
              </w:rPr>
              <w:t>8</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74CD3420" w14:textId="77777777">
          <w:pPr>
            <w:pStyle w:val="TOC2"/>
            <w:tabs>
              <w:tab w:val="right" w:leader="dot" w:pos="9016"/>
            </w:tabs>
            <w:rPr>
              <w:ins w:author="Alba Colomer Padrosa" w:date="2020-12-02T09:22:00Z" w:id="122"/>
              <w:rFonts w:eastAsiaTheme="minorEastAsia"/>
              <w:noProof/>
              <w:color w:val="auto"/>
              <w:szCs w:val="22"/>
              <w:lang w:val="es-ES" w:eastAsia="es-ES"/>
              <w:rPrChange w:author="Alba Colomer Padrosa" w:date="2020-12-02T09:22:00Z" w:id="123">
                <w:rPr>
                  <w:ins w:author="Alba Colomer Padrosa" w:date="2020-12-02T09:22:00Z" w:id="124"/>
                  <w:rFonts w:asciiTheme="minorHAnsi" w:hAnsiTheme="minorHAnsi" w:eastAsiaTheme="minorEastAsia" w:cstheme="minorBidi"/>
                  <w:noProof/>
                  <w:color w:val="auto"/>
                  <w:szCs w:val="22"/>
                  <w:lang w:val="es-ES" w:eastAsia="es-ES"/>
                </w:rPr>
              </w:rPrChange>
            </w:rPr>
          </w:pPr>
          <w:ins w:author="Alba Colomer Padrosa" w:date="2020-12-02T09:22:00Z" w:id="110314680">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"_Toc57793392"</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13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547463477">
                  <w:rPr>
                    <w:rStyle w:val="Hyperlink"/>
                    <w:rFonts w:eastAsia="游ゴシック Light" w:eastAsiaTheme="majorEastAsia"/>
                    <w:noProof/>
                    <w:lang w:eastAsia="en-US"/>
                  </w:rPr>
                </w:rPrChange>
              </w:rPr>
              <w:t>2.1 Business process model</w:t>
            </w:r>
            <w:r w:rsidRPr="005324D1">
              <w:rPr>
                <w:noProof/>
                <w:webHidden/>
                <w:rPrChange w:author="Alba Colomer Padrosa" w:date="2020-12-02T09:22:00Z" w:id="133">
                  <w:rPr>
                    <w:noProof/>
                    <w:webHidden/>
                  </w:rPr>
                </w:rPrChange>
              </w:rPr>
              <w:tab/>
            </w:r>
            <w:r w:rsidRPr="3050268B">
              <w:rPr>
                <w:noProof/>
              </w:rPr>
              <w:fldChar w:fldCharType="begin"/>
            </w:r>
            <w:r w:rsidRPr="3050268B">
              <w:rPr>
                <w:noProof/>
              </w:rPr>
              <w:instrText xml:space="preserve"> PAGEREF _Toc57793392 \h </w:instrText>
            </w:r>
            <w:r w:rsidRPr="005324D1">
              <w:rPr>
                <w:noProof/>
                <w:webHidden/>
                <w:rPrChange w:author="Alba Colomer Padrosa" w:date="2020-12-02T09:22:00Z" w:id="136">
                  <w:rPr>
                    <w:noProof/>
                    <w:webHidden/>
                  </w:rPr>
                </w:rPrChange>
              </w:rPr>
            </w:r>
          </w:ins>
          <w:r w:rsidRPr="005324D1">
            <w:rPr>
              <w:noProof/>
              <w:webHidden/>
            </w:rPr>
            <w:fldChar w:fldCharType="separate"/>
          </w:r>
          <w:ins w:author="Alba Colomer Padrosa" w:date="2020-12-02T09:22:00Z" w:id="517240582">
            <w:r w:rsidRPr="3050268B" w:rsidR="3050268B">
              <w:rPr>
                <w:noProof/>
                <w:rPrChange w:author="Alba Colomer Padrosa" w:date="2020-12-02T09:22:00Z" w:id="409309324">
                  <w:rPr>
                    <w:noProof/>
                  </w:rPr>
                </w:rPrChange>
              </w:rPr>
              <w:t>8</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7F55B79E" w14:textId="77777777">
          <w:pPr>
            <w:pStyle w:val="TOC2"/>
            <w:tabs>
              <w:tab w:val="right" w:leader="dot" w:pos="9016"/>
            </w:tabs>
            <w:rPr>
              <w:ins w:author="Alba Colomer Padrosa" w:date="2020-12-02T09:22:00Z" w:id="142"/>
              <w:rFonts w:eastAsiaTheme="minorEastAsia"/>
              <w:noProof/>
              <w:color w:val="auto"/>
              <w:szCs w:val="22"/>
              <w:lang w:val="es-ES" w:eastAsia="es-ES"/>
              <w:rPrChange w:author="Alba Colomer Padrosa" w:date="2020-12-02T09:22:00Z" w:id="143">
                <w:rPr>
                  <w:ins w:author="Alba Colomer Padrosa" w:date="2020-12-02T09:22:00Z" w:id="144"/>
                  <w:rFonts w:asciiTheme="minorHAnsi" w:hAnsiTheme="minorHAnsi" w:eastAsiaTheme="minorEastAsia" w:cstheme="minorBidi"/>
                  <w:noProof/>
                  <w:color w:val="auto"/>
                  <w:szCs w:val="22"/>
                  <w:lang w:val="es-ES" w:eastAsia="es-ES"/>
                </w:rPr>
              </w:rPrChange>
            </w:rPr>
          </w:pPr>
          <w:ins w:author="Alba Colomer Padrosa" w:date="2020-12-02T09:22:00Z" w:id="1738639546">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"_Toc57793393"</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15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527609773">
                  <w:rPr>
                    <w:rStyle w:val="Hyperlink"/>
                    <w:rFonts w:eastAsia="游ゴシック Light" w:eastAsiaTheme="majorEastAsia"/>
                    <w:noProof/>
                    <w:lang w:eastAsia="en-US"/>
                  </w:rPr>
                </w:rPrChange>
              </w:rPr>
              <w:t>2.2 State-chart diagram</w:t>
            </w:r>
            <w:r w:rsidRPr="005324D1">
              <w:rPr>
                <w:noProof/>
                <w:webHidden/>
                <w:rPrChange w:author="Alba Colomer Padrosa" w:date="2020-12-02T09:22:00Z" w:id="153">
                  <w:rPr>
                    <w:noProof/>
                    <w:webHidden/>
                  </w:rPr>
                </w:rPrChange>
              </w:rPr>
              <w:tab/>
            </w:r>
            <w:r w:rsidRPr="3050268B">
              <w:rPr>
                <w:noProof/>
              </w:rPr>
              <w:fldChar w:fldCharType="begin"/>
            </w:r>
            <w:r w:rsidRPr="3050268B">
              <w:rPr>
                <w:noProof/>
              </w:rPr>
              <w:instrText xml:space="preserve"> PAGEREF _Toc57793393 \h </w:instrText>
            </w:r>
            <w:r w:rsidRPr="005324D1">
              <w:rPr>
                <w:noProof/>
                <w:webHidden/>
                <w:rPrChange w:author="Alba Colomer Padrosa" w:date="2020-12-02T09:22:00Z" w:id="156">
                  <w:rPr>
                    <w:noProof/>
                    <w:webHidden/>
                  </w:rPr>
                </w:rPrChange>
              </w:rPr>
            </w:r>
          </w:ins>
          <w:r w:rsidRPr="005324D1">
            <w:rPr>
              <w:noProof/>
              <w:webHidden/>
            </w:rPr>
            <w:fldChar w:fldCharType="separate"/>
          </w:r>
          <w:ins w:author="Alba Colomer Padrosa" w:date="2020-12-02T09:22:00Z" w:id="1607046927">
            <w:r w:rsidRPr="3050268B" w:rsidR="3050268B">
              <w:rPr>
                <w:noProof/>
                <w:rPrChange w:author="Alba Colomer Padrosa" w:date="2020-12-02T09:22:00Z" w:id="1572199186">
                  <w:rPr>
                    <w:noProof/>
                  </w:rPr>
                </w:rPrChange>
              </w:rPr>
              <w:t>9</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16721C51" w14:textId="77777777">
          <w:pPr>
            <w:pStyle w:val="TOC2"/>
            <w:tabs>
              <w:tab w:val="right" w:leader="dot" w:pos="9016"/>
            </w:tabs>
            <w:rPr>
              <w:ins w:author="Alba Colomer Padrosa" w:date="2020-12-02T09:22:00Z" w:id="162"/>
              <w:rFonts w:eastAsiaTheme="minorEastAsia"/>
              <w:noProof/>
              <w:color w:val="auto"/>
              <w:szCs w:val="22"/>
              <w:lang w:val="es-ES" w:eastAsia="es-ES"/>
              <w:rPrChange w:author="Alba Colomer Padrosa" w:date="2020-12-02T09:22:00Z" w:id="163">
                <w:rPr>
                  <w:ins w:author="Alba Colomer Padrosa" w:date="2020-12-02T09:22:00Z" w:id="164"/>
                  <w:rFonts w:asciiTheme="minorHAnsi" w:hAnsiTheme="minorHAnsi" w:eastAsiaTheme="minorEastAsia" w:cstheme="minorBidi"/>
                  <w:noProof/>
                  <w:color w:val="auto"/>
                  <w:szCs w:val="22"/>
                  <w:lang w:val="es-ES" w:eastAsia="es-ES"/>
                </w:rPr>
              </w:rPrChange>
            </w:rPr>
          </w:pPr>
          <w:ins w:author="Alba Colomer Padrosa" w:date="2020-12-02T09:22:00Z" w:id="1121221729">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"_Toc57793394"</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17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105551606">
                  <w:rPr>
                    <w:rStyle w:val="Hyperlink"/>
                    <w:rFonts w:eastAsia="游ゴシック Light" w:eastAsiaTheme="majorEastAsia"/>
                    <w:noProof/>
                    <w:lang w:eastAsia="en-US"/>
                  </w:rPr>
                </w:rPrChange>
              </w:rPr>
              <w:t>2.3 OCDS building blocks applied</w:t>
            </w:r>
            <w:r w:rsidRPr="005324D1">
              <w:rPr>
                <w:noProof/>
                <w:webHidden/>
                <w:rPrChange w:author="Alba Colomer Padrosa" w:date="2020-12-02T09:22:00Z" w:id="173">
                  <w:rPr>
                    <w:noProof/>
                    <w:webHidden/>
                  </w:rPr>
                </w:rPrChange>
              </w:rPr>
              <w:tab/>
            </w:r>
            <w:r w:rsidRPr="3050268B">
              <w:rPr>
                <w:noProof/>
              </w:rPr>
              <w:fldChar w:fldCharType="begin"/>
            </w:r>
            <w:r w:rsidRPr="3050268B">
              <w:rPr>
                <w:noProof/>
              </w:rPr>
              <w:instrText xml:space="preserve"> PAGEREF _Toc57793394 \h </w:instrText>
            </w:r>
            <w:r w:rsidRPr="005324D1">
              <w:rPr>
                <w:noProof/>
                <w:webHidden/>
                <w:rPrChange w:author="Alba Colomer Padrosa" w:date="2020-12-02T09:22:00Z" w:id="176">
                  <w:rPr>
                    <w:noProof/>
                    <w:webHidden/>
                  </w:rPr>
                </w:rPrChange>
              </w:rPr>
            </w:r>
          </w:ins>
          <w:r w:rsidRPr="005324D1">
            <w:rPr>
              <w:noProof/>
              <w:webHidden/>
            </w:rPr>
            <w:fldChar w:fldCharType="separate"/>
          </w:r>
          <w:ins w:author="Alba Colomer Padrosa" w:date="2020-12-02T09:22:00Z" w:id="953622220">
            <w:r w:rsidRPr="3050268B" w:rsidR="3050268B">
              <w:rPr>
                <w:noProof/>
                <w:rPrChange w:author="Alba Colomer Padrosa" w:date="2020-12-02T09:22:00Z" w:id="518742083">
                  <w:rPr>
                    <w:noProof/>
                  </w:rPr>
                </w:rPrChange>
              </w:rPr>
              <w:t>9</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32B502E7" w14:textId="77777777">
          <w:pPr>
            <w:pStyle w:val="TOC3"/>
            <w:rPr>
              <w:ins w:author="Alba Colomer Padrosa" w:date="2020-12-02T09:22:00Z" w:id="182"/>
              <w:noProof/>
              <w:lang w:val="es-ES" w:eastAsia="es-ES"/>
              <w:rPrChange w:author="Alba Colomer Padrosa" w:date="2020-12-02T09:22:00Z" w:id="183">
                <w:rPr>
                  <w:ins w:author="Alba Colomer Padrosa" w:date="2020-12-02T09:22:00Z" w:id="184"/>
                  <w:rFonts w:asciiTheme="minorHAnsi" w:hAnsiTheme="minorHAnsi" w:cstheme="minorBidi"/>
                  <w:noProof/>
                  <w:lang w:val="es-ES" w:eastAsia="es-ES"/>
                </w:rPr>
              </w:rPrChange>
            </w:rPr>
          </w:pPr>
          <w:ins w:author="Alba Colomer Padrosa" w:date="2020-12-02T09:22:00Z" w:id="2091307170">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"_Toc57793395"</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1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699602659">
                  <w:rPr>
                    <w:rStyle w:val="Hyperlink"/>
                    <w:noProof/>
                  </w:rPr>
                </w:rPrChange>
              </w:rPr>
              <w:t>2.3.1 Tender</w:t>
            </w:r>
            <w:r w:rsidRPr="005324D1">
              <w:rPr>
                <w:noProof/>
                <w:webHidden/>
                <w:rPrChange w:author="Alba Colomer Padrosa" w:date="2020-12-02T09:22:00Z" w:id="193">
                  <w:rPr>
                    <w:noProof/>
                    <w:webHidden/>
                  </w:rPr>
                </w:rPrChange>
              </w:rPr>
              <w:tab/>
            </w:r>
            <w:r w:rsidRPr="3050268B">
              <w:rPr>
                <w:noProof/>
              </w:rPr>
              <w:fldChar w:fldCharType="begin"/>
            </w:r>
            <w:r w:rsidRPr="3050268B">
              <w:rPr>
                <w:noProof/>
              </w:rPr>
              <w:instrText xml:space="preserve"> PAGEREF _Toc57793395 \h </w:instrText>
            </w:r>
            <w:r w:rsidRPr="005324D1">
              <w:rPr>
                <w:noProof/>
                <w:webHidden/>
                <w:rPrChange w:author="Alba Colomer Padrosa" w:date="2020-12-02T09:22:00Z" w:id="196">
                  <w:rPr>
                    <w:noProof/>
                    <w:webHidden/>
                  </w:rPr>
                </w:rPrChange>
              </w:rPr>
            </w:r>
          </w:ins>
          <w:r w:rsidRPr="005324D1">
            <w:rPr>
              <w:noProof/>
              <w:webHidden/>
            </w:rPr>
            <w:fldChar w:fldCharType="separate"/>
          </w:r>
          <w:ins w:author="Alba Colomer Padrosa" w:date="2020-12-02T09:22:00Z" w:id="1432833022">
            <w:r w:rsidRPr="3050268B" w:rsidR="3050268B">
              <w:rPr>
                <w:noProof/>
                <w:rPrChange w:author="Alba Colomer Padrosa" w:date="2020-12-02T09:22:00Z" w:id="2091821748">
                  <w:rPr>
                    <w:noProof/>
                  </w:rPr>
                </w:rPrChange>
              </w:rPr>
              <w:t>9</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653D2996" w14:textId="77777777">
          <w:pPr>
            <w:pStyle w:val="TOC3"/>
            <w:rPr>
              <w:ins w:author="Alba Colomer Padrosa" w:date="2020-12-02T09:22:00Z" w:id="202"/>
              <w:noProof/>
              <w:lang w:val="es-ES" w:eastAsia="es-ES"/>
              <w:rPrChange w:author="Alba Colomer Padrosa" w:date="2020-12-02T09:22:00Z" w:id="203">
                <w:rPr>
                  <w:ins w:author="Alba Colomer Padrosa" w:date="2020-12-02T09:22:00Z" w:id="204"/>
                  <w:rFonts w:asciiTheme="minorHAnsi" w:hAnsiTheme="minorHAnsi" w:cstheme="minorBidi"/>
                  <w:noProof/>
                  <w:lang w:val="es-ES" w:eastAsia="es-ES"/>
                </w:rPr>
              </w:rPrChange>
            </w:rPr>
          </w:pPr>
          <w:ins w:author="Alba Colomer Padrosa" w:date="2020-12-02T09:22:00Z" w:id="169363534">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"_Toc57793396"</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2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737629075">
                  <w:rPr>
                    <w:rStyle w:val="Hyperlink"/>
                    <w:noProof/>
                  </w:rPr>
                </w:rPrChange>
              </w:rPr>
              <w:t>2.3.2 Pre-qualification</w:t>
            </w:r>
            <w:r w:rsidRPr="005324D1">
              <w:rPr>
                <w:noProof/>
                <w:webHidden/>
                <w:rPrChange w:author="Alba Colomer Padrosa" w:date="2020-12-02T09:22:00Z" w:id="213">
                  <w:rPr>
                    <w:noProof/>
                    <w:webHidden/>
                  </w:rPr>
                </w:rPrChange>
              </w:rPr>
              <w:tab/>
            </w:r>
            <w:r w:rsidRPr="3050268B">
              <w:rPr>
                <w:noProof/>
              </w:rPr>
              <w:fldChar w:fldCharType="begin"/>
            </w:r>
            <w:r w:rsidRPr="3050268B">
              <w:rPr>
                <w:noProof/>
              </w:rPr>
              <w:instrText xml:space="preserve"> PAGEREF _Toc57793396 \h </w:instrText>
            </w:r>
            <w:r w:rsidRPr="005324D1">
              <w:rPr>
                <w:noProof/>
                <w:webHidden/>
                <w:rPrChange w:author="Alba Colomer Padrosa" w:date="2020-12-02T09:22:00Z" w:id="216">
                  <w:rPr>
                    <w:noProof/>
                    <w:webHidden/>
                  </w:rPr>
                </w:rPrChange>
              </w:rPr>
            </w:r>
          </w:ins>
          <w:r w:rsidRPr="005324D1">
            <w:rPr>
              <w:noProof/>
              <w:webHidden/>
            </w:rPr>
            <w:fldChar w:fldCharType="separate"/>
          </w:r>
          <w:ins w:author="Alba Colomer Padrosa" w:date="2020-12-02T09:22:00Z" w:id="1149119082">
            <w:r w:rsidRPr="3050268B" w:rsidR="3050268B">
              <w:rPr>
                <w:noProof/>
                <w:rPrChange w:author="Alba Colomer Padrosa" w:date="2020-12-02T09:22:00Z" w:id="492981477">
                  <w:rPr>
                    <w:noProof/>
                  </w:rPr>
                </w:rPrChange>
              </w:rPr>
              <w:t>10</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6715F3E" w14:textId="77777777">
          <w:pPr>
            <w:pStyle w:val="TOC3"/>
            <w:rPr>
              <w:ins w:author="Alba Colomer Padrosa" w:date="2020-12-02T09:22:00Z" w:id="222"/>
              <w:noProof/>
              <w:lang w:val="es-ES" w:eastAsia="es-ES"/>
              <w:rPrChange w:author="Alba Colomer Padrosa" w:date="2020-12-02T09:22:00Z" w:id="223">
                <w:rPr>
                  <w:ins w:author="Alba Colomer Padrosa" w:date="2020-12-02T09:22:00Z" w:id="224"/>
                  <w:rFonts w:asciiTheme="minorHAnsi" w:hAnsiTheme="minorHAnsi" w:cstheme="minorBidi"/>
                  <w:noProof/>
                  <w:lang w:val="es-ES" w:eastAsia="es-ES"/>
                </w:rPr>
              </w:rPrChange>
            </w:rPr>
          </w:pPr>
          <w:ins w:author="Alba Colomer Padrosa" w:date="2020-12-02T09:22:00Z" w:id="445864357">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"_Toc57793397"</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2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234090200">
                  <w:rPr>
                    <w:rStyle w:val="Hyperlink"/>
                    <w:noProof/>
                  </w:rPr>
                </w:rPrChange>
              </w:rPr>
              <w:t>2.3.3 Submission</w:t>
            </w:r>
            <w:r w:rsidRPr="005324D1">
              <w:rPr>
                <w:noProof/>
                <w:webHidden/>
                <w:rPrChange w:author="Alba Colomer Padrosa" w:date="2020-12-02T09:22:00Z" w:id="233">
                  <w:rPr>
                    <w:noProof/>
                    <w:webHidden/>
                  </w:rPr>
                </w:rPrChange>
              </w:rPr>
              <w:tab/>
            </w:r>
            <w:r w:rsidRPr="3050268B">
              <w:rPr>
                <w:noProof/>
              </w:rPr>
              <w:fldChar w:fldCharType="begin"/>
            </w:r>
            <w:r w:rsidRPr="3050268B">
              <w:rPr>
                <w:noProof/>
              </w:rPr>
              <w:instrText xml:space="preserve"> PAGEREF _Toc57793397 \h </w:instrText>
            </w:r>
            <w:r w:rsidRPr="005324D1">
              <w:rPr>
                <w:noProof/>
                <w:webHidden/>
                <w:rPrChange w:author="Alba Colomer Padrosa" w:date="2020-12-02T09:22:00Z" w:id="236">
                  <w:rPr>
                    <w:noProof/>
                    <w:webHidden/>
                  </w:rPr>
                </w:rPrChange>
              </w:rPr>
            </w:r>
          </w:ins>
          <w:r w:rsidRPr="005324D1">
            <w:rPr>
              <w:noProof/>
              <w:webHidden/>
            </w:rPr>
            <w:fldChar w:fldCharType="separate"/>
          </w:r>
          <w:ins w:author="Alba Colomer Padrosa" w:date="2020-12-02T09:22:00Z" w:id="1008246366">
            <w:r w:rsidRPr="3050268B" w:rsidR="3050268B">
              <w:rPr>
                <w:noProof/>
                <w:rPrChange w:author="Alba Colomer Padrosa" w:date="2020-12-02T09:22:00Z" w:id="1402575984">
                  <w:rPr>
                    <w:noProof/>
                  </w:rPr>
                </w:rPrChange>
              </w:rPr>
              <w:t>10</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65FC21C" w14:textId="77777777">
          <w:pPr>
            <w:pStyle w:val="TOC3"/>
            <w:rPr>
              <w:ins w:author="Alba Colomer Padrosa" w:date="2020-12-02T09:22:00Z" w:id="242"/>
              <w:noProof/>
              <w:lang w:val="es-ES" w:eastAsia="es-ES"/>
              <w:rPrChange w:author="Alba Colomer Padrosa" w:date="2020-12-02T09:22:00Z" w:id="243">
                <w:rPr>
                  <w:ins w:author="Alba Colomer Padrosa" w:date="2020-12-02T09:22:00Z" w:id="244"/>
                  <w:rFonts w:asciiTheme="minorHAnsi" w:hAnsiTheme="minorHAnsi" w:cstheme="minorBidi"/>
                  <w:noProof/>
                  <w:lang w:val="es-ES" w:eastAsia="es-ES"/>
                </w:rPr>
              </w:rPrChange>
            </w:rPr>
          </w:pPr>
          <w:ins w:author="Alba Colomer Padrosa" w:date="2020-12-02T09:22:00Z" w:id="682940398">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"_Toc57793398"</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25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513354569">
                  <w:rPr>
                    <w:rStyle w:val="Hyperlink"/>
                    <w:noProof/>
                  </w:rPr>
                </w:rPrChange>
              </w:rPr>
              <w:t>2.3.4 Qualifications</w:t>
            </w:r>
            <w:r w:rsidRPr="005324D1">
              <w:rPr>
                <w:noProof/>
                <w:webHidden/>
                <w:rPrChange w:author="Alba Colomer Padrosa" w:date="2020-12-02T09:22:00Z" w:id="253">
                  <w:rPr>
                    <w:noProof/>
                    <w:webHidden/>
                  </w:rPr>
                </w:rPrChange>
              </w:rPr>
              <w:tab/>
            </w:r>
            <w:r w:rsidRPr="3050268B">
              <w:rPr>
                <w:noProof/>
              </w:rPr>
              <w:fldChar w:fldCharType="begin"/>
            </w:r>
            <w:r w:rsidRPr="3050268B">
              <w:rPr>
                <w:noProof/>
              </w:rPr>
              <w:instrText xml:space="preserve"> PAGEREF _Toc57793398 \h </w:instrText>
            </w:r>
            <w:r w:rsidRPr="005324D1">
              <w:rPr>
                <w:noProof/>
                <w:webHidden/>
                <w:rPrChange w:author="Alba Colomer Padrosa" w:date="2020-12-02T09:22:00Z" w:id="256">
                  <w:rPr>
                    <w:noProof/>
                    <w:webHidden/>
                  </w:rPr>
                </w:rPrChange>
              </w:rPr>
            </w:r>
          </w:ins>
          <w:r w:rsidRPr="005324D1">
            <w:rPr>
              <w:noProof/>
              <w:webHidden/>
            </w:rPr>
            <w:fldChar w:fldCharType="separate"/>
          </w:r>
          <w:ins w:author="Alba Colomer Padrosa" w:date="2020-12-02T09:22:00Z" w:id="358242472">
            <w:r w:rsidRPr="3050268B" w:rsidR="3050268B">
              <w:rPr>
                <w:noProof/>
                <w:rPrChange w:author="Alba Colomer Padrosa" w:date="2020-12-02T09:22:00Z" w:id="795627077">
                  <w:rPr>
                    <w:noProof/>
                  </w:rPr>
                </w:rPrChange>
              </w:rPr>
              <w:t>12</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52A69E49" w14:textId="77777777">
          <w:pPr>
            <w:pStyle w:val="TOC3"/>
            <w:rPr>
              <w:ins w:author="Alba Colomer Padrosa" w:date="2020-12-02T09:22:00Z" w:id="262"/>
              <w:noProof/>
              <w:lang w:val="es-ES" w:eastAsia="es-ES"/>
              <w:rPrChange w:author="Alba Colomer Padrosa" w:date="2020-12-02T09:22:00Z" w:id="263">
                <w:rPr>
                  <w:ins w:author="Alba Colomer Padrosa" w:date="2020-12-02T09:22:00Z" w:id="264"/>
                  <w:rFonts w:asciiTheme="minorHAnsi" w:hAnsiTheme="minorHAnsi" w:cstheme="minorBidi"/>
                  <w:noProof/>
                  <w:lang w:val="es-ES" w:eastAsia="es-ES"/>
                </w:rPr>
              </w:rPrChange>
            </w:rPr>
          </w:pPr>
          <w:ins w:author="Alba Colomer Padrosa" w:date="2020-12-02T09:22:00Z" w:id="921886216">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"_Toc57793399"</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27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720430283">
                  <w:rPr>
                    <w:rStyle w:val="Hyperlink"/>
                    <w:noProof/>
                  </w:rPr>
                </w:rPrChange>
              </w:rPr>
              <w:t>2.3.5 Invitations</w:t>
            </w:r>
            <w:r w:rsidRPr="005324D1">
              <w:rPr>
                <w:noProof/>
                <w:webHidden/>
                <w:rPrChange w:author="Alba Colomer Padrosa" w:date="2020-12-02T09:22:00Z" w:id="273">
                  <w:rPr>
                    <w:noProof/>
                    <w:webHidden/>
                  </w:rPr>
                </w:rPrChange>
              </w:rPr>
              <w:tab/>
            </w:r>
            <w:r w:rsidRPr="3050268B">
              <w:rPr>
                <w:noProof/>
              </w:rPr>
              <w:fldChar w:fldCharType="begin"/>
            </w:r>
            <w:r w:rsidRPr="3050268B">
              <w:rPr>
                <w:noProof/>
              </w:rPr>
              <w:instrText xml:space="preserve"> PAGEREF _Toc57793399 \h </w:instrText>
            </w:r>
            <w:r w:rsidRPr="005324D1">
              <w:rPr>
                <w:noProof/>
                <w:webHidden/>
                <w:rPrChange w:author="Alba Colomer Padrosa" w:date="2020-12-02T09:22:00Z" w:id="276">
                  <w:rPr>
                    <w:noProof/>
                    <w:webHidden/>
                  </w:rPr>
                </w:rPrChange>
              </w:rPr>
            </w:r>
          </w:ins>
          <w:r w:rsidRPr="005324D1">
            <w:rPr>
              <w:noProof/>
              <w:webHidden/>
            </w:rPr>
            <w:fldChar w:fldCharType="separate"/>
          </w:r>
          <w:ins w:author="Alba Colomer Padrosa" w:date="2020-12-02T09:22:00Z" w:id="1246322969">
            <w:r w:rsidRPr="3050268B" w:rsidR="3050268B">
              <w:rPr>
                <w:noProof/>
                <w:rPrChange w:author="Alba Colomer Padrosa" w:date="2020-12-02T09:22:00Z" w:id="1022404697">
                  <w:rPr>
                    <w:noProof/>
                  </w:rPr>
                </w:rPrChange>
              </w:rPr>
              <w:t>14</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5D1348EF" w14:textId="77777777">
          <w:pPr>
            <w:pStyle w:val="TOC3"/>
            <w:rPr>
              <w:ins w:author="Alba Colomer Padrosa" w:date="2020-12-02T09:22:00Z" w:id="282"/>
              <w:noProof/>
              <w:lang w:val="es-ES" w:eastAsia="es-ES"/>
              <w:rPrChange w:author="Alba Colomer Padrosa" w:date="2020-12-02T09:22:00Z" w:id="283">
                <w:rPr>
                  <w:ins w:author="Alba Colomer Padrosa" w:date="2020-12-02T09:22:00Z" w:id="284"/>
                  <w:rFonts w:asciiTheme="minorHAnsi" w:hAnsiTheme="minorHAnsi" w:cstheme="minorBidi"/>
                  <w:noProof/>
                  <w:lang w:val="es-ES" w:eastAsia="es-ES"/>
                </w:rPr>
              </w:rPrChange>
            </w:rPr>
          </w:pPr>
          <w:ins w:author="Alba Colomer Padrosa" w:date="2020-12-02T09:22:00Z" w:id="1580467228">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"_Toc57793400"</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2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382854736">
                  <w:rPr>
                    <w:rStyle w:val="Hyperlink"/>
                    <w:noProof/>
                  </w:rPr>
                </w:rPrChange>
              </w:rPr>
              <w:t>2.3.6 Tenders</w:t>
            </w:r>
            <w:r w:rsidRPr="005324D1">
              <w:rPr>
                <w:noProof/>
                <w:webHidden/>
                <w:rPrChange w:author="Alba Colomer Padrosa" w:date="2020-12-02T09:22:00Z" w:id="293">
                  <w:rPr>
                    <w:noProof/>
                    <w:webHidden/>
                  </w:rPr>
                </w:rPrChange>
              </w:rPr>
              <w:tab/>
            </w:r>
            <w:r w:rsidRPr="3050268B">
              <w:rPr>
                <w:noProof/>
              </w:rPr>
              <w:fldChar w:fldCharType="begin"/>
            </w:r>
            <w:r w:rsidRPr="3050268B">
              <w:rPr>
                <w:noProof/>
              </w:rPr>
              <w:instrText xml:space="preserve"> PAGEREF _Toc57793400 \h </w:instrText>
            </w:r>
            <w:r w:rsidRPr="005324D1">
              <w:rPr>
                <w:noProof/>
                <w:webHidden/>
                <w:rPrChange w:author="Alba Colomer Padrosa" w:date="2020-12-02T09:22:00Z" w:id="296">
                  <w:rPr>
                    <w:noProof/>
                    <w:webHidden/>
                  </w:rPr>
                </w:rPrChange>
              </w:rPr>
            </w:r>
          </w:ins>
          <w:r w:rsidRPr="005324D1">
            <w:rPr>
              <w:noProof/>
              <w:webHidden/>
            </w:rPr>
            <w:fldChar w:fldCharType="separate"/>
          </w:r>
          <w:ins w:author="Alba Colomer Padrosa" w:date="2020-12-02T09:22:00Z" w:id="1712279907">
            <w:r w:rsidRPr="3050268B" w:rsidR="3050268B">
              <w:rPr>
                <w:noProof/>
                <w:rPrChange w:author="Alba Colomer Padrosa" w:date="2020-12-02T09:22:00Z" w:id="1578915233">
                  <w:rPr>
                    <w:noProof/>
                  </w:rPr>
                </w:rPrChange>
              </w:rPr>
              <w:t>16</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47E1E0AD" w14:textId="77777777">
          <w:pPr>
            <w:pStyle w:val="TOC3"/>
            <w:rPr>
              <w:ins w:author="Alba Colomer Padrosa" w:date="2020-12-02T09:22:00Z" w:id="302"/>
              <w:noProof/>
              <w:lang w:val="es-ES" w:eastAsia="es-ES"/>
              <w:rPrChange w:author="Alba Colomer Padrosa" w:date="2020-12-02T09:22:00Z" w:id="303">
                <w:rPr>
                  <w:ins w:author="Alba Colomer Padrosa" w:date="2020-12-02T09:22:00Z" w:id="304"/>
                  <w:rFonts w:asciiTheme="minorHAnsi" w:hAnsiTheme="minorHAnsi" w:cstheme="minorBidi"/>
                  <w:noProof/>
                  <w:lang w:val="es-ES" w:eastAsia="es-ES"/>
                </w:rPr>
              </w:rPrChange>
            </w:rPr>
          </w:pPr>
          <w:ins w:author="Alba Colomer Padrosa" w:date="2020-12-02T09:22:00Z" w:id="1577404107">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"_Toc57793401"</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3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981097912">
                  <w:rPr>
                    <w:rStyle w:val="Hyperlink"/>
                    <w:noProof/>
                  </w:rPr>
                </w:rPrChange>
              </w:rPr>
              <w:t>2.3.7 Awards</w:t>
            </w:r>
            <w:r w:rsidRPr="005324D1">
              <w:rPr>
                <w:noProof/>
                <w:webHidden/>
                <w:rPrChange w:author="Alba Colomer Padrosa" w:date="2020-12-02T09:22:00Z" w:id="313">
                  <w:rPr>
                    <w:noProof/>
                    <w:webHidden/>
                  </w:rPr>
                </w:rPrChange>
              </w:rPr>
              <w:tab/>
            </w:r>
            <w:r w:rsidRPr="3050268B">
              <w:rPr>
                <w:noProof/>
              </w:rPr>
              <w:fldChar w:fldCharType="begin"/>
            </w:r>
            <w:r w:rsidRPr="3050268B">
              <w:rPr>
                <w:noProof/>
              </w:rPr>
              <w:instrText xml:space="preserve"> PAGEREF _Toc57793401 \h </w:instrText>
            </w:r>
            <w:r w:rsidRPr="005324D1">
              <w:rPr>
                <w:noProof/>
                <w:webHidden/>
                <w:rPrChange w:author="Alba Colomer Padrosa" w:date="2020-12-02T09:22:00Z" w:id="316">
                  <w:rPr>
                    <w:noProof/>
                    <w:webHidden/>
                  </w:rPr>
                </w:rPrChange>
              </w:rPr>
            </w:r>
          </w:ins>
          <w:r w:rsidRPr="005324D1">
            <w:rPr>
              <w:noProof/>
              <w:webHidden/>
            </w:rPr>
            <w:fldChar w:fldCharType="separate"/>
          </w:r>
          <w:ins w:author="Alba Colomer Padrosa" w:date="2020-12-02T09:22:00Z" w:id="422192067">
            <w:r w:rsidRPr="3050268B" w:rsidR="3050268B">
              <w:rPr>
                <w:noProof/>
                <w:rPrChange w:author="Alba Colomer Padrosa" w:date="2020-12-02T09:22:00Z" w:id="1471042802">
                  <w:rPr>
                    <w:noProof/>
                  </w:rPr>
                </w:rPrChange>
              </w:rPr>
              <w:t>16</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3F751D3F" w14:textId="77777777">
          <w:pPr>
            <w:pStyle w:val="TOC3"/>
            <w:rPr>
              <w:ins w:author="Alba Colomer Padrosa" w:date="2020-12-02T09:22:00Z" w:id="322"/>
              <w:noProof/>
              <w:lang w:val="es-ES" w:eastAsia="es-ES"/>
              <w:rPrChange w:author="Alba Colomer Padrosa" w:date="2020-12-02T09:22:00Z" w:id="323">
                <w:rPr>
                  <w:ins w:author="Alba Colomer Padrosa" w:date="2020-12-02T09:22:00Z" w:id="324"/>
                  <w:rFonts w:asciiTheme="minorHAnsi" w:hAnsiTheme="minorHAnsi" w:cstheme="minorBidi"/>
                  <w:noProof/>
                  <w:lang w:val="es-ES" w:eastAsia="es-ES"/>
                </w:rPr>
              </w:rPrChange>
            </w:rPr>
          </w:pPr>
          <w:ins w:author="Alba Colomer Padrosa" w:date="2020-12-02T09:22:00Z" w:id="334838700">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"_Toc57793402"</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3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503716566">
                  <w:rPr>
                    <w:rStyle w:val="Hyperlink"/>
                    <w:noProof/>
                  </w:rPr>
                </w:rPrChange>
              </w:rPr>
              <w:t>2.3.8 Contracts</w:t>
            </w:r>
            <w:r w:rsidRPr="005324D1">
              <w:rPr>
                <w:noProof/>
                <w:webHidden/>
                <w:rPrChange w:author="Alba Colomer Padrosa" w:date="2020-12-02T09:22:00Z" w:id="333">
                  <w:rPr>
                    <w:noProof/>
                    <w:webHidden/>
                  </w:rPr>
                </w:rPrChange>
              </w:rPr>
              <w:tab/>
            </w:r>
            <w:r w:rsidRPr="3050268B">
              <w:rPr>
                <w:noProof/>
              </w:rPr>
              <w:fldChar w:fldCharType="begin"/>
            </w:r>
            <w:r w:rsidRPr="3050268B">
              <w:rPr>
                <w:noProof/>
              </w:rPr>
              <w:instrText xml:space="preserve"> PAGEREF _Toc57793402 \h </w:instrText>
            </w:r>
            <w:r w:rsidRPr="005324D1">
              <w:rPr>
                <w:noProof/>
                <w:webHidden/>
                <w:rPrChange w:author="Alba Colomer Padrosa" w:date="2020-12-02T09:22:00Z" w:id="336">
                  <w:rPr>
                    <w:noProof/>
                    <w:webHidden/>
                  </w:rPr>
                </w:rPrChange>
              </w:rPr>
            </w:r>
          </w:ins>
          <w:r w:rsidRPr="005324D1">
            <w:rPr>
              <w:noProof/>
              <w:webHidden/>
            </w:rPr>
            <w:fldChar w:fldCharType="separate"/>
          </w:r>
          <w:ins w:author="Alba Colomer Padrosa" w:date="2020-12-02T09:22:00Z" w:id="957870216">
            <w:r w:rsidRPr="3050268B" w:rsidR="3050268B">
              <w:rPr>
                <w:noProof/>
                <w:rPrChange w:author="Alba Colomer Padrosa" w:date="2020-12-02T09:22:00Z" w:id="1676345950">
                  <w:rPr>
                    <w:noProof/>
                  </w:rPr>
                </w:rPrChange>
              </w:rPr>
              <w:t>16</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0AEFCFE8" w14:textId="77777777">
          <w:pPr>
            <w:pStyle w:val="TOC3"/>
            <w:rPr>
              <w:ins w:author="Alba Colomer Padrosa" w:date="2020-12-02T09:22:00Z" w:id="342"/>
              <w:noProof/>
              <w:lang w:val="es-ES" w:eastAsia="es-ES"/>
              <w:rPrChange w:author="Alba Colomer Padrosa" w:date="2020-12-02T09:22:00Z" w:id="343">
                <w:rPr>
                  <w:ins w:author="Alba Colomer Padrosa" w:date="2020-12-02T09:22:00Z" w:id="344"/>
                  <w:rFonts w:asciiTheme="minorHAnsi" w:hAnsiTheme="minorHAnsi" w:cstheme="minorBidi"/>
                  <w:noProof/>
                  <w:lang w:val="es-ES" w:eastAsia="es-ES"/>
                </w:rPr>
              </w:rPrChange>
            </w:rPr>
          </w:pPr>
          <w:ins w:author="Alba Colomer Padrosa" w:date="2020-12-02T09:22:00Z" w:id="1951996201">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"_Toc57793403"</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35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845234181">
                  <w:rPr>
                    <w:rStyle w:val="Hyperlink"/>
                    <w:noProof/>
                  </w:rPr>
                </w:rPrChange>
              </w:rPr>
              <w:t>2.3.9 Parties</w:t>
            </w:r>
            <w:r w:rsidRPr="005324D1">
              <w:rPr>
                <w:noProof/>
                <w:webHidden/>
                <w:rPrChange w:author="Alba Colomer Padrosa" w:date="2020-12-02T09:22:00Z" w:id="353">
                  <w:rPr>
                    <w:noProof/>
                    <w:webHidden/>
                  </w:rPr>
                </w:rPrChange>
              </w:rPr>
              <w:tab/>
            </w:r>
            <w:r w:rsidRPr="3050268B">
              <w:rPr>
                <w:noProof/>
              </w:rPr>
              <w:fldChar w:fldCharType="begin"/>
            </w:r>
            <w:r w:rsidRPr="3050268B">
              <w:rPr>
                <w:noProof/>
              </w:rPr>
              <w:instrText xml:space="preserve"> PAGEREF _Toc57793403 \h </w:instrText>
            </w:r>
            <w:r w:rsidRPr="005324D1">
              <w:rPr>
                <w:noProof/>
                <w:webHidden/>
                <w:rPrChange w:author="Alba Colomer Padrosa" w:date="2020-12-02T09:22:00Z" w:id="356">
                  <w:rPr>
                    <w:noProof/>
                    <w:webHidden/>
                  </w:rPr>
                </w:rPrChange>
              </w:rPr>
            </w:r>
          </w:ins>
          <w:r w:rsidRPr="005324D1">
            <w:rPr>
              <w:noProof/>
              <w:webHidden/>
            </w:rPr>
            <w:fldChar w:fldCharType="separate"/>
          </w:r>
          <w:ins w:author="Alba Colomer Padrosa" w:date="2020-12-02T09:22:00Z" w:id="652120993">
            <w:r w:rsidRPr="3050268B" w:rsidR="3050268B">
              <w:rPr>
                <w:noProof/>
                <w:rPrChange w:author="Alba Colomer Padrosa" w:date="2020-12-02T09:22:00Z" w:id="2019166492">
                  <w:rPr>
                    <w:noProof/>
                  </w:rPr>
                </w:rPrChange>
              </w:rPr>
              <w:t>16</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2D07BED7" w14:textId="77777777">
          <w:pPr>
            <w:pStyle w:val="TOC2"/>
            <w:tabs>
              <w:tab w:val="right" w:leader="dot" w:pos="9016"/>
            </w:tabs>
            <w:rPr>
              <w:ins w:author="Alba Colomer Padrosa" w:date="2020-12-02T09:22:00Z" w:id="362"/>
              <w:rFonts w:eastAsiaTheme="minorEastAsia"/>
              <w:noProof/>
              <w:color w:val="auto"/>
              <w:szCs w:val="22"/>
              <w:lang w:val="es-ES" w:eastAsia="es-ES"/>
              <w:rPrChange w:author="Alba Colomer Padrosa" w:date="2020-12-02T09:22:00Z" w:id="363">
                <w:rPr>
                  <w:ins w:author="Alba Colomer Padrosa" w:date="2020-12-02T09:22:00Z" w:id="364"/>
                  <w:rFonts w:asciiTheme="minorHAnsi" w:hAnsiTheme="minorHAnsi" w:eastAsiaTheme="minorEastAsia" w:cstheme="minorBidi"/>
                  <w:noProof/>
                  <w:color w:val="auto"/>
                  <w:szCs w:val="22"/>
                  <w:lang w:val="es-ES" w:eastAsia="es-ES"/>
                </w:rPr>
              </w:rPrChange>
            </w:rPr>
          </w:pPr>
          <w:ins w:author="Alba Colomer Padrosa" w:date="2020-12-02T09:22:00Z" w:id="1817125844">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"_Toc57793404"</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37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1143314925">
                  <w:rPr>
                    <w:rStyle w:val="Hyperlink"/>
                    <w:rFonts w:eastAsia="游ゴシック Light" w:eastAsiaTheme="majorEastAsia"/>
                    <w:noProof/>
                    <w:lang w:eastAsia="en-US"/>
                  </w:rPr>
                </w:rPrChange>
              </w:rPr>
              <w:t>2.4 OCDS dataflow</w:t>
            </w:r>
            <w:r w:rsidRPr="005324D1">
              <w:rPr>
                <w:noProof/>
                <w:webHidden/>
                <w:rPrChange w:author="Alba Colomer Padrosa" w:date="2020-12-02T09:22:00Z" w:id="373">
                  <w:rPr>
                    <w:noProof/>
                    <w:webHidden/>
                  </w:rPr>
                </w:rPrChange>
              </w:rPr>
              <w:tab/>
            </w:r>
            <w:r w:rsidRPr="3050268B">
              <w:rPr>
                <w:noProof/>
              </w:rPr>
              <w:fldChar w:fldCharType="begin"/>
            </w:r>
            <w:r w:rsidRPr="3050268B">
              <w:rPr>
                <w:noProof/>
              </w:rPr>
              <w:instrText xml:space="preserve"> PAGEREF _Toc57793404 \h </w:instrText>
            </w:r>
            <w:r w:rsidRPr="005324D1">
              <w:rPr>
                <w:noProof/>
                <w:webHidden/>
                <w:rPrChange w:author="Alba Colomer Padrosa" w:date="2020-12-02T09:22:00Z" w:id="376">
                  <w:rPr>
                    <w:noProof/>
                    <w:webHidden/>
                  </w:rPr>
                </w:rPrChange>
              </w:rPr>
            </w:r>
          </w:ins>
          <w:r w:rsidRPr="005324D1">
            <w:rPr>
              <w:noProof/>
              <w:webHidden/>
            </w:rPr>
            <w:fldChar w:fldCharType="separate"/>
          </w:r>
          <w:ins w:author="Alba Colomer Padrosa" w:date="2020-12-02T09:22:00Z" w:id="773560098">
            <w:r w:rsidRPr="3050268B" w:rsidR="3050268B">
              <w:rPr>
                <w:noProof/>
                <w:rPrChange w:author="Alba Colomer Padrosa" w:date="2020-12-02T09:22:00Z" w:id="1001547039">
                  <w:rPr>
                    <w:noProof/>
                  </w:rPr>
                </w:rPrChange>
              </w:rPr>
              <w:t>17</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1D31037E" w14:textId="77777777">
          <w:pPr>
            <w:pStyle w:val="TOC3"/>
            <w:rPr>
              <w:ins w:author="Alba Colomer Padrosa" w:date="2020-12-02T09:22:00Z" w:id="382"/>
              <w:noProof/>
              <w:lang w:val="es-ES" w:eastAsia="es-ES"/>
              <w:rPrChange w:author="Alba Colomer Padrosa" w:date="2020-12-02T09:22:00Z" w:id="383">
                <w:rPr>
                  <w:ins w:author="Alba Colomer Padrosa" w:date="2020-12-02T09:22:00Z" w:id="384"/>
                  <w:rFonts w:asciiTheme="minorHAnsi" w:hAnsiTheme="minorHAnsi" w:cstheme="minorBidi"/>
                  <w:noProof/>
                  <w:lang w:val="es-ES" w:eastAsia="es-ES"/>
                </w:rPr>
              </w:rPrChange>
            </w:rPr>
          </w:pPr>
          <w:ins w:author="Alba Colomer Padrosa" w:date="2020-12-02T09:22:00Z" w:id="616547625">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"_Toc57793405"</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3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802357601">
                  <w:rPr>
                    <w:rStyle w:val="Hyperlink"/>
                    <w:noProof/>
                  </w:rPr>
                </w:rPrChange>
              </w:rPr>
              <w:t>2.4.1 State 0: Announcement of the initiation</w:t>
            </w:r>
            <w:r w:rsidRPr="005324D1">
              <w:rPr>
                <w:noProof/>
                <w:webHidden/>
                <w:rPrChange w:author="Alba Colomer Padrosa" w:date="2020-12-02T09:22:00Z" w:id="393">
                  <w:rPr>
                    <w:noProof/>
                    <w:webHidden/>
                  </w:rPr>
                </w:rPrChange>
              </w:rPr>
              <w:tab/>
            </w:r>
            <w:r w:rsidRPr="3050268B">
              <w:rPr>
                <w:noProof/>
              </w:rPr>
              <w:fldChar w:fldCharType="begin"/>
            </w:r>
            <w:r w:rsidRPr="3050268B">
              <w:rPr>
                <w:noProof/>
              </w:rPr>
              <w:instrText xml:space="preserve"> PAGEREF _Toc57793405 \h </w:instrText>
            </w:r>
            <w:r w:rsidRPr="005324D1">
              <w:rPr>
                <w:noProof/>
                <w:webHidden/>
                <w:rPrChange w:author="Alba Colomer Padrosa" w:date="2020-12-02T09:22:00Z" w:id="396">
                  <w:rPr>
                    <w:noProof/>
                    <w:webHidden/>
                  </w:rPr>
                </w:rPrChange>
              </w:rPr>
            </w:r>
          </w:ins>
          <w:r w:rsidRPr="005324D1">
            <w:rPr>
              <w:noProof/>
              <w:webHidden/>
            </w:rPr>
            <w:fldChar w:fldCharType="separate"/>
          </w:r>
          <w:ins w:author="Alba Colomer Padrosa" w:date="2020-12-02T09:22:00Z" w:id="1784483863">
            <w:r w:rsidRPr="3050268B" w:rsidR="3050268B">
              <w:rPr>
                <w:noProof/>
                <w:rPrChange w:author="Alba Colomer Padrosa" w:date="2020-12-02T09:22:00Z" w:id="1118487972">
                  <w:rPr>
                    <w:noProof/>
                  </w:rPr>
                </w:rPrChange>
              </w:rPr>
              <w:t>17</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C5FB3E3" w14:textId="77777777">
          <w:pPr>
            <w:pStyle w:val="TOC3"/>
            <w:rPr>
              <w:ins w:author="Alba Colomer Padrosa" w:date="2020-12-02T09:22:00Z" w:id="402"/>
              <w:noProof/>
              <w:lang w:val="es-ES" w:eastAsia="es-ES"/>
              <w:rPrChange w:author="Alba Colomer Padrosa" w:date="2020-12-02T09:22:00Z" w:id="403">
                <w:rPr>
                  <w:ins w:author="Alba Colomer Padrosa" w:date="2020-12-02T09:22:00Z" w:id="404"/>
                  <w:rFonts w:asciiTheme="minorHAnsi" w:hAnsiTheme="minorHAnsi" w:cstheme="minorBidi"/>
                  <w:noProof/>
                  <w:lang w:val="es-ES" w:eastAsia="es-ES"/>
                </w:rPr>
              </w:rPrChange>
            </w:rPr>
          </w:pPr>
          <w:ins w:author="Alba Colomer Padrosa" w:date="2020-12-02T09:22:00Z" w:id="1245620065">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"_Toc57793406"</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4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848605847">
                  <w:rPr>
                    <w:rStyle w:val="Hyperlink"/>
                    <w:noProof/>
                  </w:rPr>
                </w:rPrChange>
              </w:rPr>
              <w:t>2.4.2 State1 - Submission phase (active.submission)</w:t>
            </w:r>
            <w:r w:rsidRPr="005324D1">
              <w:rPr>
                <w:noProof/>
                <w:webHidden/>
                <w:rPrChange w:author="Alba Colomer Padrosa" w:date="2020-12-02T09:22:00Z" w:id="413">
                  <w:rPr>
                    <w:noProof/>
                    <w:webHidden/>
                  </w:rPr>
                </w:rPrChange>
              </w:rPr>
              <w:tab/>
            </w:r>
            <w:r w:rsidRPr="3050268B">
              <w:rPr>
                <w:noProof/>
              </w:rPr>
              <w:fldChar w:fldCharType="begin"/>
            </w:r>
            <w:r w:rsidRPr="3050268B">
              <w:rPr>
                <w:noProof/>
              </w:rPr>
              <w:instrText xml:space="preserve"> PAGEREF _Toc57793406 \h </w:instrText>
            </w:r>
            <w:r w:rsidRPr="005324D1">
              <w:rPr>
                <w:noProof/>
                <w:webHidden/>
                <w:rPrChange w:author="Alba Colomer Padrosa" w:date="2020-12-02T09:22:00Z" w:id="416">
                  <w:rPr>
                    <w:noProof/>
                    <w:webHidden/>
                  </w:rPr>
                </w:rPrChange>
              </w:rPr>
            </w:r>
          </w:ins>
          <w:r w:rsidRPr="005324D1">
            <w:rPr>
              <w:noProof/>
              <w:webHidden/>
            </w:rPr>
            <w:fldChar w:fldCharType="separate"/>
          </w:r>
          <w:ins w:author="Alba Colomer Padrosa" w:date="2020-12-02T09:22:00Z" w:id="2143879092">
            <w:r w:rsidRPr="3050268B" w:rsidR="3050268B">
              <w:rPr>
                <w:noProof/>
                <w:rPrChange w:author="Alba Colomer Padrosa" w:date="2020-12-02T09:22:00Z" w:id="2120810090">
                  <w:rPr>
                    <w:noProof/>
                  </w:rPr>
                </w:rPrChange>
              </w:rPr>
              <w:t>21</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E8517BA" w14:textId="77777777">
          <w:pPr>
            <w:pStyle w:val="TOC3"/>
            <w:rPr>
              <w:ins w:author="Alba Colomer Padrosa" w:date="2020-12-02T09:22:00Z" w:id="422"/>
              <w:noProof/>
              <w:lang w:val="es-ES" w:eastAsia="es-ES"/>
              <w:rPrChange w:author="Alba Colomer Padrosa" w:date="2020-12-02T09:22:00Z" w:id="423">
                <w:rPr>
                  <w:ins w:author="Alba Colomer Padrosa" w:date="2020-12-02T09:22:00Z" w:id="424"/>
                  <w:rFonts w:asciiTheme="minorHAnsi" w:hAnsiTheme="minorHAnsi" w:cstheme="minorBidi"/>
                  <w:noProof/>
                  <w:lang w:val="es-ES" w:eastAsia="es-ES"/>
                </w:rPr>
              </w:rPrChange>
            </w:rPr>
          </w:pPr>
          <w:ins w:author="Alba Colomer Padrosa" w:date="2020-12-02T09:22:00Z" w:id="1767041196">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"_Toc57793407"</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4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463972588">
                  <w:rPr>
                    <w:rStyle w:val="Hyperlink"/>
                    <w:noProof/>
                  </w:rPr>
                </w:rPrChange>
              </w:rPr>
              <w:t>2.4.3 State1.1 - Suspension due to non-clarification</w:t>
            </w:r>
            <w:r w:rsidRPr="005324D1">
              <w:rPr>
                <w:noProof/>
                <w:webHidden/>
                <w:rPrChange w:author="Alba Colomer Padrosa" w:date="2020-12-02T09:22:00Z" w:id="433">
                  <w:rPr>
                    <w:noProof/>
                    <w:webHidden/>
                  </w:rPr>
                </w:rPrChange>
              </w:rPr>
              <w:tab/>
            </w:r>
            <w:r w:rsidRPr="3050268B">
              <w:rPr>
                <w:noProof/>
              </w:rPr>
              <w:fldChar w:fldCharType="begin"/>
            </w:r>
            <w:r w:rsidRPr="3050268B">
              <w:rPr>
                <w:noProof/>
              </w:rPr>
              <w:instrText xml:space="preserve"> PAGEREF _Toc57793407 \h </w:instrText>
            </w:r>
            <w:r w:rsidRPr="005324D1">
              <w:rPr>
                <w:noProof/>
                <w:webHidden/>
                <w:rPrChange w:author="Alba Colomer Padrosa" w:date="2020-12-02T09:22:00Z" w:id="436">
                  <w:rPr>
                    <w:noProof/>
                    <w:webHidden/>
                  </w:rPr>
                </w:rPrChange>
              </w:rPr>
            </w:r>
          </w:ins>
          <w:r w:rsidRPr="005324D1">
            <w:rPr>
              <w:noProof/>
              <w:webHidden/>
            </w:rPr>
            <w:fldChar w:fldCharType="separate"/>
          </w:r>
          <w:ins w:author="Alba Colomer Padrosa" w:date="2020-12-02T09:22:00Z" w:id="1829264605">
            <w:r w:rsidRPr="3050268B" w:rsidR="3050268B">
              <w:rPr>
                <w:noProof/>
                <w:rPrChange w:author="Alba Colomer Padrosa" w:date="2020-12-02T09:22:00Z" w:id="254588325">
                  <w:rPr>
                    <w:noProof/>
                  </w:rPr>
                </w:rPrChange>
              </w:rPr>
              <w:t>23</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52EC3BF8" w14:textId="77777777">
          <w:pPr>
            <w:pStyle w:val="TOC3"/>
            <w:rPr>
              <w:ins w:author="Alba Colomer Padrosa" w:date="2020-12-02T09:22:00Z" w:id="442"/>
              <w:noProof/>
              <w:lang w:val="es-ES" w:eastAsia="es-ES"/>
              <w:rPrChange w:author="Alba Colomer Padrosa" w:date="2020-12-02T09:22:00Z" w:id="443">
                <w:rPr>
                  <w:ins w:author="Alba Colomer Padrosa" w:date="2020-12-02T09:22:00Z" w:id="444"/>
                  <w:rFonts w:asciiTheme="minorHAnsi" w:hAnsiTheme="minorHAnsi" w:cstheme="minorBidi"/>
                  <w:noProof/>
                  <w:lang w:val="es-ES" w:eastAsia="es-ES"/>
                </w:rPr>
              </w:rPrChange>
            </w:rPr>
          </w:pPr>
          <w:ins w:author="Alba Colomer Padrosa" w:date="2020-12-02T09:22:00Z" w:id="146141828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"_Toc57793408"</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45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2011151670">
                  <w:rPr>
                    <w:rStyle w:val="Hyperlink"/>
                    <w:noProof/>
                  </w:rPr>
                </w:rPrChange>
              </w:rPr>
              <w:t>2.4.4 State8.1 - Unsuccessful completion of submission</w:t>
            </w:r>
            <w:r w:rsidRPr="005324D1">
              <w:rPr>
                <w:noProof/>
                <w:webHidden/>
                <w:rPrChange w:author="Alba Colomer Padrosa" w:date="2020-12-02T09:22:00Z" w:id="453">
                  <w:rPr>
                    <w:noProof/>
                    <w:webHidden/>
                  </w:rPr>
                </w:rPrChange>
              </w:rPr>
              <w:tab/>
            </w:r>
            <w:r w:rsidRPr="3050268B">
              <w:rPr>
                <w:noProof/>
              </w:rPr>
              <w:fldChar w:fldCharType="begin"/>
            </w:r>
            <w:r w:rsidRPr="3050268B">
              <w:rPr>
                <w:noProof/>
              </w:rPr>
              <w:instrText xml:space="preserve"> PAGEREF _Toc57793408 \h </w:instrText>
            </w:r>
            <w:r w:rsidRPr="005324D1">
              <w:rPr>
                <w:noProof/>
                <w:webHidden/>
                <w:rPrChange w:author="Alba Colomer Padrosa" w:date="2020-12-02T09:22:00Z" w:id="456">
                  <w:rPr>
                    <w:noProof/>
                    <w:webHidden/>
                  </w:rPr>
                </w:rPrChange>
              </w:rPr>
            </w:r>
          </w:ins>
          <w:r w:rsidRPr="005324D1">
            <w:rPr>
              <w:noProof/>
              <w:webHidden/>
            </w:rPr>
            <w:fldChar w:fldCharType="separate"/>
          </w:r>
          <w:ins w:author="Alba Colomer Padrosa" w:date="2020-12-02T09:22:00Z" w:id="993645445">
            <w:r w:rsidRPr="3050268B" w:rsidR="3050268B">
              <w:rPr>
                <w:noProof/>
                <w:rPrChange w:author="Alba Colomer Padrosa" w:date="2020-12-02T09:22:00Z" w:id="714229888">
                  <w:rPr>
                    <w:noProof/>
                  </w:rPr>
                </w:rPrChange>
              </w:rPr>
              <w:t>23</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4BC58D9B" w14:textId="77777777">
          <w:pPr>
            <w:pStyle w:val="TOC3"/>
            <w:rPr>
              <w:ins w:author="Alba Colomer Padrosa" w:date="2020-12-02T09:22:00Z" w:id="462"/>
              <w:noProof/>
              <w:lang w:val="es-ES" w:eastAsia="es-ES"/>
              <w:rPrChange w:author="Alba Colomer Padrosa" w:date="2020-12-02T09:22:00Z" w:id="463">
                <w:rPr>
                  <w:ins w:author="Alba Colomer Padrosa" w:date="2020-12-02T09:22:00Z" w:id="464"/>
                  <w:rFonts w:asciiTheme="minorHAnsi" w:hAnsiTheme="minorHAnsi" w:cstheme="minorBidi"/>
                  <w:noProof/>
                  <w:lang w:val="es-ES" w:eastAsia="es-ES"/>
                </w:rPr>
              </w:rPrChange>
            </w:rPr>
          </w:pPr>
          <w:ins w:author="Alba Colomer Padrosa" w:date="2020-12-02T09:22:00Z" w:id="33130188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"_Toc57793409"</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47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214734241">
                  <w:rPr>
                    <w:rStyle w:val="Hyperlink"/>
                    <w:noProof/>
                  </w:rPr>
                </w:rPrChange>
              </w:rPr>
              <w:t>2.4.5 State2 - Qualification phase (active.qualification)</w:t>
            </w:r>
            <w:r w:rsidRPr="005324D1">
              <w:rPr>
                <w:noProof/>
                <w:webHidden/>
                <w:rPrChange w:author="Alba Colomer Padrosa" w:date="2020-12-02T09:22:00Z" w:id="473">
                  <w:rPr>
                    <w:noProof/>
                    <w:webHidden/>
                  </w:rPr>
                </w:rPrChange>
              </w:rPr>
              <w:tab/>
            </w:r>
            <w:r w:rsidRPr="3050268B">
              <w:rPr>
                <w:noProof/>
              </w:rPr>
              <w:fldChar w:fldCharType="begin"/>
            </w:r>
            <w:r w:rsidRPr="3050268B">
              <w:rPr>
                <w:noProof/>
              </w:rPr>
              <w:instrText xml:space="preserve"> PAGEREF _Toc57793409 \h </w:instrText>
            </w:r>
            <w:r w:rsidRPr="005324D1">
              <w:rPr>
                <w:noProof/>
                <w:webHidden/>
                <w:rPrChange w:author="Alba Colomer Padrosa" w:date="2020-12-02T09:22:00Z" w:id="476">
                  <w:rPr>
                    <w:noProof/>
                    <w:webHidden/>
                  </w:rPr>
                </w:rPrChange>
              </w:rPr>
            </w:r>
          </w:ins>
          <w:r w:rsidRPr="005324D1">
            <w:rPr>
              <w:noProof/>
              <w:webHidden/>
            </w:rPr>
            <w:fldChar w:fldCharType="separate"/>
          </w:r>
          <w:ins w:author="Alba Colomer Padrosa" w:date="2020-12-02T09:22:00Z" w:id="1612066190">
            <w:r w:rsidRPr="3050268B" w:rsidR="3050268B">
              <w:rPr>
                <w:noProof/>
                <w:rPrChange w:author="Alba Colomer Padrosa" w:date="2020-12-02T09:22:00Z" w:id="1607576069">
                  <w:rPr>
                    <w:noProof/>
                  </w:rPr>
                </w:rPrChange>
              </w:rPr>
              <w:t>24</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4D65E74" w14:textId="77777777">
          <w:pPr>
            <w:pStyle w:val="TOC3"/>
            <w:rPr>
              <w:ins w:author="Alba Colomer Padrosa" w:date="2020-12-02T09:22:00Z" w:id="482"/>
              <w:noProof/>
              <w:lang w:val="es-ES" w:eastAsia="es-ES"/>
              <w:rPrChange w:author="Alba Colomer Padrosa" w:date="2020-12-02T09:22:00Z" w:id="483">
                <w:rPr>
                  <w:ins w:author="Alba Colomer Padrosa" w:date="2020-12-02T09:22:00Z" w:id="484"/>
                  <w:rFonts w:asciiTheme="minorHAnsi" w:hAnsiTheme="minorHAnsi" w:cstheme="minorBidi"/>
                  <w:noProof/>
                  <w:lang w:val="es-ES" w:eastAsia="es-ES"/>
                </w:rPr>
              </w:rPrChange>
            </w:rPr>
          </w:pPr>
          <w:ins w:author="Alba Colomer Padrosa" w:date="2020-12-02T09:22:00Z" w:id="1927850199">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"_Toc57793410"</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4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403141302">
                  <w:rPr>
                    <w:rStyle w:val="Hyperlink"/>
                    <w:noProof/>
                  </w:rPr>
                </w:rPrChange>
              </w:rPr>
              <w:t>2.4.6 State3 - Standstill period for pre-qualification</w:t>
            </w:r>
            <w:r w:rsidRPr="005324D1">
              <w:rPr>
                <w:noProof/>
                <w:webHidden/>
                <w:rPrChange w:author="Alba Colomer Padrosa" w:date="2020-12-02T09:22:00Z" w:id="493">
                  <w:rPr>
                    <w:noProof/>
                    <w:webHidden/>
                  </w:rPr>
                </w:rPrChange>
              </w:rPr>
              <w:tab/>
            </w:r>
            <w:r w:rsidRPr="3050268B">
              <w:rPr>
                <w:noProof/>
              </w:rPr>
              <w:fldChar w:fldCharType="begin"/>
            </w:r>
            <w:r w:rsidRPr="3050268B">
              <w:rPr>
                <w:noProof/>
              </w:rPr>
              <w:instrText xml:space="preserve"> PAGEREF _Toc57793410 \h </w:instrText>
            </w:r>
            <w:r w:rsidRPr="005324D1">
              <w:rPr>
                <w:noProof/>
                <w:webHidden/>
                <w:rPrChange w:author="Alba Colomer Padrosa" w:date="2020-12-02T09:22:00Z" w:id="496">
                  <w:rPr>
                    <w:noProof/>
                    <w:webHidden/>
                  </w:rPr>
                </w:rPrChange>
              </w:rPr>
            </w:r>
          </w:ins>
          <w:r w:rsidRPr="005324D1">
            <w:rPr>
              <w:noProof/>
              <w:webHidden/>
            </w:rPr>
            <w:fldChar w:fldCharType="separate"/>
          </w:r>
          <w:ins w:author="Alba Colomer Padrosa" w:date="2020-12-02T09:22:00Z" w:id="215716288">
            <w:r w:rsidRPr="3050268B" w:rsidR="3050268B">
              <w:rPr>
                <w:noProof/>
                <w:rPrChange w:author="Alba Colomer Padrosa" w:date="2020-12-02T09:22:00Z" w:id="1421054921">
                  <w:rPr>
                    <w:noProof/>
                  </w:rPr>
                </w:rPrChange>
              </w:rPr>
              <w:t>27</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5EF27E9A" w14:textId="77777777">
          <w:pPr>
            <w:pStyle w:val="TOC3"/>
            <w:rPr>
              <w:ins w:author="Alba Colomer Padrosa" w:date="2020-12-02T09:22:00Z" w:id="502"/>
              <w:noProof/>
              <w:lang w:val="es-ES" w:eastAsia="es-ES"/>
              <w:rPrChange w:author="Alba Colomer Padrosa" w:date="2020-12-02T09:22:00Z" w:id="503">
                <w:rPr>
                  <w:ins w:author="Alba Colomer Padrosa" w:date="2020-12-02T09:22:00Z" w:id="504"/>
                  <w:rFonts w:asciiTheme="minorHAnsi" w:hAnsiTheme="minorHAnsi" w:cstheme="minorBidi"/>
                  <w:noProof/>
                  <w:lang w:val="es-ES" w:eastAsia="es-ES"/>
                </w:rPr>
              </w:rPrChange>
            </w:rPr>
          </w:pPr>
          <w:ins w:author="Alba Colomer Padrosa" w:date="2020-12-02T09:22:00Z" w:id="67541566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"_Toc57793411"</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5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557620679">
                  <w:rPr>
                    <w:rStyle w:val="Hyperlink"/>
                    <w:noProof/>
                  </w:rPr>
                </w:rPrChange>
              </w:rPr>
              <w:t>2.4.7 State8.2 - Unsuccessful completion of pre-qualification</w:t>
            </w:r>
            <w:r w:rsidRPr="005324D1">
              <w:rPr>
                <w:noProof/>
                <w:webHidden/>
                <w:rPrChange w:author="Alba Colomer Padrosa" w:date="2020-12-02T09:22:00Z" w:id="513">
                  <w:rPr>
                    <w:noProof/>
                    <w:webHidden/>
                  </w:rPr>
                </w:rPrChange>
              </w:rPr>
              <w:tab/>
            </w:r>
            <w:r w:rsidRPr="3050268B">
              <w:rPr>
                <w:noProof/>
              </w:rPr>
              <w:fldChar w:fldCharType="begin"/>
            </w:r>
            <w:r w:rsidRPr="3050268B">
              <w:rPr>
                <w:noProof/>
              </w:rPr>
              <w:instrText xml:space="preserve"> PAGEREF _Toc57793411 \h </w:instrText>
            </w:r>
            <w:r w:rsidRPr="005324D1">
              <w:rPr>
                <w:noProof/>
                <w:webHidden/>
                <w:rPrChange w:author="Alba Colomer Padrosa" w:date="2020-12-02T09:22:00Z" w:id="516">
                  <w:rPr>
                    <w:noProof/>
                    <w:webHidden/>
                  </w:rPr>
                </w:rPrChange>
              </w:rPr>
            </w:r>
          </w:ins>
          <w:r w:rsidRPr="005324D1">
            <w:rPr>
              <w:noProof/>
              <w:webHidden/>
            </w:rPr>
            <w:fldChar w:fldCharType="separate"/>
          </w:r>
          <w:ins w:author="Alba Colomer Padrosa" w:date="2020-12-02T09:22:00Z" w:id="1683419108">
            <w:r w:rsidRPr="3050268B" w:rsidR="3050268B">
              <w:rPr>
                <w:noProof/>
                <w:rPrChange w:author="Alba Colomer Padrosa" w:date="2020-12-02T09:22:00Z" w:id="1378534553">
                  <w:rPr>
                    <w:noProof/>
                  </w:rPr>
                </w:rPrChange>
              </w:rPr>
              <w:t>28</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17EFBA88" w14:textId="77777777">
          <w:pPr>
            <w:pStyle w:val="TOC3"/>
            <w:rPr>
              <w:ins w:author="Alba Colomer Padrosa" w:date="2020-12-02T09:22:00Z" w:id="522"/>
              <w:noProof/>
              <w:lang w:val="es-ES" w:eastAsia="es-ES"/>
              <w:rPrChange w:author="Alba Colomer Padrosa" w:date="2020-12-02T09:22:00Z" w:id="523">
                <w:rPr>
                  <w:ins w:author="Alba Colomer Padrosa" w:date="2020-12-02T09:22:00Z" w:id="524"/>
                  <w:rFonts w:asciiTheme="minorHAnsi" w:hAnsiTheme="minorHAnsi" w:cstheme="minorBidi"/>
                  <w:noProof/>
                  <w:lang w:val="es-ES" w:eastAsia="es-ES"/>
                </w:rPr>
              </w:rPrChange>
            </w:rPr>
          </w:pPr>
          <w:ins w:author="Alba Colomer Padrosa" w:date="2020-12-02T09:22:00Z" w:id="171085928">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"_Toc57793412"</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5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905515301">
                  <w:rPr>
                    <w:rStyle w:val="Hyperlink"/>
                    <w:noProof/>
                  </w:rPr>
                </w:rPrChange>
              </w:rPr>
              <w:t>2.4.8 State4 - Tendering (active.tendering)</w:t>
            </w:r>
            <w:r w:rsidRPr="005324D1">
              <w:rPr>
                <w:noProof/>
                <w:webHidden/>
                <w:rPrChange w:author="Alba Colomer Padrosa" w:date="2020-12-02T09:22:00Z" w:id="533">
                  <w:rPr>
                    <w:noProof/>
                    <w:webHidden/>
                  </w:rPr>
                </w:rPrChange>
              </w:rPr>
              <w:tab/>
            </w:r>
            <w:r w:rsidRPr="3050268B">
              <w:rPr>
                <w:noProof/>
              </w:rPr>
              <w:fldChar w:fldCharType="begin"/>
            </w:r>
            <w:r w:rsidRPr="3050268B">
              <w:rPr>
                <w:noProof/>
              </w:rPr>
              <w:instrText xml:space="preserve"> PAGEREF _Toc57793412 \h </w:instrText>
            </w:r>
            <w:r w:rsidRPr="005324D1">
              <w:rPr>
                <w:noProof/>
                <w:webHidden/>
                <w:rPrChange w:author="Alba Colomer Padrosa" w:date="2020-12-02T09:22:00Z" w:id="536">
                  <w:rPr>
                    <w:noProof/>
                    <w:webHidden/>
                  </w:rPr>
                </w:rPrChange>
              </w:rPr>
            </w:r>
          </w:ins>
          <w:r w:rsidRPr="005324D1">
            <w:rPr>
              <w:noProof/>
              <w:webHidden/>
            </w:rPr>
            <w:fldChar w:fldCharType="separate"/>
          </w:r>
          <w:ins w:author="Alba Colomer Padrosa" w:date="2020-12-02T09:22:00Z" w:id="712115640">
            <w:r w:rsidRPr="3050268B" w:rsidR="3050268B">
              <w:rPr>
                <w:noProof/>
                <w:rPrChange w:author="Alba Colomer Padrosa" w:date="2020-12-02T09:22:00Z" w:id="211578827">
                  <w:rPr>
                    <w:noProof/>
                  </w:rPr>
                </w:rPrChange>
              </w:rPr>
              <w:t>30</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62D3AC0D" w14:textId="77777777">
          <w:pPr>
            <w:pStyle w:val="TOC3"/>
            <w:rPr>
              <w:ins w:author="Alba Colomer Padrosa" w:date="2020-12-02T09:22:00Z" w:id="542"/>
              <w:noProof/>
              <w:lang w:val="es-ES" w:eastAsia="es-ES"/>
              <w:rPrChange w:author="Alba Colomer Padrosa" w:date="2020-12-02T09:22:00Z" w:id="543">
                <w:rPr>
                  <w:ins w:author="Alba Colomer Padrosa" w:date="2020-12-02T09:22:00Z" w:id="544"/>
                  <w:rFonts w:asciiTheme="minorHAnsi" w:hAnsiTheme="minorHAnsi" w:cstheme="minorBidi"/>
                  <w:noProof/>
                  <w:lang w:val="es-ES" w:eastAsia="es-ES"/>
                </w:rPr>
              </w:rPrChange>
            </w:rPr>
          </w:pPr>
          <w:ins w:author="Alba Colomer Padrosa" w:date="2020-12-02T09:22:00Z" w:id="1881526799">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"_Toc57793413"</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55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161830827">
                  <w:rPr>
                    <w:rStyle w:val="Hyperlink"/>
                    <w:noProof/>
                  </w:rPr>
                </w:rPrChange>
              </w:rPr>
              <w:t>2.4.9 State8.3 - Unsuccessful completion of tendering</w:t>
            </w:r>
            <w:r w:rsidRPr="005324D1">
              <w:rPr>
                <w:noProof/>
                <w:webHidden/>
                <w:rPrChange w:author="Alba Colomer Padrosa" w:date="2020-12-02T09:22:00Z" w:id="553">
                  <w:rPr>
                    <w:noProof/>
                    <w:webHidden/>
                  </w:rPr>
                </w:rPrChange>
              </w:rPr>
              <w:tab/>
            </w:r>
            <w:r w:rsidRPr="3050268B">
              <w:rPr>
                <w:noProof/>
              </w:rPr>
              <w:fldChar w:fldCharType="begin"/>
            </w:r>
            <w:r w:rsidRPr="3050268B">
              <w:rPr>
                <w:noProof/>
              </w:rPr>
              <w:instrText xml:space="preserve"> PAGEREF _Toc57793413 \h </w:instrText>
            </w:r>
            <w:r w:rsidRPr="005324D1">
              <w:rPr>
                <w:noProof/>
                <w:webHidden/>
                <w:rPrChange w:author="Alba Colomer Padrosa" w:date="2020-12-02T09:22:00Z" w:id="556">
                  <w:rPr>
                    <w:noProof/>
                    <w:webHidden/>
                  </w:rPr>
                </w:rPrChange>
              </w:rPr>
            </w:r>
          </w:ins>
          <w:r w:rsidRPr="005324D1">
            <w:rPr>
              <w:noProof/>
              <w:webHidden/>
            </w:rPr>
            <w:fldChar w:fldCharType="separate"/>
          </w:r>
          <w:ins w:author="Alba Colomer Padrosa" w:date="2020-12-02T09:22:00Z" w:id="876985766">
            <w:r w:rsidRPr="3050268B" w:rsidR="3050268B">
              <w:rPr>
                <w:noProof/>
                <w:rPrChange w:author="Alba Colomer Padrosa" w:date="2020-12-02T09:22:00Z" w:id="928074618">
                  <w:rPr>
                    <w:noProof/>
                  </w:rPr>
                </w:rPrChange>
              </w:rPr>
              <w:t>32</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6D7C54D9" w14:textId="77777777">
          <w:pPr>
            <w:pStyle w:val="TOC3"/>
            <w:rPr>
              <w:ins w:author="Alba Colomer Padrosa" w:date="2020-12-02T09:22:00Z" w:id="562"/>
              <w:noProof/>
              <w:lang w:val="es-ES" w:eastAsia="es-ES"/>
              <w:rPrChange w:author="Alba Colomer Padrosa" w:date="2020-12-02T09:22:00Z" w:id="563">
                <w:rPr>
                  <w:ins w:author="Alba Colomer Padrosa" w:date="2020-12-02T09:22:00Z" w:id="564"/>
                  <w:rFonts w:asciiTheme="minorHAnsi" w:hAnsiTheme="minorHAnsi" w:cstheme="minorBidi"/>
                  <w:noProof/>
                  <w:lang w:val="es-ES" w:eastAsia="es-ES"/>
                </w:rPr>
              </w:rPrChange>
            </w:rPr>
          </w:pPr>
          <w:ins w:author="Alba Colomer Padrosa" w:date="2020-12-02T09:22:00Z" w:id="140117608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"_Toc57793414"</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57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625848890">
                  <w:rPr>
                    <w:rStyle w:val="Hyperlink"/>
                    <w:noProof/>
                  </w:rPr>
                </w:rPrChange>
              </w:rPr>
              <w:t>2.4.10 State5 - Evaluation (active.evaluation)</w:t>
            </w:r>
            <w:r w:rsidRPr="005324D1">
              <w:rPr>
                <w:noProof/>
                <w:webHidden/>
                <w:rPrChange w:author="Alba Colomer Padrosa" w:date="2020-12-02T09:22:00Z" w:id="573">
                  <w:rPr>
                    <w:noProof/>
                    <w:webHidden/>
                  </w:rPr>
                </w:rPrChange>
              </w:rPr>
              <w:tab/>
            </w:r>
            <w:r w:rsidRPr="3050268B">
              <w:rPr>
                <w:noProof/>
              </w:rPr>
              <w:fldChar w:fldCharType="begin"/>
            </w:r>
            <w:r w:rsidRPr="3050268B">
              <w:rPr>
                <w:noProof/>
              </w:rPr>
              <w:instrText xml:space="preserve"> PAGEREF _Toc57793414 \h </w:instrText>
            </w:r>
            <w:r w:rsidRPr="005324D1">
              <w:rPr>
                <w:noProof/>
                <w:webHidden/>
                <w:rPrChange w:author="Alba Colomer Padrosa" w:date="2020-12-02T09:22:00Z" w:id="576">
                  <w:rPr>
                    <w:noProof/>
                    <w:webHidden/>
                  </w:rPr>
                </w:rPrChange>
              </w:rPr>
            </w:r>
          </w:ins>
          <w:r w:rsidRPr="005324D1">
            <w:rPr>
              <w:noProof/>
              <w:webHidden/>
            </w:rPr>
            <w:fldChar w:fldCharType="separate"/>
          </w:r>
          <w:ins w:author="Alba Colomer Padrosa" w:date="2020-12-02T09:22:00Z" w:id="43629845">
            <w:r w:rsidRPr="3050268B" w:rsidR="3050268B">
              <w:rPr>
                <w:noProof/>
                <w:rPrChange w:author="Alba Colomer Padrosa" w:date="2020-12-02T09:22:00Z" w:id="1072066219">
                  <w:rPr>
                    <w:noProof/>
                  </w:rPr>
                </w:rPrChange>
              </w:rPr>
              <w:t>33</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55CFF8C6" w14:textId="77777777">
          <w:pPr>
            <w:pStyle w:val="TOC3"/>
            <w:rPr>
              <w:ins w:author="Alba Colomer Padrosa" w:date="2020-12-02T09:22:00Z" w:id="582"/>
              <w:noProof/>
              <w:lang w:val="es-ES" w:eastAsia="es-ES"/>
              <w:rPrChange w:author="Alba Colomer Padrosa" w:date="2020-12-02T09:22:00Z" w:id="583">
                <w:rPr>
                  <w:ins w:author="Alba Colomer Padrosa" w:date="2020-12-02T09:22:00Z" w:id="584"/>
                  <w:rFonts w:asciiTheme="minorHAnsi" w:hAnsiTheme="minorHAnsi" w:cstheme="minorBidi"/>
                  <w:noProof/>
                  <w:lang w:val="es-ES" w:eastAsia="es-ES"/>
                </w:rPr>
              </w:rPrChange>
            </w:rPr>
          </w:pPr>
          <w:ins w:author="Alba Colomer Padrosa" w:date="2020-12-02T09:22:00Z" w:id="84483055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"_Toc57793415"</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5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424646290">
                  <w:rPr>
                    <w:rStyle w:val="Hyperlink"/>
                    <w:noProof/>
                  </w:rPr>
                </w:rPrChange>
              </w:rPr>
              <w:t>2.4.11 State8.4 - Unsuccessful completion of evaluation</w:t>
            </w:r>
            <w:r w:rsidRPr="005324D1">
              <w:rPr>
                <w:noProof/>
                <w:webHidden/>
                <w:rPrChange w:author="Alba Colomer Padrosa" w:date="2020-12-02T09:22:00Z" w:id="593">
                  <w:rPr>
                    <w:noProof/>
                    <w:webHidden/>
                  </w:rPr>
                </w:rPrChange>
              </w:rPr>
              <w:tab/>
            </w:r>
            <w:r w:rsidRPr="3050268B">
              <w:rPr>
                <w:noProof/>
              </w:rPr>
              <w:fldChar w:fldCharType="begin"/>
            </w:r>
            <w:r w:rsidRPr="3050268B">
              <w:rPr>
                <w:noProof/>
              </w:rPr>
              <w:instrText xml:space="preserve"> PAGEREF _Toc57793415 \h </w:instrText>
            </w:r>
            <w:r w:rsidRPr="005324D1">
              <w:rPr>
                <w:noProof/>
                <w:webHidden/>
                <w:rPrChange w:author="Alba Colomer Padrosa" w:date="2020-12-02T09:22:00Z" w:id="596">
                  <w:rPr>
                    <w:noProof/>
                    <w:webHidden/>
                  </w:rPr>
                </w:rPrChange>
              </w:rPr>
            </w:r>
          </w:ins>
          <w:r w:rsidRPr="005324D1">
            <w:rPr>
              <w:noProof/>
              <w:webHidden/>
            </w:rPr>
            <w:fldChar w:fldCharType="separate"/>
          </w:r>
          <w:ins w:author="Alba Colomer Padrosa" w:date="2020-12-02T09:22:00Z" w:id="1736874952">
            <w:r w:rsidRPr="3050268B" w:rsidR="3050268B">
              <w:rPr>
                <w:noProof/>
                <w:rPrChange w:author="Alba Colomer Padrosa" w:date="2020-12-02T09:22:00Z" w:id="1905988436">
                  <w:rPr>
                    <w:noProof/>
                  </w:rPr>
                </w:rPrChange>
              </w:rPr>
              <w:t>37</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2687AC28" w14:textId="77777777">
          <w:pPr>
            <w:pStyle w:val="TOC3"/>
            <w:rPr>
              <w:ins w:author="Alba Colomer Padrosa" w:date="2020-12-02T09:22:00Z" w:id="602"/>
              <w:noProof/>
              <w:lang w:val="es-ES" w:eastAsia="es-ES"/>
              <w:rPrChange w:author="Alba Colomer Padrosa" w:date="2020-12-02T09:22:00Z" w:id="603">
                <w:rPr>
                  <w:ins w:author="Alba Colomer Padrosa" w:date="2020-12-02T09:22:00Z" w:id="604"/>
                  <w:rFonts w:asciiTheme="minorHAnsi" w:hAnsiTheme="minorHAnsi" w:cstheme="minorBidi"/>
                  <w:noProof/>
                  <w:lang w:val="es-ES" w:eastAsia="es-ES"/>
                </w:rPr>
              </w:rPrChange>
            </w:rPr>
          </w:pPr>
          <w:ins w:author="Alba Colomer Padrosa" w:date="2020-12-02T09:22:00Z" w:id="904323855">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"_Toc57793416"</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6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012057274">
                  <w:rPr>
                    <w:rStyle w:val="Hyperlink"/>
                    <w:noProof/>
                  </w:rPr>
                </w:rPrChange>
              </w:rPr>
              <w:t>2.4.12 State6 - Completion of procedure</w:t>
            </w:r>
            <w:r w:rsidRPr="005324D1">
              <w:rPr>
                <w:noProof/>
                <w:webHidden/>
                <w:rPrChange w:author="Alba Colomer Padrosa" w:date="2020-12-02T09:22:00Z" w:id="613">
                  <w:rPr>
                    <w:noProof/>
                    <w:webHidden/>
                  </w:rPr>
                </w:rPrChange>
              </w:rPr>
              <w:tab/>
            </w:r>
            <w:r w:rsidRPr="3050268B">
              <w:rPr>
                <w:noProof/>
              </w:rPr>
              <w:fldChar w:fldCharType="begin"/>
            </w:r>
            <w:r w:rsidRPr="3050268B">
              <w:rPr>
                <w:noProof/>
              </w:rPr>
              <w:instrText xml:space="preserve"> PAGEREF _Toc57793416 \h </w:instrText>
            </w:r>
            <w:r w:rsidRPr="005324D1">
              <w:rPr>
                <w:noProof/>
                <w:webHidden/>
                <w:rPrChange w:author="Alba Colomer Padrosa" w:date="2020-12-02T09:22:00Z" w:id="616">
                  <w:rPr>
                    <w:noProof/>
                    <w:webHidden/>
                  </w:rPr>
                </w:rPrChange>
              </w:rPr>
            </w:r>
          </w:ins>
          <w:r w:rsidRPr="005324D1">
            <w:rPr>
              <w:noProof/>
              <w:webHidden/>
            </w:rPr>
            <w:fldChar w:fldCharType="separate"/>
          </w:r>
          <w:ins w:author="Alba Colomer Padrosa" w:date="2020-12-02T09:22:00Z" w:id="1409096486">
            <w:r w:rsidRPr="3050268B" w:rsidR="3050268B">
              <w:rPr>
                <w:noProof/>
                <w:rPrChange w:author="Alba Colomer Padrosa" w:date="2020-12-02T09:22:00Z" w:id="1928417510">
                  <w:rPr>
                    <w:noProof/>
                  </w:rPr>
                </w:rPrChange>
              </w:rPr>
              <w:t>38</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3DE44768" w14:textId="77777777">
          <w:pPr>
            <w:pStyle w:val="TOC3"/>
            <w:rPr>
              <w:ins w:author="Alba Colomer Padrosa" w:date="2020-12-02T09:22:00Z" w:id="622"/>
              <w:noProof/>
              <w:lang w:val="es-ES" w:eastAsia="es-ES"/>
              <w:rPrChange w:author="Alba Colomer Padrosa" w:date="2020-12-02T09:22:00Z" w:id="623">
                <w:rPr>
                  <w:ins w:author="Alba Colomer Padrosa" w:date="2020-12-02T09:22:00Z" w:id="624"/>
                  <w:rFonts w:asciiTheme="minorHAnsi" w:hAnsiTheme="minorHAnsi" w:cstheme="minorBidi"/>
                  <w:noProof/>
                  <w:lang w:val="es-ES" w:eastAsia="es-ES"/>
                </w:rPr>
              </w:rPrChange>
            </w:rPr>
          </w:pPr>
          <w:ins w:author="Alba Colomer Padrosa" w:date="2020-12-02T09:22:00Z" w:id="123681312">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"_Toc57793417"</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6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905527745">
                  <w:rPr>
                    <w:rStyle w:val="Hyperlink"/>
                    <w:noProof/>
                  </w:rPr>
                </w:rPrChange>
              </w:rPr>
              <w:t>2.4.13 State7 - Cancellation of procedure</w:t>
            </w:r>
            <w:r w:rsidRPr="005324D1">
              <w:rPr>
                <w:noProof/>
                <w:webHidden/>
                <w:rPrChange w:author="Alba Colomer Padrosa" w:date="2020-12-02T09:22:00Z" w:id="633">
                  <w:rPr>
                    <w:noProof/>
                    <w:webHidden/>
                  </w:rPr>
                </w:rPrChange>
              </w:rPr>
              <w:tab/>
            </w:r>
            <w:r w:rsidRPr="3050268B">
              <w:rPr>
                <w:noProof/>
              </w:rPr>
              <w:fldChar w:fldCharType="begin"/>
            </w:r>
            <w:r w:rsidRPr="3050268B">
              <w:rPr>
                <w:noProof/>
              </w:rPr>
              <w:instrText xml:space="preserve"> PAGEREF _Toc57793417 \h </w:instrText>
            </w:r>
            <w:r w:rsidRPr="005324D1">
              <w:rPr>
                <w:noProof/>
                <w:webHidden/>
                <w:rPrChange w:author="Alba Colomer Padrosa" w:date="2020-12-02T09:22:00Z" w:id="636">
                  <w:rPr>
                    <w:noProof/>
                    <w:webHidden/>
                  </w:rPr>
                </w:rPrChange>
              </w:rPr>
            </w:r>
          </w:ins>
          <w:r w:rsidRPr="005324D1">
            <w:rPr>
              <w:noProof/>
              <w:webHidden/>
            </w:rPr>
            <w:fldChar w:fldCharType="separate"/>
          </w:r>
          <w:ins w:author="Alba Colomer Padrosa" w:date="2020-12-02T09:22:00Z" w:id="213689199">
            <w:r w:rsidRPr="3050268B" w:rsidR="3050268B">
              <w:rPr>
                <w:noProof/>
                <w:rPrChange w:author="Alba Colomer Padrosa" w:date="2020-12-02T09:22:00Z" w:id="50366668">
                  <w:rPr>
                    <w:noProof/>
                  </w:rPr>
                </w:rPrChange>
              </w:rPr>
              <w:t>39</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994488E" w14:textId="77777777">
          <w:pPr>
            <w:pStyle w:val="TOC1"/>
            <w:rPr>
              <w:ins w:author="Alba Colomer Padrosa" w:date="2020-12-02T09:22:00Z" w:id="642"/>
              <w:rFonts w:eastAsiaTheme="minorEastAsia"/>
              <w:b w:val="0"/>
              <w:noProof/>
              <w:color w:val="auto"/>
              <w:szCs w:val="22"/>
              <w:lang w:val="es-ES" w:eastAsia="es-ES"/>
              <w:rPrChange w:author="Alba Colomer Padrosa" w:date="2020-12-02T09:22:00Z" w:id="643">
                <w:rPr>
                  <w:ins w:author="Alba Colomer Padrosa" w:date="2020-12-02T09:22:00Z" w:id="644"/>
                  <w:rFonts w:asciiTheme="minorHAnsi" w:hAnsiTheme="minorHAnsi" w:eastAsiaTheme="minorEastAsia" w:cstheme="minorBidi"/>
                  <w:b w:val="0"/>
                  <w:noProof/>
                  <w:color w:val="auto"/>
                  <w:szCs w:val="22"/>
                  <w:lang w:val="es-ES" w:eastAsia="es-ES"/>
                </w:rPr>
              </w:rPrChange>
            </w:rPr>
          </w:pPr>
          <w:ins w:author="Alba Colomer Padrosa" w:date="2020-12-02T09:22:00Z" w:id="206430635">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"_Toc57793418"</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65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lang w:eastAsia="en-US"/>
                <w:rPrChange w:author="Alba Colomer Padrosa" w:date="2020-12-02T09:22:00Z" w:id="1736848864">
                  <w:rPr>
                    <w:rStyle w:val="Hyperlink"/>
                    <w:rFonts w:eastAsia="游ゴシック Light" w:eastAsiaTheme="majorEastAsia"/>
                    <w:noProof/>
                    <w:lang w:eastAsia="en-US"/>
                  </w:rPr>
                </w:rPrChange>
              </w:rPr>
              <w:t>3 Annexes</w:t>
            </w:r>
            <w:r w:rsidRPr="005324D1">
              <w:rPr>
                <w:noProof/>
                <w:webHidden/>
                <w:rPrChange w:author="Alba Colomer Padrosa" w:date="2020-12-02T09:22:00Z" w:id="653">
                  <w:rPr>
                    <w:noProof/>
                    <w:webHidden/>
                  </w:rPr>
                </w:rPrChange>
              </w:rPr>
              <w:tab/>
            </w:r>
            <w:r w:rsidRPr="3050268B">
              <w:rPr>
                <w:noProof/>
              </w:rPr>
              <w:fldChar w:fldCharType="begin"/>
            </w:r>
            <w:r w:rsidRPr="3050268B">
              <w:rPr>
                <w:noProof/>
              </w:rPr>
              <w:instrText xml:space="preserve"> PAGEREF _Toc57793418 \h </w:instrText>
            </w:r>
            <w:r w:rsidRPr="005324D1">
              <w:rPr>
                <w:noProof/>
                <w:webHidden/>
                <w:rPrChange w:author="Alba Colomer Padrosa" w:date="2020-12-02T09:22:00Z" w:id="656">
                  <w:rPr>
                    <w:noProof/>
                    <w:webHidden/>
                  </w:rPr>
                </w:rPrChange>
              </w:rPr>
            </w:r>
          </w:ins>
          <w:r w:rsidRPr="005324D1">
            <w:rPr>
              <w:noProof/>
              <w:webHidden/>
            </w:rPr>
            <w:fldChar w:fldCharType="separate"/>
          </w:r>
          <w:ins w:author="Alba Colomer Padrosa" w:date="2020-12-02T09:22:00Z" w:id="28044687">
            <w:r w:rsidRPr="3050268B" w:rsidR="3050268B">
              <w:rPr>
                <w:noProof/>
                <w:rPrChange w:author="Alba Colomer Padrosa" w:date="2020-12-02T09:22:00Z" w:id="1963523944">
                  <w:rPr>
                    <w:noProof/>
                  </w:rPr>
                </w:rPrChange>
              </w:rPr>
              <w:t>40</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48B05F61" w14:textId="77777777">
          <w:pPr>
            <w:pStyle w:val="TOC2"/>
            <w:tabs>
              <w:tab w:val="right" w:leader="dot" w:pos="9016"/>
            </w:tabs>
            <w:rPr>
              <w:ins w:author="Alba Colomer Padrosa" w:date="2020-12-02T09:22:00Z" w:id="662"/>
              <w:rFonts w:eastAsiaTheme="minorEastAsia"/>
              <w:noProof/>
              <w:color w:val="auto"/>
              <w:szCs w:val="22"/>
              <w:lang w:val="es-ES" w:eastAsia="es-ES"/>
              <w:rPrChange w:author="Alba Colomer Padrosa" w:date="2020-12-02T09:22:00Z" w:id="663">
                <w:rPr>
                  <w:ins w:author="Alba Colomer Padrosa" w:date="2020-12-02T09:22:00Z" w:id="664"/>
                  <w:rFonts w:asciiTheme="minorHAnsi" w:hAnsiTheme="minorHAnsi" w:eastAsiaTheme="minorEastAsia" w:cstheme="minorBidi"/>
                  <w:noProof/>
                  <w:color w:val="auto"/>
                  <w:szCs w:val="22"/>
                  <w:lang w:val="es-ES" w:eastAsia="es-ES"/>
                </w:rPr>
              </w:rPrChange>
            </w:rPr>
          </w:pPr>
          <w:ins w:author="Alba Colomer Padrosa" w:date="2020-12-02T09:22:00Z" w:id="1673752320">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"_Toc57793419"</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67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937379459">
                  <w:rPr>
                    <w:rStyle w:val="Hyperlink"/>
                    <w:rFonts w:eastAsia="游ゴシック Light" w:eastAsiaTheme="majorEastAsia"/>
                    <w:noProof/>
                  </w:rPr>
                </w:rPrChange>
              </w:rPr>
              <w:t>3.1 Annex 1 - Evaluation Committee</w:t>
            </w:r>
            <w:r w:rsidRPr="005324D1">
              <w:rPr>
                <w:noProof/>
                <w:webHidden/>
                <w:rPrChange w:author="Alba Colomer Padrosa" w:date="2020-12-02T09:22:00Z" w:id="673">
                  <w:rPr>
                    <w:noProof/>
                    <w:webHidden/>
                  </w:rPr>
                </w:rPrChange>
              </w:rPr>
              <w:tab/>
            </w:r>
            <w:r w:rsidRPr="3050268B">
              <w:rPr>
                <w:noProof/>
              </w:rPr>
              <w:fldChar w:fldCharType="begin"/>
            </w:r>
            <w:r w:rsidRPr="3050268B">
              <w:rPr>
                <w:noProof/>
              </w:rPr>
              <w:instrText xml:space="preserve"> PAGEREF _Toc57793419 \h </w:instrText>
            </w:r>
            <w:r w:rsidRPr="005324D1">
              <w:rPr>
                <w:noProof/>
                <w:webHidden/>
                <w:rPrChange w:author="Alba Colomer Padrosa" w:date="2020-12-02T09:22:00Z" w:id="676">
                  <w:rPr>
                    <w:noProof/>
                    <w:webHidden/>
                  </w:rPr>
                </w:rPrChange>
              </w:rPr>
            </w:r>
          </w:ins>
          <w:r w:rsidRPr="005324D1">
            <w:rPr>
              <w:noProof/>
              <w:webHidden/>
            </w:rPr>
            <w:fldChar w:fldCharType="separate"/>
          </w:r>
          <w:ins w:author="Alba Colomer Padrosa" w:date="2020-12-02T09:22:00Z" w:id="817701392">
            <w:r w:rsidRPr="3050268B" w:rsidR="3050268B">
              <w:rPr>
                <w:noProof/>
                <w:rPrChange w:author="Alba Colomer Padrosa" w:date="2020-12-02T09:22:00Z" w:id="905676487">
                  <w:rPr>
                    <w:noProof/>
                  </w:rPr>
                </w:rPrChange>
              </w:rPr>
              <w:t>40</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3147E661" w14:textId="77777777">
          <w:pPr>
            <w:pStyle w:val="TOC3"/>
            <w:rPr>
              <w:ins w:author="Alba Colomer Padrosa" w:date="2020-12-02T09:22:00Z" w:id="682"/>
              <w:noProof/>
              <w:lang w:val="es-ES" w:eastAsia="es-ES"/>
              <w:rPrChange w:author="Alba Colomer Padrosa" w:date="2020-12-02T09:22:00Z" w:id="683">
                <w:rPr>
                  <w:ins w:author="Alba Colomer Padrosa" w:date="2020-12-02T09:22:00Z" w:id="684"/>
                  <w:rFonts w:asciiTheme="minorHAnsi" w:hAnsiTheme="minorHAnsi" w:cstheme="minorBidi"/>
                  <w:noProof/>
                  <w:lang w:val="es-ES" w:eastAsia="es-ES"/>
                </w:rPr>
              </w:rPrChange>
            </w:rPr>
          </w:pPr>
          <w:ins w:author="Alba Colomer Padrosa" w:date="2020-12-02T09:22:00Z" w:id="75270405">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"_Toc57793420"</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6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854742395">
                  <w:rPr>
                    <w:rStyle w:val="Hyperlink"/>
                    <w:noProof/>
                  </w:rPr>
                </w:rPrChange>
              </w:rPr>
              <w:t>3.1.1 Background</w:t>
            </w:r>
            <w:r w:rsidRPr="005324D1">
              <w:rPr>
                <w:noProof/>
                <w:webHidden/>
                <w:rPrChange w:author="Alba Colomer Padrosa" w:date="2020-12-02T09:22:00Z" w:id="693">
                  <w:rPr>
                    <w:noProof/>
                    <w:webHidden/>
                  </w:rPr>
                </w:rPrChange>
              </w:rPr>
              <w:tab/>
            </w:r>
            <w:r w:rsidRPr="3050268B">
              <w:rPr>
                <w:noProof/>
              </w:rPr>
              <w:fldChar w:fldCharType="begin"/>
            </w:r>
            <w:r w:rsidRPr="3050268B">
              <w:rPr>
                <w:noProof/>
              </w:rPr>
              <w:instrText xml:space="preserve"> PAGEREF _Toc57793420 \h </w:instrText>
            </w:r>
            <w:r w:rsidRPr="005324D1">
              <w:rPr>
                <w:noProof/>
                <w:webHidden/>
                <w:rPrChange w:author="Alba Colomer Padrosa" w:date="2020-12-02T09:22:00Z" w:id="696">
                  <w:rPr>
                    <w:noProof/>
                    <w:webHidden/>
                  </w:rPr>
                </w:rPrChange>
              </w:rPr>
            </w:r>
          </w:ins>
          <w:r w:rsidRPr="005324D1">
            <w:rPr>
              <w:noProof/>
              <w:webHidden/>
            </w:rPr>
            <w:fldChar w:fldCharType="separate"/>
          </w:r>
          <w:ins w:author="Alba Colomer Padrosa" w:date="2020-12-02T09:22:00Z" w:id="610745262">
            <w:r w:rsidRPr="3050268B" w:rsidR="3050268B">
              <w:rPr>
                <w:noProof/>
                <w:rPrChange w:author="Alba Colomer Padrosa" w:date="2020-12-02T09:22:00Z" w:id="1622070026">
                  <w:rPr>
                    <w:noProof/>
                  </w:rPr>
                </w:rPrChange>
              </w:rPr>
              <w:t>40</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2E5DDE6C" w14:textId="77777777">
          <w:pPr>
            <w:pStyle w:val="TOC3"/>
            <w:rPr>
              <w:ins w:author="Alba Colomer Padrosa" w:date="2020-12-02T09:22:00Z" w:id="702"/>
              <w:noProof/>
              <w:lang w:val="es-ES" w:eastAsia="es-ES"/>
              <w:rPrChange w:author="Alba Colomer Padrosa" w:date="2020-12-02T09:22:00Z" w:id="703">
                <w:rPr>
                  <w:ins w:author="Alba Colomer Padrosa" w:date="2020-12-02T09:22:00Z" w:id="704"/>
                  <w:rFonts w:asciiTheme="minorHAnsi" w:hAnsiTheme="minorHAnsi" w:cstheme="minorBidi"/>
                  <w:noProof/>
                  <w:lang w:val="es-ES" w:eastAsia="es-ES"/>
                </w:rPr>
              </w:rPrChange>
            </w:rPr>
          </w:pPr>
          <w:ins w:author="Alba Colomer Padrosa" w:date="2020-12-02T09:22:00Z" w:id="1282435431">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"_Toc57793421"</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7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352024787">
                  <w:rPr>
                    <w:rStyle w:val="Hyperlink"/>
                    <w:noProof/>
                  </w:rPr>
                </w:rPrChange>
              </w:rPr>
              <w:t>References</w:t>
            </w:r>
            <w:r w:rsidRPr="005324D1">
              <w:rPr>
                <w:noProof/>
                <w:webHidden/>
                <w:rPrChange w:author="Alba Colomer Padrosa" w:date="2020-12-02T09:22:00Z" w:id="713">
                  <w:rPr>
                    <w:noProof/>
                    <w:webHidden/>
                  </w:rPr>
                </w:rPrChange>
              </w:rPr>
              <w:tab/>
            </w:r>
            <w:r w:rsidRPr="3050268B">
              <w:rPr>
                <w:noProof/>
              </w:rPr>
              <w:fldChar w:fldCharType="begin"/>
            </w:r>
            <w:r w:rsidRPr="3050268B">
              <w:rPr>
                <w:noProof/>
              </w:rPr>
              <w:instrText xml:space="preserve"> PAGEREF _Toc57793421 \h </w:instrText>
            </w:r>
            <w:r w:rsidRPr="005324D1">
              <w:rPr>
                <w:noProof/>
                <w:webHidden/>
                <w:rPrChange w:author="Alba Colomer Padrosa" w:date="2020-12-02T09:22:00Z" w:id="716">
                  <w:rPr>
                    <w:noProof/>
                    <w:webHidden/>
                  </w:rPr>
                </w:rPrChange>
              </w:rPr>
            </w:r>
          </w:ins>
          <w:r w:rsidRPr="005324D1">
            <w:rPr>
              <w:noProof/>
              <w:webHidden/>
            </w:rPr>
            <w:fldChar w:fldCharType="separate"/>
          </w:r>
          <w:ins w:author="Alba Colomer Padrosa" w:date="2020-12-02T09:22:00Z" w:id="1490077640">
            <w:r w:rsidRPr="3050268B" w:rsidR="3050268B">
              <w:rPr>
                <w:noProof/>
                <w:rPrChange w:author="Alba Colomer Padrosa" w:date="2020-12-02T09:22:00Z" w:id="640125140">
                  <w:rPr>
                    <w:noProof/>
                  </w:rPr>
                </w:rPrChange>
              </w:rPr>
              <w:t>40</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622A9E23" w14:textId="77777777">
          <w:pPr>
            <w:pStyle w:val="TOC3"/>
            <w:rPr>
              <w:ins w:author="Alba Colomer Padrosa" w:date="2020-12-02T09:22:00Z" w:id="722"/>
              <w:noProof/>
              <w:lang w:val="es-ES" w:eastAsia="es-ES"/>
              <w:rPrChange w:author="Alba Colomer Padrosa" w:date="2020-12-02T09:22:00Z" w:id="723">
                <w:rPr>
                  <w:ins w:author="Alba Colomer Padrosa" w:date="2020-12-02T09:22:00Z" w:id="724"/>
                  <w:rFonts w:asciiTheme="minorHAnsi" w:hAnsiTheme="minorHAnsi" w:cstheme="minorBidi"/>
                  <w:noProof/>
                  <w:lang w:val="es-ES" w:eastAsia="es-ES"/>
                </w:rPr>
              </w:rPrChange>
            </w:rPr>
          </w:pPr>
          <w:ins w:author="Alba Colomer Padrosa" w:date="2020-12-02T09:22:00Z" w:id="1696759388">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"_Toc57793422"</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7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045750611">
                  <w:rPr>
                    <w:rStyle w:val="Hyperlink"/>
                    <w:noProof/>
                  </w:rPr>
                </w:rPrChange>
              </w:rPr>
              <w:t>Technical design</w:t>
            </w:r>
            <w:r w:rsidRPr="005324D1">
              <w:rPr>
                <w:noProof/>
                <w:webHidden/>
                <w:rPrChange w:author="Alba Colomer Padrosa" w:date="2020-12-02T09:22:00Z" w:id="733">
                  <w:rPr>
                    <w:noProof/>
                    <w:webHidden/>
                  </w:rPr>
                </w:rPrChange>
              </w:rPr>
              <w:tab/>
            </w:r>
            <w:r w:rsidRPr="3050268B">
              <w:rPr>
                <w:noProof/>
              </w:rPr>
              <w:fldChar w:fldCharType="begin"/>
            </w:r>
            <w:r w:rsidRPr="3050268B">
              <w:rPr>
                <w:noProof/>
              </w:rPr>
              <w:instrText xml:space="preserve"> PAGEREF _Toc57793422 \h </w:instrText>
            </w:r>
            <w:r w:rsidRPr="005324D1">
              <w:rPr>
                <w:noProof/>
                <w:webHidden/>
                <w:rPrChange w:author="Alba Colomer Padrosa" w:date="2020-12-02T09:22:00Z" w:id="736">
                  <w:rPr>
                    <w:noProof/>
                    <w:webHidden/>
                  </w:rPr>
                </w:rPrChange>
              </w:rPr>
            </w:r>
          </w:ins>
          <w:r w:rsidRPr="005324D1">
            <w:rPr>
              <w:noProof/>
              <w:webHidden/>
            </w:rPr>
            <w:fldChar w:fldCharType="separate"/>
          </w:r>
          <w:ins w:author="Alba Colomer Padrosa" w:date="2020-12-02T09:22:00Z" w:id="881738270">
            <w:r w:rsidRPr="3050268B" w:rsidR="3050268B">
              <w:rPr>
                <w:noProof/>
                <w:rPrChange w:author="Alba Colomer Padrosa" w:date="2020-12-02T09:22:00Z" w:id="1366157435">
                  <w:rPr>
                    <w:noProof/>
                  </w:rPr>
                </w:rPrChange>
              </w:rPr>
              <w:t>40</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18019ACE" w14:textId="77777777">
          <w:pPr>
            <w:pStyle w:val="TOC2"/>
            <w:tabs>
              <w:tab w:val="right" w:leader="dot" w:pos="9016"/>
            </w:tabs>
            <w:rPr>
              <w:ins w:author="Alba Colomer Padrosa" w:date="2020-12-02T09:22:00Z" w:id="742"/>
              <w:rFonts w:eastAsiaTheme="minorEastAsia"/>
              <w:noProof/>
              <w:color w:val="auto"/>
              <w:szCs w:val="22"/>
              <w:lang w:val="es-ES" w:eastAsia="es-ES"/>
              <w:rPrChange w:author="Alba Colomer Padrosa" w:date="2020-12-02T09:22:00Z" w:id="743">
                <w:rPr>
                  <w:ins w:author="Alba Colomer Padrosa" w:date="2020-12-02T09:22:00Z" w:id="744"/>
                  <w:rFonts w:asciiTheme="minorHAnsi" w:hAnsiTheme="minorHAnsi" w:eastAsiaTheme="minorEastAsia" w:cstheme="minorBidi"/>
                  <w:noProof/>
                  <w:color w:val="auto"/>
                  <w:szCs w:val="22"/>
                  <w:lang w:val="es-ES" w:eastAsia="es-ES"/>
                </w:rPr>
              </w:rPrChange>
            </w:rPr>
          </w:pPr>
          <w:ins w:author="Alba Colomer Padrosa" w:date="2020-12-02T09:22:00Z" w:id="557640225">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"_Toc57793423"</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75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1623923896">
                  <w:rPr>
                    <w:rStyle w:val="Hyperlink"/>
                    <w:rFonts w:eastAsia="游ゴシック Light" w:eastAsiaTheme="majorEastAsia"/>
                    <w:noProof/>
                  </w:rPr>
                </w:rPrChange>
              </w:rPr>
              <w:t>3.2 Annex 2 - Structured criteria</w:t>
            </w:r>
            <w:r w:rsidRPr="005324D1">
              <w:rPr>
                <w:noProof/>
                <w:webHidden/>
                <w:rPrChange w:author="Alba Colomer Padrosa" w:date="2020-12-02T09:22:00Z" w:id="753">
                  <w:rPr>
                    <w:noProof/>
                    <w:webHidden/>
                  </w:rPr>
                </w:rPrChange>
              </w:rPr>
              <w:tab/>
            </w:r>
            <w:r w:rsidRPr="3050268B">
              <w:rPr>
                <w:noProof/>
              </w:rPr>
              <w:fldChar w:fldCharType="begin"/>
            </w:r>
            <w:r w:rsidRPr="3050268B">
              <w:rPr>
                <w:noProof/>
              </w:rPr>
              <w:instrText xml:space="preserve"> PAGEREF _Toc57793423 \h </w:instrText>
            </w:r>
            <w:r w:rsidRPr="005324D1">
              <w:rPr>
                <w:noProof/>
                <w:webHidden/>
                <w:rPrChange w:author="Alba Colomer Padrosa" w:date="2020-12-02T09:22:00Z" w:id="756">
                  <w:rPr>
                    <w:noProof/>
                    <w:webHidden/>
                  </w:rPr>
                </w:rPrChange>
              </w:rPr>
            </w:r>
          </w:ins>
          <w:r w:rsidRPr="005324D1">
            <w:rPr>
              <w:noProof/>
              <w:webHidden/>
            </w:rPr>
            <w:fldChar w:fldCharType="separate"/>
          </w:r>
          <w:ins w:author="Alba Colomer Padrosa" w:date="2020-12-02T09:22:00Z" w:id="1002879526">
            <w:r w:rsidRPr="3050268B" w:rsidR="3050268B">
              <w:rPr>
                <w:noProof/>
                <w:rPrChange w:author="Alba Colomer Padrosa" w:date="2020-12-02T09:22:00Z" w:id="547351314">
                  <w:rPr>
                    <w:noProof/>
                  </w:rPr>
                </w:rPrChange>
              </w:rPr>
              <w:t>41</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109C8E81" w14:textId="77777777">
          <w:pPr>
            <w:pStyle w:val="TOC3"/>
            <w:rPr>
              <w:ins w:author="Alba Colomer Padrosa" w:date="2020-12-02T09:22:00Z" w:id="762"/>
              <w:noProof/>
              <w:lang w:val="es-ES" w:eastAsia="es-ES"/>
              <w:rPrChange w:author="Alba Colomer Padrosa" w:date="2020-12-02T09:22:00Z" w:id="763">
                <w:rPr>
                  <w:ins w:author="Alba Colomer Padrosa" w:date="2020-12-02T09:22:00Z" w:id="764"/>
                  <w:rFonts w:asciiTheme="minorHAnsi" w:hAnsiTheme="minorHAnsi" w:cstheme="minorBidi"/>
                  <w:noProof/>
                  <w:lang w:val="es-ES" w:eastAsia="es-ES"/>
                </w:rPr>
              </w:rPrChange>
            </w:rPr>
          </w:pPr>
          <w:ins w:author="Alba Colomer Padrosa" w:date="2020-12-02T09:22:00Z" w:id="532995290">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"_Toc57793424"</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77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759723168">
                  <w:rPr>
                    <w:rStyle w:val="Hyperlink"/>
                    <w:noProof/>
                  </w:rPr>
                </w:rPrChange>
              </w:rPr>
              <w:t>3.2.1 Background</w:t>
            </w:r>
            <w:r w:rsidRPr="005324D1">
              <w:rPr>
                <w:noProof/>
                <w:webHidden/>
                <w:rPrChange w:author="Alba Colomer Padrosa" w:date="2020-12-02T09:22:00Z" w:id="773">
                  <w:rPr>
                    <w:noProof/>
                    <w:webHidden/>
                  </w:rPr>
                </w:rPrChange>
              </w:rPr>
              <w:tab/>
            </w:r>
            <w:r w:rsidRPr="3050268B">
              <w:rPr>
                <w:noProof/>
              </w:rPr>
              <w:fldChar w:fldCharType="begin"/>
            </w:r>
            <w:r w:rsidRPr="3050268B">
              <w:rPr>
                <w:noProof/>
              </w:rPr>
              <w:instrText xml:space="preserve"> PAGEREF _Toc57793424 \h </w:instrText>
            </w:r>
            <w:r w:rsidRPr="005324D1">
              <w:rPr>
                <w:noProof/>
                <w:webHidden/>
                <w:rPrChange w:author="Alba Colomer Padrosa" w:date="2020-12-02T09:22:00Z" w:id="776">
                  <w:rPr>
                    <w:noProof/>
                    <w:webHidden/>
                  </w:rPr>
                </w:rPrChange>
              </w:rPr>
            </w:r>
          </w:ins>
          <w:r w:rsidRPr="005324D1">
            <w:rPr>
              <w:noProof/>
              <w:webHidden/>
            </w:rPr>
            <w:fldChar w:fldCharType="separate"/>
          </w:r>
          <w:ins w:author="Alba Colomer Padrosa" w:date="2020-12-02T09:22:00Z" w:id="2122190143">
            <w:r w:rsidRPr="3050268B" w:rsidR="3050268B">
              <w:rPr>
                <w:noProof/>
                <w:rPrChange w:author="Alba Colomer Padrosa" w:date="2020-12-02T09:22:00Z" w:id="689611235">
                  <w:rPr>
                    <w:noProof/>
                  </w:rPr>
                </w:rPrChange>
              </w:rPr>
              <w:t>41</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6113B125" w14:textId="77777777">
          <w:pPr>
            <w:pStyle w:val="TOC3"/>
            <w:rPr>
              <w:ins w:author="Alba Colomer Padrosa" w:date="2020-12-02T09:22:00Z" w:id="782"/>
              <w:noProof/>
              <w:lang w:val="es-ES" w:eastAsia="es-ES"/>
              <w:rPrChange w:author="Alba Colomer Padrosa" w:date="2020-12-02T09:22:00Z" w:id="783">
                <w:rPr>
                  <w:ins w:author="Alba Colomer Padrosa" w:date="2020-12-02T09:22:00Z" w:id="784"/>
                  <w:rFonts w:asciiTheme="minorHAnsi" w:hAnsiTheme="minorHAnsi" w:cstheme="minorBidi"/>
                  <w:noProof/>
                  <w:lang w:val="es-ES" w:eastAsia="es-ES"/>
                </w:rPr>
              </w:rPrChange>
            </w:rPr>
          </w:pPr>
          <w:ins w:author="Alba Colomer Padrosa" w:date="2020-12-02T09:22:00Z" w:id="124908720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"_Toc57793425"</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7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764193219">
                  <w:rPr>
                    <w:rStyle w:val="Hyperlink"/>
                    <w:noProof/>
                  </w:rPr>
                </w:rPrChange>
              </w:rPr>
              <w:t>3.2.1.1 Types of criteria</w:t>
            </w:r>
            <w:r w:rsidRPr="005324D1">
              <w:rPr>
                <w:noProof/>
                <w:webHidden/>
                <w:rPrChange w:author="Alba Colomer Padrosa" w:date="2020-12-02T09:22:00Z" w:id="793">
                  <w:rPr>
                    <w:noProof/>
                    <w:webHidden/>
                  </w:rPr>
                </w:rPrChange>
              </w:rPr>
              <w:tab/>
            </w:r>
            <w:r w:rsidRPr="3050268B">
              <w:rPr>
                <w:noProof/>
              </w:rPr>
              <w:fldChar w:fldCharType="begin"/>
            </w:r>
            <w:r w:rsidRPr="3050268B">
              <w:rPr>
                <w:noProof/>
              </w:rPr>
              <w:instrText xml:space="preserve"> PAGEREF _Toc57793425 \h </w:instrText>
            </w:r>
            <w:r w:rsidRPr="005324D1">
              <w:rPr>
                <w:noProof/>
                <w:webHidden/>
                <w:rPrChange w:author="Alba Colomer Padrosa" w:date="2020-12-02T09:22:00Z" w:id="796">
                  <w:rPr>
                    <w:noProof/>
                    <w:webHidden/>
                  </w:rPr>
                </w:rPrChange>
              </w:rPr>
            </w:r>
          </w:ins>
          <w:r w:rsidRPr="005324D1">
            <w:rPr>
              <w:noProof/>
              <w:webHidden/>
            </w:rPr>
            <w:fldChar w:fldCharType="separate"/>
          </w:r>
          <w:ins w:author="Alba Colomer Padrosa" w:date="2020-12-02T09:22:00Z" w:id="1907002993">
            <w:r w:rsidRPr="3050268B" w:rsidR="3050268B">
              <w:rPr>
                <w:noProof/>
                <w:rPrChange w:author="Alba Colomer Padrosa" w:date="2020-12-02T09:22:00Z" w:id="636076398">
                  <w:rPr>
                    <w:noProof/>
                  </w:rPr>
                </w:rPrChange>
              </w:rPr>
              <w:t>41</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4B7FC0D1" w14:textId="77777777">
          <w:pPr>
            <w:pStyle w:val="TOC3"/>
            <w:rPr>
              <w:ins w:author="Alba Colomer Padrosa" w:date="2020-12-02T09:22:00Z" w:id="802"/>
              <w:noProof/>
              <w:lang w:val="es-ES" w:eastAsia="es-ES"/>
              <w:rPrChange w:author="Alba Colomer Padrosa" w:date="2020-12-02T09:22:00Z" w:id="803">
                <w:rPr>
                  <w:ins w:author="Alba Colomer Padrosa" w:date="2020-12-02T09:22:00Z" w:id="804"/>
                  <w:rFonts w:asciiTheme="minorHAnsi" w:hAnsiTheme="minorHAnsi" w:cstheme="minorBidi"/>
                  <w:noProof/>
                  <w:lang w:val="es-ES" w:eastAsia="es-ES"/>
                </w:rPr>
              </w:rPrChange>
            </w:rPr>
          </w:pPr>
          <w:ins w:author="Alba Colomer Padrosa" w:date="2020-12-02T09:22:00Z" w:id="2146856648">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"_Toc57793426"</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81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436330171">
                  <w:rPr>
                    <w:rStyle w:val="Hyperlink"/>
                    <w:noProof/>
                  </w:rPr>
                </w:rPrChange>
              </w:rPr>
              <w:t>3.2.2 Technical design</w:t>
            </w:r>
            <w:r w:rsidRPr="005324D1">
              <w:rPr>
                <w:noProof/>
                <w:webHidden/>
                <w:rPrChange w:author="Alba Colomer Padrosa" w:date="2020-12-02T09:22:00Z" w:id="813">
                  <w:rPr>
                    <w:noProof/>
                    <w:webHidden/>
                  </w:rPr>
                </w:rPrChange>
              </w:rPr>
              <w:tab/>
            </w:r>
            <w:r w:rsidRPr="3050268B">
              <w:rPr>
                <w:noProof/>
              </w:rPr>
              <w:fldChar w:fldCharType="begin"/>
            </w:r>
            <w:r w:rsidRPr="3050268B">
              <w:rPr>
                <w:noProof/>
              </w:rPr>
              <w:instrText xml:space="preserve"> PAGEREF _Toc57793426 \h </w:instrText>
            </w:r>
            <w:r w:rsidRPr="005324D1">
              <w:rPr>
                <w:noProof/>
                <w:webHidden/>
                <w:rPrChange w:author="Alba Colomer Padrosa" w:date="2020-12-02T09:22:00Z" w:id="816">
                  <w:rPr>
                    <w:noProof/>
                    <w:webHidden/>
                  </w:rPr>
                </w:rPrChange>
              </w:rPr>
            </w:r>
          </w:ins>
          <w:r w:rsidRPr="005324D1">
            <w:rPr>
              <w:noProof/>
              <w:webHidden/>
            </w:rPr>
            <w:fldChar w:fldCharType="separate"/>
          </w:r>
          <w:ins w:author="Alba Colomer Padrosa" w:date="2020-12-02T09:22:00Z" w:id="1056973935">
            <w:r w:rsidRPr="3050268B" w:rsidR="3050268B">
              <w:rPr>
                <w:noProof/>
                <w:rPrChange w:author="Alba Colomer Padrosa" w:date="2020-12-02T09:22:00Z" w:id="1286273002">
                  <w:rPr>
                    <w:noProof/>
                  </w:rPr>
                </w:rPrChange>
              </w:rPr>
              <w:t>43</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7F14ECBC" w14:textId="77777777">
          <w:pPr>
            <w:pStyle w:val="TOC2"/>
            <w:tabs>
              <w:tab w:val="right" w:leader="dot" w:pos="9016"/>
            </w:tabs>
            <w:rPr>
              <w:ins w:author="Alba Colomer Padrosa" w:date="2020-12-02T09:22:00Z" w:id="822"/>
              <w:rFonts w:eastAsiaTheme="minorEastAsia"/>
              <w:noProof/>
              <w:color w:val="auto"/>
              <w:szCs w:val="22"/>
              <w:lang w:val="es-ES" w:eastAsia="es-ES"/>
              <w:rPrChange w:author="Alba Colomer Padrosa" w:date="2020-12-02T09:22:00Z" w:id="823">
                <w:rPr>
                  <w:ins w:author="Alba Colomer Padrosa" w:date="2020-12-02T09:22:00Z" w:id="824"/>
                  <w:rFonts w:asciiTheme="minorHAnsi" w:hAnsiTheme="minorHAnsi" w:eastAsiaTheme="minorEastAsia" w:cstheme="minorBidi"/>
                  <w:noProof/>
                  <w:color w:val="auto"/>
                  <w:szCs w:val="22"/>
                  <w:lang w:val="es-ES" w:eastAsia="es-ES"/>
                </w:rPr>
              </w:rPrChange>
            </w:rPr>
          </w:pPr>
          <w:ins w:author="Alba Colomer Padrosa" w:date="2020-12-02T09:22:00Z" w:id="396550785">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"_Toc57793427"</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83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763632347">
                  <w:rPr>
                    <w:rStyle w:val="Hyperlink"/>
                    <w:rFonts w:eastAsia="游ゴシック Light" w:eastAsiaTheme="majorEastAsia"/>
                    <w:noProof/>
                  </w:rPr>
                </w:rPrChange>
              </w:rPr>
              <w:t>3.3 Annex 3 - Coefficients for conversion</w:t>
            </w:r>
            <w:r w:rsidRPr="005324D1">
              <w:rPr>
                <w:noProof/>
                <w:webHidden/>
                <w:rPrChange w:author="Alba Colomer Padrosa" w:date="2020-12-02T09:22:00Z" w:id="833">
                  <w:rPr>
                    <w:noProof/>
                    <w:webHidden/>
                  </w:rPr>
                </w:rPrChange>
              </w:rPr>
              <w:tab/>
            </w:r>
            <w:r w:rsidRPr="3050268B">
              <w:rPr>
                <w:noProof/>
              </w:rPr>
              <w:fldChar w:fldCharType="begin"/>
            </w:r>
            <w:r w:rsidRPr="3050268B">
              <w:rPr>
                <w:noProof/>
              </w:rPr>
              <w:instrText xml:space="preserve"> PAGEREF _Toc57793427 \h </w:instrText>
            </w:r>
            <w:r w:rsidRPr="005324D1">
              <w:rPr>
                <w:noProof/>
                <w:webHidden/>
                <w:rPrChange w:author="Alba Colomer Padrosa" w:date="2020-12-02T09:22:00Z" w:id="836">
                  <w:rPr>
                    <w:noProof/>
                    <w:webHidden/>
                  </w:rPr>
                </w:rPrChange>
              </w:rPr>
            </w:r>
          </w:ins>
          <w:r w:rsidRPr="005324D1">
            <w:rPr>
              <w:noProof/>
              <w:webHidden/>
            </w:rPr>
            <w:fldChar w:fldCharType="separate"/>
          </w:r>
          <w:ins w:author="Alba Colomer Padrosa" w:date="2020-12-02T09:22:00Z" w:id="2114941475">
            <w:r w:rsidRPr="3050268B" w:rsidR="3050268B">
              <w:rPr>
                <w:noProof/>
                <w:rPrChange w:author="Alba Colomer Padrosa" w:date="2020-12-02T09:22:00Z" w:id="394819559">
                  <w:rPr>
                    <w:noProof/>
                  </w:rPr>
                </w:rPrChange>
              </w:rPr>
              <w:t>49</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60CAEE31" w14:textId="77777777">
          <w:pPr>
            <w:pStyle w:val="TOC2"/>
            <w:tabs>
              <w:tab w:val="right" w:leader="dot" w:pos="9016"/>
            </w:tabs>
            <w:rPr>
              <w:ins w:author="Alba Colomer Padrosa" w:date="2020-12-02T09:22:00Z" w:id="842"/>
              <w:rFonts w:eastAsiaTheme="minorEastAsia"/>
              <w:noProof/>
              <w:color w:val="auto"/>
              <w:szCs w:val="22"/>
              <w:lang w:val="es-ES" w:eastAsia="es-ES"/>
              <w:rPrChange w:author="Alba Colomer Padrosa" w:date="2020-12-02T09:22:00Z" w:id="843">
                <w:rPr>
                  <w:ins w:author="Alba Colomer Padrosa" w:date="2020-12-02T09:22:00Z" w:id="844"/>
                  <w:rFonts w:asciiTheme="minorHAnsi" w:hAnsiTheme="minorHAnsi" w:eastAsiaTheme="minorEastAsia" w:cstheme="minorBidi"/>
                  <w:noProof/>
                  <w:color w:val="auto"/>
                  <w:szCs w:val="22"/>
                  <w:lang w:val="es-ES" w:eastAsia="es-ES"/>
                </w:rPr>
              </w:rPrChange>
            </w:rPr>
          </w:pPr>
          <w:ins w:author="Alba Colomer Padrosa" w:date="2020-12-02T09:22:00Z" w:id="1997973804">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"_Toc57793428"</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85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2040178092">
                  <w:rPr>
                    <w:rStyle w:val="Hyperlink"/>
                    <w:rFonts w:eastAsia="游ゴシック Light" w:eastAsiaTheme="majorEastAsia"/>
                    <w:noProof/>
                  </w:rPr>
                </w:rPrChange>
              </w:rPr>
              <w:t>3.4 Annex 4 - Ranking for evaluation</w:t>
            </w:r>
            <w:r w:rsidRPr="005324D1">
              <w:rPr>
                <w:noProof/>
                <w:webHidden/>
                <w:rPrChange w:author="Alba Colomer Padrosa" w:date="2020-12-02T09:22:00Z" w:id="853">
                  <w:rPr>
                    <w:noProof/>
                    <w:webHidden/>
                  </w:rPr>
                </w:rPrChange>
              </w:rPr>
              <w:tab/>
            </w:r>
            <w:r w:rsidRPr="3050268B">
              <w:rPr>
                <w:noProof/>
              </w:rPr>
              <w:fldChar w:fldCharType="begin"/>
            </w:r>
            <w:r w:rsidRPr="3050268B">
              <w:rPr>
                <w:noProof/>
              </w:rPr>
              <w:instrText xml:space="preserve"> PAGEREF _Toc57793428 \h </w:instrText>
            </w:r>
            <w:r w:rsidRPr="005324D1">
              <w:rPr>
                <w:noProof/>
                <w:webHidden/>
                <w:rPrChange w:author="Alba Colomer Padrosa" w:date="2020-12-02T09:22:00Z" w:id="856">
                  <w:rPr>
                    <w:noProof/>
                    <w:webHidden/>
                  </w:rPr>
                </w:rPrChange>
              </w:rPr>
            </w:r>
          </w:ins>
          <w:r w:rsidRPr="005324D1">
            <w:rPr>
              <w:noProof/>
              <w:webHidden/>
            </w:rPr>
            <w:fldChar w:fldCharType="separate"/>
          </w:r>
          <w:ins w:author="Alba Colomer Padrosa" w:date="2020-12-02T09:22:00Z" w:id="53609385">
            <w:r w:rsidRPr="3050268B" w:rsidR="3050268B">
              <w:rPr>
                <w:noProof/>
                <w:rPrChange w:author="Alba Colomer Padrosa" w:date="2020-12-02T09:22:00Z" w:id="1510519913">
                  <w:rPr>
                    <w:noProof/>
                  </w:rPr>
                </w:rPrChange>
              </w:rPr>
              <w:t>53</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6420BE6B" w14:textId="77777777">
          <w:pPr>
            <w:pStyle w:val="TOC3"/>
            <w:rPr>
              <w:ins w:author="Alba Colomer Padrosa" w:date="2020-12-02T09:22:00Z" w:id="862"/>
              <w:noProof/>
              <w:lang w:val="es-ES" w:eastAsia="es-ES"/>
              <w:rPrChange w:author="Alba Colomer Padrosa" w:date="2020-12-02T09:22:00Z" w:id="863">
                <w:rPr>
                  <w:ins w:author="Alba Colomer Padrosa" w:date="2020-12-02T09:22:00Z" w:id="864"/>
                  <w:rFonts w:asciiTheme="minorHAnsi" w:hAnsiTheme="minorHAnsi" w:cstheme="minorBidi"/>
                  <w:noProof/>
                  <w:lang w:val="es-ES" w:eastAsia="es-ES"/>
                </w:rPr>
              </w:rPrChange>
            </w:rPr>
          </w:pPr>
          <w:ins w:author="Alba Colomer Padrosa" w:date="2020-12-02T09:22:00Z" w:id="922160496">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"_Toc57793429"</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87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474613375">
                  <w:rPr>
                    <w:rStyle w:val="Hyperlink"/>
                    <w:noProof/>
                  </w:rPr>
                </w:rPrChange>
              </w:rPr>
              <w:t>3.4.1 Normalised price</w:t>
            </w:r>
            <w:r w:rsidRPr="005324D1">
              <w:rPr>
                <w:noProof/>
                <w:webHidden/>
                <w:rPrChange w:author="Alba Colomer Padrosa" w:date="2020-12-02T09:22:00Z" w:id="873">
                  <w:rPr>
                    <w:noProof/>
                    <w:webHidden/>
                  </w:rPr>
                </w:rPrChange>
              </w:rPr>
              <w:tab/>
            </w:r>
            <w:r w:rsidRPr="3050268B">
              <w:rPr>
                <w:noProof/>
              </w:rPr>
              <w:fldChar w:fldCharType="begin"/>
            </w:r>
            <w:r w:rsidRPr="3050268B">
              <w:rPr>
                <w:noProof/>
              </w:rPr>
              <w:instrText xml:space="preserve"> PAGEREF _Toc57793429 \h </w:instrText>
            </w:r>
            <w:r w:rsidRPr="005324D1">
              <w:rPr>
                <w:noProof/>
                <w:webHidden/>
                <w:rPrChange w:author="Alba Colomer Padrosa" w:date="2020-12-02T09:22:00Z" w:id="876">
                  <w:rPr>
                    <w:noProof/>
                    <w:webHidden/>
                  </w:rPr>
                </w:rPrChange>
              </w:rPr>
            </w:r>
          </w:ins>
          <w:r w:rsidRPr="005324D1">
            <w:rPr>
              <w:noProof/>
              <w:webHidden/>
            </w:rPr>
            <w:fldChar w:fldCharType="separate"/>
          </w:r>
          <w:ins w:author="Alba Colomer Padrosa" w:date="2020-12-02T09:22:00Z" w:id="134466331">
            <w:r w:rsidRPr="3050268B" w:rsidR="3050268B">
              <w:rPr>
                <w:noProof/>
                <w:rPrChange w:author="Alba Colomer Padrosa" w:date="2020-12-02T09:22:00Z" w:id="1277127459">
                  <w:rPr>
                    <w:noProof/>
                  </w:rPr>
                </w:rPrChange>
              </w:rPr>
              <w:t>54</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5735E8EF" w14:textId="77777777">
          <w:pPr>
            <w:pStyle w:val="TOC3"/>
            <w:rPr>
              <w:ins w:author="Alba Colomer Padrosa" w:date="2020-12-02T09:22:00Z" w:id="882"/>
              <w:noProof/>
              <w:lang w:val="es-ES" w:eastAsia="es-ES"/>
              <w:rPrChange w:author="Alba Colomer Padrosa" w:date="2020-12-02T09:22:00Z" w:id="883">
                <w:rPr>
                  <w:ins w:author="Alba Colomer Padrosa" w:date="2020-12-02T09:22:00Z" w:id="884"/>
                  <w:rFonts w:asciiTheme="minorHAnsi" w:hAnsiTheme="minorHAnsi" w:cstheme="minorBidi"/>
                  <w:noProof/>
                  <w:lang w:val="es-ES" w:eastAsia="es-ES"/>
                </w:rPr>
              </w:rPrChange>
            </w:rPr>
          </w:pPr>
          <w:ins w:author="Alba Colomer Padrosa" w:date="2020-12-02T09:22:00Z" w:id="982302486">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"_Toc57793430"</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89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655829212">
                  <w:rPr>
                    <w:rStyle w:val="Hyperlink"/>
                    <w:noProof/>
                  </w:rPr>
                </w:rPrChange>
              </w:rPr>
              <w:t>3.4.2 Ranking approach</w:t>
            </w:r>
            <w:r w:rsidRPr="005324D1">
              <w:rPr>
                <w:noProof/>
                <w:webHidden/>
                <w:rPrChange w:author="Alba Colomer Padrosa" w:date="2020-12-02T09:22:00Z" w:id="893">
                  <w:rPr>
                    <w:noProof/>
                    <w:webHidden/>
                  </w:rPr>
                </w:rPrChange>
              </w:rPr>
              <w:tab/>
            </w:r>
            <w:r w:rsidRPr="3050268B">
              <w:rPr>
                <w:noProof/>
              </w:rPr>
              <w:fldChar w:fldCharType="begin"/>
            </w:r>
            <w:r w:rsidRPr="3050268B">
              <w:rPr>
                <w:noProof/>
              </w:rPr>
              <w:instrText xml:space="preserve"> PAGEREF _Toc57793430 \h </w:instrText>
            </w:r>
            <w:r w:rsidRPr="005324D1">
              <w:rPr>
                <w:noProof/>
                <w:webHidden/>
                <w:rPrChange w:author="Alba Colomer Padrosa" w:date="2020-12-02T09:22:00Z" w:id="896">
                  <w:rPr>
                    <w:noProof/>
                    <w:webHidden/>
                  </w:rPr>
                </w:rPrChange>
              </w:rPr>
            </w:r>
          </w:ins>
          <w:r w:rsidRPr="005324D1">
            <w:rPr>
              <w:noProof/>
              <w:webHidden/>
            </w:rPr>
            <w:fldChar w:fldCharType="separate"/>
          </w:r>
          <w:ins w:author="Alba Colomer Padrosa" w:date="2020-12-02T09:22:00Z" w:id="124681074">
            <w:r w:rsidRPr="3050268B" w:rsidR="3050268B">
              <w:rPr>
                <w:noProof/>
                <w:rPrChange w:author="Alba Colomer Padrosa" w:date="2020-12-02T09:22:00Z" w:id="1340027756">
                  <w:rPr>
                    <w:noProof/>
                  </w:rPr>
                </w:rPrChange>
              </w:rPr>
              <w:t>54</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4A35FF67" w14:textId="77777777">
          <w:pPr>
            <w:pStyle w:val="TOC2"/>
            <w:tabs>
              <w:tab w:val="right" w:leader="dot" w:pos="9016"/>
            </w:tabs>
            <w:rPr>
              <w:ins w:author="Alba Colomer Padrosa" w:date="2020-12-02T09:22:00Z" w:id="902"/>
              <w:rFonts w:eastAsiaTheme="minorEastAsia"/>
              <w:noProof/>
              <w:color w:val="auto"/>
              <w:szCs w:val="22"/>
              <w:lang w:val="es-ES" w:eastAsia="es-ES"/>
              <w:rPrChange w:author="Alba Colomer Padrosa" w:date="2020-12-02T09:22:00Z" w:id="903">
                <w:rPr>
                  <w:ins w:author="Alba Colomer Padrosa" w:date="2020-12-02T09:22:00Z" w:id="904"/>
                  <w:rFonts w:asciiTheme="minorHAnsi" w:hAnsiTheme="minorHAnsi" w:eastAsiaTheme="minorEastAsia" w:cstheme="minorBidi"/>
                  <w:noProof/>
                  <w:color w:val="auto"/>
                  <w:szCs w:val="22"/>
                  <w:lang w:val="es-ES" w:eastAsia="es-ES"/>
                </w:rPr>
              </w:rPrChange>
            </w:rPr>
          </w:pPr>
          <w:ins w:author="Alba Colomer Padrosa" w:date="2020-12-02T09:22:00Z" w:id="972506982">
            <w:r w:rsidRPr="3050268B">
              <w:rPr>
                <w:rStyle w:val="Hyperlink"/>
                <w:rFonts w:ascii="Times New Roman" w:hAnsi="Times New Roman" w:eastAsia="游ゴシック Light" w:eastAsiaTheme="majorEastAsia"/>
                <w:noProof/>
              </w:rPr>
              <w:fldChar w:fldCharType="begin"/>
            </w:r>
            <w:r w:rsidRPr="3050268B">
              <w:rPr>
                <w:rStyle w:val="Hyperlink"/>
                <w:rFonts w:ascii="Times New Roman" w:hAnsi="Times New Roman" w:eastAsia="游ゴシック Light" w:eastAsiaTheme="majorEastAsia"/>
                <w:noProof/>
              </w:rPr>
              <w:instrText xml:space="preserve"> </w:instrText>
            </w:r>
            <w:r w:rsidRPr="3050268B">
              <w:rPr>
                <w:noProof/>
              </w:rPr>
              <w:instrText xml:space="preserve">HYPERLINK \l "_Toc57793431"</w:instrText>
            </w:r>
            <w:r w:rsidRPr="3050268B">
              <w:rPr>
                <w:rStyle w:val="Hyperlink"/>
                <w:rFonts w:ascii="Times New Roman" w:hAnsi="Times New Roman" w:eastAsia="游ゴシック Light" w:eastAsiaTheme="majorEastAsia"/>
                <w:noProof/>
              </w:rPr>
              <w:instrText xml:space="preserve"> </w:instrText>
            </w:r>
            <w:r w:rsidRPr="005324D1">
              <w:rPr>
                <w:rStyle w:val="Hyperlink"/>
                <w:rFonts w:ascii="Times New Roman" w:hAnsi="Times New Roman" w:eastAsiaTheme="majorEastAsia"/>
                <w:noProof/>
                <w:rPrChange w:author="Alba Colomer Padrosa" w:date="2020-12-02T09:22:00Z" w:id="910">
                  <w:rPr>
                    <w:rStyle w:val="Hyperlink"/>
                    <w:rFonts w:eastAsiaTheme="majorEastAsia"/>
                    <w:noProof/>
                  </w:rPr>
                </w:rPrChange>
              </w:rPr>
            </w:r>
            <w:r w:rsidRPr="3050268B">
              <w:rPr>
                <w:rStyle w:val="Hyperlink"/>
                <w:rFonts w:ascii="Times New Roman" w:hAnsi="Times New Roman" w:eastAsia="游ゴシック Light" w:eastAsiaTheme="majorEastAsia"/>
                <w:noProof/>
              </w:rPr>
              <w:fldChar w:fldCharType="separate"/>
            </w:r>
            <w:r w:rsidRPr="3050268B" w:rsidR="3050268B">
              <w:rPr>
                <w:rStyle w:val="Hyperlink"/>
                <w:rFonts w:ascii="Times New Roman" w:hAnsi="Times New Roman" w:eastAsia="游ゴシック Light" w:eastAsiaTheme="majorEastAsia"/>
                <w:noProof/>
                <w:rPrChange w:author="Alba Colomer Padrosa" w:date="2020-12-02T09:22:00Z" w:id="708819915">
                  <w:rPr>
                    <w:rStyle w:val="Hyperlink"/>
                    <w:rFonts w:eastAsia="游ゴシック Light" w:eastAsiaTheme="majorEastAsia"/>
                    <w:noProof/>
                  </w:rPr>
                </w:rPrChange>
              </w:rPr>
              <w:t>3.5 Annex 5 - Conflict of interests - declaration by the CA</w:t>
            </w:r>
            <w:r w:rsidRPr="005324D1">
              <w:rPr>
                <w:noProof/>
                <w:webHidden/>
                <w:rPrChange w:author="Alba Colomer Padrosa" w:date="2020-12-02T09:22:00Z" w:id="913">
                  <w:rPr>
                    <w:noProof/>
                    <w:webHidden/>
                  </w:rPr>
                </w:rPrChange>
              </w:rPr>
              <w:tab/>
            </w:r>
            <w:r w:rsidRPr="3050268B">
              <w:rPr>
                <w:noProof/>
              </w:rPr>
              <w:fldChar w:fldCharType="begin"/>
            </w:r>
            <w:r w:rsidRPr="3050268B">
              <w:rPr>
                <w:noProof/>
              </w:rPr>
              <w:instrText xml:space="preserve"> PAGEREF _Toc57793431 \h </w:instrText>
            </w:r>
            <w:r w:rsidRPr="005324D1">
              <w:rPr>
                <w:noProof/>
                <w:webHidden/>
                <w:rPrChange w:author="Alba Colomer Padrosa" w:date="2020-12-02T09:22:00Z" w:id="916">
                  <w:rPr>
                    <w:noProof/>
                    <w:webHidden/>
                  </w:rPr>
                </w:rPrChange>
              </w:rPr>
            </w:r>
          </w:ins>
          <w:r w:rsidRPr="005324D1">
            <w:rPr>
              <w:noProof/>
              <w:webHidden/>
            </w:rPr>
            <w:fldChar w:fldCharType="separate"/>
          </w:r>
          <w:ins w:author="Alba Colomer Padrosa" w:date="2020-12-02T09:22:00Z" w:id="339277059">
            <w:r w:rsidRPr="3050268B" w:rsidR="3050268B">
              <w:rPr>
                <w:noProof/>
                <w:rPrChange w:author="Alba Colomer Padrosa" w:date="2020-12-02T09:22:00Z" w:id="839389004">
                  <w:rPr>
                    <w:noProof/>
                  </w:rPr>
                </w:rPrChange>
              </w:rPr>
              <w:t>55</w:t>
            </w:r>
            <w:r w:rsidRPr="3050268B">
              <w:rPr>
                <w:noProof/>
              </w:rPr>
              <w:fldChar w:fldCharType="end"/>
            </w:r>
            <w:r w:rsidRPr="3050268B">
              <w:rPr>
                <w:rStyle w:val="Hyperlink"/>
                <w:rFonts w:ascii="Times New Roman" w:hAnsi="Times New Roman" w:eastAsia="游ゴシック Light" w:eastAsiaTheme="majorEastAsia"/>
                <w:noProof/>
              </w:rPr>
              <w:fldChar w:fldCharType="end"/>
            </w:r>
          </w:ins>
        </w:p>
        <w:p w:rsidRPr="005324D1" w:rsidR="005324D1" w:rsidRDefault="005324D1" w14:paraId="1493DF72" w14:textId="77777777">
          <w:pPr>
            <w:pStyle w:val="TOC3"/>
            <w:rPr>
              <w:ins w:author="Alba Colomer Padrosa" w:date="2020-12-02T09:22:00Z" w:id="922"/>
              <w:noProof/>
              <w:lang w:val="es-ES" w:eastAsia="es-ES"/>
              <w:rPrChange w:author="Alba Colomer Padrosa" w:date="2020-12-02T09:22:00Z" w:id="923">
                <w:rPr>
                  <w:ins w:author="Alba Colomer Padrosa" w:date="2020-12-02T09:22:00Z" w:id="924"/>
                  <w:rFonts w:asciiTheme="minorHAnsi" w:hAnsiTheme="minorHAnsi" w:cstheme="minorBidi"/>
                  <w:noProof/>
                  <w:lang w:val="es-ES" w:eastAsia="es-ES"/>
                </w:rPr>
              </w:rPrChange>
            </w:rPr>
          </w:pPr>
          <w:ins w:author="Alba Colomer Padrosa" w:date="2020-12-02T09:22:00Z" w:id="1328629423">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"_Toc57793432"</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93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305234730">
                  <w:rPr>
                    <w:rStyle w:val="Hyperlink"/>
                    <w:noProof/>
                  </w:rPr>
                </w:rPrChange>
              </w:rPr>
              <w:t>3.5.1 Types of conflict</w:t>
            </w:r>
            <w:r w:rsidRPr="005324D1">
              <w:rPr>
                <w:noProof/>
                <w:webHidden/>
                <w:rPrChange w:author="Alba Colomer Padrosa" w:date="2020-12-02T09:22:00Z" w:id="933">
                  <w:rPr>
                    <w:noProof/>
                    <w:webHidden/>
                  </w:rPr>
                </w:rPrChange>
              </w:rPr>
              <w:tab/>
            </w:r>
            <w:r w:rsidRPr="3050268B">
              <w:rPr>
                <w:noProof/>
              </w:rPr>
              <w:fldChar w:fldCharType="begin"/>
            </w:r>
            <w:r w:rsidRPr="3050268B">
              <w:rPr>
                <w:noProof/>
              </w:rPr>
              <w:instrText xml:space="preserve"> PAGEREF _Toc57793432 \h </w:instrText>
            </w:r>
            <w:r w:rsidRPr="005324D1">
              <w:rPr>
                <w:noProof/>
                <w:webHidden/>
                <w:rPrChange w:author="Alba Colomer Padrosa" w:date="2020-12-02T09:22:00Z" w:id="936">
                  <w:rPr>
                    <w:noProof/>
                    <w:webHidden/>
                  </w:rPr>
                </w:rPrChange>
              </w:rPr>
            </w:r>
          </w:ins>
          <w:r w:rsidRPr="005324D1">
            <w:rPr>
              <w:noProof/>
              <w:webHidden/>
            </w:rPr>
            <w:fldChar w:fldCharType="separate"/>
          </w:r>
          <w:ins w:author="Alba Colomer Padrosa" w:date="2020-12-02T09:22:00Z" w:id="569504808">
            <w:r w:rsidRPr="3050268B" w:rsidR="3050268B">
              <w:rPr>
                <w:noProof/>
                <w:rPrChange w:author="Alba Colomer Padrosa" w:date="2020-12-02T09:22:00Z" w:id="703603473">
                  <w:rPr>
                    <w:noProof/>
                  </w:rPr>
                </w:rPrChange>
              </w:rPr>
              <w:t>55</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07EFE7C4" w14:textId="77777777">
          <w:pPr>
            <w:pStyle w:val="TOC3"/>
            <w:rPr>
              <w:ins w:author="Alba Colomer Padrosa" w:date="2020-12-02T09:22:00Z" w:id="942"/>
              <w:noProof/>
              <w:lang w:val="es-ES" w:eastAsia="es-ES"/>
              <w:rPrChange w:author="Alba Colomer Padrosa" w:date="2020-12-02T09:22:00Z" w:id="943">
                <w:rPr>
                  <w:ins w:author="Alba Colomer Padrosa" w:date="2020-12-02T09:22:00Z" w:id="944"/>
                  <w:rFonts w:asciiTheme="minorHAnsi" w:hAnsiTheme="minorHAnsi" w:cstheme="minorBidi"/>
                  <w:noProof/>
                  <w:lang w:val="es-ES" w:eastAsia="es-ES"/>
                </w:rPr>
              </w:rPrChange>
            </w:rPr>
          </w:pPr>
          <w:ins w:author="Alba Colomer Padrosa" w:date="2020-12-02T09:22:00Z" w:id="786539887">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"_Toc57793433"</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95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1669213532">
                  <w:rPr>
                    <w:rStyle w:val="Hyperlink"/>
                    <w:noProof/>
                  </w:rPr>
                </w:rPrChange>
              </w:rPr>
              <w:t>3.5.2 References</w:t>
            </w:r>
            <w:r w:rsidRPr="005324D1">
              <w:rPr>
                <w:noProof/>
                <w:webHidden/>
                <w:rPrChange w:author="Alba Colomer Padrosa" w:date="2020-12-02T09:22:00Z" w:id="953">
                  <w:rPr>
                    <w:noProof/>
                    <w:webHidden/>
                  </w:rPr>
                </w:rPrChange>
              </w:rPr>
              <w:tab/>
            </w:r>
            <w:r w:rsidRPr="3050268B">
              <w:rPr>
                <w:noProof/>
              </w:rPr>
              <w:fldChar w:fldCharType="begin"/>
            </w:r>
            <w:r w:rsidRPr="3050268B">
              <w:rPr>
                <w:noProof/>
              </w:rPr>
              <w:instrText xml:space="preserve"> PAGEREF _Toc57793433 \h </w:instrText>
            </w:r>
            <w:r w:rsidRPr="005324D1">
              <w:rPr>
                <w:noProof/>
                <w:webHidden/>
                <w:rPrChange w:author="Alba Colomer Padrosa" w:date="2020-12-02T09:22:00Z" w:id="956">
                  <w:rPr>
                    <w:noProof/>
                    <w:webHidden/>
                  </w:rPr>
                </w:rPrChange>
              </w:rPr>
            </w:r>
          </w:ins>
          <w:r w:rsidRPr="005324D1">
            <w:rPr>
              <w:noProof/>
              <w:webHidden/>
            </w:rPr>
            <w:fldChar w:fldCharType="separate"/>
          </w:r>
          <w:ins w:author="Alba Colomer Padrosa" w:date="2020-12-02T09:22:00Z" w:id="1349964947">
            <w:r w:rsidRPr="3050268B" w:rsidR="3050268B">
              <w:rPr>
                <w:noProof/>
                <w:rPrChange w:author="Alba Colomer Padrosa" w:date="2020-12-02T09:22:00Z" w:id="726559660">
                  <w:rPr>
                    <w:noProof/>
                  </w:rPr>
                </w:rPrChange>
              </w:rPr>
              <w:t>55</w:t>
            </w:r>
            <w:r w:rsidRPr="3050268B">
              <w:rPr>
                <w:noProof/>
              </w:rPr>
              <w:fldChar w:fldCharType="end"/>
            </w:r>
            <w:r w:rsidRPr="3050268B">
              <w:rPr>
                <w:rStyle w:val="Hyperlink"/>
                <w:rFonts w:ascii="Times New Roman" w:hAnsi="Times New Roman"/>
                <w:noProof/>
              </w:rPr>
              <w:fldChar w:fldCharType="end"/>
            </w:r>
          </w:ins>
        </w:p>
        <w:p w:rsidRPr="005324D1" w:rsidR="005324D1" w:rsidRDefault="005324D1" w14:paraId="199B0B65" w14:textId="77777777">
          <w:pPr>
            <w:pStyle w:val="TOC3"/>
            <w:rPr>
              <w:ins w:author="Alba Colomer Padrosa" w:date="2020-12-02T09:22:00Z" w:id="962"/>
              <w:noProof/>
              <w:lang w:val="es-ES" w:eastAsia="es-ES"/>
              <w:rPrChange w:author="Alba Colomer Padrosa" w:date="2020-12-02T09:22:00Z" w:id="963">
                <w:rPr>
                  <w:ins w:author="Alba Colomer Padrosa" w:date="2020-12-02T09:22:00Z" w:id="964"/>
                  <w:rFonts w:asciiTheme="minorHAnsi" w:hAnsiTheme="minorHAnsi" w:cstheme="minorBidi"/>
                  <w:noProof/>
                  <w:lang w:val="es-ES" w:eastAsia="es-ES"/>
                </w:rPr>
              </w:rPrChange>
            </w:rPr>
          </w:pPr>
          <w:ins w:author="Alba Colomer Padrosa" w:date="2020-12-02T09:22:00Z" w:id="849040404">
            <w:r w:rsidRPr="3050268B">
              <w:rPr>
                <w:rStyle w:val="Hyperlink"/>
                <w:rFonts w:ascii="Times New Roman" w:hAnsi="Times New Roman"/>
                <w:noProof/>
              </w:rPr>
              <w:fldChar w:fldCharType="begin"/>
            </w:r>
            <w:r w:rsidRPr="3050268B">
              <w:rPr>
                <w:rStyle w:val="Hyperlink"/>
                <w:rFonts w:ascii="Times New Roman" w:hAnsi="Times New Roman"/>
                <w:noProof/>
              </w:rPr>
              <w:instrText xml:space="preserve"> </w:instrText>
            </w:r>
            <w:r w:rsidRPr="3050268B">
              <w:rPr>
                <w:noProof/>
              </w:rPr>
              <w:instrText xml:space="preserve">HYPERLINK \l "_Toc57793434"</w:instrText>
            </w:r>
            <w:r w:rsidRPr="3050268B">
              <w:rPr>
                <w:rStyle w:val="Hyperlink"/>
                <w:rFonts w:ascii="Times New Roman" w:hAnsi="Times New Roman"/>
                <w:noProof/>
              </w:rPr>
              <w:instrText xml:space="preserve"> </w:instrText>
            </w:r>
            <w:r w:rsidRPr="005324D1">
              <w:rPr>
                <w:rStyle w:val="Hyperlink"/>
                <w:rFonts w:ascii="Times New Roman" w:hAnsi="Times New Roman"/>
                <w:noProof/>
                <w:rPrChange w:author="Alba Colomer Padrosa" w:date="2020-12-02T09:22:00Z" w:id="970">
                  <w:rPr>
                    <w:rStyle w:val="Hyperlink"/>
                    <w:noProof/>
                  </w:rPr>
                </w:rPrChange>
              </w:rPr>
            </w:r>
            <w:r w:rsidRPr="3050268B">
              <w:rPr>
                <w:rStyle w:val="Hyperlink"/>
                <w:rFonts w:ascii="Times New Roman" w:hAnsi="Times New Roman"/>
                <w:noProof/>
              </w:rPr>
              <w:fldChar w:fldCharType="separate"/>
            </w:r>
            <w:r w:rsidRPr="3050268B" w:rsidR="3050268B">
              <w:rPr>
                <w:rStyle w:val="Hyperlink"/>
                <w:rFonts w:ascii="Times New Roman" w:hAnsi="Times New Roman"/>
                <w:noProof/>
                <w:rPrChange w:author="Alba Colomer Padrosa" w:date="2020-12-02T09:22:00Z" w:id="559052281">
                  <w:rPr>
                    <w:rStyle w:val="Hyperlink"/>
                    <w:noProof/>
                  </w:rPr>
                </w:rPrChange>
              </w:rPr>
              <w:t>3.5.3 Technical design</w:t>
            </w:r>
            <w:r w:rsidRPr="005324D1">
              <w:rPr>
                <w:noProof/>
                <w:webHidden/>
                <w:rPrChange w:author="Alba Colomer Padrosa" w:date="2020-12-02T09:22:00Z" w:id="973">
                  <w:rPr>
                    <w:noProof/>
                    <w:webHidden/>
                  </w:rPr>
                </w:rPrChange>
              </w:rPr>
              <w:tab/>
            </w:r>
            <w:r w:rsidRPr="3050268B">
              <w:rPr>
                <w:noProof/>
              </w:rPr>
              <w:fldChar w:fldCharType="begin"/>
            </w:r>
            <w:r w:rsidRPr="3050268B">
              <w:rPr>
                <w:noProof/>
              </w:rPr>
              <w:instrText xml:space="preserve"> PAGEREF _Toc57793434 \h </w:instrText>
            </w:r>
            <w:r w:rsidRPr="005324D1">
              <w:rPr>
                <w:noProof/>
                <w:webHidden/>
                <w:rPrChange w:author="Alba Colomer Padrosa" w:date="2020-12-02T09:22:00Z" w:id="976">
                  <w:rPr>
                    <w:noProof/>
                    <w:webHidden/>
                  </w:rPr>
                </w:rPrChange>
              </w:rPr>
            </w:r>
          </w:ins>
          <w:r w:rsidRPr="005324D1">
            <w:rPr>
              <w:noProof/>
              <w:webHidden/>
            </w:rPr>
            <w:fldChar w:fldCharType="separate"/>
          </w:r>
          <w:ins w:author="Alba Colomer Padrosa" w:date="2020-12-02T09:22:00Z" w:id="876614062">
            <w:r w:rsidRPr="3050268B" w:rsidR="3050268B">
              <w:rPr>
                <w:noProof/>
                <w:rPrChange w:author="Alba Colomer Padrosa" w:date="2020-12-02T09:22:00Z" w:id="1181477260">
                  <w:rPr>
                    <w:noProof/>
                  </w:rPr>
                </w:rPrChange>
              </w:rPr>
              <w:t>56</w:t>
            </w:r>
            <w:r w:rsidRPr="3050268B">
              <w:rPr>
                <w:noProof/>
              </w:rPr>
              <w:fldChar w:fldCharType="end"/>
            </w:r>
            <w:r w:rsidRPr="3050268B">
              <w:rPr>
                <w:rStyle w:val="Hyperlink"/>
                <w:rFonts w:ascii="Times New Roman" w:hAnsi="Times New Roman"/>
                <w:noProof/>
              </w:rPr>
              <w:fldChar w:fldCharType="end"/>
            </w:r>
          </w:ins>
        </w:p>
        <w:p w:rsidRPr="005324D1" w:rsidR="005F281D" w:rsidDel="005324D1" w:rsidRDefault="005F281D" w14:paraId="5003D690" w14:textId="77777777">
          <w:pPr>
            <w:pStyle w:val="TOC1"/>
            <w:rPr>
              <w:del w:author="Alba Colomer Padrosa" w:date="2020-12-02T09:22:00Z" w:id="982"/>
              <w:rFonts w:eastAsiaTheme="minorEastAsia"/>
              <w:b w:val="0"/>
              <w:noProof/>
              <w:color w:val="auto"/>
              <w:szCs w:val="22"/>
              <w:lang w:val="es-ES" w:eastAsia="es-ES"/>
              <w:rPrChange w:author="Alba Colomer Padrosa" w:date="2020-12-02T09:22:00Z" w:id="983">
                <w:rPr>
                  <w:del w:author="Alba Colomer Padrosa" w:date="2020-12-02T09:22:00Z" w:id="984"/>
                  <w:rFonts w:asciiTheme="minorHAnsi" w:hAnsiTheme="minorHAnsi" w:eastAsiaTheme="minorEastAsia" w:cstheme="minorBidi"/>
                  <w:b w:val="0"/>
                  <w:noProof/>
                  <w:color w:val="auto"/>
                  <w:szCs w:val="22"/>
                  <w:lang w:val="es-ES" w:eastAsia="es-ES"/>
                </w:rPr>
              </w:rPrChange>
            </w:rPr>
          </w:pPr>
          <w:del w:author="Alba Colomer Padrosa" w:date="2020-12-02T09:22:00Z" w:id="985">
            <w:r w:rsidRPr="005324D1" w:rsidDel="005324D1">
              <w:rPr>
                <w:rStyle w:val="Hyperlink"/>
                <w:rFonts w:ascii="Times New Roman" w:hAnsi="Times New Roman" w:eastAsiaTheme="majorEastAsia"/>
                <w:noProof/>
                <w:lang w:eastAsia="en-US"/>
                <w:rPrChange w:author="Alba Colomer Padrosa" w:date="2020-12-02T09:22:00Z" w:id="986">
                  <w:rPr>
                    <w:rStyle w:val="Hyperlink"/>
                    <w:rFonts w:eastAsiaTheme="majorEastAsia"/>
                    <w:noProof/>
                    <w:lang w:eastAsia="en-US"/>
                  </w:rPr>
                </w:rPrChange>
              </w:rPr>
              <w:delText>1</w:delText>
            </w:r>
            <w:r w:rsidRPr="005324D1" w:rsidDel="005324D1">
              <w:rPr>
                <w:rFonts w:eastAsiaTheme="minorEastAsia"/>
                <w:b w:val="0"/>
                <w:noProof/>
                <w:color w:val="auto"/>
                <w:szCs w:val="22"/>
                <w:lang w:val="es-ES" w:eastAsia="es-ES"/>
                <w:rPrChange w:author="Alba Colomer Padrosa" w:date="2020-12-02T09:22:00Z" w:id="987">
                  <w:rPr>
                    <w:rFonts w:asciiTheme="minorHAnsi" w:hAnsiTheme="minorHAnsi" w:eastAsiaTheme="minorEastAsia" w:cstheme="minorBidi"/>
                    <w:b w:val="0"/>
                    <w:noProof/>
                    <w:color w:val="auto"/>
                    <w:szCs w:val="22"/>
                    <w:lang w:val="es-ES" w:eastAsia="es-ES"/>
                  </w:rPr>
                </w:rPrChange>
              </w:rPr>
              <w:tab/>
            </w:r>
            <w:r w:rsidRPr="005324D1" w:rsidDel="005324D1">
              <w:rPr>
                <w:rStyle w:val="Hyperlink"/>
                <w:rFonts w:ascii="Times New Roman" w:hAnsi="Times New Roman" w:eastAsiaTheme="majorEastAsia"/>
                <w:noProof/>
                <w:lang w:eastAsia="en-US"/>
                <w:rPrChange w:author="Alba Colomer Padrosa" w:date="2020-12-02T09:22:00Z" w:id="988">
                  <w:rPr>
                    <w:rStyle w:val="Hyperlink"/>
                    <w:rFonts w:eastAsiaTheme="majorEastAsia"/>
                    <w:noProof/>
                    <w:lang w:eastAsia="en-US"/>
                  </w:rPr>
                </w:rPrChange>
              </w:rPr>
              <w:delText>Introduction</w:delText>
            </w:r>
            <w:r w:rsidRPr="005324D1" w:rsidDel="005324D1">
              <w:rPr>
                <w:noProof/>
                <w:webHidden/>
                <w:rPrChange w:author="Alba Colomer Padrosa" w:date="2020-12-02T09:22:00Z" w:id="989">
                  <w:rPr>
                    <w:noProof/>
                    <w:webHidden/>
                  </w:rPr>
                </w:rPrChange>
              </w:rPr>
              <w:tab/>
            </w:r>
            <w:r w:rsidRPr="005324D1" w:rsidDel="005324D1">
              <w:rPr>
                <w:noProof/>
                <w:webHidden/>
                <w:rPrChange w:author="Alba Colomer Padrosa" w:date="2020-12-02T09:22:00Z" w:id="989">
                  <w:rPr>
                    <w:noProof/>
                    <w:webHidden/>
                  </w:rPr>
                </w:rPrChange>
              </w:rPr>
              <w:delText>8</w:delText>
            </w:r>
          </w:del>
        </w:p>
        <w:p w:rsidRPr="005324D1" w:rsidR="005F281D" w:rsidDel="005324D1" w:rsidRDefault="005F281D" w14:paraId="3E4B27F5" w14:textId="77777777">
          <w:pPr>
            <w:pStyle w:val="TOC2"/>
            <w:tabs>
              <w:tab w:val="left" w:pos="880"/>
              <w:tab w:val="right" w:leader="dot" w:pos="9016"/>
            </w:tabs>
            <w:rPr>
              <w:del w:author="Alba Colomer Padrosa" w:date="2020-12-02T09:22:00Z" w:id="990"/>
              <w:rFonts w:eastAsiaTheme="minorEastAsia"/>
              <w:noProof/>
              <w:color w:val="auto"/>
              <w:szCs w:val="22"/>
              <w:lang w:val="es-ES" w:eastAsia="es-ES"/>
              <w:rPrChange w:author="Alba Colomer Padrosa" w:date="2020-12-02T09:22:00Z" w:id="991">
                <w:rPr>
                  <w:del w:author="Alba Colomer Padrosa" w:date="2020-12-02T09:22:00Z" w:id="992"/>
                  <w:rFonts w:asciiTheme="minorHAnsi" w:hAnsiTheme="minorHAnsi" w:eastAsiaTheme="minorEastAsia" w:cstheme="minorBidi"/>
                  <w:noProof/>
                  <w:color w:val="auto"/>
                  <w:szCs w:val="22"/>
                  <w:lang w:val="es-ES" w:eastAsia="es-ES"/>
                </w:rPr>
              </w:rPrChange>
            </w:rPr>
          </w:pPr>
          <w:del w:author="Alba Colomer Padrosa" w:date="2020-12-02T09:22:00Z" w:id="993">
            <w:r w:rsidRPr="005324D1" w:rsidDel="005324D1">
              <w:rPr>
                <w:rStyle w:val="Hyperlink"/>
                <w:rFonts w:ascii="Times New Roman" w:hAnsi="Times New Roman" w:eastAsiaTheme="majorEastAsia"/>
                <w:noProof/>
                <w:rPrChange w:author="Alba Colomer Padrosa" w:date="2020-12-02T09:22:00Z" w:id="994">
                  <w:rPr>
                    <w:rStyle w:val="Hyperlink"/>
                    <w:rFonts w:eastAsiaTheme="majorEastAsia"/>
                    <w:noProof/>
                  </w:rPr>
                </w:rPrChange>
              </w:rPr>
              <w:delText>1.1</w:delText>
            </w:r>
            <w:r w:rsidRPr="005324D1" w:rsidDel="005324D1">
              <w:rPr>
                <w:rFonts w:eastAsiaTheme="minorEastAsia"/>
                <w:noProof/>
                <w:color w:val="auto"/>
                <w:szCs w:val="22"/>
                <w:lang w:val="es-ES" w:eastAsia="es-ES"/>
                <w:rPrChange w:author="Alba Colomer Padrosa" w:date="2020-12-02T09:22:00Z" w:id="995">
                  <w:rPr>
                    <w:rFonts w:asciiTheme="minorHAnsi" w:hAnsiTheme="minorHAnsi" w:eastAsiaTheme="minorEastAsia" w:cstheme="minorBidi"/>
                    <w:noProof/>
                    <w:color w:val="auto"/>
                    <w:szCs w:val="22"/>
                    <w:lang w:val="es-ES" w:eastAsia="es-ES"/>
                  </w:rPr>
                </w:rPrChange>
              </w:rPr>
              <w:tab/>
            </w:r>
            <w:r w:rsidRPr="005324D1" w:rsidDel="005324D1">
              <w:rPr>
                <w:rStyle w:val="Hyperlink"/>
                <w:rFonts w:ascii="Times New Roman" w:hAnsi="Times New Roman" w:eastAsiaTheme="majorEastAsia"/>
                <w:noProof/>
                <w:rPrChange w:author="Alba Colomer Padrosa" w:date="2020-12-02T09:22:00Z" w:id="996">
                  <w:rPr>
                    <w:rStyle w:val="Hyperlink"/>
                    <w:rFonts w:eastAsiaTheme="majorEastAsia"/>
                    <w:noProof/>
                  </w:rPr>
                </w:rPrChange>
              </w:rPr>
              <w:delText>Aim of the document</w:delText>
            </w:r>
            <w:r w:rsidRPr="005324D1" w:rsidDel="005324D1">
              <w:rPr>
                <w:noProof/>
                <w:webHidden/>
                <w:rPrChange w:author="Alba Colomer Padrosa" w:date="2020-12-02T09:22:00Z" w:id="997">
                  <w:rPr>
                    <w:noProof/>
                    <w:webHidden/>
                  </w:rPr>
                </w:rPrChange>
              </w:rPr>
              <w:tab/>
            </w:r>
            <w:r w:rsidRPr="005324D1" w:rsidDel="005324D1">
              <w:rPr>
                <w:noProof/>
                <w:webHidden/>
                <w:rPrChange w:author="Alba Colomer Padrosa" w:date="2020-12-02T09:22:00Z" w:id="997">
                  <w:rPr>
                    <w:noProof/>
                    <w:webHidden/>
                  </w:rPr>
                </w:rPrChange>
              </w:rPr>
              <w:delText>8</w:delText>
            </w:r>
          </w:del>
        </w:p>
        <w:p w:rsidRPr="005324D1" w:rsidR="005F281D" w:rsidDel="005324D1" w:rsidRDefault="005F281D" w14:paraId="6448AD15" w14:textId="77777777">
          <w:pPr>
            <w:pStyle w:val="TOC2"/>
            <w:tabs>
              <w:tab w:val="left" w:pos="880"/>
              <w:tab w:val="right" w:leader="dot" w:pos="9016"/>
            </w:tabs>
            <w:rPr>
              <w:del w:author="Alba Colomer Padrosa" w:date="2020-12-02T09:22:00Z" w:id="998"/>
              <w:rFonts w:eastAsiaTheme="minorEastAsia"/>
              <w:noProof/>
              <w:color w:val="auto"/>
              <w:szCs w:val="22"/>
              <w:lang w:val="es-ES" w:eastAsia="es-ES"/>
              <w:rPrChange w:author="Alba Colomer Padrosa" w:date="2020-12-02T09:22:00Z" w:id="999">
                <w:rPr>
                  <w:del w:author="Alba Colomer Padrosa" w:date="2020-12-02T09:22:00Z" w:id="1000"/>
                  <w:rFonts w:asciiTheme="minorHAnsi" w:hAnsiTheme="minorHAnsi" w:eastAsiaTheme="minorEastAsia" w:cstheme="minorBidi"/>
                  <w:noProof/>
                  <w:color w:val="auto"/>
                  <w:szCs w:val="22"/>
                  <w:lang w:val="es-ES" w:eastAsia="es-ES"/>
                </w:rPr>
              </w:rPrChange>
            </w:rPr>
          </w:pPr>
          <w:del w:author="Alba Colomer Padrosa" w:date="2020-12-02T09:22:00Z" w:id="1001">
            <w:r w:rsidRPr="005324D1" w:rsidDel="005324D1">
              <w:rPr>
                <w:rStyle w:val="Hyperlink"/>
                <w:rFonts w:ascii="Times New Roman" w:hAnsi="Times New Roman" w:eastAsiaTheme="majorEastAsia"/>
                <w:noProof/>
                <w:rPrChange w:author="Alba Colomer Padrosa" w:date="2020-12-02T09:22:00Z" w:id="1002">
                  <w:rPr>
                    <w:rStyle w:val="Hyperlink"/>
                    <w:rFonts w:eastAsiaTheme="majorEastAsia"/>
                    <w:noProof/>
                  </w:rPr>
                </w:rPrChange>
              </w:rPr>
              <w:delText>1.2</w:delText>
            </w:r>
            <w:r w:rsidRPr="005324D1" w:rsidDel="005324D1">
              <w:rPr>
                <w:rFonts w:eastAsiaTheme="minorEastAsia"/>
                <w:noProof/>
                <w:color w:val="auto"/>
                <w:szCs w:val="22"/>
                <w:lang w:val="es-ES" w:eastAsia="es-ES"/>
                <w:rPrChange w:author="Alba Colomer Padrosa" w:date="2020-12-02T09:22:00Z" w:id="1003">
                  <w:rPr>
                    <w:rFonts w:asciiTheme="minorHAnsi" w:hAnsiTheme="minorHAnsi" w:eastAsiaTheme="minorEastAsia" w:cstheme="minorBidi"/>
                    <w:noProof/>
                    <w:color w:val="auto"/>
                    <w:szCs w:val="22"/>
                    <w:lang w:val="es-ES" w:eastAsia="es-ES"/>
                  </w:rPr>
                </w:rPrChange>
              </w:rPr>
              <w:tab/>
            </w:r>
            <w:r w:rsidRPr="005324D1" w:rsidDel="005324D1">
              <w:rPr>
                <w:rStyle w:val="Hyperlink"/>
                <w:rFonts w:ascii="Times New Roman" w:hAnsi="Times New Roman" w:eastAsiaTheme="majorEastAsia"/>
                <w:noProof/>
                <w:rPrChange w:author="Alba Colomer Padrosa" w:date="2020-12-02T09:22:00Z" w:id="1004">
                  <w:rPr>
                    <w:rStyle w:val="Hyperlink"/>
                    <w:rFonts w:eastAsiaTheme="majorEastAsia"/>
                    <w:noProof/>
                  </w:rPr>
                </w:rPrChange>
              </w:rPr>
              <w:delText>Alignment with regulation</w:delText>
            </w:r>
            <w:r w:rsidRPr="005324D1" w:rsidDel="005324D1">
              <w:rPr>
                <w:noProof/>
                <w:webHidden/>
                <w:rPrChange w:author="Alba Colomer Padrosa" w:date="2020-12-02T09:22:00Z" w:id="1005">
                  <w:rPr>
                    <w:noProof/>
                    <w:webHidden/>
                  </w:rPr>
                </w:rPrChange>
              </w:rPr>
              <w:tab/>
            </w:r>
            <w:r w:rsidRPr="005324D1" w:rsidDel="005324D1">
              <w:rPr>
                <w:noProof/>
                <w:webHidden/>
                <w:rPrChange w:author="Alba Colomer Padrosa" w:date="2020-12-02T09:22:00Z" w:id="1005">
                  <w:rPr>
                    <w:noProof/>
                    <w:webHidden/>
                  </w:rPr>
                </w:rPrChange>
              </w:rPr>
              <w:delText>8</w:delText>
            </w:r>
          </w:del>
        </w:p>
        <w:p w:rsidRPr="005324D1" w:rsidR="005F281D" w:rsidDel="005324D1" w:rsidRDefault="005F281D" w14:paraId="5324D89E" w14:textId="77777777">
          <w:pPr>
            <w:pStyle w:val="TOC1"/>
            <w:rPr>
              <w:del w:author="Alba Colomer Padrosa" w:date="2020-12-02T09:22:00Z" w:id="1006"/>
              <w:rFonts w:eastAsiaTheme="minorEastAsia"/>
              <w:b w:val="0"/>
              <w:noProof/>
              <w:color w:val="auto"/>
              <w:szCs w:val="22"/>
              <w:lang w:val="es-ES" w:eastAsia="es-ES"/>
              <w:rPrChange w:author="Alba Colomer Padrosa" w:date="2020-12-02T09:22:00Z" w:id="1007">
                <w:rPr>
                  <w:del w:author="Alba Colomer Padrosa" w:date="2020-12-02T09:22:00Z" w:id="1008"/>
                  <w:rFonts w:asciiTheme="minorHAnsi" w:hAnsiTheme="minorHAnsi" w:eastAsiaTheme="minorEastAsia" w:cstheme="minorBidi"/>
                  <w:b w:val="0"/>
                  <w:noProof/>
                  <w:color w:val="auto"/>
                  <w:szCs w:val="22"/>
                  <w:lang w:val="es-ES" w:eastAsia="es-ES"/>
                </w:rPr>
              </w:rPrChange>
            </w:rPr>
          </w:pPr>
          <w:del w:author="Alba Colomer Padrosa" w:date="2020-12-02T09:22:00Z" w:id="1009">
            <w:r w:rsidRPr="005324D1" w:rsidDel="005324D1">
              <w:rPr>
                <w:rStyle w:val="Hyperlink"/>
                <w:rFonts w:ascii="Times New Roman" w:hAnsi="Times New Roman" w:eastAsiaTheme="majorEastAsia"/>
                <w:noProof/>
                <w:lang w:eastAsia="en-US"/>
                <w:rPrChange w:author="Alba Colomer Padrosa" w:date="2020-12-02T09:22:00Z" w:id="1010">
                  <w:rPr>
                    <w:rStyle w:val="Hyperlink"/>
                    <w:rFonts w:eastAsiaTheme="majorEastAsia"/>
                    <w:noProof/>
                    <w:lang w:eastAsia="en-US"/>
                  </w:rPr>
                </w:rPrChange>
              </w:rPr>
              <w:delText>2</w:delText>
            </w:r>
            <w:r w:rsidRPr="005324D1" w:rsidDel="005324D1">
              <w:rPr>
                <w:rFonts w:eastAsiaTheme="minorEastAsia"/>
                <w:b w:val="0"/>
                <w:noProof/>
                <w:color w:val="auto"/>
                <w:szCs w:val="22"/>
                <w:lang w:val="es-ES" w:eastAsia="es-ES"/>
                <w:rPrChange w:author="Alba Colomer Padrosa" w:date="2020-12-02T09:22:00Z" w:id="1011">
                  <w:rPr>
                    <w:rFonts w:asciiTheme="minorHAnsi" w:hAnsiTheme="minorHAnsi" w:eastAsiaTheme="minorEastAsia" w:cstheme="minorBidi"/>
                    <w:b w:val="0"/>
                    <w:noProof/>
                    <w:color w:val="auto"/>
                    <w:szCs w:val="22"/>
                    <w:lang w:val="es-ES" w:eastAsia="es-ES"/>
                  </w:rPr>
                </w:rPrChange>
              </w:rPr>
              <w:tab/>
            </w:r>
            <w:r w:rsidRPr="005324D1" w:rsidDel="005324D1">
              <w:rPr>
                <w:rStyle w:val="Hyperlink"/>
                <w:rFonts w:ascii="Times New Roman" w:hAnsi="Times New Roman" w:eastAsiaTheme="majorEastAsia"/>
                <w:noProof/>
                <w:lang w:eastAsia="en-US"/>
                <w:rPrChange w:author="Alba Colomer Padrosa" w:date="2020-12-02T09:22:00Z" w:id="1012">
                  <w:rPr>
                    <w:rStyle w:val="Hyperlink"/>
                    <w:rFonts w:eastAsiaTheme="majorEastAsia"/>
                    <w:noProof/>
                    <w:lang w:eastAsia="en-US"/>
                  </w:rPr>
                </w:rPrChange>
              </w:rPr>
              <w:delText>Technical design</w:delText>
            </w:r>
            <w:r w:rsidRPr="005324D1" w:rsidDel="005324D1">
              <w:rPr>
                <w:noProof/>
                <w:webHidden/>
                <w:rPrChange w:author="Alba Colomer Padrosa" w:date="2020-12-02T09:22:00Z" w:id="1013">
                  <w:rPr>
                    <w:noProof/>
                    <w:webHidden/>
                  </w:rPr>
                </w:rPrChange>
              </w:rPr>
              <w:tab/>
            </w:r>
            <w:r w:rsidRPr="005324D1" w:rsidDel="005324D1">
              <w:rPr>
                <w:noProof/>
                <w:webHidden/>
                <w:rPrChange w:author="Alba Colomer Padrosa" w:date="2020-12-02T09:22:00Z" w:id="1013">
                  <w:rPr>
                    <w:noProof/>
                    <w:webHidden/>
                  </w:rPr>
                </w:rPrChange>
              </w:rPr>
              <w:delText>8</w:delText>
            </w:r>
          </w:del>
        </w:p>
        <w:p w:rsidRPr="005324D1" w:rsidR="005F281D" w:rsidDel="005324D1" w:rsidRDefault="005F281D" w14:paraId="47970502" w14:textId="77777777">
          <w:pPr>
            <w:pStyle w:val="TOC2"/>
            <w:tabs>
              <w:tab w:val="right" w:leader="dot" w:pos="9016"/>
            </w:tabs>
            <w:rPr>
              <w:del w:author="Alba Colomer Padrosa" w:date="2020-12-02T09:22:00Z" w:id="1014"/>
              <w:rFonts w:eastAsiaTheme="minorEastAsia"/>
              <w:noProof/>
              <w:color w:val="auto"/>
              <w:szCs w:val="22"/>
              <w:lang w:val="es-ES" w:eastAsia="es-ES"/>
              <w:rPrChange w:author="Alba Colomer Padrosa" w:date="2020-12-02T09:22:00Z" w:id="1015">
                <w:rPr>
                  <w:del w:author="Alba Colomer Padrosa" w:date="2020-12-02T09:22:00Z" w:id="1016"/>
                  <w:rFonts w:asciiTheme="minorHAnsi" w:hAnsiTheme="minorHAnsi" w:eastAsiaTheme="minorEastAsia" w:cstheme="minorBidi"/>
                  <w:noProof/>
                  <w:color w:val="auto"/>
                  <w:szCs w:val="22"/>
                  <w:lang w:val="es-ES" w:eastAsia="es-ES"/>
                </w:rPr>
              </w:rPrChange>
            </w:rPr>
          </w:pPr>
          <w:del w:author="Alba Colomer Padrosa" w:date="2020-12-02T09:22:00Z" w:id="1017">
            <w:r w:rsidRPr="005324D1" w:rsidDel="005324D1">
              <w:rPr>
                <w:rStyle w:val="Hyperlink"/>
                <w:rFonts w:ascii="Times New Roman" w:hAnsi="Times New Roman" w:eastAsiaTheme="majorEastAsia"/>
                <w:noProof/>
                <w:spacing w:val="2"/>
                <w:lang w:eastAsia="en-US"/>
                <w:rPrChange w:author="Alba Colomer Padrosa" w:date="2020-12-02T09:22:00Z" w:id="1018">
                  <w:rPr>
                    <w:rStyle w:val="Hyperlink"/>
                    <w:rFonts w:eastAsiaTheme="majorEastAsia"/>
                    <w:noProof/>
                    <w:spacing w:val="2"/>
                    <w:lang w:eastAsia="en-US"/>
                  </w:rPr>
                </w:rPrChange>
              </w:rPr>
              <w:delText>2.1 Business process model</w:delText>
            </w:r>
            <w:r w:rsidRPr="005324D1" w:rsidDel="005324D1">
              <w:rPr>
                <w:noProof/>
                <w:webHidden/>
                <w:rPrChange w:author="Alba Colomer Padrosa" w:date="2020-12-02T09:22:00Z" w:id="1019">
                  <w:rPr>
                    <w:noProof/>
                    <w:webHidden/>
                  </w:rPr>
                </w:rPrChange>
              </w:rPr>
              <w:tab/>
            </w:r>
            <w:r w:rsidRPr="005324D1" w:rsidDel="005324D1">
              <w:rPr>
                <w:noProof/>
                <w:webHidden/>
                <w:rPrChange w:author="Alba Colomer Padrosa" w:date="2020-12-02T09:22:00Z" w:id="1019">
                  <w:rPr>
                    <w:noProof/>
                    <w:webHidden/>
                  </w:rPr>
                </w:rPrChange>
              </w:rPr>
              <w:delText>8</w:delText>
            </w:r>
          </w:del>
        </w:p>
        <w:p w:rsidRPr="005324D1" w:rsidR="005F281D" w:rsidDel="005324D1" w:rsidRDefault="005F281D" w14:paraId="07A7EEE1" w14:textId="77777777">
          <w:pPr>
            <w:pStyle w:val="TOC2"/>
            <w:tabs>
              <w:tab w:val="right" w:leader="dot" w:pos="9016"/>
            </w:tabs>
            <w:rPr>
              <w:del w:author="Alba Colomer Padrosa" w:date="2020-12-02T09:22:00Z" w:id="1020"/>
              <w:rFonts w:eastAsiaTheme="minorEastAsia"/>
              <w:noProof/>
              <w:color w:val="auto"/>
              <w:szCs w:val="22"/>
              <w:lang w:val="es-ES" w:eastAsia="es-ES"/>
              <w:rPrChange w:author="Alba Colomer Padrosa" w:date="2020-12-02T09:22:00Z" w:id="1021">
                <w:rPr>
                  <w:del w:author="Alba Colomer Padrosa" w:date="2020-12-02T09:22:00Z" w:id="1022"/>
                  <w:rFonts w:asciiTheme="minorHAnsi" w:hAnsiTheme="minorHAnsi" w:eastAsiaTheme="minorEastAsia" w:cstheme="minorBidi"/>
                  <w:noProof/>
                  <w:color w:val="auto"/>
                  <w:szCs w:val="22"/>
                  <w:lang w:val="es-ES" w:eastAsia="es-ES"/>
                </w:rPr>
              </w:rPrChange>
            </w:rPr>
          </w:pPr>
          <w:del w:author="Alba Colomer Padrosa" w:date="2020-12-02T09:22:00Z" w:id="1023">
            <w:r w:rsidRPr="005324D1" w:rsidDel="005324D1">
              <w:rPr>
                <w:rStyle w:val="Hyperlink"/>
                <w:rFonts w:ascii="Times New Roman" w:hAnsi="Times New Roman" w:eastAsiaTheme="majorEastAsia"/>
                <w:noProof/>
                <w:spacing w:val="2"/>
                <w:lang w:eastAsia="en-US"/>
                <w:rPrChange w:author="Alba Colomer Padrosa" w:date="2020-12-02T09:22:00Z" w:id="1024">
                  <w:rPr>
                    <w:rStyle w:val="Hyperlink"/>
                    <w:rFonts w:eastAsiaTheme="majorEastAsia"/>
                    <w:noProof/>
                    <w:spacing w:val="2"/>
                    <w:lang w:eastAsia="en-US"/>
                  </w:rPr>
                </w:rPrChange>
              </w:rPr>
              <w:delText>2.2 State-chart diagram</w:delText>
            </w:r>
            <w:r w:rsidRPr="005324D1" w:rsidDel="005324D1">
              <w:rPr>
                <w:noProof/>
                <w:webHidden/>
                <w:rPrChange w:author="Alba Colomer Padrosa" w:date="2020-12-02T09:22:00Z" w:id="1025">
                  <w:rPr>
                    <w:noProof/>
                    <w:webHidden/>
                  </w:rPr>
                </w:rPrChange>
              </w:rPr>
              <w:tab/>
            </w:r>
            <w:r w:rsidRPr="005324D1" w:rsidDel="005324D1">
              <w:rPr>
                <w:noProof/>
                <w:webHidden/>
                <w:rPrChange w:author="Alba Colomer Padrosa" w:date="2020-12-02T09:22:00Z" w:id="1025">
                  <w:rPr>
                    <w:noProof/>
                    <w:webHidden/>
                  </w:rPr>
                </w:rPrChange>
              </w:rPr>
              <w:delText>8</w:delText>
            </w:r>
          </w:del>
        </w:p>
        <w:p w:rsidRPr="005324D1" w:rsidR="005F281D" w:rsidDel="005324D1" w:rsidRDefault="005F281D" w14:paraId="5083D659" w14:textId="77777777">
          <w:pPr>
            <w:pStyle w:val="TOC2"/>
            <w:tabs>
              <w:tab w:val="right" w:leader="dot" w:pos="9016"/>
            </w:tabs>
            <w:rPr>
              <w:del w:author="Alba Colomer Padrosa" w:date="2020-12-02T09:22:00Z" w:id="1026"/>
              <w:rFonts w:eastAsiaTheme="minorEastAsia"/>
              <w:noProof/>
              <w:color w:val="auto"/>
              <w:szCs w:val="22"/>
              <w:lang w:val="es-ES" w:eastAsia="es-ES"/>
              <w:rPrChange w:author="Alba Colomer Padrosa" w:date="2020-12-02T09:22:00Z" w:id="1027">
                <w:rPr>
                  <w:del w:author="Alba Colomer Padrosa" w:date="2020-12-02T09:22:00Z" w:id="1028"/>
                  <w:rFonts w:asciiTheme="minorHAnsi" w:hAnsiTheme="minorHAnsi" w:eastAsiaTheme="minorEastAsia" w:cstheme="minorBidi"/>
                  <w:noProof/>
                  <w:color w:val="auto"/>
                  <w:szCs w:val="22"/>
                  <w:lang w:val="es-ES" w:eastAsia="es-ES"/>
                </w:rPr>
              </w:rPrChange>
            </w:rPr>
          </w:pPr>
          <w:del w:author="Alba Colomer Padrosa" w:date="2020-12-02T09:22:00Z" w:id="1029">
            <w:r w:rsidRPr="005324D1" w:rsidDel="005324D1">
              <w:rPr>
                <w:rStyle w:val="Hyperlink"/>
                <w:rFonts w:ascii="Times New Roman" w:hAnsi="Times New Roman" w:eastAsiaTheme="majorEastAsia"/>
                <w:noProof/>
                <w:spacing w:val="2"/>
                <w:lang w:eastAsia="en-US"/>
                <w:rPrChange w:author="Alba Colomer Padrosa" w:date="2020-12-02T09:22:00Z" w:id="1030">
                  <w:rPr>
                    <w:rStyle w:val="Hyperlink"/>
                    <w:rFonts w:eastAsiaTheme="majorEastAsia"/>
                    <w:noProof/>
                    <w:spacing w:val="2"/>
                    <w:lang w:eastAsia="en-US"/>
                  </w:rPr>
                </w:rPrChange>
              </w:rPr>
              <w:delText>2.3 OCDS building blocks applied</w:delText>
            </w:r>
            <w:r w:rsidRPr="005324D1" w:rsidDel="005324D1">
              <w:rPr>
                <w:noProof/>
                <w:webHidden/>
                <w:rPrChange w:author="Alba Colomer Padrosa" w:date="2020-12-02T09:22:00Z" w:id="1031">
                  <w:rPr>
                    <w:noProof/>
                    <w:webHidden/>
                  </w:rPr>
                </w:rPrChange>
              </w:rPr>
              <w:tab/>
            </w:r>
            <w:r w:rsidRPr="005324D1" w:rsidDel="005324D1">
              <w:rPr>
                <w:noProof/>
                <w:webHidden/>
                <w:rPrChange w:author="Alba Colomer Padrosa" w:date="2020-12-02T09:22:00Z" w:id="1031">
                  <w:rPr>
                    <w:noProof/>
                    <w:webHidden/>
                  </w:rPr>
                </w:rPrChange>
              </w:rPr>
              <w:delText>9</w:delText>
            </w:r>
          </w:del>
        </w:p>
        <w:p w:rsidRPr="005324D1" w:rsidR="005F281D" w:rsidDel="005324D1" w:rsidRDefault="005F281D" w14:paraId="6CC2FF67" w14:textId="77777777">
          <w:pPr>
            <w:pStyle w:val="TOC3"/>
            <w:rPr>
              <w:del w:author="Alba Colomer Padrosa" w:date="2020-12-02T09:22:00Z" w:id="1032"/>
              <w:noProof/>
              <w:lang w:val="es-ES" w:eastAsia="es-ES"/>
              <w:rPrChange w:author="Alba Colomer Padrosa" w:date="2020-12-02T09:22:00Z" w:id="1033">
                <w:rPr>
                  <w:del w:author="Alba Colomer Padrosa" w:date="2020-12-02T09:22:00Z" w:id="1034"/>
                  <w:rFonts w:asciiTheme="minorHAnsi" w:hAnsiTheme="minorHAnsi" w:cstheme="minorBidi"/>
                  <w:noProof/>
                  <w:lang w:val="es-ES" w:eastAsia="es-ES"/>
                </w:rPr>
              </w:rPrChange>
            </w:rPr>
          </w:pPr>
          <w:del w:author="Alba Colomer Padrosa" w:date="2020-12-02T09:22:00Z" w:id="1035">
            <w:r w:rsidRPr="005324D1" w:rsidDel="005324D1">
              <w:rPr>
                <w:rStyle w:val="Hyperlink"/>
                <w:rFonts w:ascii="Times New Roman" w:hAnsi="Times New Roman"/>
                <w:noProof/>
                <w:rPrChange w:author="Alba Colomer Padrosa" w:date="2020-12-02T09:22:00Z" w:id="1036">
                  <w:rPr>
                    <w:rStyle w:val="Hyperlink"/>
                    <w:noProof/>
                  </w:rPr>
                </w:rPrChange>
              </w:rPr>
              <w:delText>2.3.1 Tender</w:delText>
            </w:r>
            <w:r w:rsidRPr="005324D1" w:rsidDel="005324D1">
              <w:rPr>
                <w:noProof/>
                <w:webHidden/>
                <w:rPrChange w:author="Alba Colomer Padrosa" w:date="2020-12-02T09:22:00Z" w:id="1037">
                  <w:rPr>
                    <w:noProof/>
                    <w:webHidden/>
                  </w:rPr>
                </w:rPrChange>
              </w:rPr>
              <w:tab/>
            </w:r>
            <w:r w:rsidRPr="005324D1" w:rsidDel="005324D1">
              <w:rPr>
                <w:noProof/>
                <w:webHidden/>
                <w:rPrChange w:author="Alba Colomer Padrosa" w:date="2020-12-02T09:22:00Z" w:id="1037">
                  <w:rPr>
                    <w:noProof/>
                    <w:webHidden/>
                  </w:rPr>
                </w:rPrChange>
              </w:rPr>
              <w:delText>9</w:delText>
            </w:r>
          </w:del>
        </w:p>
        <w:p w:rsidRPr="005324D1" w:rsidR="005F281D" w:rsidDel="005324D1" w:rsidRDefault="005F281D" w14:paraId="0FCD01EA" w14:textId="77777777">
          <w:pPr>
            <w:pStyle w:val="TOC3"/>
            <w:rPr>
              <w:del w:author="Alba Colomer Padrosa" w:date="2020-12-02T09:22:00Z" w:id="1038"/>
              <w:noProof/>
              <w:lang w:val="es-ES" w:eastAsia="es-ES"/>
              <w:rPrChange w:author="Alba Colomer Padrosa" w:date="2020-12-02T09:22:00Z" w:id="1039">
                <w:rPr>
                  <w:del w:author="Alba Colomer Padrosa" w:date="2020-12-02T09:22:00Z" w:id="1040"/>
                  <w:rFonts w:asciiTheme="minorHAnsi" w:hAnsiTheme="minorHAnsi" w:cstheme="minorBidi"/>
                  <w:noProof/>
                  <w:lang w:val="es-ES" w:eastAsia="es-ES"/>
                </w:rPr>
              </w:rPrChange>
            </w:rPr>
          </w:pPr>
          <w:del w:author="Alba Colomer Padrosa" w:date="2020-12-02T09:22:00Z" w:id="1041">
            <w:r w:rsidRPr="005324D1" w:rsidDel="005324D1">
              <w:rPr>
                <w:rStyle w:val="Hyperlink"/>
                <w:rFonts w:ascii="Times New Roman" w:hAnsi="Times New Roman"/>
                <w:noProof/>
                <w:rPrChange w:author="Alba Colomer Padrosa" w:date="2020-12-02T09:22:00Z" w:id="1042">
                  <w:rPr>
                    <w:rStyle w:val="Hyperlink"/>
                    <w:noProof/>
                  </w:rPr>
                </w:rPrChange>
              </w:rPr>
              <w:delText>2.3.2 Pre-qualification</w:delText>
            </w:r>
            <w:r w:rsidRPr="005324D1" w:rsidDel="005324D1">
              <w:rPr>
                <w:noProof/>
                <w:webHidden/>
                <w:rPrChange w:author="Alba Colomer Padrosa" w:date="2020-12-02T09:22:00Z" w:id="1043">
                  <w:rPr>
                    <w:noProof/>
                    <w:webHidden/>
                  </w:rPr>
                </w:rPrChange>
              </w:rPr>
              <w:tab/>
            </w:r>
            <w:r w:rsidRPr="005324D1" w:rsidDel="005324D1">
              <w:rPr>
                <w:noProof/>
                <w:webHidden/>
                <w:rPrChange w:author="Alba Colomer Padrosa" w:date="2020-12-02T09:22:00Z" w:id="1043">
                  <w:rPr>
                    <w:noProof/>
                    <w:webHidden/>
                  </w:rPr>
                </w:rPrChange>
              </w:rPr>
              <w:delText>10</w:delText>
            </w:r>
          </w:del>
        </w:p>
        <w:p w:rsidRPr="005324D1" w:rsidR="005F281D" w:rsidDel="005324D1" w:rsidRDefault="005F281D" w14:paraId="46CF2C46" w14:textId="77777777">
          <w:pPr>
            <w:pStyle w:val="TOC3"/>
            <w:rPr>
              <w:del w:author="Alba Colomer Padrosa" w:date="2020-12-02T09:22:00Z" w:id="1044"/>
              <w:noProof/>
              <w:lang w:val="es-ES" w:eastAsia="es-ES"/>
              <w:rPrChange w:author="Alba Colomer Padrosa" w:date="2020-12-02T09:22:00Z" w:id="1045">
                <w:rPr>
                  <w:del w:author="Alba Colomer Padrosa" w:date="2020-12-02T09:22:00Z" w:id="1046"/>
                  <w:rFonts w:asciiTheme="minorHAnsi" w:hAnsiTheme="minorHAnsi" w:cstheme="minorBidi"/>
                  <w:noProof/>
                  <w:lang w:val="es-ES" w:eastAsia="es-ES"/>
                </w:rPr>
              </w:rPrChange>
            </w:rPr>
          </w:pPr>
          <w:del w:author="Alba Colomer Padrosa" w:date="2020-12-02T09:22:00Z" w:id="1047">
            <w:r w:rsidRPr="005324D1" w:rsidDel="005324D1">
              <w:rPr>
                <w:rStyle w:val="Hyperlink"/>
                <w:rFonts w:ascii="Times New Roman" w:hAnsi="Times New Roman"/>
                <w:noProof/>
                <w:rPrChange w:author="Alba Colomer Padrosa" w:date="2020-12-02T09:22:00Z" w:id="1048">
                  <w:rPr>
                    <w:rStyle w:val="Hyperlink"/>
                    <w:noProof/>
                  </w:rPr>
                </w:rPrChange>
              </w:rPr>
              <w:delText>2.3.3 Submission</w:delText>
            </w:r>
            <w:r w:rsidRPr="005324D1" w:rsidDel="005324D1">
              <w:rPr>
                <w:noProof/>
                <w:webHidden/>
                <w:rPrChange w:author="Alba Colomer Padrosa" w:date="2020-12-02T09:22:00Z" w:id="1049">
                  <w:rPr>
                    <w:noProof/>
                    <w:webHidden/>
                  </w:rPr>
                </w:rPrChange>
              </w:rPr>
              <w:tab/>
            </w:r>
            <w:r w:rsidRPr="005324D1" w:rsidDel="005324D1">
              <w:rPr>
                <w:noProof/>
                <w:webHidden/>
                <w:rPrChange w:author="Alba Colomer Padrosa" w:date="2020-12-02T09:22:00Z" w:id="1049">
                  <w:rPr>
                    <w:noProof/>
                    <w:webHidden/>
                  </w:rPr>
                </w:rPrChange>
              </w:rPr>
              <w:delText>10</w:delText>
            </w:r>
          </w:del>
        </w:p>
        <w:p w:rsidRPr="005324D1" w:rsidR="005F281D" w:rsidDel="005324D1" w:rsidRDefault="005F281D" w14:paraId="14E25119" w14:textId="77777777">
          <w:pPr>
            <w:pStyle w:val="TOC3"/>
            <w:rPr>
              <w:del w:author="Alba Colomer Padrosa" w:date="2020-12-02T09:22:00Z" w:id="1050"/>
              <w:noProof/>
              <w:lang w:val="es-ES" w:eastAsia="es-ES"/>
              <w:rPrChange w:author="Alba Colomer Padrosa" w:date="2020-12-02T09:22:00Z" w:id="1051">
                <w:rPr>
                  <w:del w:author="Alba Colomer Padrosa" w:date="2020-12-02T09:22:00Z" w:id="1052"/>
                  <w:rFonts w:asciiTheme="minorHAnsi" w:hAnsiTheme="minorHAnsi" w:cstheme="minorBidi"/>
                  <w:noProof/>
                  <w:lang w:val="es-ES" w:eastAsia="es-ES"/>
                </w:rPr>
              </w:rPrChange>
            </w:rPr>
          </w:pPr>
          <w:del w:author="Alba Colomer Padrosa" w:date="2020-12-02T09:22:00Z" w:id="1053">
            <w:r w:rsidRPr="005324D1" w:rsidDel="005324D1">
              <w:rPr>
                <w:rStyle w:val="Hyperlink"/>
                <w:rFonts w:ascii="Times New Roman" w:hAnsi="Times New Roman"/>
                <w:noProof/>
                <w:rPrChange w:author="Alba Colomer Padrosa" w:date="2020-12-02T09:22:00Z" w:id="1054">
                  <w:rPr>
                    <w:rStyle w:val="Hyperlink"/>
                    <w:noProof/>
                  </w:rPr>
                </w:rPrChange>
              </w:rPr>
              <w:delText>2.3.4 Qualifications</w:delText>
            </w:r>
            <w:r w:rsidRPr="005324D1" w:rsidDel="005324D1">
              <w:rPr>
                <w:noProof/>
                <w:webHidden/>
                <w:rPrChange w:author="Alba Colomer Padrosa" w:date="2020-12-02T09:22:00Z" w:id="1055">
                  <w:rPr>
                    <w:noProof/>
                    <w:webHidden/>
                  </w:rPr>
                </w:rPrChange>
              </w:rPr>
              <w:tab/>
            </w:r>
            <w:r w:rsidRPr="005324D1" w:rsidDel="005324D1">
              <w:rPr>
                <w:noProof/>
                <w:webHidden/>
                <w:rPrChange w:author="Alba Colomer Padrosa" w:date="2020-12-02T09:22:00Z" w:id="1055">
                  <w:rPr>
                    <w:noProof/>
                    <w:webHidden/>
                  </w:rPr>
                </w:rPrChange>
              </w:rPr>
              <w:delText>12</w:delText>
            </w:r>
          </w:del>
        </w:p>
        <w:p w:rsidRPr="005324D1" w:rsidR="005F281D" w:rsidDel="005324D1" w:rsidRDefault="005F281D" w14:paraId="494DF37D" w14:textId="77777777">
          <w:pPr>
            <w:pStyle w:val="TOC3"/>
            <w:rPr>
              <w:del w:author="Alba Colomer Padrosa" w:date="2020-12-02T09:22:00Z" w:id="1056"/>
              <w:noProof/>
              <w:lang w:val="es-ES" w:eastAsia="es-ES"/>
              <w:rPrChange w:author="Alba Colomer Padrosa" w:date="2020-12-02T09:22:00Z" w:id="1057">
                <w:rPr>
                  <w:del w:author="Alba Colomer Padrosa" w:date="2020-12-02T09:22:00Z" w:id="1058"/>
                  <w:rFonts w:asciiTheme="minorHAnsi" w:hAnsiTheme="minorHAnsi" w:cstheme="minorBidi"/>
                  <w:noProof/>
                  <w:lang w:val="es-ES" w:eastAsia="es-ES"/>
                </w:rPr>
              </w:rPrChange>
            </w:rPr>
          </w:pPr>
          <w:del w:author="Alba Colomer Padrosa" w:date="2020-12-02T09:22:00Z" w:id="1059">
            <w:r w:rsidRPr="005324D1" w:rsidDel="005324D1">
              <w:rPr>
                <w:rStyle w:val="Hyperlink"/>
                <w:rFonts w:ascii="Times New Roman" w:hAnsi="Times New Roman"/>
                <w:noProof/>
                <w:rPrChange w:author="Alba Colomer Padrosa" w:date="2020-12-02T09:22:00Z" w:id="1060">
                  <w:rPr>
                    <w:rStyle w:val="Hyperlink"/>
                    <w:noProof/>
                  </w:rPr>
                </w:rPrChange>
              </w:rPr>
              <w:delText>2.3.5 Invitations</w:delText>
            </w:r>
            <w:r w:rsidRPr="005324D1" w:rsidDel="005324D1">
              <w:rPr>
                <w:noProof/>
                <w:webHidden/>
                <w:rPrChange w:author="Alba Colomer Padrosa" w:date="2020-12-02T09:22:00Z" w:id="1061">
                  <w:rPr>
                    <w:noProof/>
                    <w:webHidden/>
                  </w:rPr>
                </w:rPrChange>
              </w:rPr>
              <w:tab/>
            </w:r>
            <w:r w:rsidRPr="005324D1" w:rsidDel="005324D1">
              <w:rPr>
                <w:noProof/>
                <w:webHidden/>
                <w:rPrChange w:author="Alba Colomer Padrosa" w:date="2020-12-02T09:22:00Z" w:id="1061">
                  <w:rPr>
                    <w:noProof/>
                    <w:webHidden/>
                  </w:rPr>
                </w:rPrChange>
              </w:rPr>
              <w:delText>14</w:delText>
            </w:r>
          </w:del>
        </w:p>
        <w:p w:rsidRPr="005324D1" w:rsidR="005F281D" w:rsidDel="005324D1" w:rsidRDefault="005F281D" w14:paraId="4E82E038" w14:textId="77777777">
          <w:pPr>
            <w:pStyle w:val="TOC3"/>
            <w:rPr>
              <w:del w:author="Alba Colomer Padrosa" w:date="2020-12-02T09:22:00Z" w:id="1062"/>
              <w:noProof/>
              <w:lang w:val="es-ES" w:eastAsia="es-ES"/>
              <w:rPrChange w:author="Alba Colomer Padrosa" w:date="2020-12-02T09:22:00Z" w:id="1063">
                <w:rPr>
                  <w:del w:author="Alba Colomer Padrosa" w:date="2020-12-02T09:22:00Z" w:id="1064"/>
                  <w:rFonts w:asciiTheme="minorHAnsi" w:hAnsiTheme="minorHAnsi" w:cstheme="minorBidi"/>
                  <w:noProof/>
                  <w:lang w:val="es-ES" w:eastAsia="es-ES"/>
                </w:rPr>
              </w:rPrChange>
            </w:rPr>
          </w:pPr>
          <w:del w:author="Alba Colomer Padrosa" w:date="2020-12-02T09:22:00Z" w:id="1065">
            <w:r w:rsidRPr="005324D1" w:rsidDel="005324D1">
              <w:rPr>
                <w:rStyle w:val="Hyperlink"/>
                <w:rFonts w:ascii="Times New Roman" w:hAnsi="Times New Roman"/>
                <w:noProof/>
                <w:rPrChange w:author="Alba Colomer Padrosa" w:date="2020-12-02T09:22:00Z" w:id="1066">
                  <w:rPr>
                    <w:rStyle w:val="Hyperlink"/>
                    <w:noProof/>
                  </w:rPr>
                </w:rPrChange>
              </w:rPr>
              <w:delText>2.3.6 Tenders</w:delText>
            </w:r>
            <w:r w:rsidRPr="005324D1" w:rsidDel="005324D1">
              <w:rPr>
                <w:noProof/>
                <w:webHidden/>
                <w:rPrChange w:author="Alba Colomer Padrosa" w:date="2020-12-02T09:22:00Z" w:id="1067">
                  <w:rPr>
                    <w:noProof/>
                    <w:webHidden/>
                  </w:rPr>
                </w:rPrChange>
              </w:rPr>
              <w:tab/>
            </w:r>
            <w:r w:rsidRPr="005324D1" w:rsidDel="005324D1">
              <w:rPr>
                <w:noProof/>
                <w:webHidden/>
                <w:rPrChange w:author="Alba Colomer Padrosa" w:date="2020-12-02T09:22:00Z" w:id="1067">
                  <w:rPr>
                    <w:noProof/>
                    <w:webHidden/>
                  </w:rPr>
                </w:rPrChange>
              </w:rPr>
              <w:delText>16</w:delText>
            </w:r>
          </w:del>
        </w:p>
        <w:p w:rsidRPr="005324D1" w:rsidR="005F281D" w:rsidDel="005324D1" w:rsidRDefault="005F281D" w14:paraId="0DE0AE12" w14:textId="77777777">
          <w:pPr>
            <w:pStyle w:val="TOC3"/>
            <w:rPr>
              <w:del w:author="Alba Colomer Padrosa" w:date="2020-12-02T09:22:00Z" w:id="1068"/>
              <w:noProof/>
              <w:lang w:val="es-ES" w:eastAsia="es-ES"/>
              <w:rPrChange w:author="Alba Colomer Padrosa" w:date="2020-12-02T09:22:00Z" w:id="1069">
                <w:rPr>
                  <w:del w:author="Alba Colomer Padrosa" w:date="2020-12-02T09:22:00Z" w:id="1070"/>
                  <w:rFonts w:asciiTheme="minorHAnsi" w:hAnsiTheme="minorHAnsi" w:cstheme="minorBidi"/>
                  <w:noProof/>
                  <w:lang w:val="es-ES" w:eastAsia="es-ES"/>
                </w:rPr>
              </w:rPrChange>
            </w:rPr>
          </w:pPr>
          <w:del w:author="Alba Colomer Padrosa" w:date="2020-12-02T09:22:00Z" w:id="1071">
            <w:r w:rsidRPr="005324D1" w:rsidDel="005324D1">
              <w:rPr>
                <w:rStyle w:val="Hyperlink"/>
                <w:rFonts w:ascii="Times New Roman" w:hAnsi="Times New Roman"/>
                <w:noProof/>
                <w:rPrChange w:author="Alba Colomer Padrosa" w:date="2020-12-02T09:22:00Z" w:id="1072">
                  <w:rPr>
                    <w:rStyle w:val="Hyperlink"/>
                    <w:noProof/>
                  </w:rPr>
                </w:rPrChange>
              </w:rPr>
              <w:delText>2.3.7 Awards</w:delText>
            </w:r>
            <w:r w:rsidRPr="005324D1" w:rsidDel="005324D1">
              <w:rPr>
                <w:noProof/>
                <w:webHidden/>
                <w:rPrChange w:author="Alba Colomer Padrosa" w:date="2020-12-02T09:22:00Z" w:id="1073">
                  <w:rPr>
                    <w:noProof/>
                    <w:webHidden/>
                  </w:rPr>
                </w:rPrChange>
              </w:rPr>
              <w:tab/>
            </w:r>
            <w:r w:rsidRPr="005324D1" w:rsidDel="005324D1">
              <w:rPr>
                <w:noProof/>
                <w:webHidden/>
                <w:rPrChange w:author="Alba Colomer Padrosa" w:date="2020-12-02T09:22:00Z" w:id="1073">
                  <w:rPr>
                    <w:noProof/>
                    <w:webHidden/>
                  </w:rPr>
                </w:rPrChange>
              </w:rPr>
              <w:delText>16</w:delText>
            </w:r>
          </w:del>
        </w:p>
        <w:p w:rsidRPr="005324D1" w:rsidR="005F281D" w:rsidDel="005324D1" w:rsidRDefault="005F281D" w14:paraId="7F82A753" w14:textId="77777777">
          <w:pPr>
            <w:pStyle w:val="TOC3"/>
            <w:rPr>
              <w:del w:author="Alba Colomer Padrosa" w:date="2020-12-02T09:22:00Z" w:id="1074"/>
              <w:noProof/>
              <w:lang w:val="es-ES" w:eastAsia="es-ES"/>
              <w:rPrChange w:author="Alba Colomer Padrosa" w:date="2020-12-02T09:22:00Z" w:id="1075">
                <w:rPr>
                  <w:del w:author="Alba Colomer Padrosa" w:date="2020-12-02T09:22:00Z" w:id="1076"/>
                  <w:rFonts w:asciiTheme="minorHAnsi" w:hAnsiTheme="minorHAnsi" w:cstheme="minorBidi"/>
                  <w:noProof/>
                  <w:lang w:val="es-ES" w:eastAsia="es-ES"/>
                </w:rPr>
              </w:rPrChange>
            </w:rPr>
          </w:pPr>
          <w:del w:author="Alba Colomer Padrosa" w:date="2020-12-02T09:22:00Z" w:id="1077">
            <w:r w:rsidRPr="005324D1" w:rsidDel="005324D1">
              <w:rPr>
                <w:rStyle w:val="Hyperlink"/>
                <w:rFonts w:ascii="Times New Roman" w:hAnsi="Times New Roman"/>
                <w:noProof/>
                <w:rPrChange w:author="Alba Colomer Padrosa" w:date="2020-12-02T09:22:00Z" w:id="1078">
                  <w:rPr>
                    <w:rStyle w:val="Hyperlink"/>
                    <w:noProof/>
                  </w:rPr>
                </w:rPrChange>
              </w:rPr>
              <w:delText>2.3.8 Contracts</w:delText>
            </w:r>
            <w:r w:rsidRPr="005324D1" w:rsidDel="005324D1">
              <w:rPr>
                <w:noProof/>
                <w:webHidden/>
                <w:rPrChange w:author="Alba Colomer Padrosa" w:date="2020-12-02T09:22:00Z" w:id="1079">
                  <w:rPr>
                    <w:noProof/>
                    <w:webHidden/>
                  </w:rPr>
                </w:rPrChange>
              </w:rPr>
              <w:tab/>
            </w:r>
            <w:r w:rsidRPr="005324D1" w:rsidDel="005324D1">
              <w:rPr>
                <w:noProof/>
                <w:webHidden/>
                <w:rPrChange w:author="Alba Colomer Padrosa" w:date="2020-12-02T09:22:00Z" w:id="1079">
                  <w:rPr>
                    <w:noProof/>
                    <w:webHidden/>
                  </w:rPr>
                </w:rPrChange>
              </w:rPr>
              <w:delText>16</w:delText>
            </w:r>
          </w:del>
        </w:p>
        <w:p w:rsidRPr="005324D1" w:rsidR="005F281D" w:rsidDel="005324D1" w:rsidRDefault="005F281D" w14:paraId="525A2399" w14:textId="77777777">
          <w:pPr>
            <w:pStyle w:val="TOC3"/>
            <w:rPr>
              <w:del w:author="Alba Colomer Padrosa" w:date="2020-12-02T09:22:00Z" w:id="1080"/>
              <w:noProof/>
              <w:lang w:val="es-ES" w:eastAsia="es-ES"/>
              <w:rPrChange w:author="Alba Colomer Padrosa" w:date="2020-12-02T09:22:00Z" w:id="1081">
                <w:rPr>
                  <w:del w:author="Alba Colomer Padrosa" w:date="2020-12-02T09:22:00Z" w:id="1082"/>
                  <w:rFonts w:asciiTheme="minorHAnsi" w:hAnsiTheme="minorHAnsi" w:cstheme="minorBidi"/>
                  <w:noProof/>
                  <w:lang w:val="es-ES" w:eastAsia="es-ES"/>
                </w:rPr>
              </w:rPrChange>
            </w:rPr>
          </w:pPr>
          <w:del w:author="Alba Colomer Padrosa" w:date="2020-12-02T09:22:00Z" w:id="1083">
            <w:r w:rsidRPr="005324D1" w:rsidDel="005324D1">
              <w:rPr>
                <w:rStyle w:val="Hyperlink"/>
                <w:rFonts w:ascii="Times New Roman" w:hAnsi="Times New Roman"/>
                <w:noProof/>
                <w:rPrChange w:author="Alba Colomer Padrosa" w:date="2020-12-02T09:22:00Z" w:id="1084">
                  <w:rPr>
                    <w:rStyle w:val="Hyperlink"/>
                    <w:noProof/>
                  </w:rPr>
                </w:rPrChange>
              </w:rPr>
              <w:delText>2.3.9 Parties</w:delText>
            </w:r>
            <w:r w:rsidRPr="005324D1" w:rsidDel="005324D1">
              <w:rPr>
                <w:noProof/>
                <w:webHidden/>
                <w:rPrChange w:author="Alba Colomer Padrosa" w:date="2020-12-02T09:22:00Z" w:id="1085">
                  <w:rPr>
                    <w:noProof/>
                    <w:webHidden/>
                  </w:rPr>
                </w:rPrChange>
              </w:rPr>
              <w:tab/>
            </w:r>
            <w:r w:rsidRPr="005324D1" w:rsidDel="005324D1">
              <w:rPr>
                <w:noProof/>
                <w:webHidden/>
                <w:rPrChange w:author="Alba Colomer Padrosa" w:date="2020-12-02T09:22:00Z" w:id="1085">
                  <w:rPr>
                    <w:noProof/>
                    <w:webHidden/>
                  </w:rPr>
                </w:rPrChange>
              </w:rPr>
              <w:delText>16</w:delText>
            </w:r>
          </w:del>
        </w:p>
        <w:p w:rsidRPr="005324D1" w:rsidR="005F281D" w:rsidDel="005324D1" w:rsidRDefault="005F281D" w14:paraId="67147594" w14:textId="77777777">
          <w:pPr>
            <w:pStyle w:val="TOC2"/>
            <w:tabs>
              <w:tab w:val="right" w:leader="dot" w:pos="9016"/>
            </w:tabs>
            <w:rPr>
              <w:del w:author="Alba Colomer Padrosa" w:date="2020-12-02T09:22:00Z" w:id="1086"/>
              <w:rFonts w:eastAsiaTheme="minorEastAsia"/>
              <w:noProof/>
              <w:color w:val="auto"/>
              <w:szCs w:val="22"/>
              <w:lang w:val="es-ES" w:eastAsia="es-ES"/>
              <w:rPrChange w:author="Alba Colomer Padrosa" w:date="2020-12-02T09:22:00Z" w:id="1087">
                <w:rPr>
                  <w:del w:author="Alba Colomer Padrosa" w:date="2020-12-02T09:22:00Z" w:id="1088"/>
                  <w:rFonts w:asciiTheme="minorHAnsi" w:hAnsiTheme="minorHAnsi" w:eastAsiaTheme="minorEastAsia" w:cstheme="minorBidi"/>
                  <w:noProof/>
                  <w:color w:val="auto"/>
                  <w:szCs w:val="22"/>
                  <w:lang w:val="es-ES" w:eastAsia="es-ES"/>
                </w:rPr>
              </w:rPrChange>
            </w:rPr>
          </w:pPr>
          <w:del w:author="Alba Colomer Padrosa" w:date="2020-12-02T09:22:00Z" w:id="1089">
            <w:r w:rsidRPr="005324D1" w:rsidDel="005324D1">
              <w:rPr>
                <w:rStyle w:val="Hyperlink"/>
                <w:rFonts w:ascii="Times New Roman" w:hAnsi="Times New Roman" w:eastAsiaTheme="majorEastAsia"/>
                <w:noProof/>
                <w:spacing w:val="2"/>
                <w:lang w:eastAsia="en-US"/>
                <w:rPrChange w:author="Alba Colomer Padrosa" w:date="2020-12-02T09:22:00Z" w:id="1090">
                  <w:rPr>
                    <w:rStyle w:val="Hyperlink"/>
                    <w:rFonts w:eastAsiaTheme="majorEastAsia"/>
                    <w:noProof/>
                    <w:spacing w:val="2"/>
                    <w:lang w:eastAsia="en-US"/>
                  </w:rPr>
                </w:rPrChange>
              </w:rPr>
              <w:delText>2.4 OCDS dataflow</w:delText>
            </w:r>
            <w:r w:rsidRPr="005324D1" w:rsidDel="005324D1">
              <w:rPr>
                <w:noProof/>
                <w:webHidden/>
                <w:rPrChange w:author="Alba Colomer Padrosa" w:date="2020-12-02T09:22:00Z" w:id="1091">
                  <w:rPr>
                    <w:noProof/>
                    <w:webHidden/>
                  </w:rPr>
                </w:rPrChange>
              </w:rPr>
              <w:tab/>
            </w:r>
            <w:r w:rsidRPr="005324D1" w:rsidDel="005324D1">
              <w:rPr>
                <w:noProof/>
                <w:webHidden/>
                <w:rPrChange w:author="Alba Colomer Padrosa" w:date="2020-12-02T09:22:00Z" w:id="1091">
                  <w:rPr>
                    <w:noProof/>
                    <w:webHidden/>
                  </w:rPr>
                </w:rPrChange>
              </w:rPr>
              <w:delText>17</w:delText>
            </w:r>
          </w:del>
        </w:p>
        <w:p w:rsidRPr="005324D1" w:rsidR="005F281D" w:rsidDel="005324D1" w:rsidRDefault="005F281D" w14:paraId="16EF962B" w14:textId="77777777">
          <w:pPr>
            <w:pStyle w:val="TOC3"/>
            <w:rPr>
              <w:del w:author="Alba Colomer Padrosa" w:date="2020-12-02T09:22:00Z" w:id="1092"/>
              <w:noProof/>
              <w:lang w:val="es-ES" w:eastAsia="es-ES"/>
              <w:rPrChange w:author="Alba Colomer Padrosa" w:date="2020-12-02T09:22:00Z" w:id="1093">
                <w:rPr>
                  <w:del w:author="Alba Colomer Padrosa" w:date="2020-12-02T09:22:00Z" w:id="1094"/>
                  <w:rFonts w:asciiTheme="minorHAnsi" w:hAnsiTheme="minorHAnsi" w:cstheme="minorBidi"/>
                  <w:noProof/>
                  <w:lang w:val="es-ES" w:eastAsia="es-ES"/>
                </w:rPr>
              </w:rPrChange>
            </w:rPr>
          </w:pPr>
          <w:del w:author="Alba Colomer Padrosa" w:date="2020-12-02T09:22:00Z" w:id="1095">
            <w:r w:rsidRPr="005324D1" w:rsidDel="005324D1">
              <w:rPr>
                <w:rStyle w:val="Hyperlink"/>
                <w:rFonts w:ascii="Times New Roman" w:hAnsi="Times New Roman"/>
                <w:noProof/>
                <w:rPrChange w:author="Alba Colomer Padrosa" w:date="2020-12-02T09:22:00Z" w:id="1096">
                  <w:rPr>
                    <w:rStyle w:val="Hyperlink"/>
                    <w:noProof/>
                  </w:rPr>
                </w:rPrChange>
              </w:rPr>
              <w:delText>2.4.1 State 0: Announcement of the initiation</w:delText>
            </w:r>
            <w:r w:rsidRPr="005324D1" w:rsidDel="005324D1">
              <w:rPr>
                <w:noProof/>
                <w:webHidden/>
                <w:rPrChange w:author="Alba Colomer Padrosa" w:date="2020-12-02T09:22:00Z" w:id="1097">
                  <w:rPr>
                    <w:noProof/>
                    <w:webHidden/>
                  </w:rPr>
                </w:rPrChange>
              </w:rPr>
              <w:tab/>
            </w:r>
            <w:r w:rsidRPr="005324D1" w:rsidDel="005324D1">
              <w:rPr>
                <w:noProof/>
                <w:webHidden/>
                <w:rPrChange w:author="Alba Colomer Padrosa" w:date="2020-12-02T09:22:00Z" w:id="1097">
                  <w:rPr>
                    <w:noProof/>
                    <w:webHidden/>
                  </w:rPr>
                </w:rPrChange>
              </w:rPr>
              <w:delText>17</w:delText>
            </w:r>
          </w:del>
        </w:p>
        <w:p w:rsidRPr="005324D1" w:rsidR="005F281D" w:rsidDel="005324D1" w:rsidRDefault="005F281D" w14:paraId="0060BC94" w14:textId="77777777">
          <w:pPr>
            <w:pStyle w:val="TOC3"/>
            <w:rPr>
              <w:del w:author="Alba Colomer Padrosa" w:date="2020-12-02T09:22:00Z" w:id="1098"/>
              <w:noProof/>
              <w:lang w:val="es-ES" w:eastAsia="es-ES"/>
              <w:rPrChange w:author="Alba Colomer Padrosa" w:date="2020-12-02T09:22:00Z" w:id="1099">
                <w:rPr>
                  <w:del w:author="Alba Colomer Padrosa" w:date="2020-12-02T09:22:00Z" w:id="1100"/>
                  <w:rFonts w:asciiTheme="minorHAnsi" w:hAnsiTheme="minorHAnsi" w:cstheme="minorBidi"/>
                  <w:noProof/>
                  <w:lang w:val="es-ES" w:eastAsia="es-ES"/>
                </w:rPr>
              </w:rPrChange>
            </w:rPr>
          </w:pPr>
          <w:del w:author="Alba Colomer Padrosa" w:date="2020-12-02T09:22:00Z" w:id="1101">
            <w:r w:rsidRPr="005324D1" w:rsidDel="005324D1">
              <w:rPr>
                <w:rStyle w:val="Hyperlink"/>
                <w:rFonts w:ascii="Times New Roman" w:hAnsi="Times New Roman"/>
                <w:noProof/>
                <w:rPrChange w:author="Alba Colomer Padrosa" w:date="2020-12-02T09:22:00Z" w:id="1102">
                  <w:rPr>
                    <w:rStyle w:val="Hyperlink"/>
                    <w:noProof/>
                  </w:rPr>
                </w:rPrChange>
              </w:rPr>
              <w:delText>2.4.2 State1 - Submission phase (active.submission)</w:delText>
            </w:r>
            <w:r w:rsidRPr="005324D1" w:rsidDel="005324D1">
              <w:rPr>
                <w:noProof/>
                <w:webHidden/>
                <w:rPrChange w:author="Alba Colomer Padrosa" w:date="2020-12-02T09:22:00Z" w:id="1103">
                  <w:rPr>
                    <w:noProof/>
                    <w:webHidden/>
                  </w:rPr>
                </w:rPrChange>
              </w:rPr>
              <w:tab/>
            </w:r>
            <w:r w:rsidRPr="005324D1" w:rsidDel="005324D1">
              <w:rPr>
                <w:noProof/>
                <w:webHidden/>
                <w:rPrChange w:author="Alba Colomer Padrosa" w:date="2020-12-02T09:22:00Z" w:id="1103">
                  <w:rPr>
                    <w:noProof/>
                    <w:webHidden/>
                  </w:rPr>
                </w:rPrChange>
              </w:rPr>
              <w:delText>21</w:delText>
            </w:r>
          </w:del>
        </w:p>
        <w:p w:rsidRPr="005324D1" w:rsidR="005F281D" w:rsidDel="005324D1" w:rsidRDefault="005F281D" w14:paraId="1A2F1BC9" w14:textId="77777777">
          <w:pPr>
            <w:pStyle w:val="TOC3"/>
            <w:rPr>
              <w:del w:author="Alba Colomer Padrosa" w:date="2020-12-02T09:22:00Z" w:id="1104"/>
              <w:noProof/>
              <w:lang w:val="es-ES" w:eastAsia="es-ES"/>
              <w:rPrChange w:author="Alba Colomer Padrosa" w:date="2020-12-02T09:22:00Z" w:id="1105">
                <w:rPr>
                  <w:del w:author="Alba Colomer Padrosa" w:date="2020-12-02T09:22:00Z" w:id="1106"/>
                  <w:rFonts w:asciiTheme="minorHAnsi" w:hAnsiTheme="minorHAnsi" w:cstheme="minorBidi"/>
                  <w:noProof/>
                  <w:lang w:val="es-ES" w:eastAsia="es-ES"/>
                </w:rPr>
              </w:rPrChange>
            </w:rPr>
          </w:pPr>
          <w:del w:author="Alba Colomer Padrosa" w:date="2020-12-02T09:22:00Z" w:id="1107">
            <w:r w:rsidRPr="005324D1" w:rsidDel="005324D1">
              <w:rPr>
                <w:rStyle w:val="Hyperlink"/>
                <w:rFonts w:ascii="Times New Roman" w:hAnsi="Times New Roman"/>
                <w:noProof/>
                <w:rPrChange w:author="Alba Colomer Padrosa" w:date="2020-12-02T09:22:00Z" w:id="1108">
                  <w:rPr>
                    <w:rStyle w:val="Hyperlink"/>
                    <w:noProof/>
                  </w:rPr>
                </w:rPrChange>
              </w:rPr>
              <w:delText>2.4.3 State1.1 - Suspension due to non-clarification</w:delText>
            </w:r>
            <w:r w:rsidRPr="005324D1" w:rsidDel="005324D1">
              <w:rPr>
                <w:noProof/>
                <w:webHidden/>
                <w:rPrChange w:author="Alba Colomer Padrosa" w:date="2020-12-02T09:22:00Z" w:id="1109">
                  <w:rPr>
                    <w:noProof/>
                    <w:webHidden/>
                  </w:rPr>
                </w:rPrChange>
              </w:rPr>
              <w:tab/>
            </w:r>
            <w:r w:rsidRPr="005324D1" w:rsidDel="005324D1">
              <w:rPr>
                <w:noProof/>
                <w:webHidden/>
                <w:rPrChange w:author="Alba Colomer Padrosa" w:date="2020-12-02T09:22:00Z" w:id="1109">
                  <w:rPr>
                    <w:noProof/>
                    <w:webHidden/>
                  </w:rPr>
                </w:rPrChange>
              </w:rPr>
              <w:delText>23</w:delText>
            </w:r>
          </w:del>
        </w:p>
        <w:p w:rsidRPr="005324D1" w:rsidR="005F281D" w:rsidDel="005324D1" w:rsidRDefault="005F281D" w14:paraId="1C49B355" w14:textId="77777777">
          <w:pPr>
            <w:pStyle w:val="TOC3"/>
            <w:rPr>
              <w:del w:author="Alba Colomer Padrosa" w:date="2020-12-02T09:22:00Z" w:id="1110"/>
              <w:noProof/>
              <w:lang w:val="es-ES" w:eastAsia="es-ES"/>
              <w:rPrChange w:author="Alba Colomer Padrosa" w:date="2020-12-02T09:22:00Z" w:id="1111">
                <w:rPr>
                  <w:del w:author="Alba Colomer Padrosa" w:date="2020-12-02T09:22:00Z" w:id="1112"/>
                  <w:rFonts w:asciiTheme="minorHAnsi" w:hAnsiTheme="minorHAnsi" w:cstheme="minorBidi"/>
                  <w:noProof/>
                  <w:lang w:val="es-ES" w:eastAsia="es-ES"/>
                </w:rPr>
              </w:rPrChange>
            </w:rPr>
          </w:pPr>
          <w:del w:author="Alba Colomer Padrosa" w:date="2020-12-02T09:22:00Z" w:id="1113">
            <w:r w:rsidRPr="005324D1" w:rsidDel="005324D1">
              <w:rPr>
                <w:rStyle w:val="Hyperlink"/>
                <w:rFonts w:ascii="Times New Roman" w:hAnsi="Times New Roman"/>
                <w:noProof/>
                <w:rPrChange w:author="Alba Colomer Padrosa" w:date="2020-12-02T09:22:00Z" w:id="1114">
                  <w:rPr>
                    <w:rStyle w:val="Hyperlink"/>
                    <w:noProof/>
                  </w:rPr>
                </w:rPrChange>
              </w:rPr>
              <w:delText>2.4.4 State8.1 - Unsuccessful completion of submission</w:delText>
            </w:r>
            <w:r w:rsidRPr="005324D1" w:rsidDel="005324D1">
              <w:rPr>
                <w:noProof/>
                <w:webHidden/>
                <w:rPrChange w:author="Alba Colomer Padrosa" w:date="2020-12-02T09:22:00Z" w:id="1115">
                  <w:rPr>
                    <w:noProof/>
                    <w:webHidden/>
                  </w:rPr>
                </w:rPrChange>
              </w:rPr>
              <w:tab/>
            </w:r>
            <w:r w:rsidRPr="005324D1" w:rsidDel="005324D1">
              <w:rPr>
                <w:noProof/>
                <w:webHidden/>
                <w:rPrChange w:author="Alba Colomer Padrosa" w:date="2020-12-02T09:22:00Z" w:id="1115">
                  <w:rPr>
                    <w:noProof/>
                    <w:webHidden/>
                  </w:rPr>
                </w:rPrChange>
              </w:rPr>
              <w:delText>23</w:delText>
            </w:r>
          </w:del>
        </w:p>
        <w:p w:rsidRPr="005324D1" w:rsidR="005F281D" w:rsidDel="005324D1" w:rsidRDefault="005F281D" w14:paraId="52718665" w14:textId="77777777">
          <w:pPr>
            <w:pStyle w:val="TOC3"/>
            <w:rPr>
              <w:del w:author="Alba Colomer Padrosa" w:date="2020-12-02T09:22:00Z" w:id="1116"/>
              <w:noProof/>
              <w:lang w:val="es-ES" w:eastAsia="es-ES"/>
              <w:rPrChange w:author="Alba Colomer Padrosa" w:date="2020-12-02T09:22:00Z" w:id="1117">
                <w:rPr>
                  <w:del w:author="Alba Colomer Padrosa" w:date="2020-12-02T09:22:00Z" w:id="1118"/>
                  <w:rFonts w:asciiTheme="minorHAnsi" w:hAnsiTheme="minorHAnsi" w:cstheme="minorBidi"/>
                  <w:noProof/>
                  <w:lang w:val="es-ES" w:eastAsia="es-ES"/>
                </w:rPr>
              </w:rPrChange>
            </w:rPr>
          </w:pPr>
          <w:del w:author="Alba Colomer Padrosa" w:date="2020-12-02T09:22:00Z" w:id="1119">
            <w:r w:rsidRPr="005324D1" w:rsidDel="005324D1">
              <w:rPr>
                <w:rStyle w:val="Hyperlink"/>
                <w:rFonts w:ascii="Times New Roman" w:hAnsi="Times New Roman"/>
                <w:noProof/>
                <w:rPrChange w:author="Alba Colomer Padrosa" w:date="2020-12-02T09:22:00Z" w:id="1120">
                  <w:rPr>
                    <w:rStyle w:val="Hyperlink"/>
                    <w:noProof/>
                  </w:rPr>
                </w:rPrChange>
              </w:rPr>
              <w:delText>2.4.5 State2 - Qualification phase (active.qualification)</w:delText>
            </w:r>
            <w:r w:rsidRPr="005324D1" w:rsidDel="005324D1">
              <w:rPr>
                <w:noProof/>
                <w:webHidden/>
                <w:rPrChange w:author="Alba Colomer Padrosa" w:date="2020-12-02T09:22:00Z" w:id="1121">
                  <w:rPr>
                    <w:noProof/>
                    <w:webHidden/>
                  </w:rPr>
                </w:rPrChange>
              </w:rPr>
              <w:tab/>
            </w:r>
            <w:r w:rsidRPr="005324D1" w:rsidDel="005324D1">
              <w:rPr>
                <w:noProof/>
                <w:webHidden/>
                <w:rPrChange w:author="Alba Colomer Padrosa" w:date="2020-12-02T09:22:00Z" w:id="1121">
                  <w:rPr>
                    <w:noProof/>
                    <w:webHidden/>
                  </w:rPr>
                </w:rPrChange>
              </w:rPr>
              <w:delText>24</w:delText>
            </w:r>
          </w:del>
        </w:p>
        <w:p w:rsidRPr="005324D1" w:rsidR="005F281D" w:rsidDel="005324D1" w:rsidRDefault="005F281D" w14:paraId="683DBDC9" w14:textId="77777777">
          <w:pPr>
            <w:pStyle w:val="TOC3"/>
            <w:rPr>
              <w:del w:author="Alba Colomer Padrosa" w:date="2020-12-02T09:22:00Z" w:id="1122"/>
              <w:noProof/>
              <w:lang w:val="es-ES" w:eastAsia="es-ES"/>
              <w:rPrChange w:author="Alba Colomer Padrosa" w:date="2020-12-02T09:22:00Z" w:id="1123">
                <w:rPr>
                  <w:del w:author="Alba Colomer Padrosa" w:date="2020-12-02T09:22:00Z" w:id="1124"/>
                  <w:rFonts w:asciiTheme="minorHAnsi" w:hAnsiTheme="minorHAnsi" w:cstheme="minorBidi"/>
                  <w:noProof/>
                  <w:lang w:val="es-ES" w:eastAsia="es-ES"/>
                </w:rPr>
              </w:rPrChange>
            </w:rPr>
          </w:pPr>
          <w:del w:author="Alba Colomer Padrosa" w:date="2020-12-02T09:22:00Z" w:id="1125">
            <w:r w:rsidRPr="005324D1" w:rsidDel="005324D1">
              <w:rPr>
                <w:rStyle w:val="Hyperlink"/>
                <w:rFonts w:ascii="Times New Roman" w:hAnsi="Times New Roman"/>
                <w:noProof/>
                <w:rPrChange w:author="Alba Colomer Padrosa" w:date="2020-12-02T09:22:00Z" w:id="1126">
                  <w:rPr>
                    <w:rStyle w:val="Hyperlink"/>
                    <w:noProof/>
                  </w:rPr>
                </w:rPrChange>
              </w:rPr>
              <w:delText>2.4.6 State3 - Standstill period for pre-qualification</w:delText>
            </w:r>
            <w:r w:rsidRPr="005324D1" w:rsidDel="005324D1">
              <w:rPr>
                <w:noProof/>
                <w:webHidden/>
                <w:rPrChange w:author="Alba Colomer Padrosa" w:date="2020-12-02T09:22:00Z" w:id="1127">
                  <w:rPr>
                    <w:noProof/>
                    <w:webHidden/>
                  </w:rPr>
                </w:rPrChange>
              </w:rPr>
              <w:tab/>
            </w:r>
            <w:r w:rsidRPr="005324D1" w:rsidDel="005324D1">
              <w:rPr>
                <w:noProof/>
                <w:webHidden/>
                <w:rPrChange w:author="Alba Colomer Padrosa" w:date="2020-12-02T09:22:00Z" w:id="1127">
                  <w:rPr>
                    <w:noProof/>
                    <w:webHidden/>
                  </w:rPr>
                </w:rPrChange>
              </w:rPr>
              <w:delText>27</w:delText>
            </w:r>
          </w:del>
        </w:p>
        <w:p w:rsidRPr="005324D1" w:rsidR="005F281D" w:rsidDel="005324D1" w:rsidRDefault="005F281D" w14:paraId="23A6B3D8" w14:textId="77777777">
          <w:pPr>
            <w:pStyle w:val="TOC3"/>
            <w:rPr>
              <w:del w:author="Alba Colomer Padrosa" w:date="2020-12-02T09:22:00Z" w:id="1128"/>
              <w:noProof/>
              <w:lang w:val="es-ES" w:eastAsia="es-ES"/>
              <w:rPrChange w:author="Alba Colomer Padrosa" w:date="2020-12-02T09:22:00Z" w:id="1129">
                <w:rPr>
                  <w:del w:author="Alba Colomer Padrosa" w:date="2020-12-02T09:22:00Z" w:id="1130"/>
                  <w:rFonts w:asciiTheme="minorHAnsi" w:hAnsiTheme="minorHAnsi" w:cstheme="minorBidi"/>
                  <w:noProof/>
                  <w:lang w:val="es-ES" w:eastAsia="es-ES"/>
                </w:rPr>
              </w:rPrChange>
            </w:rPr>
          </w:pPr>
          <w:del w:author="Alba Colomer Padrosa" w:date="2020-12-02T09:22:00Z" w:id="1131">
            <w:r w:rsidRPr="005324D1" w:rsidDel="005324D1">
              <w:rPr>
                <w:rStyle w:val="Hyperlink"/>
                <w:rFonts w:ascii="Times New Roman" w:hAnsi="Times New Roman"/>
                <w:noProof/>
                <w:rPrChange w:author="Alba Colomer Padrosa" w:date="2020-12-02T09:22:00Z" w:id="1132">
                  <w:rPr>
                    <w:rStyle w:val="Hyperlink"/>
                    <w:noProof/>
                  </w:rPr>
                </w:rPrChange>
              </w:rPr>
              <w:delText>2.4.7 State8.2 - Unsuccessful completion of pre-qualification</w:delText>
            </w:r>
            <w:r w:rsidRPr="005324D1" w:rsidDel="005324D1">
              <w:rPr>
                <w:noProof/>
                <w:webHidden/>
                <w:rPrChange w:author="Alba Colomer Padrosa" w:date="2020-12-02T09:22:00Z" w:id="1133">
                  <w:rPr>
                    <w:noProof/>
                    <w:webHidden/>
                  </w:rPr>
                </w:rPrChange>
              </w:rPr>
              <w:tab/>
            </w:r>
            <w:r w:rsidRPr="005324D1" w:rsidDel="005324D1">
              <w:rPr>
                <w:noProof/>
                <w:webHidden/>
                <w:rPrChange w:author="Alba Colomer Padrosa" w:date="2020-12-02T09:22:00Z" w:id="1133">
                  <w:rPr>
                    <w:noProof/>
                    <w:webHidden/>
                  </w:rPr>
                </w:rPrChange>
              </w:rPr>
              <w:delText>28</w:delText>
            </w:r>
          </w:del>
        </w:p>
        <w:p w:rsidRPr="005324D1" w:rsidR="005F281D" w:rsidDel="005324D1" w:rsidRDefault="005F281D" w14:paraId="4D4E278E" w14:textId="77777777">
          <w:pPr>
            <w:pStyle w:val="TOC3"/>
            <w:rPr>
              <w:del w:author="Alba Colomer Padrosa" w:date="2020-12-02T09:22:00Z" w:id="1134"/>
              <w:noProof/>
              <w:lang w:val="es-ES" w:eastAsia="es-ES"/>
              <w:rPrChange w:author="Alba Colomer Padrosa" w:date="2020-12-02T09:22:00Z" w:id="1135">
                <w:rPr>
                  <w:del w:author="Alba Colomer Padrosa" w:date="2020-12-02T09:22:00Z" w:id="1136"/>
                  <w:rFonts w:asciiTheme="minorHAnsi" w:hAnsiTheme="minorHAnsi" w:cstheme="minorBidi"/>
                  <w:noProof/>
                  <w:lang w:val="es-ES" w:eastAsia="es-ES"/>
                </w:rPr>
              </w:rPrChange>
            </w:rPr>
          </w:pPr>
          <w:del w:author="Alba Colomer Padrosa" w:date="2020-12-02T09:22:00Z" w:id="1137">
            <w:r w:rsidRPr="005324D1" w:rsidDel="005324D1">
              <w:rPr>
                <w:rStyle w:val="Hyperlink"/>
                <w:rFonts w:ascii="Times New Roman" w:hAnsi="Times New Roman"/>
                <w:noProof/>
                <w:rPrChange w:author="Alba Colomer Padrosa" w:date="2020-12-02T09:22:00Z" w:id="1138">
                  <w:rPr>
                    <w:rStyle w:val="Hyperlink"/>
                    <w:noProof/>
                  </w:rPr>
                </w:rPrChange>
              </w:rPr>
              <w:delText>2.4.8 State4 - Tendering (active.tendering)</w:delText>
            </w:r>
            <w:r w:rsidRPr="005324D1" w:rsidDel="005324D1">
              <w:rPr>
                <w:noProof/>
                <w:webHidden/>
                <w:rPrChange w:author="Alba Colomer Padrosa" w:date="2020-12-02T09:22:00Z" w:id="1139">
                  <w:rPr>
                    <w:noProof/>
                    <w:webHidden/>
                  </w:rPr>
                </w:rPrChange>
              </w:rPr>
              <w:tab/>
            </w:r>
            <w:r w:rsidRPr="005324D1" w:rsidDel="005324D1">
              <w:rPr>
                <w:noProof/>
                <w:webHidden/>
                <w:rPrChange w:author="Alba Colomer Padrosa" w:date="2020-12-02T09:22:00Z" w:id="1139">
                  <w:rPr>
                    <w:noProof/>
                    <w:webHidden/>
                  </w:rPr>
                </w:rPrChange>
              </w:rPr>
              <w:delText>30</w:delText>
            </w:r>
          </w:del>
        </w:p>
        <w:p w:rsidRPr="005324D1" w:rsidR="005F281D" w:rsidDel="005324D1" w:rsidRDefault="005F281D" w14:paraId="4A50545E" w14:textId="77777777">
          <w:pPr>
            <w:pStyle w:val="TOC3"/>
            <w:rPr>
              <w:del w:author="Alba Colomer Padrosa" w:date="2020-12-02T09:22:00Z" w:id="1140"/>
              <w:noProof/>
              <w:lang w:val="es-ES" w:eastAsia="es-ES"/>
              <w:rPrChange w:author="Alba Colomer Padrosa" w:date="2020-12-02T09:22:00Z" w:id="1141">
                <w:rPr>
                  <w:del w:author="Alba Colomer Padrosa" w:date="2020-12-02T09:22:00Z" w:id="1142"/>
                  <w:rFonts w:asciiTheme="minorHAnsi" w:hAnsiTheme="minorHAnsi" w:cstheme="minorBidi"/>
                  <w:noProof/>
                  <w:lang w:val="es-ES" w:eastAsia="es-ES"/>
                </w:rPr>
              </w:rPrChange>
            </w:rPr>
          </w:pPr>
          <w:del w:author="Alba Colomer Padrosa" w:date="2020-12-02T09:22:00Z" w:id="1143">
            <w:r w:rsidRPr="005324D1" w:rsidDel="005324D1">
              <w:rPr>
                <w:rStyle w:val="Hyperlink"/>
                <w:rFonts w:ascii="Times New Roman" w:hAnsi="Times New Roman"/>
                <w:noProof/>
                <w:rPrChange w:author="Alba Colomer Padrosa" w:date="2020-12-02T09:22:00Z" w:id="1144">
                  <w:rPr>
                    <w:rStyle w:val="Hyperlink"/>
                    <w:noProof/>
                  </w:rPr>
                </w:rPrChange>
              </w:rPr>
              <w:delText>2.4.9 State8.3 - Unsuccessful completion of tendering</w:delText>
            </w:r>
            <w:r w:rsidRPr="005324D1" w:rsidDel="005324D1">
              <w:rPr>
                <w:noProof/>
                <w:webHidden/>
                <w:rPrChange w:author="Alba Colomer Padrosa" w:date="2020-12-02T09:22:00Z" w:id="1145">
                  <w:rPr>
                    <w:noProof/>
                    <w:webHidden/>
                  </w:rPr>
                </w:rPrChange>
              </w:rPr>
              <w:tab/>
            </w:r>
            <w:r w:rsidRPr="005324D1" w:rsidDel="005324D1">
              <w:rPr>
                <w:noProof/>
                <w:webHidden/>
                <w:rPrChange w:author="Alba Colomer Padrosa" w:date="2020-12-02T09:22:00Z" w:id="1145">
                  <w:rPr>
                    <w:noProof/>
                    <w:webHidden/>
                  </w:rPr>
                </w:rPrChange>
              </w:rPr>
              <w:delText>32</w:delText>
            </w:r>
          </w:del>
        </w:p>
        <w:p w:rsidRPr="005324D1" w:rsidR="005F281D" w:rsidDel="005324D1" w:rsidRDefault="005F281D" w14:paraId="06C17591" w14:textId="77777777">
          <w:pPr>
            <w:pStyle w:val="TOC3"/>
            <w:rPr>
              <w:del w:author="Alba Colomer Padrosa" w:date="2020-12-02T09:22:00Z" w:id="1146"/>
              <w:noProof/>
              <w:lang w:val="es-ES" w:eastAsia="es-ES"/>
              <w:rPrChange w:author="Alba Colomer Padrosa" w:date="2020-12-02T09:22:00Z" w:id="1147">
                <w:rPr>
                  <w:del w:author="Alba Colomer Padrosa" w:date="2020-12-02T09:22:00Z" w:id="1148"/>
                  <w:rFonts w:asciiTheme="minorHAnsi" w:hAnsiTheme="minorHAnsi" w:cstheme="minorBidi"/>
                  <w:noProof/>
                  <w:lang w:val="es-ES" w:eastAsia="es-ES"/>
                </w:rPr>
              </w:rPrChange>
            </w:rPr>
          </w:pPr>
          <w:del w:author="Alba Colomer Padrosa" w:date="2020-12-02T09:22:00Z" w:id="1149">
            <w:r w:rsidRPr="005324D1" w:rsidDel="005324D1">
              <w:rPr>
                <w:rStyle w:val="Hyperlink"/>
                <w:rFonts w:ascii="Times New Roman" w:hAnsi="Times New Roman"/>
                <w:noProof/>
                <w:rPrChange w:author="Alba Colomer Padrosa" w:date="2020-12-02T09:22:00Z" w:id="1150">
                  <w:rPr>
                    <w:rStyle w:val="Hyperlink"/>
                    <w:noProof/>
                  </w:rPr>
                </w:rPrChange>
              </w:rPr>
              <w:delText>2.4.10 State5 - Evaluation (active.evaluation)</w:delText>
            </w:r>
            <w:r w:rsidRPr="005324D1" w:rsidDel="005324D1">
              <w:rPr>
                <w:noProof/>
                <w:webHidden/>
                <w:rPrChange w:author="Alba Colomer Padrosa" w:date="2020-12-02T09:22:00Z" w:id="1151">
                  <w:rPr>
                    <w:noProof/>
                    <w:webHidden/>
                  </w:rPr>
                </w:rPrChange>
              </w:rPr>
              <w:tab/>
            </w:r>
            <w:r w:rsidRPr="005324D1" w:rsidDel="005324D1">
              <w:rPr>
                <w:noProof/>
                <w:webHidden/>
                <w:rPrChange w:author="Alba Colomer Padrosa" w:date="2020-12-02T09:22:00Z" w:id="1151">
                  <w:rPr>
                    <w:noProof/>
                    <w:webHidden/>
                  </w:rPr>
                </w:rPrChange>
              </w:rPr>
              <w:delText>33</w:delText>
            </w:r>
          </w:del>
        </w:p>
        <w:p w:rsidRPr="005324D1" w:rsidR="005F281D" w:rsidDel="005324D1" w:rsidRDefault="005F281D" w14:paraId="46C7DFDE" w14:textId="77777777">
          <w:pPr>
            <w:pStyle w:val="TOC3"/>
            <w:rPr>
              <w:del w:author="Alba Colomer Padrosa" w:date="2020-12-02T09:22:00Z" w:id="1152"/>
              <w:noProof/>
              <w:lang w:val="es-ES" w:eastAsia="es-ES"/>
              <w:rPrChange w:author="Alba Colomer Padrosa" w:date="2020-12-02T09:22:00Z" w:id="1153">
                <w:rPr>
                  <w:del w:author="Alba Colomer Padrosa" w:date="2020-12-02T09:22:00Z" w:id="1154"/>
                  <w:rFonts w:asciiTheme="minorHAnsi" w:hAnsiTheme="minorHAnsi" w:cstheme="minorBidi"/>
                  <w:noProof/>
                  <w:lang w:val="es-ES" w:eastAsia="es-ES"/>
                </w:rPr>
              </w:rPrChange>
            </w:rPr>
          </w:pPr>
          <w:del w:author="Alba Colomer Padrosa" w:date="2020-12-02T09:22:00Z" w:id="1155">
            <w:r w:rsidRPr="005324D1" w:rsidDel="005324D1">
              <w:rPr>
                <w:rStyle w:val="Hyperlink"/>
                <w:rFonts w:ascii="Times New Roman" w:hAnsi="Times New Roman"/>
                <w:noProof/>
                <w:rPrChange w:author="Alba Colomer Padrosa" w:date="2020-12-02T09:22:00Z" w:id="1156">
                  <w:rPr>
                    <w:rStyle w:val="Hyperlink"/>
                    <w:noProof/>
                  </w:rPr>
                </w:rPrChange>
              </w:rPr>
              <w:delText>2.4.11 State8.4 - Unsuccessful completion of evaluation</w:delText>
            </w:r>
            <w:r w:rsidRPr="005324D1" w:rsidDel="005324D1">
              <w:rPr>
                <w:noProof/>
                <w:webHidden/>
                <w:rPrChange w:author="Alba Colomer Padrosa" w:date="2020-12-02T09:22:00Z" w:id="1157">
                  <w:rPr>
                    <w:noProof/>
                    <w:webHidden/>
                  </w:rPr>
                </w:rPrChange>
              </w:rPr>
              <w:tab/>
            </w:r>
            <w:r w:rsidRPr="005324D1" w:rsidDel="005324D1">
              <w:rPr>
                <w:noProof/>
                <w:webHidden/>
                <w:rPrChange w:author="Alba Colomer Padrosa" w:date="2020-12-02T09:22:00Z" w:id="1157">
                  <w:rPr>
                    <w:noProof/>
                    <w:webHidden/>
                  </w:rPr>
                </w:rPrChange>
              </w:rPr>
              <w:delText>38</w:delText>
            </w:r>
          </w:del>
        </w:p>
        <w:p w:rsidRPr="005324D1" w:rsidR="005F281D" w:rsidDel="005324D1" w:rsidRDefault="005F281D" w14:paraId="7CE41738" w14:textId="77777777">
          <w:pPr>
            <w:pStyle w:val="TOC3"/>
            <w:rPr>
              <w:del w:author="Alba Colomer Padrosa" w:date="2020-12-02T09:22:00Z" w:id="1158"/>
              <w:noProof/>
              <w:lang w:val="es-ES" w:eastAsia="es-ES"/>
              <w:rPrChange w:author="Alba Colomer Padrosa" w:date="2020-12-02T09:22:00Z" w:id="1159">
                <w:rPr>
                  <w:del w:author="Alba Colomer Padrosa" w:date="2020-12-02T09:22:00Z" w:id="1160"/>
                  <w:rFonts w:asciiTheme="minorHAnsi" w:hAnsiTheme="minorHAnsi" w:cstheme="minorBidi"/>
                  <w:noProof/>
                  <w:lang w:val="es-ES" w:eastAsia="es-ES"/>
                </w:rPr>
              </w:rPrChange>
            </w:rPr>
          </w:pPr>
          <w:del w:author="Alba Colomer Padrosa" w:date="2020-12-02T09:22:00Z" w:id="1161">
            <w:r w:rsidRPr="005324D1" w:rsidDel="005324D1">
              <w:rPr>
                <w:rStyle w:val="Hyperlink"/>
                <w:rFonts w:ascii="Times New Roman" w:hAnsi="Times New Roman"/>
                <w:noProof/>
                <w:rPrChange w:author="Alba Colomer Padrosa" w:date="2020-12-02T09:22:00Z" w:id="1162">
                  <w:rPr>
                    <w:rStyle w:val="Hyperlink"/>
                    <w:noProof/>
                  </w:rPr>
                </w:rPrChange>
              </w:rPr>
              <w:delText>2.4.12 State6 - Completion of procedure</w:delText>
            </w:r>
            <w:r w:rsidRPr="005324D1" w:rsidDel="005324D1">
              <w:rPr>
                <w:noProof/>
                <w:webHidden/>
                <w:rPrChange w:author="Alba Colomer Padrosa" w:date="2020-12-02T09:22:00Z" w:id="1163">
                  <w:rPr>
                    <w:noProof/>
                    <w:webHidden/>
                  </w:rPr>
                </w:rPrChange>
              </w:rPr>
              <w:tab/>
            </w:r>
            <w:r w:rsidRPr="005324D1" w:rsidDel="005324D1">
              <w:rPr>
                <w:noProof/>
                <w:webHidden/>
                <w:rPrChange w:author="Alba Colomer Padrosa" w:date="2020-12-02T09:22:00Z" w:id="1163">
                  <w:rPr>
                    <w:noProof/>
                    <w:webHidden/>
                  </w:rPr>
                </w:rPrChange>
              </w:rPr>
              <w:delText>39</w:delText>
            </w:r>
          </w:del>
        </w:p>
        <w:p w:rsidRPr="005324D1" w:rsidR="005F281D" w:rsidDel="005324D1" w:rsidRDefault="005F281D" w14:paraId="555BBBCC" w14:textId="77777777">
          <w:pPr>
            <w:pStyle w:val="TOC3"/>
            <w:rPr>
              <w:del w:author="Alba Colomer Padrosa" w:date="2020-12-02T09:22:00Z" w:id="1164"/>
              <w:noProof/>
              <w:lang w:val="es-ES" w:eastAsia="es-ES"/>
              <w:rPrChange w:author="Alba Colomer Padrosa" w:date="2020-12-02T09:22:00Z" w:id="1165">
                <w:rPr>
                  <w:del w:author="Alba Colomer Padrosa" w:date="2020-12-02T09:22:00Z" w:id="1166"/>
                  <w:rFonts w:asciiTheme="minorHAnsi" w:hAnsiTheme="minorHAnsi" w:cstheme="minorBidi"/>
                  <w:noProof/>
                  <w:lang w:val="es-ES" w:eastAsia="es-ES"/>
                </w:rPr>
              </w:rPrChange>
            </w:rPr>
          </w:pPr>
          <w:del w:author="Alba Colomer Padrosa" w:date="2020-12-02T09:22:00Z" w:id="1167">
            <w:r w:rsidRPr="005324D1" w:rsidDel="005324D1">
              <w:rPr>
                <w:rStyle w:val="Hyperlink"/>
                <w:rFonts w:ascii="Times New Roman" w:hAnsi="Times New Roman"/>
                <w:noProof/>
                <w:rPrChange w:author="Alba Colomer Padrosa" w:date="2020-12-02T09:22:00Z" w:id="1168">
                  <w:rPr>
                    <w:rStyle w:val="Hyperlink"/>
                    <w:noProof/>
                  </w:rPr>
                </w:rPrChange>
              </w:rPr>
              <w:delText>2.4.13 State7 - Cancellation of procedure</w:delText>
            </w:r>
            <w:r w:rsidRPr="005324D1" w:rsidDel="005324D1">
              <w:rPr>
                <w:noProof/>
                <w:webHidden/>
                <w:rPrChange w:author="Alba Colomer Padrosa" w:date="2020-12-02T09:22:00Z" w:id="1169">
                  <w:rPr>
                    <w:noProof/>
                    <w:webHidden/>
                  </w:rPr>
                </w:rPrChange>
              </w:rPr>
              <w:tab/>
            </w:r>
            <w:r w:rsidRPr="005324D1" w:rsidDel="005324D1">
              <w:rPr>
                <w:noProof/>
                <w:webHidden/>
                <w:rPrChange w:author="Alba Colomer Padrosa" w:date="2020-12-02T09:22:00Z" w:id="1169">
                  <w:rPr>
                    <w:noProof/>
                    <w:webHidden/>
                  </w:rPr>
                </w:rPrChange>
              </w:rPr>
              <w:delText>39</w:delText>
            </w:r>
          </w:del>
        </w:p>
        <w:p w:rsidRPr="005324D1" w:rsidR="005F281D" w:rsidDel="005324D1" w:rsidRDefault="005F281D" w14:paraId="3B407613" w14:textId="77777777">
          <w:pPr>
            <w:pStyle w:val="TOC1"/>
            <w:rPr>
              <w:del w:author="Alba Colomer Padrosa" w:date="2020-12-02T09:22:00Z" w:id="1170"/>
              <w:rFonts w:eastAsiaTheme="minorEastAsia"/>
              <w:b w:val="0"/>
              <w:noProof/>
              <w:color w:val="auto"/>
              <w:szCs w:val="22"/>
              <w:lang w:val="es-ES" w:eastAsia="es-ES"/>
              <w:rPrChange w:author="Alba Colomer Padrosa" w:date="2020-12-02T09:22:00Z" w:id="1171">
                <w:rPr>
                  <w:del w:author="Alba Colomer Padrosa" w:date="2020-12-02T09:22:00Z" w:id="1172"/>
                  <w:rFonts w:asciiTheme="minorHAnsi" w:hAnsiTheme="minorHAnsi" w:eastAsiaTheme="minorEastAsia" w:cstheme="minorBidi"/>
                  <w:b w:val="0"/>
                  <w:noProof/>
                  <w:color w:val="auto"/>
                  <w:szCs w:val="22"/>
                  <w:lang w:val="es-ES" w:eastAsia="es-ES"/>
                </w:rPr>
              </w:rPrChange>
            </w:rPr>
          </w:pPr>
          <w:del w:author="Alba Colomer Padrosa" w:date="2020-12-02T09:22:00Z" w:id="1173">
            <w:r w:rsidRPr="005324D1" w:rsidDel="005324D1">
              <w:rPr>
                <w:rStyle w:val="Hyperlink"/>
                <w:rFonts w:ascii="Times New Roman" w:hAnsi="Times New Roman" w:eastAsiaTheme="majorEastAsia"/>
                <w:noProof/>
                <w:lang w:eastAsia="en-US"/>
                <w:rPrChange w:author="Alba Colomer Padrosa" w:date="2020-12-02T09:22:00Z" w:id="1174">
                  <w:rPr>
                    <w:rStyle w:val="Hyperlink"/>
                    <w:rFonts w:eastAsiaTheme="majorEastAsia"/>
                    <w:noProof/>
                    <w:lang w:eastAsia="en-US"/>
                  </w:rPr>
                </w:rPrChange>
              </w:rPr>
              <w:delText>3 Annexes</w:delText>
            </w:r>
            <w:r w:rsidRPr="005324D1" w:rsidDel="005324D1">
              <w:rPr>
                <w:noProof/>
                <w:webHidden/>
                <w:rPrChange w:author="Alba Colomer Padrosa" w:date="2020-12-02T09:22:00Z" w:id="1175">
                  <w:rPr>
                    <w:noProof/>
                    <w:webHidden/>
                  </w:rPr>
                </w:rPrChange>
              </w:rPr>
              <w:tab/>
            </w:r>
            <w:r w:rsidRPr="005324D1" w:rsidDel="005324D1">
              <w:rPr>
                <w:noProof/>
                <w:webHidden/>
                <w:rPrChange w:author="Alba Colomer Padrosa" w:date="2020-12-02T09:22:00Z" w:id="1175">
                  <w:rPr>
                    <w:noProof/>
                    <w:webHidden/>
                  </w:rPr>
                </w:rPrChange>
              </w:rPr>
              <w:delText>40</w:delText>
            </w:r>
          </w:del>
        </w:p>
        <w:p w:rsidRPr="005324D1" w:rsidR="005F281D" w:rsidDel="005324D1" w:rsidRDefault="005F281D" w14:paraId="32FE7F22" w14:textId="77777777">
          <w:pPr>
            <w:pStyle w:val="TOC2"/>
            <w:tabs>
              <w:tab w:val="right" w:leader="dot" w:pos="9016"/>
            </w:tabs>
            <w:rPr>
              <w:del w:author="Alba Colomer Padrosa" w:date="2020-12-02T09:22:00Z" w:id="1176"/>
              <w:rFonts w:eastAsiaTheme="minorEastAsia"/>
              <w:noProof/>
              <w:color w:val="auto"/>
              <w:szCs w:val="22"/>
              <w:lang w:val="es-ES" w:eastAsia="es-ES"/>
              <w:rPrChange w:author="Alba Colomer Padrosa" w:date="2020-12-02T09:22:00Z" w:id="1177">
                <w:rPr>
                  <w:del w:author="Alba Colomer Padrosa" w:date="2020-12-02T09:22:00Z" w:id="1178"/>
                  <w:rFonts w:asciiTheme="minorHAnsi" w:hAnsiTheme="minorHAnsi" w:eastAsiaTheme="minorEastAsia" w:cstheme="minorBidi"/>
                  <w:noProof/>
                  <w:color w:val="auto"/>
                  <w:szCs w:val="22"/>
                  <w:lang w:val="es-ES" w:eastAsia="es-ES"/>
                </w:rPr>
              </w:rPrChange>
            </w:rPr>
          </w:pPr>
          <w:del w:author="Alba Colomer Padrosa" w:date="2020-12-02T09:22:00Z" w:id="1179">
            <w:r w:rsidRPr="005324D1" w:rsidDel="005324D1">
              <w:rPr>
                <w:rStyle w:val="Hyperlink"/>
                <w:rFonts w:ascii="Times New Roman" w:hAnsi="Times New Roman" w:eastAsiaTheme="majorEastAsia"/>
                <w:noProof/>
                <w:rPrChange w:author="Alba Colomer Padrosa" w:date="2020-12-02T09:22:00Z" w:id="1180">
                  <w:rPr>
                    <w:rStyle w:val="Hyperlink"/>
                    <w:rFonts w:eastAsiaTheme="majorEastAsia"/>
                    <w:noProof/>
                  </w:rPr>
                </w:rPrChange>
              </w:rPr>
              <w:delText>3.1 Evaluation Committee</w:delText>
            </w:r>
            <w:r w:rsidRPr="005324D1" w:rsidDel="005324D1">
              <w:rPr>
                <w:noProof/>
                <w:webHidden/>
                <w:rPrChange w:author="Alba Colomer Padrosa" w:date="2020-12-02T09:22:00Z" w:id="1181">
                  <w:rPr>
                    <w:noProof/>
                    <w:webHidden/>
                  </w:rPr>
                </w:rPrChange>
              </w:rPr>
              <w:tab/>
            </w:r>
            <w:r w:rsidRPr="005324D1" w:rsidDel="005324D1">
              <w:rPr>
                <w:noProof/>
                <w:webHidden/>
                <w:rPrChange w:author="Alba Colomer Padrosa" w:date="2020-12-02T09:22:00Z" w:id="1181">
                  <w:rPr>
                    <w:noProof/>
                    <w:webHidden/>
                  </w:rPr>
                </w:rPrChange>
              </w:rPr>
              <w:delText>40</w:delText>
            </w:r>
          </w:del>
        </w:p>
        <w:p w:rsidRPr="005324D1" w:rsidR="005F281D" w:rsidDel="005324D1" w:rsidRDefault="005F281D" w14:paraId="68601916" w14:textId="77777777">
          <w:pPr>
            <w:pStyle w:val="TOC3"/>
            <w:rPr>
              <w:del w:author="Alba Colomer Padrosa" w:date="2020-12-02T09:22:00Z" w:id="1182"/>
              <w:noProof/>
              <w:lang w:val="es-ES" w:eastAsia="es-ES"/>
              <w:rPrChange w:author="Alba Colomer Padrosa" w:date="2020-12-02T09:22:00Z" w:id="1183">
                <w:rPr>
                  <w:del w:author="Alba Colomer Padrosa" w:date="2020-12-02T09:22:00Z" w:id="1184"/>
                  <w:rFonts w:asciiTheme="minorHAnsi" w:hAnsiTheme="minorHAnsi" w:cstheme="minorBidi"/>
                  <w:noProof/>
                  <w:lang w:val="es-ES" w:eastAsia="es-ES"/>
                </w:rPr>
              </w:rPrChange>
            </w:rPr>
          </w:pPr>
          <w:del w:author="Alba Colomer Padrosa" w:date="2020-12-02T09:22:00Z" w:id="1185">
            <w:r w:rsidRPr="005324D1" w:rsidDel="005324D1">
              <w:rPr>
                <w:rStyle w:val="Hyperlink"/>
                <w:rFonts w:ascii="Times New Roman" w:hAnsi="Times New Roman"/>
                <w:noProof/>
                <w:rPrChange w:author="Alba Colomer Padrosa" w:date="2020-12-02T09:22:00Z" w:id="1186">
                  <w:rPr>
                    <w:rStyle w:val="Hyperlink"/>
                    <w:noProof/>
                  </w:rPr>
                </w:rPrChange>
              </w:rPr>
              <w:delText>3.1.1 Background</w:delText>
            </w:r>
            <w:r w:rsidRPr="005324D1" w:rsidDel="005324D1">
              <w:rPr>
                <w:noProof/>
                <w:webHidden/>
                <w:rPrChange w:author="Alba Colomer Padrosa" w:date="2020-12-02T09:22:00Z" w:id="1187">
                  <w:rPr>
                    <w:noProof/>
                    <w:webHidden/>
                  </w:rPr>
                </w:rPrChange>
              </w:rPr>
              <w:tab/>
            </w:r>
            <w:r w:rsidRPr="005324D1" w:rsidDel="005324D1">
              <w:rPr>
                <w:noProof/>
                <w:webHidden/>
                <w:rPrChange w:author="Alba Colomer Padrosa" w:date="2020-12-02T09:22:00Z" w:id="1187">
                  <w:rPr>
                    <w:noProof/>
                    <w:webHidden/>
                  </w:rPr>
                </w:rPrChange>
              </w:rPr>
              <w:delText>40</w:delText>
            </w:r>
          </w:del>
        </w:p>
        <w:p w:rsidRPr="005324D1" w:rsidR="005F281D" w:rsidDel="005324D1" w:rsidRDefault="005F281D" w14:paraId="49AF43BF" w14:textId="77777777">
          <w:pPr>
            <w:pStyle w:val="TOC3"/>
            <w:rPr>
              <w:del w:author="Alba Colomer Padrosa" w:date="2020-12-02T09:22:00Z" w:id="1188"/>
              <w:noProof/>
              <w:lang w:val="es-ES" w:eastAsia="es-ES"/>
              <w:rPrChange w:author="Alba Colomer Padrosa" w:date="2020-12-02T09:22:00Z" w:id="1189">
                <w:rPr>
                  <w:del w:author="Alba Colomer Padrosa" w:date="2020-12-02T09:22:00Z" w:id="1190"/>
                  <w:rFonts w:asciiTheme="minorHAnsi" w:hAnsiTheme="minorHAnsi" w:cstheme="minorBidi"/>
                  <w:noProof/>
                  <w:lang w:val="es-ES" w:eastAsia="es-ES"/>
                </w:rPr>
              </w:rPrChange>
            </w:rPr>
          </w:pPr>
          <w:del w:author="Alba Colomer Padrosa" w:date="2020-12-02T09:22:00Z" w:id="1191">
            <w:r w:rsidRPr="005324D1" w:rsidDel="005324D1">
              <w:rPr>
                <w:rStyle w:val="Hyperlink"/>
                <w:rFonts w:ascii="Times New Roman" w:hAnsi="Times New Roman"/>
                <w:noProof/>
                <w:rPrChange w:author="Alba Colomer Padrosa" w:date="2020-12-02T09:22:00Z" w:id="1192">
                  <w:rPr>
                    <w:rStyle w:val="Hyperlink"/>
                    <w:noProof/>
                  </w:rPr>
                </w:rPrChange>
              </w:rPr>
              <w:delText>References</w:delText>
            </w:r>
            <w:r w:rsidRPr="005324D1" w:rsidDel="005324D1">
              <w:rPr>
                <w:noProof/>
                <w:webHidden/>
                <w:rPrChange w:author="Alba Colomer Padrosa" w:date="2020-12-02T09:22:00Z" w:id="1193">
                  <w:rPr>
                    <w:noProof/>
                    <w:webHidden/>
                  </w:rPr>
                </w:rPrChange>
              </w:rPr>
              <w:tab/>
            </w:r>
            <w:r w:rsidRPr="005324D1" w:rsidDel="005324D1">
              <w:rPr>
                <w:noProof/>
                <w:webHidden/>
                <w:rPrChange w:author="Alba Colomer Padrosa" w:date="2020-12-02T09:22:00Z" w:id="1193">
                  <w:rPr>
                    <w:noProof/>
                    <w:webHidden/>
                  </w:rPr>
                </w:rPrChange>
              </w:rPr>
              <w:delText>40</w:delText>
            </w:r>
          </w:del>
        </w:p>
        <w:p w:rsidRPr="005324D1" w:rsidR="005F281D" w:rsidDel="005324D1" w:rsidRDefault="005F281D" w14:paraId="63C6DFA9" w14:textId="77777777">
          <w:pPr>
            <w:pStyle w:val="TOC3"/>
            <w:rPr>
              <w:del w:author="Alba Colomer Padrosa" w:date="2020-12-02T09:22:00Z" w:id="1194"/>
              <w:noProof/>
              <w:lang w:val="es-ES" w:eastAsia="es-ES"/>
              <w:rPrChange w:author="Alba Colomer Padrosa" w:date="2020-12-02T09:22:00Z" w:id="1195">
                <w:rPr>
                  <w:del w:author="Alba Colomer Padrosa" w:date="2020-12-02T09:22:00Z" w:id="1196"/>
                  <w:rFonts w:asciiTheme="minorHAnsi" w:hAnsiTheme="minorHAnsi" w:cstheme="minorBidi"/>
                  <w:noProof/>
                  <w:lang w:val="es-ES" w:eastAsia="es-ES"/>
                </w:rPr>
              </w:rPrChange>
            </w:rPr>
          </w:pPr>
          <w:del w:author="Alba Colomer Padrosa" w:date="2020-12-02T09:22:00Z" w:id="1197">
            <w:r w:rsidRPr="005324D1" w:rsidDel="005324D1">
              <w:rPr>
                <w:rStyle w:val="Hyperlink"/>
                <w:rFonts w:ascii="Times New Roman" w:hAnsi="Times New Roman"/>
                <w:noProof/>
                <w:rPrChange w:author="Alba Colomer Padrosa" w:date="2020-12-02T09:22:00Z" w:id="1198">
                  <w:rPr>
                    <w:rStyle w:val="Hyperlink"/>
                    <w:noProof/>
                  </w:rPr>
                </w:rPrChange>
              </w:rPr>
              <w:delText>Technical design</w:delText>
            </w:r>
            <w:r w:rsidRPr="005324D1" w:rsidDel="005324D1">
              <w:rPr>
                <w:noProof/>
                <w:webHidden/>
                <w:rPrChange w:author="Alba Colomer Padrosa" w:date="2020-12-02T09:22:00Z" w:id="1199">
                  <w:rPr>
                    <w:noProof/>
                    <w:webHidden/>
                  </w:rPr>
                </w:rPrChange>
              </w:rPr>
              <w:tab/>
            </w:r>
            <w:r w:rsidRPr="005324D1" w:rsidDel="005324D1">
              <w:rPr>
                <w:noProof/>
                <w:webHidden/>
                <w:rPrChange w:author="Alba Colomer Padrosa" w:date="2020-12-02T09:22:00Z" w:id="1199">
                  <w:rPr>
                    <w:noProof/>
                    <w:webHidden/>
                  </w:rPr>
                </w:rPrChange>
              </w:rPr>
              <w:delText>40</w:delText>
            </w:r>
          </w:del>
        </w:p>
        <w:p w:rsidRPr="005324D1" w:rsidR="005F281D" w:rsidDel="005324D1" w:rsidRDefault="005F281D" w14:paraId="5F7F3819" w14:textId="77777777">
          <w:pPr>
            <w:pStyle w:val="TOC2"/>
            <w:tabs>
              <w:tab w:val="right" w:leader="dot" w:pos="9016"/>
            </w:tabs>
            <w:rPr>
              <w:del w:author="Alba Colomer Padrosa" w:date="2020-12-02T09:22:00Z" w:id="1200"/>
              <w:rFonts w:eastAsiaTheme="minorEastAsia"/>
              <w:noProof/>
              <w:color w:val="auto"/>
              <w:szCs w:val="22"/>
              <w:lang w:val="es-ES" w:eastAsia="es-ES"/>
              <w:rPrChange w:author="Alba Colomer Padrosa" w:date="2020-12-02T09:22:00Z" w:id="1201">
                <w:rPr>
                  <w:del w:author="Alba Colomer Padrosa" w:date="2020-12-02T09:22:00Z" w:id="1202"/>
                  <w:rFonts w:asciiTheme="minorHAnsi" w:hAnsiTheme="minorHAnsi" w:eastAsiaTheme="minorEastAsia" w:cstheme="minorBidi"/>
                  <w:noProof/>
                  <w:color w:val="auto"/>
                  <w:szCs w:val="22"/>
                  <w:lang w:val="es-ES" w:eastAsia="es-ES"/>
                </w:rPr>
              </w:rPrChange>
            </w:rPr>
          </w:pPr>
          <w:del w:author="Alba Colomer Padrosa" w:date="2020-12-02T09:22:00Z" w:id="1203">
            <w:r w:rsidRPr="005324D1" w:rsidDel="005324D1">
              <w:rPr>
                <w:rStyle w:val="Hyperlink"/>
                <w:rFonts w:ascii="Times New Roman" w:hAnsi="Times New Roman" w:eastAsiaTheme="majorEastAsia"/>
                <w:noProof/>
                <w:rPrChange w:author="Alba Colomer Padrosa" w:date="2020-12-02T09:22:00Z" w:id="1204">
                  <w:rPr>
                    <w:rStyle w:val="Hyperlink"/>
                    <w:rFonts w:eastAsiaTheme="majorEastAsia"/>
                    <w:noProof/>
                  </w:rPr>
                </w:rPrChange>
              </w:rPr>
              <w:delText>3.2 Structured criteria</w:delText>
            </w:r>
            <w:r w:rsidRPr="005324D1" w:rsidDel="005324D1">
              <w:rPr>
                <w:noProof/>
                <w:webHidden/>
                <w:rPrChange w:author="Alba Colomer Padrosa" w:date="2020-12-02T09:22:00Z" w:id="1205">
                  <w:rPr>
                    <w:noProof/>
                    <w:webHidden/>
                  </w:rPr>
                </w:rPrChange>
              </w:rPr>
              <w:tab/>
            </w:r>
            <w:r w:rsidRPr="005324D1" w:rsidDel="005324D1">
              <w:rPr>
                <w:noProof/>
                <w:webHidden/>
                <w:rPrChange w:author="Alba Colomer Padrosa" w:date="2020-12-02T09:22:00Z" w:id="1205">
                  <w:rPr>
                    <w:noProof/>
                    <w:webHidden/>
                  </w:rPr>
                </w:rPrChange>
              </w:rPr>
              <w:delText>41</w:delText>
            </w:r>
          </w:del>
        </w:p>
        <w:p w:rsidRPr="005324D1" w:rsidR="005F281D" w:rsidDel="005324D1" w:rsidRDefault="005F281D" w14:paraId="2E9811E4" w14:textId="77777777">
          <w:pPr>
            <w:pStyle w:val="TOC3"/>
            <w:rPr>
              <w:del w:author="Alba Colomer Padrosa" w:date="2020-12-02T09:22:00Z" w:id="1206"/>
              <w:noProof/>
              <w:lang w:val="es-ES" w:eastAsia="es-ES"/>
              <w:rPrChange w:author="Alba Colomer Padrosa" w:date="2020-12-02T09:22:00Z" w:id="1207">
                <w:rPr>
                  <w:del w:author="Alba Colomer Padrosa" w:date="2020-12-02T09:22:00Z" w:id="1208"/>
                  <w:rFonts w:asciiTheme="minorHAnsi" w:hAnsiTheme="minorHAnsi" w:cstheme="minorBidi"/>
                  <w:noProof/>
                  <w:lang w:val="es-ES" w:eastAsia="es-ES"/>
                </w:rPr>
              </w:rPrChange>
            </w:rPr>
          </w:pPr>
          <w:del w:author="Alba Colomer Padrosa" w:date="2020-12-02T09:22:00Z" w:id="1209">
            <w:r w:rsidRPr="005324D1" w:rsidDel="005324D1">
              <w:rPr>
                <w:rStyle w:val="Hyperlink"/>
                <w:rFonts w:ascii="Times New Roman" w:hAnsi="Times New Roman"/>
                <w:noProof/>
                <w:rPrChange w:author="Alba Colomer Padrosa" w:date="2020-12-02T09:22:00Z" w:id="1210">
                  <w:rPr>
                    <w:rStyle w:val="Hyperlink"/>
                    <w:noProof/>
                  </w:rPr>
                </w:rPrChange>
              </w:rPr>
              <w:delText>3.2.1 Background</w:delText>
            </w:r>
            <w:r w:rsidRPr="005324D1" w:rsidDel="005324D1">
              <w:rPr>
                <w:noProof/>
                <w:webHidden/>
                <w:rPrChange w:author="Alba Colomer Padrosa" w:date="2020-12-02T09:22:00Z" w:id="1211">
                  <w:rPr>
                    <w:noProof/>
                    <w:webHidden/>
                  </w:rPr>
                </w:rPrChange>
              </w:rPr>
              <w:tab/>
            </w:r>
            <w:r w:rsidRPr="005324D1" w:rsidDel="005324D1">
              <w:rPr>
                <w:noProof/>
                <w:webHidden/>
                <w:rPrChange w:author="Alba Colomer Padrosa" w:date="2020-12-02T09:22:00Z" w:id="1211">
                  <w:rPr>
                    <w:noProof/>
                    <w:webHidden/>
                  </w:rPr>
                </w:rPrChange>
              </w:rPr>
              <w:delText>41</w:delText>
            </w:r>
          </w:del>
        </w:p>
        <w:p w:rsidRPr="005324D1" w:rsidR="005F281D" w:rsidDel="005324D1" w:rsidRDefault="005F281D" w14:paraId="1AF32681" w14:textId="77777777">
          <w:pPr>
            <w:pStyle w:val="TOC3"/>
            <w:rPr>
              <w:del w:author="Alba Colomer Padrosa" w:date="2020-12-02T09:22:00Z" w:id="1212"/>
              <w:noProof/>
              <w:lang w:val="es-ES" w:eastAsia="es-ES"/>
              <w:rPrChange w:author="Alba Colomer Padrosa" w:date="2020-12-02T09:22:00Z" w:id="1213">
                <w:rPr>
                  <w:del w:author="Alba Colomer Padrosa" w:date="2020-12-02T09:22:00Z" w:id="1214"/>
                  <w:rFonts w:asciiTheme="minorHAnsi" w:hAnsiTheme="minorHAnsi" w:cstheme="minorBidi"/>
                  <w:noProof/>
                  <w:lang w:val="es-ES" w:eastAsia="es-ES"/>
                </w:rPr>
              </w:rPrChange>
            </w:rPr>
          </w:pPr>
          <w:del w:author="Alba Colomer Padrosa" w:date="2020-12-02T09:22:00Z" w:id="1215">
            <w:r w:rsidRPr="005324D1" w:rsidDel="005324D1">
              <w:rPr>
                <w:rStyle w:val="Hyperlink"/>
                <w:rFonts w:ascii="Times New Roman" w:hAnsi="Times New Roman"/>
                <w:noProof/>
                <w:rPrChange w:author="Alba Colomer Padrosa" w:date="2020-12-02T09:22:00Z" w:id="1216">
                  <w:rPr>
                    <w:rStyle w:val="Hyperlink"/>
                    <w:noProof/>
                  </w:rPr>
                </w:rPrChange>
              </w:rPr>
              <w:delText>3.2.1.1 Types o</w:delText>
            </w:r>
            <w:r w:rsidRPr="005324D1" w:rsidDel="005324D1">
              <w:rPr>
                <w:rStyle w:val="Hyperlink"/>
                <w:rFonts w:ascii="Times New Roman" w:hAnsi="Times New Roman"/>
                <w:noProof/>
                <w:rPrChange w:author="Alba Colomer Padrosa" w:date="2020-12-02T09:22:00Z" w:id="1217">
                  <w:rPr>
                    <w:rStyle w:val="Hyperlink"/>
                    <w:rFonts w:ascii="Times New Roman" w:hAnsi="Times New Roman"/>
                    <w:noProof/>
                  </w:rPr>
                </w:rPrChange>
              </w:rPr>
              <w:delText>f criteria</w:delText>
            </w:r>
            <w:r w:rsidRPr="005324D1" w:rsidDel="005324D1">
              <w:rPr>
                <w:noProof/>
                <w:webHidden/>
                <w:rPrChange w:author="Alba Colomer Padrosa" w:date="2020-12-02T09:22:00Z" w:id="1218">
                  <w:rPr>
                    <w:noProof/>
                    <w:webHidden/>
                  </w:rPr>
                </w:rPrChange>
              </w:rPr>
              <w:tab/>
            </w:r>
            <w:r w:rsidRPr="005324D1" w:rsidDel="005324D1">
              <w:rPr>
                <w:noProof/>
                <w:webHidden/>
                <w:rPrChange w:author="Alba Colomer Padrosa" w:date="2020-12-02T09:22:00Z" w:id="1218">
                  <w:rPr>
                    <w:noProof/>
                    <w:webHidden/>
                  </w:rPr>
                </w:rPrChange>
              </w:rPr>
              <w:delText>41</w:delText>
            </w:r>
          </w:del>
        </w:p>
        <w:p w:rsidRPr="005324D1" w:rsidR="005F281D" w:rsidDel="005324D1" w:rsidRDefault="005F281D" w14:paraId="7D18F20F" w14:textId="77777777">
          <w:pPr>
            <w:pStyle w:val="TOC3"/>
            <w:rPr>
              <w:del w:author="Alba Colomer Padrosa" w:date="2020-12-02T09:22:00Z" w:id="1219"/>
              <w:noProof/>
              <w:lang w:val="es-ES" w:eastAsia="es-ES"/>
              <w:rPrChange w:author="Alba Colomer Padrosa" w:date="2020-12-02T09:22:00Z" w:id="1220">
                <w:rPr>
                  <w:del w:author="Alba Colomer Padrosa" w:date="2020-12-02T09:22:00Z" w:id="1221"/>
                  <w:rFonts w:asciiTheme="minorHAnsi" w:hAnsiTheme="minorHAnsi" w:cstheme="minorBidi"/>
                  <w:noProof/>
                  <w:lang w:val="es-ES" w:eastAsia="es-ES"/>
                </w:rPr>
              </w:rPrChange>
            </w:rPr>
          </w:pPr>
          <w:del w:author="Alba Colomer Padrosa" w:date="2020-12-02T09:22:00Z" w:id="1222">
            <w:r w:rsidRPr="005324D1" w:rsidDel="005324D1">
              <w:rPr>
                <w:rStyle w:val="Hyperlink"/>
                <w:rFonts w:ascii="Times New Roman" w:hAnsi="Times New Roman"/>
                <w:noProof/>
                <w:rPrChange w:author="Alba Colomer Padrosa" w:date="2020-12-02T09:22:00Z" w:id="1223">
                  <w:rPr>
                    <w:rStyle w:val="Hyperlink"/>
                    <w:noProof/>
                  </w:rPr>
                </w:rPrChange>
              </w:rPr>
              <w:delText>3.2.2 Technical design</w:delText>
            </w:r>
            <w:r w:rsidRPr="005324D1" w:rsidDel="005324D1">
              <w:rPr>
                <w:noProof/>
                <w:webHidden/>
                <w:rPrChange w:author="Alba Colomer Padrosa" w:date="2020-12-02T09:22:00Z" w:id="1224">
                  <w:rPr>
                    <w:noProof/>
                    <w:webHidden/>
                  </w:rPr>
                </w:rPrChange>
              </w:rPr>
              <w:tab/>
            </w:r>
            <w:r w:rsidRPr="005324D1" w:rsidDel="005324D1">
              <w:rPr>
                <w:noProof/>
                <w:webHidden/>
                <w:rPrChange w:author="Alba Colomer Padrosa" w:date="2020-12-02T09:22:00Z" w:id="1224">
                  <w:rPr>
                    <w:noProof/>
                    <w:webHidden/>
                  </w:rPr>
                </w:rPrChange>
              </w:rPr>
              <w:delText>43</w:delText>
            </w:r>
          </w:del>
        </w:p>
        <w:p w:rsidRPr="005324D1" w:rsidR="005F281D" w:rsidDel="005324D1" w:rsidRDefault="005F281D" w14:paraId="410B296D" w14:textId="77777777">
          <w:pPr>
            <w:pStyle w:val="TOC2"/>
            <w:tabs>
              <w:tab w:val="right" w:leader="dot" w:pos="9016"/>
            </w:tabs>
            <w:rPr>
              <w:del w:author="Alba Colomer Padrosa" w:date="2020-12-02T09:22:00Z" w:id="1225"/>
              <w:rFonts w:eastAsiaTheme="minorEastAsia"/>
              <w:noProof/>
              <w:color w:val="auto"/>
              <w:szCs w:val="22"/>
              <w:lang w:val="es-ES" w:eastAsia="es-ES"/>
              <w:rPrChange w:author="Alba Colomer Padrosa" w:date="2020-12-02T09:22:00Z" w:id="1226">
                <w:rPr>
                  <w:del w:author="Alba Colomer Padrosa" w:date="2020-12-02T09:22:00Z" w:id="1227"/>
                  <w:rFonts w:asciiTheme="minorHAnsi" w:hAnsiTheme="minorHAnsi" w:eastAsiaTheme="minorEastAsia" w:cstheme="minorBidi"/>
                  <w:noProof/>
                  <w:color w:val="auto"/>
                  <w:szCs w:val="22"/>
                  <w:lang w:val="es-ES" w:eastAsia="es-ES"/>
                </w:rPr>
              </w:rPrChange>
            </w:rPr>
          </w:pPr>
          <w:del w:author="Alba Colomer Padrosa" w:date="2020-12-02T09:22:00Z" w:id="1228">
            <w:r w:rsidRPr="005324D1" w:rsidDel="005324D1">
              <w:rPr>
                <w:rStyle w:val="Hyperlink"/>
                <w:rFonts w:ascii="Times New Roman" w:hAnsi="Times New Roman" w:eastAsiaTheme="majorEastAsia"/>
                <w:noProof/>
                <w:rPrChange w:author="Alba Colomer Padrosa" w:date="2020-12-02T09:22:00Z" w:id="1229">
                  <w:rPr>
                    <w:rStyle w:val="Hyperlink"/>
                    <w:rFonts w:eastAsiaTheme="majorEastAsia"/>
                    <w:noProof/>
                  </w:rPr>
                </w:rPrChange>
              </w:rPr>
              <w:delText>3.3 Coefficients for conversion</w:delText>
            </w:r>
            <w:r w:rsidRPr="005324D1" w:rsidDel="005324D1">
              <w:rPr>
                <w:noProof/>
                <w:webHidden/>
                <w:rPrChange w:author="Alba Colomer Padrosa" w:date="2020-12-02T09:22:00Z" w:id="1230">
                  <w:rPr>
                    <w:noProof/>
                    <w:webHidden/>
                  </w:rPr>
                </w:rPrChange>
              </w:rPr>
              <w:tab/>
            </w:r>
            <w:r w:rsidRPr="005324D1" w:rsidDel="005324D1">
              <w:rPr>
                <w:noProof/>
                <w:webHidden/>
                <w:rPrChange w:author="Alba Colomer Padrosa" w:date="2020-12-02T09:22:00Z" w:id="1230">
                  <w:rPr>
                    <w:noProof/>
                    <w:webHidden/>
                  </w:rPr>
                </w:rPrChange>
              </w:rPr>
              <w:delText>49</w:delText>
            </w:r>
          </w:del>
        </w:p>
        <w:p w:rsidRPr="005324D1" w:rsidR="005F281D" w:rsidDel="005324D1" w:rsidRDefault="005F281D" w14:paraId="64411DBA" w14:textId="77777777">
          <w:pPr>
            <w:pStyle w:val="TOC2"/>
            <w:tabs>
              <w:tab w:val="right" w:leader="dot" w:pos="9016"/>
            </w:tabs>
            <w:rPr>
              <w:del w:author="Alba Colomer Padrosa" w:date="2020-12-02T09:22:00Z" w:id="1231"/>
              <w:rFonts w:eastAsiaTheme="minorEastAsia"/>
              <w:noProof/>
              <w:color w:val="auto"/>
              <w:szCs w:val="22"/>
              <w:lang w:val="es-ES" w:eastAsia="es-ES"/>
              <w:rPrChange w:author="Alba Colomer Padrosa" w:date="2020-12-02T09:22:00Z" w:id="1232">
                <w:rPr>
                  <w:del w:author="Alba Colomer Padrosa" w:date="2020-12-02T09:22:00Z" w:id="1233"/>
                  <w:rFonts w:asciiTheme="minorHAnsi" w:hAnsiTheme="minorHAnsi" w:eastAsiaTheme="minorEastAsia" w:cstheme="minorBidi"/>
                  <w:noProof/>
                  <w:color w:val="auto"/>
                  <w:szCs w:val="22"/>
                  <w:lang w:val="es-ES" w:eastAsia="es-ES"/>
                </w:rPr>
              </w:rPrChange>
            </w:rPr>
          </w:pPr>
          <w:del w:author="Alba Colomer Padrosa" w:date="2020-12-02T09:22:00Z" w:id="1234">
            <w:r w:rsidRPr="005324D1" w:rsidDel="005324D1">
              <w:rPr>
                <w:rStyle w:val="Hyperlink"/>
                <w:rFonts w:ascii="Times New Roman" w:hAnsi="Times New Roman" w:eastAsiaTheme="majorEastAsia"/>
                <w:noProof/>
                <w:rPrChange w:author="Alba Colomer Padrosa" w:date="2020-12-02T09:22:00Z" w:id="1235">
                  <w:rPr>
                    <w:rStyle w:val="Hyperlink"/>
                    <w:rFonts w:eastAsiaTheme="majorEastAsia"/>
                    <w:noProof/>
                  </w:rPr>
                </w:rPrChange>
              </w:rPr>
              <w:delText>3.4 Ranking for evaluation</w:delText>
            </w:r>
            <w:r w:rsidRPr="005324D1" w:rsidDel="005324D1">
              <w:rPr>
                <w:noProof/>
                <w:webHidden/>
                <w:rPrChange w:author="Alba Colomer Padrosa" w:date="2020-12-02T09:22:00Z" w:id="1236">
                  <w:rPr>
                    <w:noProof/>
                    <w:webHidden/>
                  </w:rPr>
                </w:rPrChange>
              </w:rPr>
              <w:tab/>
            </w:r>
            <w:r w:rsidRPr="005324D1" w:rsidDel="005324D1">
              <w:rPr>
                <w:noProof/>
                <w:webHidden/>
                <w:rPrChange w:author="Alba Colomer Padrosa" w:date="2020-12-02T09:22:00Z" w:id="1236">
                  <w:rPr>
                    <w:noProof/>
                    <w:webHidden/>
                  </w:rPr>
                </w:rPrChange>
              </w:rPr>
              <w:delText>53</w:delText>
            </w:r>
          </w:del>
        </w:p>
        <w:p w:rsidRPr="005324D1" w:rsidR="005F281D" w:rsidDel="005324D1" w:rsidRDefault="005F281D" w14:paraId="311E4E53" w14:textId="77777777">
          <w:pPr>
            <w:pStyle w:val="TOC3"/>
            <w:rPr>
              <w:del w:author="Alba Colomer Padrosa" w:date="2020-12-02T09:22:00Z" w:id="1237"/>
              <w:noProof/>
              <w:lang w:val="es-ES" w:eastAsia="es-ES"/>
              <w:rPrChange w:author="Alba Colomer Padrosa" w:date="2020-12-02T09:22:00Z" w:id="1238">
                <w:rPr>
                  <w:del w:author="Alba Colomer Padrosa" w:date="2020-12-02T09:22:00Z" w:id="1239"/>
                  <w:rFonts w:asciiTheme="minorHAnsi" w:hAnsiTheme="minorHAnsi" w:cstheme="minorBidi"/>
                  <w:noProof/>
                  <w:lang w:val="es-ES" w:eastAsia="es-ES"/>
                </w:rPr>
              </w:rPrChange>
            </w:rPr>
          </w:pPr>
          <w:del w:author="Alba Colomer Padrosa" w:date="2020-12-02T09:22:00Z" w:id="1240">
            <w:r w:rsidRPr="005324D1" w:rsidDel="005324D1">
              <w:rPr>
                <w:rStyle w:val="Hyperlink"/>
                <w:rFonts w:ascii="Times New Roman" w:hAnsi="Times New Roman"/>
                <w:noProof/>
                <w:rPrChange w:author="Alba Colomer Padrosa" w:date="2020-12-02T09:22:00Z" w:id="1241">
                  <w:rPr>
                    <w:rStyle w:val="Hyperlink"/>
                    <w:noProof/>
                  </w:rPr>
                </w:rPrChange>
              </w:rPr>
              <w:delText>3.4.1 Normalised</w:delText>
            </w:r>
            <w:r w:rsidRPr="005324D1" w:rsidDel="005324D1">
              <w:rPr>
                <w:rStyle w:val="Hyperlink"/>
                <w:rFonts w:ascii="Times New Roman" w:hAnsi="Times New Roman"/>
                <w:noProof/>
                <w:rPrChange w:author="Alba Colomer Padrosa" w:date="2020-12-02T09:22:00Z" w:id="1242">
                  <w:rPr>
                    <w:rStyle w:val="Hyperlink"/>
                    <w:rFonts w:ascii="Times New Roman" w:hAnsi="Times New Roman"/>
                    <w:noProof/>
                  </w:rPr>
                </w:rPrChange>
              </w:rPr>
              <w:delText xml:space="preserve"> price</w:delText>
            </w:r>
            <w:r w:rsidRPr="005324D1" w:rsidDel="005324D1">
              <w:rPr>
                <w:noProof/>
                <w:webHidden/>
                <w:rPrChange w:author="Alba Colomer Padrosa" w:date="2020-12-02T09:22:00Z" w:id="1243">
                  <w:rPr>
                    <w:noProof/>
                    <w:webHidden/>
                  </w:rPr>
                </w:rPrChange>
              </w:rPr>
              <w:tab/>
            </w:r>
            <w:r w:rsidRPr="005324D1" w:rsidDel="005324D1">
              <w:rPr>
                <w:noProof/>
                <w:webHidden/>
                <w:rPrChange w:author="Alba Colomer Padrosa" w:date="2020-12-02T09:22:00Z" w:id="1243">
                  <w:rPr>
                    <w:noProof/>
                    <w:webHidden/>
                  </w:rPr>
                </w:rPrChange>
              </w:rPr>
              <w:delText>54</w:delText>
            </w:r>
          </w:del>
        </w:p>
        <w:p w:rsidRPr="005324D1" w:rsidR="005F281D" w:rsidDel="005324D1" w:rsidRDefault="005F281D" w14:paraId="72AF9340" w14:textId="77777777">
          <w:pPr>
            <w:pStyle w:val="TOC3"/>
            <w:rPr>
              <w:del w:author="Alba Colomer Padrosa" w:date="2020-12-02T09:22:00Z" w:id="1244"/>
              <w:noProof/>
              <w:lang w:val="es-ES" w:eastAsia="es-ES"/>
              <w:rPrChange w:author="Alba Colomer Padrosa" w:date="2020-12-02T09:22:00Z" w:id="1245">
                <w:rPr>
                  <w:del w:author="Alba Colomer Padrosa" w:date="2020-12-02T09:22:00Z" w:id="1246"/>
                  <w:rFonts w:asciiTheme="minorHAnsi" w:hAnsiTheme="minorHAnsi" w:cstheme="minorBidi"/>
                  <w:noProof/>
                  <w:lang w:val="es-ES" w:eastAsia="es-ES"/>
                </w:rPr>
              </w:rPrChange>
            </w:rPr>
          </w:pPr>
          <w:del w:author="Alba Colomer Padrosa" w:date="2020-12-02T09:22:00Z" w:id="1247">
            <w:r w:rsidRPr="005324D1" w:rsidDel="005324D1">
              <w:rPr>
                <w:rStyle w:val="Hyperlink"/>
                <w:rFonts w:ascii="Times New Roman" w:hAnsi="Times New Roman"/>
                <w:noProof/>
                <w:rPrChange w:author="Alba Colomer Padrosa" w:date="2020-12-02T09:22:00Z" w:id="1248">
                  <w:rPr>
                    <w:rStyle w:val="Hyperlink"/>
                    <w:noProof/>
                  </w:rPr>
                </w:rPrChange>
              </w:rPr>
              <w:delText>3.4.2 Ranking approach</w:delText>
            </w:r>
            <w:r w:rsidRPr="005324D1" w:rsidDel="005324D1">
              <w:rPr>
                <w:noProof/>
                <w:webHidden/>
                <w:rPrChange w:author="Alba Colomer Padrosa" w:date="2020-12-02T09:22:00Z" w:id="1249">
                  <w:rPr>
                    <w:noProof/>
                    <w:webHidden/>
                  </w:rPr>
                </w:rPrChange>
              </w:rPr>
              <w:tab/>
            </w:r>
            <w:r w:rsidRPr="005324D1" w:rsidDel="005324D1">
              <w:rPr>
                <w:noProof/>
                <w:webHidden/>
                <w:rPrChange w:author="Alba Colomer Padrosa" w:date="2020-12-02T09:22:00Z" w:id="1249">
                  <w:rPr>
                    <w:noProof/>
                    <w:webHidden/>
                  </w:rPr>
                </w:rPrChange>
              </w:rPr>
              <w:delText>54</w:delText>
            </w:r>
          </w:del>
        </w:p>
        <w:p w:rsidRPr="005324D1" w:rsidR="005F281D" w:rsidDel="005324D1" w:rsidRDefault="005F281D" w14:paraId="54B0FAEE" w14:textId="77777777">
          <w:pPr>
            <w:pStyle w:val="TOC2"/>
            <w:tabs>
              <w:tab w:val="right" w:leader="dot" w:pos="9016"/>
            </w:tabs>
            <w:rPr>
              <w:del w:author="Alba Colomer Padrosa" w:date="2020-12-02T09:22:00Z" w:id="1250"/>
              <w:rFonts w:eastAsiaTheme="minorEastAsia"/>
              <w:noProof/>
              <w:color w:val="auto"/>
              <w:szCs w:val="22"/>
              <w:lang w:val="es-ES" w:eastAsia="es-ES"/>
              <w:rPrChange w:author="Alba Colomer Padrosa" w:date="2020-12-02T09:22:00Z" w:id="1251">
                <w:rPr>
                  <w:del w:author="Alba Colomer Padrosa" w:date="2020-12-02T09:22:00Z" w:id="1252"/>
                  <w:rFonts w:asciiTheme="minorHAnsi" w:hAnsiTheme="minorHAnsi" w:eastAsiaTheme="minorEastAsia" w:cstheme="minorBidi"/>
                  <w:noProof/>
                  <w:color w:val="auto"/>
                  <w:szCs w:val="22"/>
                  <w:lang w:val="es-ES" w:eastAsia="es-ES"/>
                </w:rPr>
              </w:rPrChange>
            </w:rPr>
          </w:pPr>
          <w:del w:author="Alba Colomer Padrosa" w:date="2020-12-02T09:22:00Z" w:id="1253">
            <w:r w:rsidRPr="005324D1" w:rsidDel="005324D1">
              <w:rPr>
                <w:rStyle w:val="Hyperlink"/>
                <w:rFonts w:ascii="Times New Roman" w:hAnsi="Times New Roman" w:eastAsiaTheme="majorEastAsia"/>
                <w:noProof/>
                <w:rPrChange w:author="Alba Colomer Padrosa" w:date="2020-12-02T09:22:00Z" w:id="1254">
                  <w:rPr>
                    <w:rStyle w:val="Hyperlink"/>
                    <w:rFonts w:eastAsiaTheme="majorEastAsia"/>
                    <w:noProof/>
                  </w:rPr>
                </w:rPrChange>
              </w:rPr>
              <w:delText>3.5 Conflict of interests - declaration by the CA</w:delText>
            </w:r>
            <w:r w:rsidRPr="005324D1" w:rsidDel="005324D1">
              <w:rPr>
                <w:noProof/>
                <w:webHidden/>
                <w:rPrChange w:author="Alba Colomer Padrosa" w:date="2020-12-02T09:22:00Z" w:id="1255">
                  <w:rPr>
                    <w:noProof/>
                    <w:webHidden/>
                  </w:rPr>
                </w:rPrChange>
              </w:rPr>
              <w:tab/>
            </w:r>
            <w:r w:rsidRPr="005324D1" w:rsidDel="005324D1">
              <w:rPr>
                <w:noProof/>
                <w:webHidden/>
                <w:rPrChange w:author="Alba Colomer Padrosa" w:date="2020-12-02T09:22:00Z" w:id="1255">
                  <w:rPr>
                    <w:noProof/>
                    <w:webHidden/>
                  </w:rPr>
                </w:rPrChange>
              </w:rPr>
              <w:delText>55</w:delText>
            </w:r>
          </w:del>
        </w:p>
        <w:p w:rsidRPr="005324D1" w:rsidR="005F281D" w:rsidDel="005324D1" w:rsidRDefault="005F281D" w14:paraId="24975FE5" w14:textId="77777777">
          <w:pPr>
            <w:pStyle w:val="TOC3"/>
            <w:rPr>
              <w:del w:author="Alba Colomer Padrosa" w:date="2020-12-02T09:22:00Z" w:id="1256"/>
              <w:noProof/>
              <w:lang w:val="es-ES" w:eastAsia="es-ES"/>
              <w:rPrChange w:author="Alba Colomer Padrosa" w:date="2020-12-02T09:22:00Z" w:id="1257">
                <w:rPr>
                  <w:del w:author="Alba Colomer Padrosa" w:date="2020-12-02T09:22:00Z" w:id="1258"/>
                  <w:rFonts w:asciiTheme="minorHAnsi" w:hAnsiTheme="minorHAnsi" w:cstheme="minorBidi"/>
                  <w:noProof/>
                  <w:lang w:val="es-ES" w:eastAsia="es-ES"/>
                </w:rPr>
              </w:rPrChange>
            </w:rPr>
          </w:pPr>
          <w:del w:author="Alba Colomer Padrosa" w:date="2020-12-02T09:22:00Z" w:id="1259">
            <w:r w:rsidRPr="005324D1" w:rsidDel="005324D1">
              <w:rPr>
                <w:rStyle w:val="Hyperlink"/>
                <w:rFonts w:ascii="Times New Roman" w:hAnsi="Times New Roman"/>
                <w:noProof/>
                <w:rPrChange w:author="Alba Colomer Padrosa" w:date="2020-12-02T09:22:00Z" w:id="1260">
                  <w:rPr>
                    <w:rStyle w:val="Hyperlink"/>
                    <w:noProof/>
                  </w:rPr>
                </w:rPrChange>
              </w:rPr>
              <w:delText>3.5.1 Types of conflict</w:delText>
            </w:r>
            <w:r w:rsidRPr="005324D1" w:rsidDel="005324D1">
              <w:rPr>
                <w:noProof/>
                <w:webHidden/>
                <w:rPrChange w:author="Alba Colomer Padrosa" w:date="2020-12-02T09:22:00Z" w:id="1261">
                  <w:rPr>
                    <w:noProof/>
                    <w:webHidden/>
                  </w:rPr>
                </w:rPrChange>
              </w:rPr>
              <w:tab/>
            </w:r>
            <w:r w:rsidRPr="005324D1" w:rsidDel="005324D1">
              <w:rPr>
                <w:noProof/>
                <w:webHidden/>
                <w:rPrChange w:author="Alba Colomer Padrosa" w:date="2020-12-02T09:22:00Z" w:id="1261">
                  <w:rPr>
                    <w:noProof/>
                    <w:webHidden/>
                  </w:rPr>
                </w:rPrChange>
              </w:rPr>
              <w:delText>55</w:delText>
            </w:r>
          </w:del>
        </w:p>
        <w:p w:rsidRPr="005324D1" w:rsidR="005F281D" w:rsidDel="005324D1" w:rsidRDefault="005F281D" w14:paraId="5E468917" w14:textId="77777777">
          <w:pPr>
            <w:pStyle w:val="TOC3"/>
            <w:rPr>
              <w:del w:author="Alba Colomer Padrosa" w:date="2020-12-02T09:22:00Z" w:id="1262"/>
              <w:noProof/>
              <w:lang w:val="es-ES" w:eastAsia="es-ES"/>
              <w:rPrChange w:author="Alba Colomer Padrosa" w:date="2020-12-02T09:22:00Z" w:id="1263">
                <w:rPr>
                  <w:del w:author="Alba Colomer Padrosa" w:date="2020-12-02T09:22:00Z" w:id="1264"/>
                  <w:rFonts w:asciiTheme="minorHAnsi" w:hAnsiTheme="minorHAnsi" w:cstheme="minorBidi"/>
                  <w:noProof/>
                  <w:lang w:val="es-ES" w:eastAsia="es-ES"/>
                </w:rPr>
              </w:rPrChange>
            </w:rPr>
          </w:pPr>
          <w:del w:author="Alba Colomer Padrosa" w:date="2020-12-02T09:22:00Z" w:id="1265">
            <w:r w:rsidRPr="005324D1" w:rsidDel="005324D1">
              <w:rPr>
                <w:rStyle w:val="Hyperlink"/>
                <w:rFonts w:ascii="Times New Roman" w:hAnsi="Times New Roman"/>
                <w:noProof/>
                <w:rPrChange w:author="Alba Colomer Padrosa" w:date="2020-12-02T09:22:00Z" w:id="1266">
                  <w:rPr>
                    <w:rStyle w:val="Hyperlink"/>
                    <w:noProof/>
                  </w:rPr>
                </w:rPrChange>
              </w:rPr>
              <w:delText>3.5.2 References</w:delText>
            </w:r>
            <w:r w:rsidRPr="005324D1" w:rsidDel="005324D1">
              <w:rPr>
                <w:noProof/>
                <w:webHidden/>
                <w:rPrChange w:author="Alba Colomer Padrosa" w:date="2020-12-02T09:22:00Z" w:id="1267">
                  <w:rPr>
                    <w:noProof/>
                    <w:webHidden/>
                  </w:rPr>
                </w:rPrChange>
              </w:rPr>
              <w:tab/>
            </w:r>
            <w:r w:rsidRPr="005324D1" w:rsidDel="005324D1">
              <w:rPr>
                <w:noProof/>
                <w:webHidden/>
                <w:rPrChange w:author="Alba Colomer Padrosa" w:date="2020-12-02T09:22:00Z" w:id="1267">
                  <w:rPr>
                    <w:noProof/>
                    <w:webHidden/>
                  </w:rPr>
                </w:rPrChange>
              </w:rPr>
              <w:delText>55</w:delText>
            </w:r>
          </w:del>
        </w:p>
        <w:p w:rsidRPr="005324D1" w:rsidR="005F281D" w:rsidDel="005324D1" w:rsidRDefault="005F281D" w14:paraId="53061A56" w14:textId="77777777">
          <w:pPr>
            <w:pStyle w:val="TOC3"/>
            <w:rPr>
              <w:del w:author="Alba Colomer Padrosa" w:date="2020-12-02T09:22:00Z" w:id="1268"/>
              <w:noProof/>
              <w:lang w:val="es-ES" w:eastAsia="es-ES"/>
              <w:rPrChange w:author="Alba Colomer Padrosa" w:date="2020-12-02T09:22:00Z" w:id="1269">
                <w:rPr>
                  <w:del w:author="Alba Colomer Padrosa" w:date="2020-12-02T09:22:00Z" w:id="1270"/>
                  <w:rFonts w:asciiTheme="minorHAnsi" w:hAnsiTheme="minorHAnsi" w:cstheme="minorBidi"/>
                  <w:noProof/>
                  <w:lang w:val="es-ES" w:eastAsia="es-ES"/>
                </w:rPr>
              </w:rPrChange>
            </w:rPr>
          </w:pPr>
          <w:del w:author="Alba Colomer Padrosa" w:date="2020-12-02T09:22:00Z" w:id="1271">
            <w:r w:rsidRPr="005324D1" w:rsidDel="005324D1">
              <w:rPr>
                <w:rStyle w:val="Hyperlink"/>
                <w:rFonts w:ascii="Times New Roman" w:hAnsi="Times New Roman"/>
                <w:noProof/>
                <w:rPrChange w:author="Alba Colomer Padrosa" w:date="2020-12-02T09:22:00Z" w:id="1272">
                  <w:rPr>
                    <w:rStyle w:val="Hyperlink"/>
                    <w:noProof/>
                  </w:rPr>
                </w:rPrChange>
              </w:rPr>
              <w:delText>3.5.3 Technical design</w:delText>
            </w:r>
            <w:r w:rsidRPr="005324D1" w:rsidDel="005324D1">
              <w:rPr>
                <w:noProof/>
                <w:webHidden/>
                <w:rPrChange w:author="Alba Colomer Padrosa" w:date="2020-12-02T09:22:00Z" w:id="1273">
                  <w:rPr>
                    <w:noProof/>
                    <w:webHidden/>
                  </w:rPr>
                </w:rPrChange>
              </w:rPr>
              <w:tab/>
            </w:r>
            <w:r w:rsidRPr="005324D1" w:rsidDel="005324D1">
              <w:rPr>
                <w:noProof/>
                <w:webHidden/>
                <w:rPrChange w:author="Alba Colomer Padrosa" w:date="2020-12-02T09:22:00Z" w:id="1273">
                  <w:rPr>
                    <w:noProof/>
                    <w:webHidden/>
                  </w:rPr>
                </w:rPrChange>
              </w:rPr>
              <w:delText>56</w:delText>
            </w:r>
          </w:del>
        </w:p>
        <w:p w:rsidRPr="005324D1" w:rsidR="00813205" w:rsidDel="005F281D" w:rsidRDefault="00813205" w14:paraId="4296B6C5" w14:textId="77777777">
          <w:pPr>
            <w:pStyle w:val="TOC1"/>
            <w:rPr>
              <w:del w:author="Alba Colomer Padrosa" w:date="2020-12-02T09:01:00Z" w:id="1274"/>
              <w:rFonts w:eastAsiaTheme="minorEastAsia"/>
              <w:b w:val="0"/>
              <w:noProof/>
              <w:color w:val="auto"/>
              <w:szCs w:val="22"/>
              <w:lang w:eastAsia="es-ES"/>
              <w:rPrChange w:author="Alba Colomer Padrosa" w:date="2020-12-02T09:22:00Z" w:id="1275">
                <w:rPr>
                  <w:del w:author="Alba Colomer Padrosa" w:date="2020-12-02T09:01:00Z" w:id="1276"/>
                  <w:rFonts w:eastAsiaTheme="minorEastAsia"/>
                  <w:b w:val="0"/>
                  <w:noProof/>
                  <w:color w:val="auto"/>
                  <w:szCs w:val="22"/>
                  <w:lang w:eastAsia="es-ES"/>
                </w:rPr>
              </w:rPrChange>
            </w:rPr>
          </w:pPr>
          <w:del w:author="Alba Colomer Padrosa" w:date="2020-12-02T09:01:00Z" w:id="1277">
            <w:r w:rsidRPr="005324D1" w:rsidDel="005F281D">
              <w:rPr>
                <w:rFonts w:eastAsiaTheme="majorEastAsia"/>
                <w:noProof/>
                <w:lang w:eastAsia="en-US"/>
                <w:rPrChange w:author="Alba Colomer Padrosa" w:date="2020-12-02T09:22:00Z" w:id="1278">
                  <w:rPr>
                    <w:rStyle w:val="Hyperlink"/>
                    <w:rFonts w:ascii="Times New Roman" w:hAnsi="Times New Roman" w:eastAsiaTheme="majorEastAsia"/>
                    <w:lang w:eastAsia="en-US"/>
                  </w:rPr>
                </w:rPrChange>
              </w:rPr>
              <w:delText>1</w:delText>
            </w:r>
            <w:r w:rsidRPr="005324D1" w:rsidDel="005F281D">
              <w:rPr>
                <w:rFonts w:eastAsiaTheme="minorEastAsia"/>
                <w:b w:val="0"/>
                <w:noProof/>
                <w:color w:val="auto"/>
                <w:szCs w:val="22"/>
                <w:lang w:eastAsia="es-ES"/>
                <w:rPrChange w:author="Alba Colomer Padrosa" w:date="2020-12-02T09:22:00Z" w:id="1279">
                  <w:rPr>
                    <w:rFonts w:eastAsiaTheme="minorEastAsia"/>
                    <w:b w:val="0"/>
                    <w:noProof/>
                    <w:color w:val="auto"/>
                    <w:szCs w:val="22"/>
                    <w:lang w:eastAsia="es-ES"/>
                  </w:rPr>
                </w:rPrChange>
              </w:rPr>
              <w:tab/>
            </w:r>
            <w:r w:rsidRPr="005324D1" w:rsidDel="005F281D">
              <w:rPr>
                <w:rFonts w:eastAsiaTheme="majorEastAsia"/>
                <w:noProof/>
                <w:lang w:eastAsia="en-US"/>
                <w:rPrChange w:author="Alba Colomer Padrosa" w:date="2020-12-02T09:22:00Z" w:id="1280">
                  <w:rPr>
                    <w:rStyle w:val="Hyperlink"/>
                    <w:rFonts w:ascii="Times New Roman" w:hAnsi="Times New Roman" w:eastAsiaTheme="majorEastAsia"/>
                    <w:lang w:eastAsia="en-US"/>
                  </w:rPr>
                </w:rPrChange>
              </w:rPr>
              <w:delText>Introduction</w:delText>
            </w:r>
            <w:r w:rsidRPr="005324D1" w:rsidDel="005F281D">
              <w:rPr>
                <w:noProof/>
                <w:webHidden/>
                <w:rPrChange w:author="Alba Colomer Padrosa" w:date="2020-12-02T09:22:00Z" w:id="1281">
                  <w:rPr>
                    <w:noProof/>
                    <w:webHidden/>
                  </w:rPr>
                </w:rPrChange>
              </w:rPr>
              <w:tab/>
            </w:r>
            <w:r w:rsidRPr="005324D1" w:rsidDel="005F281D">
              <w:rPr>
                <w:noProof/>
                <w:webHidden/>
                <w:rPrChange w:author="Alba Colomer Padrosa" w:date="2020-12-02T09:22:00Z" w:id="1281">
                  <w:rPr>
                    <w:noProof/>
                    <w:webHidden/>
                  </w:rPr>
                </w:rPrChange>
              </w:rPr>
              <w:delText>7</w:delText>
            </w:r>
          </w:del>
        </w:p>
        <w:p w:rsidRPr="005324D1" w:rsidR="00813205" w:rsidDel="005F281D" w:rsidRDefault="00813205" w14:paraId="2AEE8DBE" w14:textId="77777777">
          <w:pPr>
            <w:pStyle w:val="TOC2"/>
            <w:tabs>
              <w:tab w:val="left" w:pos="880"/>
              <w:tab w:val="right" w:leader="dot" w:pos="9016"/>
            </w:tabs>
            <w:rPr>
              <w:del w:author="Alba Colomer Padrosa" w:date="2020-12-02T09:01:00Z" w:id="1282"/>
              <w:rFonts w:eastAsiaTheme="minorEastAsia"/>
              <w:noProof/>
              <w:color w:val="auto"/>
              <w:szCs w:val="22"/>
              <w:lang w:eastAsia="es-ES"/>
              <w:rPrChange w:author="Alba Colomer Padrosa" w:date="2020-12-02T09:22:00Z" w:id="1283">
                <w:rPr>
                  <w:del w:author="Alba Colomer Padrosa" w:date="2020-12-02T09:01:00Z" w:id="1284"/>
                  <w:rFonts w:eastAsiaTheme="minorEastAsia"/>
                  <w:noProof/>
                  <w:color w:val="auto"/>
                  <w:szCs w:val="22"/>
                  <w:lang w:eastAsia="es-ES"/>
                </w:rPr>
              </w:rPrChange>
            </w:rPr>
          </w:pPr>
          <w:del w:author="Alba Colomer Padrosa" w:date="2020-12-02T09:01:00Z" w:id="1285">
            <w:r w:rsidRPr="005324D1" w:rsidDel="005F281D">
              <w:rPr>
                <w:rFonts w:eastAsiaTheme="majorEastAsia"/>
                <w:noProof/>
                <w:rPrChange w:author="Alba Colomer Padrosa" w:date="2020-12-02T09:22:00Z" w:id="1286">
                  <w:rPr>
                    <w:rStyle w:val="Hyperlink"/>
                    <w:rFonts w:ascii="Times New Roman" w:hAnsi="Times New Roman" w:eastAsiaTheme="majorEastAsia"/>
                  </w:rPr>
                </w:rPrChange>
              </w:rPr>
              <w:delText>1.1</w:delText>
            </w:r>
            <w:r w:rsidRPr="005324D1" w:rsidDel="005F281D">
              <w:rPr>
                <w:rFonts w:eastAsiaTheme="minorEastAsia"/>
                <w:noProof/>
                <w:color w:val="auto"/>
                <w:szCs w:val="22"/>
                <w:lang w:eastAsia="es-ES"/>
                <w:rPrChange w:author="Alba Colomer Padrosa" w:date="2020-12-02T09:22:00Z" w:id="1287">
                  <w:rPr>
                    <w:rFonts w:eastAsiaTheme="minorEastAsia"/>
                    <w:noProof/>
                    <w:color w:val="auto"/>
                    <w:szCs w:val="22"/>
                    <w:lang w:eastAsia="es-ES"/>
                  </w:rPr>
                </w:rPrChange>
              </w:rPr>
              <w:tab/>
            </w:r>
            <w:r w:rsidRPr="005324D1" w:rsidDel="005F281D">
              <w:rPr>
                <w:rFonts w:eastAsiaTheme="majorEastAsia"/>
                <w:noProof/>
                <w:rPrChange w:author="Alba Colomer Padrosa" w:date="2020-12-02T09:22:00Z" w:id="1288">
                  <w:rPr>
                    <w:rStyle w:val="Hyperlink"/>
                    <w:rFonts w:ascii="Times New Roman" w:hAnsi="Times New Roman" w:eastAsiaTheme="majorEastAsia"/>
                  </w:rPr>
                </w:rPrChange>
              </w:rPr>
              <w:delText>Aim of the document</w:delText>
            </w:r>
            <w:r w:rsidRPr="005324D1" w:rsidDel="005F281D">
              <w:rPr>
                <w:noProof/>
                <w:webHidden/>
                <w:rPrChange w:author="Alba Colomer Padrosa" w:date="2020-12-02T09:22:00Z" w:id="1289">
                  <w:rPr>
                    <w:noProof/>
                    <w:webHidden/>
                  </w:rPr>
                </w:rPrChange>
              </w:rPr>
              <w:tab/>
            </w:r>
            <w:r w:rsidRPr="005324D1" w:rsidDel="005F281D">
              <w:rPr>
                <w:noProof/>
                <w:webHidden/>
                <w:rPrChange w:author="Alba Colomer Padrosa" w:date="2020-12-02T09:22:00Z" w:id="1289">
                  <w:rPr>
                    <w:noProof/>
                    <w:webHidden/>
                  </w:rPr>
                </w:rPrChange>
              </w:rPr>
              <w:delText>7</w:delText>
            </w:r>
          </w:del>
        </w:p>
        <w:p w:rsidRPr="005324D1" w:rsidR="00813205" w:rsidDel="005F281D" w:rsidRDefault="00813205" w14:paraId="1CC07443" w14:textId="77777777">
          <w:pPr>
            <w:pStyle w:val="TOC1"/>
            <w:rPr>
              <w:del w:author="Alba Colomer Padrosa" w:date="2020-12-02T09:01:00Z" w:id="1290"/>
              <w:rFonts w:eastAsiaTheme="minorEastAsia"/>
              <w:b w:val="0"/>
              <w:noProof/>
              <w:color w:val="auto"/>
              <w:szCs w:val="22"/>
              <w:lang w:eastAsia="es-ES"/>
              <w:rPrChange w:author="Alba Colomer Padrosa" w:date="2020-12-02T09:22:00Z" w:id="1291">
                <w:rPr>
                  <w:del w:author="Alba Colomer Padrosa" w:date="2020-12-02T09:01:00Z" w:id="1292"/>
                  <w:rFonts w:eastAsiaTheme="minorEastAsia"/>
                  <w:b w:val="0"/>
                  <w:noProof/>
                  <w:color w:val="auto"/>
                  <w:szCs w:val="22"/>
                  <w:lang w:eastAsia="es-ES"/>
                </w:rPr>
              </w:rPrChange>
            </w:rPr>
          </w:pPr>
          <w:del w:author="Alba Colomer Padrosa" w:date="2020-12-02T09:01:00Z" w:id="1293">
            <w:r w:rsidRPr="005324D1" w:rsidDel="005F281D">
              <w:rPr>
                <w:rFonts w:eastAsiaTheme="majorEastAsia"/>
                <w:noProof/>
                <w:lang w:eastAsia="en-US"/>
                <w:rPrChange w:author="Alba Colomer Padrosa" w:date="2020-12-02T09:22:00Z" w:id="1294">
                  <w:rPr>
                    <w:rStyle w:val="Hyperlink"/>
                    <w:rFonts w:ascii="Times New Roman" w:hAnsi="Times New Roman" w:eastAsiaTheme="majorEastAsia"/>
                    <w:lang w:eastAsia="en-US"/>
                  </w:rPr>
                </w:rPrChange>
              </w:rPr>
              <w:delText>2</w:delText>
            </w:r>
            <w:r w:rsidRPr="005324D1" w:rsidDel="005F281D">
              <w:rPr>
                <w:rFonts w:eastAsiaTheme="minorEastAsia"/>
                <w:b w:val="0"/>
                <w:noProof/>
                <w:color w:val="auto"/>
                <w:szCs w:val="22"/>
                <w:lang w:eastAsia="es-ES"/>
                <w:rPrChange w:author="Alba Colomer Padrosa" w:date="2020-12-02T09:22:00Z" w:id="1295">
                  <w:rPr>
                    <w:rFonts w:eastAsiaTheme="minorEastAsia"/>
                    <w:b w:val="0"/>
                    <w:noProof/>
                    <w:color w:val="auto"/>
                    <w:szCs w:val="22"/>
                    <w:lang w:eastAsia="es-ES"/>
                  </w:rPr>
                </w:rPrChange>
              </w:rPr>
              <w:tab/>
            </w:r>
            <w:r w:rsidRPr="005324D1" w:rsidDel="005F281D">
              <w:rPr>
                <w:rFonts w:eastAsiaTheme="majorEastAsia"/>
                <w:noProof/>
                <w:lang w:eastAsia="en-US"/>
                <w:rPrChange w:author="Alba Colomer Padrosa" w:date="2020-12-02T09:22:00Z" w:id="1296">
                  <w:rPr>
                    <w:rStyle w:val="Hyperlink"/>
                    <w:rFonts w:ascii="Times New Roman" w:hAnsi="Times New Roman" w:eastAsiaTheme="majorEastAsia"/>
                    <w:lang w:eastAsia="en-US"/>
                  </w:rPr>
                </w:rPrChange>
              </w:rPr>
              <w:delText>Technical design</w:delText>
            </w:r>
            <w:r w:rsidRPr="005324D1" w:rsidDel="005F281D">
              <w:rPr>
                <w:noProof/>
                <w:webHidden/>
                <w:rPrChange w:author="Alba Colomer Padrosa" w:date="2020-12-02T09:22:00Z" w:id="1297">
                  <w:rPr>
                    <w:noProof/>
                    <w:webHidden/>
                  </w:rPr>
                </w:rPrChange>
              </w:rPr>
              <w:tab/>
            </w:r>
            <w:r w:rsidRPr="005324D1" w:rsidDel="005F281D">
              <w:rPr>
                <w:noProof/>
                <w:webHidden/>
                <w:rPrChange w:author="Alba Colomer Padrosa" w:date="2020-12-02T09:22:00Z" w:id="1297">
                  <w:rPr>
                    <w:noProof/>
                    <w:webHidden/>
                  </w:rPr>
                </w:rPrChange>
              </w:rPr>
              <w:delText>7</w:delText>
            </w:r>
          </w:del>
        </w:p>
        <w:p w:rsidRPr="005324D1" w:rsidR="00813205" w:rsidDel="005F281D" w:rsidRDefault="00813205" w14:paraId="1E38F7B2" w14:textId="77777777">
          <w:pPr>
            <w:pStyle w:val="TOC2"/>
            <w:tabs>
              <w:tab w:val="right" w:leader="dot" w:pos="9016"/>
            </w:tabs>
            <w:rPr>
              <w:del w:author="Alba Colomer Padrosa" w:date="2020-12-02T09:01:00Z" w:id="1298"/>
              <w:rFonts w:eastAsiaTheme="minorEastAsia"/>
              <w:noProof/>
              <w:color w:val="auto"/>
              <w:szCs w:val="22"/>
              <w:lang w:eastAsia="es-ES"/>
              <w:rPrChange w:author="Alba Colomer Padrosa" w:date="2020-12-02T09:22:00Z" w:id="1299">
                <w:rPr>
                  <w:del w:author="Alba Colomer Padrosa" w:date="2020-12-02T09:01:00Z" w:id="1300"/>
                  <w:rFonts w:eastAsiaTheme="minorEastAsia"/>
                  <w:noProof/>
                  <w:color w:val="auto"/>
                  <w:szCs w:val="22"/>
                  <w:lang w:eastAsia="es-ES"/>
                </w:rPr>
              </w:rPrChange>
            </w:rPr>
          </w:pPr>
          <w:del w:author="Alba Colomer Padrosa" w:date="2020-12-02T09:01:00Z" w:id="1301">
            <w:r w:rsidRPr="005324D1" w:rsidDel="005F281D">
              <w:rPr>
                <w:rFonts w:eastAsiaTheme="majorEastAsia"/>
                <w:noProof/>
                <w:spacing w:val="2"/>
                <w:lang w:eastAsia="en-US"/>
                <w:rPrChange w:author="Alba Colomer Padrosa" w:date="2020-12-02T09:22:00Z" w:id="1302">
                  <w:rPr>
                    <w:rStyle w:val="Hyperlink"/>
                    <w:rFonts w:ascii="Times New Roman" w:hAnsi="Times New Roman" w:eastAsiaTheme="majorEastAsia"/>
                    <w:spacing w:val="2"/>
                    <w:lang w:eastAsia="en-US"/>
                  </w:rPr>
                </w:rPrChange>
              </w:rPr>
              <w:delText>2.1 Business process model</w:delText>
            </w:r>
            <w:r w:rsidRPr="005324D1" w:rsidDel="005F281D">
              <w:rPr>
                <w:noProof/>
                <w:webHidden/>
                <w:rPrChange w:author="Alba Colomer Padrosa" w:date="2020-12-02T09:22:00Z" w:id="1303">
                  <w:rPr>
                    <w:noProof/>
                    <w:webHidden/>
                  </w:rPr>
                </w:rPrChange>
              </w:rPr>
              <w:tab/>
            </w:r>
            <w:r w:rsidRPr="005324D1" w:rsidDel="005F281D">
              <w:rPr>
                <w:noProof/>
                <w:webHidden/>
                <w:rPrChange w:author="Alba Colomer Padrosa" w:date="2020-12-02T09:22:00Z" w:id="1303">
                  <w:rPr>
                    <w:noProof/>
                    <w:webHidden/>
                  </w:rPr>
                </w:rPrChange>
              </w:rPr>
              <w:delText>7</w:delText>
            </w:r>
          </w:del>
        </w:p>
        <w:p w:rsidRPr="005324D1" w:rsidR="00813205" w:rsidDel="005F281D" w:rsidRDefault="00813205" w14:paraId="0A833AD7" w14:textId="77777777">
          <w:pPr>
            <w:pStyle w:val="TOC2"/>
            <w:tabs>
              <w:tab w:val="right" w:leader="dot" w:pos="9016"/>
            </w:tabs>
            <w:rPr>
              <w:del w:author="Alba Colomer Padrosa" w:date="2020-12-02T09:01:00Z" w:id="1304"/>
              <w:rFonts w:eastAsiaTheme="minorEastAsia"/>
              <w:noProof/>
              <w:color w:val="auto"/>
              <w:szCs w:val="22"/>
              <w:lang w:eastAsia="es-ES"/>
              <w:rPrChange w:author="Alba Colomer Padrosa" w:date="2020-12-02T09:22:00Z" w:id="1305">
                <w:rPr>
                  <w:del w:author="Alba Colomer Padrosa" w:date="2020-12-02T09:01:00Z" w:id="1306"/>
                  <w:rFonts w:eastAsiaTheme="minorEastAsia"/>
                  <w:noProof/>
                  <w:color w:val="auto"/>
                  <w:szCs w:val="22"/>
                  <w:lang w:eastAsia="es-ES"/>
                </w:rPr>
              </w:rPrChange>
            </w:rPr>
          </w:pPr>
          <w:del w:author="Alba Colomer Padrosa" w:date="2020-12-02T09:01:00Z" w:id="1307">
            <w:r w:rsidRPr="005324D1" w:rsidDel="005F281D">
              <w:rPr>
                <w:rFonts w:eastAsiaTheme="majorEastAsia"/>
                <w:noProof/>
                <w:spacing w:val="2"/>
                <w:lang w:eastAsia="en-US"/>
                <w:rPrChange w:author="Alba Colomer Padrosa" w:date="2020-12-02T09:22:00Z" w:id="1308">
                  <w:rPr>
                    <w:rStyle w:val="Hyperlink"/>
                    <w:rFonts w:ascii="Times New Roman" w:hAnsi="Times New Roman" w:eastAsiaTheme="majorEastAsia"/>
                    <w:spacing w:val="2"/>
                    <w:lang w:eastAsia="en-US"/>
                  </w:rPr>
                </w:rPrChange>
              </w:rPr>
              <w:delText>2.2 State-chart diagram</w:delText>
            </w:r>
            <w:r w:rsidRPr="005324D1" w:rsidDel="005F281D">
              <w:rPr>
                <w:noProof/>
                <w:webHidden/>
                <w:rPrChange w:author="Alba Colomer Padrosa" w:date="2020-12-02T09:22:00Z" w:id="1309">
                  <w:rPr>
                    <w:noProof/>
                    <w:webHidden/>
                  </w:rPr>
                </w:rPrChange>
              </w:rPr>
              <w:tab/>
            </w:r>
            <w:r w:rsidRPr="005324D1" w:rsidDel="005F281D">
              <w:rPr>
                <w:noProof/>
                <w:webHidden/>
                <w:rPrChange w:author="Alba Colomer Padrosa" w:date="2020-12-02T09:22:00Z" w:id="1309">
                  <w:rPr>
                    <w:noProof/>
                    <w:webHidden/>
                  </w:rPr>
                </w:rPrChange>
              </w:rPr>
              <w:delText>7</w:delText>
            </w:r>
          </w:del>
        </w:p>
        <w:p w:rsidRPr="005324D1" w:rsidR="00813205" w:rsidDel="005F281D" w:rsidRDefault="00813205" w14:paraId="6774EF0B" w14:textId="77777777">
          <w:pPr>
            <w:pStyle w:val="TOC2"/>
            <w:tabs>
              <w:tab w:val="right" w:leader="dot" w:pos="9016"/>
            </w:tabs>
            <w:rPr>
              <w:del w:author="Alba Colomer Padrosa" w:date="2020-12-02T09:01:00Z" w:id="1310"/>
              <w:rFonts w:eastAsiaTheme="minorEastAsia"/>
              <w:noProof/>
              <w:color w:val="auto"/>
              <w:szCs w:val="22"/>
              <w:lang w:eastAsia="es-ES"/>
              <w:rPrChange w:author="Alba Colomer Padrosa" w:date="2020-12-02T09:22:00Z" w:id="1311">
                <w:rPr>
                  <w:del w:author="Alba Colomer Padrosa" w:date="2020-12-02T09:01:00Z" w:id="1312"/>
                  <w:rFonts w:eastAsiaTheme="minorEastAsia"/>
                  <w:noProof/>
                  <w:color w:val="auto"/>
                  <w:szCs w:val="22"/>
                  <w:lang w:eastAsia="es-ES"/>
                </w:rPr>
              </w:rPrChange>
            </w:rPr>
          </w:pPr>
          <w:del w:author="Alba Colomer Padrosa" w:date="2020-12-02T09:01:00Z" w:id="1313">
            <w:r w:rsidRPr="005324D1" w:rsidDel="005F281D">
              <w:rPr>
                <w:rFonts w:eastAsiaTheme="majorEastAsia"/>
                <w:noProof/>
                <w:spacing w:val="2"/>
                <w:lang w:eastAsia="en-US"/>
                <w:rPrChange w:author="Alba Colomer Padrosa" w:date="2020-12-02T09:22:00Z" w:id="1314">
                  <w:rPr>
                    <w:rStyle w:val="Hyperlink"/>
                    <w:rFonts w:ascii="Times New Roman" w:hAnsi="Times New Roman" w:eastAsiaTheme="majorEastAsia"/>
                    <w:spacing w:val="2"/>
                    <w:lang w:eastAsia="en-US"/>
                  </w:rPr>
                </w:rPrChange>
              </w:rPr>
              <w:delText>2.3 OCDS building blocks applied</w:delText>
            </w:r>
            <w:r w:rsidRPr="005324D1" w:rsidDel="005F281D">
              <w:rPr>
                <w:noProof/>
                <w:webHidden/>
                <w:rPrChange w:author="Alba Colomer Padrosa" w:date="2020-12-02T09:22:00Z" w:id="1315">
                  <w:rPr>
                    <w:noProof/>
                    <w:webHidden/>
                  </w:rPr>
                </w:rPrChange>
              </w:rPr>
              <w:tab/>
            </w:r>
            <w:r w:rsidRPr="005324D1" w:rsidDel="005F281D">
              <w:rPr>
                <w:noProof/>
                <w:webHidden/>
                <w:rPrChange w:author="Alba Colomer Padrosa" w:date="2020-12-02T09:22:00Z" w:id="1315">
                  <w:rPr>
                    <w:noProof/>
                    <w:webHidden/>
                  </w:rPr>
                </w:rPrChange>
              </w:rPr>
              <w:delText>8</w:delText>
            </w:r>
          </w:del>
        </w:p>
        <w:p w:rsidRPr="005324D1" w:rsidR="00813205" w:rsidDel="005F281D" w:rsidRDefault="00813205" w14:paraId="0C0367E5" w14:textId="77777777">
          <w:pPr>
            <w:pStyle w:val="TOC3"/>
            <w:rPr>
              <w:del w:author="Alba Colomer Padrosa" w:date="2020-12-02T09:01:00Z" w:id="1316"/>
              <w:noProof/>
              <w:lang w:val="en-GB" w:eastAsia="es-ES"/>
              <w:rPrChange w:author="Alba Colomer Padrosa" w:date="2020-12-02T09:22:00Z" w:id="1317">
                <w:rPr>
                  <w:del w:author="Alba Colomer Padrosa" w:date="2020-12-02T09:01:00Z" w:id="1318"/>
                  <w:noProof/>
                  <w:lang w:val="en-GB" w:eastAsia="es-ES"/>
                </w:rPr>
              </w:rPrChange>
            </w:rPr>
          </w:pPr>
          <w:del w:author="Alba Colomer Padrosa" w:date="2020-12-02T09:01:00Z" w:id="1319">
            <w:r w:rsidRPr="005324D1" w:rsidDel="005F281D">
              <w:rPr>
                <w:noProof/>
                <w:lang w:val="en-GB"/>
                <w:rPrChange w:author="Alba Colomer Padrosa" w:date="2020-12-02T09:22:00Z" w:id="1320">
                  <w:rPr>
                    <w:rStyle w:val="Hyperlink"/>
                    <w:rFonts w:ascii="Times New Roman" w:hAnsi="Times New Roman"/>
                    <w:lang w:val="en-GB"/>
                  </w:rPr>
                </w:rPrChange>
              </w:rPr>
              <w:delText>2.3.1 Tender</w:delText>
            </w:r>
            <w:r w:rsidRPr="005324D1" w:rsidDel="005F281D">
              <w:rPr>
                <w:noProof/>
                <w:webHidden/>
                <w:lang w:val="en-GB"/>
                <w:rPrChange w:author="Alba Colomer Padrosa" w:date="2020-12-02T09:22:00Z" w:id="1321">
                  <w:rPr>
                    <w:noProof/>
                    <w:webHidden/>
                    <w:lang w:val="en-GB"/>
                  </w:rPr>
                </w:rPrChange>
              </w:rPr>
              <w:tab/>
            </w:r>
            <w:r w:rsidRPr="005324D1" w:rsidDel="005F281D">
              <w:rPr>
                <w:noProof/>
                <w:webHidden/>
                <w:lang w:val="en-GB"/>
                <w:rPrChange w:author="Alba Colomer Padrosa" w:date="2020-12-02T09:22:00Z" w:id="1321">
                  <w:rPr>
                    <w:noProof/>
                    <w:webHidden/>
                    <w:lang w:val="en-GB"/>
                  </w:rPr>
                </w:rPrChange>
              </w:rPr>
              <w:delText>8</w:delText>
            </w:r>
          </w:del>
        </w:p>
        <w:p w:rsidRPr="005324D1" w:rsidR="00813205" w:rsidDel="005F281D" w:rsidRDefault="00813205" w14:paraId="79B56912" w14:textId="77777777">
          <w:pPr>
            <w:pStyle w:val="TOC3"/>
            <w:rPr>
              <w:del w:author="Alba Colomer Padrosa" w:date="2020-12-02T09:01:00Z" w:id="1322"/>
              <w:noProof/>
              <w:lang w:val="en-GB" w:eastAsia="es-ES"/>
              <w:rPrChange w:author="Alba Colomer Padrosa" w:date="2020-12-02T09:22:00Z" w:id="1323">
                <w:rPr>
                  <w:del w:author="Alba Colomer Padrosa" w:date="2020-12-02T09:01:00Z" w:id="1324"/>
                  <w:noProof/>
                  <w:lang w:val="en-GB" w:eastAsia="es-ES"/>
                </w:rPr>
              </w:rPrChange>
            </w:rPr>
          </w:pPr>
          <w:del w:author="Alba Colomer Padrosa" w:date="2020-12-02T09:01:00Z" w:id="1325">
            <w:r w:rsidRPr="005324D1" w:rsidDel="005F281D">
              <w:rPr>
                <w:noProof/>
                <w:lang w:val="en-GB"/>
                <w:rPrChange w:author="Alba Colomer Padrosa" w:date="2020-12-02T09:22:00Z" w:id="1326">
                  <w:rPr>
                    <w:rStyle w:val="Hyperlink"/>
                    <w:rFonts w:ascii="Times New Roman" w:hAnsi="Times New Roman"/>
                    <w:lang w:val="en-GB"/>
                  </w:rPr>
                </w:rPrChange>
              </w:rPr>
              <w:delText>2.3.2 Pre-qualification</w:delText>
            </w:r>
            <w:r w:rsidRPr="005324D1" w:rsidDel="005F281D">
              <w:rPr>
                <w:noProof/>
                <w:webHidden/>
                <w:lang w:val="en-GB"/>
                <w:rPrChange w:author="Alba Colomer Padrosa" w:date="2020-12-02T09:22:00Z" w:id="1327">
                  <w:rPr>
                    <w:noProof/>
                    <w:webHidden/>
                    <w:lang w:val="en-GB"/>
                  </w:rPr>
                </w:rPrChange>
              </w:rPr>
              <w:tab/>
            </w:r>
            <w:r w:rsidRPr="005324D1" w:rsidDel="005F281D">
              <w:rPr>
                <w:noProof/>
                <w:webHidden/>
                <w:lang w:val="en-GB"/>
                <w:rPrChange w:author="Alba Colomer Padrosa" w:date="2020-12-02T09:22:00Z" w:id="1327">
                  <w:rPr>
                    <w:noProof/>
                    <w:webHidden/>
                    <w:lang w:val="en-GB"/>
                  </w:rPr>
                </w:rPrChange>
              </w:rPr>
              <w:delText>9</w:delText>
            </w:r>
          </w:del>
        </w:p>
        <w:p w:rsidRPr="005324D1" w:rsidR="00813205" w:rsidDel="005F281D" w:rsidRDefault="00813205" w14:paraId="3F8CD02D" w14:textId="77777777">
          <w:pPr>
            <w:pStyle w:val="TOC3"/>
            <w:rPr>
              <w:del w:author="Alba Colomer Padrosa" w:date="2020-12-02T09:01:00Z" w:id="1328"/>
              <w:noProof/>
              <w:lang w:val="en-GB" w:eastAsia="es-ES"/>
              <w:rPrChange w:author="Alba Colomer Padrosa" w:date="2020-12-02T09:22:00Z" w:id="1329">
                <w:rPr>
                  <w:del w:author="Alba Colomer Padrosa" w:date="2020-12-02T09:01:00Z" w:id="1330"/>
                  <w:noProof/>
                  <w:lang w:val="en-GB" w:eastAsia="es-ES"/>
                </w:rPr>
              </w:rPrChange>
            </w:rPr>
          </w:pPr>
          <w:del w:author="Alba Colomer Padrosa" w:date="2020-12-02T09:01:00Z" w:id="1331">
            <w:r w:rsidRPr="005324D1" w:rsidDel="005F281D">
              <w:rPr>
                <w:noProof/>
                <w:lang w:val="en-GB"/>
                <w:rPrChange w:author="Alba Colomer Padrosa" w:date="2020-12-02T09:22:00Z" w:id="1332">
                  <w:rPr>
                    <w:rStyle w:val="Hyperlink"/>
                    <w:rFonts w:ascii="Times New Roman" w:hAnsi="Times New Roman"/>
                    <w:lang w:val="en-GB"/>
                  </w:rPr>
                </w:rPrChange>
              </w:rPr>
              <w:delText>2.3.3 Submission</w:delText>
            </w:r>
            <w:r w:rsidRPr="005324D1" w:rsidDel="005F281D">
              <w:rPr>
                <w:noProof/>
                <w:webHidden/>
                <w:lang w:val="en-GB"/>
                <w:rPrChange w:author="Alba Colomer Padrosa" w:date="2020-12-02T09:22:00Z" w:id="1333">
                  <w:rPr>
                    <w:noProof/>
                    <w:webHidden/>
                    <w:lang w:val="en-GB"/>
                  </w:rPr>
                </w:rPrChange>
              </w:rPr>
              <w:tab/>
            </w:r>
            <w:r w:rsidRPr="005324D1" w:rsidDel="005F281D">
              <w:rPr>
                <w:noProof/>
                <w:webHidden/>
                <w:lang w:val="en-GB"/>
                <w:rPrChange w:author="Alba Colomer Padrosa" w:date="2020-12-02T09:22:00Z" w:id="1333">
                  <w:rPr>
                    <w:noProof/>
                    <w:webHidden/>
                    <w:lang w:val="en-GB"/>
                  </w:rPr>
                </w:rPrChange>
              </w:rPr>
              <w:delText>9</w:delText>
            </w:r>
          </w:del>
        </w:p>
        <w:p w:rsidRPr="005324D1" w:rsidR="00813205" w:rsidDel="005F281D" w:rsidRDefault="00813205" w14:paraId="181B12E9" w14:textId="77777777">
          <w:pPr>
            <w:pStyle w:val="TOC3"/>
            <w:rPr>
              <w:del w:author="Alba Colomer Padrosa" w:date="2020-12-02T09:01:00Z" w:id="1334"/>
              <w:noProof/>
              <w:lang w:val="en-GB" w:eastAsia="es-ES"/>
              <w:rPrChange w:author="Alba Colomer Padrosa" w:date="2020-12-02T09:22:00Z" w:id="1335">
                <w:rPr>
                  <w:del w:author="Alba Colomer Padrosa" w:date="2020-12-02T09:01:00Z" w:id="1336"/>
                  <w:noProof/>
                  <w:lang w:val="en-GB" w:eastAsia="es-ES"/>
                </w:rPr>
              </w:rPrChange>
            </w:rPr>
          </w:pPr>
          <w:del w:author="Alba Colomer Padrosa" w:date="2020-12-02T09:01:00Z" w:id="1337">
            <w:r w:rsidRPr="005324D1" w:rsidDel="005F281D">
              <w:rPr>
                <w:noProof/>
                <w:lang w:val="en-GB"/>
                <w:rPrChange w:author="Alba Colomer Padrosa" w:date="2020-12-02T09:22:00Z" w:id="1338">
                  <w:rPr>
                    <w:rStyle w:val="Hyperlink"/>
                    <w:rFonts w:ascii="Times New Roman" w:hAnsi="Times New Roman"/>
                    <w:lang w:val="en-GB"/>
                  </w:rPr>
                </w:rPrChange>
              </w:rPr>
              <w:delText>2.3.4 Qualifications</w:delText>
            </w:r>
            <w:r w:rsidRPr="005324D1" w:rsidDel="005F281D">
              <w:rPr>
                <w:noProof/>
                <w:webHidden/>
                <w:lang w:val="en-GB"/>
                <w:rPrChange w:author="Alba Colomer Padrosa" w:date="2020-12-02T09:22:00Z" w:id="1339">
                  <w:rPr>
                    <w:noProof/>
                    <w:webHidden/>
                    <w:lang w:val="en-GB"/>
                  </w:rPr>
                </w:rPrChange>
              </w:rPr>
              <w:tab/>
            </w:r>
            <w:r w:rsidRPr="005324D1" w:rsidDel="005F281D">
              <w:rPr>
                <w:noProof/>
                <w:webHidden/>
                <w:lang w:val="en-GB"/>
                <w:rPrChange w:author="Alba Colomer Padrosa" w:date="2020-12-02T09:22:00Z" w:id="1339">
                  <w:rPr>
                    <w:noProof/>
                    <w:webHidden/>
                    <w:lang w:val="en-GB"/>
                  </w:rPr>
                </w:rPrChange>
              </w:rPr>
              <w:delText>11</w:delText>
            </w:r>
          </w:del>
        </w:p>
        <w:p w:rsidRPr="005324D1" w:rsidR="00813205" w:rsidDel="005F281D" w:rsidRDefault="00813205" w14:paraId="61B12FD6" w14:textId="77777777">
          <w:pPr>
            <w:pStyle w:val="TOC3"/>
            <w:rPr>
              <w:del w:author="Alba Colomer Padrosa" w:date="2020-12-02T09:01:00Z" w:id="1340"/>
              <w:noProof/>
              <w:lang w:val="en-GB" w:eastAsia="es-ES"/>
              <w:rPrChange w:author="Alba Colomer Padrosa" w:date="2020-12-02T09:22:00Z" w:id="1341">
                <w:rPr>
                  <w:del w:author="Alba Colomer Padrosa" w:date="2020-12-02T09:01:00Z" w:id="1342"/>
                  <w:noProof/>
                  <w:lang w:val="en-GB" w:eastAsia="es-ES"/>
                </w:rPr>
              </w:rPrChange>
            </w:rPr>
          </w:pPr>
          <w:del w:author="Alba Colomer Padrosa" w:date="2020-12-02T09:01:00Z" w:id="1343">
            <w:r w:rsidRPr="005324D1" w:rsidDel="005F281D">
              <w:rPr>
                <w:noProof/>
                <w:lang w:val="en-GB"/>
                <w:rPrChange w:author="Alba Colomer Padrosa" w:date="2020-12-02T09:22:00Z" w:id="1344">
                  <w:rPr>
                    <w:rStyle w:val="Hyperlink"/>
                    <w:rFonts w:ascii="Times New Roman" w:hAnsi="Times New Roman"/>
                    <w:lang w:val="en-GB"/>
                  </w:rPr>
                </w:rPrChange>
              </w:rPr>
              <w:delText>2.3.5 Invitations</w:delText>
            </w:r>
            <w:r w:rsidRPr="005324D1" w:rsidDel="005F281D">
              <w:rPr>
                <w:noProof/>
                <w:webHidden/>
                <w:lang w:val="en-GB"/>
                <w:rPrChange w:author="Alba Colomer Padrosa" w:date="2020-12-02T09:22:00Z" w:id="1345">
                  <w:rPr>
                    <w:noProof/>
                    <w:webHidden/>
                    <w:lang w:val="en-GB"/>
                  </w:rPr>
                </w:rPrChange>
              </w:rPr>
              <w:tab/>
            </w:r>
            <w:r w:rsidRPr="005324D1" w:rsidDel="005F281D">
              <w:rPr>
                <w:noProof/>
                <w:webHidden/>
                <w:lang w:val="en-GB"/>
                <w:rPrChange w:author="Alba Colomer Padrosa" w:date="2020-12-02T09:22:00Z" w:id="1345">
                  <w:rPr>
                    <w:noProof/>
                    <w:webHidden/>
                    <w:lang w:val="en-GB"/>
                  </w:rPr>
                </w:rPrChange>
              </w:rPr>
              <w:delText>13</w:delText>
            </w:r>
          </w:del>
        </w:p>
        <w:p w:rsidRPr="005324D1" w:rsidR="00813205" w:rsidDel="005F281D" w:rsidRDefault="00813205" w14:paraId="6585119C" w14:textId="77777777">
          <w:pPr>
            <w:pStyle w:val="TOC3"/>
            <w:rPr>
              <w:del w:author="Alba Colomer Padrosa" w:date="2020-12-02T09:01:00Z" w:id="1346"/>
              <w:noProof/>
              <w:lang w:val="en-GB" w:eastAsia="es-ES"/>
              <w:rPrChange w:author="Alba Colomer Padrosa" w:date="2020-12-02T09:22:00Z" w:id="1347">
                <w:rPr>
                  <w:del w:author="Alba Colomer Padrosa" w:date="2020-12-02T09:01:00Z" w:id="1348"/>
                  <w:noProof/>
                  <w:lang w:val="en-GB" w:eastAsia="es-ES"/>
                </w:rPr>
              </w:rPrChange>
            </w:rPr>
          </w:pPr>
          <w:del w:author="Alba Colomer Padrosa" w:date="2020-12-02T09:01:00Z" w:id="1349">
            <w:r w:rsidRPr="005324D1" w:rsidDel="005F281D">
              <w:rPr>
                <w:noProof/>
                <w:lang w:val="en-GB"/>
                <w:rPrChange w:author="Alba Colomer Padrosa" w:date="2020-12-02T09:22:00Z" w:id="1350">
                  <w:rPr>
                    <w:rStyle w:val="Hyperlink"/>
                    <w:rFonts w:ascii="Times New Roman" w:hAnsi="Times New Roman"/>
                    <w:lang w:val="en-GB"/>
                  </w:rPr>
                </w:rPrChange>
              </w:rPr>
              <w:delText>2.3.6 Tenders</w:delText>
            </w:r>
            <w:r w:rsidRPr="005324D1" w:rsidDel="005F281D">
              <w:rPr>
                <w:noProof/>
                <w:webHidden/>
                <w:lang w:val="en-GB"/>
                <w:rPrChange w:author="Alba Colomer Padrosa" w:date="2020-12-02T09:22:00Z" w:id="1351">
                  <w:rPr>
                    <w:noProof/>
                    <w:webHidden/>
                    <w:lang w:val="en-GB"/>
                  </w:rPr>
                </w:rPrChange>
              </w:rPr>
              <w:tab/>
            </w:r>
            <w:r w:rsidRPr="005324D1" w:rsidDel="005F281D">
              <w:rPr>
                <w:noProof/>
                <w:webHidden/>
                <w:lang w:val="en-GB"/>
                <w:rPrChange w:author="Alba Colomer Padrosa" w:date="2020-12-02T09:22:00Z" w:id="1351">
                  <w:rPr>
                    <w:noProof/>
                    <w:webHidden/>
                    <w:lang w:val="en-GB"/>
                  </w:rPr>
                </w:rPrChange>
              </w:rPr>
              <w:delText>15</w:delText>
            </w:r>
          </w:del>
        </w:p>
        <w:p w:rsidRPr="005324D1" w:rsidR="00813205" w:rsidDel="005F281D" w:rsidRDefault="00813205" w14:paraId="3D018AF4" w14:textId="77777777">
          <w:pPr>
            <w:pStyle w:val="TOC3"/>
            <w:rPr>
              <w:del w:author="Alba Colomer Padrosa" w:date="2020-12-02T09:01:00Z" w:id="1352"/>
              <w:noProof/>
              <w:lang w:val="en-GB" w:eastAsia="es-ES"/>
              <w:rPrChange w:author="Alba Colomer Padrosa" w:date="2020-12-02T09:22:00Z" w:id="1353">
                <w:rPr>
                  <w:del w:author="Alba Colomer Padrosa" w:date="2020-12-02T09:01:00Z" w:id="1354"/>
                  <w:noProof/>
                  <w:lang w:val="en-GB" w:eastAsia="es-ES"/>
                </w:rPr>
              </w:rPrChange>
            </w:rPr>
          </w:pPr>
          <w:del w:author="Alba Colomer Padrosa" w:date="2020-12-02T09:01:00Z" w:id="1355">
            <w:r w:rsidRPr="005324D1" w:rsidDel="005F281D">
              <w:rPr>
                <w:noProof/>
                <w:lang w:val="en-GB"/>
                <w:rPrChange w:author="Alba Colomer Padrosa" w:date="2020-12-02T09:22:00Z" w:id="1356">
                  <w:rPr>
                    <w:rStyle w:val="Hyperlink"/>
                    <w:rFonts w:ascii="Times New Roman" w:hAnsi="Times New Roman"/>
                    <w:lang w:val="en-GB"/>
                  </w:rPr>
                </w:rPrChange>
              </w:rPr>
              <w:delText>2.3.7 Awards</w:delText>
            </w:r>
            <w:r w:rsidRPr="005324D1" w:rsidDel="005F281D">
              <w:rPr>
                <w:noProof/>
                <w:webHidden/>
                <w:lang w:val="en-GB"/>
                <w:rPrChange w:author="Alba Colomer Padrosa" w:date="2020-12-02T09:22:00Z" w:id="1357">
                  <w:rPr>
                    <w:noProof/>
                    <w:webHidden/>
                    <w:lang w:val="en-GB"/>
                  </w:rPr>
                </w:rPrChange>
              </w:rPr>
              <w:tab/>
            </w:r>
            <w:r w:rsidRPr="005324D1" w:rsidDel="005F281D">
              <w:rPr>
                <w:noProof/>
                <w:webHidden/>
                <w:lang w:val="en-GB"/>
                <w:rPrChange w:author="Alba Colomer Padrosa" w:date="2020-12-02T09:22:00Z" w:id="1357">
                  <w:rPr>
                    <w:noProof/>
                    <w:webHidden/>
                    <w:lang w:val="en-GB"/>
                  </w:rPr>
                </w:rPrChange>
              </w:rPr>
              <w:delText>15</w:delText>
            </w:r>
          </w:del>
        </w:p>
        <w:p w:rsidRPr="005324D1" w:rsidR="00813205" w:rsidDel="005F281D" w:rsidRDefault="00813205" w14:paraId="7F3C8116" w14:textId="77777777">
          <w:pPr>
            <w:pStyle w:val="TOC3"/>
            <w:rPr>
              <w:del w:author="Alba Colomer Padrosa" w:date="2020-12-02T09:01:00Z" w:id="1358"/>
              <w:noProof/>
              <w:lang w:val="en-GB" w:eastAsia="es-ES"/>
              <w:rPrChange w:author="Alba Colomer Padrosa" w:date="2020-12-02T09:22:00Z" w:id="1359">
                <w:rPr>
                  <w:del w:author="Alba Colomer Padrosa" w:date="2020-12-02T09:01:00Z" w:id="1360"/>
                  <w:noProof/>
                  <w:lang w:val="en-GB" w:eastAsia="es-ES"/>
                </w:rPr>
              </w:rPrChange>
            </w:rPr>
          </w:pPr>
          <w:del w:author="Alba Colomer Padrosa" w:date="2020-12-02T09:01:00Z" w:id="1361">
            <w:r w:rsidRPr="005324D1" w:rsidDel="005F281D">
              <w:rPr>
                <w:noProof/>
                <w:lang w:val="en-GB"/>
                <w:rPrChange w:author="Alba Colomer Padrosa" w:date="2020-12-02T09:22:00Z" w:id="1362">
                  <w:rPr>
                    <w:rStyle w:val="Hyperlink"/>
                    <w:rFonts w:ascii="Times New Roman" w:hAnsi="Times New Roman"/>
                    <w:lang w:val="en-GB"/>
                  </w:rPr>
                </w:rPrChange>
              </w:rPr>
              <w:delText>2.3.8 Contracts</w:delText>
            </w:r>
            <w:r w:rsidRPr="005324D1" w:rsidDel="005F281D">
              <w:rPr>
                <w:noProof/>
                <w:webHidden/>
                <w:lang w:val="en-GB"/>
                <w:rPrChange w:author="Alba Colomer Padrosa" w:date="2020-12-02T09:22:00Z" w:id="1363">
                  <w:rPr>
                    <w:noProof/>
                    <w:webHidden/>
                    <w:lang w:val="en-GB"/>
                  </w:rPr>
                </w:rPrChange>
              </w:rPr>
              <w:tab/>
            </w:r>
            <w:r w:rsidRPr="005324D1" w:rsidDel="005F281D">
              <w:rPr>
                <w:noProof/>
                <w:webHidden/>
                <w:lang w:val="en-GB"/>
                <w:rPrChange w:author="Alba Colomer Padrosa" w:date="2020-12-02T09:22:00Z" w:id="1363">
                  <w:rPr>
                    <w:noProof/>
                    <w:webHidden/>
                    <w:lang w:val="en-GB"/>
                  </w:rPr>
                </w:rPrChange>
              </w:rPr>
              <w:delText>15</w:delText>
            </w:r>
          </w:del>
        </w:p>
        <w:p w:rsidRPr="005324D1" w:rsidR="00813205" w:rsidDel="005F281D" w:rsidRDefault="00813205" w14:paraId="4F313003" w14:textId="77777777">
          <w:pPr>
            <w:pStyle w:val="TOC3"/>
            <w:rPr>
              <w:del w:author="Alba Colomer Padrosa" w:date="2020-12-02T09:01:00Z" w:id="1364"/>
              <w:noProof/>
              <w:lang w:val="en-GB" w:eastAsia="es-ES"/>
              <w:rPrChange w:author="Alba Colomer Padrosa" w:date="2020-12-02T09:22:00Z" w:id="1365">
                <w:rPr>
                  <w:del w:author="Alba Colomer Padrosa" w:date="2020-12-02T09:01:00Z" w:id="1366"/>
                  <w:noProof/>
                  <w:lang w:val="en-GB" w:eastAsia="es-ES"/>
                </w:rPr>
              </w:rPrChange>
            </w:rPr>
          </w:pPr>
          <w:del w:author="Alba Colomer Padrosa" w:date="2020-12-02T09:01:00Z" w:id="1367">
            <w:r w:rsidRPr="005324D1" w:rsidDel="005F281D">
              <w:rPr>
                <w:noProof/>
                <w:lang w:val="en-GB"/>
                <w:rPrChange w:author="Alba Colomer Padrosa" w:date="2020-12-02T09:22:00Z" w:id="1368">
                  <w:rPr>
                    <w:rStyle w:val="Hyperlink"/>
                    <w:rFonts w:ascii="Times New Roman" w:hAnsi="Times New Roman"/>
                    <w:lang w:val="en-GB"/>
                  </w:rPr>
                </w:rPrChange>
              </w:rPr>
              <w:delText>2.3.9 Parties</w:delText>
            </w:r>
            <w:r w:rsidRPr="005324D1" w:rsidDel="005F281D">
              <w:rPr>
                <w:noProof/>
                <w:webHidden/>
                <w:lang w:val="en-GB"/>
                <w:rPrChange w:author="Alba Colomer Padrosa" w:date="2020-12-02T09:22:00Z" w:id="1369">
                  <w:rPr>
                    <w:noProof/>
                    <w:webHidden/>
                    <w:lang w:val="en-GB"/>
                  </w:rPr>
                </w:rPrChange>
              </w:rPr>
              <w:tab/>
            </w:r>
            <w:r w:rsidRPr="005324D1" w:rsidDel="005F281D">
              <w:rPr>
                <w:noProof/>
                <w:webHidden/>
                <w:lang w:val="en-GB"/>
                <w:rPrChange w:author="Alba Colomer Padrosa" w:date="2020-12-02T09:22:00Z" w:id="1369">
                  <w:rPr>
                    <w:noProof/>
                    <w:webHidden/>
                    <w:lang w:val="en-GB"/>
                  </w:rPr>
                </w:rPrChange>
              </w:rPr>
              <w:delText>15</w:delText>
            </w:r>
          </w:del>
        </w:p>
        <w:p w:rsidRPr="005324D1" w:rsidR="00813205" w:rsidDel="005F281D" w:rsidRDefault="00813205" w14:paraId="2D0BC938" w14:textId="77777777">
          <w:pPr>
            <w:pStyle w:val="TOC2"/>
            <w:tabs>
              <w:tab w:val="right" w:leader="dot" w:pos="9016"/>
            </w:tabs>
            <w:rPr>
              <w:del w:author="Alba Colomer Padrosa" w:date="2020-12-02T09:01:00Z" w:id="1370"/>
              <w:rFonts w:eastAsiaTheme="minorEastAsia"/>
              <w:noProof/>
              <w:color w:val="auto"/>
              <w:szCs w:val="22"/>
              <w:lang w:eastAsia="es-ES"/>
              <w:rPrChange w:author="Alba Colomer Padrosa" w:date="2020-12-02T09:22:00Z" w:id="1371">
                <w:rPr>
                  <w:del w:author="Alba Colomer Padrosa" w:date="2020-12-02T09:01:00Z" w:id="1372"/>
                  <w:rFonts w:eastAsiaTheme="minorEastAsia"/>
                  <w:noProof/>
                  <w:color w:val="auto"/>
                  <w:szCs w:val="22"/>
                  <w:lang w:eastAsia="es-ES"/>
                </w:rPr>
              </w:rPrChange>
            </w:rPr>
          </w:pPr>
          <w:del w:author="Alba Colomer Padrosa" w:date="2020-12-02T09:01:00Z" w:id="1373">
            <w:r w:rsidRPr="005324D1" w:rsidDel="005F281D">
              <w:rPr>
                <w:rFonts w:eastAsiaTheme="majorEastAsia"/>
                <w:noProof/>
                <w:spacing w:val="2"/>
                <w:lang w:eastAsia="en-US"/>
                <w:rPrChange w:author="Alba Colomer Padrosa" w:date="2020-12-02T09:22:00Z" w:id="1374">
                  <w:rPr>
                    <w:rStyle w:val="Hyperlink"/>
                    <w:rFonts w:ascii="Times New Roman" w:hAnsi="Times New Roman" w:eastAsiaTheme="majorEastAsia"/>
                    <w:spacing w:val="2"/>
                    <w:lang w:eastAsia="en-US"/>
                  </w:rPr>
                </w:rPrChange>
              </w:rPr>
              <w:delText>2.4 OCDS dataflow</w:delText>
            </w:r>
            <w:r w:rsidRPr="005324D1" w:rsidDel="005F281D">
              <w:rPr>
                <w:noProof/>
                <w:webHidden/>
                <w:rPrChange w:author="Alba Colomer Padrosa" w:date="2020-12-02T09:22:00Z" w:id="1375">
                  <w:rPr>
                    <w:noProof/>
                    <w:webHidden/>
                  </w:rPr>
                </w:rPrChange>
              </w:rPr>
              <w:tab/>
            </w:r>
            <w:r w:rsidRPr="005324D1" w:rsidDel="005F281D">
              <w:rPr>
                <w:noProof/>
                <w:webHidden/>
                <w:rPrChange w:author="Alba Colomer Padrosa" w:date="2020-12-02T09:22:00Z" w:id="1375">
                  <w:rPr>
                    <w:noProof/>
                    <w:webHidden/>
                  </w:rPr>
                </w:rPrChange>
              </w:rPr>
              <w:delText>16</w:delText>
            </w:r>
          </w:del>
        </w:p>
        <w:p w:rsidRPr="005324D1" w:rsidR="00813205" w:rsidDel="005F281D" w:rsidRDefault="00813205" w14:paraId="383332ED" w14:textId="77777777">
          <w:pPr>
            <w:pStyle w:val="TOC3"/>
            <w:rPr>
              <w:del w:author="Alba Colomer Padrosa" w:date="2020-12-02T09:01:00Z" w:id="1376"/>
              <w:noProof/>
              <w:lang w:val="en-GB" w:eastAsia="es-ES"/>
              <w:rPrChange w:author="Alba Colomer Padrosa" w:date="2020-12-02T09:22:00Z" w:id="1377">
                <w:rPr>
                  <w:del w:author="Alba Colomer Padrosa" w:date="2020-12-02T09:01:00Z" w:id="1378"/>
                  <w:noProof/>
                  <w:lang w:val="en-GB" w:eastAsia="es-ES"/>
                </w:rPr>
              </w:rPrChange>
            </w:rPr>
          </w:pPr>
          <w:del w:author="Alba Colomer Padrosa" w:date="2020-12-02T09:01:00Z" w:id="1379">
            <w:r w:rsidRPr="005324D1" w:rsidDel="005F281D">
              <w:rPr>
                <w:noProof/>
                <w:lang w:val="en-GB"/>
                <w:rPrChange w:author="Alba Colomer Padrosa" w:date="2020-12-02T09:22:00Z" w:id="1380">
                  <w:rPr>
                    <w:rStyle w:val="Hyperlink"/>
                    <w:rFonts w:ascii="Times New Roman" w:hAnsi="Times New Roman"/>
                    <w:lang w:val="en-GB"/>
                  </w:rPr>
                </w:rPrChange>
              </w:rPr>
              <w:delText>2.4.1 State 0: Announcement of the initiation</w:delText>
            </w:r>
            <w:r w:rsidRPr="005324D1" w:rsidDel="005F281D">
              <w:rPr>
                <w:noProof/>
                <w:webHidden/>
                <w:lang w:val="en-GB"/>
                <w:rPrChange w:author="Alba Colomer Padrosa" w:date="2020-12-02T09:22:00Z" w:id="1381">
                  <w:rPr>
                    <w:noProof/>
                    <w:webHidden/>
                    <w:lang w:val="en-GB"/>
                  </w:rPr>
                </w:rPrChange>
              </w:rPr>
              <w:tab/>
            </w:r>
            <w:r w:rsidRPr="005324D1" w:rsidDel="005F281D">
              <w:rPr>
                <w:noProof/>
                <w:webHidden/>
                <w:lang w:val="en-GB"/>
                <w:rPrChange w:author="Alba Colomer Padrosa" w:date="2020-12-02T09:22:00Z" w:id="1381">
                  <w:rPr>
                    <w:noProof/>
                    <w:webHidden/>
                    <w:lang w:val="en-GB"/>
                  </w:rPr>
                </w:rPrChange>
              </w:rPr>
              <w:delText>16</w:delText>
            </w:r>
          </w:del>
        </w:p>
        <w:p w:rsidRPr="005324D1" w:rsidR="00813205" w:rsidDel="005F281D" w:rsidRDefault="00813205" w14:paraId="1F356FD0" w14:textId="77777777">
          <w:pPr>
            <w:pStyle w:val="TOC3"/>
            <w:rPr>
              <w:del w:author="Alba Colomer Padrosa" w:date="2020-12-02T09:01:00Z" w:id="1382"/>
              <w:noProof/>
              <w:lang w:val="en-GB" w:eastAsia="es-ES"/>
              <w:rPrChange w:author="Alba Colomer Padrosa" w:date="2020-12-02T09:22:00Z" w:id="1383">
                <w:rPr>
                  <w:del w:author="Alba Colomer Padrosa" w:date="2020-12-02T09:01:00Z" w:id="1384"/>
                  <w:noProof/>
                  <w:lang w:val="en-GB" w:eastAsia="es-ES"/>
                </w:rPr>
              </w:rPrChange>
            </w:rPr>
          </w:pPr>
          <w:del w:author="Alba Colomer Padrosa" w:date="2020-12-02T09:01:00Z" w:id="1385">
            <w:r w:rsidRPr="005324D1" w:rsidDel="005F281D">
              <w:rPr>
                <w:noProof/>
                <w:lang w:val="en-GB"/>
                <w:rPrChange w:author="Alba Colomer Padrosa" w:date="2020-12-02T09:22:00Z" w:id="1386">
                  <w:rPr>
                    <w:rStyle w:val="Hyperlink"/>
                    <w:rFonts w:ascii="Times New Roman" w:hAnsi="Times New Roman"/>
                    <w:lang w:val="en-GB"/>
                  </w:rPr>
                </w:rPrChange>
              </w:rPr>
              <w:delText>2.4.2 State1 - Submission phase (active.submission)</w:delText>
            </w:r>
            <w:r w:rsidRPr="005324D1" w:rsidDel="005F281D">
              <w:rPr>
                <w:noProof/>
                <w:webHidden/>
                <w:lang w:val="en-GB"/>
                <w:rPrChange w:author="Alba Colomer Padrosa" w:date="2020-12-02T09:22:00Z" w:id="1387">
                  <w:rPr>
                    <w:noProof/>
                    <w:webHidden/>
                    <w:lang w:val="en-GB"/>
                  </w:rPr>
                </w:rPrChange>
              </w:rPr>
              <w:tab/>
            </w:r>
            <w:r w:rsidRPr="005324D1" w:rsidDel="005F281D">
              <w:rPr>
                <w:noProof/>
                <w:webHidden/>
                <w:lang w:val="en-GB"/>
                <w:rPrChange w:author="Alba Colomer Padrosa" w:date="2020-12-02T09:22:00Z" w:id="1387">
                  <w:rPr>
                    <w:noProof/>
                    <w:webHidden/>
                    <w:lang w:val="en-GB"/>
                  </w:rPr>
                </w:rPrChange>
              </w:rPr>
              <w:delText>19</w:delText>
            </w:r>
          </w:del>
        </w:p>
        <w:p w:rsidRPr="005324D1" w:rsidR="00813205" w:rsidDel="005F281D" w:rsidRDefault="00813205" w14:paraId="600F3D80" w14:textId="77777777">
          <w:pPr>
            <w:pStyle w:val="TOC3"/>
            <w:rPr>
              <w:del w:author="Alba Colomer Padrosa" w:date="2020-12-02T09:01:00Z" w:id="1388"/>
              <w:noProof/>
              <w:lang w:val="en-GB" w:eastAsia="es-ES"/>
              <w:rPrChange w:author="Alba Colomer Padrosa" w:date="2020-12-02T09:22:00Z" w:id="1389">
                <w:rPr>
                  <w:del w:author="Alba Colomer Padrosa" w:date="2020-12-02T09:01:00Z" w:id="1390"/>
                  <w:noProof/>
                  <w:lang w:val="en-GB" w:eastAsia="es-ES"/>
                </w:rPr>
              </w:rPrChange>
            </w:rPr>
          </w:pPr>
          <w:del w:author="Alba Colomer Padrosa" w:date="2020-12-02T09:01:00Z" w:id="1391">
            <w:r w:rsidRPr="005324D1" w:rsidDel="005F281D">
              <w:rPr>
                <w:noProof/>
                <w:lang w:val="en-GB"/>
                <w:rPrChange w:author="Alba Colomer Padrosa" w:date="2020-12-02T09:22:00Z" w:id="1392">
                  <w:rPr>
                    <w:rStyle w:val="Hyperlink"/>
                    <w:rFonts w:ascii="Times New Roman" w:hAnsi="Times New Roman"/>
                    <w:lang w:val="en-GB"/>
                  </w:rPr>
                </w:rPrChange>
              </w:rPr>
              <w:delText>2.4.3 State1.1 - Suspension due to non-clarification</w:delText>
            </w:r>
            <w:r w:rsidRPr="005324D1" w:rsidDel="005F281D">
              <w:rPr>
                <w:noProof/>
                <w:webHidden/>
                <w:lang w:val="en-GB"/>
                <w:rPrChange w:author="Alba Colomer Padrosa" w:date="2020-12-02T09:22:00Z" w:id="1393">
                  <w:rPr>
                    <w:noProof/>
                    <w:webHidden/>
                    <w:lang w:val="en-GB"/>
                  </w:rPr>
                </w:rPrChange>
              </w:rPr>
              <w:tab/>
            </w:r>
            <w:r w:rsidRPr="005324D1" w:rsidDel="005F281D">
              <w:rPr>
                <w:noProof/>
                <w:webHidden/>
                <w:lang w:val="en-GB"/>
                <w:rPrChange w:author="Alba Colomer Padrosa" w:date="2020-12-02T09:22:00Z" w:id="1393">
                  <w:rPr>
                    <w:noProof/>
                    <w:webHidden/>
                    <w:lang w:val="en-GB"/>
                  </w:rPr>
                </w:rPrChange>
              </w:rPr>
              <w:delText>21</w:delText>
            </w:r>
          </w:del>
        </w:p>
        <w:p w:rsidRPr="005324D1" w:rsidR="00813205" w:rsidDel="005F281D" w:rsidRDefault="00813205" w14:paraId="43B74785" w14:textId="77777777">
          <w:pPr>
            <w:pStyle w:val="TOC3"/>
            <w:rPr>
              <w:del w:author="Alba Colomer Padrosa" w:date="2020-12-02T09:01:00Z" w:id="1394"/>
              <w:noProof/>
              <w:lang w:val="en-GB" w:eastAsia="es-ES"/>
              <w:rPrChange w:author="Alba Colomer Padrosa" w:date="2020-12-02T09:22:00Z" w:id="1395">
                <w:rPr>
                  <w:del w:author="Alba Colomer Padrosa" w:date="2020-12-02T09:01:00Z" w:id="1396"/>
                  <w:noProof/>
                  <w:lang w:val="en-GB" w:eastAsia="es-ES"/>
                </w:rPr>
              </w:rPrChange>
            </w:rPr>
          </w:pPr>
          <w:del w:author="Alba Colomer Padrosa" w:date="2020-12-02T09:01:00Z" w:id="1397">
            <w:r w:rsidRPr="005324D1" w:rsidDel="005F281D">
              <w:rPr>
                <w:noProof/>
                <w:lang w:val="en-GB"/>
                <w:rPrChange w:author="Alba Colomer Padrosa" w:date="2020-12-02T09:22:00Z" w:id="1398">
                  <w:rPr>
                    <w:rStyle w:val="Hyperlink"/>
                    <w:rFonts w:ascii="Times New Roman" w:hAnsi="Times New Roman"/>
                    <w:lang w:val="en-GB"/>
                  </w:rPr>
                </w:rPrChange>
              </w:rPr>
              <w:delText>2.4.4 State8.1 - Unsuccessful completion of submission</w:delText>
            </w:r>
            <w:r w:rsidRPr="005324D1" w:rsidDel="005F281D">
              <w:rPr>
                <w:noProof/>
                <w:webHidden/>
                <w:lang w:val="en-GB"/>
                <w:rPrChange w:author="Alba Colomer Padrosa" w:date="2020-12-02T09:22:00Z" w:id="1399">
                  <w:rPr>
                    <w:noProof/>
                    <w:webHidden/>
                    <w:lang w:val="en-GB"/>
                  </w:rPr>
                </w:rPrChange>
              </w:rPr>
              <w:tab/>
            </w:r>
            <w:r w:rsidRPr="005324D1" w:rsidDel="005F281D">
              <w:rPr>
                <w:noProof/>
                <w:webHidden/>
                <w:lang w:val="en-GB"/>
                <w:rPrChange w:author="Alba Colomer Padrosa" w:date="2020-12-02T09:22:00Z" w:id="1399">
                  <w:rPr>
                    <w:noProof/>
                    <w:webHidden/>
                    <w:lang w:val="en-GB"/>
                  </w:rPr>
                </w:rPrChange>
              </w:rPr>
              <w:delText>21</w:delText>
            </w:r>
          </w:del>
        </w:p>
        <w:p w:rsidRPr="005324D1" w:rsidR="00813205" w:rsidDel="005F281D" w:rsidRDefault="00813205" w14:paraId="693F81FF" w14:textId="77777777">
          <w:pPr>
            <w:pStyle w:val="TOC3"/>
            <w:rPr>
              <w:del w:author="Alba Colomer Padrosa" w:date="2020-12-02T09:01:00Z" w:id="1400"/>
              <w:noProof/>
              <w:lang w:val="en-GB" w:eastAsia="es-ES"/>
              <w:rPrChange w:author="Alba Colomer Padrosa" w:date="2020-12-02T09:22:00Z" w:id="1401">
                <w:rPr>
                  <w:del w:author="Alba Colomer Padrosa" w:date="2020-12-02T09:01:00Z" w:id="1402"/>
                  <w:noProof/>
                  <w:lang w:val="en-GB" w:eastAsia="es-ES"/>
                </w:rPr>
              </w:rPrChange>
            </w:rPr>
          </w:pPr>
          <w:del w:author="Alba Colomer Padrosa" w:date="2020-12-02T09:01:00Z" w:id="1403">
            <w:r w:rsidRPr="005324D1" w:rsidDel="005F281D">
              <w:rPr>
                <w:noProof/>
                <w:lang w:val="en-GB"/>
                <w:rPrChange w:author="Alba Colomer Padrosa" w:date="2020-12-02T09:22:00Z" w:id="1404">
                  <w:rPr>
                    <w:rStyle w:val="Hyperlink"/>
                    <w:rFonts w:ascii="Times New Roman" w:hAnsi="Times New Roman"/>
                    <w:lang w:val="en-GB"/>
                  </w:rPr>
                </w:rPrChange>
              </w:rPr>
              <w:delText>2.4.5 State2 - Qualification phase (active.qualification)</w:delText>
            </w:r>
            <w:r w:rsidRPr="005324D1" w:rsidDel="005F281D">
              <w:rPr>
                <w:noProof/>
                <w:webHidden/>
                <w:lang w:val="en-GB"/>
                <w:rPrChange w:author="Alba Colomer Padrosa" w:date="2020-12-02T09:22:00Z" w:id="1405">
                  <w:rPr>
                    <w:noProof/>
                    <w:webHidden/>
                    <w:lang w:val="en-GB"/>
                  </w:rPr>
                </w:rPrChange>
              </w:rPr>
              <w:tab/>
            </w:r>
            <w:r w:rsidRPr="005324D1" w:rsidDel="005F281D">
              <w:rPr>
                <w:noProof/>
                <w:webHidden/>
                <w:lang w:val="en-GB"/>
                <w:rPrChange w:author="Alba Colomer Padrosa" w:date="2020-12-02T09:22:00Z" w:id="1405">
                  <w:rPr>
                    <w:noProof/>
                    <w:webHidden/>
                    <w:lang w:val="en-GB"/>
                  </w:rPr>
                </w:rPrChange>
              </w:rPr>
              <w:delText>23</w:delText>
            </w:r>
          </w:del>
        </w:p>
        <w:p w:rsidRPr="005324D1" w:rsidR="00813205" w:rsidDel="005F281D" w:rsidRDefault="00813205" w14:paraId="446AF4D2" w14:textId="77777777">
          <w:pPr>
            <w:pStyle w:val="TOC3"/>
            <w:rPr>
              <w:del w:author="Alba Colomer Padrosa" w:date="2020-12-02T09:01:00Z" w:id="1406"/>
              <w:noProof/>
              <w:lang w:val="en-GB" w:eastAsia="es-ES"/>
              <w:rPrChange w:author="Alba Colomer Padrosa" w:date="2020-12-02T09:22:00Z" w:id="1407">
                <w:rPr>
                  <w:del w:author="Alba Colomer Padrosa" w:date="2020-12-02T09:01:00Z" w:id="1408"/>
                  <w:noProof/>
                  <w:lang w:val="en-GB" w:eastAsia="es-ES"/>
                </w:rPr>
              </w:rPrChange>
            </w:rPr>
          </w:pPr>
          <w:del w:author="Alba Colomer Padrosa" w:date="2020-12-02T09:01:00Z" w:id="1409">
            <w:r w:rsidRPr="005324D1" w:rsidDel="005F281D">
              <w:rPr>
                <w:noProof/>
                <w:lang w:val="en-GB"/>
                <w:rPrChange w:author="Alba Colomer Padrosa" w:date="2020-12-02T09:22:00Z" w:id="1410">
                  <w:rPr>
                    <w:rStyle w:val="Hyperlink"/>
                    <w:rFonts w:ascii="Times New Roman" w:hAnsi="Times New Roman"/>
                    <w:lang w:val="en-GB"/>
                  </w:rPr>
                </w:rPrChange>
              </w:rPr>
              <w:delText>2.4.6 State3 - Standstill period for pre-qualification</w:delText>
            </w:r>
            <w:r w:rsidRPr="005324D1" w:rsidDel="005F281D">
              <w:rPr>
                <w:noProof/>
                <w:webHidden/>
                <w:lang w:val="en-GB"/>
                <w:rPrChange w:author="Alba Colomer Padrosa" w:date="2020-12-02T09:22:00Z" w:id="1411">
                  <w:rPr>
                    <w:noProof/>
                    <w:webHidden/>
                    <w:lang w:val="en-GB"/>
                  </w:rPr>
                </w:rPrChange>
              </w:rPr>
              <w:tab/>
            </w:r>
            <w:r w:rsidRPr="005324D1" w:rsidDel="005F281D">
              <w:rPr>
                <w:noProof/>
                <w:webHidden/>
                <w:lang w:val="en-GB"/>
                <w:rPrChange w:author="Alba Colomer Padrosa" w:date="2020-12-02T09:22:00Z" w:id="1411">
                  <w:rPr>
                    <w:noProof/>
                    <w:webHidden/>
                    <w:lang w:val="en-GB"/>
                  </w:rPr>
                </w:rPrChange>
              </w:rPr>
              <w:delText>25</w:delText>
            </w:r>
          </w:del>
        </w:p>
        <w:p w:rsidRPr="005324D1" w:rsidR="00813205" w:rsidDel="005F281D" w:rsidRDefault="00813205" w14:paraId="563EE651" w14:textId="77777777">
          <w:pPr>
            <w:pStyle w:val="TOC3"/>
            <w:rPr>
              <w:del w:author="Alba Colomer Padrosa" w:date="2020-12-02T09:01:00Z" w:id="1412"/>
              <w:noProof/>
              <w:lang w:val="en-GB" w:eastAsia="es-ES"/>
              <w:rPrChange w:author="Alba Colomer Padrosa" w:date="2020-12-02T09:22:00Z" w:id="1413">
                <w:rPr>
                  <w:del w:author="Alba Colomer Padrosa" w:date="2020-12-02T09:01:00Z" w:id="1414"/>
                  <w:noProof/>
                  <w:lang w:val="en-GB" w:eastAsia="es-ES"/>
                </w:rPr>
              </w:rPrChange>
            </w:rPr>
          </w:pPr>
          <w:del w:author="Alba Colomer Padrosa" w:date="2020-12-02T09:01:00Z" w:id="1415">
            <w:r w:rsidRPr="005324D1" w:rsidDel="005F281D">
              <w:rPr>
                <w:noProof/>
                <w:lang w:val="en-GB"/>
                <w:rPrChange w:author="Alba Colomer Padrosa" w:date="2020-12-02T09:22:00Z" w:id="1416">
                  <w:rPr>
                    <w:rStyle w:val="Hyperlink"/>
                    <w:rFonts w:ascii="Times New Roman" w:hAnsi="Times New Roman"/>
                    <w:lang w:val="en-GB"/>
                  </w:rPr>
                </w:rPrChange>
              </w:rPr>
              <w:delText>2.4.7 State8.2 - Unsuccessful completion of pre-qualification</w:delText>
            </w:r>
            <w:r w:rsidRPr="005324D1" w:rsidDel="005F281D">
              <w:rPr>
                <w:noProof/>
                <w:webHidden/>
                <w:lang w:val="en-GB"/>
                <w:rPrChange w:author="Alba Colomer Padrosa" w:date="2020-12-02T09:22:00Z" w:id="1417">
                  <w:rPr>
                    <w:noProof/>
                    <w:webHidden/>
                    <w:lang w:val="en-GB"/>
                  </w:rPr>
                </w:rPrChange>
              </w:rPr>
              <w:tab/>
            </w:r>
            <w:r w:rsidRPr="005324D1" w:rsidDel="005F281D">
              <w:rPr>
                <w:noProof/>
                <w:webHidden/>
                <w:lang w:val="en-GB"/>
                <w:rPrChange w:author="Alba Colomer Padrosa" w:date="2020-12-02T09:22:00Z" w:id="1417">
                  <w:rPr>
                    <w:noProof/>
                    <w:webHidden/>
                    <w:lang w:val="en-GB"/>
                  </w:rPr>
                </w:rPrChange>
              </w:rPr>
              <w:delText>27</w:delText>
            </w:r>
          </w:del>
        </w:p>
        <w:p w:rsidRPr="005324D1" w:rsidR="00813205" w:rsidDel="005F281D" w:rsidRDefault="00813205" w14:paraId="46169CF3" w14:textId="77777777">
          <w:pPr>
            <w:pStyle w:val="TOC3"/>
            <w:rPr>
              <w:del w:author="Alba Colomer Padrosa" w:date="2020-12-02T09:01:00Z" w:id="1418"/>
              <w:noProof/>
              <w:lang w:val="en-GB" w:eastAsia="es-ES"/>
              <w:rPrChange w:author="Alba Colomer Padrosa" w:date="2020-12-02T09:22:00Z" w:id="1419">
                <w:rPr>
                  <w:del w:author="Alba Colomer Padrosa" w:date="2020-12-02T09:01:00Z" w:id="1420"/>
                  <w:noProof/>
                  <w:lang w:val="en-GB" w:eastAsia="es-ES"/>
                </w:rPr>
              </w:rPrChange>
            </w:rPr>
          </w:pPr>
          <w:del w:author="Alba Colomer Padrosa" w:date="2020-12-02T09:01:00Z" w:id="1421">
            <w:r w:rsidRPr="005324D1" w:rsidDel="005F281D">
              <w:rPr>
                <w:noProof/>
                <w:lang w:val="en-GB"/>
                <w:rPrChange w:author="Alba Colomer Padrosa" w:date="2020-12-02T09:22:00Z" w:id="1422">
                  <w:rPr>
                    <w:rStyle w:val="Hyperlink"/>
                    <w:rFonts w:ascii="Times New Roman" w:hAnsi="Times New Roman"/>
                    <w:lang w:val="en-GB"/>
                  </w:rPr>
                </w:rPrChange>
              </w:rPr>
              <w:delText>2.4.8 State4 - Tendering (active.tendering)</w:delText>
            </w:r>
            <w:r w:rsidRPr="005324D1" w:rsidDel="005F281D">
              <w:rPr>
                <w:noProof/>
                <w:webHidden/>
                <w:lang w:val="en-GB"/>
                <w:rPrChange w:author="Alba Colomer Padrosa" w:date="2020-12-02T09:22:00Z" w:id="1423">
                  <w:rPr>
                    <w:noProof/>
                    <w:webHidden/>
                    <w:lang w:val="en-GB"/>
                  </w:rPr>
                </w:rPrChange>
              </w:rPr>
              <w:tab/>
            </w:r>
            <w:r w:rsidRPr="005324D1" w:rsidDel="005F281D">
              <w:rPr>
                <w:noProof/>
                <w:webHidden/>
                <w:lang w:val="en-GB"/>
                <w:rPrChange w:author="Alba Colomer Padrosa" w:date="2020-12-02T09:22:00Z" w:id="1423">
                  <w:rPr>
                    <w:noProof/>
                    <w:webHidden/>
                    <w:lang w:val="en-GB"/>
                  </w:rPr>
                </w:rPrChange>
              </w:rPr>
              <w:delText>28</w:delText>
            </w:r>
          </w:del>
        </w:p>
        <w:p w:rsidRPr="005324D1" w:rsidR="00813205" w:rsidDel="005F281D" w:rsidRDefault="00813205" w14:paraId="6C8FE2DA" w14:textId="77777777">
          <w:pPr>
            <w:pStyle w:val="TOC3"/>
            <w:rPr>
              <w:del w:author="Alba Colomer Padrosa" w:date="2020-12-02T09:01:00Z" w:id="1424"/>
              <w:noProof/>
              <w:lang w:val="en-GB" w:eastAsia="es-ES"/>
              <w:rPrChange w:author="Alba Colomer Padrosa" w:date="2020-12-02T09:22:00Z" w:id="1425">
                <w:rPr>
                  <w:del w:author="Alba Colomer Padrosa" w:date="2020-12-02T09:01:00Z" w:id="1426"/>
                  <w:noProof/>
                  <w:lang w:val="en-GB" w:eastAsia="es-ES"/>
                </w:rPr>
              </w:rPrChange>
            </w:rPr>
          </w:pPr>
          <w:del w:author="Alba Colomer Padrosa" w:date="2020-12-02T09:01:00Z" w:id="1427">
            <w:r w:rsidRPr="005324D1" w:rsidDel="005F281D">
              <w:rPr>
                <w:noProof/>
                <w:lang w:val="en-GB"/>
                <w:rPrChange w:author="Alba Colomer Padrosa" w:date="2020-12-02T09:22:00Z" w:id="1428">
                  <w:rPr>
                    <w:rStyle w:val="Hyperlink"/>
                    <w:rFonts w:ascii="Times New Roman" w:hAnsi="Times New Roman"/>
                    <w:lang w:val="en-GB"/>
                  </w:rPr>
                </w:rPrChange>
              </w:rPr>
              <w:delText>2.4.9 State8.3 - Unsuccessful completion of tendering</w:delText>
            </w:r>
            <w:r w:rsidRPr="005324D1" w:rsidDel="005F281D">
              <w:rPr>
                <w:noProof/>
                <w:webHidden/>
                <w:lang w:val="en-GB"/>
                <w:rPrChange w:author="Alba Colomer Padrosa" w:date="2020-12-02T09:22:00Z" w:id="1429">
                  <w:rPr>
                    <w:noProof/>
                    <w:webHidden/>
                    <w:lang w:val="en-GB"/>
                  </w:rPr>
                </w:rPrChange>
              </w:rPr>
              <w:tab/>
            </w:r>
            <w:r w:rsidRPr="005324D1" w:rsidDel="005F281D">
              <w:rPr>
                <w:noProof/>
                <w:webHidden/>
                <w:lang w:val="en-GB"/>
                <w:rPrChange w:author="Alba Colomer Padrosa" w:date="2020-12-02T09:22:00Z" w:id="1429">
                  <w:rPr>
                    <w:noProof/>
                    <w:webHidden/>
                    <w:lang w:val="en-GB"/>
                  </w:rPr>
                </w:rPrChange>
              </w:rPr>
              <w:delText>30</w:delText>
            </w:r>
          </w:del>
        </w:p>
        <w:p w:rsidRPr="005324D1" w:rsidR="00813205" w:rsidDel="005F281D" w:rsidRDefault="00813205" w14:paraId="66FEB775" w14:textId="77777777">
          <w:pPr>
            <w:pStyle w:val="TOC3"/>
            <w:rPr>
              <w:del w:author="Alba Colomer Padrosa" w:date="2020-12-02T09:01:00Z" w:id="1430"/>
              <w:noProof/>
              <w:lang w:val="en-GB" w:eastAsia="es-ES"/>
              <w:rPrChange w:author="Alba Colomer Padrosa" w:date="2020-12-02T09:22:00Z" w:id="1431">
                <w:rPr>
                  <w:del w:author="Alba Colomer Padrosa" w:date="2020-12-02T09:01:00Z" w:id="1432"/>
                  <w:noProof/>
                  <w:lang w:val="en-GB" w:eastAsia="es-ES"/>
                </w:rPr>
              </w:rPrChange>
            </w:rPr>
          </w:pPr>
          <w:del w:author="Alba Colomer Padrosa" w:date="2020-12-02T09:01:00Z" w:id="1433">
            <w:r w:rsidRPr="005324D1" w:rsidDel="005F281D">
              <w:rPr>
                <w:noProof/>
                <w:lang w:val="en-GB"/>
                <w:rPrChange w:author="Alba Colomer Padrosa" w:date="2020-12-02T09:22:00Z" w:id="1434">
                  <w:rPr>
                    <w:rStyle w:val="Hyperlink"/>
                    <w:rFonts w:ascii="Times New Roman" w:hAnsi="Times New Roman"/>
                    <w:lang w:val="en-GB"/>
                  </w:rPr>
                </w:rPrChange>
              </w:rPr>
              <w:delText>2.4.10 State5 - Evaluation (active.evaluation)</w:delText>
            </w:r>
            <w:r w:rsidRPr="005324D1" w:rsidDel="005F281D">
              <w:rPr>
                <w:noProof/>
                <w:webHidden/>
                <w:lang w:val="en-GB"/>
                <w:rPrChange w:author="Alba Colomer Padrosa" w:date="2020-12-02T09:22:00Z" w:id="1435">
                  <w:rPr>
                    <w:noProof/>
                    <w:webHidden/>
                    <w:lang w:val="en-GB"/>
                  </w:rPr>
                </w:rPrChange>
              </w:rPr>
              <w:tab/>
            </w:r>
            <w:r w:rsidRPr="005324D1" w:rsidDel="005F281D">
              <w:rPr>
                <w:noProof/>
                <w:webHidden/>
                <w:lang w:val="en-GB"/>
                <w:rPrChange w:author="Alba Colomer Padrosa" w:date="2020-12-02T09:22:00Z" w:id="1435">
                  <w:rPr>
                    <w:noProof/>
                    <w:webHidden/>
                    <w:lang w:val="en-GB"/>
                  </w:rPr>
                </w:rPrChange>
              </w:rPr>
              <w:delText>31</w:delText>
            </w:r>
          </w:del>
        </w:p>
        <w:p w:rsidRPr="005324D1" w:rsidR="00813205" w:rsidDel="005F281D" w:rsidRDefault="00813205" w14:paraId="54D103DB" w14:textId="77777777">
          <w:pPr>
            <w:pStyle w:val="TOC3"/>
            <w:rPr>
              <w:del w:author="Alba Colomer Padrosa" w:date="2020-12-02T09:01:00Z" w:id="1436"/>
              <w:noProof/>
              <w:lang w:val="en-GB" w:eastAsia="es-ES"/>
              <w:rPrChange w:author="Alba Colomer Padrosa" w:date="2020-12-02T09:22:00Z" w:id="1437">
                <w:rPr>
                  <w:del w:author="Alba Colomer Padrosa" w:date="2020-12-02T09:01:00Z" w:id="1438"/>
                  <w:noProof/>
                  <w:lang w:val="en-GB" w:eastAsia="es-ES"/>
                </w:rPr>
              </w:rPrChange>
            </w:rPr>
          </w:pPr>
          <w:del w:author="Alba Colomer Padrosa" w:date="2020-12-02T09:01:00Z" w:id="1439">
            <w:r w:rsidRPr="005324D1" w:rsidDel="005F281D">
              <w:rPr>
                <w:noProof/>
                <w:lang w:val="en-GB"/>
                <w:rPrChange w:author="Alba Colomer Padrosa" w:date="2020-12-02T09:22:00Z" w:id="1440">
                  <w:rPr>
                    <w:rStyle w:val="Hyperlink"/>
                    <w:rFonts w:ascii="Times New Roman" w:hAnsi="Times New Roman"/>
                    <w:lang w:val="en-GB"/>
                  </w:rPr>
                </w:rPrChange>
              </w:rPr>
              <w:delText>2.4.11 State8.4 - Unsuccessful completion of evaluation</w:delText>
            </w:r>
            <w:r w:rsidRPr="005324D1" w:rsidDel="005F281D">
              <w:rPr>
                <w:noProof/>
                <w:webHidden/>
                <w:lang w:val="en-GB"/>
                <w:rPrChange w:author="Alba Colomer Padrosa" w:date="2020-12-02T09:22:00Z" w:id="1441">
                  <w:rPr>
                    <w:noProof/>
                    <w:webHidden/>
                    <w:lang w:val="en-GB"/>
                  </w:rPr>
                </w:rPrChange>
              </w:rPr>
              <w:tab/>
            </w:r>
            <w:r w:rsidRPr="005324D1" w:rsidDel="005F281D">
              <w:rPr>
                <w:noProof/>
                <w:webHidden/>
                <w:lang w:val="en-GB"/>
                <w:rPrChange w:author="Alba Colomer Padrosa" w:date="2020-12-02T09:22:00Z" w:id="1441">
                  <w:rPr>
                    <w:noProof/>
                    <w:webHidden/>
                    <w:lang w:val="en-GB"/>
                  </w:rPr>
                </w:rPrChange>
              </w:rPr>
              <w:delText>35</w:delText>
            </w:r>
          </w:del>
        </w:p>
        <w:p w:rsidRPr="005324D1" w:rsidR="00813205" w:rsidDel="005F281D" w:rsidRDefault="00813205" w14:paraId="718DC82A" w14:textId="77777777">
          <w:pPr>
            <w:pStyle w:val="TOC3"/>
            <w:rPr>
              <w:del w:author="Alba Colomer Padrosa" w:date="2020-12-02T09:01:00Z" w:id="1442"/>
              <w:noProof/>
              <w:lang w:val="en-GB" w:eastAsia="es-ES"/>
              <w:rPrChange w:author="Alba Colomer Padrosa" w:date="2020-12-02T09:22:00Z" w:id="1443">
                <w:rPr>
                  <w:del w:author="Alba Colomer Padrosa" w:date="2020-12-02T09:01:00Z" w:id="1444"/>
                  <w:noProof/>
                  <w:lang w:val="en-GB" w:eastAsia="es-ES"/>
                </w:rPr>
              </w:rPrChange>
            </w:rPr>
          </w:pPr>
          <w:del w:author="Alba Colomer Padrosa" w:date="2020-12-02T09:01:00Z" w:id="1445">
            <w:r w:rsidRPr="005324D1" w:rsidDel="005F281D">
              <w:rPr>
                <w:noProof/>
                <w:lang w:val="en-GB"/>
                <w:rPrChange w:author="Alba Colomer Padrosa" w:date="2020-12-02T09:22:00Z" w:id="1446">
                  <w:rPr>
                    <w:rStyle w:val="Hyperlink"/>
                    <w:rFonts w:ascii="Times New Roman" w:hAnsi="Times New Roman"/>
                    <w:lang w:val="en-GB"/>
                  </w:rPr>
                </w:rPrChange>
              </w:rPr>
              <w:delText>2.4.12 State6 - Completion of procedure</w:delText>
            </w:r>
            <w:r w:rsidRPr="005324D1" w:rsidDel="005F281D">
              <w:rPr>
                <w:noProof/>
                <w:webHidden/>
                <w:lang w:val="en-GB"/>
                <w:rPrChange w:author="Alba Colomer Padrosa" w:date="2020-12-02T09:22:00Z" w:id="1447">
                  <w:rPr>
                    <w:noProof/>
                    <w:webHidden/>
                    <w:lang w:val="en-GB"/>
                  </w:rPr>
                </w:rPrChange>
              </w:rPr>
              <w:tab/>
            </w:r>
            <w:r w:rsidRPr="005324D1" w:rsidDel="005F281D">
              <w:rPr>
                <w:noProof/>
                <w:webHidden/>
                <w:lang w:val="en-GB"/>
                <w:rPrChange w:author="Alba Colomer Padrosa" w:date="2020-12-02T09:22:00Z" w:id="1447">
                  <w:rPr>
                    <w:noProof/>
                    <w:webHidden/>
                    <w:lang w:val="en-GB"/>
                  </w:rPr>
                </w:rPrChange>
              </w:rPr>
              <w:delText>36</w:delText>
            </w:r>
          </w:del>
        </w:p>
        <w:p w:rsidRPr="005324D1" w:rsidR="00813205" w:rsidDel="005F281D" w:rsidRDefault="00813205" w14:paraId="6744EAC4" w14:textId="77777777">
          <w:pPr>
            <w:pStyle w:val="TOC3"/>
            <w:rPr>
              <w:del w:author="Alba Colomer Padrosa" w:date="2020-12-02T09:01:00Z" w:id="1448"/>
              <w:noProof/>
              <w:lang w:val="en-GB" w:eastAsia="es-ES"/>
              <w:rPrChange w:author="Alba Colomer Padrosa" w:date="2020-12-02T09:22:00Z" w:id="1449">
                <w:rPr>
                  <w:del w:author="Alba Colomer Padrosa" w:date="2020-12-02T09:01:00Z" w:id="1450"/>
                  <w:noProof/>
                  <w:lang w:val="en-GB" w:eastAsia="es-ES"/>
                </w:rPr>
              </w:rPrChange>
            </w:rPr>
          </w:pPr>
          <w:del w:author="Alba Colomer Padrosa" w:date="2020-12-02T09:01:00Z" w:id="1451">
            <w:r w:rsidRPr="005324D1" w:rsidDel="005F281D">
              <w:rPr>
                <w:noProof/>
                <w:lang w:val="en-GB"/>
                <w:rPrChange w:author="Alba Colomer Padrosa" w:date="2020-12-02T09:22:00Z" w:id="1452">
                  <w:rPr>
                    <w:rStyle w:val="Hyperlink"/>
                    <w:rFonts w:ascii="Times New Roman" w:hAnsi="Times New Roman"/>
                    <w:lang w:val="en-GB"/>
                  </w:rPr>
                </w:rPrChange>
              </w:rPr>
              <w:delText>2.4.13 State7 - Cancellation of procedure</w:delText>
            </w:r>
            <w:r w:rsidRPr="005324D1" w:rsidDel="005F281D">
              <w:rPr>
                <w:noProof/>
                <w:webHidden/>
                <w:lang w:val="en-GB"/>
                <w:rPrChange w:author="Alba Colomer Padrosa" w:date="2020-12-02T09:22:00Z" w:id="1453">
                  <w:rPr>
                    <w:noProof/>
                    <w:webHidden/>
                    <w:lang w:val="en-GB"/>
                  </w:rPr>
                </w:rPrChange>
              </w:rPr>
              <w:tab/>
            </w:r>
            <w:r w:rsidRPr="005324D1" w:rsidDel="005F281D">
              <w:rPr>
                <w:noProof/>
                <w:webHidden/>
                <w:lang w:val="en-GB"/>
                <w:rPrChange w:author="Alba Colomer Padrosa" w:date="2020-12-02T09:22:00Z" w:id="1453">
                  <w:rPr>
                    <w:noProof/>
                    <w:webHidden/>
                    <w:lang w:val="en-GB"/>
                  </w:rPr>
                </w:rPrChange>
              </w:rPr>
              <w:delText>36</w:delText>
            </w:r>
          </w:del>
        </w:p>
        <w:p w:rsidRPr="005324D1" w:rsidR="00813205" w:rsidDel="005F281D" w:rsidRDefault="00813205" w14:paraId="59EF569D" w14:textId="77777777">
          <w:pPr>
            <w:pStyle w:val="TOC1"/>
            <w:rPr>
              <w:del w:author="Alba Colomer Padrosa" w:date="2020-12-02T09:01:00Z" w:id="1454"/>
              <w:rFonts w:eastAsiaTheme="minorEastAsia"/>
              <w:b w:val="0"/>
              <w:noProof/>
              <w:color w:val="auto"/>
              <w:szCs w:val="22"/>
              <w:lang w:eastAsia="es-ES"/>
              <w:rPrChange w:author="Alba Colomer Padrosa" w:date="2020-12-02T09:22:00Z" w:id="1455">
                <w:rPr>
                  <w:del w:author="Alba Colomer Padrosa" w:date="2020-12-02T09:01:00Z" w:id="1456"/>
                  <w:rFonts w:eastAsiaTheme="minorEastAsia"/>
                  <w:b w:val="0"/>
                  <w:noProof/>
                  <w:color w:val="auto"/>
                  <w:szCs w:val="22"/>
                  <w:lang w:eastAsia="es-ES"/>
                </w:rPr>
              </w:rPrChange>
            </w:rPr>
          </w:pPr>
          <w:del w:author="Alba Colomer Padrosa" w:date="2020-12-02T09:01:00Z" w:id="1457">
            <w:r w:rsidRPr="005324D1" w:rsidDel="005F281D">
              <w:rPr>
                <w:rFonts w:eastAsiaTheme="majorEastAsia"/>
                <w:noProof/>
                <w:lang w:eastAsia="en-US"/>
                <w:rPrChange w:author="Alba Colomer Padrosa" w:date="2020-12-02T09:22:00Z" w:id="1458">
                  <w:rPr>
                    <w:rStyle w:val="Hyperlink"/>
                    <w:rFonts w:ascii="Times New Roman" w:hAnsi="Times New Roman" w:eastAsiaTheme="majorEastAsia"/>
                    <w:lang w:eastAsia="en-US"/>
                  </w:rPr>
                </w:rPrChange>
              </w:rPr>
              <w:delText>3 Annexes</w:delText>
            </w:r>
            <w:r w:rsidRPr="005324D1" w:rsidDel="005F281D">
              <w:rPr>
                <w:noProof/>
                <w:webHidden/>
                <w:rPrChange w:author="Alba Colomer Padrosa" w:date="2020-12-02T09:22:00Z" w:id="1459">
                  <w:rPr>
                    <w:noProof/>
                    <w:webHidden/>
                  </w:rPr>
                </w:rPrChange>
              </w:rPr>
              <w:tab/>
            </w:r>
            <w:r w:rsidRPr="005324D1" w:rsidDel="005F281D">
              <w:rPr>
                <w:noProof/>
                <w:webHidden/>
                <w:rPrChange w:author="Alba Colomer Padrosa" w:date="2020-12-02T09:22:00Z" w:id="1459">
                  <w:rPr>
                    <w:noProof/>
                    <w:webHidden/>
                  </w:rPr>
                </w:rPrChange>
              </w:rPr>
              <w:delText>37</w:delText>
            </w:r>
          </w:del>
        </w:p>
        <w:p w:rsidRPr="005324D1" w:rsidR="00813205" w:rsidDel="005F281D" w:rsidRDefault="00813205" w14:paraId="4DDAB713" w14:textId="77777777">
          <w:pPr>
            <w:pStyle w:val="TOC2"/>
            <w:tabs>
              <w:tab w:val="right" w:leader="dot" w:pos="9016"/>
            </w:tabs>
            <w:rPr>
              <w:del w:author="Alba Colomer Padrosa" w:date="2020-12-02T09:01:00Z" w:id="1460"/>
              <w:rFonts w:eastAsiaTheme="minorEastAsia"/>
              <w:noProof/>
              <w:color w:val="auto"/>
              <w:szCs w:val="22"/>
              <w:lang w:eastAsia="es-ES"/>
              <w:rPrChange w:author="Alba Colomer Padrosa" w:date="2020-12-02T09:22:00Z" w:id="1461">
                <w:rPr>
                  <w:del w:author="Alba Colomer Padrosa" w:date="2020-12-02T09:01:00Z" w:id="1462"/>
                  <w:rFonts w:eastAsiaTheme="minorEastAsia"/>
                  <w:noProof/>
                  <w:color w:val="auto"/>
                  <w:szCs w:val="22"/>
                  <w:lang w:eastAsia="es-ES"/>
                </w:rPr>
              </w:rPrChange>
            </w:rPr>
          </w:pPr>
          <w:del w:author="Alba Colomer Padrosa" w:date="2020-12-02T09:01:00Z" w:id="1463">
            <w:r w:rsidRPr="005324D1" w:rsidDel="005F281D">
              <w:rPr>
                <w:rFonts w:eastAsiaTheme="majorEastAsia"/>
                <w:noProof/>
                <w:rPrChange w:author="Alba Colomer Padrosa" w:date="2020-12-02T09:22:00Z" w:id="1464">
                  <w:rPr>
                    <w:rStyle w:val="Hyperlink"/>
                    <w:rFonts w:ascii="Times New Roman" w:hAnsi="Times New Roman" w:eastAsiaTheme="majorEastAsia"/>
                  </w:rPr>
                </w:rPrChange>
              </w:rPr>
              <w:delText>3.1 Evaluation Committee</w:delText>
            </w:r>
            <w:r w:rsidRPr="005324D1" w:rsidDel="005F281D">
              <w:rPr>
                <w:noProof/>
                <w:webHidden/>
                <w:rPrChange w:author="Alba Colomer Padrosa" w:date="2020-12-02T09:22:00Z" w:id="1465">
                  <w:rPr>
                    <w:noProof/>
                    <w:webHidden/>
                  </w:rPr>
                </w:rPrChange>
              </w:rPr>
              <w:tab/>
            </w:r>
            <w:r w:rsidRPr="005324D1" w:rsidDel="005F281D">
              <w:rPr>
                <w:noProof/>
                <w:webHidden/>
                <w:rPrChange w:author="Alba Colomer Padrosa" w:date="2020-12-02T09:22:00Z" w:id="1465">
                  <w:rPr>
                    <w:noProof/>
                    <w:webHidden/>
                  </w:rPr>
                </w:rPrChange>
              </w:rPr>
              <w:delText>37</w:delText>
            </w:r>
          </w:del>
        </w:p>
        <w:p w:rsidRPr="005324D1" w:rsidR="00813205" w:rsidDel="005F281D" w:rsidRDefault="00813205" w14:paraId="5AAE3F46" w14:textId="77777777">
          <w:pPr>
            <w:pStyle w:val="TOC3"/>
            <w:rPr>
              <w:del w:author="Alba Colomer Padrosa" w:date="2020-12-02T09:01:00Z" w:id="1466"/>
              <w:noProof/>
              <w:lang w:val="en-GB" w:eastAsia="es-ES"/>
              <w:rPrChange w:author="Alba Colomer Padrosa" w:date="2020-12-02T09:22:00Z" w:id="1467">
                <w:rPr>
                  <w:del w:author="Alba Colomer Padrosa" w:date="2020-12-02T09:01:00Z" w:id="1468"/>
                  <w:noProof/>
                  <w:lang w:val="en-GB" w:eastAsia="es-ES"/>
                </w:rPr>
              </w:rPrChange>
            </w:rPr>
          </w:pPr>
          <w:del w:author="Alba Colomer Padrosa" w:date="2020-12-02T09:01:00Z" w:id="1469">
            <w:r w:rsidRPr="005324D1" w:rsidDel="005F281D">
              <w:rPr>
                <w:noProof/>
                <w:lang w:val="en-GB"/>
                <w:rPrChange w:author="Alba Colomer Padrosa" w:date="2020-12-02T09:22:00Z" w:id="1470">
                  <w:rPr>
                    <w:rStyle w:val="Hyperlink"/>
                    <w:rFonts w:ascii="Times New Roman" w:hAnsi="Times New Roman"/>
                    <w:lang w:val="en-GB"/>
                  </w:rPr>
                </w:rPrChange>
              </w:rPr>
              <w:delText>3.1.1 Background</w:delText>
            </w:r>
            <w:r w:rsidRPr="005324D1" w:rsidDel="005F281D">
              <w:rPr>
                <w:noProof/>
                <w:webHidden/>
                <w:lang w:val="en-GB"/>
                <w:rPrChange w:author="Alba Colomer Padrosa" w:date="2020-12-02T09:22:00Z" w:id="1471">
                  <w:rPr>
                    <w:noProof/>
                    <w:webHidden/>
                    <w:lang w:val="en-GB"/>
                  </w:rPr>
                </w:rPrChange>
              </w:rPr>
              <w:tab/>
            </w:r>
            <w:r w:rsidRPr="005324D1" w:rsidDel="005F281D">
              <w:rPr>
                <w:noProof/>
                <w:webHidden/>
                <w:lang w:val="en-GB"/>
                <w:rPrChange w:author="Alba Colomer Padrosa" w:date="2020-12-02T09:22:00Z" w:id="1471">
                  <w:rPr>
                    <w:noProof/>
                    <w:webHidden/>
                    <w:lang w:val="en-GB"/>
                  </w:rPr>
                </w:rPrChange>
              </w:rPr>
              <w:delText>37</w:delText>
            </w:r>
          </w:del>
        </w:p>
        <w:p w:rsidRPr="005324D1" w:rsidR="00813205" w:rsidDel="005F281D" w:rsidRDefault="00813205" w14:paraId="69BE456E" w14:textId="77777777">
          <w:pPr>
            <w:pStyle w:val="TOC3"/>
            <w:rPr>
              <w:del w:author="Alba Colomer Padrosa" w:date="2020-12-02T09:01:00Z" w:id="1472"/>
              <w:noProof/>
              <w:lang w:val="en-GB" w:eastAsia="es-ES"/>
              <w:rPrChange w:author="Alba Colomer Padrosa" w:date="2020-12-02T09:22:00Z" w:id="1473">
                <w:rPr>
                  <w:del w:author="Alba Colomer Padrosa" w:date="2020-12-02T09:01:00Z" w:id="1474"/>
                  <w:noProof/>
                  <w:lang w:val="en-GB" w:eastAsia="es-ES"/>
                </w:rPr>
              </w:rPrChange>
            </w:rPr>
          </w:pPr>
          <w:del w:author="Alba Colomer Padrosa" w:date="2020-12-02T09:01:00Z" w:id="1475">
            <w:r w:rsidRPr="005324D1" w:rsidDel="005F281D">
              <w:rPr>
                <w:noProof/>
                <w:lang w:val="en-GB"/>
                <w:rPrChange w:author="Alba Colomer Padrosa" w:date="2020-12-02T09:22:00Z" w:id="1476">
                  <w:rPr>
                    <w:rStyle w:val="Hyperlink"/>
                    <w:rFonts w:ascii="Times New Roman" w:hAnsi="Times New Roman"/>
                    <w:lang w:val="en-GB"/>
                  </w:rPr>
                </w:rPrChange>
              </w:rPr>
              <w:delText>References</w:delText>
            </w:r>
            <w:r w:rsidRPr="005324D1" w:rsidDel="005F281D">
              <w:rPr>
                <w:noProof/>
                <w:webHidden/>
                <w:lang w:val="en-GB"/>
                <w:rPrChange w:author="Alba Colomer Padrosa" w:date="2020-12-02T09:22:00Z" w:id="1477">
                  <w:rPr>
                    <w:noProof/>
                    <w:webHidden/>
                    <w:lang w:val="en-GB"/>
                  </w:rPr>
                </w:rPrChange>
              </w:rPr>
              <w:tab/>
            </w:r>
            <w:r w:rsidRPr="005324D1" w:rsidDel="005F281D">
              <w:rPr>
                <w:noProof/>
                <w:webHidden/>
                <w:lang w:val="en-GB"/>
                <w:rPrChange w:author="Alba Colomer Padrosa" w:date="2020-12-02T09:22:00Z" w:id="1477">
                  <w:rPr>
                    <w:noProof/>
                    <w:webHidden/>
                    <w:lang w:val="en-GB"/>
                  </w:rPr>
                </w:rPrChange>
              </w:rPr>
              <w:delText>37</w:delText>
            </w:r>
          </w:del>
        </w:p>
        <w:p w:rsidRPr="005324D1" w:rsidR="00813205" w:rsidDel="005F281D" w:rsidRDefault="00813205" w14:paraId="437A8778" w14:textId="77777777">
          <w:pPr>
            <w:pStyle w:val="TOC3"/>
            <w:rPr>
              <w:del w:author="Alba Colomer Padrosa" w:date="2020-12-02T09:01:00Z" w:id="1478"/>
              <w:noProof/>
              <w:lang w:val="en-GB" w:eastAsia="es-ES"/>
              <w:rPrChange w:author="Alba Colomer Padrosa" w:date="2020-12-02T09:22:00Z" w:id="1479">
                <w:rPr>
                  <w:del w:author="Alba Colomer Padrosa" w:date="2020-12-02T09:01:00Z" w:id="1480"/>
                  <w:noProof/>
                  <w:lang w:val="en-GB" w:eastAsia="es-ES"/>
                </w:rPr>
              </w:rPrChange>
            </w:rPr>
          </w:pPr>
          <w:del w:author="Alba Colomer Padrosa" w:date="2020-12-02T09:01:00Z" w:id="1481">
            <w:r w:rsidRPr="005324D1" w:rsidDel="005F281D">
              <w:rPr>
                <w:noProof/>
                <w:lang w:val="en-GB"/>
                <w:rPrChange w:author="Alba Colomer Padrosa" w:date="2020-12-02T09:22:00Z" w:id="1482">
                  <w:rPr>
                    <w:rStyle w:val="Hyperlink"/>
                    <w:rFonts w:ascii="Times New Roman" w:hAnsi="Times New Roman"/>
                    <w:lang w:val="en-GB"/>
                  </w:rPr>
                </w:rPrChange>
              </w:rPr>
              <w:delText>Technical design</w:delText>
            </w:r>
            <w:r w:rsidRPr="005324D1" w:rsidDel="005F281D">
              <w:rPr>
                <w:noProof/>
                <w:webHidden/>
                <w:lang w:val="en-GB"/>
                <w:rPrChange w:author="Alba Colomer Padrosa" w:date="2020-12-02T09:22:00Z" w:id="1483">
                  <w:rPr>
                    <w:noProof/>
                    <w:webHidden/>
                    <w:lang w:val="en-GB"/>
                  </w:rPr>
                </w:rPrChange>
              </w:rPr>
              <w:tab/>
            </w:r>
            <w:r w:rsidRPr="005324D1" w:rsidDel="005F281D">
              <w:rPr>
                <w:noProof/>
                <w:webHidden/>
                <w:lang w:val="en-GB"/>
                <w:rPrChange w:author="Alba Colomer Padrosa" w:date="2020-12-02T09:22:00Z" w:id="1483">
                  <w:rPr>
                    <w:noProof/>
                    <w:webHidden/>
                    <w:lang w:val="en-GB"/>
                  </w:rPr>
                </w:rPrChange>
              </w:rPr>
              <w:delText>37</w:delText>
            </w:r>
          </w:del>
        </w:p>
        <w:p w:rsidRPr="005324D1" w:rsidR="00813205" w:rsidDel="005F281D" w:rsidRDefault="00813205" w14:paraId="4EABDFC2" w14:textId="77777777">
          <w:pPr>
            <w:pStyle w:val="TOC2"/>
            <w:tabs>
              <w:tab w:val="right" w:leader="dot" w:pos="9016"/>
            </w:tabs>
            <w:rPr>
              <w:del w:author="Alba Colomer Padrosa" w:date="2020-12-02T09:01:00Z" w:id="1484"/>
              <w:rFonts w:eastAsiaTheme="minorEastAsia"/>
              <w:noProof/>
              <w:color w:val="auto"/>
              <w:szCs w:val="22"/>
              <w:lang w:eastAsia="es-ES"/>
              <w:rPrChange w:author="Alba Colomer Padrosa" w:date="2020-12-02T09:22:00Z" w:id="1485">
                <w:rPr>
                  <w:del w:author="Alba Colomer Padrosa" w:date="2020-12-02T09:01:00Z" w:id="1486"/>
                  <w:rFonts w:eastAsiaTheme="minorEastAsia"/>
                  <w:noProof/>
                  <w:color w:val="auto"/>
                  <w:szCs w:val="22"/>
                  <w:lang w:eastAsia="es-ES"/>
                </w:rPr>
              </w:rPrChange>
            </w:rPr>
          </w:pPr>
          <w:del w:author="Alba Colomer Padrosa" w:date="2020-12-02T09:01:00Z" w:id="1487">
            <w:r w:rsidRPr="005324D1" w:rsidDel="005F281D">
              <w:rPr>
                <w:rFonts w:eastAsiaTheme="majorEastAsia"/>
                <w:noProof/>
                <w:rPrChange w:author="Alba Colomer Padrosa" w:date="2020-12-02T09:22:00Z" w:id="1488">
                  <w:rPr>
                    <w:rStyle w:val="Hyperlink"/>
                    <w:rFonts w:ascii="Times New Roman" w:hAnsi="Times New Roman" w:eastAsiaTheme="majorEastAsia"/>
                  </w:rPr>
                </w:rPrChange>
              </w:rPr>
              <w:delText>3.2 Structured criteria</w:delText>
            </w:r>
            <w:r w:rsidRPr="005324D1" w:rsidDel="005F281D">
              <w:rPr>
                <w:noProof/>
                <w:webHidden/>
                <w:rPrChange w:author="Alba Colomer Padrosa" w:date="2020-12-02T09:22:00Z" w:id="1489">
                  <w:rPr>
                    <w:noProof/>
                    <w:webHidden/>
                  </w:rPr>
                </w:rPrChange>
              </w:rPr>
              <w:tab/>
            </w:r>
            <w:r w:rsidRPr="005324D1" w:rsidDel="005F281D">
              <w:rPr>
                <w:noProof/>
                <w:webHidden/>
                <w:rPrChange w:author="Alba Colomer Padrosa" w:date="2020-12-02T09:22:00Z" w:id="1489">
                  <w:rPr>
                    <w:noProof/>
                    <w:webHidden/>
                  </w:rPr>
                </w:rPrChange>
              </w:rPr>
              <w:delText>38</w:delText>
            </w:r>
          </w:del>
        </w:p>
        <w:p w:rsidRPr="005324D1" w:rsidR="00813205" w:rsidDel="005F281D" w:rsidRDefault="00813205" w14:paraId="32B3F529" w14:textId="77777777">
          <w:pPr>
            <w:pStyle w:val="TOC3"/>
            <w:rPr>
              <w:del w:author="Alba Colomer Padrosa" w:date="2020-12-02T09:01:00Z" w:id="1490"/>
              <w:noProof/>
              <w:lang w:val="en-GB" w:eastAsia="es-ES"/>
              <w:rPrChange w:author="Alba Colomer Padrosa" w:date="2020-12-02T09:22:00Z" w:id="1491">
                <w:rPr>
                  <w:del w:author="Alba Colomer Padrosa" w:date="2020-12-02T09:01:00Z" w:id="1492"/>
                  <w:noProof/>
                  <w:lang w:val="en-GB" w:eastAsia="es-ES"/>
                </w:rPr>
              </w:rPrChange>
            </w:rPr>
          </w:pPr>
          <w:del w:author="Alba Colomer Padrosa" w:date="2020-12-02T09:01:00Z" w:id="1493">
            <w:r w:rsidRPr="005324D1" w:rsidDel="005F281D">
              <w:rPr>
                <w:noProof/>
                <w:lang w:val="en-GB"/>
                <w:rPrChange w:author="Alba Colomer Padrosa" w:date="2020-12-02T09:22:00Z" w:id="1494">
                  <w:rPr>
                    <w:rStyle w:val="Hyperlink"/>
                    <w:rFonts w:ascii="Times New Roman" w:hAnsi="Times New Roman"/>
                    <w:lang w:val="en-GB"/>
                  </w:rPr>
                </w:rPrChange>
              </w:rPr>
              <w:delText>3.2.1 Background</w:delText>
            </w:r>
            <w:r w:rsidRPr="005324D1" w:rsidDel="005F281D">
              <w:rPr>
                <w:noProof/>
                <w:webHidden/>
                <w:lang w:val="en-GB"/>
                <w:rPrChange w:author="Alba Colomer Padrosa" w:date="2020-12-02T09:22:00Z" w:id="1495">
                  <w:rPr>
                    <w:noProof/>
                    <w:webHidden/>
                    <w:lang w:val="en-GB"/>
                  </w:rPr>
                </w:rPrChange>
              </w:rPr>
              <w:tab/>
            </w:r>
            <w:r w:rsidRPr="005324D1" w:rsidDel="005F281D">
              <w:rPr>
                <w:noProof/>
                <w:webHidden/>
                <w:lang w:val="en-GB"/>
                <w:rPrChange w:author="Alba Colomer Padrosa" w:date="2020-12-02T09:22:00Z" w:id="1495">
                  <w:rPr>
                    <w:noProof/>
                    <w:webHidden/>
                    <w:lang w:val="en-GB"/>
                  </w:rPr>
                </w:rPrChange>
              </w:rPr>
              <w:delText>38</w:delText>
            </w:r>
          </w:del>
        </w:p>
        <w:p w:rsidRPr="005324D1" w:rsidR="00813205" w:rsidDel="005F281D" w:rsidRDefault="00813205" w14:paraId="3CD0FE03" w14:textId="77777777">
          <w:pPr>
            <w:pStyle w:val="TOC3"/>
            <w:rPr>
              <w:del w:author="Alba Colomer Padrosa" w:date="2020-12-02T09:01:00Z" w:id="1496"/>
              <w:noProof/>
              <w:lang w:val="en-GB" w:eastAsia="es-ES"/>
              <w:rPrChange w:author="Alba Colomer Padrosa" w:date="2020-12-02T09:22:00Z" w:id="1497">
                <w:rPr>
                  <w:del w:author="Alba Colomer Padrosa" w:date="2020-12-02T09:01:00Z" w:id="1498"/>
                  <w:noProof/>
                  <w:lang w:val="en-GB" w:eastAsia="es-ES"/>
                </w:rPr>
              </w:rPrChange>
            </w:rPr>
          </w:pPr>
          <w:del w:author="Alba Colomer Padrosa" w:date="2020-12-02T09:01:00Z" w:id="1499">
            <w:r w:rsidRPr="005324D1" w:rsidDel="005F281D">
              <w:rPr>
                <w:noProof/>
                <w:lang w:val="en-GB"/>
                <w:rPrChange w:author="Alba Colomer Padrosa" w:date="2020-12-02T09:22:00Z" w:id="1500">
                  <w:rPr>
                    <w:rStyle w:val="Hyperlink"/>
                    <w:rFonts w:ascii="Times New Roman" w:hAnsi="Times New Roman"/>
                    <w:lang w:val="en-GB"/>
                  </w:rPr>
                </w:rPrChange>
              </w:rPr>
              <w:delText>3.2.1.1 Types of criteria</w:delText>
            </w:r>
            <w:r w:rsidRPr="005324D1" w:rsidDel="005F281D">
              <w:rPr>
                <w:noProof/>
                <w:webHidden/>
                <w:lang w:val="en-GB"/>
                <w:rPrChange w:author="Alba Colomer Padrosa" w:date="2020-12-02T09:22:00Z" w:id="1501">
                  <w:rPr>
                    <w:noProof/>
                    <w:webHidden/>
                    <w:lang w:val="en-GB"/>
                  </w:rPr>
                </w:rPrChange>
              </w:rPr>
              <w:tab/>
            </w:r>
            <w:r w:rsidRPr="005324D1" w:rsidDel="005F281D">
              <w:rPr>
                <w:noProof/>
                <w:webHidden/>
                <w:lang w:val="en-GB"/>
                <w:rPrChange w:author="Alba Colomer Padrosa" w:date="2020-12-02T09:22:00Z" w:id="1501">
                  <w:rPr>
                    <w:noProof/>
                    <w:webHidden/>
                    <w:lang w:val="en-GB"/>
                  </w:rPr>
                </w:rPrChange>
              </w:rPr>
              <w:delText>38</w:delText>
            </w:r>
          </w:del>
        </w:p>
        <w:p w:rsidRPr="005324D1" w:rsidR="00813205" w:rsidDel="005F281D" w:rsidRDefault="00813205" w14:paraId="38AD83F2" w14:textId="77777777">
          <w:pPr>
            <w:pStyle w:val="TOC3"/>
            <w:rPr>
              <w:del w:author="Alba Colomer Padrosa" w:date="2020-12-02T09:01:00Z" w:id="1502"/>
              <w:noProof/>
              <w:lang w:val="en-GB" w:eastAsia="es-ES"/>
              <w:rPrChange w:author="Alba Colomer Padrosa" w:date="2020-12-02T09:22:00Z" w:id="1503">
                <w:rPr>
                  <w:del w:author="Alba Colomer Padrosa" w:date="2020-12-02T09:01:00Z" w:id="1504"/>
                  <w:noProof/>
                  <w:lang w:val="en-GB" w:eastAsia="es-ES"/>
                </w:rPr>
              </w:rPrChange>
            </w:rPr>
          </w:pPr>
          <w:del w:author="Alba Colomer Padrosa" w:date="2020-12-02T09:01:00Z" w:id="1505">
            <w:r w:rsidRPr="005324D1" w:rsidDel="005F281D">
              <w:rPr>
                <w:noProof/>
                <w:lang w:val="en-GB"/>
                <w:rPrChange w:author="Alba Colomer Padrosa" w:date="2020-12-02T09:22:00Z" w:id="1506">
                  <w:rPr>
                    <w:rStyle w:val="Hyperlink"/>
                    <w:rFonts w:ascii="Times New Roman" w:hAnsi="Times New Roman"/>
                    <w:lang w:val="en-GB"/>
                  </w:rPr>
                </w:rPrChange>
              </w:rPr>
              <w:delText>3.2.2 Technical design</w:delText>
            </w:r>
            <w:r w:rsidRPr="005324D1" w:rsidDel="005F281D">
              <w:rPr>
                <w:noProof/>
                <w:webHidden/>
                <w:lang w:val="en-GB"/>
                <w:rPrChange w:author="Alba Colomer Padrosa" w:date="2020-12-02T09:22:00Z" w:id="1507">
                  <w:rPr>
                    <w:noProof/>
                    <w:webHidden/>
                    <w:lang w:val="en-GB"/>
                  </w:rPr>
                </w:rPrChange>
              </w:rPr>
              <w:tab/>
            </w:r>
            <w:r w:rsidRPr="005324D1" w:rsidDel="005F281D">
              <w:rPr>
                <w:noProof/>
                <w:webHidden/>
                <w:lang w:val="en-GB"/>
                <w:rPrChange w:author="Alba Colomer Padrosa" w:date="2020-12-02T09:22:00Z" w:id="1507">
                  <w:rPr>
                    <w:noProof/>
                    <w:webHidden/>
                    <w:lang w:val="en-GB"/>
                  </w:rPr>
                </w:rPrChange>
              </w:rPr>
              <w:delText>40</w:delText>
            </w:r>
          </w:del>
        </w:p>
        <w:p w:rsidRPr="005324D1" w:rsidR="00813205" w:rsidDel="005F281D" w:rsidRDefault="00813205" w14:paraId="73AB9FFF" w14:textId="77777777">
          <w:pPr>
            <w:pStyle w:val="TOC2"/>
            <w:tabs>
              <w:tab w:val="right" w:leader="dot" w:pos="9016"/>
            </w:tabs>
            <w:rPr>
              <w:del w:author="Alba Colomer Padrosa" w:date="2020-12-02T09:01:00Z" w:id="1508"/>
              <w:rFonts w:eastAsiaTheme="minorEastAsia"/>
              <w:noProof/>
              <w:color w:val="auto"/>
              <w:szCs w:val="22"/>
              <w:lang w:eastAsia="es-ES"/>
              <w:rPrChange w:author="Alba Colomer Padrosa" w:date="2020-12-02T09:22:00Z" w:id="1509">
                <w:rPr>
                  <w:del w:author="Alba Colomer Padrosa" w:date="2020-12-02T09:01:00Z" w:id="1510"/>
                  <w:rFonts w:eastAsiaTheme="minorEastAsia"/>
                  <w:noProof/>
                  <w:color w:val="auto"/>
                  <w:szCs w:val="22"/>
                  <w:lang w:eastAsia="es-ES"/>
                </w:rPr>
              </w:rPrChange>
            </w:rPr>
          </w:pPr>
          <w:del w:author="Alba Colomer Padrosa" w:date="2020-12-02T09:01:00Z" w:id="1511">
            <w:r w:rsidRPr="005324D1" w:rsidDel="005F281D">
              <w:rPr>
                <w:rFonts w:eastAsiaTheme="majorEastAsia"/>
                <w:noProof/>
                <w:rPrChange w:author="Alba Colomer Padrosa" w:date="2020-12-02T09:22:00Z" w:id="1512">
                  <w:rPr>
                    <w:rStyle w:val="Hyperlink"/>
                    <w:rFonts w:ascii="Times New Roman" w:hAnsi="Times New Roman" w:eastAsiaTheme="majorEastAsia"/>
                  </w:rPr>
                </w:rPrChange>
              </w:rPr>
              <w:delText>3.3 Coefficients for conversion</w:delText>
            </w:r>
            <w:r w:rsidRPr="005324D1" w:rsidDel="005F281D">
              <w:rPr>
                <w:noProof/>
                <w:webHidden/>
                <w:rPrChange w:author="Alba Colomer Padrosa" w:date="2020-12-02T09:22:00Z" w:id="1513">
                  <w:rPr>
                    <w:noProof/>
                    <w:webHidden/>
                  </w:rPr>
                </w:rPrChange>
              </w:rPr>
              <w:tab/>
            </w:r>
            <w:r w:rsidRPr="005324D1" w:rsidDel="005F281D">
              <w:rPr>
                <w:noProof/>
                <w:webHidden/>
                <w:rPrChange w:author="Alba Colomer Padrosa" w:date="2020-12-02T09:22:00Z" w:id="1513">
                  <w:rPr>
                    <w:noProof/>
                    <w:webHidden/>
                  </w:rPr>
                </w:rPrChange>
              </w:rPr>
              <w:delText>46</w:delText>
            </w:r>
          </w:del>
        </w:p>
        <w:p w:rsidRPr="005324D1" w:rsidR="00813205" w:rsidDel="005F281D" w:rsidRDefault="00813205" w14:paraId="1A25E59C" w14:textId="77777777">
          <w:pPr>
            <w:pStyle w:val="TOC2"/>
            <w:tabs>
              <w:tab w:val="right" w:leader="dot" w:pos="9016"/>
            </w:tabs>
            <w:rPr>
              <w:del w:author="Alba Colomer Padrosa" w:date="2020-12-02T09:01:00Z" w:id="1514"/>
              <w:rFonts w:eastAsiaTheme="minorEastAsia"/>
              <w:noProof/>
              <w:color w:val="auto"/>
              <w:szCs w:val="22"/>
              <w:lang w:eastAsia="es-ES"/>
              <w:rPrChange w:author="Alba Colomer Padrosa" w:date="2020-12-02T09:22:00Z" w:id="1515">
                <w:rPr>
                  <w:del w:author="Alba Colomer Padrosa" w:date="2020-12-02T09:01:00Z" w:id="1516"/>
                  <w:rFonts w:eastAsiaTheme="minorEastAsia"/>
                  <w:noProof/>
                  <w:color w:val="auto"/>
                  <w:szCs w:val="22"/>
                  <w:lang w:eastAsia="es-ES"/>
                </w:rPr>
              </w:rPrChange>
            </w:rPr>
          </w:pPr>
          <w:del w:author="Alba Colomer Padrosa" w:date="2020-12-02T09:01:00Z" w:id="1517">
            <w:r w:rsidRPr="005324D1" w:rsidDel="005F281D">
              <w:rPr>
                <w:rFonts w:eastAsiaTheme="majorEastAsia"/>
                <w:noProof/>
                <w:rPrChange w:author="Alba Colomer Padrosa" w:date="2020-12-02T09:22:00Z" w:id="1518">
                  <w:rPr>
                    <w:rStyle w:val="Hyperlink"/>
                    <w:rFonts w:ascii="Times New Roman" w:hAnsi="Times New Roman" w:eastAsiaTheme="majorEastAsia"/>
                  </w:rPr>
                </w:rPrChange>
              </w:rPr>
              <w:delText>3.4 Ranking for evaluation</w:delText>
            </w:r>
            <w:r w:rsidRPr="005324D1" w:rsidDel="005F281D">
              <w:rPr>
                <w:noProof/>
                <w:webHidden/>
                <w:rPrChange w:author="Alba Colomer Padrosa" w:date="2020-12-02T09:22:00Z" w:id="1519">
                  <w:rPr>
                    <w:noProof/>
                    <w:webHidden/>
                  </w:rPr>
                </w:rPrChange>
              </w:rPr>
              <w:tab/>
            </w:r>
            <w:r w:rsidRPr="005324D1" w:rsidDel="005F281D">
              <w:rPr>
                <w:noProof/>
                <w:webHidden/>
                <w:rPrChange w:author="Alba Colomer Padrosa" w:date="2020-12-02T09:22:00Z" w:id="1519">
                  <w:rPr>
                    <w:noProof/>
                    <w:webHidden/>
                  </w:rPr>
                </w:rPrChange>
              </w:rPr>
              <w:delText>50</w:delText>
            </w:r>
          </w:del>
        </w:p>
        <w:p w:rsidRPr="005324D1" w:rsidR="00813205" w:rsidDel="005F281D" w:rsidRDefault="00813205" w14:paraId="3AE661C5" w14:textId="77777777">
          <w:pPr>
            <w:pStyle w:val="TOC3"/>
            <w:rPr>
              <w:del w:author="Alba Colomer Padrosa" w:date="2020-12-02T09:01:00Z" w:id="1520"/>
              <w:noProof/>
              <w:lang w:val="en-GB" w:eastAsia="es-ES"/>
              <w:rPrChange w:author="Alba Colomer Padrosa" w:date="2020-12-02T09:22:00Z" w:id="1521">
                <w:rPr>
                  <w:del w:author="Alba Colomer Padrosa" w:date="2020-12-02T09:01:00Z" w:id="1522"/>
                  <w:noProof/>
                  <w:lang w:val="en-GB" w:eastAsia="es-ES"/>
                </w:rPr>
              </w:rPrChange>
            </w:rPr>
          </w:pPr>
          <w:del w:author="Alba Colomer Padrosa" w:date="2020-12-02T09:01:00Z" w:id="1523">
            <w:r w:rsidRPr="005324D1" w:rsidDel="005F281D">
              <w:rPr>
                <w:noProof/>
                <w:lang w:val="en-GB"/>
                <w:rPrChange w:author="Alba Colomer Padrosa" w:date="2020-12-02T09:22:00Z" w:id="1524">
                  <w:rPr>
                    <w:rStyle w:val="Hyperlink"/>
                    <w:rFonts w:ascii="Times New Roman" w:hAnsi="Times New Roman"/>
                    <w:lang w:val="en-GB"/>
                  </w:rPr>
                </w:rPrChange>
              </w:rPr>
              <w:delText>3.4.1 Normalised price</w:delText>
            </w:r>
            <w:r w:rsidRPr="005324D1" w:rsidDel="005F281D">
              <w:rPr>
                <w:noProof/>
                <w:webHidden/>
                <w:lang w:val="en-GB"/>
                <w:rPrChange w:author="Alba Colomer Padrosa" w:date="2020-12-02T09:22:00Z" w:id="1525">
                  <w:rPr>
                    <w:noProof/>
                    <w:webHidden/>
                    <w:lang w:val="en-GB"/>
                  </w:rPr>
                </w:rPrChange>
              </w:rPr>
              <w:tab/>
            </w:r>
            <w:r w:rsidRPr="005324D1" w:rsidDel="005F281D">
              <w:rPr>
                <w:noProof/>
                <w:webHidden/>
                <w:lang w:val="en-GB"/>
                <w:rPrChange w:author="Alba Colomer Padrosa" w:date="2020-12-02T09:22:00Z" w:id="1525">
                  <w:rPr>
                    <w:noProof/>
                    <w:webHidden/>
                    <w:lang w:val="en-GB"/>
                  </w:rPr>
                </w:rPrChange>
              </w:rPr>
              <w:delText>50</w:delText>
            </w:r>
          </w:del>
        </w:p>
        <w:p w:rsidRPr="005324D1" w:rsidR="00813205" w:rsidDel="005F281D" w:rsidRDefault="00813205" w14:paraId="3341A313" w14:textId="77777777">
          <w:pPr>
            <w:pStyle w:val="TOC3"/>
            <w:rPr>
              <w:del w:author="Alba Colomer Padrosa" w:date="2020-12-02T09:01:00Z" w:id="1526"/>
              <w:noProof/>
              <w:lang w:val="en-GB" w:eastAsia="es-ES"/>
              <w:rPrChange w:author="Alba Colomer Padrosa" w:date="2020-12-02T09:22:00Z" w:id="1527">
                <w:rPr>
                  <w:del w:author="Alba Colomer Padrosa" w:date="2020-12-02T09:01:00Z" w:id="1528"/>
                  <w:noProof/>
                  <w:lang w:val="en-GB" w:eastAsia="es-ES"/>
                </w:rPr>
              </w:rPrChange>
            </w:rPr>
          </w:pPr>
          <w:del w:author="Alba Colomer Padrosa" w:date="2020-12-02T09:01:00Z" w:id="1529">
            <w:r w:rsidRPr="005324D1" w:rsidDel="005F281D">
              <w:rPr>
                <w:noProof/>
                <w:lang w:val="en-GB"/>
                <w:rPrChange w:author="Alba Colomer Padrosa" w:date="2020-12-02T09:22:00Z" w:id="1530">
                  <w:rPr>
                    <w:rStyle w:val="Hyperlink"/>
                    <w:rFonts w:ascii="Times New Roman" w:hAnsi="Times New Roman"/>
                    <w:lang w:val="en-GB"/>
                  </w:rPr>
                </w:rPrChange>
              </w:rPr>
              <w:delText>3.4.2 Ranking approach</w:delText>
            </w:r>
            <w:r w:rsidRPr="005324D1" w:rsidDel="005F281D">
              <w:rPr>
                <w:noProof/>
                <w:webHidden/>
                <w:lang w:val="en-GB"/>
                <w:rPrChange w:author="Alba Colomer Padrosa" w:date="2020-12-02T09:22:00Z" w:id="1531">
                  <w:rPr>
                    <w:noProof/>
                    <w:webHidden/>
                    <w:lang w:val="en-GB"/>
                  </w:rPr>
                </w:rPrChange>
              </w:rPr>
              <w:tab/>
            </w:r>
            <w:r w:rsidRPr="005324D1" w:rsidDel="005F281D">
              <w:rPr>
                <w:noProof/>
                <w:webHidden/>
                <w:lang w:val="en-GB"/>
                <w:rPrChange w:author="Alba Colomer Padrosa" w:date="2020-12-02T09:22:00Z" w:id="1531">
                  <w:rPr>
                    <w:noProof/>
                    <w:webHidden/>
                    <w:lang w:val="en-GB"/>
                  </w:rPr>
                </w:rPrChange>
              </w:rPr>
              <w:delText>51</w:delText>
            </w:r>
          </w:del>
        </w:p>
        <w:p w:rsidRPr="005324D1" w:rsidR="00813205" w:rsidDel="005F281D" w:rsidRDefault="00813205" w14:paraId="7819E7F1" w14:textId="77777777">
          <w:pPr>
            <w:pStyle w:val="TOC2"/>
            <w:tabs>
              <w:tab w:val="right" w:leader="dot" w:pos="9016"/>
            </w:tabs>
            <w:rPr>
              <w:del w:author="Alba Colomer Padrosa" w:date="2020-12-02T09:01:00Z" w:id="1532"/>
              <w:rFonts w:eastAsiaTheme="minorEastAsia"/>
              <w:noProof/>
              <w:color w:val="auto"/>
              <w:szCs w:val="22"/>
              <w:lang w:eastAsia="es-ES"/>
              <w:rPrChange w:author="Alba Colomer Padrosa" w:date="2020-12-02T09:22:00Z" w:id="1533">
                <w:rPr>
                  <w:del w:author="Alba Colomer Padrosa" w:date="2020-12-02T09:01:00Z" w:id="1534"/>
                  <w:rFonts w:eastAsiaTheme="minorEastAsia"/>
                  <w:noProof/>
                  <w:color w:val="auto"/>
                  <w:szCs w:val="22"/>
                  <w:lang w:eastAsia="es-ES"/>
                </w:rPr>
              </w:rPrChange>
            </w:rPr>
          </w:pPr>
          <w:del w:author="Alba Colomer Padrosa" w:date="2020-12-02T09:01:00Z" w:id="1535">
            <w:r w:rsidRPr="005324D1" w:rsidDel="005F281D">
              <w:rPr>
                <w:rFonts w:eastAsiaTheme="majorEastAsia"/>
                <w:noProof/>
                <w:rPrChange w:author="Alba Colomer Padrosa" w:date="2020-12-02T09:22:00Z" w:id="1536">
                  <w:rPr>
                    <w:rStyle w:val="Hyperlink"/>
                    <w:rFonts w:ascii="Times New Roman" w:hAnsi="Times New Roman" w:eastAsiaTheme="majorEastAsia"/>
                  </w:rPr>
                </w:rPrChange>
              </w:rPr>
              <w:delText>3.5 Conflict of interests - declaration by the CA</w:delText>
            </w:r>
            <w:r w:rsidRPr="005324D1" w:rsidDel="005F281D">
              <w:rPr>
                <w:noProof/>
                <w:webHidden/>
                <w:rPrChange w:author="Alba Colomer Padrosa" w:date="2020-12-02T09:22:00Z" w:id="1537">
                  <w:rPr>
                    <w:noProof/>
                    <w:webHidden/>
                  </w:rPr>
                </w:rPrChange>
              </w:rPr>
              <w:tab/>
            </w:r>
            <w:r w:rsidRPr="005324D1" w:rsidDel="005F281D">
              <w:rPr>
                <w:noProof/>
                <w:webHidden/>
                <w:rPrChange w:author="Alba Colomer Padrosa" w:date="2020-12-02T09:22:00Z" w:id="1537">
                  <w:rPr>
                    <w:noProof/>
                    <w:webHidden/>
                  </w:rPr>
                </w:rPrChange>
              </w:rPr>
              <w:delText>51</w:delText>
            </w:r>
          </w:del>
        </w:p>
        <w:p w:rsidRPr="005324D1" w:rsidR="00813205" w:rsidDel="005F281D" w:rsidRDefault="00813205" w14:paraId="14E3F2CD" w14:textId="77777777">
          <w:pPr>
            <w:pStyle w:val="TOC3"/>
            <w:rPr>
              <w:del w:author="Alba Colomer Padrosa" w:date="2020-12-02T09:01:00Z" w:id="1538"/>
              <w:noProof/>
              <w:lang w:val="en-GB" w:eastAsia="es-ES"/>
              <w:rPrChange w:author="Alba Colomer Padrosa" w:date="2020-12-02T09:22:00Z" w:id="1539">
                <w:rPr>
                  <w:del w:author="Alba Colomer Padrosa" w:date="2020-12-02T09:01:00Z" w:id="1540"/>
                  <w:noProof/>
                  <w:lang w:val="en-GB" w:eastAsia="es-ES"/>
                </w:rPr>
              </w:rPrChange>
            </w:rPr>
          </w:pPr>
          <w:del w:author="Alba Colomer Padrosa" w:date="2020-12-02T09:01:00Z" w:id="1541">
            <w:r w:rsidRPr="005324D1" w:rsidDel="005F281D">
              <w:rPr>
                <w:noProof/>
                <w:lang w:val="en-GB"/>
                <w:rPrChange w:author="Alba Colomer Padrosa" w:date="2020-12-02T09:22:00Z" w:id="1542">
                  <w:rPr>
                    <w:rStyle w:val="Hyperlink"/>
                    <w:rFonts w:ascii="Times New Roman" w:hAnsi="Times New Roman"/>
                    <w:lang w:val="en-GB"/>
                  </w:rPr>
                </w:rPrChange>
              </w:rPr>
              <w:delText>3.5.1 Types of conflict</w:delText>
            </w:r>
            <w:r w:rsidRPr="005324D1" w:rsidDel="005F281D">
              <w:rPr>
                <w:noProof/>
                <w:webHidden/>
                <w:lang w:val="en-GB"/>
                <w:rPrChange w:author="Alba Colomer Padrosa" w:date="2020-12-02T09:22:00Z" w:id="1543">
                  <w:rPr>
                    <w:noProof/>
                    <w:webHidden/>
                    <w:lang w:val="en-GB"/>
                  </w:rPr>
                </w:rPrChange>
              </w:rPr>
              <w:tab/>
            </w:r>
            <w:r w:rsidRPr="005324D1" w:rsidDel="005F281D">
              <w:rPr>
                <w:noProof/>
                <w:webHidden/>
                <w:lang w:val="en-GB"/>
                <w:rPrChange w:author="Alba Colomer Padrosa" w:date="2020-12-02T09:22:00Z" w:id="1543">
                  <w:rPr>
                    <w:noProof/>
                    <w:webHidden/>
                    <w:lang w:val="en-GB"/>
                  </w:rPr>
                </w:rPrChange>
              </w:rPr>
              <w:delText>51</w:delText>
            </w:r>
          </w:del>
        </w:p>
        <w:p w:rsidRPr="005324D1" w:rsidR="00813205" w:rsidDel="005F281D" w:rsidRDefault="00813205" w14:paraId="07E66BD5" w14:textId="77777777">
          <w:pPr>
            <w:pStyle w:val="TOC3"/>
            <w:rPr>
              <w:del w:author="Alba Colomer Padrosa" w:date="2020-12-02T09:01:00Z" w:id="1544"/>
              <w:noProof/>
              <w:lang w:val="en-GB" w:eastAsia="es-ES"/>
              <w:rPrChange w:author="Alba Colomer Padrosa" w:date="2020-12-02T09:22:00Z" w:id="1545">
                <w:rPr>
                  <w:del w:author="Alba Colomer Padrosa" w:date="2020-12-02T09:01:00Z" w:id="1546"/>
                  <w:noProof/>
                  <w:lang w:val="en-GB" w:eastAsia="es-ES"/>
                </w:rPr>
              </w:rPrChange>
            </w:rPr>
          </w:pPr>
          <w:del w:author="Alba Colomer Padrosa" w:date="2020-12-02T09:01:00Z" w:id="1547">
            <w:r w:rsidRPr="005324D1" w:rsidDel="005F281D">
              <w:rPr>
                <w:noProof/>
                <w:lang w:val="en-GB"/>
                <w:rPrChange w:author="Alba Colomer Padrosa" w:date="2020-12-02T09:22:00Z" w:id="1548">
                  <w:rPr>
                    <w:rStyle w:val="Hyperlink"/>
                    <w:rFonts w:ascii="Times New Roman" w:hAnsi="Times New Roman"/>
                    <w:lang w:val="en-GB"/>
                  </w:rPr>
                </w:rPrChange>
              </w:rPr>
              <w:delText>3.5.2 References</w:delText>
            </w:r>
            <w:r w:rsidRPr="005324D1" w:rsidDel="005F281D">
              <w:rPr>
                <w:noProof/>
                <w:webHidden/>
                <w:lang w:val="en-GB"/>
                <w:rPrChange w:author="Alba Colomer Padrosa" w:date="2020-12-02T09:22:00Z" w:id="1549">
                  <w:rPr>
                    <w:noProof/>
                    <w:webHidden/>
                    <w:lang w:val="en-GB"/>
                  </w:rPr>
                </w:rPrChange>
              </w:rPr>
              <w:tab/>
            </w:r>
            <w:r w:rsidRPr="005324D1" w:rsidDel="005F281D">
              <w:rPr>
                <w:noProof/>
                <w:webHidden/>
                <w:lang w:val="en-GB"/>
                <w:rPrChange w:author="Alba Colomer Padrosa" w:date="2020-12-02T09:22:00Z" w:id="1549">
                  <w:rPr>
                    <w:noProof/>
                    <w:webHidden/>
                    <w:lang w:val="en-GB"/>
                  </w:rPr>
                </w:rPrChange>
              </w:rPr>
              <w:delText>52</w:delText>
            </w:r>
          </w:del>
        </w:p>
        <w:p w:rsidRPr="005324D1" w:rsidR="00813205" w:rsidDel="005F281D" w:rsidRDefault="00813205" w14:paraId="2DC37730" w14:textId="77777777">
          <w:pPr>
            <w:pStyle w:val="TOC3"/>
            <w:rPr>
              <w:del w:author="Alba Colomer Padrosa" w:date="2020-12-02T09:01:00Z" w:id="1550"/>
              <w:noProof/>
              <w:lang w:val="en-GB" w:eastAsia="es-ES"/>
              <w:rPrChange w:author="Alba Colomer Padrosa" w:date="2020-12-02T09:22:00Z" w:id="1551">
                <w:rPr>
                  <w:del w:author="Alba Colomer Padrosa" w:date="2020-12-02T09:01:00Z" w:id="1552"/>
                  <w:noProof/>
                  <w:lang w:val="en-GB" w:eastAsia="es-ES"/>
                </w:rPr>
              </w:rPrChange>
            </w:rPr>
          </w:pPr>
          <w:del w:author="Alba Colomer Padrosa" w:date="2020-12-02T09:01:00Z" w:id="1553">
            <w:r w:rsidRPr="005324D1" w:rsidDel="005F281D">
              <w:rPr>
                <w:noProof/>
                <w:lang w:val="en-GB"/>
                <w:rPrChange w:author="Alba Colomer Padrosa" w:date="2020-12-02T09:22:00Z" w:id="1554">
                  <w:rPr>
                    <w:rStyle w:val="Hyperlink"/>
                    <w:rFonts w:ascii="Times New Roman" w:hAnsi="Times New Roman"/>
                    <w:lang w:val="en-GB"/>
                  </w:rPr>
                </w:rPrChange>
              </w:rPr>
              <w:delText>3.5.3 Technical design</w:delText>
            </w:r>
            <w:r w:rsidRPr="005324D1" w:rsidDel="005F281D">
              <w:rPr>
                <w:noProof/>
                <w:webHidden/>
                <w:lang w:val="en-GB"/>
                <w:rPrChange w:author="Alba Colomer Padrosa" w:date="2020-12-02T09:22:00Z" w:id="1555">
                  <w:rPr>
                    <w:noProof/>
                    <w:webHidden/>
                    <w:lang w:val="en-GB"/>
                  </w:rPr>
                </w:rPrChange>
              </w:rPr>
              <w:tab/>
            </w:r>
            <w:r w:rsidRPr="005324D1" w:rsidDel="005F281D">
              <w:rPr>
                <w:noProof/>
                <w:webHidden/>
                <w:lang w:val="en-GB"/>
                <w:rPrChange w:author="Alba Colomer Padrosa" w:date="2020-12-02T09:22:00Z" w:id="1555">
                  <w:rPr>
                    <w:noProof/>
                    <w:webHidden/>
                    <w:lang w:val="en-GB"/>
                  </w:rPr>
                </w:rPrChange>
              </w:rPr>
              <w:delText>52</w:delText>
            </w:r>
          </w:del>
        </w:p>
        <w:p w:rsidRPr="009747E7" w:rsidR="00745673" w:rsidP="00A615DB" w:rsidRDefault="00DB6239" w14:paraId="70DF9E56" w14:textId="5763006A">
          <w:pPr>
            <w:pStyle w:val="TOC1"/>
          </w:pPr>
          <w:r w:rsidRPr="005324D1">
            <w:rPr>
              <w:bCs/>
              <w:rPrChange w:author="Alba Colomer Padrosa" w:date="2020-12-02T09:22:00Z" w:id="1556">
                <w:rPr>
                  <w:bCs/>
                </w:rPr>
              </w:rPrChange>
            </w:rPr>
            <w:fldChar w:fldCharType="end"/>
          </w:r>
        </w:p>
      </w:sdtContent>
    </w:sdt>
    <w:bookmarkStart w:name="_GoBack" w:displacedByCustomXml="next" w:id="1557"/>
    <w:bookmarkEnd w:displacedByCustomXml="next" w:id="1557"/>
    <w:p w:rsidRPr="009747E7" w:rsidR="00DB6239" w:rsidP="00DB6239" w:rsidRDefault="00DB6239" w14:paraId="464409D1" w14:textId="77777777">
      <w:pPr>
        <w:rPr>
          <w:rFonts w:ascii="Times New Roman" w:hAnsi="Times New Roman" w:cs="Times New Roman"/>
          <w:b/>
          <w:color w:val="00539B"/>
          <w:lang w:val="en-GB"/>
        </w:rPr>
      </w:pPr>
      <w:bookmarkStart w:name="_Toc448317081" w:id="1558"/>
      <w:bookmarkStart w:name="_Toc443601076" w:id="1559"/>
      <w:bookmarkEnd w:id="1558"/>
      <w:r w:rsidRPr="009747E7">
        <w:rPr>
          <w:rFonts w:ascii="Times New Roman" w:hAnsi="Times New Roman" w:cs="Times New Roman"/>
          <w:b/>
          <w:color w:val="00539B"/>
          <w:lang w:val="en-GB"/>
        </w:rPr>
        <w:t>LIST OF FIGURES</w:t>
      </w:r>
    </w:p>
    <w:p w:rsidR="005324D1" w:rsidRDefault="002A0A05" w14:paraId="2F543CF0" w14:textId="77777777">
      <w:pPr>
        <w:pStyle w:val="TableofFigures"/>
        <w:tabs>
          <w:tab w:val="right" w:leader="dot" w:pos="9016"/>
        </w:tabs>
        <w:rPr>
          <w:ins w:author="Alba Colomer Padrosa" w:date="2020-12-02T09:21:00Z" w:id="1560"/>
          <w:rFonts w:asciiTheme="minorHAnsi" w:hAnsiTheme="minorHAnsi" w:eastAsiaTheme="minorEastAsia"/>
          <w:noProof/>
          <w:color w:val="auto"/>
          <w:sz w:val="22"/>
          <w:lang w:val="es-ES" w:eastAsia="es-ES"/>
        </w:rPr>
      </w:pPr>
      <w:r w:rsidRPr="3050268B">
        <w:rPr>
          <w:rFonts w:cs="Times New Roman"/>
          <w:b w:val="1"/>
          <w:bCs w:val="1"/>
          <w:color w:val="00539B"/>
        </w:rPr>
        <w:fldChar w:fldCharType="begin"/>
      </w:r>
      <w:r w:rsidRPr="3050268B">
        <w:rPr>
          <w:rFonts w:cs="Times New Roman"/>
          <w:b w:val="1"/>
          <w:bCs w:val="1"/>
          <w:color w:val="00539B"/>
        </w:rPr>
        <w:instrText xml:space="preserve"> TOC \h \z \c "Figure" </w:instrText>
      </w:r>
      <w:r w:rsidRPr="3050268B">
        <w:rPr>
          <w:rFonts w:cs="Times New Roman"/>
          <w:b w:val="1"/>
          <w:bCs w:val="1"/>
          <w:color w:val="00539B"/>
        </w:rPr>
        <w:fldChar w:fldCharType="separate"/>
      </w:r>
      <w:ins w:author="Alba Colomer Padrosa" w:date="2020-12-02T09:21:00Z" w:id="2107215060">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"_Toc57793330"</w:instrText>
        </w:r>
        <w:r w:rsidRPr="3050268B">
          <w:rPr>
            <w:rStyle w:val="Hyperlink"/>
            <w:noProof/>
          </w:rPr>
          <w:instrText xml:space="preserve"> </w:instrText>
        </w:r>
        <w:r w:rsidRPr="00C3782A" w:rsidR="005324D1">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1 - BPMN for a general restricted procedure</w:t>
        </w:r>
        <w:r w:rsidR="005324D1">
          <w:rPr>
            <w:noProof/>
            <w:webHidden/>
          </w:rPr>
          <w:tab/>
        </w:r>
        <w:r w:rsidRPr="3050268B">
          <w:rPr>
            <w:noProof/>
          </w:rPr>
          <w:fldChar w:fldCharType="begin"/>
        </w:r>
        <w:r w:rsidRPr="3050268B">
          <w:rPr>
            <w:noProof/>
          </w:rPr>
          <w:instrText xml:space="preserve"> PAGEREF _Toc57793330 \h </w:instrText>
        </w:r>
        <w:r w:rsidR="005324D1">
          <w:rPr>
            <w:noProof/>
            <w:webHidden/>
          </w:rPr>
        </w:r>
      </w:ins>
      <w:r w:rsidR="005324D1">
        <w:rPr>
          <w:noProof/>
          <w:webHidden/>
        </w:rPr>
        <w:fldChar w:fldCharType="separate"/>
      </w:r>
      <w:ins w:author="Alba Colomer Padrosa" w:date="2020-12-02T09:21:00Z" w:id="1107725205">
        <w:r w:rsidRPr="3050268B" w:rsidR="3050268B">
          <w:rPr>
            <w:noProof/>
          </w:rPr>
          <w:t>8</w:t>
        </w:r>
        <w:r w:rsidRPr="3050268B">
          <w:rPr>
            <w:noProof/>
          </w:rPr>
          <w:fldChar w:fldCharType="end"/>
        </w:r>
        <w:r w:rsidRPr="3050268B">
          <w:rPr>
            <w:rStyle w:val="Hyperlink"/>
            <w:noProof/>
          </w:rPr>
          <w:fldChar w:fldCharType="end"/>
        </w:r>
      </w:ins>
    </w:p>
    <w:p w:rsidR="005324D1" w:rsidRDefault="005324D1" w14:paraId="4DB29A41" w14:textId="77777777">
      <w:pPr>
        <w:pStyle w:val="TableofFigures"/>
        <w:tabs>
          <w:tab w:val="right" w:leader="dot" w:pos="9016"/>
        </w:tabs>
        <w:rPr>
          <w:ins w:author="Alba Colomer Padrosa" w:date="2020-12-02T09:21:00Z" w:id="1565"/>
          <w:rFonts w:asciiTheme="minorHAnsi" w:hAnsiTheme="minorHAnsi" w:eastAsiaTheme="minorEastAsia"/>
          <w:noProof/>
          <w:color w:val="auto"/>
          <w:sz w:val="22"/>
          <w:lang w:val="es-ES" w:eastAsia="es-ES"/>
        </w:rPr>
      </w:pPr>
      <w:ins w:author="Alba Colomer Padrosa" w:date="2020-12-02T09:21:00Z" w:id="215364380">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"_Toc57793331"</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2 - State-chart diagram for a restricted procedure</w:t>
        </w:r>
        <w:r>
          <w:rPr>
            <w:noProof/>
            <w:webHidden/>
          </w:rPr>
          <w:tab/>
        </w:r>
        <w:r w:rsidRPr="3050268B">
          <w:rPr>
            <w:noProof/>
          </w:rPr>
          <w:fldChar w:fldCharType="begin"/>
        </w:r>
        <w:r w:rsidRPr="3050268B">
          <w:rPr>
            <w:noProof/>
          </w:rPr>
          <w:instrText xml:space="preserve"> PAGEREF _Toc57793331 \h </w:instrText>
        </w:r>
        <w:r>
          <w:rPr>
            <w:noProof/>
            <w:webHidden/>
          </w:rPr>
        </w:r>
      </w:ins>
      <w:r>
        <w:rPr>
          <w:noProof/>
          <w:webHidden/>
        </w:rPr>
        <w:fldChar w:fldCharType="separate"/>
      </w:r>
      <w:ins w:author="Alba Colomer Padrosa" w:date="2020-12-02T09:21:00Z" w:id="54415815">
        <w:r w:rsidRPr="3050268B" w:rsidR="3050268B">
          <w:rPr>
            <w:noProof/>
          </w:rPr>
          <w:t>9</w:t>
        </w:r>
        <w:r w:rsidRPr="3050268B">
          <w:rPr>
            <w:noProof/>
          </w:rPr>
          <w:fldChar w:fldCharType="end"/>
        </w:r>
        <w:r w:rsidRPr="3050268B">
          <w:rPr>
            <w:rStyle w:val="Hyperlink"/>
            <w:noProof/>
          </w:rPr>
          <w:fldChar w:fldCharType="end"/>
        </w:r>
      </w:ins>
    </w:p>
    <w:p w:rsidR="005324D1" w:rsidRDefault="005324D1" w14:paraId="57D48C00" w14:textId="77777777">
      <w:pPr>
        <w:pStyle w:val="TableofFigures"/>
        <w:tabs>
          <w:tab w:val="right" w:leader="dot" w:pos="9016"/>
        </w:tabs>
        <w:rPr>
          <w:ins w:author="Alba Colomer Padrosa" w:date="2020-12-02T09:21:00Z" w:id="1568"/>
          <w:rFonts w:asciiTheme="minorHAnsi" w:hAnsiTheme="minorHAnsi" w:eastAsiaTheme="minorEastAsia"/>
          <w:noProof/>
          <w:color w:val="auto"/>
          <w:sz w:val="22"/>
          <w:lang w:val="es-ES" w:eastAsia="es-ES"/>
        </w:rPr>
      </w:pPr>
      <w:ins w:author="Alba Colomer Padrosa" w:date="2020-12-02T09:21:00Z" w:id="77920689">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"_Toc57793332"</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 – Code for expression of interest submitted by an EO</w:t>
        </w:r>
        <w:r>
          <w:rPr>
            <w:noProof/>
            <w:webHidden/>
          </w:rPr>
          <w:tab/>
        </w:r>
        <w:r w:rsidRPr="3050268B">
          <w:rPr>
            <w:noProof/>
          </w:rPr>
          <w:fldChar w:fldCharType="begin"/>
        </w:r>
        <w:r w:rsidRPr="3050268B">
          <w:rPr>
            <w:noProof/>
          </w:rPr>
          <w:instrText xml:space="preserve"> PAGEREF _Toc57793332 \h </w:instrText>
        </w:r>
        <w:r>
          <w:rPr>
            <w:noProof/>
            <w:webHidden/>
          </w:rPr>
        </w:r>
      </w:ins>
      <w:r>
        <w:rPr>
          <w:noProof/>
          <w:webHidden/>
        </w:rPr>
        <w:fldChar w:fldCharType="separate"/>
      </w:r>
      <w:ins w:author="Alba Colomer Padrosa" w:date="2020-12-02T09:21:00Z" w:id="1308211160">
        <w:r w:rsidRPr="3050268B" w:rsidR="3050268B">
          <w:rPr>
            <w:noProof/>
          </w:rPr>
          <w:t>12</w:t>
        </w:r>
        <w:r w:rsidRPr="3050268B">
          <w:rPr>
            <w:noProof/>
          </w:rPr>
          <w:fldChar w:fldCharType="end"/>
        </w:r>
        <w:r w:rsidRPr="3050268B">
          <w:rPr>
            <w:rStyle w:val="Hyperlink"/>
            <w:noProof/>
          </w:rPr>
          <w:fldChar w:fldCharType="end"/>
        </w:r>
      </w:ins>
    </w:p>
    <w:p w:rsidR="005324D1" w:rsidRDefault="005324D1" w14:paraId="100BB46B" w14:textId="77777777">
      <w:pPr>
        <w:pStyle w:val="TableofFigures"/>
        <w:tabs>
          <w:tab w:val="right" w:leader="dot" w:pos="9016"/>
        </w:tabs>
        <w:rPr>
          <w:ins w:author="Alba Colomer Padrosa" w:date="2020-12-02T09:21:00Z" w:id="1571"/>
          <w:rFonts w:asciiTheme="minorHAnsi" w:hAnsiTheme="minorHAnsi" w:eastAsiaTheme="minorEastAsia"/>
          <w:noProof/>
          <w:color w:val="auto"/>
          <w:sz w:val="22"/>
          <w:lang w:val="es-ES" w:eastAsia="es-ES"/>
        </w:rPr>
      </w:pPr>
      <w:ins w:author="Alba Colomer Padrosa" w:date="2020-12-02T09:21:00Z" w:id="31667135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"_Toc57793333"</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4 - State-chart diagram for a ‘submission’ object</w:t>
        </w:r>
        <w:r>
          <w:rPr>
            <w:noProof/>
            <w:webHidden/>
          </w:rPr>
          <w:tab/>
        </w:r>
        <w:r w:rsidRPr="3050268B">
          <w:rPr>
            <w:noProof/>
          </w:rPr>
          <w:fldChar w:fldCharType="begin"/>
        </w:r>
        <w:r w:rsidRPr="3050268B">
          <w:rPr>
            <w:noProof/>
          </w:rPr>
          <w:instrText xml:space="preserve"> PAGEREF _Toc57793333 \h </w:instrText>
        </w:r>
        <w:r>
          <w:rPr>
            <w:noProof/>
            <w:webHidden/>
          </w:rPr>
        </w:r>
      </w:ins>
      <w:r>
        <w:rPr>
          <w:noProof/>
          <w:webHidden/>
        </w:rPr>
        <w:fldChar w:fldCharType="separate"/>
      </w:r>
      <w:ins w:author="Alba Colomer Padrosa" w:date="2020-12-02T09:21:00Z" w:id="1508884992">
        <w:r w:rsidRPr="3050268B" w:rsidR="3050268B">
          <w:rPr>
            <w:noProof/>
          </w:rPr>
          <w:t>12</w:t>
        </w:r>
        <w:r w:rsidRPr="3050268B">
          <w:rPr>
            <w:noProof/>
          </w:rPr>
          <w:fldChar w:fldCharType="end"/>
        </w:r>
        <w:r w:rsidRPr="3050268B">
          <w:rPr>
            <w:rStyle w:val="Hyperlink"/>
            <w:noProof/>
          </w:rPr>
          <w:fldChar w:fldCharType="end"/>
        </w:r>
      </w:ins>
    </w:p>
    <w:p w:rsidR="005324D1" w:rsidRDefault="005324D1" w14:paraId="2C152D3C" w14:textId="77777777">
      <w:pPr>
        <w:pStyle w:val="TableofFigures"/>
        <w:tabs>
          <w:tab w:val="right" w:leader="dot" w:pos="9016"/>
        </w:tabs>
        <w:rPr>
          <w:ins w:author="Alba Colomer Padrosa" w:date="2020-12-02T09:21:00Z" w:id="1574"/>
          <w:rFonts w:asciiTheme="minorHAnsi" w:hAnsiTheme="minorHAnsi" w:eastAsiaTheme="minorEastAsia"/>
          <w:noProof/>
          <w:color w:val="auto"/>
          <w:sz w:val="22"/>
          <w:lang w:val="es-ES" w:eastAsia="es-ES"/>
        </w:rPr>
      </w:pPr>
      <w:ins w:author="Alba Colomer Padrosa" w:date="2020-12-02T09:21:00Z" w:id="1450541774">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"_Toc57793334"</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 – Code for qualification</w:t>
        </w:r>
        <w:r>
          <w:rPr>
            <w:noProof/>
            <w:webHidden/>
          </w:rPr>
          <w:tab/>
        </w:r>
        <w:r w:rsidRPr="3050268B">
          <w:rPr>
            <w:noProof/>
          </w:rPr>
          <w:fldChar w:fldCharType="begin"/>
        </w:r>
        <w:r w:rsidRPr="3050268B">
          <w:rPr>
            <w:noProof/>
          </w:rPr>
          <w:instrText xml:space="preserve"> PAGEREF _Toc57793334 \h </w:instrText>
        </w:r>
        <w:r>
          <w:rPr>
            <w:noProof/>
            <w:webHidden/>
          </w:rPr>
        </w:r>
      </w:ins>
      <w:r>
        <w:rPr>
          <w:noProof/>
          <w:webHidden/>
        </w:rPr>
        <w:fldChar w:fldCharType="separate"/>
      </w:r>
      <w:ins w:author="Alba Colomer Padrosa" w:date="2020-12-02T09:21:00Z" w:id="1470926435">
        <w:r w:rsidRPr="3050268B" w:rsidR="3050268B">
          <w:rPr>
            <w:noProof/>
          </w:rPr>
          <w:t>14</w:t>
        </w:r>
        <w:r w:rsidRPr="3050268B">
          <w:rPr>
            <w:noProof/>
          </w:rPr>
          <w:fldChar w:fldCharType="end"/>
        </w:r>
        <w:r w:rsidRPr="3050268B">
          <w:rPr>
            <w:rStyle w:val="Hyperlink"/>
            <w:noProof/>
          </w:rPr>
          <w:fldChar w:fldCharType="end"/>
        </w:r>
      </w:ins>
    </w:p>
    <w:p w:rsidR="005324D1" w:rsidRDefault="005324D1" w14:paraId="437531C3" w14:textId="77777777">
      <w:pPr>
        <w:pStyle w:val="TableofFigures"/>
        <w:tabs>
          <w:tab w:val="right" w:leader="dot" w:pos="9016"/>
        </w:tabs>
        <w:rPr>
          <w:ins w:author="Alba Colomer Padrosa" w:date="2020-12-02T09:21:00Z" w:id="1577"/>
          <w:rFonts w:asciiTheme="minorHAnsi" w:hAnsiTheme="minorHAnsi" w:eastAsiaTheme="minorEastAsia"/>
          <w:noProof/>
          <w:color w:val="auto"/>
          <w:sz w:val="22"/>
          <w:lang w:val="es-ES" w:eastAsia="es-ES"/>
        </w:rPr>
      </w:pPr>
      <w:ins w:author="Alba Colomer Padrosa" w:date="2020-12-02T09:21:00Z" w:id="1943479895">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"_Toc57793335"</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6 - State-chart diagram for a ‘qualification’ object</w:t>
        </w:r>
        <w:r>
          <w:rPr>
            <w:noProof/>
            <w:webHidden/>
          </w:rPr>
          <w:tab/>
        </w:r>
        <w:r w:rsidRPr="3050268B">
          <w:rPr>
            <w:noProof/>
          </w:rPr>
          <w:fldChar w:fldCharType="begin"/>
        </w:r>
        <w:r w:rsidRPr="3050268B">
          <w:rPr>
            <w:noProof/>
          </w:rPr>
          <w:instrText xml:space="preserve"> PAGEREF _Toc57793335 \h </w:instrText>
        </w:r>
        <w:r>
          <w:rPr>
            <w:noProof/>
            <w:webHidden/>
          </w:rPr>
        </w:r>
      </w:ins>
      <w:r>
        <w:rPr>
          <w:noProof/>
          <w:webHidden/>
        </w:rPr>
        <w:fldChar w:fldCharType="separate"/>
      </w:r>
      <w:ins w:author="Alba Colomer Padrosa" w:date="2020-12-02T09:21:00Z" w:id="605303766">
        <w:r w:rsidRPr="3050268B" w:rsidR="3050268B">
          <w:rPr>
            <w:noProof/>
          </w:rPr>
          <w:t>14</w:t>
        </w:r>
        <w:r w:rsidRPr="3050268B">
          <w:rPr>
            <w:noProof/>
          </w:rPr>
          <w:fldChar w:fldCharType="end"/>
        </w:r>
        <w:r w:rsidRPr="3050268B">
          <w:rPr>
            <w:rStyle w:val="Hyperlink"/>
            <w:noProof/>
          </w:rPr>
          <w:fldChar w:fldCharType="end"/>
        </w:r>
      </w:ins>
    </w:p>
    <w:p w:rsidR="005324D1" w:rsidRDefault="005324D1" w14:paraId="0202CCF3" w14:textId="77777777">
      <w:pPr>
        <w:pStyle w:val="TableofFigures"/>
        <w:tabs>
          <w:tab w:val="right" w:leader="dot" w:pos="9016"/>
        </w:tabs>
        <w:rPr>
          <w:ins w:author="Alba Colomer Padrosa" w:date="2020-12-02T09:21:00Z" w:id="1580"/>
          <w:rFonts w:asciiTheme="minorHAnsi" w:hAnsiTheme="minorHAnsi" w:eastAsiaTheme="minorEastAsia"/>
          <w:noProof/>
          <w:color w:val="auto"/>
          <w:sz w:val="22"/>
          <w:lang w:val="es-ES" w:eastAsia="es-ES"/>
        </w:rPr>
      </w:pPr>
      <w:ins w:author="Alba Colomer Padrosa" w:date="2020-12-02T09:21:00Z" w:id="28096112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"_Toc57793336"</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7 – Code for invitations</w:t>
        </w:r>
        <w:r>
          <w:rPr>
            <w:noProof/>
            <w:webHidden/>
          </w:rPr>
          <w:tab/>
        </w:r>
        <w:r w:rsidRPr="3050268B">
          <w:rPr>
            <w:noProof/>
          </w:rPr>
          <w:fldChar w:fldCharType="begin"/>
        </w:r>
        <w:r w:rsidRPr="3050268B">
          <w:rPr>
            <w:noProof/>
          </w:rPr>
          <w:instrText xml:space="preserve"> PAGEREF _Toc57793336 \h </w:instrText>
        </w:r>
        <w:r>
          <w:rPr>
            <w:noProof/>
            <w:webHidden/>
          </w:rPr>
        </w:r>
      </w:ins>
      <w:r>
        <w:rPr>
          <w:noProof/>
          <w:webHidden/>
        </w:rPr>
        <w:fldChar w:fldCharType="separate"/>
      </w:r>
      <w:ins w:author="Alba Colomer Padrosa" w:date="2020-12-02T09:21:00Z" w:id="396125733">
        <w:r w:rsidRPr="3050268B" w:rsidR="3050268B">
          <w:rPr>
            <w:noProof/>
          </w:rPr>
          <w:t>16</w:t>
        </w:r>
        <w:r w:rsidRPr="3050268B">
          <w:rPr>
            <w:noProof/>
          </w:rPr>
          <w:fldChar w:fldCharType="end"/>
        </w:r>
        <w:r w:rsidRPr="3050268B">
          <w:rPr>
            <w:rStyle w:val="Hyperlink"/>
            <w:noProof/>
          </w:rPr>
          <w:fldChar w:fldCharType="end"/>
        </w:r>
      </w:ins>
    </w:p>
    <w:p w:rsidR="005324D1" w:rsidRDefault="005324D1" w14:paraId="407D4837" w14:textId="77777777">
      <w:pPr>
        <w:pStyle w:val="TableofFigures"/>
        <w:tabs>
          <w:tab w:val="right" w:leader="dot" w:pos="9016"/>
        </w:tabs>
        <w:rPr>
          <w:ins w:author="Alba Colomer Padrosa" w:date="2020-12-02T09:21:00Z" w:id="1583"/>
          <w:rFonts w:asciiTheme="minorHAnsi" w:hAnsiTheme="minorHAnsi" w:eastAsiaTheme="minorEastAsia"/>
          <w:noProof/>
          <w:color w:val="auto"/>
          <w:sz w:val="22"/>
          <w:lang w:val="es-ES" w:eastAsia="es-ES"/>
        </w:rPr>
      </w:pPr>
      <w:ins w:author="Alba Colomer Padrosa" w:date="2020-12-02T09:21:00Z" w:id="2036263704">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"_Toc57793337"</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8 – Code for tender criteria</w:t>
        </w:r>
        <w:r>
          <w:rPr>
            <w:noProof/>
            <w:webHidden/>
          </w:rPr>
          <w:tab/>
        </w:r>
        <w:r w:rsidRPr="3050268B">
          <w:rPr>
            <w:noProof/>
          </w:rPr>
          <w:fldChar w:fldCharType="begin"/>
        </w:r>
        <w:r w:rsidRPr="3050268B">
          <w:rPr>
            <w:noProof/>
          </w:rPr>
          <w:instrText xml:space="preserve"> PAGEREF _Toc57793337 \h </w:instrText>
        </w:r>
        <w:r>
          <w:rPr>
            <w:noProof/>
            <w:webHidden/>
          </w:rPr>
        </w:r>
      </w:ins>
      <w:r>
        <w:rPr>
          <w:noProof/>
          <w:webHidden/>
        </w:rPr>
        <w:fldChar w:fldCharType="separate"/>
      </w:r>
      <w:ins w:author="Alba Colomer Padrosa" w:date="2020-12-02T09:21:00Z" w:id="1127720219">
        <w:r w:rsidRPr="3050268B" w:rsidR="3050268B">
          <w:rPr>
            <w:noProof/>
          </w:rPr>
          <w:t>18</w:t>
        </w:r>
        <w:r w:rsidRPr="3050268B">
          <w:rPr>
            <w:noProof/>
          </w:rPr>
          <w:fldChar w:fldCharType="end"/>
        </w:r>
        <w:r w:rsidRPr="3050268B">
          <w:rPr>
            <w:rStyle w:val="Hyperlink"/>
            <w:noProof/>
          </w:rPr>
          <w:fldChar w:fldCharType="end"/>
        </w:r>
      </w:ins>
    </w:p>
    <w:p w:rsidR="005324D1" w:rsidRDefault="005324D1" w14:paraId="214839D4" w14:textId="77777777">
      <w:pPr>
        <w:pStyle w:val="TableofFigures"/>
        <w:tabs>
          <w:tab w:val="right" w:leader="dot" w:pos="9016"/>
        </w:tabs>
        <w:rPr>
          <w:ins w:author="Alba Colomer Padrosa" w:date="2020-12-02T09:21:00Z" w:id="1586"/>
          <w:rFonts w:asciiTheme="minorHAnsi" w:hAnsiTheme="minorHAnsi" w:eastAsiaTheme="minorEastAsia"/>
          <w:noProof/>
          <w:color w:val="auto"/>
          <w:sz w:val="22"/>
          <w:lang w:val="es-ES" w:eastAsia="es-ES"/>
        </w:rPr>
      </w:pPr>
      <w:ins w:author="Alba Colomer Padrosa" w:date="2020-12-02T09:21:00Z" w:id="169422311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"_Toc57793338"</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9 – Code for tender conversions</w:t>
        </w:r>
        <w:r>
          <w:rPr>
            <w:noProof/>
            <w:webHidden/>
          </w:rPr>
          <w:tab/>
        </w:r>
        <w:r w:rsidRPr="3050268B">
          <w:rPr>
            <w:noProof/>
          </w:rPr>
          <w:fldChar w:fldCharType="begin"/>
        </w:r>
        <w:r w:rsidRPr="3050268B">
          <w:rPr>
            <w:noProof/>
          </w:rPr>
          <w:instrText xml:space="preserve"> PAGEREF _Toc57793338 \h </w:instrText>
        </w:r>
        <w:r>
          <w:rPr>
            <w:noProof/>
            <w:webHidden/>
          </w:rPr>
        </w:r>
      </w:ins>
      <w:r>
        <w:rPr>
          <w:noProof/>
          <w:webHidden/>
        </w:rPr>
        <w:fldChar w:fldCharType="separate"/>
      </w:r>
      <w:ins w:author="Alba Colomer Padrosa" w:date="2020-12-02T09:21:00Z" w:id="336333783">
        <w:r w:rsidRPr="3050268B" w:rsidR="3050268B">
          <w:rPr>
            <w:noProof/>
          </w:rPr>
          <w:t>19</w:t>
        </w:r>
        <w:r w:rsidRPr="3050268B">
          <w:rPr>
            <w:noProof/>
          </w:rPr>
          <w:fldChar w:fldCharType="end"/>
        </w:r>
        <w:r w:rsidRPr="3050268B">
          <w:rPr>
            <w:rStyle w:val="Hyperlink"/>
            <w:noProof/>
          </w:rPr>
          <w:fldChar w:fldCharType="end"/>
        </w:r>
      </w:ins>
    </w:p>
    <w:p w:rsidR="005324D1" w:rsidRDefault="005324D1" w14:paraId="6ADF4E4F" w14:textId="77777777">
      <w:pPr>
        <w:pStyle w:val="TableofFigures"/>
        <w:tabs>
          <w:tab w:val="right" w:leader="dot" w:pos="9016"/>
        </w:tabs>
        <w:rPr>
          <w:ins w:author="Alba Colomer Padrosa" w:date="2020-12-02T09:21:00Z" w:id="1589"/>
          <w:rFonts w:asciiTheme="minorHAnsi" w:hAnsiTheme="minorHAnsi" w:eastAsiaTheme="minorEastAsia"/>
          <w:noProof/>
          <w:color w:val="auto"/>
          <w:sz w:val="22"/>
          <w:lang w:val="es-ES" w:eastAsia="es-ES"/>
        </w:rPr>
      </w:pPr>
      <w:ins w:author="Alba Colomer Padrosa" w:date="2020-12-02T09:21:00Z" w:id="752695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"_Toc57793339"</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10 – Code for limiting the number of candidates at tender level</w:t>
        </w:r>
        <w:r>
          <w:rPr>
            <w:noProof/>
            <w:webHidden/>
          </w:rPr>
          <w:tab/>
        </w:r>
        <w:r w:rsidRPr="3050268B">
          <w:rPr>
            <w:noProof/>
          </w:rPr>
          <w:fldChar w:fldCharType="begin"/>
        </w:r>
        <w:r w:rsidRPr="3050268B">
          <w:rPr>
            <w:noProof/>
          </w:rPr>
          <w:instrText xml:space="preserve"> PAGEREF _Toc57793339 \h </w:instrText>
        </w:r>
        <w:r>
          <w:rPr>
            <w:noProof/>
            <w:webHidden/>
          </w:rPr>
        </w:r>
      </w:ins>
      <w:r>
        <w:rPr>
          <w:noProof/>
          <w:webHidden/>
        </w:rPr>
        <w:fldChar w:fldCharType="separate"/>
      </w:r>
      <w:ins w:author="Alba Colomer Padrosa" w:date="2020-12-02T09:21:00Z" w:id="109275773">
        <w:r w:rsidRPr="3050268B" w:rsidR="3050268B">
          <w:rPr>
            <w:noProof/>
          </w:rPr>
          <w:t>19</w:t>
        </w:r>
        <w:r w:rsidRPr="3050268B">
          <w:rPr>
            <w:noProof/>
          </w:rPr>
          <w:fldChar w:fldCharType="end"/>
        </w:r>
        <w:r w:rsidRPr="3050268B">
          <w:rPr>
            <w:rStyle w:val="Hyperlink"/>
            <w:noProof/>
          </w:rPr>
          <w:fldChar w:fldCharType="end"/>
        </w:r>
      </w:ins>
    </w:p>
    <w:p w:rsidR="005324D1" w:rsidRDefault="005324D1" w14:paraId="13CC13CE" w14:textId="77777777">
      <w:pPr>
        <w:pStyle w:val="TableofFigures"/>
        <w:tabs>
          <w:tab w:val="right" w:leader="dot" w:pos="9016"/>
        </w:tabs>
        <w:rPr>
          <w:ins w:author="Alba Colomer Padrosa" w:date="2020-12-02T09:21:00Z" w:id="1592"/>
          <w:rFonts w:asciiTheme="minorHAnsi" w:hAnsiTheme="minorHAnsi" w:eastAsiaTheme="minorEastAsia"/>
          <w:noProof/>
          <w:color w:val="auto"/>
          <w:sz w:val="22"/>
          <w:lang w:val="es-ES" w:eastAsia="es-ES"/>
        </w:rPr>
      </w:pPr>
      <w:ins w:author="Alba Colomer Padrosa" w:date="2020-12-02T09:21:00Z" w:id="1521059929">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"_Toc57793340"</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11 – Code for limiting the number of candidates at lot level</w:t>
        </w:r>
        <w:r>
          <w:rPr>
            <w:noProof/>
            <w:webHidden/>
          </w:rPr>
          <w:tab/>
        </w:r>
        <w:r w:rsidRPr="3050268B">
          <w:rPr>
            <w:noProof/>
          </w:rPr>
          <w:fldChar w:fldCharType="begin"/>
        </w:r>
        <w:r w:rsidRPr="3050268B">
          <w:rPr>
            <w:noProof/>
          </w:rPr>
          <w:instrText xml:space="preserve"> PAGEREF _Toc57793340 \h </w:instrText>
        </w:r>
        <w:r>
          <w:rPr>
            <w:noProof/>
            <w:webHidden/>
          </w:rPr>
        </w:r>
      </w:ins>
      <w:r>
        <w:rPr>
          <w:noProof/>
          <w:webHidden/>
        </w:rPr>
        <w:fldChar w:fldCharType="separate"/>
      </w:r>
      <w:ins w:author="Alba Colomer Padrosa" w:date="2020-12-02T09:21:00Z" w:id="590742005">
        <w:r w:rsidRPr="3050268B" w:rsidR="3050268B">
          <w:rPr>
            <w:noProof/>
          </w:rPr>
          <w:t>20</w:t>
        </w:r>
        <w:r w:rsidRPr="3050268B">
          <w:rPr>
            <w:noProof/>
          </w:rPr>
          <w:fldChar w:fldCharType="end"/>
        </w:r>
        <w:r w:rsidRPr="3050268B">
          <w:rPr>
            <w:rStyle w:val="Hyperlink"/>
            <w:noProof/>
          </w:rPr>
          <w:fldChar w:fldCharType="end"/>
        </w:r>
      </w:ins>
    </w:p>
    <w:p w:rsidR="005324D1" w:rsidRDefault="005324D1" w14:paraId="172076EB" w14:textId="77777777">
      <w:pPr>
        <w:pStyle w:val="TableofFigures"/>
        <w:tabs>
          <w:tab w:val="right" w:leader="dot" w:pos="9016"/>
        </w:tabs>
        <w:rPr>
          <w:ins w:author="Alba Colomer Padrosa" w:date="2020-12-02T09:21:00Z" w:id="1595"/>
          <w:rFonts w:asciiTheme="minorHAnsi" w:hAnsiTheme="minorHAnsi" w:eastAsiaTheme="minorEastAsia"/>
          <w:noProof/>
          <w:color w:val="auto"/>
          <w:sz w:val="22"/>
          <w:lang w:val="es-ES" w:eastAsia="es-ES"/>
        </w:rPr>
      </w:pPr>
      <w:ins w:author="Alba Colomer Padrosa" w:date="2020-12-02T09:21:00Z" w:id="85119433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"_Toc57793341"</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12 – Code for stating an enquiry period</w:t>
        </w:r>
        <w:r>
          <w:rPr>
            <w:noProof/>
            <w:webHidden/>
          </w:rPr>
          <w:tab/>
        </w:r>
        <w:r w:rsidRPr="3050268B">
          <w:rPr>
            <w:noProof/>
          </w:rPr>
          <w:fldChar w:fldCharType="begin"/>
        </w:r>
        <w:r w:rsidRPr="3050268B">
          <w:rPr>
            <w:noProof/>
          </w:rPr>
          <w:instrText xml:space="preserve"> PAGEREF _Toc57793341 \h </w:instrText>
        </w:r>
        <w:r>
          <w:rPr>
            <w:noProof/>
            <w:webHidden/>
          </w:rPr>
        </w:r>
      </w:ins>
      <w:r>
        <w:rPr>
          <w:noProof/>
          <w:webHidden/>
        </w:rPr>
        <w:fldChar w:fldCharType="separate"/>
      </w:r>
      <w:ins w:author="Alba Colomer Padrosa" w:date="2020-12-02T09:21:00Z" w:id="890555319">
        <w:r w:rsidRPr="3050268B" w:rsidR="3050268B">
          <w:rPr>
            <w:noProof/>
          </w:rPr>
          <w:t>20</w:t>
        </w:r>
        <w:r w:rsidRPr="3050268B">
          <w:rPr>
            <w:noProof/>
          </w:rPr>
          <w:fldChar w:fldCharType="end"/>
        </w:r>
        <w:r w:rsidRPr="3050268B">
          <w:rPr>
            <w:rStyle w:val="Hyperlink"/>
            <w:noProof/>
          </w:rPr>
          <w:fldChar w:fldCharType="end"/>
        </w:r>
      </w:ins>
    </w:p>
    <w:p w:rsidR="005324D1" w:rsidRDefault="005324D1" w14:paraId="537EC7DF" w14:textId="77777777">
      <w:pPr>
        <w:pStyle w:val="TableofFigures"/>
        <w:tabs>
          <w:tab w:val="right" w:leader="dot" w:pos="9016"/>
        </w:tabs>
        <w:rPr>
          <w:ins w:author="Alba Colomer Padrosa" w:date="2020-12-02T09:21:00Z" w:id="1598"/>
          <w:rFonts w:asciiTheme="minorHAnsi" w:hAnsiTheme="minorHAnsi" w:eastAsiaTheme="minorEastAsia"/>
          <w:noProof/>
          <w:color w:val="auto"/>
          <w:sz w:val="22"/>
          <w:lang w:val="es-ES" w:eastAsia="es-ES"/>
        </w:rPr>
      </w:pPr>
      <w:ins w:author="Alba Colomer Padrosa" w:date="2020-12-02T09:21:00Z" w:id="841355399">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"_Toc57793342"</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13 – Code for pre-qualification establishment</w:t>
        </w:r>
        <w:r>
          <w:rPr>
            <w:noProof/>
            <w:webHidden/>
          </w:rPr>
          <w:tab/>
        </w:r>
        <w:r w:rsidRPr="3050268B">
          <w:rPr>
            <w:noProof/>
          </w:rPr>
          <w:fldChar w:fldCharType="begin"/>
        </w:r>
        <w:r w:rsidRPr="3050268B">
          <w:rPr>
            <w:noProof/>
          </w:rPr>
          <w:instrText xml:space="preserve"> PAGEREF _Toc57793342 \h </w:instrText>
        </w:r>
        <w:r>
          <w:rPr>
            <w:noProof/>
            <w:webHidden/>
          </w:rPr>
        </w:r>
      </w:ins>
      <w:r>
        <w:rPr>
          <w:noProof/>
          <w:webHidden/>
        </w:rPr>
        <w:fldChar w:fldCharType="separate"/>
      </w:r>
      <w:ins w:author="Alba Colomer Padrosa" w:date="2020-12-02T09:21:00Z" w:id="907185560">
        <w:r w:rsidRPr="3050268B" w:rsidR="3050268B">
          <w:rPr>
            <w:noProof/>
          </w:rPr>
          <w:t>20</w:t>
        </w:r>
        <w:r w:rsidRPr="3050268B">
          <w:rPr>
            <w:noProof/>
          </w:rPr>
          <w:fldChar w:fldCharType="end"/>
        </w:r>
        <w:r w:rsidRPr="3050268B">
          <w:rPr>
            <w:rStyle w:val="Hyperlink"/>
            <w:noProof/>
          </w:rPr>
          <w:fldChar w:fldCharType="end"/>
        </w:r>
      </w:ins>
    </w:p>
    <w:p w:rsidR="005324D1" w:rsidRDefault="005324D1" w14:paraId="41C6A02F" w14:textId="77777777">
      <w:pPr>
        <w:pStyle w:val="TableofFigures"/>
        <w:tabs>
          <w:tab w:val="right" w:leader="dot" w:pos="9016"/>
        </w:tabs>
        <w:rPr>
          <w:ins w:author="Alba Colomer Padrosa" w:date="2020-12-02T09:21:00Z" w:id="1601"/>
          <w:rFonts w:asciiTheme="minorHAnsi" w:hAnsiTheme="minorHAnsi" w:eastAsiaTheme="minorEastAsia"/>
          <w:noProof/>
          <w:color w:val="auto"/>
          <w:sz w:val="22"/>
          <w:lang w:val="es-ES" w:eastAsia="es-ES"/>
        </w:rPr>
      </w:pPr>
      <w:ins w:author="Alba Colomer Padrosa" w:date="2020-12-02T09:21:00Z" w:id="197443525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"_Toc57793343"</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14 – Code for stating a pre-qualification period</w:t>
        </w:r>
        <w:r>
          <w:rPr>
            <w:noProof/>
            <w:webHidden/>
          </w:rPr>
          <w:tab/>
        </w:r>
        <w:r w:rsidRPr="3050268B">
          <w:rPr>
            <w:noProof/>
          </w:rPr>
          <w:fldChar w:fldCharType="begin"/>
        </w:r>
        <w:r w:rsidRPr="3050268B">
          <w:rPr>
            <w:noProof/>
          </w:rPr>
          <w:instrText xml:space="preserve"> PAGEREF _Toc57793343 \h </w:instrText>
        </w:r>
        <w:r>
          <w:rPr>
            <w:noProof/>
            <w:webHidden/>
          </w:rPr>
        </w:r>
      </w:ins>
      <w:r>
        <w:rPr>
          <w:noProof/>
          <w:webHidden/>
        </w:rPr>
        <w:fldChar w:fldCharType="separate"/>
      </w:r>
      <w:ins w:author="Alba Colomer Padrosa" w:date="2020-12-02T09:21:00Z" w:id="541758122">
        <w:r w:rsidRPr="3050268B" w:rsidR="3050268B">
          <w:rPr>
            <w:noProof/>
          </w:rPr>
          <w:t>21</w:t>
        </w:r>
        <w:r w:rsidRPr="3050268B">
          <w:rPr>
            <w:noProof/>
          </w:rPr>
          <w:fldChar w:fldCharType="end"/>
        </w:r>
        <w:r w:rsidRPr="3050268B">
          <w:rPr>
            <w:rStyle w:val="Hyperlink"/>
            <w:noProof/>
          </w:rPr>
          <w:fldChar w:fldCharType="end"/>
        </w:r>
      </w:ins>
    </w:p>
    <w:p w:rsidR="005324D1" w:rsidRDefault="005324D1" w14:paraId="7BFC13AC" w14:textId="77777777">
      <w:pPr>
        <w:pStyle w:val="TableofFigures"/>
        <w:tabs>
          <w:tab w:val="right" w:leader="dot" w:pos="9016"/>
        </w:tabs>
        <w:rPr>
          <w:ins w:author="Alba Colomer Padrosa" w:date="2020-12-02T09:21:00Z" w:id="1604"/>
          <w:rFonts w:asciiTheme="minorHAnsi" w:hAnsiTheme="minorHAnsi" w:eastAsiaTheme="minorEastAsia"/>
          <w:noProof/>
          <w:color w:val="auto"/>
          <w:sz w:val="22"/>
          <w:lang w:val="es-ES" w:eastAsia="es-ES"/>
        </w:rPr>
      </w:pPr>
      <w:ins w:author="Alba Colomer Padrosa" w:date="2020-12-02T09:21:00Z" w:id="75140520">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"_Toc57793344"</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15 – Code for enquiries</w:t>
        </w:r>
        <w:r>
          <w:rPr>
            <w:noProof/>
            <w:webHidden/>
          </w:rPr>
          <w:tab/>
        </w:r>
        <w:r w:rsidRPr="3050268B">
          <w:rPr>
            <w:noProof/>
          </w:rPr>
          <w:fldChar w:fldCharType="begin"/>
        </w:r>
        <w:r w:rsidRPr="3050268B">
          <w:rPr>
            <w:noProof/>
          </w:rPr>
          <w:instrText xml:space="preserve"> PAGEREF _Toc57793344 \h </w:instrText>
        </w:r>
        <w:r>
          <w:rPr>
            <w:noProof/>
            <w:webHidden/>
          </w:rPr>
        </w:r>
      </w:ins>
      <w:r>
        <w:rPr>
          <w:noProof/>
          <w:webHidden/>
        </w:rPr>
        <w:fldChar w:fldCharType="separate"/>
      </w:r>
      <w:ins w:author="Alba Colomer Padrosa" w:date="2020-12-02T09:21:00Z" w:id="860186129">
        <w:r w:rsidRPr="3050268B" w:rsidR="3050268B">
          <w:rPr>
            <w:noProof/>
          </w:rPr>
          <w:t>21</w:t>
        </w:r>
        <w:r w:rsidRPr="3050268B">
          <w:rPr>
            <w:noProof/>
          </w:rPr>
          <w:fldChar w:fldCharType="end"/>
        </w:r>
        <w:r w:rsidRPr="3050268B">
          <w:rPr>
            <w:rStyle w:val="Hyperlink"/>
            <w:noProof/>
          </w:rPr>
          <w:fldChar w:fldCharType="end"/>
        </w:r>
      </w:ins>
    </w:p>
    <w:p w:rsidR="005324D1" w:rsidRDefault="005324D1" w14:paraId="108B9D35" w14:textId="77777777">
      <w:pPr>
        <w:pStyle w:val="TableofFigures"/>
        <w:tabs>
          <w:tab w:val="right" w:leader="dot" w:pos="9016"/>
        </w:tabs>
        <w:rPr>
          <w:ins w:author="Alba Colomer Padrosa" w:date="2020-12-02T09:21:00Z" w:id="1607"/>
          <w:rFonts w:asciiTheme="minorHAnsi" w:hAnsiTheme="minorHAnsi" w:eastAsiaTheme="minorEastAsia"/>
          <w:noProof/>
          <w:color w:val="auto"/>
          <w:sz w:val="22"/>
          <w:lang w:val="es-ES" w:eastAsia="es-ES"/>
        </w:rPr>
      </w:pPr>
      <w:ins w:author="Alba Colomer Padrosa" w:date="2020-12-02T09:21:00Z" w:id="23465139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"_Toc57793345"</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16 – Code for answers to enquiries</w:t>
        </w:r>
        <w:r>
          <w:rPr>
            <w:noProof/>
            <w:webHidden/>
          </w:rPr>
          <w:tab/>
        </w:r>
        <w:r w:rsidRPr="3050268B">
          <w:rPr>
            <w:noProof/>
          </w:rPr>
          <w:fldChar w:fldCharType="begin"/>
        </w:r>
        <w:r w:rsidRPr="3050268B">
          <w:rPr>
            <w:noProof/>
          </w:rPr>
          <w:instrText xml:space="preserve"> PAGEREF _Toc57793345 \h </w:instrText>
        </w:r>
        <w:r>
          <w:rPr>
            <w:noProof/>
            <w:webHidden/>
          </w:rPr>
        </w:r>
      </w:ins>
      <w:r>
        <w:rPr>
          <w:noProof/>
          <w:webHidden/>
        </w:rPr>
        <w:fldChar w:fldCharType="separate"/>
      </w:r>
      <w:ins w:author="Alba Colomer Padrosa" w:date="2020-12-02T09:21:00Z" w:id="714051862">
        <w:r w:rsidRPr="3050268B" w:rsidR="3050268B">
          <w:rPr>
            <w:noProof/>
          </w:rPr>
          <w:t>21</w:t>
        </w:r>
        <w:r w:rsidRPr="3050268B">
          <w:rPr>
            <w:noProof/>
          </w:rPr>
          <w:fldChar w:fldCharType="end"/>
        </w:r>
        <w:r w:rsidRPr="3050268B">
          <w:rPr>
            <w:rStyle w:val="Hyperlink"/>
            <w:noProof/>
          </w:rPr>
          <w:fldChar w:fldCharType="end"/>
        </w:r>
      </w:ins>
    </w:p>
    <w:p w:rsidR="005324D1" w:rsidRDefault="005324D1" w14:paraId="571AA723" w14:textId="77777777">
      <w:pPr>
        <w:pStyle w:val="TableofFigures"/>
        <w:tabs>
          <w:tab w:val="right" w:leader="dot" w:pos="9016"/>
        </w:tabs>
        <w:rPr>
          <w:ins w:author="Alba Colomer Padrosa" w:date="2020-12-02T09:21:00Z" w:id="1610"/>
          <w:rFonts w:asciiTheme="minorHAnsi" w:hAnsiTheme="minorHAnsi" w:eastAsiaTheme="minorEastAsia"/>
          <w:noProof/>
          <w:color w:val="auto"/>
          <w:sz w:val="22"/>
          <w:lang w:val="es-ES" w:eastAsia="es-ES"/>
        </w:rPr>
      </w:pPr>
      <w:ins w:author="Alba Colomer Padrosa" w:date="2020-12-02T09:21:00Z" w:id="152993828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"_Toc57793346"</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17 – Code for submissions</w:t>
        </w:r>
        <w:r>
          <w:rPr>
            <w:noProof/>
            <w:webHidden/>
          </w:rPr>
          <w:tab/>
        </w:r>
        <w:r w:rsidRPr="3050268B">
          <w:rPr>
            <w:noProof/>
          </w:rPr>
          <w:fldChar w:fldCharType="begin"/>
        </w:r>
        <w:r w:rsidRPr="3050268B">
          <w:rPr>
            <w:noProof/>
          </w:rPr>
          <w:instrText xml:space="preserve"> PAGEREF _Toc57793346 \h </w:instrText>
        </w:r>
        <w:r>
          <w:rPr>
            <w:noProof/>
            <w:webHidden/>
          </w:rPr>
        </w:r>
      </w:ins>
      <w:r>
        <w:rPr>
          <w:noProof/>
          <w:webHidden/>
        </w:rPr>
        <w:fldChar w:fldCharType="separate"/>
      </w:r>
      <w:ins w:author="Alba Colomer Padrosa" w:date="2020-12-02T09:21:00Z" w:id="693331575">
        <w:r w:rsidRPr="3050268B" w:rsidR="3050268B">
          <w:rPr>
            <w:noProof/>
          </w:rPr>
          <w:t>22</w:t>
        </w:r>
        <w:r w:rsidRPr="3050268B">
          <w:rPr>
            <w:noProof/>
          </w:rPr>
          <w:fldChar w:fldCharType="end"/>
        </w:r>
        <w:r w:rsidRPr="3050268B">
          <w:rPr>
            <w:rStyle w:val="Hyperlink"/>
            <w:noProof/>
          </w:rPr>
          <w:fldChar w:fldCharType="end"/>
        </w:r>
      </w:ins>
    </w:p>
    <w:p w:rsidR="005324D1" w:rsidRDefault="005324D1" w14:paraId="348ABBFD" w14:textId="77777777">
      <w:pPr>
        <w:pStyle w:val="TableofFigures"/>
        <w:tabs>
          <w:tab w:val="right" w:leader="dot" w:pos="9016"/>
        </w:tabs>
        <w:rPr>
          <w:ins w:author="Alba Colomer Padrosa" w:date="2020-12-02T09:21:00Z" w:id="1613"/>
          <w:rFonts w:asciiTheme="minorHAnsi" w:hAnsiTheme="minorHAnsi" w:eastAsiaTheme="minorEastAsia"/>
          <w:noProof/>
          <w:color w:val="auto"/>
          <w:sz w:val="22"/>
          <w:lang w:val="es-ES" w:eastAsia="es-ES"/>
        </w:rPr>
      </w:pPr>
      <w:ins w:author="Alba Colomer Padrosa" w:date="2020-12-02T09:21:00Z" w:id="180792649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"_Toc57793347"</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18 – Code for suspension</w:t>
        </w:r>
        <w:r>
          <w:rPr>
            <w:noProof/>
            <w:webHidden/>
          </w:rPr>
          <w:tab/>
        </w:r>
        <w:r w:rsidRPr="3050268B">
          <w:rPr>
            <w:noProof/>
          </w:rPr>
          <w:fldChar w:fldCharType="begin"/>
        </w:r>
        <w:r w:rsidRPr="3050268B">
          <w:rPr>
            <w:noProof/>
          </w:rPr>
          <w:instrText xml:space="preserve"> PAGEREF _Toc57793347 \h </w:instrText>
        </w:r>
        <w:r>
          <w:rPr>
            <w:noProof/>
            <w:webHidden/>
          </w:rPr>
        </w:r>
      </w:ins>
      <w:r>
        <w:rPr>
          <w:noProof/>
          <w:webHidden/>
        </w:rPr>
        <w:fldChar w:fldCharType="separate"/>
      </w:r>
      <w:ins w:author="Alba Colomer Padrosa" w:date="2020-12-02T09:21:00Z" w:id="164949715">
        <w:r w:rsidRPr="3050268B" w:rsidR="3050268B">
          <w:rPr>
            <w:noProof/>
          </w:rPr>
          <w:t>23</w:t>
        </w:r>
        <w:r w:rsidRPr="3050268B">
          <w:rPr>
            <w:noProof/>
          </w:rPr>
          <w:fldChar w:fldCharType="end"/>
        </w:r>
        <w:r w:rsidRPr="3050268B">
          <w:rPr>
            <w:rStyle w:val="Hyperlink"/>
            <w:noProof/>
          </w:rPr>
          <w:fldChar w:fldCharType="end"/>
        </w:r>
      </w:ins>
    </w:p>
    <w:p w:rsidR="005324D1" w:rsidRDefault="005324D1" w14:paraId="495A9D52" w14:textId="77777777">
      <w:pPr>
        <w:pStyle w:val="TableofFigures"/>
        <w:tabs>
          <w:tab w:val="right" w:leader="dot" w:pos="9016"/>
        </w:tabs>
        <w:rPr>
          <w:ins w:author="Alba Colomer Padrosa" w:date="2020-12-02T09:21:00Z" w:id="1616"/>
          <w:rFonts w:asciiTheme="minorHAnsi" w:hAnsiTheme="minorHAnsi" w:eastAsiaTheme="minorEastAsia"/>
          <w:noProof/>
          <w:color w:val="auto"/>
          <w:sz w:val="22"/>
          <w:lang w:val="es-ES" w:eastAsia="es-ES"/>
        </w:rPr>
      </w:pPr>
      <w:ins w:author="Alba Colomer Padrosa" w:date="2020-12-02T09:21:00Z" w:id="82097398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"_Toc57793348"</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19 – Code for pre-qualiication status</w:t>
        </w:r>
        <w:r>
          <w:rPr>
            <w:noProof/>
            <w:webHidden/>
          </w:rPr>
          <w:tab/>
        </w:r>
        <w:r w:rsidRPr="3050268B">
          <w:rPr>
            <w:noProof/>
          </w:rPr>
          <w:fldChar w:fldCharType="begin"/>
        </w:r>
        <w:r w:rsidRPr="3050268B">
          <w:rPr>
            <w:noProof/>
          </w:rPr>
          <w:instrText xml:space="preserve"> PAGEREF _Toc57793348 \h </w:instrText>
        </w:r>
        <w:r>
          <w:rPr>
            <w:noProof/>
            <w:webHidden/>
          </w:rPr>
        </w:r>
      </w:ins>
      <w:r>
        <w:rPr>
          <w:noProof/>
          <w:webHidden/>
        </w:rPr>
        <w:fldChar w:fldCharType="separate"/>
      </w:r>
      <w:ins w:author="Alba Colomer Padrosa" w:date="2020-12-02T09:21:00Z" w:id="1562252427">
        <w:r w:rsidRPr="3050268B" w:rsidR="3050268B">
          <w:rPr>
            <w:noProof/>
          </w:rPr>
          <w:t>23</w:t>
        </w:r>
        <w:r w:rsidRPr="3050268B">
          <w:rPr>
            <w:noProof/>
          </w:rPr>
          <w:fldChar w:fldCharType="end"/>
        </w:r>
        <w:r w:rsidRPr="3050268B">
          <w:rPr>
            <w:rStyle w:val="Hyperlink"/>
            <w:noProof/>
          </w:rPr>
          <w:fldChar w:fldCharType="end"/>
        </w:r>
      </w:ins>
    </w:p>
    <w:p w:rsidR="005324D1" w:rsidRDefault="005324D1" w14:paraId="34522669" w14:textId="77777777">
      <w:pPr>
        <w:pStyle w:val="TableofFigures"/>
        <w:tabs>
          <w:tab w:val="right" w:leader="dot" w:pos="9016"/>
        </w:tabs>
        <w:rPr>
          <w:ins w:author="Alba Colomer Padrosa" w:date="2020-12-02T09:21:00Z" w:id="1619"/>
          <w:rFonts w:asciiTheme="minorHAnsi" w:hAnsiTheme="minorHAnsi" w:eastAsiaTheme="minorEastAsia"/>
          <w:noProof/>
          <w:color w:val="auto"/>
          <w:sz w:val="22"/>
          <w:lang w:val="es-ES" w:eastAsia="es-ES"/>
        </w:rPr>
      </w:pPr>
      <w:ins w:author="Alba Colomer Padrosa" w:date="2020-12-02T09:21:00Z" w:id="1544106687">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"_Toc57793349"</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20 – Code for unsuccessful outcome of a procurement initiation at lot level</w:t>
        </w:r>
        <w:r>
          <w:rPr>
            <w:noProof/>
            <w:webHidden/>
          </w:rPr>
          <w:tab/>
        </w:r>
        <w:r w:rsidRPr="3050268B">
          <w:rPr>
            <w:noProof/>
          </w:rPr>
          <w:fldChar w:fldCharType="begin"/>
        </w:r>
        <w:r w:rsidRPr="3050268B">
          <w:rPr>
            <w:noProof/>
          </w:rPr>
          <w:instrText xml:space="preserve"> PAGEREF _Toc57793349 \h </w:instrText>
        </w:r>
        <w:r>
          <w:rPr>
            <w:noProof/>
            <w:webHidden/>
          </w:rPr>
        </w:r>
      </w:ins>
      <w:r>
        <w:rPr>
          <w:noProof/>
          <w:webHidden/>
        </w:rPr>
        <w:fldChar w:fldCharType="separate"/>
      </w:r>
      <w:ins w:author="Alba Colomer Padrosa" w:date="2020-12-02T09:21:00Z" w:id="80356292">
        <w:r w:rsidRPr="3050268B" w:rsidR="3050268B">
          <w:rPr>
            <w:noProof/>
          </w:rPr>
          <w:t>24</w:t>
        </w:r>
        <w:r w:rsidRPr="3050268B">
          <w:rPr>
            <w:noProof/>
          </w:rPr>
          <w:fldChar w:fldCharType="end"/>
        </w:r>
        <w:r w:rsidRPr="3050268B">
          <w:rPr>
            <w:rStyle w:val="Hyperlink"/>
            <w:noProof/>
          </w:rPr>
          <w:fldChar w:fldCharType="end"/>
        </w:r>
      </w:ins>
    </w:p>
    <w:p w:rsidR="005324D1" w:rsidRDefault="005324D1" w14:paraId="4E9858E5" w14:textId="77777777">
      <w:pPr>
        <w:pStyle w:val="TableofFigures"/>
        <w:tabs>
          <w:tab w:val="right" w:leader="dot" w:pos="9016"/>
        </w:tabs>
        <w:rPr>
          <w:ins w:author="Alba Colomer Padrosa" w:date="2020-12-02T09:21:00Z" w:id="1622"/>
          <w:rFonts w:asciiTheme="minorHAnsi" w:hAnsiTheme="minorHAnsi" w:eastAsiaTheme="minorEastAsia"/>
          <w:noProof/>
          <w:color w:val="auto"/>
          <w:sz w:val="22"/>
          <w:lang w:val="es-ES" w:eastAsia="es-ES"/>
        </w:rPr>
      </w:pPr>
      <w:ins w:author="Alba Colomer Padrosa" w:date="2020-12-02T09:21:00Z" w:id="1788479585">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"_Toc57793350"</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21 – Code for unsuccessful outcome of a procurement initiation at tender level</w:t>
        </w:r>
        <w:r>
          <w:rPr>
            <w:noProof/>
            <w:webHidden/>
          </w:rPr>
          <w:tab/>
        </w:r>
        <w:r w:rsidRPr="3050268B">
          <w:rPr>
            <w:noProof/>
          </w:rPr>
          <w:fldChar w:fldCharType="begin"/>
        </w:r>
        <w:r w:rsidRPr="3050268B">
          <w:rPr>
            <w:noProof/>
          </w:rPr>
          <w:instrText xml:space="preserve"> PAGEREF _Toc57793350 \h </w:instrText>
        </w:r>
        <w:r>
          <w:rPr>
            <w:noProof/>
            <w:webHidden/>
          </w:rPr>
        </w:r>
      </w:ins>
      <w:r>
        <w:rPr>
          <w:noProof/>
          <w:webHidden/>
        </w:rPr>
        <w:fldChar w:fldCharType="separate"/>
      </w:r>
      <w:ins w:author="Alba Colomer Padrosa" w:date="2020-12-02T09:21:00Z" w:id="1658302472">
        <w:r w:rsidRPr="3050268B" w:rsidR="3050268B">
          <w:rPr>
            <w:noProof/>
          </w:rPr>
          <w:t>24</w:t>
        </w:r>
        <w:r w:rsidRPr="3050268B">
          <w:rPr>
            <w:noProof/>
          </w:rPr>
          <w:fldChar w:fldCharType="end"/>
        </w:r>
        <w:r w:rsidRPr="3050268B">
          <w:rPr>
            <w:rStyle w:val="Hyperlink"/>
            <w:noProof/>
          </w:rPr>
          <w:fldChar w:fldCharType="end"/>
        </w:r>
      </w:ins>
    </w:p>
    <w:p w:rsidR="005324D1" w:rsidRDefault="005324D1" w14:paraId="45971F5C" w14:textId="77777777">
      <w:pPr>
        <w:pStyle w:val="TableofFigures"/>
        <w:tabs>
          <w:tab w:val="right" w:leader="dot" w:pos="9016"/>
        </w:tabs>
        <w:rPr>
          <w:ins w:author="Alba Colomer Padrosa" w:date="2020-12-02T09:21:00Z" w:id="1625"/>
          <w:rFonts w:asciiTheme="minorHAnsi" w:hAnsiTheme="minorHAnsi" w:eastAsiaTheme="minorEastAsia"/>
          <w:noProof/>
          <w:color w:val="auto"/>
          <w:sz w:val="22"/>
          <w:lang w:val="es-ES" w:eastAsia="es-ES"/>
        </w:rPr>
      </w:pPr>
      <w:ins w:author="Alba Colomer Padrosa" w:date="2020-12-02T09:21:00Z" w:id="1426637642">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"_Toc57793351"</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22 – Code for disclosure of submissions</w:t>
        </w:r>
        <w:r>
          <w:rPr>
            <w:noProof/>
            <w:webHidden/>
          </w:rPr>
          <w:tab/>
        </w:r>
        <w:r w:rsidRPr="3050268B">
          <w:rPr>
            <w:noProof/>
          </w:rPr>
          <w:fldChar w:fldCharType="begin"/>
        </w:r>
        <w:r w:rsidRPr="3050268B">
          <w:rPr>
            <w:noProof/>
          </w:rPr>
          <w:instrText xml:space="preserve"> PAGEREF _Toc57793351 \h </w:instrText>
        </w:r>
        <w:r>
          <w:rPr>
            <w:noProof/>
            <w:webHidden/>
          </w:rPr>
        </w:r>
      </w:ins>
      <w:r>
        <w:rPr>
          <w:noProof/>
          <w:webHidden/>
        </w:rPr>
        <w:fldChar w:fldCharType="separate"/>
      </w:r>
      <w:ins w:author="Alba Colomer Padrosa" w:date="2020-12-02T09:21:00Z" w:id="1098889259">
        <w:r w:rsidRPr="3050268B" w:rsidR="3050268B">
          <w:rPr>
            <w:noProof/>
          </w:rPr>
          <w:t>25</w:t>
        </w:r>
        <w:r w:rsidRPr="3050268B">
          <w:rPr>
            <w:noProof/>
          </w:rPr>
          <w:fldChar w:fldCharType="end"/>
        </w:r>
        <w:r w:rsidRPr="3050268B">
          <w:rPr>
            <w:rStyle w:val="Hyperlink"/>
            <w:noProof/>
          </w:rPr>
          <w:fldChar w:fldCharType="end"/>
        </w:r>
      </w:ins>
    </w:p>
    <w:p w:rsidR="005324D1" w:rsidRDefault="005324D1" w14:paraId="519AE1EA" w14:textId="77777777">
      <w:pPr>
        <w:pStyle w:val="TableofFigures"/>
        <w:tabs>
          <w:tab w:val="right" w:leader="dot" w:pos="9016"/>
        </w:tabs>
        <w:rPr>
          <w:ins w:author="Alba Colomer Padrosa" w:date="2020-12-02T09:21:00Z" w:id="1628"/>
          <w:rFonts w:asciiTheme="minorHAnsi" w:hAnsiTheme="minorHAnsi" w:eastAsiaTheme="minorEastAsia"/>
          <w:noProof/>
          <w:color w:val="auto"/>
          <w:sz w:val="22"/>
          <w:lang w:val="es-ES" w:eastAsia="es-ES"/>
        </w:rPr>
      </w:pPr>
      <w:ins w:author="Alba Colomer Padrosa" w:date="2020-12-02T09:21:00Z" w:id="188130778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"_Toc57793352"</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23 – Code for stating a qualification period</w:t>
        </w:r>
        <w:r>
          <w:rPr>
            <w:noProof/>
            <w:webHidden/>
          </w:rPr>
          <w:tab/>
        </w:r>
        <w:r w:rsidRPr="3050268B">
          <w:rPr>
            <w:noProof/>
          </w:rPr>
          <w:fldChar w:fldCharType="begin"/>
        </w:r>
        <w:r w:rsidRPr="3050268B">
          <w:rPr>
            <w:noProof/>
          </w:rPr>
          <w:instrText xml:space="preserve"> PAGEREF _Toc57793352 \h </w:instrText>
        </w:r>
        <w:r>
          <w:rPr>
            <w:noProof/>
            <w:webHidden/>
          </w:rPr>
        </w:r>
      </w:ins>
      <w:r>
        <w:rPr>
          <w:noProof/>
          <w:webHidden/>
        </w:rPr>
        <w:fldChar w:fldCharType="separate"/>
      </w:r>
      <w:ins w:author="Alba Colomer Padrosa" w:date="2020-12-02T09:21:00Z" w:id="500976875">
        <w:r w:rsidRPr="3050268B" w:rsidR="3050268B">
          <w:rPr>
            <w:noProof/>
          </w:rPr>
          <w:t>25</w:t>
        </w:r>
        <w:r w:rsidRPr="3050268B">
          <w:rPr>
            <w:noProof/>
          </w:rPr>
          <w:fldChar w:fldCharType="end"/>
        </w:r>
        <w:r w:rsidRPr="3050268B">
          <w:rPr>
            <w:rStyle w:val="Hyperlink"/>
            <w:noProof/>
          </w:rPr>
          <w:fldChar w:fldCharType="end"/>
        </w:r>
      </w:ins>
    </w:p>
    <w:p w:rsidR="005324D1" w:rsidRDefault="005324D1" w14:paraId="3DD9B183" w14:textId="77777777">
      <w:pPr>
        <w:pStyle w:val="TableofFigures"/>
        <w:tabs>
          <w:tab w:val="right" w:leader="dot" w:pos="9016"/>
        </w:tabs>
        <w:rPr>
          <w:ins w:author="Alba Colomer Padrosa" w:date="2020-12-02T09:21:00Z" w:id="1631"/>
          <w:rFonts w:asciiTheme="minorHAnsi" w:hAnsiTheme="minorHAnsi" w:eastAsiaTheme="minorEastAsia"/>
          <w:noProof/>
          <w:color w:val="auto"/>
          <w:sz w:val="22"/>
          <w:lang w:val="es-ES" w:eastAsia="es-ES"/>
        </w:rPr>
      </w:pPr>
      <w:ins w:author="Alba Colomer Padrosa" w:date="2020-12-02T09:21:00Z" w:id="1987048487">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"_Toc57793353"</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24 – Code for qualifications’ initial status</w:t>
        </w:r>
        <w:r>
          <w:rPr>
            <w:noProof/>
            <w:webHidden/>
          </w:rPr>
          <w:tab/>
        </w:r>
        <w:r w:rsidRPr="3050268B">
          <w:rPr>
            <w:noProof/>
          </w:rPr>
          <w:fldChar w:fldCharType="begin"/>
        </w:r>
        <w:r w:rsidRPr="3050268B">
          <w:rPr>
            <w:noProof/>
          </w:rPr>
          <w:instrText xml:space="preserve"> PAGEREF _Toc57793353 \h </w:instrText>
        </w:r>
        <w:r>
          <w:rPr>
            <w:noProof/>
            <w:webHidden/>
          </w:rPr>
        </w:r>
      </w:ins>
      <w:r>
        <w:rPr>
          <w:noProof/>
          <w:webHidden/>
        </w:rPr>
        <w:fldChar w:fldCharType="separate"/>
      </w:r>
      <w:ins w:author="Alba Colomer Padrosa" w:date="2020-12-02T09:21:00Z" w:id="169805646">
        <w:r w:rsidRPr="3050268B" w:rsidR="3050268B">
          <w:rPr>
            <w:noProof/>
          </w:rPr>
          <w:t>25</w:t>
        </w:r>
        <w:r w:rsidRPr="3050268B">
          <w:rPr>
            <w:noProof/>
          </w:rPr>
          <w:fldChar w:fldCharType="end"/>
        </w:r>
        <w:r w:rsidRPr="3050268B">
          <w:rPr>
            <w:rStyle w:val="Hyperlink"/>
            <w:noProof/>
          </w:rPr>
          <w:fldChar w:fldCharType="end"/>
        </w:r>
      </w:ins>
    </w:p>
    <w:p w:rsidR="005324D1" w:rsidRDefault="005324D1" w14:paraId="637BD0D2" w14:textId="77777777">
      <w:pPr>
        <w:pStyle w:val="TableofFigures"/>
        <w:tabs>
          <w:tab w:val="right" w:leader="dot" w:pos="9016"/>
        </w:tabs>
        <w:rPr>
          <w:ins w:author="Alba Colomer Padrosa" w:date="2020-12-02T09:21:00Z" w:id="1634"/>
          <w:rFonts w:asciiTheme="minorHAnsi" w:hAnsiTheme="minorHAnsi" w:eastAsiaTheme="minorEastAsia"/>
          <w:noProof/>
          <w:color w:val="auto"/>
          <w:sz w:val="22"/>
          <w:lang w:val="es-ES" w:eastAsia="es-ES"/>
        </w:rPr>
      </w:pPr>
      <w:ins w:author="Alba Colomer Padrosa" w:date="2020-12-02T09:21:00Z" w:id="140675568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"_Toc57793354"</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25 – Code for qualifications</w:t>
        </w:r>
        <w:r>
          <w:rPr>
            <w:noProof/>
            <w:webHidden/>
          </w:rPr>
          <w:tab/>
        </w:r>
        <w:r w:rsidRPr="3050268B">
          <w:rPr>
            <w:noProof/>
          </w:rPr>
          <w:fldChar w:fldCharType="begin"/>
        </w:r>
        <w:r w:rsidRPr="3050268B">
          <w:rPr>
            <w:noProof/>
          </w:rPr>
          <w:instrText xml:space="preserve"> PAGEREF _Toc57793354 \h </w:instrText>
        </w:r>
        <w:r>
          <w:rPr>
            <w:noProof/>
            <w:webHidden/>
          </w:rPr>
        </w:r>
      </w:ins>
      <w:r>
        <w:rPr>
          <w:noProof/>
          <w:webHidden/>
        </w:rPr>
        <w:fldChar w:fldCharType="separate"/>
      </w:r>
      <w:ins w:author="Alba Colomer Padrosa" w:date="2020-12-02T09:21:00Z" w:id="1890075893">
        <w:r w:rsidRPr="3050268B" w:rsidR="3050268B">
          <w:rPr>
            <w:noProof/>
          </w:rPr>
          <w:t>27</w:t>
        </w:r>
        <w:r w:rsidRPr="3050268B">
          <w:rPr>
            <w:noProof/>
          </w:rPr>
          <w:fldChar w:fldCharType="end"/>
        </w:r>
        <w:r w:rsidRPr="3050268B">
          <w:rPr>
            <w:rStyle w:val="Hyperlink"/>
            <w:noProof/>
          </w:rPr>
          <w:fldChar w:fldCharType="end"/>
        </w:r>
      </w:ins>
    </w:p>
    <w:p w:rsidR="005324D1" w:rsidRDefault="005324D1" w14:paraId="2006E727" w14:textId="77777777">
      <w:pPr>
        <w:pStyle w:val="TableofFigures"/>
        <w:tabs>
          <w:tab w:val="right" w:leader="dot" w:pos="9016"/>
        </w:tabs>
        <w:rPr>
          <w:ins w:author="Alba Colomer Padrosa" w:date="2020-12-02T09:21:00Z" w:id="1637"/>
          <w:rFonts w:asciiTheme="minorHAnsi" w:hAnsiTheme="minorHAnsi" w:eastAsiaTheme="minorEastAsia"/>
          <w:noProof/>
          <w:color w:val="auto"/>
          <w:sz w:val="22"/>
          <w:lang w:val="es-ES" w:eastAsia="es-ES"/>
        </w:rPr>
      </w:pPr>
      <w:ins w:author="Alba Colomer Padrosa" w:date="2020-12-02T09:21:00Z" w:id="1173525340">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"_Toc57793355"</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26 – Code for completion of qualification period</w:t>
        </w:r>
        <w:r>
          <w:rPr>
            <w:noProof/>
            <w:webHidden/>
          </w:rPr>
          <w:tab/>
        </w:r>
        <w:r w:rsidRPr="3050268B">
          <w:rPr>
            <w:noProof/>
          </w:rPr>
          <w:fldChar w:fldCharType="begin"/>
        </w:r>
        <w:r w:rsidRPr="3050268B">
          <w:rPr>
            <w:noProof/>
          </w:rPr>
          <w:instrText xml:space="preserve"> PAGEREF _Toc57793355 \h </w:instrText>
        </w:r>
        <w:r>
          <w:rPr>
            <w:noProof/>
            <w:webHidden/>
          </w:rPr>
        </w:r>
      </w:ins>
      <w:r>
        <w:rPr>
          <w:noProof/>
          <w:webHidden/>
        </w:rPr>
        <w:fldChar w:fldCharType="separate"/>
      </w:r>
      <w:ins w:author="Alba Colomer Padrosa" w:date="2020-12-02T09:21:00Z" w:id="10867057">
        <w:r w:rsidRPr="3050268B" w:rsidR="3050268B">
          <w:rPr>
            <w:noProof/>
          </w:rPr>
          <w:t>27</w:t>
        </w:r>
        <w:r w:rsidRPr="3050268B">
          <w:rPr>
            <w:noProof/>
          </w:rPr>
          <w:fldChar w:fldCharType="end"/>
        </w:r>
        <w:r w:rsidRPr="3050268B">
          <w:rPr>
            <w:rStyle w:val="Hyperlink"/>
            <w:noProof/>
          </w:rPr>
          <w:fldChar w:fldCharType="end"/>
        </w:r>
      </w:ins>
    </w:p>
    <w:p w:rsidR="005324D1" w:rsidRDefault="005324D1" w14:paraId="43DE74FF" w14:textId="77777777">
      <w:pPr>
        <w:pStyle w:val="TableofFigures"/>
        <w:tabs>
          <w:tab w:val="right" w:leader="dot" w:pos="9016"/>
        </w:tabs>
        <w:rPr>
          <w:ins w:author="Alba Colomer Padrosa" w:date="2020-12-02T09:21:00Z" w:id="1640"/>
          <w:rFonts w:asciiTheme="minorHAnsi" w:hAnsiTheme="minorHAnsi" w:eastAsiaTheme="minorEastAsia"/>
          <w:noProof/>
          <w:color w:val="auto"/>
          <w:sz w:val="22"/>
          <w:lang w:val="es-ES" w:eastAsia="es-ES"/>
        </w:rPr>
      </w:pPr>
      <w:ins w:author="Alba Colomer Padrosa" w:date="2020-12-02T09:21:00Z" w:id="1995444487">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"_Toc57793356"</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27 – Code for pre-qualification status</w:t>
        </w:r>
        <w:r>
          <w:rPr>
            <w:noProof/>
            <w:webHidden/>
          </w:rPr>
          <w:tab/>
        </w:r>
        <w:r w:rsidRPr="3050268B">
          <w:rPr>
            <w:noProof/>
          </w:rPr>
          <w:fldChar w:fldCharType="begin"/>
        </w:r>
        <w:r w:rsidRPr="3050268B">
          <w:rPr>
            <w:noProof/>
          </w:rPr>
          <w:instrText xml:space="preserve"> PAGEREF _Toc57793356 \h </w:instrText>
        </w:r>
        <w:r>
          <w:rPr>
            <w:noProof/>
            <w:webHidden/>
          </w:rPr>
        </w:r>
      </w:ins>
      <w:r>
        <w:rPr>
          <w:noProof/>
          <w:webHidden/>
        </w:rPr>
        <w:fldChar w:fldCharType="separate"/>
      </w:r>
      <w:ins w:author="Alba Colomer Padrosa" w:date="2020-12-02T09:21:00Z" w:id="779902927">
        <w:r w:rsidRPr="3050268B" w:rsidR="3050268B">
          <w:rPr>
            <w:noProof/>
          </w:rPr>
          <w:t>28</w:t>
        </w:r>
        <w:r w:rsidRPr="3050268B">
          <w:rPr>
            <w:noProof/>
          </w:rPr>
          <w:fldChar w:fldCharType="end"/>
        </w:r>
        <w:r w:rsidRPr="3050268B">
          <w:rPr>
            <w:rStyle w:val="Hyperlink"/>
            <w:noProof/>
          </w:rPr>
          <w:fldChar w:fldCharType="end"/>
        </w:r>
      </w:ins>
    </w:p>
    <w:p w:rsidR="005324D1" w:rsidRDefault="005324D1" w14:paraId="483B2C75" w14:textId="77777777">
      <w:pPr>
        <w:pStyle w:val="TableofFigures"/>
        <w:tabs>
          <w:tab w:val="right" w:leader="dot" w:pos="9016"/>
        </w:tabs>
        <w:rPr>
          <w:ins w:author="Alba Colomer Padrosa" w:date="2020-12-02T09:21:00Z" w:id="1643"/>
          <w:rFonts w:asciiTheme="minorHAnsi" w:hAnsiTheme="minorHAnsi" w:eastAsiaTheme="minorEastAsia"/>
          <w:noProof/>
          <w:color w:val="auto"/>
          <w:sz w:val="22"/>
          <w:lang w:val="es-ES" w:eastAsia="es-ES"/>
        </w:rPr>
      </w:pPr>
      <w:ins w:author="Alba Colomer Padrosa" w:date="2020-12-02T09:21:00Z" w:id="896549560">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"_Toc57793357"</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28 – Code for completion of qualification period</w:t>
        </w:r>
        <w:r>
          <w:rPr>
            <w:noProof/>
            <w:webHidden/>
          </w:rPr>
          <w:tab/>
        </w:r>
        <w:r w:rsidRPr="3050268B">
          <w:rPr>
            <w:noProof/>
          </w:rPr>
          <w:fldChar w:fldCharType="begin"/>
        </w:r>
        <w:r w:rsidRPr="3050268B">
          <w:rPr>
            <w:noProof/>
          </w:rPr>
          <w:instrText xml:space="preserve"> PAGEREF _Toc57793357 \h </w:instrText>
        </w:r>
        <w:r>
          <w:rPr>
            <w:noProof/>
            <w:webHidden/>
          </w:rPr>
        </w:r>
      </w:ins>
      <w:r>
        <w:rPr>
          <w:noProof/>
          <w:webHidden/>
        </w:rPr>
        <w:fldChar w:fldCharType="separate"/>
      </w:r>
      <w:ins w:author="Alba Colomer Padrosa" w:date="2020-12-02T09:21:00Z" w:id="387289603">
        <w:r w:rsidRPr="3050268B" w:rsidR="3050268B">
          <w:rPr>
            <w:noProof/>
          </w:rPr>
          <w:t>29</w:t>
        </w:r>
        <w:r w:rsidRPr="3050268B">
          <w:rPr>
            <w:noProof/>
          </w:rPr>
          <w:fldChar w:fldCharType="end"/>
        </w:r>
        <w:r w:rsidRPr="3050268B">
          <w:rPr>
            <w:rStyle w:val="Hyperlink"/>
            <w:noProof/>
          </w:rPr>
          <w:fldChar w:fldCharType="end"/>
        </w:r>
      </w:ins>
    </w:p>
    <w:p w:rsidR="005324D1" w:rsidRDefault="005324D1" w14:paraId="21256BD5" w14:textId="77777777">
      <w:pPr>
        <w:pStyle w:val="TableofFigures"/>
        <w:tabs>
          <w:tab w:val="right" w:leader="dot" w:pos="9016"/>
        </w:tabs>
        <w:rPr>
          <w:ins w:author="Alba Colomer Padrosa" w:date="2020-12-02T09:21:00Z" w:id="1646"/>
          <w:rFonts w:asciiTheme="minorHAnsi" w:hAnsiTheme="minorHAnsi" w:eastAsiaTheme="minorEastAsia"/>
          <w:noProof/>
          <w:color w:val="auto"/>
          <w:sz w:val="22"/>
          <w:lang w:val="es-ES" w:eastAsia="es-ES"/>
        </w:rPr>
      </w:pPr>
      <w:ins w:author="Alba Colomer Padrosa" w:date="2020-12-02T09:21:00Z" w:id="1762922682">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"_Toc57793358"</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29 – Code for pre-qualification status</w:t>
        </w:r>
        <w:r>
          <w:rPr>
            <w:noProof/>
            <w:webHidden/>
          </w:rPr>
          <w:tab/>
        </w:r>
        <w:r w:rsidRPr="3050268B">
          <w:rPr>
            <w:noProof/>
          </w:rPr>
          <w:fldChar w:fldCharType="begin"/>
        </w:r>
        <w:r w:rsidRPr="3050268B">
          <w:rPr>
            <w:noProof/>
          </w:rPr>
          <w:instrText xml:space="preserve"> PAGEREF _Toc57793358 \h </w:instrText>
        </w:r>
        <w:r>
          <w:rPr>
            <w:noProof/>
            <w:webHidden/>
          </w:rPr>
        </w:r>
      </w:ins>
      <w:r>
        <w:rPr>
          <w:noProof/>
          <w:webHidden/>
        </w:rPr>
        <w:fldChar w:fldCharType="separate"/>
      </w:r>
      <w:ins w:author="Alba Colomer Padrosa" w:date="2020-12-02T09:21:00Z" w:id="1189907155">
        <w:r w:rsidRPr="3050268B" w:rsidR="3050268B">
          <w:rPr>
            <w:noProof/>
          </w:rPr>
          <w:t>29</w:t>
        </w:r>
        <w:r w:rsidRPr="3050268B">
          <w:rPr>
            <w:noProof/>
          </w:rPr>
          <w:fldChar w:fldCharType="end"/>
        </w:r>
        <w:r w:rsidRPr="3050268B">
          <w:rPr>
            <w:rStyle w:val="Hyperlink"/>
            <w:noProof/>
          </w:rPr>
          <w:fldChar w:fldCharType="end"/>
        </w:r>
      </w:ins>
    </w:p>
    <w:p w:rsidR="005324D1" w:rsidRDefault="005324D1" w14:paraId="33A6905D" w14:textId="77777777">
      <w:pPr>
        <w:pStyle w:val="TableofFigures"/>
        <w:tabs>
          <w:tab w:val="right" w:leader="dot" w:pos="9016"/>
        </w:tabs>
        <w:rPr>
          <w:ins w:author="Alba Colomer Padrosa" w:date="2020-12-02T09:21:00Z" w:id="1649"/>
          <w:rFonts w:asciiTheme="minorHAnsi" w:hAnsiTheme="minorHAnsi" w:eastAsiaTheme="minorEastAsia"/>
          <w:noProof/>
          <w:color w:val="auto"/>
          <w:sz w:val="22"/>
          <w:lang w:val="es-ES" w:eastAsia="es-ES"/>
        </w:rPr>
      </w:pPr>
      <w:ins w:author="Alba Colomer Padrosa" w:date="2020-12-02T09:21:00Z" w:id="173021486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"_Toc57793359"</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30 – Code for unsuccessful outcome of procurement initiation at lot level</w:t>
        </w:r>
        <w:r>
          <w:rPr>
            <w:noProof/>
            <w:webHidden/>
          </w:rPr>
          <w:tab/>
        </w:r>
        <w:r w:rsidRPr="3050268B">
          <w:rPr>
            <w:noProof/>
          </w:rPr>
          <w:fldChar w:fldCharType="begin"/>
        </w:r>
        <w:r w:rsidRPr="3050268B">
          <w:rPr>
            <w:noProof/>
          </w:rPr>
          <w:instrText xml:space="preserve"> PAGEREF _Toc57793359 \h </w:instrText>
        </w:r>
        <w:r>
          <w:rPr>
            <w:noProof/>
            <w:webHidden/>
          </w:rPr>
        </w:r>
      </w:ins>
      <w:r>
        <w:rPr>
          <w:noProof/>
          <w:webHidden/>
        </w:rPr>
        <w:fldChar w:fldCharType="separate"/>
      </w:r>
      <w:ins w:author="Alba Colomer Padrosa" w:date="2020-12-02T09:21:00Z" w:id="2117895307">
        <w:r w:rsidRPr="3050268B" w:rsidR="3050268B">
          <w:rPr>
            <w:noProof/>
          </w:rPr>
          <w:t>29</w:t>
        </w:r>
        <w:r w:rsidRPr="3050268B">
          <w:rPr>
            <w:noProof/>
          </w:rPr>
          <w:fldChar w:fldCharType="end"/>
        </w:r>
        <w:r w:rsidRPr="3050268B">
          <w:rPr>
            <w:rStyle w:val="Hyperlink"/>
            <w:noProof/>
          </w:rPr>
          <w:fldChar w:fldCharType="end"/>
        </w:r>
      </w:ins>
    </w:p>
    <w:p w:rsidR="005324D1" w:rsidRDefault="005324D1" w14:paraId="17FD0C4A" w14:textId="77777777">
      <w:pPr>
        <w:pStyle w:val="TableofFigures"/>
        <w:tabs>
          <w:tab w:val="right" w:leader="dot" w:pos="9016"/>
        </w:tabs>
        <w:rPr>
          <w:ins w:author="Alba Colomer Padrosa" w:date="2020-12-02T09:21:00Z" w:id="1652"/>
          <w:rFonts w:asciiTheme="minorHAnsi" w:hAnsiTheme="minorHAnsi" w:eastAsiaTheme="minorEastAsia"/>
          <w:noProof/>
          <w:color w:val="auto"/>
          <w:sz w:val="22"/>
          <w:lang w:val="es-ES" w:eastAsia="es-ES"/>
        </w:rPr>
      </w:pPr>
      <w:ins w:author="Alba Colomer Padrosa" w:date="2020-12-02T09:21:00Z" w:id="102645348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"_Toc57793360"</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31 – Code for unsuccessful outcome of procurement initiation at tender level</w:t>
        </w:r>
        <w:r>
          <w:rPr>
            <w:noProof/>
            <w:webHidden/>
          </w:rPr>
          <w:tab/>
        </w:r>
        <w:r w:rsidRPr="3050268B">
          <w:rPr>
            <w:noProof/>
          </w:rPr>
          <w:fldChar w:fldCharType="begin"/>
        </w:r>
        <w:r w:rsidRPr="3050268B">
          <w:rPr>
            <w:noProof/>
          </w:rPr>
          <w:instrText xml:space="preserve"> PAGEREF _Toc57793360 \h </w:instrText>
        </w:r>
        <w:r>
          <w:rPr>
            <w:noProof/>
            <w:webHidden/>
          </w:rPr>
        </w:r>
      </w:ins>
      <w:r>
        <w:rPr>
          <w:noProof/>
          <w:webHidden/>
        </w:rPr>
        <w:fldChar w:fldCharType="separate"/>
      </w:r>
      <w:ins w:author="Alba Colomer Padrosa" w:date="2020-12-02T09:21:00Z" w:id="1436994146">
        <w:r w:rsidRPr="3050268B" w:rsidR="3050268B">
          <w:rPr>
            <w:noProof/>
          </w:rPr>
          <w:t>30</w:t>
        </w:r>
        <w:r w:rsidRPr="3050268B">
          <w:rPr>
            <w:noProof/>
          </w:rPr>
          <w:fldChar w:fldCharType="end"/>
        </w:r>
        <w:r w:rsidRPr="3050268B">
          <w:rPr>
            <w:rStyle w:val="Hyperlink"/>
            <w:noProof/>
          </w:rPr>
          <w:fldChar w:fldCharType="end"/>
        </w:r>
      </w:ins>
    </w:p>
    <w:p w:rsidR="005324D1" w:rsidRDefault="005324D1" w14:paraId="61CD37D1" w14:textId="77777777">
      <w:pPr>
        <w:pStyle w:val="TableofFigures"/>
        <w:tabs>
          <w:tab w:val="right" w:leader="dot" w:pos="9016"/>
        </w:tabs>
        <w:rPr>
          <w:ins w:author="Alba Colomer Padrosa" w:date="2020-12-02T09:21:00Z" w:id="1655"/>
          <w:rFonts w:asciiTheme="minorHAnsi" w:hAnsiTheme="minorHAnsi" w:eastAsiaTheme="minorEastAsia"/>
          <w:noProof/>
          <w:color w:val="auto"/>
          <w:sz w:val="22"/>
          <w:lang w:val="es-ES" w:eastAsia="es-ES"/>
        </w:rPr>
      </w:pPr>
      <w:ins w:author="Alba Colomer Padrosa" w:date="2020-12-02T09:21:00Z" w:id="2137469559">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"_Toc57793361"</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32 – Code for invitations</w:t>
        </w:r>
        <w:r>
          <w:rPr>
            <w:noProof/>
            <w:webHidden/>
          </w:rPr>
          <w:tab/>
        </w:r>
        <w:r w:rsidRPr="3050268B">
          <w:rPr>
            <w:noProof/>
          </w:rPr>
          <w:fldChar w:fldCharType="begin"/>
        </w:r>
        <w:r w:rsidRPr="3050268B">
          <w:rPr>
            <w:noProof/>
          </w:rPr>
          <w:instrText xml:space="preserve"> PAGEREF _Toc57793361 \h </w:instrText>
        </w:r>
        <w:r>
          <w:rPr>
            <w:noProof/>
            <w:webHidden/>
          </w:rPr>
        </w:r>
      </w:ins>
      <w:r>
        <w:rPr>
          <w:noProof/>
          <w:webHidden/>
        </w:rPr>
        <w:fldChar w:fldCharType="separate"/>
      </w:r>
      <w:ins w:author="Alba Colomer Padrosa" w:date="2020-12-02T09:21:00Z" w:id="619718855">
        <w:r w:rsidRPr="3050268B" w:rsidR="3050268B">
          <w:rPr>
            <w:noProof/>
          </w:rPr>
          <w:t>30</w:t>
        </w:r>
        <w:r w:rsidRPr="3050268B">
          <w:rPr>
            <w:noProof/>
          </w:rPr>
          <w:fldChar w:fldCharType="end"/>
        </w:r>
        <w:r w:rsidRPr="3050268B">
          <w:rPr>
            <w:rStyle w:val="Hyperlink"/>
            <w:noProof/>
          </w:rPr>
          <w:fldChar w:fldCharType="end"/>
        </w:r>
      </w:ins>
    </w:p>
    <w:p w:rsidR="005324D1" w:rsidRDefault="005324D1" w14:paraId="18E32AF7" w14:textId="77777777">
      <w:pPr>
        <w:pStyle w:val="TableofFigures"/>
        <w:tabs>
          <w:tab w:val="right" w:leader="dot" w:pos="9016"/>
        </w:tabs>
        <w:rPr>
          <w:ins w:author="Alba Colomer Padrosa" w:date="2020-12-02T09:21:00Z" w:id="1658"/>
          <w:rFonts w:asciiTheme="minorHAnsi" w:hAnsiTheme="minorHAnsi" w:eastAsiaTheme="minorEastAsia"/>
          <w:noProof/>
          <w:color w:val="auto"/>
          <w:sz w:val="22"/>
          <w:lang w:val="es-ES" w:eastAsia="es-ES"/>
        </w:rPr>
      </w:pPr>
      <w:ins w:author="Alba Colomer Padrosa" w:date="2020-12-02T09:21:00Z" w:id="500158584">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"_Toc57793362"</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33 – Code for stating tender period</w:t>
        </w:r>
        <w:r>
          <w:rPr>
            <w:noProof/>
            <w:webHidden/>
          </w:rPr>
          <w:tab/>
        </w:r>
        <w:r w:rsidRPr="3050268B">
          <w:rPr>
            <w:noProof/>
          </w:rPr>
          <w:fldChar w:fldCharType="begin"/>
        </w:r>
        <w:r w:rsidRPr="3050268B">
          <w:rPr>
            <w:noProof/>
          </w:rPr>
          <w:instrText xml:space="preserve"> PAGEREF _Toc57793362 \h </w:instrText>
        </w:r>
        <w:r>
          <w:rPr>
            <w:noProof/>
            <w:webHidden/>
          </w:rPr>
        </w:r>
      </w:ins>
      <w:r>
        <w:rPr>
          <w:noProof/>
          <w:webHidden/>
        </w:rPr>
        <w:fldChar w:fldCharType="separate"/>
      </w:r>
      <w:ins w:author="Alba Colomer Padrosa" w:date="2020-12-02T09:21:00Z" w:id="70597341">
        <w:r w:rsidRPr="3050268B" w:rsidR="3050268B">
          <w:rPr>
            <w:noProof/>
          </w:rPr>
          <w:t>30</w:t>
        </w:r>
        <w:r w:rsidRPr="3050268B">
          <w:rPr>
            <w:noProof/>
          </w:rPr>
          <w:fldChar w:fldCharType="end"/>
        </w:r>
        <w:r w:rsidRPr="3050268B">
          <w:rPr>
            <w:rStyle w:val="Hyperlink"/>
            <w:noProof/>
          </w:rPr>
          <w:fldChar w:fldCharType="end"/>
        </w:r>
      </w:ins>
    </w:p>
    <w:p w:rsidR="005324D1" w:rsidRDefault="005324D1" w14:paraId="5DF3F7A2" w14:textId="77777777">
      <w:pPr>
        <w:pStyle w:val="TableofFigures"/>
        <w:tabs>
          <w:tab w:val="right" w:leader="dot" w:pos="9016"/>
        </w:tabs>
        <w:rPr>
          <w:ins w:author="Alba Colomer Padrosa" w:date="2020-12-02T09:21:00Z" w:id="1661"/>
          <w:rFonts w:asciiTheme="minorHAnsi" w:hAnsiTheme="minorHAnsi" w:eastAsiaTheme="minorEastAsia"/>
          <w:noProof/>
          <w:color w:val="auto"/>
          <w:sz w:val="22"/>
          <w:lang w:val="es-ES" w:eastAsia="es-ES"/>
        </w:rPr>
      </w:pPr>
      <w:ins w:author="Alba Colomer Padrosa" w:date="2020-12-02T09:21:00Z" w:id="2126274572">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"_Toc57793363"</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34 – Code for bids</w:t>
        </w:r>
        <w:r>
          <w:rPr>
            <w:noProof/>
            <w:webHidden/>
          </w:rPr>
          <w:tab/>
        </w:r>
        <w:r w:rsidRPr="3050268B">
          <w:rPr>
            <w:noProof/>
          </w:rPr>
          <w:fldChar w:fldCharType="begin"/>
        </w:r>
        <w:r w:rsidRPr="3050268B">
          <w:rPr>
            <w:noProof/>
          </w:rPr>
          <w:instrText xml:space="preserve"> PAGEREF _Toc57793363 \h </w:instrText>
        </w:r>
        <w:r>
          <w:rPr>
            <w:noProof/>
            <w:webHidden/>
          </w:rPr>
        </w:r>
      </w:ins>
      <w:r>
        <w:rPr>
          <w:noProof/>
          <w:webHidden/>
        </w:rPr>
        <w:fldChar w:fldCharType="separate"/>
      </w:r>
      <w:ins w:author="Alba Colomer Padrosa" w:date="2020-12-02T09:21:00Z" w:id="250271433">
        <w:r w:rsidRPr="3050268B" w:rsidR="3050268B">
          <w:rPr>
            <w:noProof/>
          </w:rPr>
          <w:t>31</w:t>
        </w:r>
        <w:r w:rsidRPr="3050268B">
          <w:rPr>
            <w:noProof/>
          </w:rPr>
          <w:fldChar w:fldCharType="end"/>
        </w:r>
        <w:r w:rsidRPr="3050268B">
          <w:rPr>
            <w:rStyle w:val="Hyperlink"/>
            <w:noProof/>
          </w:rPr>
          <w:fldChar w:fldCharType="end"/>
        </w:r>
      </w:ins>
    </w:p>
    <w:p w:rsidR="005324D1" w:rsidRDefault="005324D1" w14:paraId="736FDAA4" w14:textId="77777777">
      <w:pPr>
        <w:pStyle w:val="TableofFigures"/>
        <w:tabs>
          <w:tab w:val="right" w:leader="dot" w:pos="9016"/>
        </w:tabs>
        <w:rPr>
          <w:ins w:author="Alba Colomer Padrosa" w:date="2020-12-02T09:21:00Z" w:id="1664"/>
          <w:rFonts w:asciiTheme="minorHAnsi" w:hAnsiTheme="minorHAnsi" w:eastAsiaTheme="minorEastAsia"/>
          <w:noProof/>
          <w:color w:val="auto"/>
          <w:sz w:val="22"/>
          <w:lang w:val="es-ES" w:eastAsia="es-ES"/>
        </w:rPr>
      </w:pPr>
      <w:ins w:author="Alba Colomer Padrosa" w:date="2020-12-02T09:21:00Z" w:id="624408334">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"_Toc57793364"</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35 – Code for unsuccessful outcome of procurement process at lot level</w:t>
        </w:r>
        <w:r>
          <w:rPr>
            <w:noProof/>
            <w:webHidden/>
          </w:rPr>
          <w:tab/>
        </w:r>
        <w:r w:rsidRPr="3050268B">
          <w:rPr>
            <w:noProof/>
          </w:rPr>
          <w:fldChar w:fldCharType="begin"/>
        </w:r>
        <w:r w:rsidRPr="3050268B">
          <w:rPr>
            <w:noProof/>
          </w:rPr>
          <w:instrText xml:space="preserve"> PAGEREF _Toc57793364 \h </w:instrText>
        </w:r>
        <w:r>
          <w:rPr>
            <w:noProof/>
            <w:webHidden/>
          </w:rPr>
        </w:r>
      </w:ins>
      <w:r>
        <w:rPr>
          <w:noProof/>
          <w:webHidden/>
        </w:rPr>
        <w:fldChar w:fldCharType="separate"/>
      </w:r>
      <w:ins w:author="Alba Colomer Padrosa" w:date="2020-12-02T09:21:00Z" w:id="490914585">
        <w:r w:rsidRPr="3050268B" w:rsidR="3050268B">
          <w:rPr>
            <w:noProof/>
          </w:rPr>
          <w:t>32</w:t>
        </w:r>
        <w:r w:rsidRPr="3050268B">
          <w:rPr>
            <w:noProof/>
          </w:rPr>
          <w:fldChar w:fldCharType="end"/>
        </w:r>
        <w:r w:rsidRPr="3050268B">
          <w:rPr>
            <w:rStyle w:val="Hyperlink"/>
            <w:noProof/>
          </w:rPr>
          <w:fldChar w:fldCharType="end"/>
        </w:r>
      </w:ins>
    </w:p>
    <w:p w:rsidR="005324D1" w:rsidRDefault="005324D1" w14:paraId="2523A8C9" w14:textId="77777777">
      <w:pPr>
        <w:pStyle w:val="TableofFigures"/>
        <w:tabs>
          <w:tab w:val="right" w:leader="dot" w:pos="9016"/>
        </w:tabs>
        <w:rPr>
          <w:ins w:author="Alba Colomer Padrosa" w:date="2020-12-02T09:21:00Z" w:id="1667"/>
          <w:rFonts w:asciiTheme="minorHAnsi" w:hAnsiTheme="minorHAnsi" w:eastAsiaTheme="minorEastAsia"/>
          <w:noProof/>
          <w:color w:val="auto"/>
          <w:sz w:val="22"/>
          <w:lang w:val="es-ES" w:eastAsia="es-ES"/>
        </w:rPr>
      </w:pPr>
      <w:ins w:author="Alba Colomer Padrosa" w:date="2020-12-02T09:21:00Z" w:id="1336396957">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"_Toc57793365"</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36 – Code for unsuccessful outcome of procurement process at tender level</w:t>
        </w:r>
        <w:r>
          <w:rPr>
            <w:noProof/>
            <w:webHidden/>
          </w:rPr>
          <w:tab/>
        </w:r>
        <w:r w:rsidRPr="3050268B">
          <w:rPr>
            <w:noProof/>
          </w:rPr>
          <w:fldChar w:fldCharType="begin"/>
        </w:r>
        <w:r w:rsidRPr="3050268B">
          <w:rPr>
            <w:noProof/>
          </w:rPr>
          <w:instrText xml:space="preserve"> PAGEREF _Toc57793365 \h </w:instrText>
        </w:r>
        <w:r>
          <w:rPr>
            <w:noProof/>
            <w:webHidden/>
          </w:rPr>
        </w:r>
      </w:ins>
      <w:r>
        <w:rPr>
          <w:noProof/>
          <w:webHidden/>
        </w:rPr>
        <w:fldChar w:fldCharType="separate"/>
      </w:r>
      <w:ins w:author="Alba Colomer Padrosa" w:date="2020-12-02T09:21:00Z" w:id="122854476">
        <w:r w:rsidRPr="3050268B" w:rsidR="3050268B">
          <w:rPr>
            <w:noProof/>
          </w:rPr>
          <w:t>32</w:t>
        </w:r>
        <w:r w:rsidRPr="3050268B">
          <w:rPr>
            <w:noProof/>
          </w:rPr>
          <w:fldChar w:fldCharType="end"/>
        </w:r>
        <w:r w:rsidRPr="3050268B">
          <w:rPr>
            <w:rStyle w:val="Hyperlink"/>
            <w:noProof/>
          </w:rPr>
          <w:fldChar w:fldCharType="end"/>
        </w:r>
      </w:ins>
    </w:p>
    <w:p w:rsidR="005324D1" w:rsidRDefault="005324D1" w14:paraId="640EED60" w14:textId="77777777">
      <w:pPr>
        <w:pStyle w:val="TableofFigures"/>
        <w:tabs>
          <w:tab w:val="right" w:leader="dot" w:pos="9016"/>
        </w:tabs>
        <w:rPr>
          <w:ins w:author="Alba Colomer Padrosa" w:date="2020-12-02T09:21:00Z" w:id="1670"/>
          <w:rFonts w:asciiTheme="minorHAnsi" w:hAnsiTheme="minorHAnsi" w:eastAsiaTheme="minorEastAsia"/>
          <w:noProof/>
          <w:color w:val="auto"/>
          <w:sz w:val="22"/>
          <w:lang w:val="es-ES" w:eastAsia="es-ES"/>
        </w:rPr>
      </w:pPr>
      <w:ins w:author="Alba Colomer Padrosa" w:date="2020-12-02T09:21:00Z" w:id="1072809931">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"_Toc57793366"</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37 – Code for disclosure of proposals</w:t>
        </w:r>
        <w:r>
          <w:rPr>
            <w:noProof/>
            <w:webHidden/>
          </w:rPr>
          <w:tab/>
        </w:r>
        <w:r w:rsidRPr="3050268B">
          <w:rPr>
            <w:noProof/>
          </w:rPr>
          <w:fldChar w:fldCharType="begin"/>
        </w:r>
        <w:r w:rsidRPr="3050268B">
          <w:rPr>
            <w:noProof/>
          </w:rPr>
          <w:instrText xml:space="preserve"> PAGEREF _Toc57793366 \h </w:instrText>
        </w:r>
        <w:r>
          <w:rPr>
            <w:noProof/>
            <w:webHidden/>
          </w:rPr>
        </w:r>
      </w:ins>
      <w:r>
        <w:rPr>
          <w:noProof/>
          <w:webHidden/>
        </w:rPr>
        <w:fldChar w:fldCharType="separate"/>
      </w:r>
      <w:ins w:author="Alba Colomer Padrosa" w:date="2020-12-02T09:21:00Z" w:id="1040602570">
        <w:r w:rsidRPr="3050268B" w:rsidR="3050268B">
          <w:rPr>
            <w:noProof/>
          </w:rPr>
          <w:t>33</w:t>
        </w:r>
        <w:r w:rsidRPr="3050268B">
          <w:rPr>
            <w:noProof/>
          </w:rPr>
          <w:fldChar w:fldCharType="end"/>
        </w:r>
        <w:r w:rsidRPr="3050268B">
          <w:rPr>
            <w:rStyle w:val="Hyperlink"/>
            <w:noProof/>
          </w:rPr>
          <w:fldChar w:fldCharType="end"/>
        </w:r>
      </w:ins>
    </w:p>
    <w:p w:rsidR="005324D1" w:rsidRDefault="005324D1" w14:paraId="2BB56B38" w14:textId="77777777">
      <w:pPr>
        <w:pStyle w:val="TableofFigures"/>
        <w:tabs>
          <w:tab w:val="right" w:leader="dot" w:pos="9016"/>
        </w:tabs>
        <w:rPr>
          <w:ins w:author="Alba Colomer Padrosa" w:date="2020-12-02T09:21:00Z" w:id="1673"/>
          <w:rFonts w:asciiTheme="minorHAnsi" w:hAnsiTheme="minorHAnsi" w:eastAsiaTheme="minorEastAsia"/>
          <w:noProof/>
          <w:color w:val="auto"/>
          <w:sz w:val="22"/>
          <w:lang w:val="es-ES" w:eastAsia="es-ES"/>
        </w:rPr>
      </w:pPr>
      <w:ins w:author="Alba Colomer Padrosa" w:date="2020-12-02T09:21:00Z" w:id="304845257">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"_Toc57793367"</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38 – Code for initiation of evaluation period</w:t>
        </w:r>
        <w:r>
          <w:rPr>
            <w:noProof/>
            <w:webHidden/>
          </w:rPr>
          <w:tab/>
        </w:r>
        <w:r w:rsidRPr="3050268B">
          <w:rPr>
            <w:noProof/>
          </w:rPr>
          <w:fldChar w:fldCharType="begin"/>
        </w:r>
        <w:r w:rsidRPr="3050268B">
          <w:rPr>
            <w:noProof/>
          </w:rPr>
          <w:instrText xml:space="preserve"> PAGEREF _Toc57793367 \h </w:instrText>
        </w:r>
        <w:r>
          <w:rPr>
            <w:noProof/>
            <w:webHidden/>
          </w:rPr>
        </w:r>
      </w:ins>
      <w:r>
        <w:rPr>
          <w:noProof/>
          <w:webHidden/>
        </w:rPr>
        <w:fldChar w:fldCharType="separate"/>
      </w:r>
      <w:ins w:author="Alba Colomer Padrosa" w:date="2020-12-02T09:21:00Z" w:id="1903853229">
        <w:r w:rsidRPr="3050268B" w:rsidR="3050268B">
          <w:rPr>
            <w:noProof/>
          </w:rPr>
          <w:t>33</w:t>
        </w:r>
        <w:r w:rsidRPr="3050268B">
          <w:rPr>
            <w:noProof/>
          </w:rPr>
          <w:fldChar w:fldCharType="end"/>
        </w:r>
        <w:r w:rsidRPr="3050268B">
          <w:rPr>
            <w:rStyle w:val="Hyperlink"/>
            <w:noProof/>
          </w:rPr>
          <w:fldChar w:fldCharType="end"/>
        </w:r>
      </w:ins>
    </w:p>
    <w:p w:rsidR="005324D1" w:rsidRDefault="005324D1" w14:paraId="69DF1A09" w14:textId="77777777">
      <w:pPr>
        <w:pStyle w:val="TableofFigures"/>
        <w:tabs>
          <w:tab w:val="right" w:leader="dot" w:pos="9016"/>
        </w:tabs>
        <w:rPr>
          <w:ins w:author="Alba Colomer Padrosa" w:date="2020-12-02T09:21:00Z" w:id="1676"/>
          <w:rFonts w:asciiTheme="minorHAnsi" w:hAnsiTheme="minorHAnsi" w:eastAsiaTheme="minorEastAsia"/>
          <w:noProof/>
          <w:color w:val="auto"/>
          <w:sz w:val="22"/>
          <w:lang w:val="es-ES" w:eastAsia="es-ES"/>
        </w:rPr>
      </w:pPr>
      <w:ins w:author="Alba Colomer Padrosa" w:date="2020-12-02T09:21:00Z" w:id="1887197002">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"_Toc57793368"</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39 – Code for initiating the evaluation of proposals</w:t>
        </w:r>
        <w:r>
          <w:rPr>
            <w:noProof/>
            <w:webHidden/>
          </w:rPr>
          <w:tab/>
        </w:r>
        <w:r w:rsidRPr="3050268B">
          <w:rPr>
            <w:noProof/>
          </w:rPr>
          <w:fldChar w:fldCharType="begin"/>
        </w:r>
        <w:r w:rsidRPr="3050268B">
          <w:rPr>
            <w:noProof/>
          </w:rPr>
          <w:instrText xml:space="preserve"> PAGEREF _Toc57793368 \h </w:instrText>
        </w:r>
        <w:r>
          <w:rPr>
            <w:noProof/>
            <w:webHidden/>
          </w:rPr>
        </w:r>
      </w:ins>
      <w:r>
        <w:rPr>
          <w:noProof/>
          <w:webHidden/>
        </w:rPr>
        <w:fldChar w:fldCharType="separate"/>
      </w:r>
      <w:ins w:author="Alba Colomer Padrosa" w:date="2020-12-02T09:21:00Z" w:id="909212564">
        <w:r w:rsidRPr="3050268B" w:rsidR="3050268B">
          <w:rPr>
            <w:noProof/>
          </w:rPr>
          <w:t>34</w:t>
        </w:r>
        <w:r w:rsidRPr="3050268B">
          <w:rPr>
            <w:noProof/>
          </w:rPr>
          <w:fldChar w:fldCharType="end"/>
        </w:r>
        <w:r w:rsidRPr="3050268B">
          <w:rPr>
            <w:rStyle w:val="Hyperlink"/>
            <w:noProof/>
          </w:rPr>
          <w:fldChar w:fldCharType="end"/>
        </w:r>
      </w:ins>
    </w:p>
    <w:p w:rsidR="005324D1" w:rsidRDefault="005324D1" w14:paraId="2EF6AB2E" w14:textId="77777777">
      <w:pPr>
        <w:pStyle w:val="TableofFigures"/>
        <w:tabs>
          <w:tab w:val="right" w:leader="dot" w:pos="9016"/>
        </w:tabs>
        <w:rPr>
          <w:ins w:author="Alba Colomer Padrosa" w:date="2020-12-02T09:21:00Z" w:id="1679"/>
          <w:rFonts w:asciiTheme="minorHAnsi" w:hAnsiTheme="minorHAnsi" w:eastAsiaTheme="minorEastAsia"/>
          <w:noProof/>
          <w:color w:val="auto"/>
          <w:sz w:val="22"/>
          <w:lang w:val="es-ES" w:eastAsia="es-ES"/>
        </w:rPr>
      </w:pPr>
      <w:ins w:author="Alba Colomer Padrosa" w:date="2020-12-02T09:21:00Z" w:id="26640808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"_Toc57793369"</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40 – Code for evaluation of proposals</w:t>
        </w:r>
        <w:r>
          <w:rPr>
            <w:noProof/>
            <w:webHidden/>
          </w:rPr>
          <w:tab/>
        </w:r>
        <w:r w:rsidRPr="3050268B">
          <w:rPr>
            <w:noProof/>
          </w:rPr>
          <w:fldChar w:fldCharType="begin"/>
        </w:r>
        <w:r w:rsidRPr="3050268B">
          <w:rPr>
            <w:noProof/>
          </w:rPr>
          <w:instrText xml:space="preserve"> PAGEREF _Toc57793369 \h </w:instrText>
        </w:r>
        <w:r>
          <w:rPr>
            <w:noProof/>
            <w:webHidden/>
          </w:rPr>
        </w:r>
      </w:ins>
      <w:r>
        <w:rPr>
          <w:noProof/>
          <w:webHidden/>
        </w:rPr>
        <w:fldChar w:fldCharType="separate"/>
      </w:r>
      <w:ins w:author="Alba Colomer Padrosa" w:date="2020-12-02T09:21:00Z" w:id="1871561465">
        <w:r w:rsidRPr="3050268B" w:rsidR="3050268B">
          <w:rPr>
            <w:noProof/>
          </w:rPr>
          <w:t>35</w:t>
        </w:r>
        <w:r w:rsidRPr="3050268B">
          <w:rPr>
            <w:noProof/>
          </w:rPr>
          <w:fldChar w:fldCharType="end"/>
        </w:r>
        <w:r w:rsidRPr="3050268B">
          <w:rPr>
            <w:rStyle w:val="Hyperlink"/>
            <w:noProof/>
          </w:rPr>
          <w:fldChar w:fldCharType="end"/>
        </w:r>
      </w:ins>
    </w:p>
    <w:p w:rsidR="005324D1" w:rsidRDefault="005324D1" w14:paraId="4811CA5E" w14:textId="77777777">
      <w:pPr>
        <w:pStyle w:val="TableofFigures"/>
        <w:tabs>
          <w:tab w:val="right" w:leader="dot" w:pos="9016"/>
        </w:tabs>
        <w:rPr>
          <w:ins w:author="Alba Colomer Padrosa" w:date="2020-12-02T09:21:00Z" w:id="1682"/>
          <w:rFonts w:asciiTheme="minorHAnsi" w:hAnsiTheme="minorHAnsi" w:eastAsiaTheme="minorEastAsia"/>
          <w:noProof/>
          <w:color w:val="auto"/>
          <w:sz w:val="22"/>
          <w:lang w:val="es-ES" w:eastAsia="es-ES"/>
        </w:rPr>
      </w:pPr>
      <w:ins w:author="Alba Colomer Padrosa" w:date="2020-12-02T09:21:00Z" w:id="66636161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"_Toc57793370"</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41 – Code for award decision</w:t>
        </w:r>
        <w:r>
          <w:rPr>
            <w:noProof/>
            <w:webHidden/>
          </w:rPr>
          <w:tab/>
        </w:r>
        <w:r w:rsidRPr="3050268B">
          <w:rPr>
            <w:noProof/>
          </w:rPr>
          <w:fldChar w:fldCharType="begin"/>
        </w:r>
        <w:r w:rsidRPr="3050268B">
          <w:rPr>
            <w:noProof/>
          </w:rPr>
          <w:instrText xml:space="preserve"> PAGEREF _Toc57793370 \h </w:instrText>
        </w:r>
        <w:r>
          <w:rPr>
            <w:noProof/>
            <w:webHidden/>
          </w:rPr>
        </w:r>
      </w:ins>
      <w:r>
        <w:rPr>
          <w:noProof/>
          <w:webHidden/>
        </w:rPr>
        <w:fldChar w:fldCharType="separate"/>
      </w:r>
      <w:ins w:author="Alba Colomer Padrosa" w:date="2020-12-02T09:21:00Z" w:id="686688383">
        <w:r w:rsidRPr="3050268B" w:rsidR="3050268B">
          <w:rPr>
            <w:noProof/>
          </w:rPr>
          <w:t>35</w:t>
        </w:r>
        <w:r w:rsidRPr="3050268B">
          <w:rPr>
            <w:noProof/>
          </w:rPr>
          <w:fldChar w:fldCharType="end"/>
        </w:r>
        <w:r w:rsidRPr="3050268B">
          <w:rPr>
            <w:rStyle w:val="Hyperlink"/>
            <w:noProof/>
          </w:rPr>
          <w:fldChar w:fldCharType="end"/>
        </w:r>
      </w:ins>
    </w:p>
    <w:p w:rsidR="005324D1" w:rsidRDefault="005324D1" w14:paraId="6D8D5D00" w14:textId="77777777">
      <w:pPr>
        <w:pStyle w:val="TableofFigures"/>
        <w:tabs>
          <w:tab w:val="right" w:leader="dot" w:pos="9016"/>
        </w:tabs>
        <w:rPr>
          <w:ins w:author="Alba Colomer Padrosa" w:date="2020-12-02T09:21:00Z" w:id="1685"/>
          <w:rFonts w:asciiTheme="minorHAnsi" w:hAnsiTheme="minorHAnsi" w:eastAsiaTheme="minorEastAsia"/>
          <w:noProof/>
          <w:color w:val="auto"/>
          <w:sz w:val="22"/>
          <w:lang w:val="es-ES" w:eastAsia="es-ES"/>
        </w:rPr>
      </w:pPr>
      <w:ins w:author="Alba Colomer Padrosa" w:date="2020-12-02T09:21:00Z" w:id="329230395">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"_Toc57793371"</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42 – Code for cancellation of the award decision</w:t>
        </w:r>
        <w:r>
          <w:rPr>
            <w:noProof/>
            <w:webHidden/>
          </w:rPr>
          <w:tab/>
        </w:r>
        <w:r w:rsidRPr="3050268B">
          <w:rPr>
            <w:noProof/>
          </w:rPr>
          <w:fldChar w:fldCharType="begin"/>
        </w:r>
        <w:r w:rsidRPr="3050268B">
          <w:rPr>
            <w:noProof/>
          </w:rPr>
          <w:instrText xml:space="preserve"> PAGEREF _Toc57793371 \h </w:instrText>
        </w:r>
        <w:r>
          <w:rPr>
            <w:noProof/>
            <w:webHidden/>
          </w:rPr>
        </w:r>
      </w:ins>
      <w:r>
        <w:rPr>
          <w:noProof/>
          <w:webHidden/>
        </w:rPr>
        <w:fldChar w:fldCharType="separate"/>
      </w:r>
      <w:ins w:author="Alba Colomer Padrosa" w:date="2020-12-02T09:21:00Z" w:id="160864332">
        <w:r w:rsidRPr="3050268B" w:rsidR="3050268B">
          <w:rPr>
            <w:noProof/>
          </w:rPr>
          <w:t>36</w:t>
        </w:r>
        <w:r w:rsidRPr="3050268B">
          <w:rPr>
            <w:noProof/>
          </w:rPr>
          <w:fldChar w:fldCharType="end"/>
        </w:r>
        <w:r w:rsidRPr="3050268B">
          <w:rPr>
            <w:rStyle w:val="Hyperlink"/>
            <w:noProof/>
          </w:rPr>
          <w:fldChar w:fldCharType="end"/>
        </w:r>
      </w:ins>
    </w:p>
    <w:p w:rsidR="005324D1" w:rsidRDefault="005324D1" w14:paraId="6335B592" w14:textId="77777777">
      <w:pPr>
        <w:pStyle w:val="TableofFigures"/>
        <w:tabs>
          <w:tab w:val="right" w:leader="dot" w:pos="9016"/>
        </w:tabs>
        <w:rPr>
          <w:ins w:author="Alba Colomer Padrosa" w:date="2020-12-02T09:21:00Z" w:id="1688"/>
          <w:rFonts w:asciiTheme="minorHAnsi" w:hAnsiTheme="minorHAnsi" w:eastAsiaTheme="minorEastAsia"/>
          <w:noProof/>
          <w:color w:val="auto"/>
          <w:sz w:val="22"/>
          <w:lang w:val="es-ES" w:eastAsia="es-ES"/>
        </w:rPr>
      </w:pPr>
      <w:ins w:author="Alba Colomer Padrosa" w:date="2020-12-02T09:21:00Z" w:id="24001223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"_Toc57793372"</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43 – Code for confirmation of a negative award decision</w:t>
        </w:r>
        <w:r>
          <w:rPr>
            <w:noProof/>
            <w:webHidden/>
          </w:rPr>
          <w:tab/>
        </w:r>
        <w:r w:rsidRPr="3050268B">
          <w:rPr>
            <w:noProof/>
          </w:rPr>
          <w:fldChar w:fldCharType="begin"/>
        </w:r>
        <w:r w:rsidRPr="3050268B">
          <w:rPr>
            <w:noProof/>
          </w:rPr>
          <w:instrText xml:space="preserve"> PAGEREF _Toc57793372 \h </w:instrText>
        </w:r>
        <w:r>
          <w:rPr>
            <w:noProof/>
            <w:webHidden/>
          </w:rPr>
        </w:r>
      </w:ins>
      <w:r>
        <w:rPr>
          <w:noProof/>
          <w:webHidden/>
        </w:rPr>
        <w:fldChar w:fldCharType="separate"/>
      </w:r>
      <w:ins w:author="Alba Colomer Padrosa" w:date="2020-12-02T09:21:00Z" w:id="834384328">
        <w:r w:rsidRPr="3050268B" w:rsidR="3050268B">
          <w:rPr>
            <w:noProof/>
          </w:rPr>
          <w:t>36</w:t>
        </w:r>
        <w:r w:rsidRPr="3050268B">
          <w:rPr>
            <w:noProof/>
          </w:rPr>
          <w:fldChar w:fldCharType="end"/>
        </w:r>
        <w:r w:rsidRPr="3050268B">
          <w:rPr>
            <w:rStyle w:val="Hyperlink"/>
            <w:noProof/>
          </w:rPr>
          <w:fldChar w:fldCharType="end"/>
        </w:r>
      </w:ins>
    </w:p>
    <w:p w:rsidR="005324D1" w:rsidRDefault="005324D1" w14:paraId="1E838386" w14:textId="77777777">
      <w:pPr>
        <w:pStyle w:val="TableofFigures"/>
        <w:tabs>
          <w:tab w:val="right" w:leader="dot" w:pos="9016"/>
        </w:tabs>
        <w:rPr>
          <w:ins w:author="Alba Colomer Padrosa" w:date="2020-12-02T09:21:00Z" w:id="1691"/>
          <w:rFonts w:asciiTheme="minorHAnsi" w:hAnsiTheme="minorHAnsi" w:eastAsiaTheme="minorEastAsia"/>
          <w:noProof/>
          <w:color w:val="auto"/>
          <w:sz w:val="22"/>
          <w:lang w:val="es-ES" w:eastAsia="es-ES"/>
        </w:rPr>
      </w:pPr>
      <w:ins w:author="Alba Colomer Padrosa" w:date="2020-12-02T09:21:00Z" w:id="795418539">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"_Toc57793373"</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44 – Code for confirmation of a positive award decision</w:t>
        </w:r>
        <w:r>
          <w:rPr>
            <w:noProof/>
            <w:webHidden/>
          </w:rPr>
          <w:tab/>
        </w:r>
        <w:r w:rsidRPr="3050268B">
          <w:rPr>
            <w:noProof/>
          </w:rPr>
          <w:fldChar w:fldCharType="begin"/>
        </w:r>
        <w:r w:rsidRPr="3050268B">
          <w:rPr>
            <w:noProof/>
          </w:rPr>
          <w:instrText xml:space="preserve"> PAGEREF _Toc57793373 \h </w:instrText>
        </w:r>
        <w:r>
          <w:rPr>
            <w:noProof/>
            <w:webHidden/>
          </w:rPr>
        </w:r>
      </w:ins>
      <w:r>
        <w:rPr>
          <w:noProof/>
          <w:webHidden/>
        </w:rPr>
        <w:fldChar w:fldCharType="separate"/>
      </w:r>
      <w:ins w:author="Alba Colomer Padrosa" w:date="2020-12-02T09:21:00Z" w:id="1208287483">
        <w:r w:rsidRPr="3050268B" w:rsidR="3050268B">
          <w:rPr>
            <w:noProof/>
          </w:rPr>
          <w:t>37</w:t>
        </w:r>
        <w:r w:rsidRPr="3050268B">
          <w:rPr>
            <w:noProof/>
          </w:rPr>
          <w:fldChar w:fldCharType="end"/>
        </w:r>
        <w:r w:rsidRPr="3050268B">
          <w:rPr>
            <w:rStyle w:val="Hyperlink"/>
            <w:noProof/>
          </w:rPr>
          <w:fldChar w:fldCharType="end"/>
        </w:r>
      </w:ins>
    </w:p>
    <w:p w:rsidR="005324D1" w:rsidRDefault="005324D1" w14:paraId="36596B38" w14:textId="77777777">
      <w:pPr>
        <w:pStyle w:val="TableofFigures"/>
        <w:tabs>
          <w:tab w:val="right" w:leader="dot" w:pos="9016"/>
        </w:tabs>
        <w:rPr>
          <w:ins w:author="Alba Colomer Padrosa" w:date="2020-12-02T09:21:00Z" w:id="1694"/>
          <w:rFonts w:asciiTheme="minorHAnsi" w:hAnsiTheme="minorHAnsi" w:eastAsiaTheme="minorEastAsia"/>
          <w:noProof/>
          <w:color w:val="auto"/>
          <w:sz w:val="22"/>
          <w:lang w:val="es-ES" w:eastAsia="es-ES"/>
        </w:rPr>
      </w:pPr>
      <w:ins w:author="Alba Colomer Padrosa" w:date="2020-12-02T09:21:00Z" w:id="165299525">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"_Toc57793374"</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45 – Code for contract initiation</w:t>
        </w:r>
        <w:r>
          <w:rPr>
            <w:noProof/>
            <w:webHidden/>
          </w:rPr>
          <w:tab/>
        </w:r>
        <w:r w:rsidRPr="3050268B">
          <w:rPr>
            <w:noProof/>
          </w:rPr>
          <w:fldChar w:fldCharType="begin"/>
        </w:r>
        <w:r w:rsidRPr="3050268B">
          <w:rPr>
            <w:noProof/>
          </w:rPr>
          <w:instrText xml:space="preserve"> PAGEREF _Toc57793374 \h </w:instrText>
        </w:r>
        <w:r>
          <w:rPr>
            <w:noProof/>
            <w:webHidden/>
          </w:rPr>
        </w:r>
      </w:ins>
      <w:r>
        <w:rPr>
          <w:noProof/>
          <w:webHidden/>
        </w:rPr>
        <w:fldChar w:fldCharType="separate"/>
      </w:r>
      <w:ins w:author="Alba Colomer Padrosa" w:date="2020-12-02T09:21:00Z" w:id="1342462801">
        <w:r w:rsidRPr="3050268B" w:rsidR="3050268B">
          <w:rPr>
            <w:noProof/>
          </w:rPr>
          <w:t>37</w:t>
        </w:r>
        <w:r w:rsidRPr="3050268B">
          <w:rPr>
            <w:noProof/>
          </w:rPr>
          <w:fldChar w:fldCharType="end"/>
        </w:r>
        <w:r w:rsidRPr="3050268B">
          <w:rPr>
            <w:rStyle w:val="Hyperlink"/>
            <w:noProof/>
          </w:rPr>
          <w:fldChar w:fldCharType="end"/>
        </w:r>
      </w:ins>
    </w:p>
    <w:p w:rsidR="005324D1" w:rsidRDefault="005324D1" w14:paraId="1F731E62" w14:textId="77777777">
      <w:pPr>
        <w:pStyle w:val="TableofFigures"/>
        <w:tabs>
          <w:tab w:val="right" w:leader="dot" w:pos="9016"/>
        </w:tabs>
        <w:rPr>
          <w:ins w:author="Alba Colomer Padrosa" w:date="2020-12-02T09:21:00Z" w:id="1697"/>
          <w:rFonts w:asciiTheme="minorHAnsi" w:hAnsiTheme="minorHAnsi" w:eastAsiaTheme="minorEastAsia"/>
          <w:noProof/>
          <w:color w:val="auto"/>
          <w:sz w:val="22"/>
          <w:lang w:val="es-ES" w:eastAsia="es-ES"/>
        </w:rPr>
      </w:pPr>
      <w:ins w:author="Alba Colomer Padrosa" w:date="2020-12-02T09:21:00Z" w:id="1040976631">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"_Toc57793375"</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46 – Code for unsuccessful outcome of procurement initiation at lot level</w:t>
        </w:r>
        <w:r>
          <w:rPr>
            <w:noProof/>
            <w:webHidden/>
          </w:rPr>
          <w:tab/>
        </w:r>
        <w:r w:rsidRPr="3050268B">
          <w:rPr>
            <w:noProof/>
          </w:rPr>
          <w:fldChar w:fldCharType="begin"/>
        </w:r>
        <w:r w:rsidRPr="3050268B">
          <w:rPr>
            <w:noProof/>
          </w:rPr>
          <w:instrText xml:space="preserve"> PAGEREF _Toc57793375 \h </w:instrText>
        </w:r>
        <w:r>
          <w:rPr>
            <w:noProof/>
            <w:webHidden/>
          </w:rPr>
        </w:r>
      </w:ins>
      <w:r>
        <w:rPr>
          <w:noProof/>
          <w:webHidden/>
        </w:rPr>
        <w:fldChar w:fldCharType="separate"/>
      </w:r>
      <w:ins w:author="Alba Colomer Padrosa" w:date="2020-12-02T09:21:00Z" w:id="1269526256">
        <w:r w:rsidRPr="3050268B" w:rsidR="3050268B">
          <w:rPr>
            <w:noProof/>
          </w:rPr>
          <w:t>38</w:t>
        </w:r>
        <w:r w:rsidRPr="3050268B">
          <w:rPr>
            <w:noProof/>
          </w:rPr>
          <w:fldChar w:fldCharType="end"/>
        </w:r>
        <w:r w:rsidRPr="3050268B">
          <w:rPr>
            <w:rStyle w:val="Hyperlink"/>
            <w:noProof/>
          </w:rPr>
          <w:fldChar w:fldCharType="end"/>
        </w:r>
      </w:ins>
    </w:p>
    <w:p w:rsidR="005324D1" w:rsidRDefault="005324D1" w14:paraId="1E6163AE" w14:textId="77777777">
      <w:pPr>
        <w:pStyle w:val="TableofFigures"/>
        <w:tabs>
          <w:tab w:val="right" w:leader="dot" w:pos="9016"/>
        </w:tabs>
        <w:rPr>
          <w:ins w:author="Alba Colomer Padrosa" w:date="2020-12-02T09:21:00Z" w:id="1700"/>
          <w:rFonts w:asciiTheme="minorHAnsi" w:hAnsiTheme="minorHAnsi" w:eastAsiaTheme="minorEastAsia"/>
          <w:noProof/>
          <w:color w:val="auto"/>
          <w:sz w:val="22"/>
          <w:lang w:val="es-ES" w:eastAsia="es-ES"/>
        </w:rPr>
      </w:pPr>
      <w:ins w:author="Alba Colomer Padrosa" w:date="2020-12-02T09:21:00Z" w:id="101361202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"_Toc57793376"</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47 – Code for unsuccessful outcome of procurement initiation at tender level</w:t>
        </w:r>
        <w:r>
          <w:rPr>
            <w:noProof/>
            <w:webHidden/>
          </w:rPr>
          <w:tab/>
        </w:r>
        <w:r w:rsidRPr="3050268B">
          <w:rPr>
            <w:noProof/>
          </w:rPr>
          <w:fldChar w:fldCharType="begin"/>
        </w:r>
        <w:r w:rsidRPr="3050268B">
          <w:rPr>
            <w:noProof/>
          </w:rPr>
          <w:instrText xml:space="preserve"> PAGEREF _Toc57793376 \h </w:instrText>
        </w:r>
        <w:r>
          <w:rPr>
            <w:noProof/>
            <w:webHidden/>
          </w:rPr>
        </w:r>
      </w:ins>
      <w:r>
        <w:rPr>
          <w:noProof/>
          <w:webHidden/>
        </w:rPr>
        <w:fldChar w:fldCharType="separate"/>
      </w:r>
      <w:ins w:author="Alba Colomer Padrosa" w:date="2020-12-02T09:21:00Z" w:id="847749050">
        <w:r w:rsidRPr="3050268B" w:rsidR="3050268B">
          <w:rPr>
            <w:noProof/>
          </w:rPr>
          <w:t>38</w:t>
        </w:r>
        <w:r w:rsidRPr="3050268B">
          <w:rPr>
            <w:noProof/>
          </w:rPr>
          <w:fldChar w:fldCharType="end"/>
        </w:r>
        <w:r w:rsidRPr="3050268B">
          <w:rPr>
            <w:rStyle w:val="Hyperlink"/>
            <w:noProof/>
          </w:rPr>
          <w:fldChar w:fldCharType="end"/>
        </w:r>
      </w:ins>
    </w:p>
    <w:p w:rsidR="005324D1" w:rsidRDefault="005324D1" w14:paraId="1939C808" w14:textId="77777777">
      <w:pPr>
        <w:pStyle w:val="TableofFigures"/>
        <w:tabs>
          <w:tab w:val="right" w:leader="dot" w:pos="9016"/>
        </w:tabs>
        <w:rPr>
          <w:ins w:author="Alba Colomer Padrosa" w:date="2020-12-02T09:21:00Z" w:id="1703"/>
          <w:rFonts w:asciiTheme="minorHAnsi" w:hAnsiTheme="minorHAnsi" w:eastAsiaTheme="minorEastAsia"/>
          <w:noProof/>
          <w:color w:val="auto"/>
          <w:sz w:val="22"/>
          <w:lang w:val="es-ES" w:eastAsia="es-ES"/>
        </w:rPr>
      </w:pPr>
      <w:ins w:author="Alba Colomer Padrosa" w:date="2020-12-02T09:21:00Z" w:id="549289945">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"_Toc57793377"</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48 – Code for successful outcome of procurement initiation at lot level</w:t>
        </w:r>
        <w:r>
          <w:rPr>
            <w:noProof/>
            <w:webHidden/>
          </w:rPr>
          <w:tab/>
        </w:r>
        <w:r w:rsidRPr="3050268B">
          <w:rPr>
            <w:noProof/>
          </w:rPr>
          <w:fldChar w:fldCharType="begin"/>
        </w:r>
        <w:r w:rsidRPr="3050268B">
          <w:rPr>
            <w:noProof/>
          </w:rPr>
          <w:instrText xml:space="preserve"> PAGEREF _Toc57793377 \h </w:instrText>
        </w:r>
        <w:r>
          <w:rPr>
            <w:noProof/>
            <w:webHidden/>
          </w:rPr>
        </w:r>
      </w:ins>
      <w:r>
        <w:rPr>
          <w:noProof/>
          <w:webHidden/>
        </w:rPr>
        <w:fldChar w:fldCharType="separate"/>
      </w:r>
      <w:ins w:author="Alba Colomer Padrosa" w:date="2020-12-02T09:21:00Z" w:id="417994472">
        <w:r w:rsidRPr="3050268B" w:rsidR="3050268B">
          <w:rPr>
            <w:noProof/>
          </w:rPr>
          <w:t>38</w:t>
        </w:r>
        <w:r w:rsidRPr="3050268B">
          <w:rPr>
            <w:noProof/>
          </w:rPr>
          <w:fldChar w:fldCharType="end"/>
        </w:r>
        <w:r w:rsidRPr="3050268B">
          <w:rPr>
            <w:rStyle w:val="Hyperlink"/>
            <w:noProof/>
          </w:rPr>
          <w:fldChar w:fldCharType="end"/>
        </w:r>
      </w:ins>
    </w:p>
    <w:p w:rsidR="005324D1" w:rsidRDefault="005324D1" w14:paraId="58BB88C3" w14:textId="77777777">
      <w:pPr>
        <w:pStyle w:val="TableofFigures"/>
        <w:tabs>
          <w:tab w:val="right" w:leader="dot" w:pos="9016"/>
        </w:tabs>
        <w:rPr>
          <w:ins w:author="Alba Colomer Padrosa" w:date="2020-12-02T09:21:00Z" w:id="1706"/>
          <w:rFonts w:asciiTheme="minorHAnsi" w:hAnsiTheme="minorHAnsi" w:eastAsiaTheme="minorEastAsia"/>
          <w:noProof/>
          <w:color w:val="auto"/>
          <w:sz w:val="22"/>
          <w:lang w:val="es-ES" w:eastAsia="es-ES"/>
        </w:rPr>
      </w:pPr>
      <w:ins w:author="Alba Colomer Padrosa" w:date="2020-12-02T09:21:00Z" w:id="89210266">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"_Toc57793378"</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49 – Code for successful outcome of procurement initiation at tender level</w:t>
        </w:r>
        <w:r>
          <w:rPr>
            <w:noProof/>
            <w:webHidden/>
          </w:rPr>
          <w:tab/>
        </w:r>
        <w:r w:rsidRPr="3050268B">
          <w:rPr>
            <w:noProof/>
          </w:rPr>
          <w:fldChar w:fldCharType="begin"/>
        </w:r>
        <w:r w:rsidRPr="3050268B">
          <w:rPr>
            <w:noProof/>
          </w:rPr>
          <w:instrText xml:space="preserve"> PAGEREF _Toc57793378 \h </w:instrText>
        </w:r>
        <w:r>
          <w:rPr>
            <w:noProof/>
            <w:webHidden/>
          </w:rPr>
        </w:r>
      </w:ins>
      <w:r>
        <w:rPr>
          <w:noProof/>
          <w:webHidden/>
        </w:rPr>
        <w:fldChar w:fldCharType="separate"/>
      </w:r>
      <w:ins w:author="Alba Colomer Padrosa" w:date="2020-12-02T09:21:00Z" w:id="2064699504">
        <w:r w:rsidRPr="3050268B" w:rsidR="3050268B">
          <w:rPr>
            <w:noProof/>
          </w:rPr>
          <w:t>39</w:t>
        </w:r>
        <w:r w:rsidRPr="3050268B">
          <w:rPr>
            <w:noProof/>
          </w:rPr>
          <w:fldChar w:fldCharType="end"/>
        </w:r>
        <w:r w:rsidRPr="3050268B">
          <w:rPr>
            <w:rStyle w:val="Hyperlink"/>
            <w:noProof/>
          </w:rPr>
          <w:fldChar w:fldCharType="end"/>
        </w:r>
      </w:ins>
    </w:p>
    <w:p w:rsidR="005324D1" w:rsidRDefault="005324D1" w14:paraId="2D7A80F9" w14:textId="77777777">
      <w:pPr>
        <w:pStyle w:val="TableofFigures"/>
        <w:tabs>
          <w:tab w:val="right" w:leader="dot" w:pos="9016"/>
        </w:tabs>
        <w:rPr>
          <w:ins w:author="Alba Colomer Padrosa" w:date="2020-12-02T09:21:00Z" w:id="1709"/>
          <w:rFonts w:asciiTheme="minorHAnsi" w:hAnsiTheme="minorHAnsi" w:eastAsiaTheme="minorEastAsia"/>
          <w:noProof/>
          <w:color w:val="auto"/>
          <w:sz w:val="22"/>
          <w:lang w:val="es-ES" w:eastAsia="es-ES"/>
        </w:rPr>
      </w:pPr>
      <w:ins w:author="Alba Colomer Padrosa" w:date="2020-12-02T09:21:00Z" w:id="597004842">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"_Toc57793379"</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50 – Code for evaluation panel</w:t>
        </w:r>
        <w:r>
          <w:rPr>
            <w:noProof/>
            <w:webHidden/>
          </w:rPr>
          <w:tab/>
        </w:r>
        <w:r w:rsidRPr="3050268B">
          <w:rPr>
            <w:noProof/>
          </w:rPr>
          <w:fldChar w:fldCharType="begin"/>
        </w:r>
        <w:r w:rsidRPr="3050268B">
          <w:rPr>
            <w:noProof/>
          </w:rPr>
          <w:instrText xml:space="preserve"> PAGEREF _Toc57793379 \h </w:instrText>
        </w:r>
        <w:r>
          <w:rPr>
            <w:noProof/>
            <w:webHidden/>
          </w:rPr>
        </w:r>
      </w:ins>
      <w:r>
        <w:rPr>
          <w:noProof/>
          <w:webHidden/>
        </w:rPr>
        <w:fldChar w:fldCharType="separate"/>
      </w:r>
      <w:ins w:author="Alba Colomer Padrosa" w:date="2020-12-02T09:21:00Z" w:id="654146617">
        <w:r w:rsidRPr="3050268B" w:rsidR="3050268B">
          <w:rPr>
            <w:noProof/>
          </w:rPr>
          <w:t>41</w:t>
        </w:r>
        <w:r w:rsidRPr="3050268B">
          <w:rPr>
            <w:noProof/>
          </w:rPr>
          <w:fldChar w:fldCharType="end"/>
        </w:r>
        <w:r w:rsidRPr="3050268B">
          <w:rPr>
            <w:rStyle w:val="Hyperlink"/>
            <w:noProof/>
          </w:rPr>
          <w:fldChar w:fldCharType="end"/>
        </w:r>
      </w:ins>
    </w:p>
    <w:p w:rsidR="005324D1" w:rsidRDefault="005324D1" w14:paraId="4FB2AC05" w14:textId="77777777">
      <w:pPr>
        <w:pStyle w:val="TableofFigures"/>
        <w:tabs>
          <w:tab w:val="right" w:leader="dot" w:pos="9016"/>
        </w:tabs>
        <w:rPr>
          <w:ins w:author="Alba Colomer Padrosa" w:date="2020-12-02T09:21:00Z" w:id="1712"/>
          <w:rFonts w:asciiTheme="minorHAnsi" w:hAnsiTheme="minorHAnsi" w:eastAsiaTheme="minorEastAsia"/>
          <w:noProof/>
          <w:color w:val="auto"/>
          <w:sz w:val="22"/>
          <w:lang w:val="es-ES" w:eastAsia="es-ES"/>
        </w:rPr>
      </w:pPr>
      <w:ins w:author="Alba Colomer Padrosa" w:date="2020-12-02T09:21:00Z" w:id="1773553619">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"_Toc57793380"</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51 – Code for criteria</w:t>
        </w:r>
        <w:r>
          <w:rPr>
            <w:noProof/>
            <w:webHidden/>
          </w:rPr>
          <w:tab/>
        </w:r>
        <w:r w:rsidRPr="3050268B">
          <w:rPr>
            <w:noProof/>
          </w:rPr>
          <w:fldChar w:fldCharType="begin"/>
        </w:r>
        <w:r w:rsidRPr="3050268B">
          <w:rPr>
            <w:noProof/>
          </w:rPr>
          <w:instrText xml:space="preserve"> PAGEREF _Toc57793380 \h </w:instrText>
        </w:r>
        <w:r>
          <w:rPr>
            <w:noProof/>
            <w:webHidden/>
          </w:rPr>
        </w:r>
      </w:ins>
      <w:r>
        <w:rPr>
          <w:noProof/>
          <w:webHidden/>
        </w:rPr>
        <w:fldChar w:fldCharType="separate"/>
      </w:r>
      <w:ins w:author="Alba Colomer Padrosa" w:date="2020-12-02T09:21:00Z" w:id="246319816">
        <w:r w:rsidRPr="3050268B" w:rsidR="3050268B">
          <w:rPr>
            <w:noProof/>
          </w:rPr>
          <w:t>43</w:t>
        </w:r>
        <w:r w:rsidRPr="3050268B">
          <w:rPr>
            <w:noProof/>
          </w:rPr>
          <w:fldChar w:fldCharType="end"/>
        </w:r>
        <w:r w:rsidRPr="3050268B">
          <w:rPr>
            <w:rStyle w:val="Hyperlink"/>
            <w:noProof/>
          </w:rPr>
          <w:fldChar w:fldCharType="end"/>
        </w:r>
      </w:ins>
    </w:p>
    <w:p w:rsidR="005324D1" w:rsidRDefault="005324D1" w14:paraId="147E144F" w14:textId="77777777">
      <w:pPr>
        <w:pStyle w:val="TableofFigures"/>
        <w:tabs>
          <w:tab w:val="right" w:leader="dot" w:pos="9016"/>
        </w:tabs>
        <w:rPr>
          <w:ins w:author="Alba Colomer Padrosa" w:date="2020-12-02T09:21:00Z" w:id="1715"/>
          <w:rFonts w:asciiTheme="minorHAnsi" w:hAnsiTheme="minorHAnsi" w:eastAsiaTheme="minorEastAsia"/>
          <w:noProof/>
          <w:color w:val="auto"/>
          <w:sz w:val="22"/>
          <w:lang w:val="es-ES" w:eastAsia="es-ES"/>
        </w:rPr>
      </w:pPr>
      <w:ins w:author="Alba Colomer Padrosa" w:date="2020-12-02T09:21:00Z" w:id="817606851">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"_Toc57793381"</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52 – Code for criteria (example)</w:t>
        </w:r>
        <w:r>
          <w:rPr>
            <w:noProof/>
            <w:webHidden/>
          </w:rPr>
          <w:tab/>
        </w:r>
        <w:r w:rsidRPr="3050268B">
          <w:rPr>
            <w:noProof/>
          </w:rPr>
          <w:fldChar w:fldCharType="begin"/>
        </w:r>
        <w:r w:rsidRPr="3050268B">
          <w:rPr>
            <w:noProof/>
          </w:rPr>
          <w:instrText xml:space="preserve"> PAGEREF _Toc57793381 \h </w:instrText>
        </w:r>
        <w:r>
          <w:rPr>
            <w:noProof/>
            <w:webHidden/>
          </w:rPr>
        </w:r>
      </w:ins>
      <w:r>
        <w:rPr>
          <w:noProof/>
          <w:webHidden/>
        </w:rPr>
        <w:fldChar w:fldCharType="separate"/>
      </w:r>
      <w:ins w:author="Alba Colomer Padrosa" w:date="2020-12-02T09:21:00Z" w:id="1269788323">
        <w:r w:rsidRPr="3050268B" w:rsidR="3050268B">
          <w:rPr>
            <w:noProof/>
          </w:rPr>
          <w:t>49</w:t>
        </w:r>
        <w:r w:rsidRPr="3050268B">
          <w:rPr>
            <w:noProof/>
          </w:rPr>
          <w:fldChar w:fldCharType="end"/>
        </w:r>
        <w:r w:rsidRPr="3050268B">
          <w:rPr>
            <w:rStyle w:val="Hyperlink"/>
            <w:noProof/>
          </w:rPr>
          <w:fldChar w:fldCharType="end"/>
        </w:r>
      </w:ins>
    </w:p>
    <w:p w:rsidR="005324D1" w:rsidRDefault="005324D1" w14:paraId="43DDE208" w14:textId="77777777">
      <w:pPr>
        <w:pStyle w:val="TableofFigures"/>
        <w:tabs>
          <w:tab w:val="right" w:leader="dot" w:pos="9016"/>
        </w:tabs>
        <w:rPr>
          <w:ins w:author="Alba Colomer Padrosa" w:date="2020-12-02T09:21:00Z" w:id="1718"/>
          <w:rFonts w:asciiTheme="minorHAnsi" w:hAnsiTheme="minorHAnsi" w:eastAsiaTheme="minorEastAsia"/>
          <w:noProof/>
          <w:color w:val="auto"/>
          <w:sz w:val="22"/>
          <w:lang w:val="es-ES" w:eastAsia="es-ES"/>
        </w:rPr>
      </w:pPr>
      <w:ins w:author="Alba Colomer Padrosa" w:date="2020-12-02T09:21:00Z" w:id="398294050">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"_Toc57793382"</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53 – Code for conversions</w:t>
        </w:r>
        <w:r>
          <w:rPr>
            <w:noProof/>
            <w:webHidden/>
          </w:rPr>
          <w:tab/>
        </w:r>
        <w:r w:rsidRPr="3050268B">
          <w:rPr>
            <w:noProof/>
          </w:rPr>
          <w:fldChar w:fldCharType="begin"/>
        </w:r>
        <w:r w:rsidRPr="3050268B">
          <w:rPr>
            <w:noProof/>
          </w:rPr>
          <w:instrText xml:space="preserve"> PAGEREF _Toc57793382 \h </w:instrText>
        </w:r>
        <w:r>
          <w:rPr>
            <w:noProof/>
            <w:webHidden/>
          </w:rPr>
        </w:r>
      </w:ins>
      <w:r>
        <w:rPr>
          <w:noProof/>
          <w:webHidden/>
        </w:rPr>
        <w:fldChar w:fldCharType="separate"/>
      </w:r>
      <w:ins w:author="Alba Colomer Padrosa" w:date="2020-12-02T09:21:00Z" w:id="1297048482">
        <w:r w:rsidRPr="3050268B" w:rsidR="3050268B">
          <w:rPr>
            <w:noProof/>
          </w:rPr>
          <w:t>50</w:t>
        </w:r>
        <w:r w:rsidRPr="3050268B">
          <w:rPr>
            <w:noProof/>
          </w:rPr>
          <w:fldChar w:fldCharType="end"/>
        </w:r>
        <w:r w:rsidRPr="3050268B">
          <w:rPr>
            <w:rStyle w:val="Hyperlink"/>
            <w:noProof/>
          </w:rPr>
          <w:fldChar w:fldCharType="end"/>
        </w:r>
      </w:ins>
    </w:p>
    <w:p w:rsidR="005324D1" w:rsidRDefault="005324D1" w14:paraId="323523C0" w14:textId="77777777">
      <w:pPr>
        <w:pStyle w:val="TableofFigures"/>
        <w:tabs>
          <w:tab w:val="right" w:leader="dot" w:pos="9016"/>
        </w:tabs>
        <w:rPr>
          <w:ins w:author="Alba Colomer Padrosa" w:date="2020-12-02T09:21:00Z" w:id="1721"/>
          <w:rFonts w:asciiTheme="minorHAnsi" w:hAnsiTheme="minorHAnsi" w:eastAsiaTheme="minorEastAsia"/>
          <w:noProof/>
          <w:color w:val="auto"/>
          <w:sz w:val="22"/>
          <w:lang w:val="es-ES" w:eastAsia="es-ES"/>
        </w:rPr>
      </w:pPr>
      <w:ins w:author="Alba Colomer Padrosa" w:date="2020-12-02T09:21:00Z" w:id="707768347">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"_Toc57793383"</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54 – Code for boolean criteria</w:t>
        </w:r>
        <w:r>
          <w:rPr>
            <w:noProof/>
            <w:webHidden/>
          </w:rPr>
          <w:tab/>
        </w:r>
        <w:r w:rsidRPr="3050268B">
          <w:rPr>
            <w:noProof/>
          </w:rPr>
          <w:fldChar w:fldCharType="begin"/>
        </w:r>
        <w:r w:rsidRPr="3050268B">
          <w:rPr>
            <w:noProof/>
          </w:rPr>
          <w:instrText xml:space="preserve"> PAGEREF _Toc57793383 \h </w:instrText>
        </w:r>
        <w:r>
          <w:rPr>
            <w:noProof/>
            <w:webHidden/>
          </w:rPr>
        </w:r>
      </w:ins>
      <w:r>
        <w:rPr>
          <w:noProof/>
          <w:webHidden/>
        </w:rPr>
        <w:fldChar w:fldCharType="separate"/>
      </w:r>
      <w:ins w:author="Alba Colomer Padrosa" w:date="2020-12-02T09:21:00Z" w:id="1454855357">
        <w:r w:rsidRPr="3050268B" w:rsidR="3050268B">
          <w:rPr>
            <w:noProof/>
          </w:rPr>
          <w:t>51</w:t>
        </w:r>
        <w:r w:rsidRPr="3050268B">
          <w:rPr>
            <w:noProof/>
          </w:rPr>
          <w:fldChar w:fldCharType="end"/>
        </w:r>
        <w:r w:rsidRPr="3050268B">
          <w:rPr>
            <w:rStyle w:val="Hyperlink"/>
            <w:noProof/>
          </w:rPr>
          <w:fldChar w:fldCharType="end"/>
        </w:r>
      </w:ins>
    </w:p>
    <w:p w:rsidR="005324D1" w:rsidRDefault="005324D1" w14:paraId="3BA9443B" w14:textId="77777777">
      <w:pPr>
        <w:pStyle w:val="TableofFigures"/>
        <w:tabs>
          <w:tab w:val="right" w:leader="dot" w:pos="9016"/>
        </w:tabs>
        <w:rPr>
          <w:ins w:author="Alba Colomer Padrosa" w:date="2020-12-02T09:21:00Z" w:id="1724"/>
          <w:rFonts w:asciiTheme="minorHAnsi" w:hAnsiTheme="minorHAnsi" w:eastAsiaTheme="minorEastAsia"/>
          <w:noProof/>
          <w:color w:val="auto"/>
          <w:sz w:val="22"/>
          <w:lang w:val="es-ES" w:eastAsia="es-ES"/>
        </w:rPr>
      </w:pPr>
      <w:ins w:author="Alba Colomer Padrosa" w:date="2020-12-02T09:21:00Z" w:id="219061233">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"_Toc57793384"</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55 – Code for criteria with coefficient</w:t>
        </w:r>
        <w:r>
          <w:rPr>
            <w:noProof/>
            <w:webHidden/>
          </w:rPr>
          <w:tab/>
        </w:r>
        <w:r w:rsidRPr="3050268B">
          <w:rPr>
            <w:noProof/>
          </w:rPr>
          <w:fldChar w:fldCharType="begin"/>
        </w:r>
        <w:r w:rsidRPr="3050268B">
          <w:rPr>
            <w:noProof/>
          </w:rPr>
          <w:instrText xml:space="preserve"> PAGEREF _Toc57793384 \h </w:instrText>
        </w:r>
        <w:r>
          <w:rPr>
            <w:noProof/>
            <w:webHidden/>
          </w:rPr>
        </w:r>
      </w:ins>
      <w:r>
        <w:rPr>
          <w:noProof/>
          <w:webHidden/>
        </w:rPr>
        <w:fldChar w:fldCharType="separate"/>
      </w:r>
      <w:ins w:author="Alba Colomer Padrosa" w:date="2020-12-02T09:21:00Z" w:id="1497550420">
        <w:r w:rsidRPr="3050268B" w:rsidR="3050268B">
          <w:rPr>
            <w:noProof/>
          </w:rPr>
          <w:t>52</w:t>
        </w:r>
        <w:r w:rsidRPr="3050268B">
          <w:rPr>
            <w:noProof/>
          </w:rPr>
          <w:fldChar w:fldCharType="end"/>
        </w:r>
        <w:r w:rsidRPr="3050268B">
          <w:rPr>
            <w:rStyle w:val="Hyperlink"/>
            <w:noProof/>
          </w:rPr>
          <w:fldChar w:fldCharType="end"/>
        </w:r>
      </w:ins>
    </w:p>
    <w:p w:rsidR="005324D1" w:rsidRDefault="005324D1" w14:paraId="67AB7036" w14:textId="77777777">
      <w:pPr>
        <w:pStyle w:val="TableofFigures"/>
        <w:tabs>
          <w:tab w:val="right" w:leader="dot" w:pos="9016"/>
        </w:tabs>
        <w:rPr>
          <w:ins w:author="Alba Colomer Padrosa" w:date="2020-12-02T09:21:00Z" w:id="1727"/>
          <w:rFonts w:asciiTheme="minorHAnsi" w:hAnsiTheme="minorHAnsi" w:eastAsiaTheme="minorEastAsia"/>
          <w:noProof/>
          <w:color w:val="auto"/>
          <w:sz w:val="22"/>
          <w:lang w:val="es-ES" w:eastAsia="es-ES"/>
        </w:rPr>
      </w:pPr>
      <w:ins w:author="Alba Colomer Padrosa" w:date="2020-12-02T09:21:00Z" w:id="1594566324">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"_Toc57793385"</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 xml:space="preserve">Figure 56 – Code for criteria with a </w:t>
        </w:r>
        <w:r w:rsidRPr="3050268B" w:rsidR="3050268B">
          <w:rPr>
            <w:rStyle w:val="Hyperlink"/>
            <w:rFonts w:ascii="Times New Roman" w:hAnsi="Times New Roman" w:eastAsia="Times New Roman" w:cs="Times New Roman"/>
            <w:i w:val="1"/>
            <w:iCs w:val="1"/>
            <w:noProof/>
          </w:rPr>
          <w:t xml:space="preserve">predefined </w:t>
        </w:r>
        <w:r w:rsidRPr="3050268B" w:rsidR="3050268B">
          <w:rPr>
            <w:rStyle w:val="Hyperlink"/>
            <w:rFonts w:ascii="Times New Roman" w:hAnsi="Times New Roman" w:cs="Times New Roman"/>
            <w:i w:val="1"/>
            <w:iCs w:val="1"/>
            <w:noProof/>
          </w:rPr>
          <w:t>set of coefficients</w:t>
        </w:r>
        <w:r>
          <w:rPr>
            <w:noProof/>
            <w:webHidden/>
          </w:rPr>
          <w:tab/>
        </w:r>
        <w:r w:rsidRPr="3050268B">
          <w:rPr>
            <w:noProof/>
          </w:rPr>
          <w:fldChar w:fldCharType="begin"/>
        </w:r>
        <w:r w:rsidRPr="3050268B">
          <w:rPr>
            <w:noProof/>
          </w:rPr>
          <w:instrText xml:space="preserve"> PAGEREF _Toc57793385 \h </w:instrText>
        </w:r>
        <w:r>
          <w:rPr>
            <w:noProof/>
            <w:webHidden/>
          </w:rPr>
        </w:r>
      </w:ins>
      <w:r>
        <w:rPr>
          <w:noProof/>
          <w:webHidden/>
        </w:rPr>
        <w:fldChar w:fldCharType="separate"/>
      </w:r>
      <w:ins w:author="Alba Colomer Padrosa" w:date="2020-12-02T09:21:00Z" w:id="1841739152">
        <w:r w:rsidRPr="3050268B" w:rsidR="3050268B">
          <w:rPr>
            <w:noProof/>
          </w:rPr>
          <w:t>52</w:t>
        </w:r>
        <w:r w:rsidRPr="3050268B">
          <w:rPr>
            <w:noProof/>
          </w:rPr>
          <w:fldChar w:fldCharType="end"/>
        </w:r>
        <w:r w:rsidRPr="3050268B">
          <w:rPr>
            <w:rStyle w:val="Hyperlink"/>
            <w:noProof/>
          </w:rPr>
          <w:fldChar w:fldCharType="end"/>
        </w:r>
      </w:ins>
    </w:p>
    <w:p w:rsidR="005324D1" w:rsidRDefault="005324D1" w14:paraId="36FCAD39" w14:textId="77777777">
      <w:pPr>
        <w:pStyle w:val="TableofFigures"/>
        <w:tabs>
          <w:tab w:val="right" w:leader="dot" w:pos="9016"/>
        </w:tabs>
        <w:rPr>
          <w:ins w:author="Alba Colomer Padrosa" w:date="2020-12-02T09:21:00Z" w:id="1730"/>
          <w:rFonts w:asciiTheme="minorHAnsi" w:hAnsiTheme="minorHAnsi" w:eastAsiaTheme="minorEastAsia"/>
          <w:noProof/>
          <w:color w:val="auto"/>
          <w:sz w:val="22"/>
          <w:lang w:val="es-ES" w:eastAsia="es-ES"/>
        </w:rPr>
      </w:pPr>
      <w:ins w:author="Alba Colomer Padrosa" w:date="2020-12-02T09:21:00Z" w:id="1801122228">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"_Toc57793386"</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57 – Code for criteria using conversions</w:t>
        </w:r>
        <w:r>
          <w:rPr>
            <w:noProof/>
            <w:webHidden/>
          </w:rPr>
          <w:tab/>
        </w:r>
        <w:r w:rsidRPr="3050268B">
          <w:rPr>
            <w:noProof/>
          </w:rPr>
          <w:fldChar w:fldCharType="begin"/>
        </w:r>
        <w:r w:rsidRPr="3050268B">
          <w:rPr>
            <w:noProof/>
          </w:rPr>
          <w:instrText xml:space="preserve"> PAGEREF _Toc57793386 \h </w:instrText>
        </w:r>
        <w:r>
          <w:rPr>
            <w:noProof/>
            <w:webHidden/>
          </w:rPr>
        </w:r>
      </w:ins>
      <w:r>
        <w:rPr>
          <w:noProof/>
          <w:webHidden/>
        </w:rPr>
        <w:fldChar w:fldCharType="separate"/>
      </w:r>
      <w:ins w:author="Alba Colomer Padrosa" w:date="2020-12-02T09:21:00Z" w:id="1336871394">
        <w:r w:rsidRPr="3050268B" w:rsidR="3050268B">
          <w:rPr>
            <w:noProof/>
          </w:rPr>
          <w:t>53</w:t>
        </w:r>
        <w:r w:rsidRPr="3050268B">
          <w:rPr>
            <w:noProof/>
          </w:rPr>
          <w:fldChar w:fldCharType="end"/>
        </w:r>
        <w:r w:rsidRPr="3050268B">
          <w:rPr>
            <w:rStyle w:val="Hyperlink"/>
            <w:noProof/>
          </w:rPr>
          <w:fldChar w:fldCharType="end"/>
        </w:r>
      </w:ins>
    </w:p>
    <w:p w:rsidR="005324D1" w:rsidRDefault="005324D1" w14:paraId="168E22E0" w14:textId="77777777">
      <w:pPr>
        <w:pStyle w:val="TableofFigures"/>
        <w:tabs>
          <w:tab w:val="right" w:leader="dot" w:pos="9016"/>
        </w:tabs>
        <w:rPr>
          <w:ins w:author="Alba Colomer Padrosa" w:date="2020-12-02T09:21:00Z" w:id="1733"/>
          <w:rFonts w:asciiTheme="minorHAnsi" w:hAnsiTheme="minorHAnsi" w:eastAsiaTheme="minorEastAsia"/>
          <w:noProof/>
          <w:color w:val="auto"/>
          <w:sz w:val="22"/>
          <w:lang w:val="es-ES" w:eastAsia="es-ES"/>
        </w:rPr>
      </w:pPr>
      <w:ins w:author="Alba Colomer Padrosa" w:date="2020-12-02T09:21:00Z" w:id="300907491">
        <w:r w:rsidRPr="3050268B">
          <w:rPr>
            <w:rStyle w:val="Hyperlink"/>
            <w:noProof/>
          </w:rPr>
          <w:fldChar w:fldCharType="begin"/>
        </w:r>
        <w:r w:rsidRPr="3050268B">
          <w:rPr>
            <w:rStyle w:val="Hyperlink"/>
            <w:noProof/>
          </w:rPr>
          <w:instrText xml:space="preserve"> </w:instrText>
        </w:r>
        <w:r w:rsidRPr="3050268B">
          <w:rPr>
            <w:noProof/>
          </w:rPr>
          <w:instrText xml:space="preserve">HYPERLINK \l "_Toc57793387"</w:instrText>
        </w:r>
        <w:r w:rsidRPr="3050268B">
          <w:rPr>
            <w:rStyle w:val="Hyperlink"/>
            <w:noProof/>
          </w:rPr>
          <w:instrText xml:space="preserve"> </w:instrText>
        </w:r>
        <w:r w:rsidRPr="00C3782A">
          <w:rPr>
            <w:rStyle w:val="Hyperlink"/>
            <w:noProof/>
          </w:rPr>
        </w:r>
        <w:r w:rsidRPr="3050268B">
          <w:rPr>
            <w:rStyle w:val="Hyperlink"/>
            <w:noProof/>
          </w:rPr>
          <w:fldChar w:fldCharType="separate"/>
        </w:r>
        <w:r w:rsidRPr="3050268B" w:rsidR="3050268B">
          <w:rPr>
            <w:rStyle w:val="Hyperlink"/>
            <w:rFonts w:ascii="Times New Roman" w:hAnsi="Times New Roman" w:cs="Times New Roman"/>
            <w:i w:val="1"/>
            <w:iCs w:val="1"/>
            <w:noProof/>
          </w:rPr>
          <w:t>Figure 58 – Code for request of declaration</w:t>
        </w:r>
        <w:r>
          <w:rPr>
            <w:noProof/>
            <w:webHidden/>
          </w:rPr>
          <w:tab/>
        </w:r>
        <w:r w:rsidRPr="3050268B">
          <w:rPr>
            <w:noProof/>
          </w:rPr>
          <w:fldChar w:fldCharType="begin"/>
        </w:r>
        <w:r w:rsidRPr="3050268B">
          <w:rPr>
            <w:noProof/>
          </w:rPr>
          <w:instrText xml:space="preserve"> PAGEREF _Toc57793387 \h </w:instrText>
        </w:r>
        <w:r>
          <w:rPr>
            <w:noProof/>
            <w:webHidden/>
          </w:rPr>
        </w:r>
      </w:ins>
      <w:r>
        <w:rPr>
          <w:noProof/>
          <w:webHidden/>
        </w:rPr>
        <w:fldChar w:fldCharType="separate"/>
      </w:r>
      <w:ins w:author="Alba Colomer Padrosa" w:date="2020-12-02T09:21:00Z" w:id="627097926">
        <w:r w:rsidRPr="3050268B" w:rsidR="3050268B">
          <w:rPr>
            <w:noProof/>
          </w:rPr>
          <w:t>57</w:t>
        </w:r>
        <w:r w:rsidRPr="3050268B">
          <w:rPr>
            <w:noProof/>
          </w:rPr>
          <w:fldChar w:fldCharType="end"/>
        </w:r>
        <w:r w:rsidRPr="3050268B">
          <w:rPr>
            <w:rStyle w:val="Hyperlink"/>
            <w:noProof/>
          </w:rPr>
          <w:fldChar w:fldCharType="end"/>
        </w:r>
      </w:ins>
    </w:p>
    <w:p w:rsidR="005F281D" w:rsidDel="005324D1" w:rsidRDefault="005F281D" w14:paraId="02D98B9E" w14:textId="77777777">
      <w:pPr>
        <w:pStyle w:val="TableofFigures"/>
        <w:tabs>
          <w:tab w:val="right" w:leader="dot" w:pos="9016"/>
        </w:tabs>
        <w:rPr>
          <w:del w:author="Alba Colomer Padrosa" w:date="2020-12-02T09:21:00Z" w:id="1736"/>
          <w:rFonts w:asciiTheme="minorHAnsi" w:hAnsiTheme="minorHAnsi" w:eastAsiaTheme="minorEastAsia"/>
          <w:noProof/>
          <w:color w:val="auto"/>
          <w:sz w:val="22"/>
          <w:lang w:val="es-ES" w:eastAsia="es-ES"/>
        </w:rPr>
      </w:pPr>
      <w:del w:author="Alba Colomer Padrosa" w:date="2020-12-02T09:21:00Z" w:id="1737">
        <w:r w:rsidRPr="005324D1" w:rsidDel="005324D1">
          <w:rPr>
            <w:rStyle w:val="Hyperlink"/>
            <w:rFonts w:ascii="Times New Roman" w:hAnsi="Times New Roman" w:cs="Times New Roman"/>
            <w:i/>
            <w:noProof/>
            <w:rPrChange w:author="Alba Colomer Padrosa" w:date="2020-12-02T09:21:00Z" w:id="1738">
              <w:rPr>
                <w:rStyle w:val="Hyperlink"/>
                <w:rFonts w:ascii="Times New Roman" w:hAnsi="Times New Roman" w:cs="Times New Roman"/>
                <w:i/>
                <w:noProof/>
              </w:rPr>
            </w:rPrChange>
          </w:rPr>
          <w:delText>Figure 1 - BPMN for a general restricted procedure</w:delText>
        </w:r>
        <w:r w:rsidDel="005324D1">
          <w:rPr>
            <w:noProof/>
            <w:webHidden/>
          </w:rPr>
          <w:tab/>
        </w:r>
        <w:r w:rsidDel="005324D1">
          <w:rPr>
            <w:noProof/>
            <w:webHidden/>
          </w:rPr>
          <w:delText>8</w:delText>
        </w:r>
      </w:del>
    </w:p>
    <w:p w:rsidR="005F281D" w:rsidDel="005324D1" w:rsidRDefault="005F281D" w14:paraId="6ECDCFE9" w14:textId="77777777">
      <w:pPr>
        <w:pStyle w:val="TableofFigures"/>
        <w:tabs>
          <w:tab w:val="right" w:leader="dot" w:pos="9016"/>
        </w:tabs>
        <w:rPr>
          <w:del w:author="Alba Colomer Padrosa" w:date="2020-12-02T09:21:00Z" w:id="1739"/>
          <w:rFonts w:asciiTheme="minorHAnsi" w:hAnsiTheme="minorHAnsi" w:eastAsiaTheme="minorEastAsia"/>
          <w:noProof/>
          <w:color w:val="auto"/>
          <w:sz w:val="22"/>
          <w:lang w:val="es-ES" w:eastAsia="es-ES"/>
        </w:rPr>
      </w:pPr>
      <w:del w:author="Alba Colomer Padrosa" w:date="2020-12-02T09:21:00Z" w:id="1740">
        <w:r w:rsidRPr="005324D1" w:rsidDel="005324D1">
          <w:rPr>
            <w:rStyle w:val="Hyperlink"/>
            <w:rFonts w:ascii="Times New Roman" w:hAnsi="Times New Roman" w:cs="Times New Roman"/>
            <w:i/>
            <w:noProof/>
            <w:rPrChange w:author="Alba Colomer Padrosa" w:date="2020-12-02T09:21:00Z" w:id="1741">
              <w:rPr>
                <w:rStyle w:val="Hyperlink"/>
                <w:rFonts w:ascii="Times New Roman" w:hAnsi="Times New Roman" w:cs="Times New Roman"/>
                <w:i/>
                <w:noProof/>
              </w:rPr>
            </w:rPrChange>
          </w:rPr>
          <w:delText>Figure 2 - State-chart diagram for a restricted procedure</w:delText>
        </w:r>
        <w:r w:rsidDel="005324D1">
          <w:rPr>
            <w:noProof/>
            <w:webHidden/>
          </w:rPr>
          <w:tab/>
        </w:r>
        <w:r w:rsidDel="005324D1">
          <w:rPr>
            <w:noProof/>
            <w:webHidden/>
          </w:rPr>
          <w:delText>9</w:delText>
        </w:r>
      </w:del>
    </w:p>
    <w:p w:rsidR="005F281D" w:rsidDel="005324D1" w:rsidRDefault="005F281D" w14:paraId="68AE2198" w14:textId="77777777">
      <w:pPr>
        <w:pStyle w:val="TableofFigures"/>
        <w:tabs>
          <w:tab w:val="right" w:leader="dot" w:pos="9016"/>
        </w:tabs>
        <w:rPr>
          <w:del w:author="Alba Colomer Padrosa" w:date="2020-12-02T09:21:00Z" w:id="1742"/>
          <w:rFonts w:asciiTheme="minorHAnsi" w:hAnsiTheme="minorHAnsi" w:eastAsiaTheme="minorEastAsia"/>
          <w:noProof/>
          <w:color w:val="auto"/>
          <w:sz w:val="22"/>
          <w:lang w:val="es-ES" w:eastAsia="es-ES"/>
        </w:rPr>
      </w:pPr>
      <w:del w:author="Alba Colomer Padrosa" w:date="2020-12-02T09:21:00Z" w:id="1743">
        <w:r w:rsidRPr="005324D1" w:rsidDel="005324D1">
          <w:rPr>
            <w:rStyle w:val="Hyperlink"/>
            <w:rFonts w:ascii="Times New Roman" w:hAnsi="Times New Roman" w:cs="Times New Roman"/>
            <w:i/>
            <w:iCs/>
            <w:noProof/>
            <w:rPrChange w:author="Alba Colomer Padrosa" w:date="2020-12-02T09:21:00Z" w:id="1744">
              <w:rPr>
                <w:rStyle w:val="Hyperlink"/>
                <w:rFonts w:ascii="Times New Roman" w:hAnsi="Times New Roman" w:cs="Times New Roman"/>
                <w:i/>
                <w:iCs/>
                <w:noProof/>
              </w:rPr>
            </w:rPrChange>
          </w:rPr>
          <w:delText>Figure 3 – Expression of interest submitted by an EO</w:delText>
        </w:r>
        <w:r w:rsidDel="005324D1">
          <w:rPr>
            <w:noProof/>
            <w:webHidden/>
          </w:rPr>
          <w:tab/>
        </w:r>
        <w:r w:rsidDel="005324D1">
          <w:rPr>
            <w:noProof/>
            <w:webHidden/>
          </w:rPr>
          <w:delText>12</w:delText>
        </w:r>
      </w:del>
    </w:p>
    <w:p w:rsidR="005F281D" w:rsidDel="005324D1" w:rsidRDefault="005F281D" w14:paraId="7B4BB00A" w14:textId="77777777">
      <w:pPr>
        <w:pStyle w:val="TableofFigures"/>
        <w:tabs>
          <w:tab w:val="right" w:leader="dot" w:pos="9016"/>
        </w:tabs>
        <w:rPr>
          <w:del w:author="Alba Colomer Padrosa" w:date="2020-12-02T09:21:00Z" w:id="1745"/>
          <w:rFonts w:asciiTheme="minorHAnsi" w:hAnsiTheme="minorHAnsi" w:eastAsiaTheme="minorEastAsia"/>
          <w:noProof/>
          <w:color w:val="auto"/>
          <w:sz w:val="22"/>
          <w:lang w:val="es-ES" w:eastAsia="es-ES"/>
        </w:rPr>
      </w:pPr>
      <w:del w:author="Alba Colomer Padrosa" w:date="2020-12-02T09:21:00Z" w:id="1746">
        <w:r w:rsidRPr="005324D1" w:rsidDel="005324D1">
          <w:rPr>
            <w:rStyle w:val="Hyperlink"/>
            <w:rFonts w:ascii="Times New Roman" w:hAnsi="Times New Roman" w:cs="Times New Roman"/>
            <w:i/>
            <w:iCs/>
            <w:noProof/>
            <w:rPrChange w:author="Alba Colomer Padrosa" w:date="2020-12-02T09:21:00Z" w:id="1747">
              <w:rPr>
                <w:rStyle w:val="Hyperlink"/>
                <w:rFonts w:ascii="Times New Roman" w:hAnsi="Times New Roman" w:cs="Times New Roman"/>
                <w:i/>
                <w:iCs/>
                <w:noProof/>
              </w:rPr>
            </w:rPrChange>
          </w:rPr>
          <w:delText>Figure 4 - Stat</w:delText>
        </w:r>
        <w:r w:rsidRPr="005324D1" w:rsidDel="005324D1">
          <w:rPr>
            <w:rStyle w:val="Hyperlink"/>
            <w:rFonts w:ascii="Times New Roman" w:hAnsi="Times New Roman" w:cs="Times New Roman"/>
            <w:i/>
            <w:iCs/>
            <w:noProof/>
            <w:rPrChange w:author="Alba Colomer Padrosa" w:date="2020-12-02T09:21:00Z" w:id="1748">
              <w:rPr>
                <w:rStyle w:val="Hyperlink"/>
                <w:rFonts w:ascii="Times New Roman" w:hAnsi="Times New Roman" w:cs="Times New Roman"/>
                <w:i/>
                <w:iCs/>
                <w:noProof/>
              </w:rPr>
            </w:rPrChange>
          </w:rPr>
          <w:delText>e</w:delText>
        </w:r>
        <w:r w:rsidRPr="005324D1" w:rsidDel="005324D1">
          <w:rPr>
            <w:rStyle w:val="Hyperlink"/>
            <w:rFonts w:ascii="Times New Roman" w:hAnsi="Times New Roman" w:cs="Times New Roman"/>
            <w:i/>
            <w:iCs/>
            <w:noProof/>
            <w:rPrChange w:author="Alba Colomer Padrosa" w:date="2020-12-02T09:21:00Z" w:id="1749">
              <w:rPr>
                <w:rStyle w:val="Hyperlink"/>
                <w:rFonts w:ascii="Times New Roman" w:hAnsi="Times New Roman" w:cs="Times New Roman"/>
                <w:i/>
                <w:iCs/>
                <w:noProof/>
              </w:rPr>
            </w:rPrChange>
          </w:rPr>
          <w:delText>-chart diagram for a ‘submission’ object</w:delText>
        </w:r>
        <w:r w:rsidDel="005324D1">
          <w:rPr>
            <w:noProof/>
            <w:webHidden/>
          </w:rPr>
          <w:tab/>
        </w:r>
        <w:r w:rsidDel="005324D1">
          <w:rPr>
            <w:noProof/>
            <w:webHidden/>
          </w:rPr>
          <w:delText>12</w:delText>
        </w:r>
      </w:del>
    </w:p>
    <w:p w:rsidR="005F281D" w:rsidDel="005324D1" w:rsidRDefault="005F281D" w14:paraId="21AD5816" w14:textId="77777777">
      <w:pPr>
        <w:pStyle w:val="TableofFigures"/>
        <w:tabs>
          <w:tab w:val="right" w:leader="dot" w:pos="9016"/>
        </w:tabs>
        <w:rPr>
          <w:del w:author="Alba Colomer Padrosa" w:date="2020-12-02T09:21:00Z" w:id="1750"/>
          <w:rFonts w:asciiTheme="minorHAnsi" w:hAnsiTheme="minorHAnsi" w:eastAsiaTheme="minorEastAsia"/>
          <w:noProof/>
          <w:color w:val="auto"/>
          <w:sz w:val="22"/>
          <w:lang w:val="es-ES" w:eastAsia="es-ES"/>
        </w:rPr>
      </w:pPr>
      <w:del w:author="Alba Colomer Padrosa" w:date="2020-12-02T09:21:00Z" w:id="1751">
        <w:r w:rsidRPr="005324D1" w:rsidDel="005324D1">
          <w:rPr>
            <w:rStyle w:val="Hyperlink"/>
            <w:rFonts w:ascii="Times New Roman" w:hAnsi="Times New Roman" w:cs="Times New Roman"/>
            <w:i/>
            <w:iCs/>
            <w:noProof/>
            <w:rPrChange w:author="Alba Colomer Padrosa" w:date="2020-12-02T09:21:00Z" w:id="1752">
              <w:rPr>
                <w:rStyle w:val="Hyperlink"/>
                <w:rFonts w:ascii="Times New Roman" w:hAnsi="Times New Roman" w:cs="Times New Roman"/>
                <w:i/>
                <w:iCs/>
                <w:noProof/>
              </w:rPr>
            </w:rPrChange>
          </w:rPr>
          <w:delText>Figure 5 – Code for qualification</w:delText>
        </w:r>
        <w:r w:rsidDel="005324D1">
          <w:rPr>
            <w:noProof/>
            <w:webHidden/>
          </w:rPr>
          <w:tab/>
        </w:r>
        <w:r w:rsidDel="005324D1">
          <w:rPr>
            <w:noProof/>
            <w:webHidden/>
          </w:rPr>
          <w:delText>14</w:delText>
        </w:r>
      </w:del>
    </w:p>
    <w:p w:rsidR="005F281D" w:rsidDel="005324D1" w:rsidRDefault="005F281D" w14:paraId="1218FF90" w14:textId="77777777">
      <w:pPr>
        <w:pStyle w:val="TableofFigures"/>
        <w:tabs>
          <w:tab w:val="right" w:leader="dot" w:pos="9016"/>
        </w:tabs>
        <w:rPr>
          <w:del w:author="Alba Colomer Padrosa" w:date="2020-12-02T09:21:00Z" w:id="1753"/>
          <w:rFonts w:asciiTheme="minorHAnsi" w:hAnsiTheme="minorHAnsi" w:eastAsiaTheme="minorEastAsia"/>
          <w:noProof/>
          <w:color w:val="auto"/>
          <w:sz w:val="22"/>
          <w:lang w:val="es-ES" w:eastAsia="es-ES"/>
        </w:rPr>
      </w:pPr>
      <w:del w:author="Alba Colomer Padrosa" w:date="2020-12-02T09:21:00Z" w:id="1754">
        <w:r w:rsidRPr="005324D1" w:rsidDel="005324D1">
          <w:rPr>
            <w:rStyle w:val="Hyperlink"/>
            <w:rFonts w:ascii="Times New Roman" w:hAnsi="Times New Roman" w:cs="Times New Roman"/>
            <w:i/>
            <w:noProof/>
            <w:rPrChange w:author="Alba Colomer Padrosa" w:date="2020-12-02T09:21:00Z" w:id="1755">
              <w:rPr>
                <w:rStyle w:val="Hyperlink"/>
                <w:rFonts w:ascii="Times New Roman" w:hAnsi="Times New Roman" w:cs="Times New Roman"/>
                <w:i/>
                <w:noProof/>
              </w:rPr>
            </w:rPrChange>
          </w:rPr>
          <w:delText>Figure 6 - State-chart diagram for a ‘qualification’ object</w:delText>
        </w:r>
        <w:r w:rsidDel="005324D1">
          <w:rPr>
            <w:noProof/>
            <w:webHidden/>
          </w:rPr>
          <w:tab/>
        </w:r>
        <w:r w:rsidDel="005324D1">
          <w:rPr>
            <w:noProof/>
            <w:webHidden/>
          </w:rPr>
          <w:delText>14</w:delText>
        </w:r>
      </w:del>
    </w:p>
    <w:p w:rsidR="005F281D" w:rsidDel="005324D1" w:rsidRDefault="005F281D" w14:paraId="6410FA4C" w14:textId="77777777">
      <w:pPr>
        <w:pStyle w:val="TableofFigures"/>
        <w:tabs>
          <w:tab w:val="right" w:leader="dot" w:pos="9016"/>
        </w:tabs>
        <w:rPr>
          <w:del w:author="Alba Colomer Padrosa" w:date="2020-12-02T09:21:00Z" w:id="1756"/>
          <w:rFonts w:asciiTheme="minorHAnsi" w:hAnsiTheme="minorHAnsi" w:eastAsiaTheme="minorEastAsia"/>
          <w:noProof/>
          <w:color w:val="auto"/>
          <w:sz w:val="22"/>
          <w:lang w:val="es-ES" w:eastAsia="es-ES"/>
        </w:rPr>
      </w:pPr>
      <w:del w:author="Alba Colomer Padrosa" w:date="2020-12-02T09:21:00Z" w:id="1757">
        <w:r w:rsidRPr="005324D1" w:rsidDel="005324D1">
          <w:rPr>
            <w:rStyle w:val="Hyperlink"/>
            <w:rFonts w:ascii="Times New Roman" w:hAnsi="Times New Roman" w:cs="Times New Roman"/>
            <w:i/>
            <w:iCs/>
            <w:noProof/>
            <w:rPrChange w:author="Alba Colomer Padrosa" w:date="2020-12-02T09:21:00Z" w:id="1758">
              <w:rPr>
                <w:rStyle w:val="Hyperlink"/>
                <w:rFonts w:ascii="Times New Roman" w:hAnsi="Times New Roman" w:cs="Times New Roman"/>
                <w:i/>
                <w:iCs/>
                <w:noProof/>
              </w:rPr>
            </w:rPrChange>
          </w:rPr>
          <w:delText>Figure 7 – Code for invitations</w:delText>
        </w:r>
        <w:r w:rsidDel="005324D1">
          <w:rPr>
            <w:noProof/>
            <w:webHidden/>
          </w:rPr>
          <w:tab/>
        </w:r>
        <w:r w:rsidDel="005324D1">
          <w:rPr>
            <w:noProof/>
            <w:webHidden/>
          </w:rPr>
          <w:delText>16</w:delText>
        </w:r>
      </w:del>
    </w:p>
    <w:p w:rsidR="005F281D" w:rsidDel="005324D1" w:rsidRDefault="005F281D" w14:paraId="7A5F1E48" w14:textId="77777777">
      <w:pPr>
        <w:pStyle w:val="TableofFigures"/>
        <w:tabs>
          <w:tab w:val="right" w:leader="dot" w:pos="9016"/>
        </w:tabs>
        <w:rPr>
          <w:del w:author="Alba Colomer Padrosa" w:date="2020-12-02T09:21:00Z" w:id="1759"/>
          <w:rFonts w:asciiTheme="minorHAnsi" w:hAnsiTheme="minorHAnsi" w:eastAsiaTheme="minorEastAsia"/>
          <w:noProof/>
          <w:color w:val="auto"/>
          <w:sz w:val="22"/>
          <w:lang w:val="es-ES" w:eastAsia="es-ES"/>
        </w:rPr>
      </w:pPr>
      <w:del w:author="Alba Colomer Padrosa" w:date="2020-12-02T09:21:00Z" w:id="1760">
        <w:r w:rsidRPr="005324D1" w:rsidDel="005324D1">
          <w:rPr>
            <w:rStyle w:val="Hyperlink"/>
            <w:rFonts w:ascii="Times New Roman" w:hAnsi="Times New Roman" w:cs="Times New Roman"/>
            <w:i/>
            <w:iCs/>
            <w:noProof/>
            <w:rPrChange w:author="Alba Colomer Padrosa" w:date="2020-12-02T09:21:00Z" w:id="1761">
              <w:rPr>
                <w:rStyle w:val="Hyperlink"/>
                <w:rFonts w:ascii="Times New Roman" w:hAnsi="Times New Roman" w:cs="Times New Roman"/>
                <w:i/>
                <w:iCs/>
                <w:noProof/>
              </w:rPr>
            </w:rPrChange>
          </w:rPr>
          <w:delText>Figure 8 – Code for tender criteria</w:delText>
        </w:r>
        <w:r w:rsidDel="005324D1">
          <w:rPr>
            <w:noProof/>
            <w:webHidden/>
          </w:rPr>
          <w:tab/>
        </w:r>
        <w:r w:rsidDel="005324D1">
          <w:rPr>
            <w:noProof/>
            <w:webHidden/>
          </w:rPr>
          <w:delText>18</w:delText>
        </w:r>
      </w:del>
    </w:p>
    <w:p w:rsidR="005F281D" w:rsidDel="005324D1" w:rsidRDefault="005F281D" w14:paraId="2E19A6D8" w14:textId="77777777">
      <w:pPr>
        <w:pStyle w:val="TableofFigures"/>
        <w:tabs>
          <w:tab w:val="right" w:leader="dot" w:pos="9016"/>
        </w:tabs>
        <w:rPr>
          <w:del w:author="Alba Colomer Padrosa" w:date="2020-12-02T09:21:00Z" w:id="1762"/>
          <w:rFonts w:asciiTheme="minorHAnsi" w:hAnsiTheme="minorHAnsi" w:eastAsiaTheme="minorEastAsia"/>
          <w:noProof/>
          <w:color w:val="auto"/>
          <w:sz w:val="22"/>
          <w:lang w:val="es-ES" w:eastAsia="es-ES"/>
        </w:rPr>
      </w:pPr>
      <w:del w:author="Alba Colomer Padrosa" w:date="2020-12-02T09:21:00Z" w:id="1763">
        <w:r w:rsidRPr="005324D1" w:rsidDel="005324D1">
          <w:rPr>
            <w:rStyle w:val="Hyperlink"/>
            <w:rFonts w:ascii="Times New Roman" w:hAnsi="Times New Roman" w:cs="Times New Roman"/>
            <w:i/>
            <w:iCs/>
            <w:noProof/>
            <w:rPrChange w:author="Alba Colomer Padrosa" w:date="2020-12-02T09:21:00Z" w:id="1764">
              <w:rPr>
                <w:rStyle w:val="Hyperlink"/>
                <w:rFonts w:ascii="Times New Roman" w:hAnsi="Times New Roman" w:cs="Times New Roman"/>
                <w:i/>
                <w:iCs/>
                <w:noProof/>
              </w:rPr>
            </w:rPrChange>
          </w:rPr>
          <w:delText>Figure 9 – Code for tender conversions</w:delText>
        </w:r>
        <w:r w:rsidDel="005324D1">
          <w:rPr>
            <w:noProof/>
            <w:webHidden/>
          </w:rPr>
          <w:tab/>
        </w:r>
        <w:r w:rsidDel="005324D1">
          <w:rPr>
            <w:noProof/>
            <w:webHidden/>
          </w:rPr>
          <w:delText>19</w:delText>
        </w:r>
      </w:del>
    </w:p>
    <w:p w:rsidR="005F281D" w:rsidDel="005324D1" w:rsidRDefault="005F281D" w14:paraId="29227B85" w14:textId="77777777">
      <w:pPr>
        <w:pStyle w:val="TableofFigures"/>
        <w:tabs>
          <w:tab w:val="right" w:leader="dot" w:pos="9016"/>
        </w:tabs>
        <w:rPr>
          <w:del w:author="Alba Colomer Padrosa" w:date="2020-12-02T09:21:00Z" w:id="1765"/>
          <w:rFonts w:asciiTheme="minorHAnsi" w:hAnsiTheme="minorHAnsi" w:eastAsiaTheme="minorEastAsia"/>
          <w:noProof/>
          <w:color w:val="auto"/>
          <w:sz w:val="22"/>
          <w:lang w:val="es-ES" w:eastAsia="es-ES"/>
        </w:rPr>
      </w:pPr>
      <w:del w:author="Alba Colomer Padrosa" w:date="2020-12-02T09:21:00Z" w:id="1766">
        <w:r w:rsidRPr="005324D1" w:rsidDel="005324D1">
          <w:rPr>
            <w:rStyle w:val="Hyperlink"/>
            <w:rFonts w:ascii="Times New Roman" w:hAnsi="Times New Roman" w:cs="Times New Roman"/>
            <w:i/>
            <w:iCs/>
            <w:noProof/>
            <w:rPrChange w:author="Alba Colomer Padrosa" w:date="2020-12-02T09:21:00Z" w:id="1767">
              <w:rPr>
                <w:rStyle w:val="Hyperlink"/>
                <w:rFonts w:ascii="Times New Roman" w:hAnsi="Times New Roman" w:cs="Times New Roman"/>
                <w:i/>
                <w:iCs/>
                <w:noProof/>
              </w:rPr>
            </w:rPrChange>
          </w:rPr>
          <w:delText>Figure 10 – Code for limiting the number of candidates at tender level</w:delText>
        </w:r>
        <w:r w:rsidDel="005324D1">
          <w:rPr>
            <w:noProof/>
            <w:webHidden/>
          </w:rPr>
          <w:tab/>
        </w:r>
        <w:r w:rsidDel="005324D1">
          <w:rPr>
            <w:noProof/>
            <w:webHidden/>
          </w:rPr>
          <w:delText>19</w:delText>
        </w:r>
      </w:del>
    </w:p>
    <w:p w:rsidR="005F281D" w:rsidDel="005324D1" w:rsidRDefault="005F281D" w14:paraId="2AE968FF" w14:textId="77777777">
      <w:pPr>
        <w:pStyle w:val="TableofFigures"/>
        <w:tabs>
          <w:tab w:val="right" w:leader="dot" w:pos="9016"/>
        </w:tabs>
        <w:rPr>
          <w:del w:author="Alba Colomer Padrosa" w:date="2020-12-02T09:21:00Z" w:id="1768"/>
          <w:rFonts w:asciiTheme="minorHAnsi" w:hAnsiTheme="minorHAnsi" w:eastAsiaTheme="minorEastAsia"/>
          <w:noProof/>
          <w:color w:val="auto"/>
          <w:sz w:val="22"/>
          <w:lang w:val="es-ES" w:eastAsia="es-ES"/>
        </w:rPr>
      </w:pPr>
      <w:del w:author="Alba Colomer Padrosa" w:date="2020-12-02T09:21:00Z" w:id="1769">
        <w:r w:rsidRPr="005324D1" w:rsidDel="005324D1">
          <w:rPr>
            <w:rStyle w:val="Hyperlink"/>
            <w:rFonts w:ascii="Times New Roman" w:hAnsi="Times New Roman" w:cs="Times New Roman"/>
            <w:i/>
            <w:iCs/>
            <w:noProof/>
            <w:rPrChange w:author="Alba Colomer Padrosa" w:date="2020-12-02T09:21:00Z" w:id="1770">
              <w:rPr>
                <w:rStyle w:val="Hyperlink"/>
                <w:rFonts w:ascii="Times New Roman" w:hAnsi="Times New Roman" w:cs="Times New Roman"/>
                <w:i/>
                <w:iCs/>
                <w:noProof/>
              </w:rPr>
            </w:rPrChange>
          </w:rPr>
          <w:delText>Figure 11 – Code for limiting the number of candidates at lot level</w:delText>
        </w:r>
        <w:r w:rsidDel="005324D1">
          <w:rPr>
            <w:noProof/>
            <w:webHidden/>
          </w:rPr>
          <w:tab/>
        </w:r>
        <w:r w:rsidDel="005324D1">
          <w:rPr>
            <w:noProof/>
            <w:webHidden/>
          </w:rPr>
          <w:delText>20</w:delText>
        </w:r>
      </w:del>
    </w:p>
    <w:p w:rsidR="005F281D" w:rsidDel="005324D1" w:rsidRDefault="005F281D" w14:paraId="576DC3A5" w14:textId="77777777">
      <w:pPr>
        <w:pStyle w:val="TableofFigures"/>
        <w:tabs>
          <w:tab w:val="right" w:leader="dot" w:pos="9016"/>
        </w:tabs>
        <w:rPr>
          <w:del w:author="Alba Colomer Padrosa" w:date="2020-12-02T09:21:00Z" w:id="1771"/>
          <w:rFonts w:asciiTheme="minorHAnsi" w:hAnsiTheme="minorHAnsi" w:eastAsiaTheme="minorEastAsia"/>
          <w:noProof/>
          <w:color w:val="auto"/>
          <w:sz w:val="22"/>
          <w:lang w:val="es-ES" w:eastAsia="es-ES"/>
        </w:rPr>
      </w:pPr>
      <w:del w:author="Alba Colomer Padrosa" w:date="2020-12-02T09:21:00Z" w:id="1772">
        <w:r w:rsidRPr="005324D1" w:rsidDel="005324D1">
          <w:rPr>
            <w:rStyle w:val="Hyperlink"/>
            <w:rFonts w:ascii="Times New Roman" w:hAnsi="Times New Roman" w:cs="Times New Roman"/>
            <w:i/>
            <w:iCs/>
            <w:noProof/>
            <w:rPrChange w:author="Alba Colomer Padrosa" w:date="2020-12-02T09:21:00Z" w:id="1773">
              <w:rPr>
                <w:rStyle w:val="Hyperlink"/>
                <w:rFonts w:ascii="Times New Roman" w:hAnsi="Times New Roman" w:cs="Times New Roman"/>
                <w:i/>
                <w:iCs/>
                <w:noProof/>
              </w:rPr>
            </w:rPrChange>
          </w:rPr>
          <w:delText>Figure 12 – Code for stating an enquiry period</w:delText>
        </w:r>
        <w:r w:rsidDel="005324D1">
          <w:rPr>
            <w:noProof/>
            <w:webHidden/>
          </w:rPr>
          <w:tab/>
        </w:r>
        <w:r w:rsidDel="005324D1">
          <w:rPr>
            <w:noProof/>
            <w:webHidden/>
          </w:rPr>
          <w:delText>20</w:delText>
        </w:r>
      </w:del>
    </w:p>
    <w:p w:rsidR="005F281D" w:rsidDel="005324D1" w:rsidRDefault="005F281D" w14:paraId="28F775F2" w14:textId="77777777">
      <w:pPr>
        <w:pStyle w:val="TableofFigures"/>
        <w:tabs>
          <w:tab w:val="right" w:leader="dot" w:pos="9016"/>
        </w:tabs>
        <w:rPr>
          <w:del w:author="Alba Colomer Padrosa" w:date="2020-12-02T09:21:00Z" w:id="1774"/>
          <w:rFonts w:asciiTheme="minorHAnsi" w:hAnsiTheme="minorHAnsi" w:eastAsiaTheme="minorEastAsia"/>
          <w:noProof/>
          <w:color w:val="auto"/>
          <w:sz w:val="22"/>
          <w:lang w:val="es-ES" w:eastAsia="es-ES"/>
        </w:rPr>
      </w:pPr>
      <w:del w:author="Alba Colomer Padrosa" w:date="2020-12-02T09:21:00Z" w:id="1775">
        <w:r w:rsidRPr="005324D1" w:rsidDel="005324D1">
          <w:rPr>
            <w:rStyle w:val="Hyperlink"/>
            <w:rFonts w:ascii="Times New Roman" w:hAnsi="Times New Roman" w:cs="Times New Roman"/>
            <w:i/>
            <w:iCs/>
            <w:noProof/>
            <w:rPrChange w:author="Alba Colomer Padrosa" w:date="2020-12-02T09:21:00Z" w:id="1776">
              <w:rPr>
                <w:rStyle w:val="Hyperlink"/>
                <w:rFonts w:ascii="Times New Roman" w:hAnsi="Times New Roman" w:cs="Times New Roman"/>
                <w:i/>
                <w:iCs/>
                <w:noProof/>
              </w:rPr>
            </w:rPrChange>
          </w:rPr>
          <w:delText>Figure 13 – Code for pre-qualification establishment</w:delText>
        </w:r>
        <w:r w:rsidDel="005324D1">
          <w:rPr>
            <w:noProof/>
            <w:webHidden/>
          </w:rPr>
          <w:tab/>
        </w:r>
        <w:r w:rsidDel="005324D1">
          <w:rPr>
            <w:noProof/>
            <w:webHidden/>
          </w:rPr>
          <w:delText>20</w:delText>
        </w:r>
      </w:del>
    </w:p>
    <w:p w:rsidR="005F281D" w:rsidDel="005324D1" w:rsidRDefault="005F281D" w14:paraId="3874990F" w14:textId="77777777">
      <w:pPr>
        <w:pStyle w:val="TableofFigures"/>
        <w:tabs>
          <w:tab w:val="right" w:leader="dot" w:pos="9016"/>
        </w:tabs>
        <w:rPr>
          <w:del w:author="Alba Colomer Padrosa" w:date="2020-12-02T09:21:00Z" w:id="1777"/>
          <w:rFonts w:asciiTheme="minorHAnsi" w:hAnsiTheme="minorHAnsi" w:eastAsiaTheme="minorEastAsia"/>
          <w:noProof/>
          <w:color w:val="auto"/>
          <w:sz w:val="22"/>
          <w:lang w:val="es-ES" w:eastAsia="es-ES"/>
        </w:rPr>
      </w:pPr>
      <w:del w:author="Alba Colomer Padrosa" w:date="2020-12-02T09:21:00Z" w:id="1778">
        <w:r w:rsidRPr="005324D1" w:rsidDel="005324D1">
          <w:rPr>
            <w:rStyle w:val="Hyperlink"/>
            <w:rFonts w:ascii="Times New Roman" w:hAnsi="Times New Roman" w:cs="Times New Roman"/>
            <w:i/>
            <w:iCs/>
            <w:noProof/>
            <w:rPrChange w:author="Alba Colomer Padrosa" w:date="2020-12-02T09:21:00Z" w:id="1779">
              <w:rPr>
                <w:rStyle w:val="Hyperlink"/>
                <w:rFonts w:ascii="Times New Roman" w:hAnsi="Times New Roman" w:cs="Times New Roman"/>
                <w:i/>
                <w:iCs/>
                <w:noProof/>
              </w:rPr>
            </w:rPrChange>
          </w:rPr>
          <w:delText>Figure 14 – Code for stating a pre-qualification period</w:delText>
        </w:r>
        <w:r w:rsidDel="005324D1">
          <w:rPr>
            <w:noProof/>
            <w:webHidden/>
          </w:rPr>
          <w:tab/>
        </w:r>
        <w:r w:rsidDel="005324D1">
          <w:rPr>
            <w:noProof/>
            <w:webHidden/>
          </w:rPr>
          <w:delText>21</w:delText>
        </w:r>
      </w:del>
    </w:p>
    <w:p w:rsidR="005F281D" w:rsidDel="005324D1" w:rsidRDefault="005F281D" w14:paraId="6C20AD9D" w14:textId="77777777">
      <w:pPr>
        <w:pStyle w:val="TableofFigures"/>
        <w:tabs>
          <w:tab w:val="right" w:leader="dot" w:pos="9016"/>
        </w:tabs>
        <w:rPr>
          <w:del w:author="Alba Colomer Padrosa" w:date="2020-12-02T09:21:00Z" w:id="1780"/>
          <w:rFonts w:asciiTheme="minorHAnsi" w:hAnsiTheme="minorHAnsi" w:eastAsiaTheme="minorEastAsia"/>
          <w:noProof/>
          <w:color w:val="auto"/>
          <w:sz w:val="22"/>
          <w:lang w:val="es-ES" w:eastAsia="es-ES"/>
        </w:rPr>
      </w:pPr>
      <w:del w:author="Alba Colomer Padrosa" w:date="2020-12-02T09:21:00Z" w:id="1781">
        <w:r w:rsidRPr="005324D1" w:rsidDel="005324D1">
          <w:rPr>
            <w:rStyle w:val="Hyperlink"/>
            <w:rFonts w:ascii="Times New Roman" w:hAnsi="Times New Roman" w:cs="Times New Roman"/>
            <w:i/>
            <w:iCs/>
            <w:noProof/>
            <w:rPrChange w:author="Alba Colomer Padrosa" w:date="2020-12-02T09:21:00Z" w:id="1782">
              <w:rPr>
                <w:rStyle w:val="Hyperlink"/>
                <w:rFonts w:ascii="Times New Roman" w:hAnsi="Times New Roman" w:cs="Times New Roman"/>
                <w:i/>
                <w:iCs/>
                <w:noProof/>
              </w:rPr>
            </w:rPrChange>
          </w:rPr>
          <w:delText>Figure 15 – Code for enquiries</w:delText>
        </w:r>
        <w:r w:rsidDel="005324D1">
          <w:rPr>
            <w:noProof/>
            <w:webHidden/>
          </w:rPr>
          <w:tab/>
        </w:r>
        <w:r w:rsidDel="005324D1">
          <w:rPr>
            <w:noProof/>
            <w:webHidden/>
          </w:rPr>
          <w:delText>21</w:delText>
        </w:r>
      </w:del>
    </w:p>
    <w:p w:rsidR="005F281D" w:rsidDel="005324D1" w:rsidRDefault="005F281D" w14:paraId="3CB13FB8" w14:textId="77777777">
      <w:pPr>
        <w:pStyle w:val="TableofFigures"/>
        <w:tabs>
          <w:tab w:val="right" w:leader="dot" w:pos="9016"/>
        </w:tabs>
        <w:rPr>
          <w:del w:author="Alba Colomer Padrosa" w:date="2020-12-02T09:21:00Z" w:id="1783"/>
          <w:rFonts w:asciiTheme="minorHAnsi" w:hAnsiTheme="minorHAnsi" w:eastAsiaTheme="minorEastAsia"/>
          <w:noProof/>
          <w:color w:val="auto"/>
          <w:sz w:val="22"/>
          <w:lang w:val="es-ES" w:eastAsia="es-ES"/>
        </w:rPr>
      </w:pPr>
      <w:del w:author="Alba Colomer Padrosa" w:date="2020-12-02T09:21:00Z" w:id="1784">
        <w:r w:rsidRPr="005324D1" w:rsidDel="005324D1">
          <w:rPr>
            <w:rStyle w:val="Hyperlink"/>
            <w:rFonts w:ascii="Times New Roman" w:hAnsi="Times New Roman" w:cs="Times New Roman"/>
            <w:i/>
            <w:iCs/>
            <w:noProof/>
            <w:rPrChange w:author="Alba Colomer Padrosa" w:date="2020-12-02T09:21:00Z" w:id="1785">
              <w:rPr>
                <w:rStyle w:val="Hyperlink"/>
                <w:rFonts w:ascii="Times New Roman" w:hAnsi="Times New Roman" w:cs="Times New Roman"/>
                <w:i/>
                <w:iCs/>
                <w:noProof/>
              </w:rPr>
            </w:rPrChange>
          </w:rPr>
          <w:delText>Figure 16 – Code for answers to enquiries</w:delText>
        </w:r>
        <w:r w:rsidDel="005324D1">
          <w:rPr>
            <w:noProof/>
            <w:webHidden/>
          </w:rPr>
          <w:tab/>
        </w:r>
        <w:r w:rsidDel="005324D1">
          <w:rPr>
            <w:noProof/>
            <w:webHidden/>
          </w:rPr>
          <w:delText>22</w:delText>
        </w:r>
      </w:del>
    </w:p>
    <w:p w:rsidR="005F281D" w:rsidDel="005324D1" w:rsidRDefault="005F281D" w14:paraId="76E64E08" w14:textId="77777777">
      <w:pPr>
        <w:pStyle w:val="TableofFigures"/>
        <w:tabs>
          <w:tab w:val="right" w:leader="dot" w:pos="9016"/>
        </w:tabs>
        <w:rPr>
          <w:del w:author="Alba Colomer Padrosa" w:date="2020-12-02T09:21:00Z" w:id="1786"/>
          <w:rFonts w:asciiTheme="minorHAnsi" w:hAnsiTheme="minorHAnsi" w:eastAsiaTheme="minorEastAsia"/>
          <w:noProof/>
          <w:color w:val="auto"/>
          <w:sz w:val="22"/>
          <w:lang w:val="es-ES" w:eastAsia="es-ES"/>
        </w:rPr>
      </w:pPr>
      <w:del w:author="Alba Colomer Padrosa" w:date="2020-12-02T09:21:00Z" w:id="1787">
        <w:r w:rsidRPr="005324D1" w:rsidDel="005324D1">
          <w:rPr>
            <w:rStyle w:val="Hyperlink"/>
            <w:rFonts w:ascii="Times New Roman" w:hAnsi="Times New Roman" w:cs="Times New Roman"/>
            <w:i/>
            <w:iCs/>
            <w:noProof/>
            <w:rPrChange w:author="Alba Colomer Padrosa" w:date="2020-12-02T09:21:00Z" w:id="1788">
              <w:rPr>
                <w:rStyle w:val="Hyperlink"/>
                <w:rFonts w:ascii="Times New Roman" w:hAnsi="Times New Roman" w:cs="Times New Roman"/>
                <w:i/>
                <w:iCs/>
                <w:noProof/>
              </w:rPr>
            </w:rPrChange>
          </w:rPr>
          <w:delText>Figure 17 – Code for submissions</w:delText>
        </w:r>
        <w:r w:rsidDel="005324D1">
          <w:rPr>
            <w:noProof/>
            <w:webHidden/>
          </w:rPr>
          <w:tab/>
        </w:r>
        <w:r w:rsidDel="005324D1">
          <w:rPr>
            <w:noProof/>
            <w:webHidden/>
          </w:rPr>
          <w:delText>23</w:delText>
        </w:r>
      </w:del>
    </w:p>
    <w:p w:rsidR="005F281D" w:rsidDel="005324D1" w:rsidRDefault="005F281D" w14:paraId="7C4C8116" w14:textId="77777777">
      <w:pPr>
        <w:pStyle w:val="TableofFigures"/>
        <w:tabs>
          <w:tab w:val="right" w:leader="dot" w:pos="9016"/>
        </w:tabs>
        <w:rPr>
          <w:del w:author="Alba Colomer Padrosa" w:date="2020-12-02T09:21:00Z" w:id="1789"/>
          <w:rFonts w:asciiTheme="minorHAnsi" w:hAnsiTheme="minorHAnsi" w:eastAsiaTheme="minorEastAsia"/>
          <w:noProof/>
          <w:color w:val="auto"/>
          <w:sz w:val="22"/>
          <w:lang w:val="es-ES" w:eastAsia="es-ES"/>
        </w:rPr>
      </w:pPr>
      <w:del w:author="Alba Colomer Padrosa" w:date="2020-12-02T09:21:00Z" w:id="1790">
        <w:r w:rsidRPr="005324D1" w:rsidDel="005324D1">
          <w:rPr>
            <w:rStyle w:val="Hyperlink"/>
            <w:rFonts w:ascii="Times New Roman" w:hAnsi="Times New Roman" w:cs="Times New Roman"/>
            <w:i/>
            <w:iCs/>
            <w:noProof/>
            <w:rPrChange w:author="Alba Colomer Padrosa" w:date="2020-12-02T09:21:00Z" w:id="1791">
              <w:rPr>
                <w:rStyle w:val="Hyperlink"/>
                <w:rFonts w:ascii="Times New Roman" w:hAnsi="Times New Roman" w:cs="Times New Roman"/>
                <w:i/>
                <w:iCs/>
                <w:noProof/>
              </w:rPr>
            </w:rPrChange>
          </w:rPr>
          <w:delText>Figure 18 – Code for suspension</w:delText>
        </w:r>
        <w:r w:rsidDel="005324D1">
          <w:rPr>
            <w:noProof/>
            <w:webHidden/>
          </w:rPr>
          <w:tab/>
        </w:r>
        <w:r w:rsidDel="005324D1">
          <w:rPr>
            <w:noProof/>
            <w:webHidden/>
          </w:rPr>
          <w:delText>23</w:delText>
        </w:r>
      </w:del>
    </w:p>
    <w:p w:rsidR="005F281D" w:rsidDel="005324D1" w:rsidRDefault="005F281D" w14:paraId="1E0136AF" w14:textId="77777777">
      <w:pPr>
        <w:pStyle w:val="TableofFigures"/>
        <w:tabs>
          <w:tab w:val="right" w:leader="dot" w:pos="9016"/>
        </w:tabs>
        <w:rPr>
          <w:del w:author="Alba Colomer Padrosa" w:date="2020-12-02T09:21:00Z" w:id="1792"/>
          <w:rFonts w:asciiTheme="minorHAnsi" w:hAnsiTheme="minorHAnsi" w:eastAsiaTheme="minorEastAsia"/>
          <w:noProof/>
          <w:color w:val="auto"/>
          <w:sz w:val="22"/>
          <w:lang w:val="es-ES" w:eastAsia="es-ES"/>
        </w:rPr>
      </w:pPr>
      <w:del w:author="Alba Colomer Padrosa" w:date="2020-12-02T09:21:00Z" w:id="1793">
        <w:r w:rsidRPr="005324D1" w:rsidDel="005324D1">
          <w:rPr>
            <w:rStyle w:val="Hyperlink"/>
            <w:rFonts w:ascii="Times New Roman" w:hAnsi="Times New Roman" w:cs="Times New Roman"/>
            <w:i/>
            <w:iCs/>
            <w:noProof/>
            <w:rPrChange w:author="Alba Colomer Padrosa" w:date="2020-12-02T09:21:00Z" w:id="1794">
              <w:rPr>
                <w:rStyle w:val="Hyperlink"/>
                <w:rFonts w:ascii="Times New Roman" w:hAnsi="Times New Roman" w:cs="Times New Roman"/>
                <w:i/>
                <w:iCs/>
                <w:noProof/>
              </w:rPr>
            </w:rPrChange>
          </w:rPr>
          <w:delText>Figure 19 – Code for pre-qualiication status</w:delText>
        </w:r>
        <w:r w:rsidDel="005324D1">
          <w:rPr>
            <w:noProof/>
            <w:webHidden/>
          </w:rPr>
          <w:tab/>
        </w:r>
        <w:r w:rsidDel="005324D1">
          <w:rPr>
            <w:noProof/>
            <w:webHidden/>
          </w:rPr>
          <w:delText>23</w:delText>
        </w:r>
      </w:del>
    </w:p>
    <w:p w:rsidR="005F281D" w:rsidDel="005324D1" w:rsidRDefault="005F281D" w14:paraId="2F9B9DA2" w14:textId="77777777">
      <w:pPr>
        <w:pStyle w:val="TableofFigures"/>
        <w:tabs>
          <w:tab w:val="right" w:leader="dot" w:pos="9016"/>
        </w:tabs>
        <w:rPr>
          <w:del w:author="Alba Colomer Padrosa" w:date="2020-12-02T09:21:00Z" w:id="1795"/>
          <w:rFonts w:asciiTheme="minorHAnsi" w:hAnsiTheme="minorHAnsi" w:eastAsiaTheme="minorEastAsia"/>
          <w:noProof/>
          <w:color w:val="auto"/>
          <w:sz w:val="22"/>
          <w:lang w:val="es-ES" w:eastAsia="es-ES"/>
        </w:rPr>
      </w:pPr>
      <w:del w:author="Alba Colomer Padrosa" w:date="2020-12-02T09:21:00Z" w:id="1796">
        <w:r w:rsidRPr="005324D1" w:rsidDel="005324D1">
          <w:rPr>
            <w:rStyle w:val="Hyperlink"/>
            <w:rFonts w:ascii="Times New Roman" w:hAnsi="Times New Roman" w:cs="Times New Roman"/>
            <w:i/>
            <w:iCs/>
            <w:noProof/>
            <w:rPrChange w:author="Alba Colomer Padrosa" w:date="2020-12-02T09:21:00Z" w:id="1797">
              <w:rPr>
                <w:rStyle w:val="Hyperlink"/>
                <w:rFonts w:ascii="Times New Roman" w:hAnsi="Times New Roman" w:cs="Times New Roman"/>
                <w:i/>
                <w:iCs/>
                <w:noProof/>
              </w:rPr>
            </w:rPrChange>
          </w:rPr>
          <w:delText>Figure 20 – Code for unsuccessful outcome of a procurement initiation at lot level</w:delText>
        </w:r>
        <w:r w:rsidDel="005324D1">
          <w:rPr>
            <w:noProof/>
            <w:webHidden/>
          </w:rPr>
          <w:tab/>
        </w:r>
        <w:r w:rsidDel="005324D1">
          <w:rPr>
            <w:noProof/>
            <w:webHidden/>
          </w:rPr>
          <w:delText>24</w:delText>
        </w:r>
      </w:del>
    </w:p>
    <w:p w:rsidR="005F281D" w:rsidDel="005324D1" w:rsidRDefault="005F281D" w14:paraId="7FFB2351" w14:textId="77777777">
      <w:pPr>
        <w:pStyle w:val="TableofFigures"/>
        <w:tabs>
          <w:tab w:val="right" w:leader="dot" w:pos="9016"/>
        </w:tabs>
        <w:rPr>
          <w:del w:author="Alba Colomer Padrosa" w:date="2020-12-02T09:21:00Z" w:id="1798"/>
          <w:rFonts w:asciiTheme="minorHAnsi" w:hAnsiTheme="minorHAnsi" w:eastAsiaTheme="minorEastAsia"/>
          <w:noProof/>
          <w:color w:val="auto"/>
          <w:sz w:val="22"/>
          <w:lang w:val="es-ES" w:eastAsia="es-ES"/>
        </w:rPr>
      </w:pPr>
      <w:del w:author="Alba Colomer Padrosa" w:date="2020-12-02T09:21:00Z" w:id="1799">
        <w:r w:rsidRPr="005324D1" w:rsidDel="005324D1">
          <w:rPr>
            <w:rStyle w:val="Hyperlink"/>
            <w:rFonts w:ascii="Times New Roman" w:hAnsi="Times New Roman" w:cs="Times New Roman"/>
            <w:i/>
            <w:iCs/>
            <w:noProof/>
            <w:rPrChange w:author="Alba Colomer Padrosa" w:date="2020-12-02T09:21:00Z" w:id="1800">
              <w:rPr>
                <w:rStyle w:val="Hyperlink"/>
                <w:rFonts w:ascii="Times New Roman" w:hAnsi="Times New Roman" w:cs="Times New Roman"/>
                <w:i/>
                <w:iCs/>
                <w:noProof/>
              </w:rPr>
            </w:rPrChange>
          </w:rPr>
          <w:delText>Figure 21 – Code for unsuccessful outcome of a procurement initiation at tender level</w:delText>
        </w:r>
        <w:r w:rsidDel="005324D1">
          <w:rPr>
            <w:noProof/>
            <w:webHidden/>
          </w:rPr>
          <w:tab/>
        </w:r>
        <w:r w:rsidDel="005324D1">
          <w:rPr>
            <w:noProof/>
            <w:webHidden/>
          </w:rPr>
          <w:delText>24</w:delText>
        </w:r>
      </w:del>
    </w:p>
    <w:p w:rsidR="005F281D" w:rsidDel="005324D1" w:rsidRDefault="005F281D" w14:paraId="6086E7F7" w14:textId="77777777">
      <w:pPr>
        <w:pStyle w:val="TableofFigures"/>
        <w:tabs>
          <w:tab w:val="right" w:leader="dot" w:pos="9016"/>
        </w:tabs>
        <w:rPr>
          <w:del w:author="Alba Colomer Padrosa" w:date="2020-12-02T09:21:00Z" w:id="1801"/>
          <w:rFonts w:asciiTheme="minorHAnsi" w:hAnsiTheme="minorHAnsi" w:eastAsiaTheme="minorEastAsia"/>
          <w:noProof/>
          <w:color w:val="auto"/>
          <w:sz w:val="22"/>
          <w:lang w:val="es-ES" w:eastAsia="es-ES"/>
        </w:rPr>
      </w:pPr>
      <w:del w:author="Alba Colomer Padrosa" w:date="2020-12-02T09:21:00Z" w:id="1802">
        <w:r w:rsidRPr="005324D1" w:rsidDel="005324D1">
          <w:rPr>
            <w:rStyle w:val="Hyperlink"/>
            <w:rFonts w:ascii="Times New Roman" w:hAnsi="Times New Roman" w:cs="Times New Roman"/>
            <w:i/>
            <w:iCs/>
            <w:noProof/>
            <w:rPrChange w:author="Alba Colomer Padrosa" w:date="2020-12-02T09:21:00Z" w:id="1803">
              <w:rPr>
                <w:rStyle w:val="Hyperlink"/>
                <w:rFonts w:ascii="Times New Roman" w:hAnsi="Times New Roman" w:cs="Times New Roman"/>
                <w:i/>
                <w:iCs/>
                <w:noProof/>
              </w:rPr>
            </w:rPrChange>
          </w:rPr>
          <w:delText>Figure 22 – Code for disclosure of submissions</w:delText>
        </w:r>
        <w:r w:rsidDel="005324D1">
          <w:rPr>
            <w:noProof/>
            <w:webHidden/>
          </w:rPr>
          <w:tab/>
        </w:r>
        <w:r w:rsidDel="005324D1">
          <w:rPr>
            <w:noProof/>
            <w:webHidden/>
          </w:rPr>
          <w:delText>25</w:delText>
        </w:r>
      </w:del>
    </w:p>
    <w:p w:rsidR="005F281D" w:rsidDel="005324D1" w:rsidRDefault="005F281D" w14:paraId="327DCD37" w14:textId="77777777">
      <w:pPr>
        <w:pStyle w:val="TableofFigures"/>
        <w:tabs>
          <w:tab w:val="right" w:leader="dot" w:pos="9016"/>
        </w:tabs>
        <w:rPr>
          <w:del w:author="Alba Colomer Padrosa" w:date="2020-12-02T09:21:00Z" w:id="1804"/>
          <w:rFonts w:asciiTheme="minorHAnsi" w:hAnsiTheme="minorHAnsi" w:eastAsiaTheme="minorEastAsia"/>
          <w:noProof/>
          <w:color w:val="auto"/>
          <w:sz w:val="22"/>
          <w:lang w:val="es-ES" w:eastAsia="es-ES"/>
        </w:rPr>
      </w:pPr>
      <w:del w:author="Alba Colomer Padrosa" w:date="2020-12-02T09:21:00Z" w:id="1805">
        <w:r w:rsidRPr="005324D1" w:rsidDel="005324D1">
          <w:rPr>
            <w:rStyle w:val="Hyperlink"/>
            <w:rFonts w:ascii="Times New Roman" w:hAnsi="Times New Roman" w:cs="Times New Roman"/>
            <w:i/>
            <w:iCs/>
            <w:noProof/>
            <w:rPrChange w:author="Alba Colomer Padrosa" w:date="2020-12-02T09:21:00Z" w:id="1806">
              <w:rPr>
                <w:rStyle w:val="Hyperlink"/>
                <w:rFonts w:ascii="Times New Roman" w:hAnsi="Times New Roman" w:cs="Times New Roman"/>
                <w:i/>
                <w:iCs/>
                <w:noProof/>
              </w:rPr>
            </w:rPrChange>
          </w:rPr>
          <w:delText>Figure 23 – Code for stating a qualification period</w:delText>
        </w:r>
        <w:r w:rsidDel="005324D1">
          <w:rPr>
            <w:noProof/>
            <w:webHidden/>
          </w:rPr>
          <w:tab/>
        </w:r>
        <w:r w:rsidDel="005324D1">
          <w:rPr>
            <w:noProof/>
            <w:webHidden/>
          </w:rPr>
          <w:delText>25</w:delText>
        </w:r>
      </w:del>
    </w:p>
    <w:p w:rsidR="005F281D" w:rsidDel="005324D1" w:rsidRDefault="005F281D" w14:paraId="1F3692B2" w14:textId="77777777">
      <w:pPr>
        <w:pStyle w:val="TableofFigures"/>
        <w:tabs>
          <w:tab w:val="right" w:leader="dot" w:pos="9016"/>
        </w:tabs>
        <w:rPr>
          <w:del w:author="Alba Colomer Padrosa" w:date="2020-12-02T09:21:00Z" w:id="1807"/>
          <w:rFonts w:asciiTheme="minorHAnsi" w:hAnsiTheme="minorHAnsi" w:eastAsiaTheme="minorEastAsia"/>
          <w:noProof/>
          <w:color w:val="auto"/>
          <w:sz w:val="22"/>
          <w:lang w:val="es-ES" w:eastAsia="es-ES"/>
        </w:rPr>
      </w:pPr>
      <w:del w:author="Alba Colomer Padrosa" w:date="2020-12-02T09:21:00Z" w:id="1808">
        <w:r w:rsidRPr="005324D1" w:rsidDel="005324D1">
          <w:rPr>
            <w:rStyle w:val="Hyperlink"/>
            <w:rFonts w:ascii="Times New Roman" w:hAnsi="Times New Roman" w:cs="Times New Roman"/>
            <w:i/>
            <w:iCs/>
            <w:noProof/>
            <w:rPrChange w:author="Alba Colomer Padrosa" w:date="2020-12-02T09:21:00Z" w:id="1809">
              <w:rPr>
                <w:rStyle w:val="Hyperlink"/>
                <w:rFonts w:ascii="Times New Roman" w:hAnsi="Times New Roman" w:cs="Times New Roman"/>
                <w:i/>
                <w:iCs/>
                <w:noProof/>
              </w:rPr>
            </w:rPrChange>
          </w:rPr>
          <w:delText>Figure 24 – Code for qualifications’ initial status</w:delText>
        </w:r>
        <w:r w:rsidDel="005324D1">
          <w:rPr>
            <w:noProof/>
            <w:webHidden/>
          </w:rPr>
          <w:tab/>
        </w:r>
        <w:r w:rsidDel="005324D1">
          <w:rPr>
            <w:noProof/>
            <w:webHidden/>
          </w:rPr>
          <w:delText>26</w:delText>
        </w:r>
      </w:del>
    </w:p>
    <w:p w:rsidR="005F281D" w:rsidDel="005324D1" w:rsidRDefault="005F281D" w14:paraId="0BA676BB" w14:textId="77777777">
      <w:pPr>
        <w:pStyle w:val="TableofFigures"/>
        <w:tabs>
          <w:tab w:val="right" w:leader="dot" w:pos="9016"/>
        </w:tabs>
        <w:rPr>
          <w:del w:author="Alba Colomer Padrosa" w:date="2020-12-02T09:21:00Z" w:id="1810"/>
          <w:rFonts w:asciiTheme="minorHAnsi" w:hAnsiTheme="minorHAnsi" w:eastAsiaTheme="minorEastAsia"/>
          <w:noProof/>
          <w:color w:val="auto"/>
          <w:sz w:val="22"/>
          <w:lang w:val="es-ES" w:eastAsia="es-ES"/>
        </w:rPr>
      </w:pPr>
      <w:del w:author="Alba Colomer Padrosa" w:date="2020-12-02T09:21:00Z" w:id="1811">
        <w:r w:rsidRPr="005324D1" w:rsidDel="005324D1">
          <w:rPr>
            <w:rStyle w:val="Hyperlink"/>
            <w:rFonts w:ascii="Times New Roman" w:hAnsi="Times New Roman" w:cs="Times New Roman"/>
            <w:i/>
            <w:iCs/>
            <w:noProof/>
            <w:rPrChange w:author="Alba Colomer Padrosa" w:date="2020-12-02T09:21:00Z" w:id="1812">
              <w:rPr>
                <w:rStyle w:val="Hyperlink"/>
                <w:rFonts w:ascii="Times New Roman" w:hAnsi="Times New Roman" w:cs="Times New Roman"/>
                <w:i/>
                <w:iCs/>
                <w:noProof/>
              </w:rPr>
            </w:rPrChange>
          </w:rPr>
          <w:delText>Figure 25 – Code for qualifications</w:delText>
        </w:r>
        <w:r w:rsidDel="005324D1">
          <w:rPr>
            <w:noProof/>
            <w:webHidden/>
          </w:rPr>
          <w:tab/>
        </w:r>
        <w:r w:rsidDel="005324D1">
          <w:rPr>
            <w:noProof/>
            <w:webHidden/>
          </w:rPr>
          <w:delText>27</w:delText>
        </w:r>
      </w:del>
    </w:p>
    <w:p w:rsidR="005F281D" w:rsidDel="005324D1" w:rsidRDefault="005F281D" w14:paraId="0C25A307" w14:textId="77777777">
      <w:pPr>
        <w:pStyle w:val="TableofFigures"/>
        <w:tabs>
          <w:tab w:val="right" w:leader="dot" w:pos="9016"/>
        </w:tabs>
        <w:rPr>
          <w:del w:author="Alba Colomer Padrosa" w:date="2020-12-02T09:21:00Z" w:id="1813"/>
          <w:rFonts w:asciiTheme="minorHAnsi" w:hAnsiTheme="minorHAnsi" w:eastAsiaTheme="minorEastAsia"/>
          <w:noProof/>
          <w:color w:val="auto"/>
          <w:sz w:val="22"/>
          <w:lang w:val="es-ES" w:eastAsia="es-ES"/>
        </w:rPr>
      </w:pPr>
      <w:del w:author="Alba Colomer Padrosa" w:date="2020-12-02T09:21:00Z" w:id="1814">
        <w:r w:rsidRPr="005324D1" w:rsidDel="005324D1">
          <w:rPr>
            <w:rStyle w:val="Hyperlink"/>
            <w:rFonts w:ascii="Times New Roman" w:hAnsi="Times New Roman" w:cs="Times New Roman"/>
            <w:i/>
            <w:iCs/>
            <w:noProof/>
            <w:rPrChange w:author="Alba Colomer Padrosa" w:date="2020-12-02T09:21:00Z" w:id="1815">
              <w:rPr>
                <w:rStyle w:val="Hyperlink"/>
                <w:rFonts w:ascii="Times New Roman" w:hAnsi="Times New Roman" w:cs="Times New Roman"/>
                <w:i/>
                <w:iCs/>
                <w:noProof/>
              </w:rPr>
            </w:rPrChange>
          </w:rPr>
          <w:delText>Figure 26 – Code for completion of qualification period</w:delText>
        </w:r>
        <w:r w:rsidDel="005324D1">
          <w:rPr>
            <w:noProof/>
            <w:webHidden/>
          </w:rPr>
          <w:tab/>
        </w:r>
        <w:r w:rsidDel="005324D1">
          <w:rPr>
            <w:noProof/>
            <w:webHidden/>
          </w:rPr>
          <w:delText>27</w:delText>
        </w:r>
      </w:del>
    </w:p>
    <w:p w:rsidR="005F281D" w:rsidDel="005324D1" w:rsidRDefault="005F281D" w14:paraId="1AEBF4C6" w14:textId="77777777">
      <w:pPr>
        <w:pStyle w:val="TableofFigures"/>
        <w:tabs>
          <w:tab w:val="right" w:leader="dot" w:pos="9016"/>
        </w:tabs>
        <w:rPr>
          <w:del w:author="Alba Colomer Padrosa" w:date="2020-12-02T09:21:00Z" w:id="1816"/>
          <w:rFonts w:asciiTheme="minorHAnsi" w:hAnsiTheme="minorHAnsi" w:eastAsiaTheme="minorEastAsia"/>
          <w:noProof/>
          <w:color w:val="auto"/>
          <w:sz w:val="22"/>
          <w:lang w:val="es-ES" w:eastAsia="es-ES"/>
        </w:rPr>
      </w:pPr>
      <w:del w:author="Alba Colomer Padrosa" w:date="2020-12-02T09:21:00Z" w:id="1817">
        <w:r w:rsidRPr="005324D1" w:rsidDel="005324D1">
          <w:rPr>
            <w:rStyle w:val="Hyperlink"/>
            <w:rFonts w:ascii="Times New Roman" w:hAnsi="Times New Roman" w:cs="Times New Roman"/>
            <w:i/>
            <w:iCs/>
            <w:noProof/>
            <w:rPrChange w:author="Alba Colomer Padrosa" w:date="2020-12-02T09:21:00Z" w:id="1818">
              <w:rPr>
                <w:rStyle w:val="Hyperlink"/>
                <w:rFonts w:ascii="Times New Roman" w:hAnsi="Times New Roman" w:cs="Times New Roman"/>
                <w:i/>
                <w:iCs/>
                <w:noProof/>
              </w:rPr>
            </w:rPrChange>
          </w:rPr>
          <w:delText>Figure 27 – Code for pre-qualification status</w:delText>
        </w:r>
        <w:r w:rsidDel="005324D1">
          <w:rPr>
            <w:noProof/>
            <w:webHidden/>
          </w:rPr>
          <w:tab/>
        </w:r>
        <w:r w:rsidDel="005324D1">
          <w:rPr>
            <w:noProof/>
            <w:webHidden/>
          </w:rPr>
          <w:delText>28</w:delText>
        </w:r>
      </w:del>
    </w:p>
    <w:p w:rsidR="005F281D" w:rsidDel="005324D1" w:rsidRDefault="005F281D" w14:paraId="691A105E" w14:textId="77777777">
      <w:pPr>
        <w:pStyle w:val="TableofFigures"/>
        <w:tabs>
          <w:tab w:val="right" w:leader="dot" w:pos="9016"/>
        </w:tabs>
        <w:rPr>
          <w:del w:author="Alba Colomer Padrosa" w:date="2020-12-02T09:21:00Z" w:id="1819"/>
          <w:rFonts w:asciiTheme="minorHAnsi" w:hAnsiTheme="minorHAnsi" w:eastAsiaTheme="minorEastAsia"/>
          <w:noProof/>
          <w:color w:val="auto"/>
          <w:sz w:val="22"/>
          <w:lang w:val="es-ES" w:eastAsia="es-ES"/>
        </w:rPr>
      </w:pPr>
      <w:del w:author="Alba Colomer Padrosa" w:date="2020-12-02T09:21:00Z" w:id="1820">
        <w:r w:rsidRPr="005324D1" w:rsidDel="005324D1">
          <w:rPr>
            <w:rStyle w:val="Hyperlink"/>
            <w:rFonts w:ascii="Times New Roman" w:hAnsi="Times New Roman" w:cs="Times New Roman"/>
            <w:i/>
            <w:iCs/>
            <w:noProof/>
            <w:rPrChange w:author="Alba Colomer Padrosa" w:date="2020-12-02T09:21:00Z" w:id="1821">
              <w:rPr>
                <w:rStyle w:val="Hyperlink"/>
                <w:rFonts w:ascii="Times New Roman" w:hAnsi="Times New Roman" w:cs="Times New Roman"/>
                <w:i/>
                <w:iCs/>
                <w:noProof/>
              </w:rPr>
            </w:rPrChange>
          </w:rPr>
          <w:delText>Figure 28 – Code for completion of qualification period</w:delText>
        </w:r>
        <w:r w:rsidDel="005324D1">
          <w:rPr>
            <w:noProof/>
            <w:webHidden/>
          </w:rPr>
          <w:tab/>
        </w:r>
        <w:r w:rsidDel="005324D1">
          <w:rPr>
            <w:noProof/>
            <w:webHidden/>
          </w:rPr>
          <w:delText>29</w:delText>
        </w:r>
      </w:del>
    </w:p>
    <w:p w:rsidR="005F281D" w:rsidDel="005324D1" w:rsidRDefault="005F281D" w14:paraId="27F2C815" w14:textId="77777777">
      <w:pPr>
        <w:pStyle w:val="TableofFigures"/>
        <w:tabs>
          <w:tab w:val="right" w:leader="dot" w:pos="9016"/>
        </w:tabs>
        <w:rPr>
          <w:del w:author="Alba Colomer Padrosa" w:date="2020-12-02T09:21:00Z" w:id="1822"/>
          <w:rFonts w:asciiTheme="minorHAnsi" w:hAnsiTheme="minorHAnsi" w:eastAsiaTheme="minorEastAsia"/>
          <w:noProof/>
          <w:color w:val="auto"/>
          <w:sz w:val="22"/>
          <w:lang w:val="es-ES" w:eastAsia="es-ES"/>
        </w:rPr>
      </w:pPr>
      <w:del w:author="Alba Colomer Padrosa" w:date="2020-12-02T09:21:00Z" w:id="1823">
        <w:r w:rsidRPr="005324D1" w:rsidDel="005324D1">
          <w:rPr>
            <w:rStyle w:val="Hyperlink"/>
            <w:rFonts w:ascii="Times New Roman" w:hAnsi="Times New Roman" w:cs="Times New Roman"/>
            <w:i/>
            <w:iCs/>
            <w:noProof/>
            <w:rPrChange w:author="Alba Colomer Padrosa" w:date="2020-12-02T09:21:00Z" w:id="1824">
              <w:rPr>
                <w:rStyle w:val="Hyperlink"/>
                <w:rFonts w:ascii="Times New Roman" w:hAnsi="Times New Roman" w:cs="Times New Roman"/>
                <w:i/>
                <w:iCs/>
                <w:noProof/>
              </w:rPr>
            </w:rPrChange>
          </w:rPr>
          <w:delText>Figure 29 – Code for pre-qualification status</w:delText>
        </w:r>
        <w:r w:rsidDel="005324D1">
          <w:rPr>
            <w:noProof/>
            <w:webHidden/>
          </w:rPr>
          <w:tab/>
        </w:r>
        <w:r w:rsidDel="005324D1">
          <w:rPr>
            <w:noProof/>
            <w:webHidden/>
          </w:rPr>
          <w:delText>29</w:delText>
        </w:r>
      </w:del>
    </w:p>
    <w:p w:rsidR="005F281D" w:rsidDel="005324D1" w:rsidRDefault="005F281D" w14:paraId="27F2909E" w14:textId="77777777">
      <w:pPr>
        <w:pStyle w:val="TableofFigures"/>
        <w:tabs>
          <w:tab w:val="right" w:leader="dot" w:pos="9016"/>
        </w:tabs>
        <w:rPr>
          <w:del w:author="Alba Colomer Padrosa" w:date="2020-12-02T09:21:00Z" w:id="1825"/>
          <w:rFonts w:asciiTheme="minorHAnsi" w:hAnsiTheme="minorHAnsi" w:eastAsiaTheme="minorEastAsia"/>
          <w:noProof/>
          <w:color w:val="auto"/>
          <w:sz w:val="22"/>
          <w:lang w:val="es-ES" w:eastAsia="es-ES"/>
        </w:rPr>
      </w:pPr>
      <w:del w:author="Alba Colomer Padrosa" w:date="2020-12-02T09:21:00Z" w:id="1826">
        <w:r w:rsidRPr="005324D1" w:rsidDel="005324D1">
          <w:rPr>
            <w:rStyle w:val="Hyperlink"/>
            <w:rFonts w:ascii="Times New Roman" w:hAnsi="Times New Roman" w:cs="Times New Roman"/>
            <w:i/>
            <w:iCs/>
            <w:noProof/>
            <w:rPrChange w:author="Alba Colomer Padrosa" w:date="2020-12-02T09:21:00Z" w:id="1827">
              <w:rPr>
                <w:rStyle w:val="Hyperlink"/>
                <w:rFonts w:ascii="Times New Roman" w:hAnsi="Times New Roman" w:cs="Times New Roman"/>
                <w:i/>
                <w:iCs/>
                <w:noProof/>
              </w:rPr>
            </w:rPrChange>
          </w:rPr>
          <w:delText>Figure 30 – Code for unsuccessful outcome of procurement initiation at lot level</w:delText>
        </w:r>
        <w:r w:rsidDel="005324D1">
          <w:rPr>
            <w:noProof/>
            <w:webHidden/>
          </w:rPr>
          <w:tab/>
        </w:r>
        <w:r w:rsidDel="005324D1">
          <w:rPr>
            <w:noProof/>
            <w:webHidden/>
          </w:rPr>
          <w:delText>29</w:delText>
        </w:r>
      </w:del>
    </w:p>
    <w:p w:rsidR="005F281D" w:rsidDel="005324D1" w:rsidRDefault="005F281D" w14:paraId="1FA2BFB6" w14:textId="77777777">
      <w:pPr>
        <w:pStyle w:val="TableofFigures"/>
        <w:tabs>
          <w:tab w:val="right" w:leader="dot" w:pos="9016"/>
        </w:tabs>
        <w:rPr>
          <w:del w:author="Alba Colomer Padrosa" w:date="2020-12-02T09:21:00Z" w:id="1828"/>
          <w:rFonts w:asciiTheme="minorHAnsi" w:hAnsiTheme="minorHAnsi" w:eastAsiaTheme="minorEastAsia"/>
          <w:noProof/>
          <w:color w:val="auto"/>
          <w:sz w:val="22"/>
          <w:lang w:val="es-ES" w:eastAsia="es-ES"/>
        </w:rPr>
      </w:pPr>
      <w:del w:author="Alba Colomer Padrosa" w:date="2020-12-02T09:21:00Z" w:id="1829">
        <w:r w:rsidRPr="005324D1" w:rsidDel="005324D1">
          <w:rPr>
            <w:rStyle w:val="Hyperlink"/>
            <w:rFonts w:ascii="Times New Roman" w:hAnsi="Times New Roman" w:cs="Times New Roman"/>
            <w:i/>
            <w:iCs/>
            <w:noProof/>
            <w:rPrChange w:author="Alba Colomer Padrosa" w:date="2020-12-02T09:21:00Z" w:id="1830">
              <w:rPr>
                <w:rStyle w:val="Hyperlink"/>
                <w:rFonts w:ascii="Times New Roman" w:hAnsi="Times New Roman" w:cs="Times New Roman"/>
                <w:i/>
                <w:iCs/>
                <w:noProof/>
              </w:rPr>
            </w:rPrChange>
          </w:rPr>
          <w:delText>Figure 31 – Code for unsuccessful outcome of procurement initiation at tender level</w:delText>
        </w:r>
        <w:r w:rsidDel="005324D1">
          <w:rPr>
            <w:noProof/>
            <w:webHidden/>
          </w:rPr>
          <w:tab/>
        </w:r>
        <w:r w:rsidDel="005324D1">
          <w:rPr>
            <w:noProof/>
            <w:webHidden/>
          </w:rPr>
          <w:delText>30</w:delText>
        </w:r>
      </w:del>
    </w:p>
    <w:p w:rsidR="005F281D" w:rsidDel="005324D1" w:rsidRDefault="005F281D" w14:paraId="41A17971" w14:textId="77777777">
      <w:pPr>
        <w:pStyle w:val="TableofFigures"/>
        <w:tabs>
          <w:tab w:val="right" w:leader="dot" w:pos="9016"/>
        </w:tabs>
        <w:rPr>
          <w:del w:author="Alba Colomer Padrosa" w:date="2020-12-02T09:21:00Z" w:id="1831"/>
          <w:rFonts w:asciiTheme="minorHAnsi" w:hAnsiTheme="minorHAnsi" w:eastAsiaTheme="minorEastAsia"/>
          <w:noProof/>
          <w:color w:val="auto"/>
          <w:sz w:val="22"/>
          <w:lang w:val="es-ES" w:eastAsia="es-ES"/>
        </w:rPr>
      </w:pPr>
      <w:del w:author="Alba Colomer Padrosa" w:date="2020-12-02T09:21:00Z" w:id="1832">
        <w:r w:rsidRPr="005324D1" w:rsidDel="005324D1">
          <w:rPr>
            <w:rStyle w:val="Hyperlink"/>
            <w:rFonts w:ascii="Times New Roman" w:hAnsi="Times New Roman" w:cs="Times New Roman"/>
            <w:i/>
            <w:iCs/>
            <w:noProof/>
            <w:rPrChange w:author="Alba Colomer Padrosa" w:date="2020-12-02T09:21:00Z" w:id="1833">
              <w:rPr>
                <w:rStyle w:val="Hyperlink"/>
                <w:rFonts w:ascii="Times New Roman" w:hAnsi="Times New Roman" w:cs="Times New Roman"/>
                <w:i/>
                <w:iCs/>
                <w:noProof/>
              </w:rPr>
            </w:rPrChange>
          </w:rPr>
          <w:delText>Figure 32 – Code for invitations</w:delText>
        </w:r>
        <w:r w:rsidDel="005324D1">
          <w:rPr>
            <w:noProof/>
            <w:webHidden/>
          </w:rPr>
          <w:tab/>
        </w:r>
        <w:r w:rsidDel="005324D1">
          <w:rPr>
            <w:noProof/>
            <w:webHidden/>
          </w:rPr>
          <w:delText>30</w:delText>
        </w:r>
      </w:del>
    </w:p>
    <w:p w:rsidR="005F281D" w:rsidDel="005324D1" w:rsidRDefault="005F281D" w14:paraId="6ABCB319" w14:textId="77777777">
      <w:pPr>
        <w:pStyle w:val="TableofFigures"/>
        <w:tabs>
          <w:tab w:val="right" w:leader="dot" w:pos="9016"/>
        </w:tabs>
        <w:rPr>
          <w:del w:author="Alba Colomer Padrosa" w:date="2020-12-02T09:21:00Z" w:id="1834"/>
          <w:rFonts w:asciiTheme="minorHAnsi" w:hAnsiTheme="minorHAnsi" w:eastAsiaTheme="minorEastAsia"/>
          <w:noProof/>
          <w:color w:val="auto"/>
          <w:sz w:val="22"/>
          <w:lang w:val="es-ES" w:eastAsia="es-ES"/>
        </w:rPr>
      </w:pPr>
      <w:del w:author="Alba Colomer Padrosa" w:date="2020-12-02T09:21:00Z" w:id="1835">
        <w:r w:rsidRPr="005324D1" w:rsidDel="005324D1">
          <w:rPr>
            <w:rStyle w:val="Hyperlink"/>
            <w:rFonts w:ascii="Times New Roman" w:hAnsi="Times New Roman" w:cs="Times New Roman"/>
            <w:i/>
            <w:iCs/>
            <w:noProof/>
            <w:rPrChange w:author="Alba Colomer Padrosa" w:date="2020-12-02T09:21:00Z" w:id="1836">
              <w:rPr>
                <w:rStyle w:val="Hyperlink"/>
                <w:rFonts w:ascii="Times New Roman" w:hAnsi="Times New Roman" w:cs="Times New Roman"/>
                <w:i/>
                <w:iCs/>
                <w:noProof/>
              </w:rPr>
            </w:rPrChange>
          </w:rPr>
          <w:delText>Figure 33 – Code for stating tender period</w:delText>
        </w:r>
        <w:r w:rsidDel="005324D1">
          <w:rPr>
            <w:noProof/>
            <w:webHidden/>
          </w:rPr>
          <w:tab/>
        </w:r>
        <w:r w:rsidDel="005324D1">
          <w:rPr>
            <w:noProof/>
            <w:webHidden/>
          </w:rPr>
          <w:delText>31</w:delText>
        </w:r>
      </w:del>
    </w:p>
    <w:p w:rsidR="005F281D" w:rsidDel="005324D1" w:rsidRDefault="005F281D" w14:paraId="642FB81F" w14:textId="77777777">
      <w:pPr>
        <w:pStyle w:val="TableofFigures"/>
        <w:tabs>
          <w:tab w:val="right" w:leader="dot" w:pos="9016"/>
        </w:tabs>
        <w:rPr>
          <w:del w:author="Alba Colomer Padrosa" w:date="2020-12-02T09:21:00Z" w:id="1837"/>
          <w:rFonts w:asciiTheme="minorHAnsi" w:hAnsiTheme="minorHAnsi" w:eastAsiaTheme="minorEastAsia"/>
          <w:noProof/>
          <w:color w:val="auto"/>
          <w:sz w:val="22"/>
          <w:lang w:val="es-ES" w:eastAsia="es-ES"/>
        </w:rPr>
      </w:pPr>
      <w:del w:author="Alba Colomer Padrosa" w:date="2020-12-02T09:21:00Z" w:id="1838">
        <w:r w:rsidRPr="005324D1" w:rsidDel="005324D1">
          <w:rPr>
            <w:rStyle w:val="Hyperlink"/>
            <w:rFonts w:ascii="Times New Roman" w:hAnsi="Times New Roman" w:cs="Times New Roman"/>
            <w:i/>
            <w:iCs/>
            <w:noProof/>
            <w:rPrChange w:author="Alba Colomer Padrosa" w:date="2020-12-02T09:21:00Z" w:id="1839">
              <w:rPr>
                <w:rStyle w:val="Hyperlink"/>
                <w:rFonts w:ascii="Times New Roman" w:hAnsi="Times New Roman" w:cs="Times New Roman"/>
                <w:i/>
                <w:iCs/>
                <w:noProof/>
              </w:rPr>
            </w:rPrChange>
          </w:rPr>
          <w:delText>Figure 34 – Code for bids</w:delText>
        </w:r>
        <w:r w:rsidDel="005324D1">
          <w:rPr>
            <w:noProof/>
            <w:webHidden/>
          </w:rPr>
          <w:tab/>
        </w:r>
        <w:r w:rsidDel="005324D1">
          <w:rPr>
            <w:noProof/>
            <w:webHidden/>
          </w:rPr>
          <w:delText>32</w:delText>
        </w:r>
      </w:del>
    </w:p>
    <w:p w:rsidR="005F281D" w:rsidDel="005324D1" w:rsidRDefault="005F281D" w14:paraId="15B768A3" w14:textId="77777777">
      <w:pPr>
        <w:pStyle w:val="TableofFigures"/>
        <w:tabs>
          <w:tab w:val="right" w:leader="dot" w:pos="9016"/>
        </w:tabs>
        <w:rPr>
          <w:del w:author="Alba Colomer Padrosa" w:date="2020-12-02T09:21:00Z" w:id="1840"/>
          <w:rFonts w:asciiTheme="minorHAnsi" w:hAnsiTheme="minorHAnsi" w:eastAsiaTheme="minorEastAsia"/>
          <w:noProof/>
          <w:color w:val="auto"/>
          <w:sz w:val="22"/>
          <w:lang w:val="es-ES" w:eastAsia="es-ES"/>
        </w:rPr>
      </w:pPr>
      <w:del w:author="Alba Colomer Padrosa" w:date="2020-12-02T09:21:00Z" w:id="1841">
        <w:r w:rsidRPr="005324D1" w:rsidDel="005324D1">
          <w:rPr>
            <w:rStyle w:val="Hyperlink"/>
            <w:rFonts w:ascii="Times New Roman" w:hAnsi="Times New Roman" w:cs="Times New Roman"/>
            <w:i/>
            <w:iCs/>
            <w:noProof/>
            <w:rPrChange w:author="Alba Colomer Padrosa" w:date="2020-12-02T09:21:00Z" w:id="1842">
              <w:rPr>
                <w:rStyle w:val="Hyperlink"/>
                <w:rFonts w:ascii="Times New Roman" w:hAnsi="Times New Roman" w:cs="Times New Roman"/>
                <w:i/>
                <w:iCs/>
                <w:noProof/>
              </w:rPr>
            </w:rPrChange>
          </w:rPr>
          <w:delText>Figure 35 – Code for unsuccessful outcome of procurement process at lot level</w:delText>
        </w:r>
        <w:r w:rsidDel="005324D1">
          <w:rPr>
            <w:noProof/>
            <w:webHidden/>
          </w:rPr>
          <w:tab/>
        </w:r>
        <w:r w:rsidDel="005324D1">
          <w:rPr>
            <w:noProof/>
            <w:webHidden/>
          </w:rPr>
          <w:delText>32</w:delText>
        </w:r>
      </w:del>
    </w:p>
    <w:p w:rsidR="005F281D" w:rsidDel="005324D1" w:rsidRDefault="005F281D" w14:paraId="3835F3DB" w14:textId="77777777">
      <w:pPr>
        <w:pStyle w:val="TableofFigures"/>
        <w:tabs>
          <w:tab w:val="right" w:leader="dot" w:pos="9016"/>
        </w:tabs>
        <w:rPr>
          <w:del w:author="Alba Colomer Padrosa" w:date="2020-12-02T09:21:00Z" w:id="1843"/>
          <w:rFonts w:asciiTheme="minorHAnsi" w:hAnsiTheme="minorHAnsi" w:eastAsiaTheme="minorEastAsia"/>
          <w:noProof/>
          <w:color w:val="auto"/>
          <w:sz w:val="22"/>
          <w:lang w:val="es-ES" w:eastAsia="es-ES"/>
        </w:rPr>
      </w:pPr>
      <w:del w:author="Alba Colomer Padrosa" w:date="2020-12-02T09:21:00Z" w:id="1844">
        <w:r w:rsidRPr="005324D1" w:rsidDel="005324D1">
          <w:rPr>
            <w:rStyle w:val="Hyperlink"/>
            <w:rFonts w:ascii="Times New Roman" w:hAnsi="Times New Roman" w:cs="Times New Roman"/>
            <w:i/>
            <w:iCs/>
            <w:noProof/>
            <w:rPrChange w:author="Alba Colomer Padrosa" w:date="2020-12-02T09:21:00Z" w:id="1845">
              <w:rPr>
                <w:rStyle w:val="Hyperlink"/>
                <w:rFonts w:ascii="Times New Roman" w:hAnsi="Times New Roman" w:cs="Times New Roman"/>
                <w:i/>
                <w:iCs/>
                <w:noProof/>
              </w:rPr>
            </w:rPrChange>
          </w:rPr>
          <w:delText>Figure 36 – Code for unsuccessful outcome of procurement process at tender level</w:delText>
        </w:r>
        <w:r w:rsidDel="005324D1">
          <w:rPr>
            <w:noProof/>
            <w:webHidden/>
          </w:rPr>
          <w:tab/>
        </w:r>
        <w:r w:rsidDel="005324D1">
          <w:rPr>
            <w:noProof/>
            <w:webHidden/>
          </w:rPr>
          <w:delText>33</w:delText>
        </w:r>
      </w:del>
    </w:p>
    <w:p w:rsidR="005F281D" w:rsidDel="005324D1" w:rsidRDefault="005F281D" w14:paraId="08D8ECB5" w14:textId="77777777">
      <w:pPr>
        <w:pStyle w:val="TableofFigures"/>
        <w:tabs>
          <w:tab w:val="right" w:leader="dot" w:pos="9016"/>
        </w:tabs>
        <w:rPr>
          <w:del w:author="Alba Colomer Padrosa" w:date="2020-12-02T09:21:00Z" w:id="1846"/>
          <w:rFonts w:asciiTheme="minorHAnsi" w:hAnsiTheme="minorHAnsi" w:eastAsiaTheme="minorEastAsia"/>
          <w:noProof/>
          <w:color w:val="auto"/>
          <w:sz w:val="22"/>
          <w:lang w:val="es-ES" w:eastAsia="es-ES"/>
        </w:rPr>
      </w:pPr>
      <w:del w:author="Alba Colomer Padrosa" w:date="2020-12-02T09:21:00Z" w:id="1847">
        <w:r w:rsidRPr="005324D1" w:rsidDel="005324D1">
          <w:rPr>
            <w:rStyle w:val="Hyperlink"/>
            <w:rFonts w:ascii="Times New Roman" w:hAnsi="Times New Roman" w:cs="Times New Roman"/>
            <w:i/>
            <w:iCs/>
            <w:noProof/>
            <w:rPrChange w:author="Alba Colomer Padrosa" w:date="2020-12-02T09:21:00Z" w:id="1848">
              <w:rPr>
                <w:rStyle w:val="Hyperlink"/>
                <w:rFonts w:ascii="Times New Roman" w:hAnsi="Times New Roman" w:cs="Times New Roman"/>
                <w:i/>
                <w:iCs/>
                <w:noProof/>
              </w:rPr>
            </w:rPrChange>
          </w:rPr>
          <w:delText>Figure 37 – Code for disclosure of proposals</w:delText>
        </w:r>
        <w:r w:rsidDel="005324D1">
          <w:rPr>
            <w:noProof/>
            <w:webHidden/>
          </w:rPr>
          <w:tab/>
        </w:r>
        <w:r w:rsidDel="005324D1">
          <w:rPr>
            <w:noProof/>
            <w:webHidden/>
          </w:rPr>
          <w:delText>33</w:delText>
        </w:r>
      </w:del>
    </w:p>
    <w:p w:rsidR="005F281D" w:rsidDel="005324D1" w:rsidRDefault="005F281D" w14:paraId="04FD8E8F" w14:textId="77777777">
      <w:pPr>
        <w:pStyle w:val="TableofFigures"/>
        <w:tabs>
          <w:tab w:val="right" w:leader="dot" w:pos="9016"/>
        </w:tabs>
        <w:rPr>
          <w:del w:author="Alba Colomer Padrosa" w:date="2020-12-02T09:21:00Z" w:id="1849"/>
          <w:rFonts w:asciiTheme="minorHAnsi" w:hAnsiTheme="minorHAnsi" w:eastAsiaTheme="minorEastAsia"/>
          <w:noProof/>
          <w:color w:val="auto"/>
          <w:sz w:val="22"/>
          <w:lang w:val="es-ES" w:eastAsia="es-ES"/>
        </w:rPr>
      </w:pPr>
      <w:del w:author="Alba Colomer Padrosa" w:date="2020-12-02T09:21:00Z" w:id="1850">
        <w:r w:rsidRPr="005324D1" w:rsidDel="005324D1">
          <w:rPr>
            <w:rStyle w:val="Hyperlink"/>
            <w:rFonts w:ascii="Times New Roman" w:hAnsi="Times New Roman" w:cs="Times New Roman"/>
            <w:i/>
            <w:iCs/>
            <w:noProof/>
            <w:rPrChange w:author="Alba Colomer Padrosa" w:date="2020-12-02T09:21:00Z" w:id="1851">
              <w:rPr>
                <w:rStyle w:val="Hyperlink"/>
                <w:rFonts w:ascii="Times New Roman" w:hAnsi="Times New Roman" w:cs="Times New Roman"/>
                <w:i/>
                <w:iCs/>
                <w:noProof/>
              </w:rPr>
            </w:rPrChange>
          </w:rPr>
          <w:delText>Figure 38 – Code for initiation of evaluation period</w:delText>
        </w:r>
        <w:r w:rsidDel="005324D1">
          <w:rPr>
            <w:noProof/>
            <w:webHidden/>
          </w:rPr>
          <w:tab/>
        </w:r>
        <w:r w:rsidDel="005324D1">
          <w:rPr>
            <w:noProof/>
            <w:webHidden/>
          </w:rPr>
          <w:delText>34</w:delText>
        </w:r>
      </w:del>
    </w:p>
    <w:p w:rsidR="005F281D" w:rsidDel="005324D1" w:rsidRDefault="005F281D" w14:paraId="0E52BD46" w14:textId="77777777">
      <w:pPr>
        <w:pStyle w:val="TableofFigures"/>
        <w:tabs>
          <w:tab w:val="right" w:leader="dot" w:pos="9016"/>
        </w:tabs>
        <w:rPr>
          <w:del w:author="Alba Colomer Padrosa" w:date="2020-12-02T09:21:00Z" w:id="1852"/>
          <w:rFonts w:asciiTheme="minorHAnsi" w:hAnsiTheme="minorHAnsi" w:eastAsiaTheme="minorEastAsia"/>
          <w:noProof/>
          <w:color w:val="auto"/>
          <w:sz w:val="22"/>
          <w:lang w:val="es-ES" w:eastAsia="es-ES"/>
        </w:rPr>
      </w:pPr>
      <w:del w:author="Alba Colomer Padrosa" w:date="2020-12-02T09:21:00Z" w:id="1853">
        <w:r w:rsidRPr="005324D1" w:rsidDel="005324D1">
          <w:rPr>
            <w:rStyle w:val="Hyperlink"/>
            <w:rFonts w:ascii="Times New Roman" w:hAnsi="Times New Roman" w:cs="Times New Roman"/>
            <w:i/>
            <w:iCs/>
            <w:noProof/>
            <w:rPrChange w:author="Alba Colomer Padrosa" w:date="2020-12-02T09:21:00Z" w:id="1854">
              <w:rPr>
                <w:rStyle w:val="Hyperlink"/>
                <w:rFonts w:ascii="Times New Roman" w:hAnsi="Times New Roman" w:cs="Times New Roman"/>
                <w:i/>
                <w:iCs/>
                <w:noProof/>
              </w:rPr>
            </w:rPrChange>
          </w:rPr>
          <w:delText>Figure 39 – Code for initiating the evaluation of proposals</w:delText>
        </w:r>
        <w:r w:rsidDel="005324D1">
          <w:rPr>
            <w:noProof/>
            <w:webHidden/>
          </w:rPr>
          <w:tab/>
        </w:r>
        <w:r w:rsidDel="005324D1">
          <w:rPr>
            <w:noProof/>
            <w:webHidden/>
          </w:rPr>
          <w:delText>34</w:delText>
        </w:r>
      </w:del>
    </w:p>
    <w:p w:rsidR="005F281D" w:rsidDel="005324D1" w:rsidRDefault="005F281D" w14:paraId="1733D82F" w14:textId="77777777">
      <w:pPr>
        <w:pStyle w:val="TableofFigures"/>
        <w:tabs>
          <w:tab w:val="right" w:leader="dot" w:pos="9016"/>
        </w:tabs>
        <w:rPr>
          <w:del w:author="Alba Colomer Padrosa" w:date="2020-12-02T09:21:00Z" w:id="1855"/>
          <w:rFonts w:asciiTheme="minorHAnsi" w:hAnsiTheme="minorHAnsi" w:eastAsiaTheme="minorEastAsia"/>
          <w:noProof/>
          <w:color w:val="auto"/>
          <w:sz w:val="22"/>
          <w:lang w:val="es-ES" w:eastAsia="es-ES"/>
        </w:rPr>
      </w:pPr>
      <w:del w:author="Alba Colomer Padrosa" w:date="2020-12-02T09:21:00Z" w:id="1856">
        <w:r w:rsidRPr="005324D1" w:rsidDel="005324D1">
          <w:rPr>
            <w:rStyle w:val="Hyperlink"/>
            <w:rFonts w:ascii="Times New Roman" w:hAnsi="Times New Roman" w:cs="Times New Roman"/>
            <w:i/>
            <w:iCs/>
            <w:noProof/>
            <w:rPrChange w:author="Alba Colomer Padrosa" w:date="2020-12-02T09:21:00Z" w:id="1857">
              <w:rPr>
                <w:rStyle w:val="Hyperlink"/>
                <w:rFonts w:ascii="Times New Roman" w:hAnsi="Times New Roman" w:cs="Times New Roman"/>
                <w:i/>
                <w:iCs/>
                <w:noProof/>
              </w:rPr>
            </w:rPrChange>
          </w:rPr>
          <w:delText>Figure 40 – Code for evaluation of proposals</w:delText>
        </w:r>
        <w:r w:rsidDel="005324D1">
          <w:rPr>
            <w:noProof/>
            <w:webHidden/>
          </w:rPr>
          <w:tab/>
        </w:r>
        <w:r w:rsidDel="005324D1">
          <w:rPr>
            <w:noProof/>
            <w:webHidden/>
          </w:rPr>
          <w:delText>35</w:delText>
        </w:r>
      </w:del>
    </w:p>
    <w:p w:rsidR="005F281D" w:rsidDel="005324D1" w:rsidRDefault="005F281D" w14:paraId="3AF94DEE" w14:textId="77777777">
      <w:pPr>
        <w:pStyle w:val="TableofFigures"/>
        <w:tabs>
          <w:tab w:val="right" w:leader="dot" w:pos="9016"/>
        </w:tabs>
        <w:rPr>
          <w:del w:author="Alba Colomer Padrosa" w:date="2020-12-02T09:21:00Z" w:id="1858"/>
          <w:rFonts w:asciiTheme="minorHAnsi" w:hAnsiTheme="minorHAnsi" w:eastAsiaTheme="minorEastAsia"/>
          <w:noProof/>
          <w:color w:val="auto"/>
          <w:sz w:val="22"/>
          <w:lang w:val="es-ES" w:eastAsia="es-ES"/>
        </w:rPr>
      </w:pPr>
      <w:del w:author="Alba Colomer Padrosa" w:date="2020-12-02T09:21:00Z" w:id="1859">
        <w:r w:rsidRPr="005324D1" w:rsidDel="005324D1">
          <w:rPr>
            <w:rStyle w:val="Hyperlink"/>
            <w:rFonts w:ascii="Times New Roman" w:hAnsi="Times New Roman" w:cs="Times New Roman"/>
            <w:i/>
            <w:iCs/>
            <w:noProof/>
            <w:rPrChange w:author="Alba Colomer Padrosa" w:date="2020-12-02T09:21:00Z" w:id="1860">
              <w:rPr>
                <w:rStyle w:val="Hyperlink"/>
                <w:rFonts w:ascii="Times New Roman" w:hAnsi="Times New Roman" w:cs="Times New Roman"/>
                <w:i/>
                <w:iCs/>
                <w:noProof/>
              </w:rPr>
            </w:rPrChange>
          </w:rPr>
          <w:delText>Figure 41 – Code for award decision</w:delText>
        </w:r>
        <w:r w:rsidDel="005324D1">
          <w:rPr>
            <w:noProof/>
            <w:webHidden/>
          </w:rPr>
          <w:tab/>
        </w:r>
        <w:r w:rsidDel="005324D1">
          <w:rPr>
            <w:noProof/>
            <w:webHidden/>
          </w:rPr>
          <w:delText>36</w:delText>
        </w:r>
      </w:del>
    </w:p>
    <w:p w:rsidR="005F281D" w:rsidDel="005324D1" w:rsidRDefault="005F281D" w14:paraId="092F688C" w14:textId="77777777">
      <w:pPr>
        <w:pStyle w:val="TableofFigures"/>
        <w:tabs>
          <w:tab w:val="right" w:leader="dot" w:pos="9016"/>
        </w:tabs>
        <w:rPr>
          <w:del w:author="Alba Colomer Padrosa" w:date="2020-12-02T09:21:00Z" w:id="1861"/>
          <w:rFonts w:asciiTheme="minorHAnsi" w:hAnsiTheme="minorHAnsi" w:eastAsiaTheme="minorEastAsia"/>
          <w:noProof/>
          <w:color w:val="auto"/>
          <w:sz w:val="22"/>
          <w:lang w:val="es-ES" w:eastAsia="es-ES"/>
        </w:rPr>
      </w:pPr>
      <w:del w:author="Alba Colomer Padrosa" w:date="2020-12-02T09:21:00Z" w:id="1862">
        <w:r w:rsidRPr="005324D1" w:rsidDel="005324D1">
          <w:rPr>
            <w:rStyle w:val="Hyperlink"/>
            <w:rFonts w:ascii="Times New Roman" w:hAnsi="Times New Roman" w:cs="Times New Roman"/>
            <w:i/>
            <w:iCs/>
            <w:noProof/>
            <w:rPrChange w:author="Alba Colomer Padrosa" w:date="2020-12-02T09:21:00Z" w:id="1863">
              <w:rPr>
                <w:rStyle w:val="Hyperlink"/>
                <w:rFonts w:ascii="Times New Roman" w:hAnsi="Times New Roman" w:cs="Times New Roman"/>
                <w:i/>
                <w:iCs/>
                <w:noProof/>
              </w:rPr>
            </w:rPrChange>
          </w:rPr>
          <w:delText>Figure 42 – Code for cancellation of the award decision</w:delText>
        </w:r>
        <w:r w:rsidDel="005324D1">
          <w:rPr>
            <w:noProof/>
            <w:webHidden/>
          </w:rPr>
          <w:tab/>
        </w:r>
        <w:r w:rsidDel="005324D1">
          <w:rPr>
            <w:noProof/>
            <w:webHidden/>
          </w:rPr>
          <w:delText>36</w:delText>
        </w:r>
      </w:del>
    </w:p>
    <w:p w:rsidR="005F281D" w:rsidDel="005324D1" w:rsidRDefault="005F281D" w14:paraId="7ACA8877" w14:textId="77777777">
      <w:pPr>
        <w:pStyle w:val="TableofFigures"/>
        <w:tabs>
          <w:tab w:val="right" w:leader="dot" w:pos="9016"/>
        </w:tabs>
        <w:rPr>
          <w:del w:author="Alba Colomer Padrosa" w:date="2020-12-02T09:21:00Z" w:id="1864"/>
          <w:rFonts w:asciiTheme="minorHAnsi" w:hAnsiTheme="minorHAnsi" w:eastAsiaTheme="minorEastAsia"/>
          <w:noProof/>
          <w:color w:val="auto"/>
          <w:sz w:val="22"/>
          <w:lang w:val="es-ES" w:eastAsia="es-ES"/>
        </w:rPr>
      </w:pPr>
      <w:del w:author="Alba Colomer Padrosa" w:date="2020-12-02T09:21:00Z" w:id="1865">
        <w:r w:rsidRPr="005324D1" w:rsidDel="005324D1">
          <w:rPr>
            <w:rStyle w:val="Hyperlink"/>
            <w:rFonts w:ascii="Times New Roman" w:hAnsi="Times New Roman" w:cs="Times New Roman"/>
            <w:i/>
            <w:iCs/>
            <w:noProof/>
            <w:rPrChange w:author="Alba Colomer Padrosa" w:date="2020-12-02T09:21:00Z" w:id="1866">
              <w:rPr>
                <w:rStyle w:val="Hyperlink"/>
                <w:rFonts w:ascii="Times New Roman" w:hAnsi="Times New Roman" w:cs="Times New Roman"/>
                <w:i/>
                <w:iCs/>
                <w:noProof/>
              </w:rPr>
            </w:rPrChange>
          </w:rPr>
          <w:delText>Figure 43 – Code for confirmation of a negative award decision</w:delText>
        </w:r>
        <w:r w:rsidDel="005324D1">
          <w:rPr>
            <w:noProof/>
            <w:webHidden/>
          </w:rPr>
          <w:tab/>
        </w:r>
        <w:r w:rsidDel="005324D1">
          <w:rPr>
            <w:noProof/>
            <w:webHidden/>
          </w:rPr>
          <w:delText>37</w:delText>
        </w:r>
      </w:del>
    </w:p>
    <w:p w:rsidR="005F281D" w:rsidDel="005324D1" w:rsidRDefault="005F281D" w14:paraId="46E2339E" w14:textId="77777777">
      <w:pPr>
        <w:pStyle w:val="TableofFigures"/>
        <w:tabs>
          <w:tab w:val="right" w:leader="dot" w:pos="9016"/>
        </w:tabs>
        <w:rPr>
          <w:del w:author="Alba Colomer Padrosa" w:date="2020-12-02T09:21:00Z" w:id="1867"/>
          <w:rFonts w:asciiTheme="minorHAnsi" w:hAnsiTheme="minorHAnsi" w:eastAsiaTheme="minorEastAsia"/>
          <w:noProof/>
          <w:color w:val="auto"/>
          <w:sz w:val="22"/>
          <w:lang w:val="es-ES" w:eastAsia="es-ES"/>
        </w:rPr>
      </w:pPr>
      <w:del w:author="Alba Colomer Padrosa" w:date="2020-12-02T09:21:00Z" w:id="1868">
        <w:r w:rsidRPr="005324D1" w:rsidDel="005324D1">
          <w:rPr>
            <w:rStyle w:val="Hyperlink"/>
            <w:rFonts w:ascii="Times New Roman" w:hAnsi="Times New Roman" w:cs="Times New Roman"/>
            <w:i/>
            <w:iCs/>
            <w:noProof/>
            <w:rPrChange w:author="Alba Colomer Padrosa" w:date="2020-12-02T09:21:00Z" w:id="1869">
              <w:rPr>
                <w:rStyle w:val="Hyperlink"/>
                <w:rFonts w:ascii="Times New Roman" w:hAnsi="Times New Roman" w:cs="Times New Roman"/>
                <w:i/>
                <w:iCs/>
                <w:noProof/>
              </w:rPr>
            </w:rPrChange>
          </w:rPr>
          <w:delText>Figure 44 – Code for confirmation of a positive award decision</w:delText>
        </w:r>
        <w:r w:rsidDel="005324D1">
          <w:rPr>
            <w:noProof/>
            <w:webHidden/>
          </w:rPr>
          <w:tab/>
        </w:r>
        <w:r w:rsidDel="005324D1">
          <w:rPr>
            <w:noProof/>
            <w:webHidden/>
          </w:rPr>
          <w:delText>37</w:delText>
        </w:r>
      </w:del>
    </w:p>
    <w:p w:rsidR="005F281D" w:rsidDel="005324D1" w:rsidRDefault="005F281D" w14:paraId="6EE30DEF" w14:textId="77777777">
      <w:pPr>
        <w:pStyle w:val="TableofFigures"/>
        <w:tabs>
          <w:tab w:val="right" w:leader="dot" w:pos="9016"/>
        </w:tabs>
        <w:rPr>
          <w:del w:author="Alba Colomer Padrosa" w:date="2020-12-02T09:21:00Z" w:id="1870"/>
          <w:rFonts w:asciiTheme="minorHAnsi" w:hAnsiTheme="minorHAnsi" w:eastAsiaTheme="minorEastAsia"/>
          <w:noProof/>
          <w:color w:val="auto"/>
          <w:sz w:val="22"/>
          <w:lang w:val="es-ES" w:eastAsia="es-ES"/>
        </w:rPr>
      </w:pPr>
      <w:del w:author="Alba Colomer Padrosa" w:date="2020-12-02T09:21:00Z" w:id="1871">
        <w:r w:rsidRPr="005324D1" w:rsidDel="005324D1">
          <w:rPr>
            <w:rStyle w:val="Hyperlink"/>
            <w:rFonts w:ascii="Times New Roman" w:hAnsi="Times New Roman" w:cs="Times New Roman"/>
            <w:i/>
            <w:iCs/>
            <w:noProof/>
            <w:rPrChange w:author="Alba Colomer Padrosa" w:date="2020-12-02T09:21:00Z" w:id="1872">
              <w:rPr>
                <w:rStyle w:val="Hyperlink"/>
                <w:rFonts w:ascii="Times New Roman" w:hAnsi="Times New Roman" w:cs="Times New Roman"/>
                <w:i/>
                <w:iCs/>
                <w:noProof/>
              </w:rPr>
            </w:rPrChange>
          </w:rPr>
          <w:delText>Figure 45 – Code for contract initiation</w:delText>
        </w:r>
        <w:r w:rsidDel="005324D1">
          <w:rPr>
            <w:noProof/>
            <w:webHidden/>
          </w:rPr>
          <w:tab/>
        </w:r>
        <w:r w:rsidDel="005324D1">
          <w:rPr>
            <w:noProof/>
            <w:webHidden/>
          </w:rPr>
          <w:delText>37</w:delText>
        </w:r>
      </w:del>
    </w:p>
    <w:p w:rsidR="005F281D" w:rsidDel="005324D1" w:rsidRDefault="005F281D" w14:paraId="179A8C5A" w14:textId="77777777">
      <w:pPr>
        <w:pStyle w:val="TableofFigures"/>
        <w:tabs>
          <w:tab w:val="right" w:leader="dot" w:pos="9016"/>
        </w:tabs>
        <w:rPr>
          <w:del w:author="Alba Colomer Padrosa" w:date="2020-12-02T09:21:00Z" w:id="1873"/>
          <w:rFonts w:asciiTheme="minorHAnsi" w:hAnsiTheme="minorHAnsi" w:eastAsiaTheme="minorEastAsia"/>
          <w:noProof/>
          <w:color w:val="auto"/>
          <w:sz w:val="22"/>
          <w:lang w:val="es-ES" w:eastAsia="es-ES"/>
        </w:rPr>
      </w:pPr>
      <w:del w:author="Alba Colomer Padrosa" w:date="2020-12-02T09:21:00Z" w:id="1874">
        <w:r w:rsidRPr="005324D1" w:rsidDel="005324D1">
          <w:rPr>
            <w:rStyle w:val="Hyperlink"/>
            <w:rFonts w:ascii="Times New Roman" w:hAnsi="Times New Roman" w:cs="Times New Roman"/>
            <w:i/>
            <w:iCs/>
            <w:noProof/>
            <w:rPrChange w:author="Alba Colomer Padrosa" w:date="2020-12-02T09:21:00Z" w:id="1875">
              <w:rPr>
                <w:rStyle w:val="Hyperlink"/>
                <w:rFonts w:ascii="Times New Roman" w:hAnsi="Times New Roman" w:cs="Times New Roman"/>
                <w:i/>
                <w:iCs/>
                <w:noProof/>
              </w:rPr>
            </w:rPrChange>
          </w:rPr>
          <w:delText>Figure 46 – Code for unsuccessful outcome of procurement initiation at lot level</w:delText>
        </w:r>
        <w:r w:rsidDel="005324D1">
          <w:rPr>
            <w:noProof/>
            <w:webHidden/>
          </w:rPr>
          <w:tab/>
        </w:r>
        <w:r w:rsidDel="005324D1">
          <w:rPr>
            <w:noProof/>
            <w:webHidden/>
          </w:rPr>
          <w:delText>38</w:delText>
        </w:r>
      </w:del>
    </w:p>
    <w:p w:rsidR="005F281D" w:rsidDel="005324D1" w:rsidRDefault="005F281D" w14:paraId="1F071C5C" w14:textId="77777777">
      <w:pPr>
        <w:pStyle w:val="TableofFigures"/>
        <w:tabs>
          <w:tab w:val="right" w:leader="dot" w:pos="9016"/>
        </w:tabs>
        <w:rPr>
          <w:del w:author="Alba Colomer Padrosa" w:date="2020-12-02T09:21:00Z" w:id="1876"/>
          <w:rFonts w:asciiTheme="minorHAnsi" w:hAnsiTheme="minorHAnsi" w:eastAsiaTheme="minorEastAsia"/>
          <w:noProof/>
          <w:color w:val="auto"/>
          <w:sz w:val="22"/>
          <w:lang w:val="es-ES" w:eastAsia="es-ES"/>
        </w:rPr>
      </w:pPr>
      <w:del w:author="Alba Colomer Padrosa" w:date="2020-12-02T09:21:00Z" w:id="1877">
        <w:r w:rsidRPr="005324D1" w:rsidDel="005324D1">
          <w:rPr>
            <w:rStyle w:val="Hyperlink"/>
            <w:rFonts w:ascii="Times New Roman" w:hAnsi="Times New Roman" w:cs="Times New Roman"/>
            <w:i/>
            <w:iCs/>
            <w:noProof/>
            <w:rPrChange w:author="Alba Colomer Padrosa" w:date="2020-12-02T09:21:00Z" w:id="1878">
              <w:rPr>
                <w:rStyle w:val="Hyperlink"/>
                <w:rFonts w:ascii="Times New Roman" w:hAnsi="Times New Roman" w:cs="Times New Roman"/>
                <w:i/>
                <w:iCs/>
                <w:noProof/>
              </w:rPr>
            </w:rPrChange>
          </w:rPr>
          <w:delText>Figure 47 – Code for unsuccessful outcome of procurement initiation at tender level</w:delText>
        </w:r>
        <w:r w:rsidDel="005324D1">
          <w:rPr>
            <w:noProof/>
            <w:webHidden/>
          </w:rPr>
          <w:tab/>
        </w:r>
        <w:r w:rsidDel="005324D1">
          <w:rPr>
            <w:noProof/>
            <w:webHidden/>
          </w:rPr>
          <w:delText>38</w:delText>
        </w:r>
      </w:del>
    </w:p>
    <w:p w:rsidR="005F281D" w:rsidDel="005324D1" w:rsidRDefault="005F281D" w14:paraId="6ED7A9B8" w14:textId="77777777">
      <w:pPr>
        <w:pStyle w:val="TableofFigures"/>
        <w:tabs>
          <w:tab w:val="right" w:leader="dot" w:pos="9016"/>
        </w:tabs>
        <w:rPr>
          <w:del w:author="Alba Colomer Padrosa" w:date="2020-12-02T09:21:00Z" w:id="1879"/>
          <w:rFonts w:asciiTheme="minorHAnsi" w:hAnsiTheme="minorHAnsi" w:eastAsiaTheme="minorEastAsia"/>
          <w:noProof/>
          <w:color w:val="auto"/>
          <w:sz w:val="22"/>
          <w:lang w:val="es-ES" w:eastAsia="es-ES"/>
        </w:rPr>
      </w:pPr>
      <w:del w:author="Alba Colomer Padrosa" w:date="2020-12-02T09:21:00Z" w:id="1880">
        <w:r w:rsidRPr="005324D1" w:rsidDel="005324D1">
          <w:rPr>
            <w:rStyle w:val="Hyperlink"/>
            <w:rFonts w:ascii="Times New Roman" w:hAnsi="Times New Roman" w:cs="Times New Roman"/>
            <w:i/>
            <w:iCs/>
            <w:noProof/>
            <w:rPrChange w:author="Alba Colomer Padrosa" w:date="2020-12-02T09:21:00Z" w:id="1881">
              <w:rPr>
                <w:rStyle w:val="Hyperlink"/>
                <w:rFonts w:ascii="Times New Roman" w:hAnsi="Times New Roman" w:cs="Times New Roman"/>
                <w:i/>
                <w:iCs/>
                <w:noProof/>
              </w:rPr>
            </w:rPrChange>
          </w:rPr>
          <w:delText>Figure 48 – Code for successful outcome of procurement initiation at lot level</w:delText>
        </w:r>
        <w:r w:rsidDel="005324D1">
          <w:rPr>
            <w:noProof/>
            <w:webHidden/>
          </w:rPr>
          <w:tab/>
        </w:r>
        <w:r w:rsidDel="005324D1">
          <w:rPr>
            <w:noProof/>
            <w:webHidden/>
          </w:rPr>
          <w:delText>39</w:delText>
        </w:r>
      </w:del>
    </w:p>
    <w:p w:rsidR="005F281D" w:rsidDel="005324D1" w:rsidRDefault="005F281D" w14:paraId="6296EFCD" w14:textId="77777777">
      <w:pPr>
        <w:pStyle w:val="TableofFigures"/>
        <w:tabs>
          <w:tab w:val="right" w:leader="dot" w:pos="9016"/>
        </w:tabs>
        <w:rPr>
          <w:del w:author="Alba Colomer Padrosa" w:date="2020-12-02T09:21:00Z" w:id="1882"/>
          <w:rFonts w:asciiTheme="minorHAnsi" w:hAnsiTheme="minorHAnsi" w:eastAsiaTheme="minorEastAsia"/>
          <w:noProof/>
          <w:color w:val="auto"/>
          <w:sz w:val="22"/>
          <w:lang w:val="es-ES" w:eastAsia="es-ES"/>
        </w:rPr>
      </w:pPr>
      <w:del w:author="Alba Colomer Padrosa" w:date="2020-12-02T09:21:00Z" w:id="1883">
        <w:r w:rsidRPr="005324D1" w:rsidDel="005324D1">
          <w:rPr>
            <w:rStyle w:val="Hyperlink"/>
            <w:rFonts w:ascii="Times New Roman" w:hAnsi="Times New Roman" w:cs="Times New Roman"/>
            <w:i/>
            <w:iCs/>
            <w:noProof/>
            <w:rPrChange w:author="Alba Colomer Padrosa" w:date="2020-12-02T09:21:00Z" w:id="1884">
              <w:rPr>
                <w:rStyle w:val="Hyperlink"/>
                <w:rFonts w:ascii="Times New Roman" w:hAnsi="Times New Roman" w:cs="Times New Roman"/>
                <w:i/>
                <w:iCs/>
                <w:noProof/>
              </w:rPr>
            </w:rPrChange>
          </w:rPr>
          <w:delText>Figure 49 – Code for successful outcome of procurement initiation at tender level</w:delText>
        </w:r>
        <w:r w:rsidDel="005324D1">
          <w:rPr>
            <w:noProof/>
            <w:webHidden/>
          </w:rPr>
          <w:tab/>
        </w:r>
        <w:r w:rsidDel="005324D1">
          <w:rPr>
            <w:noProof/>
            <w:webHidden/>
          </w:rPr>
          <w:delText>39</w:delText>
        </w:r>
      </w:del>
    </w:p>
    <w:p w:rsidR="005F281D" w:rsidDel="005324D1" w:rsidRDefault="005F281D" w14:paraId="537A8455" w14:textId="77777777">
      <w:pPr>
        <w:pStyle w:val="TableofFigures"/>
        <w:tabs>
          <w:tab w:val="right" w:leader="dot" w:pos="9016"/>
        </w:tabs>
        <w:rPr>
          <w:del w:author="Alba Colomer Padrosa" w:date="2020-12-02T09:21:00Z" w:id="1885"/>
          <w:rFonts w:asciiTheme="minorHAnsi" w:hAnsiTheme="minorHAnsi" w:eastAsiaTheme="minorEastAsia"/>
          <w:noProof/>
          <w:color w:val="auto"/>
          <w:sz w:val="22"/>
          <w:lang w:val="es-ES" w:eastAsia="es-ES"/>
        </w:rPr>
      </w:pPr>
      <w:del w:author="Alba Colomer Padrosa" w:date="2020-12-02T09:21:00Z" w:id="1886">
        <w:r w:rsidRPr="005324D1" w:rsidDel="005324D1">
          <w:rPr>
            <w:rStyle w:val="Hyperlink"/>
            <w:rFonts w:ascii="Times New Roman" w:hAnsi="Times New Roman" w:cs="Times New Roman"/>
            <w:i/>
            <w:iCs/>
            <w:noProof/>
            <w:rPrChange w:author="Alba Colomer Padrosa" w:date="2020-12-02T09:21:00Z" w:id="1887">
              <w:rPr>
                <w:rStyle w:val="Hyperlink"/>
                <w:rFonts w:ascii="Times New Roman" w:hAnsi="Times New Roman" w:cs="Times New Roman"/>
                <w:i/>
                <w:iCs/>
                <w:noProof/>
              </w:rPr>
            </w:rPrChange>
          </w:rPr>
          <w:delText>Figure 50 – Code for evaluation panel</w:delText>
        </w:r>
        <w:r w:rsidDel="005324D1">
          <w:rPr>
            <w:noProof/>
            <w:webHidden/>
          </w:rPr>
          <w:tab/>
        </w:r>
        <w:r w:rsidDel="005324D1">
          <w:rPr>
            <w:noProof/>
            <w:webHidden/>
          </w:rPr>
          <w:delText>41</w:delText>
        </w:r>
      </w:del>
    </w:p>
    <w:p w:rsidR="005F281D" w:rsidDel="005324D1" w:rsidRDefault="005F281D" w14:paraId="1E338A32" w14:textId="77777777">
      <w:pPr>
        <w:pStyle w:val="TableofFigures"/>
        <w:tabs>
          <w:tab w:val="right" w:leader="dot" w:pos="9016"/>
        </w:tabs>
        <w:rPr>
          <w:del w:author="Alba Colomer Padrosa" w:date="2020-12-02T09:21:00Z" w:id="1888"/>
          <w:rFonts w:asciiTheme="minorHAnsi" w:hAnsiTheme="minorHAnsi" w:eastAsiaTheme="minorEastAsia"/>
          <w:noProof/>
          <w:color w:val="auto"/>
          <w:sz w:val="22"/>
          <w:lang w:val="es-ES" w:eastAsia="es-ES"/>
        </w:rPr>
      </w:pPr>
      <w:del w:author="Alba Colomer Padrosa" w:date="2020-12-02T09:21:00Z" w:id="1889">
        <w:r w:rsidRPr="005324D1" w:rsidDel="005324D1">
          <w:rPr>
            <w:rStyle w:val="Hyperlink"/>
            <w:rFonts w:ascii="Times New Roman" w:hAnsi="Times New Roman" w:cs="Times New Roman"/>
            <w:i/>
            <w:iCs/>
            <w:noProof/>
            <w:rPrChange w:author="Alba Colomer Padrosa" w:date="2020-12-02T09:21:00Z" w:id="1890">
              <w:rPr>
                <w:rStyle w:val="Hyperlink"/>
                <w:rFonts w:ascii="Times New Roman" w:hAnsi="Times New Roman" w:cs="Times New Roman"/>
                <w:i/>
                <w:iCs/>
                <w:noProof/>
              </w:rPr>
            </w:rPrChange>
          </w:rPr>
          <w:delText>Figure 51 – Code for criteria</w:delText>
        </w:r>
        <w:r w:rsidDel="005324D1">
          <w:rPr>
            <w:noProof/>
            <w:webHidden/>
          </w:rPr>
          <w:tab/>
        </w:r>
        <w:r w:rsidDel="005324D1">
          <w:rPr>
            <w:noProof/>
            <w:webHidden/>
          </w:rPr>
          <w:delText>43</w:delText>
        </w:r>
      </w:del>
    </w:p>
    <w:p w:rsidR="005F281D" w:rsidDel="005324D1" w:rsidRDefault="005F281D" w14:paraId="3A49676C" w14:textId="77777777">
      <w:pPr>
        <w:pStyle w:val="TableofFigures"/>
        <w:tabs>
          <w:tab w:val="right" w:leader="dot" w:pos="9016"/>
        </w:tabs>
        <w:rPr>
          <w:del w:author="Alba Colomer Padrosa" w:date="2020-12-02T09:21:00Z" w:id="1891"/>
          <w:rFonts w:asciiTheme="minorHAnsi" w:hAnsiTheme="minorHAnsi" w:eastAsiaTheme="minorEastAsia"/>
          <w:noProof/>
          <w:color w:val="auto"/>
          <w:sz w:val="22"/>
          <w:lang w:val="es-ES" w:eastAsia="es-ES"/>
        </w:rPr>
      </w:pPr>
      <w:del w:author="Alba Colomer Padrosa" w:date="2020-12-02T09:21:00Z" w:id="1892">
        <w:r w:rsidRPr="005324D1" w:rsidDel="005324D1">
          <w:rPr>
            <w:rStyle w:val="Hyperlink"/>
            <w:rFonts w:ascii="Times New Roman" w:hAnsi="Times New Roman" w:cs="Times New Roman"/>
            <w:i/>
            <w:iCs/>
            <w:noProof/>
            <w:rPrChange w:author="Alba Colomer Padrosa" w:date="2020-12-02T09:21:00Z" w:id="1893">
              <w:rPr>
                <w:rStyle w:val="Hyperlink"/>
                <w:rFonts w:ascii="Times New Roman" w:hAnsi="Times New Roman" w:cs="Times New Roman"/>
                <w:i/>
                <w:iCs/>
                <w:noProof/>
              </w:rPr>
            </w:rPrChange>
          </w:rPr>
          <w:delText>Figure 52 – Code for criteria (example)</w:delText>
        </w:r>
        <w:r w:rsidDel="005324D1">
          <w:rPr>
            <w:noProof/>
            <w:webHidden/>
          </w:rPr>
          <w:tab/>
        </w:r>
        <w:r w:rsidDel="005324D1">
          <w:rPr>
            <w:noProof/>
            <w:webHidden/>
          </w:rPr>
          <w:delText>49</w:delText>
        </w:r>
      </w:del>
    </w:p>
    <w:p w:rsidR="005F281D" w:rsidDel="005324D1" w:rsidRDefault="005F281D" w14:paraId="2D116A1C" w14:textId="77777777">
      <w:pPr>
        <w:pStyle w:val="TableofFigures"/>
        <w:tabs>
          <w:tab w:val="right" w:leader="dot" w:pos="9016"/>
        </w:tabs>
        <w:rPr>
          <w:del w:author="Alba Colomer Padrosa" w:date="2020-12-02T09:21:00Z" w:id="1894"/>
          <w:rFonts w:asciiTheme="minorHAnsi" w:hAnsiTheme="minorHAnsi" w:eastAsiaTheme="minorEastAsia"/>
          <w:noProof/>
          <w:color w:val="auto"/>
          <w:sz w:val="22"/>
          <w:lang w:val="es-ES" w:eastAsia="es-ES"/>
        </w:rPr>
      </w:pPr>
      <w:del w:author="Alba Colomer Padrosa" w:date="2020-12-02T09:21:00Z" w:id="1895">
        <w:r w:rsidRPr="005324D1" w:rsidDel="005324D1">
          <w:rPr>
            <w:rStyle w:val="Hyperlink"/>
            <w:rFonts w:ascii="Times New Roman" w:hAnsi="Times New Roman" w:cs="Times New Roman"/>
            <w:i/>
            <w:iCs/>
            <w:noProof/>
            <w:rPrChange w:author="Alba Colomer Padrosa" w:date="2020-12-02T09:21:00Z" w:id="1896">
              <w:rPr>
                <w:rStyle w:val="Hyperlink"/>
                <w:rFonts w:ascii="Times New Roman" w:hAnsi="Times New Roman" w:cs="Times New Roman"/>
                <w:i/>
                <w:iCs/>
                <w:noProof/>
              </w:rPr>
            </w:rPrChange>
          </w:rPr>
          <w:delText>Figure 53 – Code for conversions</w:delText>
        </w:r>
        <w:r w:rsidDel="005324D1">
          <w:rPr>
            <w:noProof/>
            <w:webHidden/>
          </w:rPr>
          <w:tab/>
        </w:r>
        <w:r w:rsidDel="005324D1">
          <w:rPr>
            <w:noProof/>
            <w:webHidden/>
          </w:rPr>
          <w:delText>50</w:delText>
        </w:r>
      </w:del>
    </w:p>
    <w:p w:rsidR="005F281D" w:rsidDel="005324D1" w:rsidRDefault="005F281D" w14:paraId="10207FC7" w14:textId="77777777">
      <w:pPr>
        <w:pStyle w:val="TableofFigures"/>
        <w:tabs>
          <w:tab w:val="right" w:leader="dot" w:pos="9016"/>
        </w:tabs>
        <w:rPr>
          <w:del w:author="Alba Colomer Padrosa" w:date="2020-12-02T09:21:00Z" w:id="1897"/>
          <w:rFonts w:asciiTheme="minorHAnsi" w:hAnsiTheme="minorHAnsi" w:eastAsiaTheme="minorEastAsia"/>
          <w:noProof/>
          <w:color w:val="auto"/>
          <w:sz w:val="22"/>
          <w:lang w:val="es-ES" w:eastAsia="es-ES"/>
        </w:rPr>
      </w:pPr>
      <w:del w:author="Alba Colomer Padrosa" w:date="2020-12-02T09:21:00Z" w:id="1898">
        <w:r w:rsidRPr="005324D1" w:rsidDel="005324D1">
          <w:rPr>
            <w:rStyle w:val="Hyperlink"/>
            <w:rFonts w:ascii="Times New Roman" w:hAnsi="Times New Roman" w:cs="Times New Roman"/>
            <w:i/>
            <w:iCs/>
            <w:noProof/>
            <w:rPrChange w:author="Alba Colomer Padrosa" w:date="2020-12-02T09:21:00Z" w:id="1899">
              <w:rPr>
                <w:rStyle w:val="Hyperlink"/>
                <w:rFonts w:ascii="Times New Roman" w:hAnsi="Times New Roman" w:cs="Times New Roman"/>
                <w:i/>
                <w:iCs/>
                <w:noProof/>
              </w:rPr>
            </w:rPrChange>
          </w:rPr>
          <w:delText>Figure 54 – Code for boolean criteria</w:delText>
        </w:r>
        <w:r w:rsidDel="005324D1">
          <w:rPr>
            <w:noProof/>
            <w:webHidden/>
          </w:rPr>
          <w:tab/>
        </w:r>
        <w:r w:rsidDel="005324D1">
          <w:rPr>
            <w:noProof/>
            <w:webHidden/>
          </w:rPr>
          <w:delText>51</w:delText>
        </w:r>
      </w:del>
    </w:p>
    <w:p w:rsidR="005F281D" w:rsidDel="005324D1" w:rsidRDefault="005F281D" w14:paraId="49D2B355" w14:textId="77777777">
      <w:pPr>
        <w:pStyle w:val="TableofFigures"/>
        <w:tabs>
          <w:tab w:val="right" w:leader="dot" w:pos="9016"/>
        </w:tabs>
        <w:rPr>
          <w:del w:author="Alba Colomer Padrosa" w:date="2020-12-02T09:21:00Z" w:id="1900"/>
          <w:rFonts w:asciiTheme="minorHAnsi" w:hAnsiTheme="minorHAnsi" w:eastAsiaTheme="minorEastAsia"/>
          <w:noProof/>
          <w:color w:val="auto"/>
          <w:sz w:val="22"/>
          <w:lang w:val="es-ES" w:eastAsia="es-ES"/>
        </w:rPr>
      </w:pPr>
      <w:del w:author="Alba Colomer Padrosa" w:date="2020-12-02T09:21:00Z" w:id="1901">
        <w:r w:rsidRPr="005324D1" w:rsidDel="005324D1">
          <w:rPr>
            <w:rStyle w:val="Hyperlink"/>
            <w:rFonts w:ascii="Times New Roman" w:hAnsi="Times New Roman" w:cs="Times New Roman"/>
            <w:i/>
            <w:iCs/>
            <w:noProof/>
            <w:rPrChange w:author="Alba Colomer Padrosa" w:date="2020-12-02T09:21:00Z" w:id="1902">
              <w:rPr>
                <w:rStyle w:val="Hyperlink"/>
                <w:rFonts w:ascii="Times New Roman" w:hAnsi="Times New Roman" w:cs="Times New Roman"/>
                <w:i/>
                <w:iCs/>
                <w:noProof/>
              </w:rPr>
            </w:rPrChange>
          </w:rPr>
          <w:delText>Figure 55 – Code for criteria with coefficient</w:delText>
        </w:r>
        <w:r w:rsidDel="005324D1">
          <w:rPr>
            <w:noProof/>
            <w:webHidden/>
          </w:rPr>
          <w:tab/>
        </w:r>
        <w:r w:rsidDel="005324D1">
          <w:rPr>
            <w:noProof/>
            <w:webHidden/>
          </w:rPr>
          <w:delText>52</w:delText>
        </w:r>
      </w:del>
    </w:p>
    <w:p w:rsidR="005F281D" w:rsidDel="005324D1" w:rsidRDefault="005F281D" w14:paraId="3336AD01" w14:textId="77777777">
      <w:pPr>
        <w:pStyle w:val="TableofFigures"/>
        <w:tabs>
          <w:tab w:val="right" w:leader="dot" w:pos="9016"/>
        </w:tabs>
        <w:rPr>
          <w:del w:author="Alba Colomer Padrosa" w:date="2020-12-02T09:21:00Z" w:id="1903"/>
          <w:rFonts w:asciiTheme="minorHAnsi" w:hAnsiTheme="minorHAnsi" w:eastAsiaTheme="minorEastAsia"/>
          <w:noProof/>
          <w:color w:val="auto"/>
          <w:sz w:val="22"/>
          <w:lang w:val="es-ES" w:eastAsia="es-ES"/>
        </w:rPr>
      </w:pPr>
      <w:del w:author="Alba Colomer Padrosa" w:date="2020-12-02T09:21:00Z" w:id="1904">
        <w:r w:rsidRPr="005324D1" w:rsidDel="005324D1">
          <w:rPr>
            <w:rStyle w:val="Hyperlink"/>
            <w:rFonts w:ascii="Times New Roman" w:hAnsi="Times New Roman" w:cs="Times New Roman"/>
            <w:i/>
            <w:iCs/>
            <w:noProof/>
            <w:rPrChange w:author="Alba Colomer Padrosa" w:date="2020-12-02T09:21:00Z" w:id="1905">
              <w:rPr>
                <w:rStyle w:val="Hyperlink"/>
                <w:rFonts w:ascii="Times New Roman" w:hAnsi="Times New Roman" w:cs="Times New Roman"/>
                <w:i/>
                <w:iCs/>
                <w:noProof/>
              </w:rPr>
            </w:rPrChange>
          </w:rPr>
          <w:delText xml:space="preserve">Figure 56 – Code for criteria with a </w:delText>
        </w:r>
        <w:r w:rsidRPr="005324D1" w:rsidDel="005324D1">
          <w:rPr>
            <w:rStyle w:val="Hyperlink"/>
            <w:rFonts w:ascii="Times New Roman" w:hAnsi="Times New Roman" w:eastAsia="Times New Roman" w:cs="Times New Roman"/>
            <w:i/>
            <w:iCs/>
            <w:noProof/>
            <w:rPrChange w:author="Alba Colomer Padrosa" w:date="2020-12-02T09:21:00Z" w:id="1906">
              <w:rPr>
                <w:rStyle w:val="Hyperlink"/>
                <w:rFonts w:ascii="Times New Roman" w:hAnsi="Times New Roman" w:eastAsia="Times New Roman" w:cs="Times New Roman"/>
                <w:i/>
                <w:iCs/>
                <w:noProof/>
              </w:rPr>
            </w:rPrChange>
          </w:rPr>
          <w:delText xml:space="preserve">predefined </w:delText>
        </w:r>
        <w:r w:rsidRPr="005324D1" w:rsidDel="005324D1">
          <w:rPr>
            <w:rStyle w:val="Hyperlink"/>
            <w:rFonts w:ascii="Times New Roman" w:hAnsi="Times New Roman" w:cs="Times New Roman"/>
            <w:i/>
            <w:iCs/>
            <w:noProof/>
            <w:rPrChange w:author="Alba Colomer Padrosa" w:date="2020-12-02T09:21:00Z" w:id="1907">
              <w:rPr>
                <w:rStyle w:val="Hyperlink"/>
                <w:rFonts w:ascii="Times New Roman" w:hAnsi="Times New Roman" w:cs="Times New Roman"/>
                <w:i/>
                <w:iCs/>
                <w:noProof/>
              </w:rPr>
            </w:rPrChange>
          </w:rPr>
          <w:delText>set of coefficients</w:delText>
        </w:r>
        <w:r w:rsidDel="005324D1">
          <w:rPr>
            <w:noProof/>
            <w:webHidden/>
          </w:rPr>
          <w:tab/>
        </w:r>
        <w:r w:rsidDel="005324D1">
          <w:rPr>
            <w:noProof/>
            <w:webHidden/>
          </w:rPr>
          <w:delText>52</w:delText>
        </w:r>
      </w:del>
    </w:p>
    <w:p w:rsidR="005F281D" w:rsidDel="005324D1" w:rsidRDefault="005F281D" w14:paraId="5397D322" w14:textId="77777777">
      <w:pPr>
        <w:pStyle w:val="TableofFigures"/>
        <w:tabs>
          <w:tab w:val="right" w:leader="dot" w:pos="9016"/>
        </w:tabs>
        <w:rPr>
          <w:del w:author="Alba Colomer Padrosa" w:date="2020-12-02T09:21:00Z" w:id="1908"/>
          <w:rFonts w:asciiTheme="minorHAnsi" w:hAnsiTheme="minorHAnsi" w:eastAsiaTheme="minorEastAsia"/>
          <w:noProof/>
          <w:color w:val="auto"/>
          <w:sz w:val="22"/>
          <w:lang w:val="es-ES" w:eastAsia="es-ES"/>
        </w:rPr>
      </w:pPr>
      <w:del w:author="Alba Colomer Padrosa" w:date="2020-12-02T09:21:00Z" w:id="1909">
        <w:r w:rsidRPr="005324D1" w:rsidDel="005324D1">
          <w:rPr>
            <w:rStyle w:val="Hyperlink"/>
            <w:rFonts w:ascii="Times New Roman" w:hAnsi="Times New Roman" w:cs="Times New Roman"/>
            <w:i/>
            <w:iCs/>
            <w:noProof/>
            <w:rPrChange w:author="Alba Colomer Padrosa" w:date="2020-12-02T09:21:00Z" w:id="1910">
              <w:rPr>
                <w:rStyle w:val="Hyperlink"/>
                <w:rFonts w:ascii="Times New Roman" w:hAnsi="Times New Roman" w:cs="Times New Roman"/>
                <w:i/>
                <w:iCs/>
                <w:noProof/>
              </w:rPr>
            </w:rPrChange>
          </w:rPr>
          <w:delText>Figure 57 – Code for criteria using conversions</w:delText>
        </w:r>
        <w:r w:rsidDel="005324D1">
          <w:rPr>
            <w:noProof/>
            <w:webHidden/>
          </w:rPr>
          <w:tab/>
        </w:r>
        <w:r w:rsidDel="005324D1">
          <w:rPr>
            <w:noProof/>
            <w:webHidden/>
          </w:rPr>
          <w:delText>53</w:delText>
        </w:r>
      </w:del>
    </w:p>
    <w:p w:rsidR="005F281D" w:rsidDel="005324D1" w:rsidRDefault="005F281D" w14:paraId="028B9C0B" w14:textId="77777777">
      <w:pPr>
        <w:pStyle w:val="TableofFigures"/>
        <w:tabs>
          <w:tab w:val="right" w:leader="dot" w:pos="9016"/>
        </w:tabs>
        <w:rPr>
          <w:del w:author="Alba Colomer Padrosa" w:date="2020-12-02T09:21:00Z" w:id="1911"/>
          <w:rFonts w:asciiTheme="minorHAnsi" w:hAnsiTheme="minorHAnsi" w:eastAsiaTheme="minorEastAsia"/>
          <w:noProof/>
          <w:color w:val="auto"/>
          <w:sz w:val="22"/>
          <w:lang w:val="es-ES" w:eastAsia="es-ES"/>
        </w:rPr>
      </w:pPr>
      <w:del w:author="Alba Colomer Padrosa" w:date="2020-12-02T09:21:00Z" w:id="1912">
        <w:r w:rsidRPr="005324D1" w:rsidDel="005324D1">
          <w:rPr>
            <w:rStyle w:val="Hyperlink"/>
            <w:rFonts w:ascii="Times New Roman" w:hAnsi="Times New Roman" w:cs="Times New Roman"/>
            <w:i/>
            <w:iCs/>
            <w:noProof/>
            <w:rPrChange w:author="Alba Colomer Padrosa" w:date="2020-12-02T09:21:00Z" w:id="1913">
              <w:rPr>
                <w:rStyle w:val="Hyperlink"/>
                <w:rFonts w:ascii="Times New Roman" w:hAnsi="Times New Roman" w:cs="Times New Roman"/>
                <w:i/>
                <w:iCs/>
                <w:noProof/>
              </w:rPr>
            </w:rPrChange>
          </w:rPr>
          <w:delText>Figure 58 – Code for request of declaration</w:delText>
        </w:r>
        <w:r w:rsidDel="005324D1">
          <w:rPr>
            <w:noProof/>
            <w:webHidden/>
          </w:rPr>
          <w:tab/>
        </w:r>
        <w:r w:rsidDel="005324D1">
          <w:rPr>
            <w:noProof/>
            <w:webHidden/>
          </w:rPr>
          <w:delText>57</w:delText>
        </w:r>
      </w:del>
    </w:p>
    <w:p w:rsidR="008827A5" w:rsidDel="005F281D" w:rsidRDefault="008827A5" w14:paraId="45B53D97" w14:textId="77777777">
      <w:pPr>
        <w:pStyle w:val="TableofFigures"/>
        <w:tabs>
          <w:tab w:val="right" w:leader="dot" w:pos="9016"/>
        </w:tabs>
        <w:rPr>
          <w:del w:author="Alba Colomer Padrosa" w:date="2020-12-02T08:59:00Z" w:id="1914"/>
          <w:rFonts w:asciiTheme="minorHAnsi" w:hAnsiTheme="minorHAnsi" w:eastAsiaTheme="minorEastAsia"/>
          <w:noProof/>
          <w:color w:val="auto"/>
          <w:sz w:val="22"/>
          <w:lang w:val="es-ES" w:eastAsia="es-ES"/>
        </w:rPr>
      </w:pPr>
      <w:del w:author="Alba Colomer Padrosa" w:date="2020-12-02T08:59:00Z" w:id="1915">
        <w:r w:rsidRPr="005F281D" w:rsidDel="005F281D">
          <w:rPr>
            <w:rStyle w:val="Hyperlink"/>
            <w:rFonts w:ascii="Times New Roman" w:hAnsi="Times New Roman" w:cs="Times New Roman"/>
            <w:i/>
            <w:noProof/>
            <w:rPrChange w:author="Alba Colomer Padrosa" w:date="2020-12-02T08:59:00Z" w:id="1916">
              <w:rPr>
                <w:rStyle w:val="Hyperlink"/>
                <w:rFonts w:ascii="Times New Roman" w:hAnsi="Times New Roman" w:cs="Times New Roman"/>
                <w:i/>
                <w:noProof/>
              </w:rPr>
            </w:rPrChange>
          </w:rPr>
          <w:delText>Figure 1 - BPMN for a general restricted procedure</w:delText>
        </w:r>
        <w:r w:rsidDel="005F281D">
          <w:rPr>
            <w:noProof/>
            <w:webHidden/>
          </w:rPr>
          <w:tab/>
        </w:r>
        <w:r w:rsidDel="005F281D">
          <w:rPr>
            <w:noProof/>
            <w:webHidden/>
          </w:rPr>
          <w:delText>8</w:delText>
        </w:r>
      </w:del>
    </w:p>
    <w:p w:rsidR="008827A5" w:rsidDel="005F281D" w:rsidRDefault="008827A5" w14:paraId="5508A485" w14:textId="77777777">
      <w:pPr>
        <w:pStyle w:val="TableofFigures"/>
        <w:tabs>
          <w:tab w:val="right" w:leader="dot" w:pos="9016"/>
        </w:tabs>
        <w:rPr>
          <w:del w:author="Alba Colomer Padrosa" w:date="2020-12-02T08:59:00Z" w:id="1917"/>
          <w:rFonts w:asciiTheme="minorHAnsi" w:hAnsiTheme="minorHAnsi" w:eastAsiaTheme="minorEastAsia"/>
          <w:noProof/>
          <w:color w:val="auto"/>
          <w:sz w:val="22"/>
          <w:lang w:val="es-ES" w:eastAsia="es-ES"/>
        </w:rPr>
      </w:pPr>
      <w:del w:author="Alba Colomer Padrosa" w:date="2020-12-02T08:59:00Z" w:id="1918">
        <w:r w:rsidRPr="005F281D" w:rsidDel="005F281D">
          <w:rPr>
            <w:rStyle w:val="Hyperlink"/>
            <w:rFonts w:ascii="Times New Roman" w:hAnsi="Times New Roman" w:cs="Times New Roman"/>
            <w:i/>
            <w:noProof/>
            <w:rPrChange w:author="Alba Colomer Padrosa" w:date="2020-12-02T08:59:00Z" w:id="1919">
              <w:rPr>
                <w:rStyle w:val="Hyperlink"/>
                <w:rFonts w:ascii="Times New Roman" w:hAnsi="Times New Roman" w:cs="Times New Roman"/>
                <w:i/>
                <w:noProof/>
              </w:rPr>
            </w:rPrChange>
          </w:rPr>
          <w:delText>Figure 2 - State-chart diagram for a restricted procedure</w:delText>
        </w:r>
        <w:r w:rsidDel="005F281D">
          <w:rPr>
            <w:noProof/>
            <w:webHidden/>
          </w:rPr>
          <w:tab/>
        </w:r>
        <w:r w:rsidDel="005F281D">
          <w:rPr>
            <w:noProof/>
            <w:webHidden/>
          </w:rPr>
          <w:delText>9</w:delText>
        </w:r>
      </w:del>
    </w:p>
    <w:p w:rsidR="008827A5" w:rsidDel="005F281D" w:rsidRDefault="008827A5" w14:paraId="479C53EA" w14:textId="77777777">
      <w:pPr>
        <w:pStyle w:val="TableofFigures"/>
        <w:tabs>
          <w:tab w:val="right" w:leader="dot" w:pos="9016"/>
        </w:tabs>
        <w:rPr>
          <w:del w:author="Alba Colomer Padrosa" w:date="2020-12-02T08:59:00Z" w:id="1920"/>
          <w:rFonts w:asciiTheme="minorHAnsi" w:hAnsiTheme="minorHAnsi" w:eastAsiaTheme="minorEastAsia"/>
          <w:noProof/>
          <w:color w:val="auto"/>
          <w:sz w:val="22"/>
          <w:lang w:val="es-ES" w:eastAsia="es-ES"/>
        </w:rPr>
      </w:pPr>
      <w:del w:author="Alba Colomer Padrosa" w:date="2020-12-02T08:59:00Z" w:id="1921">
        <w:r w:rsidRPr="005F281D" w:rsidDel="005F281D">
          <w:rPr>
            <w:rStyle w:val="Hyperlink"/>
            <w:rFonts w:ascii="Times New Roman" w:hAnsi="Times New Roman" w:cs="Times New Roman"/>
            <w:i/>
            <w:iCs/>
            <w:noProof/>
            <w:rPrChange w:author="Alba Colomer Padrosa" w:date="2020-12-02T08:59:00Z" w:id="1922">
              <w:rPr>
                <w:rStyle w:val="Hyperlink"/>
                <w:rFonts w:ascii="Times New Roman" w:hAnsi="Times New Roman" w:cs="Times New Roman"/>
                <w:i/>
                <w:iCs/>
                <w:noProof/>
              </w:rPr>
            </w:rPrChange>
          </w:rPr>
          <w:delText>Figure 2 – Code for submission</w:delText>
        </w:r>
        <w:r w:rsidDel="005F281D">
          <w:rPr>
            <w:noProof/>
            <w:webHidden/>
          </w:rPr>
          <w:tab/>
        </w:r>
        <w:r w:rsidDel="005F281D">
          <w:rPr>
            <w:noProof/>
            <w:webHidden/>
          </w:rPr>
          <w:delText>12</w:delText>
        </w:r>
      </w:del>
    </w:p>
    <w:p w:rsidR="008827A5" w:rsidDel="005F281D" w:rsidRDefault="008827A5" w14:paraId="534C0A6E" w14:textId="77777777">
      <w:pPr>
        <w:pStyle w:val="TableofFigures"/>
        <w:tabs>
          <w:tab w:val="right" w:leader="dot" w:pos="9016"/>
        </w:tabs>
        <w:rPr>
          <w:del w:author="Alba Colomer Padrosa" w:date="2020-12-02T08:59:00Z" w:id="1923"/>
          <w:rFonts w:asciiTheme="minorHAnsi" w:hAnsiTheme="minorHAnsi" w:eastAsiaTheme="minorEastAsia"/>
          <w:noProof/>
          <w:color w:val="auto"/>
          <w:sz w:val="22"/>
          <w:lang w:val="es-ES" w:eastAsia="es-ES"/>
        </w:rPr>
      </w:pPr>
      <w:del w:author="Alba Colomer Padrosa" w:date="2020-12-02T08:59:00Z" w:id="1924">
        <w:r w:rsidRPr="005F281D" w:rsidDel="005F281D">
          <w:rPr>
            <w:rStyle w:val="Hyperlink"/>
            <w:rFonts w:ascii="Times New Roman" w:hAnsi="Times New Roman" w:cs="Times New Roman"/>
            <w:i/>
            <w:iCs/>
            <w:noProof/>
            <w:rPrChange w:author="Alba Colomer Padrosa" w:date="2020-12-02T08:59:00Z" w:id="1925">
              <w:rPr>
                <w:rStyle w:val="Hyperlink"/>
                <w:rFonts w:ascii="Times New Roman" w:hAnsi="Times New Roman" w:cs="Times New Roman"/>
                <w:i/>
                <w:iCs/>
                <w:noProof/>
              </w:rPr>
            </w:rPrChange>
          </w:rPr>
          <w:delText>Figure 3 - State-chart diagram for a ‘submission’ object</w:delText>
        </w:r>
        <w:r w:rsidDel="005F281D">
          <w:rPr>
            <w:noProof/>
            <w:webHidden/>
          </w:rPr>
          <w:tab/>
        </w:r>
        <w:r w:rsidDel="005F281D">
          <w:rPr>
            <w:noProof/>
            <w:webHidden/>
          </w:rPr>
          <w:delText>12</w:delText>
        </w:r>
      </w:del>
    </w:p>
    <w:p w:rsidR="008827A5" w:rsidDel="005F281D" w:rsidRDefault="008827A5" w14:paraId="2738F04F" w14:textId="77777777">
      <w:pPr>
        <w:pStyle w:val="TableofFigures"/>
        <w:tabs>
          <w:tab w:val="right" w:leader="dot" w:pos="9016"/>
        </w:tabs>
        <w:rPr>
          <w:del w:author="Alba Colomer Padrosa" w:date="2020-12-02T08:59:00Z" w:id="1926"/>
          <w:rFonts w:asciiTheme="minorHAnsi" w:hAnsiTheme="minorHAnsi" w:eastAsiaTheme="minorEastAsia"/>
          <w:noProof/>
          <w:color w:val="auto"/>
          <w:sz w:val="22"/>
          <w:lang w:val="es-ES" w:eastAsia="es-ES"/>
        </w:rPr>
      </w:pPr>
      <w:del w:author="Alba Colomer Padrosa" w:date="2020-12-02T08:59:00Z" w:id="1927">
        <w:r w:rsidRPr="005F281D" w:rsidDel="005F281D">
          <w:rPr>
            <w:rStyle w:val="Hyperlink"/>
            <w:rFonts w:ascii="Times New Roman" w:hAnsi="Times New Roman" w:cs="Times New Roman"/>
            <w:i/>
            <w:iCs/>
            <w:noProof/>
            <w:rPrChange w:author="Alba Colomer Padrosa" w:date="2020-12-02T08:59:00Z" w:id="1928">
              <w:rPr>
                <w:rStyle w:val="Hyperlink"/>
                <w:rFonts w:ascii="Times New Roman" w:hAnsi="Times New Roman" w:cs="Times New Roman"/>
                <w:i/>
                <w:iCs/>
                <w:noProof/>
              </w:rPr>
            </w:rPrChange>
          </w:rPr>
          <w:delText>Figure 2 – Code for qualification</w:delText>
        </w:r>
        <w:r w:rsidDel="005F281D">
          <w:rPr>
            <w:noProof/>
            <w:webHidden/>
          </w:rPr>
          <w:tab/>
        </w:r>
        <w:r w:rsidDel="005F281D">
          <w:rPr>
            <w:noProof/>
            <w:webHidden/>
          </w:rPr>
          <w:delText>14</w:delText>
        </w:r>
      </w:del>
    </w:p>
    <w:p w:rsidR="008827A5" w:rsidDel="005F281D" w:rsidRDefault="008827A5" w14:paraId="4E67D214" w14:textId="77777777">
      <w:pPr>
        <w:pStyle w:val="TableofFigures"/>
        <w:tabs>
          <w:tab w:val="right" w:leader="dot" w:pos="9016"/>
        </w:tabs>
        <w:rPr>
          <w:del w:author="Alba Colomer Padrosa" w:date="2020-12-02T08:59:00Z" w:id="1929"/>
          <w:rFonts w:asciiTheme="minorHAnsi" w:hAnsiTheme="minorHAnsi" w:eastAsiaTheme="minorEastAsia"/>
          <w:noProof/>
          <w:color w:val="auto"/>
          <w:sz w:val="22"/>
          <w:lang w:val="es-ES" w:eastAsia="es-ES"/>
        </w:rPr>
      </w:pPr>
      <w:del w:author="Alba Colomer Padrosa" w:date="2020-12-02T08:59:00Z" w:id="1930">
        <w:r w:rsidRPr="005F281D" w:rsidDel="005F281D">
          <w:rPr>
            <w:rStyle w:val="Hyperlink"/>
            <w:rFonts w:ascii="Times New Roman" w:hAnsi="Times New Roman" w:cs="Times New Roman"/>
            <w:i/>
            <w:noProof/>
            <w:rPrChange w:author="Alba Colomer Padrosa" w:date="2020-12-02T08:59:00Z" w:id="1931">
              <w:rPr>
                <w:rStyle w:val="Hyperlink"/>
                <w:rFonts w:ascii="Times New Roman" w:hAnsi="Times New Roman" w:cs="Times New Roman"/>
                <w:i/>
                <w:noProof/>
              </w:rPr>
            </w:rPrChange>
          </w:rPr>
          <w:delText>Figure 4 - State-chart diagram for a ‘qualification’ object</w:delText>
        </w:r>
        <w:r w:rsidDel="005F281D">
          <w:rPr>
            <w:noProof/>
            <w:webHidden/>
          </w:rPr>
          <w:tab/>
        </w:r>
        <w:r w:rsidDel="005F281D">
          <w:rPr>
            <w:noProof/>
            <w:webHidden/>
          </w:rPr>
          <w:delText>14</w:delText>
        </w:r>
      </w:del>
    </w:p>
    <w:p w:rsidR="008827A5" w:rsidDel="005F281D" w:rsidRDefault="008827A5" w14:paraId="7FF318C3" w14:textId="77777777">
      <w:pPr>
        <w:pStyle w:val="TableofFigures"/>
        <w:tabs>
          <w:tab w:val="right" w:leader="dot" w:pos="9016"/>
        </w:tabs>
        <w:rPr>
          <w:del w:author="Alba Colomer Padrosa" w:date="2020-12-02T08:59:00Z" w:id="1932"/>
          <w:rFonts w:asciiTheme="minorHAnsi" w:hAnsiTheme="minorHAnsi" w:eastAsiaTheme="minorEastAsia"/>
          <w:noProof/>
          <w:color w:val="auto"/>
          <w:sz w:val="22"/>
          <w:lang w:val="es-ES" w:eastAsia="es-ES"/>
        </w:rPr>
      </w:pPr>
      <w:del w:author="Alba Colomer Padrosa" w:date="2020-12-02T08:59:00Z" w:id="1933">
        <w:r w:rsidRPr="005F281D" w:rsidDel="005F281D">
          <w:rPr>
            <w:rStyle w:val="Hyperlink"/>
            <w:rFonts w:ascii="Times New Roman" w:hAnsi="Times New Roman" w:cs="Times New Roman"/>
            <w:i/>
            <w:iCs/>
            <w:noProof/>
            <w:rPrChange w:author="Alba Colomer Padrosa" w:date="2020-12-02T08:59:00Z" w:id="1934">
              <w:rPr>
                <w:rStyle w:val="Hyperlink"/>
                <w:rFonts w:ascii="Times New Roman" w:hAnsi="Times New Roman" w:cs="Times New Roman"/>
                <w:i/>
                <w:iCs/>
                <w:noProof/>
              </w:rPr>
            </w:rPrChange>
          </w:rPr>
          <w:delText>Figure 2 – Code for invitations</w:delText>
        </w:r>
        <w:r w:rsidDel="005F281D">
          <w:rPr>
            <w:noProof/>
            <w:webHidden/>
          </w:rPr>
          <w:tab/>
        </w:r>
        <w:r w:rsidDel="005F281D">
          <w:rPr>
            <w:noProof/>
            <w:webHidden/>
          </w:rPr>
          <w:delText>16</w:delText>
        </w:r>
      </w:del>
    </w:p>
    <w:p w:rsidR="008827A5" w:rsidDel="005F281D" w:rsidRDefault="008827A5" w14:paraId="2C09E654" w14:textId="77777777">
      <w:pPr>
        <w:pStyle w:val="TableofFigures"/>
        <w:tabs>
          <w:tab w:val="right" w:leader="dot" w:pos="9016"/>
        </w:tabs>
        <w:rPr>
          <w:del w:author="Alba Colomer Padrosa" w:date="2020-12-02T08:59:00Z" w:id="1935"/>
          <w:rFonts w:asciiTheme="minorHAnsi" w:hAnsiTheme="minorHAnsi" w:eastAsiaTheme="minorEastAsia"/>
          <w:noProof/>
          <w:color w:val="auto"/>
          <w:sz w:val="22"/>
          <w:lang w:val="es-ES" w:eastAsia="es-ES"/>
        </w:rPr>
      </w:pPr>
      <w:del w:author="Alba Colomer Padrosa" w:date="2020-12-02T08:59:00Z" w:id="1936">
        <w:r w:rsidRPr="005F281D" w:rsidDel="005F281D">
          <w:rPr>
            <w:rStyle w:val="Hyperlink"/>
            <w:rFonts w:ascii="Times New Roman" w:hAnsi="Times New Roman" w:cs="Times New Roman"/>
            <w:i/>
            <w:iCs/>
            <w:noProof/>
            <w:rPrChange w:author="Alba Colomer Padrosa" w:date="2020-12-02T08:59:00Z" w:id="1937">
              <w:rPr>
                <w:rStyle w:val="Hyperlink"/>
                <w:rFonts w:ascii="Times New Roman" w:hAnsi="Times New Roman" w:cs="Times New Roman"/>
                <w:i/>
                <w:iCs/>
                <w:noProof/>
              </w:rPr>
            </w:rPrChange>
          </w:rPr>
          <w:delText>Figure 2 – Code for tender criteria</w:delText>
        </w:r>
        <w:r w:rsidDel="005F281D">
          <w:rPr>
            <w:noProof/>
            <w:webHidden/>
          </w:rPr>
          <w:tab/>
        </w:r>
        <w:r w:rsidDel="005F281D">
          <w:rPr>
            <w:noProof/>
            <w:webHidden/>
          </w:rPr>
          <w:delText>18</w:delText>
        </w:r>
      </w:del>
    </w:p>
    <w:p w:rsidR="008827A5" w:rsidDel="005F281D" w:rsidRDefault="008827A5" w14:paraId="12D5F72A" w14:textId="77777777">
      <w:pPr>
        <w:pStyle w:val="TableofFigures"/>
        <w:tabs>
          <w:tab w:val="right" w:leader="dot" w:pos="9016"/>
        </w:tabs>
        <w:rPr>
          <w:del w:author="Alba Colomer Padrosa" w:date="2020-12-02T08:59:00Z" w:id="1938"/>
          <w:rFonts w:asciiTheme="minorHAnsi" w:hAnsiTheme="minorHAnsi" w:eastAsiaTheme="minorEastAsia"/>
          <w:noProof/>
          <w:color w:val="auto"/>
          <w:sz w:val="22"/>
          <w:lang w:val="es-ES" w:eastAsia="es-ES"/>
        </w:rPr>
      </w:pPr>
      <w:del w:author="Alba Colomer Padrosa" w:date="2020-12-02T08:59:00Z" w:id="1939">
        <w:r w:rsidRPr="005F281D" w:rsidDel="005F281D">
          <w:rPr>
            <w:rStyle w:val="Hyperlink"/>
            <w:rFonts w:ascii="Times New Roman" w:hAnsi="Times New Roman" w:cs="Times New Roman"/>
            <w:i/>
            <w:iCs/>
            <w:noProof/>
            <w:rPrChange w:author="Alba Colomer Padrosa" w:date="2020-12-02T08:59:00Z" w:id="1940">
              <w:rPr>
                <w:rStyle w:val="Hyperlink"/>
                <w:rFonts w:ascii="Times New Roman" w:hAnsi="Times New Roman" w:cs="Times New Roman"/>
                <w:i/>
                <w:iCs/>
                <w:noProof/>
              </w:rPr>
            </w:rPrChange>
          </w:rPr>
          <w:delText>Figure 2 – Code for tender conversions</w:delText>
        </w:r>
        <w:r w:rsidDel="005F281D">
          <w:rPr>
            <w:noProof/>
            <w:webHidden/>
          </w:rPr>
          <w:tab/>
        </w:r>
        <w:r w:rsidDel="005F281D">
          <w:rPr>
            <w:noProof/>
            <w:webHidden/>
          </w:rPr>
          <w:delText>19</w:delText>
        </w:r>
      </w:del>
    </w:p>
    <w:p w:rsidR="008827A5" w:rsidDel="005F281D" w:rsidRDefault="008827A5" w14:paraId="3577C726" w14:textId="77777777">
      <w:pPr>
        <w:pStyle w:val="TableofFigures"/>
        <w:tabs>
          <w:tab w:val="right" w:leader="dot" w:pos="9016"/>
        </w:tabs>
        <w:rPr>
          <w:del w:author="Alba Colomer Padrosa" w:date="2020-12-02T08:59:00Z" w:id="1941"/>
          <w:rFonts w:asciiTheme="minorHAnsi" w:hAnsiTheme="minorHAnsi" w:eastAsiaTheme="minorEastAsia"/>
          <w:noProof/>
          <w:color w:val="auto"/>
          <w:sz w:val="22"/>
          <w:lang w:val="es-ES" w:eastAsia="es-ES"/>
        </w:rPr>
      </w:pPr>
      <w:del w:author="Alba Colomer Padrosa" w:date="2020-12-02T08:59:00Z" w:id="1942">
        <w:r w:rsidRPr="005F281D" w:rsidDel="005F281D">
          <w:rPr>
            <w:rStyle w:val="Hyperlink"/>
            <w:rFonts w:ascii="Times New Roman" w:hAnsi="Times New Roman" w:cs="Times New Roman"/>
            <w:i/>
            <w:iCs/>
            <w:noProof/>
            <w:rPrChange w:author="Alba Colomer Padrosa" w:date="2020-12-02T08:59:00Z" w:id="1943">
              <w:rPr>
                <w:rStyle w:val="Hyperlink"/>
                <w:rFonts w:ascii="Times New Roman" w:hAnsi="Times New Roman" w:cs="Times New Roman"/>
                <w:i/>
                <w:iCs/>
                <w:noProof/>
              </w:rPr>
            </w:rPrChange>
          </w:rPr>
          <w:delText>Figure 2 – Code for limiting the number of candidates at tender level</w:delText>
        </w:r>
        <w:r w:rsidDel="005F281D">
          <w:rPr>
            <w:noProof/>
            <w:webHidden/>
          </w:rPr>
          <w:tab/>
        </w:r>
        <w:r w:rsidDel="005F281D">
          <w:rPr>
            <w:noProof/>
            <w:webHidden/>
          </w:rPr>
          <w:delText>19</w:delText>
        </w:r>
      </w:del>
    </w:p>
    <w:p w:rsidR="008827A5" w:rsidDel="005F281D" w:rsidRDefault="008827A5" w14:paraId="4F1FBBD2" w14:textId="77777777">
      <w:pPr>
        <w:pStyle w:val="TableofFigures"/>
        <w:tabs>
          <w:tab w:val="right" w:leader="dot" w:pos="9016"/>
        </w:tabs>
        <w:rPr>
          <w:del w:author="Alba Colomer Padrosa" w:date="2020-12-02T08:59:00Z" w:id="1944"/>
          <w:rFonts w:asciiTheme="minorHAnsi" w:hAnsiTheme="minorHAnsi" w:eastAsiaTheme="minorEastAsia"/>
          <w:noProof/>
          <w:color w:val="auto"/>
          <w:sz w:val="22"/>
          <w:lang w:val="es-ES" w:eastAsia="es-ES"/>
        </w:rPr>
      </w:pPr>
      <w:del w:author="Alba Colomer Padrosa" w:date="2020-12-02T08:59:00Z" w:id="1945">
        <w:r w:rsidRPr="005F281D" w:rsidDel="005F281D">
          <w:rPr>
            <w:rStyle w:val="Hyperlink"/>
            <w:rFonts w:ascii="Times New Roman" w:hAnsi="Times New Roman" w:cs="Times New Roman"/>
            <w:i/>
            <w:iCs/>
            <w:noProof/>
            <w:rPrChange w:author="Alba Colomer Padrosa" w:date="2020-12-02T08:59:00Z" w:id="1946">
              <w:rPr>
                <w:rStyle w:val="Hyperlink"/>
                <w:rFonts w:ascii="Times New Roman" w:hAnsi="Times New Roman" w:cs="Times New Roman"/>
                <w:i/>
                <w:iCs/>
                <w:noProof/>
              </w:rPr>
            </w:rPrChange>
          </w:rPr>
          <w:delText>Figure 2 – Code for limiting the number of candidates at lot level</w:delText>
        </w:r>
        <w:r w:rsidDel="005F281D">
          <w:rPr>
            <w:noProof/>
            <w:webHidden/>
          </w:rPr>
          <w:tab/>
        </w:r>
        <w:r w:rsidDel="005F281D">
          <w:rPr>
            <w:noProof/>
            <w:webHidden/>
          </w:rPr>
          <w:delText>20</w:delText>
        </w:r>
      </w:del>
    </w:p>
    <w:p w:rsidR="008827A5" w:rsidDel="005F281D" w:rsidRDefault="008827A5" w14:paraId="0F7537EA" w14:textId="77777777">
      <w:pPr>
        <w:pStyle w:val="TableofFigures"/>
        <w:tabs>
          <w:tab w:val="right" w:leader="dot" w:pos="9016"/>
        </w:tabs>
        <w:rPr>
          <w:del w:author="Alba Colomer Padrosa" w:date="2020-12-02T08:59:00Z" w:id="1947"/>
          <w:rFonts w:asciiTheme="minorHAnsi" w:hAnsiTheme="minorHAnsi" w:eastAsiaTheme="minorEastAsia"/>
          <w:noProof/>
          <w:color w:val="auto"/>
          <w:sz w:val="22"/>
          <w:lang w:val="es-ES" w:eastAsia="es-ES"/>
        </w:rPr>
      </w:pPr>
      <w:del w:author="Alba Colomer Padrosa" w:date="2020-12-02T08:59:00Z" w:id="1948">
        <w:r w:rsidRPr="005F281D" w:rsidDel="005F281D">
          <w:rPr>
            <w:rStyle w:val="Hyperlink"/>
            <w:rFonts w:ascii="Times New Roman" w:hAnsi="Times New Roman" w:cs="Times New Roman"/>
            <w:i/>
            <w:iCs/>
            <w:noProof/>
            <w:rPrChange w:author="Alba Colomer Padrosa" w:date="2020-12-02T08:59:00Z" w:id="1949">
              <w:rPr>
                <w:rStyle w:val="Hyperlink"/>
                <w:rFonts w:ascii="Times New Roman" w:hAnsi="Times New Roman" w:cs="Times New Roman"/>
                <w:i/>
                <w:iCs/>
                <w:noProof/>
              </w:rPr>
            </w:rPrChange>
          </w:rPr>
          <w:delText>Figure 2 – Code for stating an enquiry period</w:delText>
        </w:r>
        <w:r w:rsidDel="005F281D">
          <w:rPr>
            <w:noProof/>
            <w:webHidden/>
          </w:rPr>
          <w:tab/>
        </w:r>
        <w:r w:rsidDel="005F281D">
          <w:rPr>
            <w:noProof/>
            <w:webHidden/>
          </w:rPr>
          <w:delText>20</w:delText>
        </w:r>
      </w:del>
    </w:p>
    <w:p w:rsidR="008827A5" w:rsidDel="005F281D" w:rsidRDefault="008827A5" w14:paraId="1EEED092" w14:textId="77777777">
      <w:pPr>
        <w:pStyle w:val="TableofFigures"/>
        <w:tabs>
          <w:tab w:val="right" w:leader="dot" w:pos="9016"/>
        </w:tabs>
        <w:rPr>
          <w:del w:author="Alba Colomer Padrosa" w:date="2020-12-02T08:59:00Z" w:id="1950"/>
          <w:rFonts w:asciiTheme="minorHAnsi" w:hAnsiTheme="minorHAnsi" w:eastAsiaTheme="minorEastAsia"/>
          <w:noProof/>
          <w:color w:val="auto"/>
          <w:sz w:val="22"/>
          <w:lang w:val="es-ES" w:eastAsia="es-ES"/>
        </w:rPr>
      </w:pPr>
      <w:del w:author="Alba Colomer Padrosa" w:date="2020-12-02T08:59:00Z" w:id="1951">
        <w:r w:rsidRPr="005F281D" w:rsidDel="005F281D">
          <w:rPr>
            <w:rStyle w:val="Hyperlink"/>
            <w:rFonts w:ascii="Times New Roman" w:hAnsi="Times New Roman" w:cs="Times New Roman"/>
            <w:i/>
            <w:iCs/>
            <w:noProof/>
            <w:rPrChange w:author="Alba Colomer Padrosa" w:date="2020-12-02T08:59:00Z" w:id="1952">
              <w:rPr>
                <w:rStyle w:val="Hyperlink"/>
                <w:rFonts w:ascii="Times New Roman" w:hAnsi="Times New Roman" w:cs="Times New Roman"/>
                <w:i/>
                <w:iCs/>
                <w:noProof/>
              </w:rPr>
            </w:rPrChange>
          </w:rPr>
          <w:delText>Figure 2 – Code for pre-qualification establishment</w:delText>
        </w:r>
        <w:r w:rsidDel="005F281D">
          <w:rPr>
            <w:noProof/>
            <w:webHidden/>
          </w:rPr>
          <w:tab/>
        </w:r>
        <w:r w:rsidDel="005F281D">
          <w:rPr>
            <w:noProof/>
            <w:webHidden/>
          </w:rPr>
          <w:delText>20</w:delText>
        </w:r>
      </w:del>
    </w:p>
    <w:p w:rsidR="008827A5" w:rsidDel="005F281D" w:rsidRDefault="008827A5" w14:paraId="4AC42C3B" w14:textId="77777777">
      <w:pPr>
        <w:pStyle w:val="TableofFigures"/>
        <w:tabs>
          <w:tab w:val="right" w:leader="dot" w:pos="9016"/>
        </w:tabs>
        <w:rPr>
          <w:del w:author="Alba Colomer Padrosa" w:date="2020-12-02T08:59:00Z" w:id="1953"/>
          <w:rFonts w:asciiTheme="minorHAnsi" w:hAnsiTheme="minorHAnsi" w:eastAsiaTheme="minorEastAsia"/>
          <w:noProof/>
          <w:color w:val="auto"/>
          <w:sz w:val="22"/>
          <w:lang w:val="es-ES" w:eastAsia="es-ES"/>
        </w:rPr>
      </w:pPr>
      <w:del w:author="Alba Colomer Padrosa" w:date="2020-12-02T08:59:00Z" w:id="1954">
        <w:r w:rsidRPr="005F281D" w:rsidDel="005F281D">
          <w:rPr>
            <w:rStyle w:val="Hyperlink"/>
            <w:rFonts w:ascii="Times New Roman" w:hAnsi="Times New Roman" w:cs="Times New Roman"/>
            <w:i/>
            <w:iCs/>
            <w:noProof/>
            <w:rPrChange w:author="Alba Colomer Padrosa" w:date="2020-12-02T08:59:00Z" w:id="1955">
              <w:rPr>
                <w:rStyle w:val="Hyperlink"/>
                <w:rFonts w:ascii="Times New Roman" w:hAnsi="Times New Roman" w:cs="Times New Roman"/>
                <w:i/>
                <w:iCs/>
                <w:noProof/>
              </w:rPr>
            </w:rPrChange>
          </w:rPr>
          <w:delText>Figure 2 – Code for stating a pre-qualification period</w:delText>
        </w:r>
        <w:r w:rsidDel="005F281D">
          <w:rPr>
            <w:noProof/>
            <w:webHidden/>
          </w:rPr>
          <w:tab/>
        </w:r>
        <w:r w:rsidDel="005F281D">
          <w:rPr>
            <w:noProof/>
            <w:webHidden/>
          </w:rPr>
          <w:delText>21</w:delText>
        </w:r>
      </w:del>
    </w:p>
    <w:p w:rsidR="008827A5" w:rsidDel="005F281D" w:rsidRDefault="008827A5" w14:paraId="62E1C04D" w14:textId="77777777">
      <w:pPr>
        <w:pStyle w:val="TableofFigures"/>
        <w:tabs>
          <w:tab w:val="right" w:leader="dot" w:pos="9016"/>
        </w:tabs>
        <w:rPr>
          <w:del w:author="Alba Colomer Padrosa" w:date="2020-12-02T08:59:00Z" w:id="1956"/>
          <w:rFonts w:asciiTheme="minorHAnsi" w:hAnsiTheme="minorHAnsi" w:eastAsiaTheme="minorEastAsia"/>
          <w:noProof/>
          <w:color w:val="auto"/>
          <w:sz w:val="22"/>
          <w:lang w:val="es-ES" w:eastAsia="es-ES"/>
        </w:rPr>
      </w:pPr>
      <w:del w:author="Alba Colomer Padrosa" w:date="2020-12-02T08:59:00Z" w:id="1957">
        <w:r w:rsidRPr="005F281D" w:rsidDel="005F281D">
          <w:rPr>
            <w:rStyle w:val="Hyperlink"/>
            <w:rFonts w:ascii="Times New Roman" w:hAnsi="Times New Roman" w:cs="Times New Roman"/>
            <w:i/>
            <w:iCs/>
            <w:noProof/>
            <w:rPrChange w:author="Alba Colomer Padrosa" w:date="2020-12-02T08:59:00Z" w:id="1958">
              <w:rPr>
                <w:rStyle w:val="Hyperlink"/>
                <w:rFonts w:ascii="Times New Roman" w:hAnsi="Times New Roman" w:cs="Times New Roman"/>
                <w:i/>
                <w:iCs/>
                <w:noProof/>
              </w:rPr>
            </w:rPrChange>
          </w:rPr>
          <w:delText>Figure 2 – Code for enquiries</w:delText>
        </w:r>
        <w:r w:rsidDel="005F281D">
          <w:rPr>
            <w:noProof/>
            <w:webHidden/>
          </w:rPr>
          <w:tab/>
        </w:r>
        <w:r w:rsidDel="005F281D">
          <w:rPr>
            <w:noProof/>
            <w:webHidden/>
          </w:rPr>
          <w:delText>21</w:delText>
        </w:r>
      </w:del>
    </w:p>
    <w:p w:rsidR="008827A5" w:rsidDel="005F281D" w:rsidRDefault="008827A5" w14:paraId="099B4742" w14:textId="77777777">
      <w:pPr>
        <w:pStyle w:val="TableofFigures"/>
        <w:tabs>
          <w:tab w:val="right" w:leader="dot" w:pos="9016"/>
        </w:tabs>
        <w:rPr>
          <w:del w:author="Alba Colomer Padrosa" w:date="2020-12-02T08:59:00Z" w:id="1959"/>
          <w:rFonts w:asciiTheme="minorHAnsi" w:hAnsiTheme="minorHAnsi" w:eastAsiaTheme="minorEastAsia"/>
          <w:noProof/>
          <w:color w:val="auto"/>
          <w:sz w:val="22"/>
          <w:lang w:val="es-ES" w:eastAsia="es-ES"/>
        </w:rPr>
      </w:pPr>
      <w:del w:author="Alba Colomer Padrosa" w:date="2020-12-02T08:59:00Z" w:id="1960">
        <w:r w:rsidRPr="005F281D" w:rsidDel="005F281D">
          <w:rPr>
            <w:rStyle w:val="Hyperlink"/>
            <w:rFonts w:ascii="Times New Roman" w:hAnsi="Times New Roman" w:cs="Times New Roman"/>
            <w:i/>
            <w:iCs/>
            <w:noProof/>
            <w:rPrChange w:author="Alba Colomer Padrosa" w:date="2020-12-02T08:59:00Z" w:id="1961">
              <w:rPr>
                <w:rStyle w:val="Hyperlink"/>
                <w:rFonts w:ascii="Times New Roman" w:hAnsi="Times New Roman" w:cs="Times New Roman"/>
                <w:i/>
                <w:iCs/>
                <w:noProof/>
              </w:rPr>
            </w:rPrChange>
          </w:rPr>
          <w:delText>Figure 2 – Code for answers to enquiries</w:delText>
        </w:r>
        <w:r w:rsidDel="005F281D">
          <w:rPr>
            <w:noProof/>
            <w:webHidden/>
          </w:rPr>
          <w:tab/>
        </w:r>
        <w:r w:rsidDel="005F281D">
          <w:rPr>
            <w:noProof/>
            <w:webHidden/>
          </w:rPr>
          <w:delText>22</w:delText>
        </w:r>
      </w:del>
    </w:p>
    <w:p w:rsidR="008827A5" w:rsidDel="005F281D" w:rsidRDefault="008827A5" w14:paraId="25095711" w14:textId="77777777">
      <w:pPr>
        <w:pStyle w:val="TableofFigures"/>
        <w:tabs>
          <w:tab w:val="right" w:leader="dot" w:pos="9016"/>
        </w:tabs>
        <w:rPr>
          <w:del w:author="Alba Colomer Padrosa" w:date="2020-12-02T08:59:00Z" w:id="1962"/>
          <w:rFonts w:asciiTheme="minorHAnsi" w:hAnsiTheme="minorHAnsi" w:eastAsiaTheme="minorEastAsia"/>
          <w:noProof/>
          <w:color w:val="auto"/>
          <w:sz w:val="22"/>
          <w:lang w:val="es-ES" w:eastAsia="es-ES"/>
        </w:rPr>
      </w:pPr>
      <w:del w:author="Alba Colomer Padrosa" w:date="2020-12-02T08:59:00Z" w:id="1963">
        <w:r w:rsidRPr="005F281D" w:rsidDel="005F281D">
          <w:rPr>
            <w:rStyle w:val="Hyperlink"/>
            <w:rFonts w:ascii="Times New Roman" w:hAnsi="Times New Roman" w:cs="Times New Roman"/>
            <w:i/>
            <w:iCs/>
            <w:noProof/>
            <w:rPrChange w:author="Alba Colomer Padrosa" w:date="2020-12-02T08:59:00Z" w:id="1964">
              <w:rPr>
                <w:rStyle w:val="Hyperlink"/>
                <w:rFonts w:ascii="Times New Roman" w:hAnsi="Times New Roman" w:cs="Times New Roman"/>
                <w:i/>
                <w:iCs/>
                <w:noProof/>
              </w:rPr>
            </w:rPrChange>
          </w:rPr>
          <w:delText>Figure 2 – Code for submissions</w:delText>
        </w:r>
        <w:r w:rsidDel="005F281D">
          <w:rPr>
            <w:noProof/>
            <w:webHidden/>
          </w:rPr>
          <w:tab/>
        </w:r>
        <w:r w:rsidDel="005F281D">
          <w:rPr>
            <w:noProof/>
            <w:webHidden/>
          </w:rPr>
          <w:delText>23</w:delText>
        </w:r>
      </w:del>
    </w:p>
    <w:p w:rsidR="008827A5" w:rsidDel="005F281D" w:rsidRDefault="008827A5" w14:paraId="725DE178" w14:textId="77777777">
      <w:pPr>
        <w:pStyle w:val="TableofFigures"/>
        <w:tabs>
          <w:tab w:val="right" w:leader="dot" w:pos="9016"/>
        </w:tabs>
        <w:rPr>
          <w:del w:author="Alba Colomer Padrosa" w:date="2020-12-02T08:59:00Z" w:id="1965"/>
          <w:rFonts w:asciiTheme="minorHAnsi" w:hAnsiTheme="minorHAnsi" w:eastAsiaTheme="minorEastAsia"/>
          <w:noProof/>
          <w:color w:val="auto"/>
          <w:sz w:val="22"/>
          <w:lang w:val="es-ES" w:eastAsia="es-ES"/>
        </w:rPr>
      </w:pPr>
      <w:del w:author="Alba Colomer Padrosa" w:date="2020-12-02T08:59:00Z" w:id="1966">
        <w:r w:rsidRPr="005F281D" w:rsidDel="005F281D">
          <w:rPr>
            <w:rStyle w:val="Hyperlink"/>
            <w:rFonts w:ascii="Times New Roman" w:hAnsi="Times New Roman" w:cs="Times New Roman"/>
            <w:i/>
            <w:iCs/>
            <w:noProof/>
            <w:rPrChange w:author="Alba Colomer Padrosa" w:date="2020-12-02T08:59:00Z" w:id="1967">
              <w:rPr>
                <w:rStyle w:val="Hyperlink"/>
                <w:rFonts w:ascii="Times New Roman" w:hAnsi="Times New Roman" w:cs="Times New Roman"/>
                <w:i/>
                <w:iCs/>
                <w:noProof/>
              </w:rPr>
            </w:rPrChange>
          </w:rPr>
          <w:delText>Figure 2 – Code for suspension</w:delText>
        </w:r>
        <w:r w:rsidDel="005F281D">
          <w:rPr>
            <w:noProof/>
            <w:webHidden/>
          </w:rPr>
          <w:tab/>
        </w:r>
        <w:r w:rsidDel="005F281D">
          <w:rPr>
            <w:noProof/>
            <w:webHidden/>
          </w:rPr>
          <w:delText>23</w:delText>
        </w:r>
      </w:del>
    </w:p>
    <w:p w:rsidR="008827A5" w:rsidDel="005F281D" w:rsidRDefault="008827A5" w14:paraId="169F9E93" w14:textId="77777777">
      <w:pPr>
        <w:pStyle w:val="TableofFigures"/>
        <w:tabs>
          <w:tab w:val="right" w:leader="dot" w:pos="9016"/>
        </w:tabs>
        <w:rPr>
          <w:del w:author="Alba Colomer Padrosa" w:date="2020-12-02T08:59:00Z" w:id="1968"/>
          <w:rFonts w:asciiTheme="minorHAnsi" w:hAnsiTheme="minorHAnsi" w:eastAsiaTheme="minorEastAsia"/>
          <w:noProof/>
          <w:color w:val="auto"/>
          <w:sz w:val="22"/>
          <w:lang w:val="es-ES" w:eastAsia="es-ES"/>
        </w:rPr>
      </w:pPr>
      <w:del w:author="Alba Colomer Padrosa" w:date="2020-12-02T08:59:00Z" w:id="1969">
        <w:r w:rsidRPr="005F281D" w:rsidDel="005F281D">
          <w:rPr>
            <w:rStyle w:val="Hyperlink"/>
            <w:rFonts w:ascii="Times New Roman" w:hAnsi="Times New Roman" w:cs="Times New Roman"/>
            <w:i/>
            <w:iCs/>
            <w:noProof/>
            <w:rPrChange w:author="Alba Colomer Padrosa" w:date="2020-12-02T08:59:00Z" w:id="1970">
              <w:rPr>
                <w:rStyle w:val="Hyperlink"/>
                <w:rFonts w:ascii="Times New Roman" w:hAnsi="Times New Roman" w:cs="Times New Roman"/>
                <w:i/>
                <w:iCs/>
                <w:noProof/>
              </w:rPr>
            </w:rPrChange>
          </w:rPr>
          <w:delText>Figure 2 – Code for pre-qualiication status</w:delText>
        </w:r>
        <w:r w:rsidDel="005F281D">
          <w:rPr>
            <w:noProof/>
            <w:webHidden/>
          </w:rPr>
          <w:tab/>
        </w:r>
        <w:r w:rsidDel="005F281D">
          <w:rPr>
            <w:noProof/>
            <w:webHidden/>
          </w:rPr>
          <w:delText>23</w:delText>
        </w:r>
      </w:del>
    </w:p>
    <w:p w:rsidR="008827A5" w:rsidDel="005F281D" w:rsidRDefault="008827A5" w14:paraId="04932920" w14:textId="77777777">
      <w:pPr>
        <w:pStyle w:val="TableofFigures"/>
        <w:tabs>
          <w:tab w:val="right" w:leader="dot" w:pos="9016"/>
        </w:tabs>
        <w:rPr>
          <w:del w:author="Alba Colomer Padrosa" w:date="2020-12-02T08:59:00Z" w:id="1971"/>
          <w:rFonts w:asciiTheme="minorHAnsi" w:hAnsiTheme="minorHAnsi" w:eastAsiaTheme="minorEastAsia"/>
          <w:noProof/>
          <w:color w:val="auto"/>
          <w:sz w:val="22"/>
          <w:lang w:val="es-ES" w:eastAsia="es-ES"/>
        </w:rPr>
      </w:pPr>
      <w:del w:author="Alba Colomer Padrosa" w:date="2020-12-02T08:59:00Z" w:id="1972">
        <w:r w:rsidRPr="005F281D" w:rsidDel="005F281D">
          <w:rPr>
            <w:rStyle w:val="Hyperlink"/>
            <w:rFonts w:ascii="Times New Roman" w:hAnsi="Times New Roman" w:cs="Times New Roman"/>
            <w:i/>
            <w:iCs/>
            <w:noProof/>
            <w:rPrChange w:author="Alba Colomer Padrosa" w:date="2020-12-02T08:59:00Z" w:id="1973">
              <w:rPr>
                <w:rStyle w:val="Hyperlink"/>
                <w:rFonts w:ascii="Times New Roman" w:hAnsi="Times New Roman" w:cs="Times New Roman"/>
                <w:i/>
                <w:iCs/>
                <w:noProof/>
              </w:rPr>
            </w:rPrChange>
          </w:rPr>
          <w:delText>Figure 2 – Code for unsuccessful outcome of a procurement initiation at lot level</w:delText>
        </w:r>
        <w:r w:rsidDel="005F281D">
          <w:rPr>
            <w:noProof/>
            <w:webHidden/>
          </w:rPr>
          <w:tab/>
        </w:r>
        <w:r w:rsidDel="005F281D">
          <w:rPr>
            <w:noProof/>
            <w:webHidden/>
          </w:rPr>
          <w:delText>24</w:delText>
        </w:r>
      </w:del>
    </w:p>
    <w:p w:rsidR="008827A5" w:rsidDel="005F281D" w:rsidRDefault="008827A5" w14:paraId="1C9D5B30" w14:textId="77777777">
      <w:pPr>
        <w:pStyle w:val="TableofFigures"/>
        <w:tabs>
          <w:tab w:val="right" w:leader="dot" w:pos="9016"/>
        </w:tabs>
        <w:rPr>
          <w:del w:author="Alba Colomer Padrosa" w:date="2020-12-02T08:59:00Z" w:id="1974"/>
          <w:rFonts w:asciiTheme="minorHAnsi" w:hAnsiTheme="minorHAnsi" w:eastAsiaTheme="minorEastAsia"/>
          <w:noProof/>
          <w:color w:val="auto"/>
          <w:sz w:val="22"/>
          <w:lang w:val="es-ES" w:eastAsia="es-ES"/>
        </w:rPr>
      </w:pPr>
      <w:del w:author="Alba Colomer Padrosa" w:date="2020-12-02T08:59:00Z" w:id="1975">
        <w:r w:rsidRPr="005F281D" w:rsidDel="005F281D">
          <w:rPr>
            <w:rStyle w:val="Hyperlink"/>
            <w:rFonts w:ascii="Times New Roman" w:hAnsi="Times New Roman" w:cs="Times New Roman"/>
            <w:i/>
            <w:iCs/>
            <w:noProof/>
            <w:rPrChange w:author="Alba Colomer Padrosa" w:date="2020-12-02T08:59:00Z" w:id="1976">
              <w:rPr>
                <w:rStyle w:val="Hyperlink"/>
                <w:rFonts w:ascii="Times New Roman" w:hAnsi="Times New Roman" w:cs="Times New Roman"/>
                <w:i/>
                <w:iCs/>
                <w:noProof/>
              </w:rPr>
            </w:rPrChange>
          </w:rPr>
          <w:delText>Figure 2 – Code for unsuccessful outcome of a procurement initiation at tender level</w:delText>
        </w:r>
        <w:r w:rsidDel="005F281D">
          <w:rPr>
            <w:noProof/>
            <w:webHidden/>
          </w:rPr>
          <w:tab/>
        </w:r>
        <w:r w:rsidDel="005F281D">
          <w:rPr>
            <w:noProof/>
            <w:webHidden/>
          </w:rPr>
          <w:delText>24</w:delText>
        </w:r>
      </w:del>
    </w:p>
    <w:p w:rsidR="008827A5" w:rsidDel="005F281D" w:rsidRDefault="008827A5" w14:paraId="5BBFFA81" w14:textId="77777777">
      <w:pPr>
        <w:pStyle w:val="TableofFigures"/>
        <w:tabs>
          <w:tab w:val="right" w:leader="dot" w:pos="9016"/>
        </w:tabs>
        <w:rPr>
          <w:del w:author="Alba Colomer Padrosa" w:date="2020-12-02T08:59:00Z" w:id="1977"/>
          <w:rFonts w:asciiTheme="minorHAnsi" w:hAnsiTheme="minorHAnsi" w:eastAsiaTheme="minorEastAsia"/>
          <w:noProof/>
          <w:color w:val="auto"/>
          <w:sz w:val="22"/>
          <w:lang w:val="es-ES" w:eastAsia="es-ES"/>
        </w:rPr>
      </w:pPr>
      <w:del w:author="Alba Colomer Padrosa" w:date="2020-12-02T08:59:00Z" w:id="1978">
        <w:r w:rsidRPr="005F281D" w:rsidDel="005F281D">
          <w:rPr>
            <w:rStyle w:val="Hyperlink"/>
            <w:rFonts w:ascii="Times New Roman" w:hAnsi="Times New Roman" w:cs="Times New Roman"/>
            <w:i/>
            <w:iCs/>
            <w:noProof/>
            <w:rPrChange w:author="Alba Colomer Padrosa" w:date="2020-12-02T08:59:00Z" w:id="1979">
              <w:rPr>
                <w:rStyle w:val="Hyperlink"/>
                <w:rFonts w:ascii="Times New Roman" w:hAnsi="Times New Roman" w:cs="Times New Roman"/>
                <w:i/>
                <w:iCs/>
                <w:noProof/>
              </w:rPr>
            </w:rPrChange>
          </w:rPr>
          <w:delText>Figure 2 – Code for disclosure of submissions</w:delText>
        </w:r>
        <w:r w:rsidDel="005F281D">
          <w:rPr>
            <w:noProof/>
            <w:webHidden/>
          </w:rPr>
          <w:tab/>
        </w:r>
        <w:r w:rsidDel="005F281D">
          <w:rPr>
            <w:noProof/>
            <w:webHidden/>
          </w:rPr>
          <w:delText>25</w:delText>
        </w:r>
      </w:del>
    </w:p>
    <w:p w:rsidR="008827A5" w:rsidDel="005F281D" w:rsidRDefault="008827A5" w14:paraId="6EFA1E4C" w14:textId="77777777">
      <w:pPr>
        <w:pStyle w:val="TableofFigures"/>
        <w:tabs>
          <w:tab w:val="right" w:leader="dot" w:pos="9016"/>
        </w:tabs>
        <w:rPr>
          <w:del w:author="Alba Colomer Padrosa" w:date="2020-12-02T08:59:00Z" w:id="1980"/>
          <w:rFonts w:asciiTheme="minorHAnsi" w:hAnsiTheme="minorHAnsi" w:eastAsiaTheme="minorEastAsia"/>
          <w:noProof/>
          <w:color w:val="auto"/>
          <w:sz w:val="22"/>
          <w:lang w:val="es-ES" w:eastAsia="es-ES"/>
        </w:rPr>
      </w:pPr>
      <w:del w:author="Alba Colomer Padrosa" w:date="2020-12-02T08:59:00Z" w:id="1981">
        <w:r w:rsidRPr="005F281D" w:rsidDel="005F281D">
          <w:rPr>
            <w:rStyle w:val="Hyperlink"/>
            <w:rFonts w:ascii="Times New Roman" w:hAnsi="Times New Roman" w:cs="Times New Roman"/>
            <w:i/>
            <w:iCs/>
            <w:noProof/>
            <w:rPrChange w:author="Alba Colomer Padrosa" w:date="2020-12-02T08:59:00Z" w:id="1982">
              <w:rPr>
                <w:rStyle w:val="Hyperlink"/>
                <w:rFonts w:ascii="Times New Roman" w:hAnsi="Times New Roman" w:cs="Times New Roman"/>
                <w:i/>
                <w:iCs/>
                <w:noProof/>
              </w:rPr>
            </w:rPrChange>
          </w:rPr>
          <w:delText>Figure 2 – Code for stating a qualification period</w:delText>
        </w:r>
        <w:r w:rsidDel="005F281D">
          <w:rPr>
            <w:noProof/>
            <w:webHidden/>
          </w:rPr>
          <w:tab/>
        </w:r>
        <w:r w:rsidDel="005F281D">
          <w:rPr>
            <w:noProof/>
            <w:webHidden/>
          </w:rPr>
          <w:delText>25</w:delText>
        </w:r>
      </w:del>
    </w:p>
    <w:p w:rsidR="008827A5" w:rsidDel="005F281D" w:rsidRDefault="008827A5" w14:paraId="0C6937FB" w14:textId="77777777">
      <w:pPr>
        <w:pStyle w:val="TableofFigures"/>
        <w:tabs>
          <w:tab w:val="right" w:leader="dot" w:pos="9016"/>
        </w:tabs>
        <w:rPr>
          <w:del w:author="Alba Colomer Padrosa" w:date="2020-12-02T08:59:00Z" w:id="1983"/>
          <w:rFonts w:asciiTheme="minorHAnsi" w:hAnsiTheme="minorHAnsi" w:eastAsiaTheme="minorEastAsia"/>
          <w:noProof/>
          <w:color w:val="auto"/>
          <w:sz w:val="22"/>
          <w:lang w:val="es-ES" w:eastAsia="es-ES"/>
        </w:rPr>
      </w:pPr>
      <w:del w:author="Alba Colomer Padrosa" w:date="2020-12-02T08:59:00Z" w:id="1984">
        <w:r w:rsidRPr="005F281D" w:rsidDel="005F281D">
          <w:rPr>
            <w:rStyle w:val="Hyperlink"/>
            <w:rFonts w:ascii="Times New Roman" w:hAnsi="Times New Roman" w:cs="Times New Roman"/>
            <w:i/>
            <w:iCs/>
            <w:noProof/>
            <w:rPrChange w:author="Alba Colomer Padrosa" w:date="2020-12-02T08:59:00Z" w:id="1985">
              <w:rPr>
                <w:rStyle w:val="Hyperlink"/>
                <w:rFonts w:ascii="Times New Roman" w:hAnsi="Times New Roman" w:cs="Times New Roman"/>
                <w:i/>
                <w:iCs/>
                <w:noProof/>
              </w:rPr>
            </w:rPrChange>
          </w:rPr>
          <w:delText>Figure 2 – Code for qualifications’ initial status</w:delText>
        </w:r>
        <w:r w:rsidDel="005F281D">
          <w:rPr>
            <w:noProof/>
            <w:webHidden/>
          </w:rPr>
          <w:tab/>
        </w:r>
        <w:r w:rsidDel="005F281D">
          <w:rPr>
            <w:noProof/>
            <w:webHidden/>
          </w:rPr>
          <w:delText>26</w:delText>
        </w:r>
      </w:del>
    </w:p>
    <w:p w:rsidR="008827A5" w:rsidDel="005F281D" w:rsidRDefault="008827A5" w14:paraId="3B956117" w14:textId="77777777">
      <w:pPr>
        <w:pStyle w:val="TableofFigures"/>
        <w:tabs>
          <w:tab w:val="right" w:leader="dot" w:pos="9016"/>
        </w:tabs>
        <w:rPr>
          <w:del w:author="Alba Colomer Padrosa" w:date="2020-12-02T08:59:00Z" w:id="1986"/>
          <w:rFonts w:asciiTheme="minorHAnsi" w:hAnsiTheme="minorHAnsi" w:eastAsiaTheme="minorEastAsia"/>
          <w:noProof/>
          <w:color w:val="auto"/>
          <w:sz w:val="22"/>
          <w:lang w:val="es-ES" w:eastAsia="es-ES"/>
        </w:rPr>
      </w:pPr>
      <w:del w:author="Alba Colomer Padrosa" w:date="2020-12-02T08:59:00Z" w:id="1987">
        <w:r w:rsidRPr="005F281D" w:rsidDel="005F281D">
          <w:rPr>
            <w:rStyle w:val="Hyperlink"/>
            <w:rFonts w:ascii="Times New Roman" w:hAnsi="Times New Roman" w:cs="Times New Roman"/>
            <w:i/>
            <w:iCs/>
            <w:noProof/>
            <w:rPrChange w:author="Alba Colomer Padrosa" w:date="2020-12-02T08:59:00Z" w:id="1988">
              <w:rPr>
                <w:rStyle w:val="Hyperlink"/>
                <w:rFonts w:ascii="Times New Roman" w:hAnsi="Times New Roman" w:cs="Times New Roman"/>
                <w:i/>
                <w:iCs/>
                <w:noProof/>
              </w:rPr>
            </w:rPrChange>
          </w:rPr>
          <w:delText>Figure 2 – Code for qualifications</w:delText>
        </w:r>
        <w:r w:rsidDel="005F281D">
          <w:rPr>
            <w:noProof/>
            <w:webHidden/>
          </w:rPr>
          <w:tab/>
        </w:r>
        <w:r w:rsidDel="005F281D">
          <w:rPr>
            <w:noProof/>
            <w:webHidden/>
          </w:rPr>
          <w:delText>27</w:delText>
        </w:r>
      </w:del>
    </w:p>
    <w:p w:rsidR="008827A5" w:rsidDel="005F281D" w:rsidRDefault="008827A5" w14:paraId="6CBA7F14" w14:textId="77777777">
      <w:pPr>
        <w:pStyle w:val="TableofFigures"/>
        <w:tabs>
          <w:tab w:val="right" w:leader="dot" w:pos="9016"/>
        </w:tabs>
        <w:rPr>
          <w:del w:author="Alba Colomer Padrosa" w:date="2020-12-02T08:59:00Z" w:id="1989"/>
          <w:rFonts w:asciiTheme="minorHAnsi" w:hAnsiTheme="minorHAnsi" w:eastAsiaTheme="minorEastAsia"/>
          <w:noProof/>
          <w:color w:val="auto"/>
          <w:sz w:val="22"/>
          <w:lang w:val="es-ES" w:eastAsia="es-ES"/>
        </w:rPr>
      </w:pPr>
      <w:del w:author="Alba Colomer Padrosa" w:date="2020-12-02T08:59:00Z" w:id="1990">
        <w:r w:rsidRPr="005F281D" w:rsidDel="005F281D">
          <w:rPr>
            <w:rStyle w:val="Hyperlink"/>
            <w:rFonts w:ascii="Times New Roman" w:hAnsi="Times New Roman" w:cs="Times New Roman"/>
            <w:i/>
            <w:iCs/>
            <w:noProof/>
            <w:rPrChange w:author="Alba Colomer Padrosa" w:date="2020-12-02T08:59:00Z" w:id="1991">
              <w:rPr>
                <w:rStyle w:val="Hyperlink"/>
                <w:rFonts w:ascii="Times New Roman" w:hAnsi="Times New Roman" w:cs="Times New Roman"/>
                <w:i/>
                <w:iCs/>
                <w:noProof/>
              </w:rPr>
            </w:rPrChange>
          </w:rPr>
          <w:delText>Figure 2 – Code for completion of qualification period</w:delText>
        </w:r>
        <w:r w:rsidDel="005F281D">
          <w:rPr>
            <w:noProof/>
            <w:webHidden/>
          </w:rPr>
          <w:tab/>
        </w:r>
        <w:r w:rsidDel="005F281D">
          <w:rPr>
            <w:noProof/>
            <w:webHidden/>
          </w:rPr>
          <w:delText>27</w:delText>
        </w:r>
      </w:del>
    </w:p>
    <w:p w:rsidR="008827A5" w:rsidDel="005F281D" w:rsidRDefault="008827A5" w14:paraId="49AA064B" w14:textId="77777777">
      <w:pPr>
        <w:pStyle w:val="TableofFigures"/>
        <w:tabs>
          <w:tab w:val="right" w:leader="dot" w:pos="9016"/>
        </w:tabs>
        <w:rPr>
          <w:del w:author="Alba Colomer Padrosa" w:date="2020-12-02T08:59:00Z" w:id="1992"/>
          <w:rFonts w:asciiTheme="minorHAnsi" w:hAnsiTheme="minorHAnsi" w:eastAsiaTheme="minorEastAsia"/>
          <w:noProof/>
          <w:color w:val="auto"/>
          <w:sz w:val="22"/>
          <w:lang w:val="es-ES" w:eastAsia="es-ES"/>
        </w:rPr>
      </w:pPr>
      <w:del w:author="Alba Colomer Padrosa" w:date="2020-12-02T08:59:00Z" w:id="1993">
        <w:r w:rsidRPr="005F281D" w:rsidDel="005F281D">
          <w:rPr>
            <w:rStyle w:val="Hyperlink"/>
            <w:rFonts w:ascii="Times New Roman" w:hAnsi="Times New Roman" w:cs="Times New Roman"/>
            <w:i/>
            <w:iCs/>
            <w:noProof/>
            <w:rPrChange w:author="Alba Colomer Padrosa" w:date="2020-12-02T08:59:00Z" w:id="1994">
              <w:rPr>
                <w:rStyle w:val="Hyperlink"/>
                <w:rFonts w:ascii="Times New Roman" w:hAnsi="Times New Roman" w:cs="Times New Roman"/>
                <w:i/>
                <w:iCs/>
                <w:noProof/>
              </w:rPr>
            </w:rPrChange>
          </w:rPr>
          <w:delText>Figure 2 – Code for pre-qualification status</w:delText>
        </w:r>
        <w:r w:rsidDel="005F281D">
          <w:rPr>
            <w:noProof/>
            <w:webHidden/>
          </w:rPr>
          <w:tab/>
        </w:r>
        <w:r w:rsidDel="005F281D">
          <w:rPr>
            <w:noProof/>
            <w:webHidden/>
          </w:rPr>
          <w:delText>28</w:delText>
        </w:r>
      </w:del>
    </w:p>
    <w:p w:rsidR="008827A5" w:rsidDel="005F281D" w:rsidRDefault="008827A5" w14:paraId="1AC057F8" w14:textId="77777777">
      <w:pPr>
        <w:pStyle w:val="TableofFigures"/>
        <w:tabs>
          <w:tab w:val="right" w:leader="dot" w:pos="9016"/>
        </w:tabs>
        <w:rPr>
          <w:del w:author="Alba Colomer Padrosa" w:date="2020-12-02T08:59:00Z" w:id="1995"/>
          <w:rFonts w:asciiTheme="minorHAnsi" w:hAnsiTheme="minorHAnsi" w:eastAsiaTheme="minorEastAsia"/>
          <w:noProof/>
          <w:color w:val="auto"/>
          <w:sz w:val="22"/>
          <w:lang w:val="es-ES" w:eastAsia="es-ES"/>
        </w:rPr>
      </w:pPr>
      <w:del w:author="Alba Colomer Padrosa" w:date="2020-12-02T08:59:00Z" w:id="1996">
        <w:r w:rsidRPr="005F281D" w:rsidDel="005F281D">
          <w:rPr>
            <w:rStyle w:val="Hyperlink"/>
            <w:rFonts w:ascii="Times New Roman" w:hAnsi="Times New Roman" w:cs="Times New Roman"/>
            <w:i/>
            <w:iCs/>
            <w:noProof/>
            <w:rPrChange w:author="Alba Colomer Padrosa" w:date="2020-12-02T08:59:00Z" w:id="1997">
              <w:rPr>
                <w:rStyle w:val="Hyperlink"/>
                <w:rFonts w:ascii="Times New Roman" w:hAnsi="Times New Roman" w:cs="Times New Roman"/>
                <w:i/>
                <w:iCs/>
                <w:noProof/>
              </w:rPr>
            </w:rPrChange>
          </w:rPr>
          <w:delText>Figure 2 – Code for completion of qualification period</w:delText>
        </w:r>
        <w:r w:rsidDel="005F281D">
          <w:rPr>
            <w:noProof/>
            <w:webHidden/>
          </w:rPr>
          <w:tab/>
        </w:r>
        <w:r w:rsidDel="005F281D">
          <w:rPr>
            <w:noProof/>
            <w:webHidden/>
          </w:rPr>
          <w:delText>29</w:delText>
        </w:r>
      </w:del>
    </w:p>
    <w:p w:rsidR="008827A5" w:rsidDel="005F281D" w:rsidRDefault="008827A5" w14:paraId="5FFB8E13" w14:textId="77777777">
      <w:pPr>
        <w:pStyle w:val="TableofFigures"/>
        <w:tabs>
          <w:tab w:val="right" w:leader="dot" w:pos="9016"/>
        </w:tabs>
        <w:rPr>
          <w:del w:author="Alba Colomer Padrosa" w:date="2020-12-02T08:59:00Z" w:id="1998"/>
          <w:rFonts w:asciiTheme="minorHAnsi" w:hAnsiTheme="minorHAnsi" w:eastAsiaTheme="minorEastAsia"/>
          <w:noProof/>
          <w:color w:val="auto"/>
          <w:sz w:val="22"/>
          <w:lang w:val="es-ES" w:eastAsia="es-ES"/>
        </w:rPr>
      </w:pPr>
      <w:del w:author="Alba Colomer Padrosa" w:date="2020-12-02T08:59:00Z" w:id="1999">
        <w:r w:rsidRPr="005F281D" w:rsidDel="005F281D">
          <w:rPr>
            <w:rStyle w:val="Hyperlink"/>
            <w:rFonts w:ascii="Times New Roman" w:hAnsi="Times New Roman" w:cs="Times New Roman"/>
            <w:i/>
            <w:iCs/>
            <w:noProof/>
            <w:rPrChange w:author="Alba Colomer Padrosa" w:date="2020-12-02T08:59:00Z" w:id="2000">
              <w:rPr>
                <w:rStyle w:val="Hyperlink"/>
                <w:rFonts w:ascii="Times New Roman" w:hAnsi="Times New Roman" w:cs="Times New Roman"/>
                <w:i/>
                <w:iCs/>
                <w:noProof/>
              </w:rPr>
            </w:rPrChange>
          </w:rPr>
          <w:delText>Figure 2 – Code for pre-qualification status</w:delText>
        </w:r>
        <w:r w:rsidDel="005F281D">
          <w:rPr>
            <w:noProof/>
            <w:webHidden/>
          </w:rPr>
          <w:tab/>
        </w:r>
        <w:r w:rsidDel="005F281D">
          <w:rPr>
            <w:noProof/>
            <w:webHidden/>
          </w:rPr>
          <w:delText>29</w:delText>
        </w:r>
      </w:del>
    </w:p>
    <w:p w:rsidR="008827A5" w:rsidDel="005F281D" w:rsidRDefault="008827A5" w14:paraId="50864598" w14:textId="77777777">
      <w:pPr>
        <w:pStyle w:val="TableofFigures"/>
        <w:tabs>
          <w:tab w:val="right" w:leader="dot" w:pos="9016"/>
        </w:tabs>
        <w:rPr>
          <w:del w:author="Alba Colomer Padrosa" w:date="2020-12-02T08:59:00Z" w:id="2001"/>
          <w:rFonts w:asciiTheme="minorHAnsi" w:hAnsiTheme="minorHAnsi" w:eastAsiaTheme="minorEastAsia"/>
          <w:noProof/>
          <w:color w:val="auto"/>
          <w:sz w:val="22"/>
          <w:lang w:val="es-ES" w:eastAsia="es-ES"/>
        </w:rPr>
      </w:pPr>
      <w:del w:author="Alba Colomer Padrosa" w:date="2020-12-02T08:59:00Z" w:id="2002">
        <w:r w:rsidRPr="005F281D" w:rsidDel="005F281D">
          <w:rPr>
            <w:rStyle w:val="Hyperlink"/>
            <w:rFonts w:ascii="Times New Roman" w:hAnsi="Times New Roman" w:cs="Times New Roman"/>
            <w:i/>
            <w:iCs/>
            <w:noProof/>
            <w:rPrChange w:author="Alba Colomer Padrosa" w:date="2020-12-02T08:59:00Z" w:id="2003">
              <w:rPr>
                <w:rStyle w:val="Hyperlink"/>
                <w:rFonts w:ascii="Times New Roman" w:hAnsi="Times New Roman" w:cs="Times New Roman"/>
                <w:i/>
                <w:iCs/>
                <w:noProof/>
              </w:rPr>
            </w:rPrChange>
          </w:rPr>
          <w:delText>Figure 2 – Code for unsuccessful outcome of procurement initiation at lot level</w:delText>
        </w:r>
        <w:r w:rsidDel="005F281D">
          <w:rPr>
            <w:noProof/>
            <w:webHidden/>
          </w:rPr>
          <w:tab/>
        </w:r>
        <w:r w:rsidDel="005F281D">
          <w:rPr>
            <w:noProof/>
            <w:webHidden/>
          </w:rPr>
          <w:delText>29</w:delText>
        </w:r>
      </w:del>
    </w:p>
    <w:p w:rsidR="008827A5" w:rsidDel="005F281D" w:rsidRDefault="008827A5" w14:paraId="4A28B820" w14:textId="77777777">
      <w:pPr>
        <w:pStyle w:val="TableofFigures"/>
        <w:tabs>
          <w:tab w:val="right" w:leader="dot" w:pos="9016"/>
        </w:tabs>
        <w:rPr>
          <w:del w:author="Alba Colomer Padrosa" w:date="2020-12-02T08:59:00Z" w:id="2004"/>
          <w:rFonts w:asciiTheme="minorHAnsi" w:hAnsiTheme="minorHAnsi" w:eastAsiaTheme="minorEastAsia"/>
          <w:noProof/>
          <w:color w:val="auto"/>
          <w:sz w:val="22"/>
          <w:lang w:val="es-ES" w:eastAsia="es-ES"/>
        </w:rPr>
      </w:pPr>
      <w:del w:author="Alba Colomer Padrosa" w:date="2020-12-02T08:59:00Z" w:id="2005">
        <w:r w:rsidRPr="005F281D" w:rsidDel="005F281D">
          <w:rPr>
            <w:rStyle w:val="Hyperlink"/>
            <w:rFonts w:ascii="Times New Roman" w:hAnsi="Times New Roman" w:cs="Times New Roman"/>
            <w:i/>
            <w:iCs/>
            <w:noProof/>
            <w:rPrChange w:author="Alba Colomer Padrosa" w:date="2020-12-02T08:59:00Z" w:id="2006">
              <w:rPr>
                <w:rStyle w:val="Hyperlink"/>
                <w:rFonts w:ascii="Times New Roman" w:hAnsi="Times New Roman" w:cs="Times New Roman"/>
                <w:i/>
                <w:iCs/>
                <w:noProof/>
              </w:rPr>
            </w:rPrChange>
          </w:rPr>
          <w:delText>Figure 2 – Code for unsuccessful outcome of procurement initiation at tender level</w:delText>
        </w:r>
        <w:r w:rsidDel="005F281D">
          <w:rPr>
            <w:noProof/>
            <w:webHidden/>
          </w:rPr>
          <w:tab/>
        </w:r>
        <w:r w:rsidDel="005F281D">
          <w:rPr>
            <w:noProof/>
            <w:webHidden/>
          </w:rPr>
          <w:delText>30</w:delText>
        </w:r>
      </w:del>
    </w:p>
    <w:p w:rsidR="008827A5" w:rsidDel="005F281D" w:rsidRDefault="008827A5" w14:paraId="172C90A6" w14:textId="77777777">
      <w:pPr>
        <w:pStyle w:val="TableofFigures"/>
        <w:tabs>
          <w:tab w:val="right" w:leader="dot" w:pos="9016"/>
        </w:tabs>
        <w:rPr>
          <w:del w:author="Alba Colomer Padrosa" w:date="2020-12-02T08:59:00Z" w:id="2007"/>
          <w:rFonts w:asciiTheme="minorHAnsi" w:hAnsiTheme="minorHAnsi" w:eastAsiaTheme="minorEastAsia"/>
          <w:noProof/>
          <w:color w:val="auto"/>
          <w:sz w:val="22"/>
          <w:lang w:val="es-ES" w:eastAsia="es-ES"/>
        </w:rPr>
      </w:pPr>
      <w:del w:author="Alba Colomer Padrosa" w:date="2020-12-02T08:59:00Z" w:id="2008">
        <w:r w:rsidRPr="005F281D" w:rsidDel="005F281D">
          <w:rPr>
            <w:rStyle w:val="Hyperlink"/>
            <w:rFonts w:ascii="Times New Roman" w:hAnsi="Times New Roman" w:cs="Times New Roman"/>
            <w:i/>
            <w:iCs/>
            <w:noProof/>
            <w:rPrChange w:author="Alba Colomer Padrosa" w:date="2020-12-02T08:59:00Z" w:id="2009">
              <w:rPr>
                <w:rStyle w:val="Hyperlink"/>
                <w:rFonts w:ascii="Times New Roman" w:hAnsi="Times New Roman" w:cs="Times New Roman"/>
                <w:i/>
                <w:iCs/>
                <w:noProof/>
              </w:rPr>
            </w:rPrChange>
          </w:rPr>
          <w:delText>Figure 2 – Code for invitations</w:delText>
        </w:r>
        <w:r w:rsidDel="005F281D">
          <w:rPr>
            <w:noProof/>
            <w:webHidden/>
          </w:rPr>
          <w:tab/>
        </w:r>
        <w:r w:rsidDel="005F281D">
          <w:rPr>
            <w:noProof/>
            <w:webHidden/>
          </w:rPr>
          <w:delText>30</w:delText>
        </w:r>
      </w:del>
    </w:p>
    <w:p w:rsidR="008827A5" w:rsidDel="005F281D" w:rsidRDefault="008827A5" w14:paraId="23B5EECC" w14:textId="77777777">
      <w:pPr>
        <w:pStyle w:val="TableofFigures"/>
        <w:tabs>
          <w:tab w:val="right" w:leader="dot" w:pos="9016"/>
        </w:tabs>
        <w:rPr>
          <w:del w:author="Alba Colomer Padrosa" w:date="2020-12-02T08:59:00Z" w:id="2010"/>
          <w:rFonts w:asciiTheme="minorHAnsi" w:hAnsiTheme="minorHAnsi" w:eastAsiaTheme="minorEastAsia"/>
          <w:noProof/>
          <w:color w:val="auto"/>
          <w:sz w:val="22"/>
          <w:lang w:val="es-ES" w:eastAsia="es-ES"/>
        </w:rPr>
      </w:pPr>
      <w:del w:author="Alba Colomer Padrosa" w:date="2020-12-02T08:59:00Z" w:id="2011">
        <w:r w:rsidRPr="005F281D" w:rsidDel="005F281D">
          <w:rPr>
            <w:rStyle w:val="Hyperlink"/>
            <w:rFonts w:ascii="Times New Roman" w:hAnsi="Times New Roman" w:cs="Times New Roman"/>
            <w:i/>
            <w:iCs/>
            <w:noProof/>
            <w:rPrChange w:author="Alba Colomer Padrosa" w:date="2020-12-02T08:59:00Z" w:id="2012">
              <w:rPr>
                <w:rStyle w:val="Hyperlink"/>
                <w:rFonts w:ascii="Times New Roman" w:hAnsi="Times New Roman" w:cs="Times New Roman"/>
                <w:i/>
                <w:iCs/>
                <w:noProof/>
              </w:rPr>
            </w:rPrChange>
          </w:rPr>
          <w:delText>Figure 2 – Code for stating tender period</w:delText>
        </w:r>
        <w:r w:rsidDel="005F281D">
          <w:rPr>
            <w:noProof/>
            <w:webHidden/>
          </w:rPr>
          <w:tab/>
        </w:r>
        <w:r w:rsidDel="005F281D">
          <w:rPr>
            <w:noProof/>
            <w:webHidden/>
          </w:rPr>
          <w:delText>31</w:delText>
        </w:r>
      </w:del>
    </w:p>
    <w:p w:rsidR="008827A5" w:rsidDel="005F281D" w:rsidRDefault="008827A5" w14:paraId="1596CE52" w14:textId="77777777">
      <w:pPr>
        <w:pStyle w:val="TableofFigures"/>
        <w:tabs>
          <w:tab w:val="right" w:leader="dot" w:pos="9016"/>
        </w:tabs>
        <w:rPr>
          <w:del w:author="Alba Colomer Padrosa" w:date="2020-12-02T08:59:00Z" w:id="2013"/>
          <w:rFonts w:asciiTheme="minorHAnsi" w:hAnsiTheme="minorHAnsi" w:eastAsiaTheme="minorEastAsia"/>
          <w:noProof/>
          <w:color w:val="auto"/>
          <w:sz w:val="22"/>
          <w:lang w:val="es-ES" w:eastAsia="es-ES"/>
        </w:rPr>
      </w:pPr>
      <w:del w:author="Alba Colomer Padrosa" w:date="2020-12-02T08:59:00Z" w:id="2014">
        <w:r w:rsidRPr="005F281D" w:rsidDel="005F281D">
          <w:rPr>
            <w:rStyle w:val="Hyperlink"/>
            <w:rFonts w:ascii="Times New Roman" w:hAnsi="Times New Roman" w:cs="Times New Roman"/>
            <w:i/>
            <w:iCs/>
            <w:noProof/>
            <w:rPrChange w:author="Alba Colomer Padrosa" w:date="2020-12-02T08:59:00Z" w:id="2015">
              <w:rPr>
                <w:rStyle w:val="Hyperlink"/>
                <w:rFonts w:ascii="Times New Roman" w:hAnsi="Times New Roman" w:cs="Times New Roman"/>
                <w:i/>
                <w:iCs/>
                <w:noProof/>
              </w:rPr>
            </w:rPrChange>
          </w:rPr>
          <w:delText>Figure 2 – Code for bids</w:delText>
        </w:r>
        <w:r w:rsidDel="005F281D">
          <w:rPr>
            <w:noProof/>
            <w:webHidden/>
          </w:rPr>
          <w:tab/>
        </w:r>
        <w:r w:rsidDel="005F281D">
          <w:rPr>
            <w:noProof/>
            <w:webHidden/>
          </w:rPr>
          <w:delText>32</w:delText>
        </w:r>
      </w:del>
    </w:p>
    <w:p w:rsidR="008827A5" w:rsidDel="005F281D" w:rsidRDefault="008827A5" w14:paraId="5575DAD5" w14:textId="77777777">
      <w:pPr>
        <w:pStyle w:val="TableofFigures"/>
        <w:tabs>
          <w:tab w:val="right" w:leader="dot" w:pos="9016"/>
        </w:tabs>
        <w:rPr>
          <w:del w:author="Alba Colomer Padrosa" w:date="2020-12-02T08:59:00Z" w:id="2016"/>
          <w:rFonts w:asciiTheme="minorHAnsi" w:hAnsiTheme="minorHAnsi" w:eastAsiaTheme="minorEastAsia"/>
          <w:noProof/>
          <w:color w:val="auto"/>
          <w:sz w:val="22"/>
          <w:lang w:val="es-ES" w:eastAsia="es-ES"/>
        </w:rPr>
      </w:pPr>
      <w:del w:author="Alba Colomer Padrosa" w:date="2020-12-02T08:59:00Z" w:id="2017">
        <w:r w:rsidRPr="005F281D" w:rsidDel="005F281D">
          <w:rPr>
            <w:rStyle w:val="Hyperlink"/>
            <w:rFonts w:ascii="Times New Roman" w:hAnsi="Times New Roman" w:cs="Times New Roman"/>
            <w:i/>
            <w:iCs/>
            <w:noProof/>
            <w:rPrChange w:author="Alba Colomer Padrosa" w:date="2020-12-02T08:59:00Z" w:id="2018">
              <w:rPr>
                <w:rStyle w:val="Hyperlink"/>
                <w:rFonts w:ascii="Times New Roman" w:hAnsi="Times New Roman" w:cs="Times New Roman"/>
                <w:i/>
                <w:iCs/>
                <w:noProof/>
              </w:rPr>
            </w:rPrChange>
          </w:rPr>
          <w:delText>Figure 2 – Code for unsuccessful outcome of procurement process at lot level</w:delText>
        </w:r>
        <w:r w:rsidDel="005F281D">
          <w:rPr>
            <w:noProof/>
            <w:webHidden/>
          </w:rPr>
          <w:tab/>
        </w:r>
        <w:r w:rsidDel="005F281D">
          <w:rPr>
            <w:noProof/>
            <w:webHidden/>
          </w:rPr>
          <w:delText>32</w:delText>
        </w:r>
      </w:del>
    </w:p>
    <w:p w:rsidR="008827A5" w:rsidDel="005F281D" w:rsidRDefault="008827A5" w14:paraId="2558FC51" w14:textId="77777777">
      <w:pPr>
        <w:pStyle w:val="TableofFigures"/>
        <w:tabs>
          <w:tab w:val="right" w:leader="dot" w:pos="9016"/>
        </w:tabs>
        <w:rPr>
          <w:del w:author="Alba Colomer Padrosa" w:date="2020-12-02T08:59:00Z" w:id="2019"/>
          <w:rFonts w:asciiTheme="minorHAnsi" w:hAnsiTheme="minorHAnsi" w:eastAsiaTheme="minorEastAsia"/>
          <w:noProof/>
          <w:color w:val="auto"/>
          <w:sz w:val="22"/>
          <w:lang w:val="es-ES" w:eastAsia="es-ES"/>
        </w:rPr>
      </w:pPr>
      <w:del w:author="Alba Colomer Padrosa" w:date="2020-12-02T08:59:00Z" w:id="2020">
        <w:r w:rsidRPr="005F281D" w:rsidDel="005F281D">
          <w:rPr>
            <w:rStyle w:val="Hyperlink"/>
            <w:rFonts w:ascii="Times New Roman" w:hAnsi="Times New Roman" w:cs="Times New Roman"/>
            <w:i/>
            <w:iCs/>
            <w:noProof/>
            <w:rPrChange w:author="Alba Colomer Padrosa" w:date="2020-12-02T08:59:00Z" w:id="2021">
              <w:rPr>
                <w:rStyle w:val="Hyperlink"/>
                <w:rFonts w:ascii="Times New Roman" w:hAnsi="Times New Roman" w:cs="Times New Roman"/>
                <w:i/>
                <w:iCs/>
                <w:noProof/>
              </w:rPr>
            </w:rPrChange>
          </w:rPr>
          <w:delText>Figure 2 – Code for unsuccessful outcome of procurement process at tender level</w:delText>
        </w:r>
        <w:r w:rsidDel="005F281D">
          <w:rPr>
            <w:noProof/>
            <w:webHidden/>
          </w:rPr>
          <w:tab/>
        </w:r>
        <w:r w:rsidDel="005F281D">
          <w:rPr>
            <w:noProof/>
            <w:webHidden/>
          </w:rPr>
          <w:delText>33</w:delText>
        </w:r>
      </w:del>
    </w:p>
    <w:p w:rsidR="008827A5" w:rsidDel="005F281D" w:rsidRDefault="008827A5" w14:paraId="61D46838" w14:textId="77777777">
      <w:pPr>
        <w:pStyle w:val="TableofFigures"/>
        <w:tabs>
          <w:tab w:val="right" w:leader="dot" w:pos="9016"/>
        </w:tabs>
        <w:rPr>
          <w:del w:author="Alba Colomer Padrosa" w:date="2020-12-02T08:59:00Z" w:id="2022"/>
          <w:rFonts w:asciiTheme="minorHAnsi" w:hAnsiTheme="minorHAnsi" w:eastAsiaTheme="minorEastAsia"/>
          <w:noProof/>
          <w:color w:val="auto"/>
          <w:sz w:val="22"/>
          <w:lang w:val="es-ES" w:eastAsia="es-ES"/>
        </w:rPr>
      </w:pPr>
      <w:del w:author="Alba Colomer Padrosa" w:date="2020-12-02T08:59:00Z" w:id="2023">
        <w:r w:rsidRPr="005F281D" w:rsidDel="005F281D">
          <w:rPr>
            <w:rStyle w:val="Hyperlink"/>
            <w:rFonts w:ascii="Times New Roman" w:hAnsi="Times New Roman" w:cs="Times New Roman"/>
            <w:i/>
            <w:iCs/>
            <w:noProof/>
            <w:rPrChange w:author="Alba Colomer Padrosa" w:date="2020-12-02T08:59:00Z" w:id="2024">
              <w:rPr>
                <w:rStyle w:val="Hyperlink"/>
                <w:rFonts w:ascii="Times New Roman" w:hAnsi="Times New Roman" w:cs="Times New Roman"/>
                <w:i/>
                <w:iCs/>
                <w:noProof/>
              </w:rPr>
            </w:rPrChange>
          </w:rPr>
          <w:delText>Figure 2 – Code for disclosure of proposals</w:delText>
        </w:r>
        <w:r w:rsidDel="005F281D">
          <w:rPr>
            <w:noProof/>
            <w:webHidden/>
          </w:rPr>
          <w:tab/>
        </w:r>
        <w:r w:rsidDel="005F281D">
          <w:rPr>
            <w:noProof/>
            <w:webHidden/>
          </w:rPr>
          <w:delText>33</w:delText>
        </w:r>
      </w:del>
    </w:p>
    <w:p w:rsidR="008827A5" w:rsidDel="005F281D" w:rsidRDefault="008827A5" w14:paraId="2CAF2069" w14:textId="77777777">
      <w:pPr>
        <w:pStyle w:val="TableofFigures"/>
        <w:tabs>
          <w:tab w:val="right" w:leader="dot" w:pos="9016"/>
        </w:tabs>
        <w:rPr>
          <w:del w:author="Alba Colomer Padrosa" w:date="2020-12-02T08:59:00Z" w:id="2025"/>
          <w:rFonts w:asciiTheme="minorHAnsi" w:hAnsiTheme="minorHAnsi" w:eastAsiaTheme="minorEastAsia"/>
          <w:noProof/>
          <w:color w:val="auto"/>
          <w:sz w:val="22"/>
          <w:lang w:val="es-ES" w:eastAsia="es-ES"/>
        </w:rPr>
      </w:pPr>
      <w:del w:author="Alba Colomer Padrosa" w:date="2020-12-02T08:59:00Z" w:id="2026">
        <w:r w:rsidRPr="005F281D" w:rsidDel="005F281D">
          <w:rPr>
            <w:rStyle w:val="Hyperlink"/>
            <w:rFonts w:ascii="Times New Roman" w:hAnsi="Times New Roman" w:cs="Times New Roman"/>
            <w:i/>
            <w:iCs/>
            <w:noProof/>
            <w:rPrChange w:author="Alba Colomer Padrosa" w:date="2020-12-02T08:59:00Z" w:id="2027">
              <w:rPr>
                <w:rStyle w:val="Hyperlink"/>
                <w:rFonts w:ascii="Times New Roman" w:hAnsi="Times New Roman" w:cs="Times New Roman"/>
                <w:i/>
                <w:iCs/>
                <w:noProof/>
              </w:rPr>
            </w:rPrChange>
          </w:rPr>
          <w:delText>Figure 2 – Code for initiation of evaluation period</w:delText>
        </w:r>
        <w:r w:rsidDel="005F281D">
          <w:rPr>
            <w:noProof/>
            <w:webHidden/>
          </w:rPr>
          <w:tab/>
        </w:r>
        <w:r w:rsidDel="005F281D">
          <w:rPr>
            <w:noProof/>
            <w:webHidden/>
          </w:rPr>
          <w:delText>34</w:delText>
        </w:r>
      </w:del>
    </w:p>
    <w:p w:rsidR="008827A5" w:rsidDel="005F281D" w:rsidRDefault="008827A5" w14:paraId="557B1D7B" w14:textId="77777777">
      <w:pPr>
        <w:pStyle w:val="TableofFigures"/>
        <w:tabs>
          <w:tab w:val="right" w:leader="dot" w:pos="9016"/>
        </w:tabs>
        <w:rPr>
          <w:del w:author="Alba Colomer Padrosa" w:date="2020-12-02T08:59:00Z" w:id="2028"/>
          <w:rFonts w:asciiTheme="minorHAnsi" w:hAnsiTheme="minorHAnsi" w:eastAsiaTheme="minorEastAsia"/>
          <w:noProof/>
          <w:color w:val="auto"/>
          <w:sz w:val="22"/>
          <w:lang w:val="es-ES" w:eastAsia="es-ES"/>
        </w:rPr>
      </w:pPr>
      <w:del w:author="Alba Colomer Padrosa" w:date="2020-12-02T08:59:00Z" w:id="2029">
        <w:r w:rsidRPr="005F281D" w:rsidDel="005F281D">
          <w:rPr>
            <w:rStyle w:val="Hyperlink"/>
            <w:rFonts w:ascii="Times New Roman" w:hAnsi="Times New Roman" w:cs="Times New Roman"/>
            <w:i/>
            <w:iCs/>
            <w:noProof/>
            <w:rPrChange w:author="Alba Colomer Padrosa" w:date="2020-12-02T08:59:00Z" w:id="2030">
              <w:rPr>
                <w:rStyle w:val="Hyperlink"/>
                <w:rFonts w:ascii="Times New Roman" w:hAnsi="Times New Roman" w:cs="Times New Roman"/>
                <w:i/>
                <w:iCs/>
                <w:noProof/>
              </w:rPr>
            </w:rPrChange>
          </w:rPr>
          <w:delText>Figure 2 – Code for initiating the evaluation of proposals</w:delText>
        </w:r>
        <w:r w:rsidDel="005F281D">
          <w:rPr>
            <w:noProof/>
            <w:webHidden/>
          </w:rPr>
          <w:tab/>
        </w:r>
        <w:r w:rsidDel="005F281D">
          <w:rPr>
            <w:noProof/>
            <w:webHidden/>
          </w:rPr>
          <w:delText>34</w:delText>
        </w:r>
      </w:del>
    </w:p>
    <w:p w:rsidR="008827A5" w:rsidDel="005F281D" w:rsidRDefault="008827A5" w14:paraId="6F26E081" w14:textId="77777777">
      <w:pPr>
        <w:pStyle w:val="TableofFigures"/>
        <w:tabs>
          <w:tab w:val="right" w:leader="dot" w:pos="9016"/>
        </w:tabs>
        <w:rPr>
          <w:del w:author="Alba Colomer Padrosa" w:date="2020-12-02T08:59:00Z" w:id="2031"/>
          <w:rFonts w:asciiTheme="minorHAnsi" w:hAnsiTheme="minorHAnsi" w:eastAsiaTheme="minorEastAsia"/>
          <w:noProof/>
          <w:color w:val="auto"/>
          <w:sz w:val="22"/>
          <w:lang w:val="es-ES" w:eastAsia="es-ES"/>
        </w:rPr>
      </w:pPr>
      <w:del w:author="Alba Colomer Padrosa" w:date="2020-12-02T08:59:00Z" w:id="2032">
        <w:r w:rsidRPr="005F281D" w:rsidDel="005F281D">
          <w:rPr>
            <w:rStyle w:val="Hyperlink"/>
            <w:rFonts w:ascii="Times New Roman" w:hAnsi="Times New Roman" w:cs="Times New Roman"/>
            <w:i/>
            <w:iCs/>
            <w:noProof/>
            <w:rPrChange w:author="Alba Colomer Padrosa" w:date="2020-12-02T08:59:00Z" w:id="2033">
              <w:rPr>
                <w:rStyle w:val="Hyperlink"/>
                <w:rFonts w:ascii="Times New Roman" w:hAnsi="Times New Roman" w:cs="Times New Roman"/>
                <w:i/>
                <w:iCs/>
                <w:noProof/>
              </w:rPr>
            </w:rPrChange>
          </w:rPr>
          <w:delText>Figure 2 – Code for evaluation of proposals</w:delText>
        </w:r>
        <w:r w:rsidDel="005F281D">
          <w:rPr>
            <w:noProof/>
            <w:webHidden/>
          </w:rPr>
          <w:tab/>
        </w:r>
        <w:r w:rsidDel="005F281D">
          <w:rPr>
            <w:noProof/>
            <w:webHidden/>
          </w:rPr>
          <w:delText>35</w:delText>
        </w:r>
      </w:del>
    </w:p>
    <w:p w:rsidR="008827A5" w:rsidDel="005F281D" w:rsidRDefault="008827A5" w14:paraId="417FB97D" w14:textId="77777777">
      <w:pPr>
        <w:pStyle w:val="TableofFigures"/>
        <w:tabs>
          <w:tab w:val="right" w:leader="dot" w:pos="9016"/>
        </w:tabs>
        <w:rPr>
          <w:del w:author="Alba Colomer Padrosa" w:date="2020-12-02T08:59:00Z" w:id="2034"/>
          <w:rFonts w:asciiTheme="minorHAnsi" w:hAnsiTheme="minorHAnsi" w:eastAsiaTheme="minorEastAsia"/>
          <w:noProof/>
          <w:color w:val="auto"/>
          <w:sz w:val="22"/>
          <w:lang w:val="es-ES" w:eastAsia="es-ES"/>
        </w:rPr>
      </w:pPr>
      <w:del w:author="Alba Colomer Padrosa" w:date="2020-12-02T08:59:00Z" w:id="2035">
        <w:r w:rsidRPr="005F281D" w:rsidDel="005F281D">
          <w:rPr>
            <w:rStyle w:val="Hyperlink"/>
            <w:rFonts w:ascii="Times New Roman" w:hAnsi="Times New Roman" w:cs="Times New Roman"/>
            <w:i/>
            <w:iCs/>
            <w:noProof/>
            <w:rPrChange w:author="Alba Colomer Padrosa" w:date="2020-12-02T08:59:00Z" w:id="2036">
              <w:rPr>
                <w:rStyle w:val="Hyperlink"/>
                <w:rFonts w:ascii="Times New Roman" w:hAnsi="Times New Roman" w:cs="Times New Roman"/>
                <w:i/>
                <w:iCs/>
                <w:noProof/>
              </w:rPr>
            </w:rPrChange>
          </w:rPr>
          <w:delText>Figure 2 – Code for award decision</w:delText>
        </w:r>
        <w:r w:rsidDel="005F281D">
          <w:rPr>
            <w:noProof/>
            <w:webHidden/>
          </w:rPr>
          <w:tab/>
        </w:r>
        <w:r w:rsidDel="005F281D">
          <w:rPr>
            <w:noProof/>
            <w:webHidden/>
          </w:rPr>
          <w:delText>36</w:delText>
        </w:r>
      </w:del>
    </w:p>
    <w:p w:rsidR="008827A5" w:rsidDel="005F281D" w:rsidRDefault="008827A5" w14:paraId="5BFBB75E" w14:textId="77777777">
      <w:pPr>
        <w:pStyle w:val="TableofFigures"/>
        <w:tabs>
          <w:tab w:val="right" w:leader="dot" w:pos="9016"/>
        </w:tabs>
        <w:rPr>
          <w:del w:author="Alba Colomer Padrosa" w:date="2020-12-02T08:59:00Z" w:id="2037"/>
          <w:rFonts w:asciiTheme="minorHAnsi" w:hAnsiTheme="minorHAnsi" w:eastAsiaTheme="minorEastAsia"/>
          <w:noProof/>
          <w:color w:val="auto"/>
          <w:sz w:val="22"/>
          <w:lang w:val="es-ES" w:eastAsia="es-ES"/>
        </w:rPr>
      </w:pPr>
      <w:del w:author="Alba Colomer Padrosa" w:date="2020-12-02T08:59:00Z" w:id="2038">
        <w:r w:rsidRPr="005F281D" w:rsidDel="005F281D">
          <w:rPr>
            <w:rStyle w:val="Hyperlink"/>
            <w:rFonts w:ascii="Times New Roman" w:hAnsi="Times New Roman" w:cs="Times New Roman"/>
            <w:i/>
            <w:iCs/>
            <w:noProof/>
            <w:rPrChange w:author="Alba Colomer Padrosa" w:date="2020-12-02T08:59:00Z" w:id="2039">
              <w:rPr>
                <w:rStyle w:val="Hyperlink"/>
                <w:rFonts w:ascii="Times New Roman" w:hAnsi="Times New Roman" w:cs="Times New Roman"/>
                <w:i/>
                <w:iCs/>
                <w:noProof/>
              </w:rPr>
            </w:rPrChange>
          </w:rPr>
          <w:delText>Figure 2 – Code for cancellation of the award decision</w:delText>
        </w:r>
        <w:r w:rsidDel="005F281D">
          <w:rPr>
            <w:noProof/>
            <w:webHidden/>
          </w:rPr>
          <w:tab/>
        </w:r>
        <w:r w:rsidDel="005F281D">
          <w:rPr>
            <w:noProof/>
            <w:webHidden/>
          </w:rPr>
          <w:delText>36</w:delText>
        </w:r>
      </w:del>
    </w:p>
    <w:p w:rsidR="008827A5" w:rsidDel="005F281D" w:rsidRDefault="008827A5" w14:paraId="62B66B83" w14:textId="77777777">
      <w:pPr>
        <w:pStyle w:val="TableofFigures"/>
        <w:tabs>
          <w:tab w:val="right" w:leader="dot" w:pos="9016"/>
        </w:tabs>
        <w:rPr>
          <w:del w:author="Alba Colomer Padrosa" w:date="2020-12-02T08:59:00Z" w:id="2040"/>
          <w:rFonts w:asciiTheme="minorHAnsi" w:hAnsiTheme="minorHAnsi" w:eastAsiaTheme="minorEastAsia"/>
          <w:noProof/>
          <w:color w:val="auto"/>
          <w:sz w:val="22"/>
          <w:lang w:val="es-ES" w:eastAsia="es-ES"/>
        </w:rPr>
      </w:pPr>
      <w:del w:author="Alba Colomer Padrosa" w:date="2020-12-02T08:59:00Z" w:id="2041">
        <w:r w:rsidRPr="005F281D" w:rsidDel="005F281D">
          <w:rPr>
            <w:rStyle w:val="Hyperlink"/>
            <w:rFonts w:ascii="Times New Roman" w:hAnsi="Times New Roman" w:cs="Times New Roman"/>
            <w:i/>
            <w:iCs/>
            <w:noProof/>
            <w:rPrChange w:author="Alba Colomer Padrosa" w:date="2020-12-02T08:59:00Z" w:id="2042">
              <w:rPr>
                <w:rStyle w:val="Hyperlink"/>
                <w:rFonts w:ascii="Times New Roman" w:hAnsi="Times New Roman" w:cs="Times New Roman"/>
                <w:i/>
                <w:iCs/>
                <w:noProof/>
              </w:rPr>
            </w:rPrChange>
          </w:rPr>
          <w:delText>Figure 2 – Code for confirmation of a negative award decision</w:delText>
        </w:r>
        <w:r w:rsidDel="005F281D">
          <w:rPr>
            <w:noProof/>
            <w:webHidden/>
          </w:rPr>
          <w:tab/>
        </w:r>
        <w:r w:rsidDel="005F281D">
          <w:rPr>
            <w:noProof/>
            <w:webHidden/>
          </w:rPr>
          <w:delText>37</w:delText>
        </w:r>
      </w:del>
    </w:p>
    <w:p w:rsidR="008827A5" w:rsidDel="005F281D" w:rsidRDefault="008827A5" w14:paraId="0B475CAE" w14:textId="77777777">
      <w:pPr>
        <w:pStyle w:val="TableofFigures"/>
        <w:tabs>
          <w:tab w:val="right" w:leader="dot" w:pos="9016"/>
        </w:tabs>
        <w:rPr>
          <w:del w:author="Alba Colomer Padrosa" w:date="2020-12-02T08:59:00Z" w:id="2043"/>
          <w:rFonts w:asciiTheme="minorHAnsi" w:hAnsiTheme="minorHAnsi" w:eastAsiaTheme="minorEastAsia"/>
          <w:noProof/>
          <w:color w:val="auto"/>
          <w:sz w:val="22"/>
          <w:lang w:val="es-ES" w:eastAsia="es-ES"/>
        </w:rPr>
      </w:pPr>
      <w:del w:author="Alba Colomer Padrosa" w:date="2020-12-02T08:59:00Z" w:id="2044">
        <w:r w:rsidRPr="005F281D" w:rsidDel="005F281D">
          <w:rPr>
            <w:rStyle w:val="Hyperlink"/>
            <w:rFonts w:ascii="Times New Roman" w:hAnsi="Times New Roman" w:cs="Times New Roman"/>
            <w:i/>
            <w:iCs/>
            <w:noProof/>
            <w:rPrChange w:author="Alba Colomer Padrosa" w:date="2020-12-02T08:59:00Z" w:id="2045">
              <w:rPr>
                <w:rStyle w:val="Hyperlink"/>
                <w:rFonts w:ascii="Times New Roman" w:hAnsi="Times New Roman" w:cs="Times New Roman"/>
                <w:i/>
                <w:iCs/>
                <w:noProof/>
              </w:rPr>
            </w:rPrChange>
          </w:rPr>
          <w:delText>Figure 2 – Code for confirmation of a positive award decision</w:delText>
        </w:r>
        <w:r w:rsidDel="005F281D">
          <w:rPr>
            <w:noProof/>
            <w:webHidden/>
          </w:rPr>
          <w:tab/>
        </w:r>
        <w:r w:rsidDel="005F281D">
          <w:rPr>
            <w:noProof/>
            <w:webHidden/>
          </w:rPr>
          <w:delText>37</w:delText>
        </w:r>
      </w:del>
    </w:p>
    <w:p w:rsidR="008827A5" w:rsidDel="005F281D" w:rsidRDefault="008827A5" w14:paraId="4BBB3BC1" w14:textId="77777777">
      <w:pPr>
        <w:pStyle w:val="TableofFigures"/>
        <w:tabs>
          <w:tab w:val="right" w:leader="dot" w:pos="9016"/>
        </w:tabs>
        <w:rPr>
          <w:del w:author="Alba Colomer Padrosa" w:date="2020-12-02T08:59:00Z" w:id="2046"/>
          <w:rFonts w:asciiTheme="minorHAnsi" w:hAnsiTheme="minorHAnsi" w:eastAsiaTheme="minorEastAsia"/>
          <w:noProof/>
          <w:color w:val="auto"/>
          <w:sz w:val="22"/>
          <w:lang w:val="es-ES" w:eastAsia="es-ES"/>
        </w:rPr>
      </w:pPr>
      <w:del w:author="Alba Colomer Padrosa" w:date="2020-12-02T08:59:00Z" w:id="2047">
        <w:r w:rsidRPr="005F281D" w:rsidDel="005F281D">
          <w:rPr>
            <w:rStyle w:val="Hyperlink"/>
            <w:rFonts w:ascii="Times New Roman" w:hAnsi="Times New Roman" w:cs="Times New Roman"/>
            <w:i/>
            <w:iCs/>
            <w:noProof/>
            <w:rPrChange w:author="Alba Colomer Padrosa" w:date="2020-12-02T08:59:00Z" w:id="2048">
              <w:rPr>
                <w:rStyle w:val="Hyperlink"/>
                <w:rFonts w:ascii="Times New Roman" w:hAnsi="Times New Roman" w:cs="Times New Roman"/>
                <w:i/>
                <w:iCs/>
                <w:noProof/>
              </w:rPr>
            </w:rPrChange>
          </w:rPr>
          <w:delText>Figure 2 – Code for contract initiation</w:delText>
        </w:r>
        <w:r w:rsidDel="005F281D">
          <w:rPr>
            <w:noProof/>
            <w:webHidden/>
          </w:rPr>
          <w:tab/>
        </w:r>
        <w:r w:rsidDel="005F281D">
          <w:rPr>
            <w:noProof/>
            <w:webHidden/>
          </w:rPr>
          <w:delText>37</w:delText>
        </w:r>
      </w:del>
    </w:p>
    <w:p w:rsidR="008827A5" w:rsidDel="005F281D" w:rsidRDefault="008827A5" w14:paraId="68F02BF5" w14:textId="77777777">
      <w:pPr>
        <w:pStyle w:val="TableofFigures"/>
        <w:tabs>
          <w:tab w:val="right" w:leader="dot" w:pos="9016"/>
        </w:tabs>
        <w:rPr>
          <w:del w:author="Alba Colomer Padrosa" w:date="2020-12-02T08:59:00Z" w:id="2049"/>
          <w:rFonts w:asciiTheme="minorHAnsi" w:hAnsiTheme="minorHAnsi" w:eastAsiaTheme="minorEastAsia"/>
          <w:noProof/>
          <w:color w:val="auto"/>
          <w:sz w:val="22"/>
          <w:lang w:val="es-ES" w:eastAsia="es-ES"/>
        </w:rPr>
      </w:pPr>
      <w:del w:author="Alba Colomer Padrosa" w:date="2020-12-02T08:59:00Z" w:id="2050">
        <w:r w:rsidRPr="005F281D" w:rsidDel="005F281D">
          <w:rPr>
            <w:rStyle w:val="Hyperlink"/>
            <w:rFonts w:ascii="Times New Roman" w:hAnsi="Times New Roman" w:cs="Times New Roman"/>
            <w:i/>
            <w:iCs/>
            <w:noProof/>
            <w:rPrChange w:author="Alba Colomer Padrosa" w:date="2020-12-02T08:59:00Z" w:id="2051">
              <w:rPr>
                <w:rStyle w:val="Hyperlink"/>
                <w:rFonts w:ascii="Times New Roman" w:hAnsi="Times New Roman" w:cs="Times New Roman"/>
                <w:i/>
                <w:iCs/>
                <w:noProof/>
              </w:rPr>
            </w:rPrChange>
          </w:rPr>
          <w:delText>Figure 2 – Code for unsuccessful outcome of procurement initiation at lot level</w:delText>
        </w:r>
        <w:r w:rsidDel="005F281D">
          <w:rPr>
            <w:noProof/>
            <w:webHidden/>
          </w:rPr>
          <w:tab/>
        </w:r>
        <w:r w:rsidDel="005F281D">
          <w:rPr>
            <w:noProof/>
            <w:webHidden/>
          </w:rPr>
          <w:delText>38</w:delText>
        </w:r>
      </w:del>
    </w:p>
    <w:p w:rsidR="008827A5" w:rsidDel="005F281D" w:rsidRDefault="008827A5" w14:paraId="60D355D4" w14:textId="77777777">
      <w:pPr>
        <w:pStyle w:val="TableofFigures"/>
        <w:tabs>
          <w:tab w:val="right" w:leader="dot" w:pos="9016"/>
        </w:tabs>
        <w:rPr>
          <w:del w:author="Alba Colomer Padrosa" w:date="2020-12-02T08:59:00Z" w:id="2052"/>
          <w:rFonts w:asciiTheme="minorHAnsi" w:hAnsiTheme="minorHAnsi" w:eastAsiaTheme="minorEastAsia"/>
          <w:noProof/>
          <w:color w:val="auto"/>
          <w:sz w:val="22"/>
          <w:lang w:val="es-ES" w:eastAsia="es-ES"/>
        </w:rPr>
      </w:pPr>
      <w:del w:author="Alba Colomer Padrosa" w:date="2020-12-02T08:59:00Z" w:id="2053">
        <w:r w:rsidRPr="005F281D" w:rsidDel="005F281D">
          <w:rPr>
            <w:rStyle w:val="Hyperlink"/>
            <w:rFonts w:ascii="Times New Roman" w:hAnsi="Times New Roman" w:cs="Times New Roman"/>
            <w:i/>
            <w:iCs/>
            <w:noProof/>
            <w:rPrChange w:author="Alba Colomer Padrosa" w:date="2020-12-02T08:59:00Z" w:id="2054">
              <w:rPr>
                <w:rStyle w:val="Hyperlink"/>
                <w:rFonts w:ascii="Times New Roman" w:hAnsi="Times New Roman" w:cs="Times New Roman"/>
                <w:i/>
                <w:iCs/>
                <w:noProof/>
              </w:rPr>
            </w:rPrChange>
          </w:rPr>
          <w:delText>Figure 2 – Code for unsuccessful outcome of procurement initiation at tender level</w:delText>
        </w:r>
        <w:r w:rsidDel="005F281D">
          <w:rPr>
            <w:noProof/>
            <w:webHidden/>
          </w:rPr>
          <w:tab/>
        </w:r>
        <w:r w:rsidDel="005F281D">
          <w:rPr>
            <w:noProof/>
            <w:webHidden/>
          </w:rPr>
          <w:delText>38</w:delText>
        </w:r>
      </w:del>
    </w:p>
    <w:p w:rsidR="008827A5" w:rsidDel="005F281D" w:rsidRDefault="008827A5" w14:paraId="2690A193" w14:textId="77777777">
      <w:pPr>
        <w:pStyle w:val="TableofFigures"/>
        <w:tabs>
          <w:tab w:val="right" w:leader="dot" w:pos="9016"/>
        </w:tabs>
        <w:rPr>
          <w:del w:author="Alba Colomer Padrosa" w:date="2020-12-02T08:59:00Z" w:id="2055"/>
          <w:rFonts w:asciiTheme="minorHAnsi" w:hAnsiTheme="minorHAnsi" w:eastAsiaTheme="minorEastAsia"/>
          <w:noProof/>
          <w:color w:val="auto"/>
          <w:sz w:val="22"/>
          <w:lang w:val="es-ES" w:eastAsia="es-ES"/>
        </w:rPr>
      </w:pPr>
      <w:del w:author="Alba Colomer Padrosa" w:date="2020-12-02T08:59:00Z" w:id="2056">
        <w:r w:rsidRPr="005F281D" w:rsidDel="005F281D">
          <w:rPr>
            <w:rStyle w:val="Hyperlink"/>
            <w:rFonts w:ascii="Times New Roman" w:hAnsi="Times New Roman" w:cs="Times New Roman"/>
            <w:i/>
            <w:iCs/>
            <w:noProof/>
            <w:rPrChange w:author="Alba Colomer Padrosa" w:date="2020-12-02T08:59:00Z" w:id="2057">
              <w:rPr>
                <w:rStyle w:val="Hyperlink"/>
                <w:rFonts w:ascii="Times New Roman" w:hAnsi="Times New Roman" w:cs="Times New Roman"/>
                <w:i/>
                <w:iCs/>
                <w:noProof/>
              </w:rPr>
            </w:rPrChange>
          </w:rPr>
          <w:delText>Figure 2 – Code for successful outcome of procurement initiation at lot level</w:delText>
        </w:r>
        <w:r w:rsidDel="005F281D">
          <w:rPr>
            <w:noProof/>
            <w:webHidden/>
          </w:rPr>
          <w:tab/>
        </w:r>
        <w:r w:rsidDel="005F281D">
          <w:rPr>
            <w:noProof/>
            <w:webHidden/>
          </w:rPr>
          <w:delText>39</w:delText>
        </w:r>
      </w:del>
    </w:p>
    <w:p w:rsidR="008827A5" w:rsidDel="005F281D" w:rsidRDefault="008827A5" w14:paraId="15934C09" w14:textId="77777777">
      <w:pPr>
        <w:pStyle w:val="TableofFigures"/>
        <w:tabs>
          <w:tab w:val="right" w:leader="dot" w:pos="9016"/>
        </w:tabs>
        <w:rPr>
          <w:del w:author="Alba Colomer Padrosa" w:date="2020-12-02T08:59:00Z" w:id="2058"/>
          <w:rFonts w:asciiTheme="minorHAnsi" w:hAnsiTheme="minorHAnsi" w:eastAsiaTheme="minorEastAsia"/>
          <w:noProof/>
          <w:color w:val="auto"/>
          <w:sz w:val="22"/>
          <w:lang w:val="es-ES" w:eastAsia="es-ES"/>
        </w:rPr>
      </w:pPr>
      <w:del w:author="Alba Colomer Padrosa" w:date="2020-12-02T08:59:00Z" w:id="2059">
        <w:r w:rsidRPr="005F281D" w:rsidDel="005F281D">
          <w:rPr>
            <w:rStyle w:val="Hyperlink"/>
            <w:rFonts w:ascii="Times New Roman" w:hAnsi="Times New Roman" w:cs="Times New Roman"/>
            <w:i/>
            <w:iCs/>
            <w:noProof/>
            <w:rPrChange w:author="Alba Colomer Padrosa" w:date="2020-12-02T08:59:00Z" w:id="2060">
              <w:rPr>
                <w:rStyle w:val="Hyperlink"/>
                <w:rFonts w:ascii="Times New Roman" w:hAnsi="Times New Roman" w:cs="Times New Roman"/>
                <w:i/>
                <w:iCs/>
                <w:noProof/>
              </w:rPr>
            </w:rPrChange>
          </w:rPr>
          <w:delText>Figure 2 – Code for successful outcome of procurement initiation at tender level</w:delText>
        </w:r>
        <w:r w:rsidDel="005F281D">
          <w:rPr>
            <w:noProof/>
            <w:webHidden/>
          </w:rPr>
          <w:tab/>
        </w:r>
        <w:r w:rsidDel="005F281D">
          <w:rPr>
            <w:noProof/>
            <w:webHidden/>
          </w:rPr>
          <w:delText>39</w:delText>
        </w:r>
      </w:del>
    </w:p>
    <w:p w:rsidR="008827A5" w:rsidDel="005F281D" w:rsidRDefault="008827A5" w14:paraId="4ED8C19F" w14:textId="77777777">
      <w:pPr>
        <w:pStyle w:val="TableofFigures"/>
        <w:tabs>
          <w:tab w:val="right" w:leader="dot" w:pos="9016"/>
        </w:tabs>
        <w:rPr>
          <w:del w:author="Alba Colomer Padrosa" w:date="2020-12-02T08:59:00Z" w:id="2061"/>
          <w:rFonts w:asciiTheme="minorHAnsi" w:hAnsiTheme="minorHAnsi" w:eastAsiaTheme="minorEastAsia"/>
          <w:noProof/>
          <w:color w:val="auto"/>
          <w:sz w:val="22"/>
          <w:lang w:val="es-ES" w:eastAsia="es-ES"/>
        </w:rPr>
      </w:pPr>
      <w:del w:author="Alba Colomer Padrosa" w:date="2020-12-02T08:59:00Z" w:id="2062">
        <w:r w:rsidRPr="005F281D" w:rsidDel="005F281D">
          <w:rPr>
            <w:rStyle w:val="Hyperlink"/>
            <w:rFonts w:ascii="Times New Roman" w:hAnsi="Times New Roman" w:cs="Times New Roman"/>
            <w:i/>
            <w:iCs/>
            <w:noProof/>
            <w:rPrChange w:author="Alba Colomer Padrosa" w:date="2020-12-02T08:59:00Z" w:id="2063">
              <w:rPr>
                <w:rStyle w:val="Hyperlink"/>
                <w:rFonts w:ascii="Times New Roman" w:hAnsi="Times New Roman" w:cs="Times New Roman"/>
                <w:i/>
                <w:iCs/>
                <w:noProof/>
              </w:rPr>
            </w:rPrChange>
          </w:rPr>
          <w:delText>Figure 2 – Code for evaluation panel</w:delText>
        </w:r>
        <w:r w:rsidDel="005F281D">
          <w:rPr>
            <w:noProof/>
            <w:webHidden/>
          </w:rPr>
          <w:tab/>
        </w:r>
        <w:r w:rsidDel="005F281D">
          <w:rPr>
            <w:noProof/>
            <w:webHidden/>
          </w:rPr>
          <w:delText>41</w:delText>
        </w:r>
      </w:del>
    </w:p>
    <w:p w:rsidR="008827A5" w:rsidDel="005F281D" w:rsidRDefault="008827A5" w14:paraId="6C88CE1F" w14:textId="77777777">
      <w:pPr>
        <w:pStyle w:val="TableofFigures"/>
        <w:tabs>
          <w:tab w:val="right" w:leader="dot" w:pos="9016"/>
        </w:tabs>
        <w:rPr>
          <w:del w:author="Alba Colomer Padrosa" w:date="2020-12-02T08:59:00Z" w:id="2064"/>
          <w:rFonts w:asciiTheme="minorHAnsi" w:hAnsiTheme="minorHAnsi" w:eastAsiaTheme="minorEastAsia"/>
          <w:noProof/>
          <w:color w:val="auto"/>
          <w:sz w:val="22"/>
          <w:lang w:val="es-ES" w:eastAsia="es-ES"/>
        </w:rPr>
      </w:pPr>
      <w:del w:author="Alba Colomer Padrosa" w:date="2020-12-02T08:59:00Z" w:id="2065">
        <w:r w:rsidRPr="005F281D" w:rsidDel="005F281D">
          <w:rPr>
            <w:rStyle w:val="Hyperlink"/>
            <w:rFonts w:ascii="Times New Roman" w:hAnsi="Times New Roman" w:cs="Times New Roman"/>
            <w:i/>
            <w:iCs/>
            <w:noProof/>
            <w:rPrChange w:author="Alba Colomer Padrosa" w:date="2020-12-02T08:59:00Z" w:id="2066">
              <w:rPr>
                <w:rStyle w:val="Hyperlink"/>
                <w:rFonts w:ascii="Times New Roman" w:hAnsi="Times New Roman" w:cs="Times New Roman"/>
                <w:i/>
                <w:iCs/>
                <w:noProof/>
              </w:rPr>
            </w:rPrChange>
          </w:rPr>
          <w:delText>Figure 2 – Code for criteria</w:delText>
        </w:r>
        <w:r w:rsidDel="005F281D">
          <w:rPr>
            <w:noProof/>
            <w:webHidden/>
          </w:rPr>
          <w:tab/>
        </w:r>
        <w:r w:rsidDel="005F281D">
          <w:rPr>
            <w:noProof/>
            <w:webHidden/>
          </w:rPr>
          <w:delText>43</w:delText>
        </w:r>
      </w:del>
    </w:p>
    <w:p w:rsidR="008827A5" w:rsidDel="005F281D" w:rsidRDefault="008827A5" w14:paraId="5758618A" w14:textId="77777777">
      <w:pPr>
        <w:pStyle w:val="TableofFigures"/>
        <w:tabs>
          <w:tab w:val="right" w:leader="dot" w:pos="9016"/>
        </w:tabs>
        <w:rPr>
          <w:del w:author="Alba Colomer Padrosa" w:date="2020-12-02T08:59:00Z" w:id="2067"/>
          <w:rFonts w:asciiTheme="minorHAnsi" w:hAnsiTheme="minorHAnsi" w:eastAsiaTheme="minorEastAsia"/>
          <w:noProof/>
          <w:color w:val="auto"/>
          <w:sz w:val="22"/>
          <w:lang w:val="es-ES" w:eastAsia="es-ES"/>
        </w:rPr>
      </w:pPr>
      <w:del w:author="Alba Colomer Padrosa" w:date="2020-12-02T08:59:00Z" w:id="2068">
        <w:r w:rsidRPr="005F281D" w:rsidDel="005F281D">
          <w:rPr>
            <w:rStyle w:val="Hyperlink"/>
            <w:rFonts w:ascii="Times New Roman" w:hAnsi="Times New Roman" w:cs="Times New Roman"/>
            <w:i/>
            <w:iCs/>
            <w:noProof/>
            <w:rPrChange w:author="Alba Colomer Padrosa" w:date="2020-12-02T08:59:00Z" w:id="2069">
              <w:rPr>
                <w:rStyle w:val="Hyperlink"/>
                <w:rFonts w:ascii="Times New Roman" w:hAnsi="Times New Roman" w:cs="Times New Roman"/>
                <w:i/>
                <w:iCs/>
                <w:noProof/>
              </w:rPr>
            </w:rPrChange>
          </w:rPr>
          <w:delText>Figure 2 – Code for criteria (example)</w:delText>
        </w:r>
        <w:r w:rsidDel="005F281D">
          <w:rPr>
            <w:noProof/>
            <w:webHidden/>
          </w:rPr>
          <w:tab/>
        </w:r>
        <w:r w:rsidDel="005F281D">
          <w:rPr>
            <w:noProof/>
            <w:webHidden/>
          </w:rPr>
          <w:delText>49</w:delText>
        </w:r>
      </w:del>
    </w:p>
    <w:p w:rsidR="008827A5" w:rsidDel="005F281D" w:rsidRDefault="008827A5" w14:paraId="74A2C2B9" w14:textId="77777777">
      <w:pPr>
        <w:pStyle w:val="TableofFigures"/>
        <w:tabs>
          <w:tab w:val="right" w:leader="dot" w:pos="9016"/>
        </w:tabs>
        <w:rPr>
          <w:del w:author="Alba Colomer Padrosa" w:date="2020-12-02T08:59:00Z" w:id="2070"/>
          <w:rFonts w:asciiTheme="minorHAnsi" w:hAnsiTheme="minorHAnsi" w:eastAsiaTheme="minorEastAsia"/>
          <w:noProof/>
          <w:color w:val="auto"/>
          <w:sz w:val="22"/>
          <w:lang w:val="es-ES" w:eastAsia="es-ES"/>
        </w:rPr>
      </w:pPr>
      <w:del w:author="Alba Colomer Padrosa" w:date="2020-12-02T08:59:00Z" w:id="2071">
        <w:r w:rsidRPr="005F281D" w:rsidDel="005F281D">
          <w:rPr>
            <w:rStyle w:val="Hyperlink"/>
            <w:rFonts w:ascii="Times New Roman" w:hAnsi="Times New Roman" w:cs="Times New Roman"/>
            <w:i/>
            <w:iCs/>
            <w:noProof/>
            <w:rPrChange w:author="Alba Colomer Padrosa" w:date="2020-12-02T08:59:00Z" w:id="2072">
              <w:rPr>
                <w:rStyle w:val="Hyperlink"/>
                <w:rFonts w:ascii="Times New Roman" w:hAnsi="Times New Roman" w:cs="Times New Roman"/>
                <w:i/>
                <w:iCs/>
                <w:noProof/>
              </w:rPr>
            </w:rPrChange>
          </w:rPr>
          <w:delText>Figure 2 – Code for conversions</w:delText>
        </w:r>
        <w:r w:rsidDel="005F281D">
          <w:rPr>
            <w:noProof/>
            <w:webHidden/>
          </w:rPr>
          <w:tab/>
        </w:r>
        <w:r w:rsidDel="005F281D">
          <w:rPr>
            <w:noProof/>
            <w:webHidden/>
          </w:rPr>
          <w:delText>50</w:delText>
        </w:r>
      </w:del>
    </w:p>
    <w:p w:rsidR="008827A5" w:rsidDel="005F281D" w:rsidRDefault="008827A5" w14:paraId="23151A03" w14:textId="77777777">
      <w:pPr>
        <w:pStyle w:val="TableofFigures"/>
        <w:tabs>
          <w:tab w:val="right" w:leader="dot" w:pos="9016"/>
        </w:tabs>
        <w:rPr>
          <w:del w:author="Alba Colomer Padrosa" w:date="2020-12-02T08:59:00Z" w:id="2073"/>
          <w:rFonts w:asciiTheme="minorHAnsi" w:hAnsiTheme="minorHAnsi" w:eastAsiaTheme="minorEastAsia"/>
          <w:noProof/>
          <w:color w:val="auto"/>
          <w:sz w:val="22"/>
          <w:lang w:val="es-ES" w:eastAsia="es-ES"/>
        </w:rPr>
      </w:pPr>
      <w:del w:author="Alba Colomer Padrosa" w:date="2020-12-02T08:59:00Z" w:id="2074">
        <w:r w:rsidRPr="005F281D" w:rsidDel="005F281D">
          <w:rPr>
            <w:rStyle w:val="Hyperlink"/>
            <w:rFonts w:ascii="Times New Roman" w:hAnsi="Times New Roman" w:cs="Times New Roman"/>
            <w:i/>
            <w:iCs/>
            <w:noProof/>
            <w:rPrChange w:author="Alba Colomer Padrosa" w:date="2020-12-02T08:59:00Z" w:id="2075">
              <w:rPr>
                <w:rStyle w:val="Hyperlink"/>
                <w:rFonts w:ascii="Times New Roman" w:hAnsi="Times New Roman" w:cs="Times New Roman"/>
                <w:i/>
                <w:iCs/>
                <w:noProof/>
              </w:rPr>
            </w:rPrChange>
          </w:rPr>
          <w:delText>Figure 2 – Code for boolean criteria</w:delText>
        </w:r>
        <w:r w:rsidDel="005F281D">
          <w:rPr>
            <w:noProof/>
            <w:webHidden/>
          </w:rPr>
          <w:tab/>
        </w:r>
        <w:r w:rsidDel="005F281D">
          <w:rPr>
            <w:noProof/>
            <w:webHidden/>
          </w:rPr>
          <w:delText>51</w:delText>
        </w:r>
      </w:del>
    </w:p>
    <w:p w:rsidR="008827A5" w:rsidDel="005F281D" w:rsidRDefault="008827A5" w14:paraId="7B93A0A8" w14:textId="77777777">
      <w:pPr>
        <w:pStyle w:val="TableofFigures"/>
        <w:tabs>
          <w:tab w:val="right" w:leader="dot" w:pos="9016"/>
        </w:tabs>
        <w:rPr>
          <w:del w:author="Alba Colomer Padrosa" w:date="2020-12-02T08:59:00Z" w:id="2076"/>
          <w:rFonts w:asciiTheme="minorHAnsi" w:hAnsiTheme="minorHAnsi" w:eastAsiaTheme="minorEastAsia"/>
          <w:noProof/>
          <w:color w:val="auto"/>
          <w:sz w:val="22"/>
          <w:lang w:val="es-ES" w:eastAsia="es-ES"/>
        </w:rPr>
      </w:pPr>
      <w:del w:author="Alba Colomer Padrosa" w:date="2020-12-02T08:59:00Z" w:id="2077">
        <w:r w:rsidRPr="005F281D" w:rsidDel="005F281D">
          <w:rPr>
            <w:rStyle w:val="Hyperlink"/>
            <w:rFonts w:ascii="Times New Roman" w:hAnsi="Times New Roman" w:cs="Times New Roman"/>
            <w:i/>
            <w:iCs/>
            <w:noProof/>
            <w:rPrChange w:author="Alba Colomer Padrosa" w:date="2020-12-02T08:59:00Z" w:id="2078">
              <w:rPr>
                <w:rStyle w:val="Hyperlink"/>
                <w:rFonts w:ascii="Times New Roman" w:hAnsi="Times New Roman" w:cs="Times New Roman"/>
                <w:i/>
                <w:iCs/>
                <w:noProof/>
              </w:rPr>
            </w:rPrChange>
          </w:rPr>
          <w:delText>Figure 2 – Code for criteria with coefficient</w:delText>
        </w:r>
        <w:r w:rsidDel="005F281D">
          <w:rPr>
            <w:noProof/>
            <w:webHidden/>
          </w:rPr>
          <w:tab/>
        </w:r>
        <w:r w:rsidDel="005F281D">
          <w:rPr>
            <w:noProof/>
            <w:webHidden/>
          </w:rPr>
          <w:delText>52</w:delText>
        </w:r>
      </w:del>
    </w:p>
    <w:p w:rsidR="008827A5" w:rsidDel="005F281D" w:rsidRDefault="008827A5" w14:paraId="69873661" w14:textId="77777777">
      <w:pPr>
        <w:pStyle w:val="TableofFigures"/>
        <w:tabs>
          <w:tab w:val="right" w:leader="dot" w:pos="9016"/>
        </w:tabs>
        <w:rPr>
          <w:del w:author="Alba Colomer Padrosa" w:date="2020-12-02T08:59:00Z" w:id="2079"/>
          <w:rFonts w:asciiTheme="minorHAnsi" w:hAnsiTheme="minorHAnsi" w:eastAsiaTheme="minorEastAsia"/>
          <w:noProof/>
          <w:color w:val="auto"/>
          <w:sz w:val="22"/>
          <w:lang w:val="es-ES" w:eastAsia="es-ES"/>
        </w:rPr>
      </w:pPr>
      <w:del w:author="Alba Colomer Padrosa" w:date="2020-12-02T08:59:00Z" w:id="2080">
        <w:r w:rsidRPr="005F281D" w:rsidDel="005F281D">
          <w:rPr>
            <w:rStyle w:val="Hyperlink"/>
            <w:rFonts w:ascii="Times New Roman" w:hAnsi="Times New Roman" w:cs="Times New Roman"/>
            <w:i/>
            <w:iCs/>
            <w:noProof/>
            <w:rPrChange w:author="Alba Colomer Padrosa" w:date="2020-12-02T08:59:00Z" w:id="2081">
              <w:rPr>
                <w:rStyle w:val="Hyperlink"/>
                <w:rFonts w:ascii="Times New Roman" w:hAnsi="Times New Roman" w:cs="Times New Roman"/>
                <w:i/>
                <w:iCs/>
                <w:noProof/>
              </w:rPr>
            </w:rPrChange>
          </w:rPr>
          <w:delText xml:space="preserve">Figure 2 – Code for criteria with a </w:delText>
        </w:r>
        <w:r w:rsidRPr="005F281D" w:rsidDel="005F281D">
          <w:rPr>
            <w:rStyle w:val="Hyperlink"/>
            <w:rFonts w:ascii="Times New Roman" w:hAnsi="Times New Roman" w:eastAsia="Times New Roman" w:cs="Times New Roman"/>
            <w:i/>
            <w:iCs/>
            <w:noProof/>
            <w:rPrChange w:author="Alba Colomer Padrosa" w:date="2020-12-02T08:59:00Z" w:id="2082">
              <w:rPr>
                <w:rStyle w:val="Hyperlink"/>
                <w:rFonts w:ascii="Times New Roman" w:hAnsi="Times New Roman" w:eastAsia="Times New Roman" w:cs="Times New Roman"/>
                <w:i/>
                <w:iCs/>
                <w:noProof/>
              </w:rPr>
            </w:rPrChange>
          </w:rPr>
          <w:delText xml:space="preserve">predefined </w:delText>
        </w:r>
        <w:r w:rsidRPr="005F281D" w:rsidDel="005F281D">
          <w:rPr>
            <w:rStyle w:val="Hyperlink"/>
            <w:rFonts w:ascii="Times New Roman" w:hAnsi="Times New Roman" w:cs="Times New Roman"/>
            <w:i/>
            <w:iCs/>
            <w:noProof/>
            <w:rPrChange w:author="Alba Colomer Padrosa" w:date="2020-12-02T08:59:00Z" w:id="2083">
              <w:rPr>
                <w:rStyle w:val="Hyperlink"/>
                <w:rFonts w:ascii="Times New Roman" w:hAnsi="Times New Roman" w:cs="Times New Roman"/>
                <w:i/>
                <w:iCs/>
                <w:noProof/>
              </w:rPr>
            </w:rPrChange>
          </w:rPr>
          <w:delText>set of coefficients</w:delText>
        </w:r>
        <w:r w:rsidDel="005F281D">
          <w:rPr>
            <w:noProof/>
            <w:webHidden/>
          </w:rPr>
          <w:tab/>
        </w:r>
        <w:r w:rsidDel="005F281D">
          <w:rPr>
            <w:noProof/>
            <w:webHidden/>
          </w:rPr>
          <w:delText>52</w:delText>
        </w:r>
      </w:del>
    </w:p>
    <w:p w:rsidR="008827A5" w:rsidDel="005F281D" w:rsidRDefault="008827A5" w14:paraId="033E1011" w14:textId="77777777">
      <w:pPr>
        <w:pStyle w:val="TableofFigures"/>
        <w:tabs>
          <w:tab w:val="right" w:leader="dot" w:pos="9016"/>
        </w:tabs>
        <w:rPr>
          <w:del w:author="Alba Colomer Padrosa" w:date="2020-12-02T08:59:00Z" w:id="2084"/>
          <w:rFonts w:asciiTheme="minorHAnsi" w:hAnsiTheme="minorHAnsi" w:eastAsiaTheme="minorEastAsia"/>
          <w:noProof/>
          <w:color w:val="auto"/>
          <w:sz w:val="22"/>
          <w:lang w:val="es-ES" w:eastAsia="es-ES"/>
        </w:rPr>
      </w:pPr>
      <w:del w:author="Alba Colomer Padrosa" w:date="2020-12-02T08:59:00Z" w:id="2085">
        <w:r w:rsidRPr="005F281D" w:rsidDel="005F281D">
          <w:rPr>
            <w:rStyle w:val="Hyperlink"/>
            <w:rFonts w:ascii="Times New Roman" w:hAnsi="Times New Roman" w:cs="Times New Roman"/>
            <w:i/>
            <w:iCs/>
            <w:noProof/>
            <w:rPrChange w:author="Alba Colomer Padrosa" w:date="2020-12-02T08:59:00Z" w:id="2086">
              <w:rPr>
                <w:rStyle w:val="Hyperlink"/>
                <w:rFonts w:ascii="Times New Roman" w:hAnsi="Times New Roman" w:cs="Times New Roman"/>
                <w:i/>
                <w:iCs/>
                <w:noProof/>
              </w:rPr>
            </w:rPrChange>
          </w:rPr>
          <w:delText>Figure 2 – Code for criteria using conversions</w:delText>
        </w:r>
        <w:r w:rsidDel="005F281D">
          <w:rPr>
            <w:noProof/>
            <w:webHidden/>
          </w:rPr>
          <w:tab/>
        </w:r>
        <w:r w:rsidDel="005F281D">
          <w:rPr>
            <w:noProof/>
            <w:webHidden/>
          </w:rPr>
          <w:delText>53</w:delText>
        </w:r>
      </w:del>
    </w:p>
    <w:p w:rsidR="008827A5" w:rsidDel="005F281D" w:rsidRDefault="008827A5" w14:paraId="7EFB1412" w14:textId="77777777">
      <w:pPr>
        <w:pStyle w:val="TableofFigures"/>
        <w:tabs>
          <w:tab w:val="right" w:leader="dot" w:pos="9016"/>
        </w:tabs>
        <w:rPr>
          <w:del w:author="Alba Colomer Padrosa" w:date="2020-12-02T08:59:00Z" w:id="2087"/>
          <w:rFonts w:asciiTheme="minorHAnsi" w:hAnsiTheme="minorHAnsi" w:eastAsiaTheme="minorEastAsia"/>
          <w:noProof/>
          <w:color w:val="auto"/>
          <w:sz w:val="22"/>
          <w:lang w:val="es-ES" w:eastAsia="es-ES"/>
        </w:rPr>
      </w:pPr>
      <w:del w:author="Alba Colomer Padrosa" w:date="2020-12-02T08:59:00Z" w:id="2088">
        <w:r w:rsidRPr="005F281D" w:rsidDel="005F281D">
          <w:rPr>
            <w:rStyle w:val="Hyperlink"/>
            <w:rFonts w:ascii="Times New Roman" w:hAnsi="Times New Roman" w:cs="Times New Roman"/>
            <w:i/>
            <w:iCs/>
            <w:noProof/>
            <w:rPrChange w:author="Alba Colomer Padrosa" w:date="2020-12-02T08:59:00Z" w:id="2089">
              <w:rPr>
                <w:rStyle w:val="Hyperlink"/>
                <w:rFonts w:ascii="Times New Roman" w:hAnsi="Times New Roman" w:cs="Times New Roman"/>
                <w:i/>
                <w:iCs/>
                <w:noProof/>
              </w:rPr>
            </w:rPrChange>
          </w:rPr>
          <w:delText>Figure 2 – Code for request of declaration</w:delText>
        </w:r>
        <w:r w:rsidDel="005F281D">
          <w:rPr>
            <w:noProof/>
            <w:webHidden/>
          </w:rPr>
          <w:tab/>
        </w:r>
        <w:r w:rsidDel="005F281D">
          <w:rPr>
            <w:noProof/>
            <w:webHidden/>
          </w:rPr>
          <w:delText>57</w:delText>
        </w:r>
      </w:del>
    </w:p>
    <w:p w:rsidRPr="009747E7" w:rsidR="00813205" w:rsidDel="008827A5" w:rsidRDefault="00813205" w14:paraId="1D1D9BC9" w14:textId="77777777">
      <w:pPr>
        <w:pStyle w:val="TableofFigures"/>
        <w:tabs>
          <w:tab w:val="right" w:leader="dot" w:pos="9016"/>
        </w:tabs>
        <w:rPr>
          <w:del w:author="Alba Colomer Padrosa" w:date="2020-12-02T08:39:00Z" w:id="2090"/>
          <w:rFonts w:asciiTheme="minorHAnsi" w:hAnsiTheme="minorHAnsi" w:eastAsiaTheme="minorEastAsia"/>
          <w:noProof/>
          <w:color w:val="auto"/>
          <w:sz w:val="22"/>
          <w:lang w:eastAsia="es-ES"/>
        </w:rPr>
      </w:pPr>
      <w:del w:author="Alba Colomer Padrosa" w:date="2020-12-02T08:39:00Z" w:id="2091">
        <w:r w:rsidRPr="008827A5" w:rsidDel="008827A5">
          <w:rPr>
            <w:rFonts w:cs="Times New Roman"/>
            <w:i/>
            <w:noProof/>
            <w:sz w:val="22"/>
            <w:rPrChange w:author="Alba Colomer Padrosa" w:date="2020-12-02T08:39:00Z" w:id="2092">
              <w:rPr>
                <w:rStyle w:val="Hyperlink"/>
                <w:rFonts w:ascii="Times New Roman" w:hAnsi="Times New Roman" w:cs="Times New Roman"/>
                <w:i/>
              </w:rPr>
            </w:rPrChange>
          </w:rPr>
          <w:delText>Figure 1 - BPMN for a general restricted procedure</w:delText>
        </w:r>
        <w:r w:rsidRPr="009747E7" w:rsidDel="008827A5">
          <w:rPr>
            <w:noProof/>
            <w:webHidden/>
          </w:rPr>
          <w:tab/>
        </w:r>
        <w:r w:rsidRPr="009747E7" w:rsidDel="008827A5">
          <w:rPr>
            <w:noProof/>
            <w:webHidden/>
          </w:rPr>
          <w:delText>7</w:delText>
        </w:r>
      </w:del>
    </w:p>
    <w:p w:rsidRPr="009747E7" w:rsidR="00813205" w:rsidDel="008827A5" w:rsidRDefault="00813205" w14:paraId="13EE3847" w14:textId="77777777">
      <w:pPr>
        <w:pStyle w:val="TableofFigures"/>
        <w:tabs>
          <w:tab w:val="right" w:leader="dot" w:pos="9016"/>
        </w:tabs>
        <w:rPr>
          <w:del w:author="Alba Colomer Padrosa" w:date="2020-12-02T08:39:00Z" w:id="2093"/>
          <w:rFonts w:asciiTheme="minorHAnsi" w:hAnsiTheme="minorHAnsi" w:eastAsiaTheme="minorEastAsia"/>
          <w:noProof/>
          <w:color w:val="auto"/>
          <w:sz w:val="22"/>
          <w:lang w:eastAsia="es-ES"/>
        </w:rPr>
      </w:pPr>
      <w:del w:author="Alba Colomer Padrosa" w:date="2020-12-02T08:39:00Z" w:id="2094">
        <w:r w:rsidRPr="008827A5" w:rsidDel="008827A5">
          <w:rPr>
            <w:rFonts w:cs="Times New Roman"/>
            <w:i/>
            <w:noProof/>
            <w:sz w:val="22"/>
            <w:rPrChange w:author="Alba Colomer Padrosa" w:date="2020-12-02T08:39:00Z" w:id="2095">
              <w:rPr>
                <w:rStyle w:val="Hyperlink"/>
                <w:rFonts w:ascii="Times New Roman" w:hAnsi="Times New Roman" w:cs="Times New Roman"/>
                <w:i/>
              </w:rPr>
            </w:rPrChange>
          </w:rPr>
          <w:delText>Figure 2 - State-chart diagram for a restricted procedure</w:delText>
        </w:r>
        <w:r w:rsidRPr="009747E7" w:rsidDel="008827A5">
          <w:rPr>
            <w:noProof/>
            <w:webHidden/>
          </w:rPr>
          <w:tab/>
        </w:r>
        <w:r w:rsidRPr="009747E7" w:rsidDel="008827A5">
          <w:rPr>
            <w:noProof/>
            <w:webHidden/>
          </w:rPr>
          <w:delText>8</w:delText>
        </w:r>
      </w:del>
    </w:p>
    <w:p w:rsidRPr="009747E7" w:rsidR="00813205" w:rsidDel="008827A5" w:rsidRDefault="00813205" w14:paraId="34F1AF7F" w14:textId="77777777">
      <w:pPr>
        <w:pStyle w:val="TableofFigures"/>
        <w:tabs>
          <w:tab w:val="right" w:leader="dot" w:pos="9016"/>
        </w:tabs>
        <w:rPr>
          <w:del w:author="Alba Colomer Padrosa" w:date="2020-12-02T08:39:00Z" w:id="2096"/>
          <w:rFonts w:asciiTheme="minorHAnsi" w:hAnsiTheme="minorHAnsi" w:eastAsiaTheme="minorEastAsia"/>
          <w:noProof/>
          <w:color w:val="auto"/>
          <w:sz w:val="22"/>
          <w:lang w:eastAsia="es-ES"/>
        </w:rPr>
      </w:pPr>
      <w:del w:author="Alba Colomer Padrosa" w:date="2020-12-02T08:39:00Z" w:id="2097">
        <w:r w:rsidRPr="008827A5" w:rsidDel="008827A5">
          <w:rPr>
            <w:rFonts w:cs="Times New Roman"/>
            <w:i/>
            <w:iCs/>
            <w:noProof/>
            <w:sz w:val="22"/>
            <w:rPrChange w:author="Alba Colomer Padrosa" w:date="2020-12-02T08:39:00Z" w:id="2098">
              <w:rPr>
                <w:rStyle w:val="Hyperlink"/>
                <w:rFonts w:ascii="Times New Roman" w:hAnsi="Times New Roman" w:cs="Times New Roman"/>
                <w:i/>
                <w:iCs/>
              </w:rPr>
            </w:rPrChange>
          </w:rPr>
          <w:delText>Figure 3 - State-chart diagram for a ‘submission’ object</w:delText>
        </w:r>
        <w:r w:rsidRPr="009747E7" w:rsidDel="008827A5">
          <w:rPr>
            <w:noProof/>
            <w:webHidden/>
          </w:rPr>
          <w:tab/>
        </w:r>
        <w:r w:rsidRPr="009747E7" w:rsidDel="008827A5">
          <w:rPr>
            <w:noProof/>
            <w:webHidden/>
          </w:rPr>
          <w:delText>11</w:delText>
        </w:r>
      </w:del>
    </w:p>
    <w:p w:rsidRPr="009747E7" w:rsidR="00813205" w:rsidDel="008827A5" w:rsidRDefault="00813205" w14:paraId="36E65B5A" w14:textId="77777777">
      <w:pPr>
        <w:pStyle w:val="TableofFigures"/>
        <w:tabs>
          <w:tab w:val="right" w:leader="dot" w:pos="9016"/>
        </w:tabs>
        <w:rPr>
          <w:del w:author="Alba Colomer Padrosa" w:date="2020-12-02T08:39:00Z" w:id="2099"/>
          <w:rFonts w:asciiTheme="minorHAnsi" w:hAnsiTheme="minorHAnsi" w:eastAsiaTheme="minorEastAsia"/>
          <w:noProof/>
          <w:color w:val="auto"/>
          <w:sz w:val="22"/>
          <w:lang w:eastAsia="es-ES"/>
        </w:rPr>
      </w:pPr>
      <w:del w:author="Alba Colomer Padrosa" w:date="2020-12-02T08:39:00Z" w:id="2100">
        <w:r w:rsidRPr="008827A5" w:rsidDel="008827A5">
          <w:rPr>
            <w:rFonts w:cs="Times New Roman"/>
            <w:i/>
            <w:noProof/>
            <w:sz w:val="22"/>
            <w:rPrChange w:author="Alba Colomer Padrosa" w:date="2020-12-02T08:39:00Z" w:id="2101">
              <w:rPr>
                <w:rStyle w:val="Hyperlink"/>
                <w:rFonts w:ascii="Times New Roman" w:hAnsi="Times New Roman" w:cs="Times New Roman"/>
                <w:i/>
              </w:rPr>
            </w:rPrChange>
          </w:rPr>
          <w:delText>Figure 4 - State-chart diagram for a ‘qualification’ object</w:delText>
        </w:r>
        <w:r w:rsidRPr="009747E7" w:rsidDel="008827A5">
          <w:rPr>
            <w:noProof/>
            <w:webHidden/>
          </w:rPr>
          <w:tab/>
        </w:r>
        <w:r w:rsidRPr="009747E7" w:rsidDel="008827A5">
          <w:rPr>
            <w:noProof/>
            <w:webHidden/>
          </w:rPr>
          <w:delText>13</w:delText>
        </w:r>
      </w:del>
    </w:p>
    <w:p w:rsidR="00813205" w:rsidP="009635C5" w:rsidRDefault="002A0A05" w14:paraId="7F6BF8DC" w14:textId="54667565">
      <w:pPr>
        <w:rPr>
          <w:ins w:author="Alba Colomer Padrosa" w:date="2020-12-02T08:59:00Z" w:id="2102"/>
          <w:rFonts w:ascii="Times New Roman" w:hAnsi="Times New Roman" w:cs="Times New Roman"/>
          <w:b/>
          <w:bCs/>
          <w:color w:val="00539B"/>
          <w:lang w:val="en-GB"/>
        </w:rPr>
      </w:pPr>
      <w:r w:rsidRPr="009747E7">
        <w:rPr>
          <w:rFonts w:ascii="Times New Roman" w:hAnsi="Times New Roman" w:cs="Times New Roman"/>
          <w:b/>
          <w:bCs/>
          <w:color w:val="00539B"/>
          <w:lang w:val="en-GB"/>
          <w:rPrChange w:author="Chris Smith" w:date="2020-11-29T16:43:00Z" w:id="2103">
            <w:rPr>
              <w:rFonts w:ascii="Times New Roman" w:hAnsi="Times New Roman" w:cs="Times New Roman"/>
              <w:b/>
              <w:bCs/>
              <w:color w:val="00539B"/>
              <w:lang w:val="en-GB"/>
            </w:rPr>
          </w:rPrChange>
        </w:rPr>
        <w:fldChar w:fldCharType="end"/>
      </w:r>
    </w:p>
    <w:p w:rsidR="005F281D" w:rsidP="009635C5" w:rsidRDefault="005F281D" w14:paraId="40EDF98F" w14:textId="77777777">
      <w:pPr>
        <w:rPr>
          <w:ins w:author="Alba Colomer Padrosa" w:date="2020-12-02T08:59:00Z" w:id="2104"/>
          <w:rFonts w:ascii="Times New Roman" w:hAnsi="Times New Roman" w:cs="Times New Roman"/>
          <w:b/>
          <w:bCs/>
          <w:color w:val="00539B"/>
          <w:lang w:val="en-GB"/>
        </w:rPr>
      </w:pPr>
    </w:p>
    <w:p w:rsidRPr="009747E7" w:rsidR="005F281D" w:rsidP="009635C5" w:rsidRDefault="005F281D" w14:paraId="048BB933" w14:textId="77777777">
      <w:pPr>
        <w:rPr>
          <w:rFonts w:ascii="Times New Roman" w:hAnsi="Times New Roman" w:cs="Times New Roman"/>
          <w:b/>
          <w:bCs/>
          <w:color w:val="00539B"/>
          <w:lang w:val="en-GB"/>
        </w:rPr>
      </w:pPr>
    </w:p>
    <w:p w:rsidRPr="009747E7" w:rsidR="00813205" w:rsidRDefault="00813205" w14:paraId="79B2865E" w14:textId="77777777">
      <w:pPr>
        <w:rPr>
          <w:rFonts w:ascii="Times New Roman" w:hAnsi="Times New Roman" w:cs="Times New Roman"/>
          <w:b/>
          <w:bCs/>
          <w:color w:val="00539B"/>
          <w:lang w:val="en-GB"/>
        </w:rPr>
      </w:pPr>
      <w:r w:rsidRPr="009747E7">
        <w:rPr>
          <w:rFonts w:ascii="Times New Roman" w:hAnsi="Times New Roman" w:cs="Times New Roman"/>
          <w:b/>
          <w:bCs/>
          <w:color w:val="00539B"/>
          <w:lang w:val="en-GB"/>
        </w:rPr>
        <w:br w:type="page"/>
      </w:r>
    </w:p>
    <w:p w:rsidRPr="009747E7" w:rsidR="002973DF" w:rsidP="009635C5" w:rsidRDefault="002973DF" w14:paraId="2E0A18CE" w14:textId="77777777">
      <w:pPr>
        <w:rPr>
          <w:rFonts w:ascii="Times New Roman" w:hAnsi="Times New Roman" w:cs="Times New Roman"/>
          <w:b/>
          <w:color w:val="00539B"/>
          <w:lang w:val="en-GB"/>
        </w:rPr>
      </w:pPr>
    </w:p>
    <w:p w:rsidRPr="009747E7" w:rsidR="00E336BD" w:rsidP="003F2C71" w:rsidRDefault="2CE72AC9" w14:paraId="74F3C634" w14:textId="5865C42E">
      <w:pPr>
        <w:rPr>
          <w:lang w:val="en-GB"/>
        </w:rPr>
      </w:pPr>
      <w:r w:rsidRPr="009747E7">
        <w:rPr>
          <w:rFonts w:ascii="Times New Roman" w:hAnsi="Times New Roman" w:eastAsia="Times New Roman" w:cs="Times New Roman"/>
          <w:b/>
          <w:bCs/>
          <w:color w:val="00539B"/>
          <w:lang w:val="en-GB"/>
        </w:rPr>
        <w:t>ABBREVIATIONS</w:t>
      </w:r>
    </w:p>
    <w:tbl>
      <w:tblPr>
        <w:tblStyle w:val="TableGrid"/>
        <w:tblW w:w="9026" w:type="dxa"/>
        <w:tblLayout w:type="fixed"/>
        <w:tblLook w:val="04A0" w:firstRow="1" w:lastRow="0" w:firstColumn="1" w:lastColumn="0" w:noHBand="0" w:noVBand="1"/>
      </w:tblPr>
      <w:tblGrid>
        <w:gridCol w:w="4513"/>
        <w:gridCol w:w="4513"/>
      </w:tblGrid>
      <w:tr w:rsidRPr="009747E7" w:rsidR="2CE72AC9" w:rsidTr="00813205" w14:paraId="1EE54644" w14:textId="77777777">
        <w:tc>
          <w:tcPr>
            <w:tcW w:w="4513" w:type="dxa"/>
          </w:tcPr>
          <w:p w:rsidRPr="009747E7" w:rsidR="2CE72AC9" w:rsidRDefault="2CE72AC9" w14:paraId="49F4BBB0" w14:textId="1F06F8A9">
            <w:r w:rsidRPr="009747E7">
              <w:rPr>
                <w:b/>
                <w:bCs/>
              </w:rPr>
              <w:t>Term</w:t>
            </w:r>
          </w:p>
        </w:tc>
        <w:tc>
          <w:tcPr>
            <w:tcW w:w="4513" w:type="dxa"/>
          </w:tcPr>
          <w:p w:rsidRPr="009747E7" w:rsidR="2CE72AC9" w:rsidRDefault="2CE72AC9" w14:paraId="4CCC7AF7" w14:textId="0030F908">
            <w:r w:rsidRPr="009747E7">
              <w:rPr>
                <w:b/>
                <w:bCs/>
              </w:rPr>
              <w:t>Description</w:t>
            </w:r>
          </w:p>
        </w:tc>
      </w:tr>
      <w:tr w:rsidRPr="009747E7" w:rsidR="2CE72AC9" w:rsidTr="00813205" w14:paraId="45CD6873" w14:textId="77777777">
        <w:tc>
          <w:tcPr>
            <w:tcW w:w="4513" w:type="dxa"/>
          </w:tcPr>
          <w:p w:rsidRPr="009747E7" w:rsidR="2CE72AC9" w:rsidRDefault="2CE72AC9" w14:paraId="1C63E024" w14:textId="7E6267D4">
            <w:r w:rsidRPr="009747E7">
              <w:t>API</w:t>
            </w:r>
          </w:p>
        </w:tc>
        <w:tc>
          <w:tcPr>
            <w:tcW w:w="4513" w:type="dxa"/>
          </w:tcPr>
          <w:p w:rsidRPr="009747E7" w:rsidR="2CE72AC9" w:rsidP="006F791E" w:rsidRDefault="2CE72AC9" w14:paraId="49C37F12" w14:textId="5156F92F">
            <w:pPr>
              <w:ind w:left="349" w:hanging="349"/>
            </w:pPr>
            <w:r w:rsidRPr="009747E7">
              <w:t>Application Programming Interfaces</w:t>
            </w:r>
          </w:p>
        </w:tc>
      </w:tr>
      <w:tr w:rsidRPr="009747E7" w:rsidR="2CE72AC9" w:rsidTr="00813205" w14:paraId="7C6B2240" w14:textId="77777777">
        <w:tc>
          <w:tcPr>
            <w:tcW w:w="4513" w:type="dxa"/>
          </w:tcPr>
          <w:p w:rsidRPr="009747E7" w:rsidR="2CE72AC9" w:rsidRDefault="2CE72AC9" w14:paraId="4CEDB13F" w14:textId="60F4E4AE">
            <w:r w:rsidRPr="009747E7">
              <w:t>BPMN</w:t>
            </w:r>
          </w:p>
        </w:tc>
        <w:tc>
          <w:tcPr>
            <w:tcW w:w="4513" w:type="dxa"/>
          </w:tcPr>
          <w:p w:rsidRPr="009747E7" w:rsidR="2CE72AC9" w:rsidP="006F791E" w:rsidRDefault="2CE72AC9" w14:paraId="349D65E2" w14:textId="32392C3B">
            <w:pPr>
              <w:ind w:left="349" w:hanging="349"/>
            </w:pPr>
            <w:r w:rsidRPr="009747E7">
              <w:t>Business Process Model Notation</w:t>
            </w:r>
          </w:p>
        </w:tc>
      </w:tr>
      <w:tr w:rsidRPr="009747E7" w:rsidR="00813205" w:rsidTr="00813205" w14:paraId="18EC9A65" w14:textId="77777777">
        <w:tc>
          <w:tcPr>
            <w:tcW w:w="4513" w:type="dxa"/>
          </w:tcPr>
          <w:p w:rsidRPr="009747E7" w:rsidR="00813205" w:rsidRDefault="00813205" w14:paraId="252C652A" w14:textId="47EBE158">
            <w:r w:rsidRPr="009747E7">
              <w:t>CA</w:t>
            </w:r>
          </w:p>
        </w:tc>
        <w:tc>
          <w:tcPr>
            <w:tcW w:w="4513" w:type="dxa"/>
          </w:tcPr>
          <w:p w:rsidRPr="009747E7" w:rsidR="00813205" w:rsidP="006F791E" w:rsidRDefault="00813205" w14:paraId="3331CF5B" w14:textId="3F30BFD7">
            <w:pPr>
              <w:ind w:left="349" w:hanging="349"/>
            </w:pPr>
            <w:r w:rsidRPr="009747E7">
              <w:t>Contracting Authority</w:t>
            </w:r>
          </w:p>
        </w:tc>
      </w:tr>
      <w:tr w:rsidRPr="009747E7" w:rsidR="2CE72AC9" w:rsidTr="00813205" w14:paraId="35A5D32F" w14:textId="77777777">
        <w:tc>
          <w:tcPr>
            <w:tcW w:w="4513" w:type="dxa"/>
          </w:tcPr>
          <w:p w:rsidRPr="009747E7" w:rsidR="2CE72AC9" w:rsidRDefault="2CE72AC9" w14:paraId="0E9433D1" w14:textId="31F5E858">
            <w:r w:rsidRPr="009747E7">
              <w:t>CAN</w:t>
            </w:r>
          </w:p>
        </w:tc>
        <w:tc>
          <w:tcPr>
            <w:tcW w:w="4513" w:type="dxa"/>
          </w:tcPr>
          <w:p w:rsidRPr="009747E7" w:rsidR="2CE72AC9" w:rsidP="006F791E" w:rsidRDefault="2CE72AC9" w14:paraId="16B6AD02" w14:textId="5688F7F0">
            <w:pPr>
              <w:ind w:left="349" w:hanging="349"/>
            </w:pPr>
            <w:r w:rsidRPr="009747E7">
              <w:t>Contract Award Notice</w:t>
            </w:r>
          </w:p>
        </w:tc>
      </w:tr>
      <w:tr w:rsidRPr="009747E7" w:rsidR="00813205" w:rsidTr="00813205" w14:paraId="09D62FD4" w14:textId="77777777">
        <w:tc>
          <w:tcPr>
            <w:tcW w:w="4513" w:type="dxa"/>
          </w:tcPr>
          <w:p w:rsidRPr="009747E7" w:rsidR="00813205" w:rsidRDefault="00813205" w14:paraId="5E486005" w14:textId="78F5827F">
            <w:r w:rsidRPr="009747E7">
              <w:t>CN</w:t>
            </w:r>
          </w:p>
        </w:tc>
        <w:tc>
          <w:tcPr>
            <w:tcW w:w="4513" w:type="dxa"/>
          </w:tcPr>
          <w:p w:rsidRPr="009747E7" w:rsidR="00813205" w:rsidP="006F791E" w:rsidRDefault="00813205" w14:paraId="19987BE8" w14:textId="7D9C41F6">
            <w:pPr>
              <w:ind w:left="349" w:hanging="349"/>
            </w:pPr>
            <w:r w:rsidRPr="009747E7">
              <w:t>Contract Notice</w:t>
            </w:r>
          </w:p>
        </w:tc>
      </w:tr>
      <w:tr w:rsidRPr="009747E7" w:rsidR="2CE72AC9" w:rsidTr="00813205" w14:paraId="1859E96F" w14:textId="77777777">
        <w:tc>
          <w:tcPr>
            <w:tcW w:w="4513" w:type="dxa"/>
          </w:tcPr>
          <w:p w:rsidRPr="009747E7" w:rsidR="2CE72AC9" w:rsidP="2CE72AC9" w:rsidRDefault="2CE72AC9" w14:paraId="61241BEC" w14:textId="4B3EE86A">
            <w:r w:rsidRPr="009747E7">
              <w:t>DoI</w:t>
            </w:r>
          </w:p>
        </w:tc>
        <w:tc>
          <w:tcPr>
            <w:tcW w:w="4513" w:type="dxa"/>
          </w:tcPr>
          <w:p w:rsidRPr="009747E7" w:rsidR="2CE72AC9" w:rsidP="2CE72AC9" w:rsidRDefault="2CE72AC9" w14:paraId="6B0F9CAF" w14:textId="11C389E7">
            <w:r w:rsidRPr="009747E7">
              <w:t>Declaration of Interest</w:t>
            </w:r>
          </w:p>
        </w:tc>
      </w:tr>
      <w:tr w:rsidRPr="009747E7" w:rsidR="00813205" w:rsidTr="00813205" w14:paraId="120FB858" w14:textId="77777777">
        <w:tc>
          <w:tcPr>
            <w:tcW w:w="4513" w:type="dxa"/>
          </w:tcPr>
          <w:p w:rsidRPr="009747E7" w:rsidR="00813205" w:rsidP="2CE72AC9" w:rsidRDefault="00813205" w14:paraId="0B56B2CA" w14:textId="001FD41A">
            <w:r w:rsidRPr="009747E7">
              <w:t>EO</w:t>
            </w:r>
          </w:p>
        </w:tc>
        <w:tc>
          <w:tcPr>
            <w:tcW w:w="4513" w:type="dxa"/>
          </w:tcPr>
          <w:p w:rsidRPr="009747E7" w:rsidR="00813205" w:rsidP="2CE72AC9" w:rsidRDefault="00813205" w14:paraId="1815A961" w14:textId="60188B89">
            <w:r w:rsidRPr="009747E7">
              <w:t>Economic Operator</w:t>
            </w:r>
          </w:p>
        </w:tc>
      </w:tr>
      <w:tr w:rsidRPr="009747E7" w:rsidR="2CE72AC9" w:rsidTr="00813205" w14:paraId="228B231D" w14:textId="77777777">
        <w:tc>
          <w:tcPr>
            <w:tcW w:w="4513" w:type="dxa"/>
          </w:tcPr>
          <w:p w:rsidRPr="009747E7" w:rsidR="2CE72AC9" w:rsidP="2CE72AC9" w:rsidRDefault="2CE72AC9" w14:paraId="21DA6521" w14:textId="52A4D177">
            <w:r w:rsidRPr="009747E7">
              <w:t>EoI</w:t>
            </w:r>
          </w:p>
        </w:tc>
        <w:tc>
          <w:tcPr>
            <w:tcW w:w="4513" w:type="dxa"/>
          </w:tcPr>
          <w:p w:rsidRPr="009747E7" w:rsidR="2CE72AC9" w:rsidP="2CE72AC9" w:rsidRDefault="2CE72AC9" w14:paraId="1645A058" w14:textId="12276F7D">
            <w:r w:rsidRPr="009747E7">
              <w:t>Expression of Interest</w:t>
            </w:r>
          </w:p>
        </w:tc>
      </w:tr>
      <w:tr w:rsidRPr="009747E7" w:rsidR="0FFC06D3" w:rsidTr="00813205" w14:paraId="582E1CB8" w14:textId="77777777">
        <w:tc>
          <w:tcPr>
            <w:tcW w:w="4513" w:type="dxa"/>
          </w:tcPr>
          <w:p w:rsidRPr="009747E7" w:rsidR="0FFC06D3" w:rsidP="0FFC06D3" w:rsidRDefault="7547219C" w14:paraId="292C8F06" w14:textId="44E394B0">
            <w:r w:rsidRPr="009747E7">
              <w:t>ESPD</w:t>
            </w:r>
          </w:p>
        </w:tc>
        <w:tc>
          <w:tcPr>
            <w:tcW w:w="4513" w:type="dxa"/>
          </w:tcPr>
          <w:p w:rsidRPr="009747E7" w:rsidR="0FFC06D3" w:rsidP="0FFC06D3" w:rsidRDefault="7547219C" w14:paraId="0EF46222" w14:textId="36C7B480">
            <w:r w:rsidRPr="009747E7">
              <w:t xml:space="preserve">European </w:t>
            </w:r>
            <w:ins w:author="Chris Smith" w:date="2020-11-21T13:12:00Z" w:id="2105">
              <w:r w:rsidRPr="009747E7" w:rsidR="007954BE">
                <w:t>S</w:t>
              </w:r>
            </w:ins>
            <w:del w:author="Chris Smith" w:date="2020-11-21T13:12:00Z" w:id="2106">
              <w:r w:rsidRPr="009747E7" w:rsidDel="007954BE">
                <w:delText>s</w:delText>
              </w:r>
            </w:del>
            <w:r w:rsidRPr="009747E7">
              <w:t xml:space="preserve">ingle </w:t>
            </w:r>
            <w:ins w:author="Chris Smith" w:date="2020-11-21T13:12:00Z" w:id="2107">
              <w:r w:rsidRPr="009747E7" w:rsidR="007954BE">
                <w:t>P</w:t>
              </w:r>
            </w:ins>
            <w:del w:author="Chris Smith" w:date="2020-11-21T13:12:00Z" w:id="2108">
              <w:r w:rsidRPr="009747E7" w:rsidDel="007954BE">
                <w:delText>p</w:delText>
              </w:r>
            </w:del>
            <w:r w:rsidRPr="009747E7">
              <w:t xml:space="preserve">rocurement </w:t>
            </w:r>
            <w:ins w:author="Chris Smith" w:date="2020-11-21T13:12:00Z" w:id="2109">
              <w:r w:rsidRPr="009747E7" w:rsidR="007954BE">
                <w:t>D</w:t>
              </w:r>
            </w:ins>
            <w:del w:author="Chris Smith" w:date="2020-11-21T13:12:00Z" w:id="2110">
              <w:r w:rsidRPr="009747E7" w:rsidDel="007954BE">
                <w:delText>d</w:delText>
              </w:r>
            </w:del>
            <w:r w:rsidRPr="009747E7">
              <w:t>ocument</w:t>
            </w:r>
          </w:p>
        </w:tc>
      </w:tr>
      <w:tr w:rsidRPr="009747E7" w:rsidR="711CBF08" w:rsidTr="00813205" w14:paraId="6BA01309" w14:textId="77777777">
        <w:tc>
          <w:tcPr>
            <w:tcW w:w="4513" w:type="dxa"/>
          </w:tcPr>
          <w:p w:rsidRPr="009747E7" w:rsidR="711CBF08" w:rsidP="711CBF08" w:rsidRDefault="711CBF08" w14:paraId="405A3843" w14:textId="3670D9B9">
            <w:r w:rsidRPr="009747E7">
              <w:t>EU</w:t>
            </w:r>
          </w:p>
        </w:tc>
        <w:tc>
          <w:tcPr>
            <w:tcW w:w="4513" w:type="dxa"/>
          </w:tcPr>
          <w:p w:rsidRPr="009747E7" w:rsidR="711CBF08" w:rsidP="711CBF08" w:rsidRDefault="711CBF08" w14:paraId="65ADC9B6" w14:textId="0436FA90">
            <w:r w:rsidRPr="009747E7">
              <w:t>European Union</w:t>
            </w:r>
          </w:p>
        </w:tc>
      </w:tr>
      <w:tr w:rsidRPr="009747E7" w:rsidR="00813205" w:rsidTr="00813205" w14:paraId="3EB3A90B" w14:textId="77777777">
        <w:tc>
          <w:tcPr>
            <w:tcW w:w="4513" w:type="dxa"/>
          </w:tcPr>
          <w:p w:rsidRPr="009747E7" w:rsidR="00813205" w:rsidP="711CBF08" w:rsidRDefault="00813205" w14:paraId="5E111617" w14:textId="0A4E0C5E">
            <w:r w:rsidRPr="009747E7">
              <w:t>EUPD</w:t>
            </w:r>
          </w:p>
        </w:tc>
        <w:tc>
          <w:tcPr>
            <w:tcW w:w="4513" w:type="dxa"/>
          </w:tcPr>
          <w:p w:rsidRPr="009747E7" w:rsidR="00813205" w:rsidP="711CBF08" w:rsidRDefault="00813205" w14:paraId="50894F4A" w14:textId="6F3D349B">
            <w:r w:rsidRPr="009747E7">
              <w:t>EU Directives on Public Procurement</w:t>
            </w:r>
          </w:p>
        </w:tc>
      </w:tr>
      <w:tr w:rsidRPr="009747E7" w:rsidR="0FFC06D3" w:rsidTr="00813205" w14:paraId="7EC405A0" w14:textId="77777777">
        <w:tc>
          <w:tcPr>
            <w:tcW w:w="4513" w:type="dxa"/>
          </w:tcPr>
          <w:p w:rsidRPr="009747E7" w:rsidR="0FFC06D3" w:rsidP="0FFC06D3" w:rsidRDefault="7547219C" w14:paraId="5D502703" w14:textId="71C3F1B7">
            <w:r w:rsidRPr="009747E7">
              <w:t>MEAT</w:t>
            </w:r>
          </w:p>
        </w:tc>
        <w:tc>
          <w:tcPr>
            <w:tcW w:w="4513" w:type="dxa"/>
          </w:tcPr>
          <w:p w:rsidRPr="009747E7" w:rsidR="0FFC06D3" w:rsidP="0FFC06D3" w:rsidRDefault="7547219C" w14:paraId="455623E6" w14:textId="4A9E4AFC">
            <w:r w:rsidRPr="009747E7">
              <w:t>Most Economically Advantageous Tender</w:t>
            </w:r>
          </w:p>
        </w:tc>
      </w:tr>
      <w:tr w:rsidRPr="009747E7" w:rsidR="2CE72AC9" w:rsidTr="00813205" w14:paraId="52FC1713" w14:textId="77777777">
        <w:tc>
          <w:tcPr>
            <w:tcW w:w="4513" w:type="dxa"/>
          </w:tcPr>
          <w:p w:rsidRPr="009747E7" w:rsidR="2CE72AC9" w:rsidRDefault="00813205" w14:paraId="479CA3DD" w14:textId="5D0D8C8B">
            <w:r w:rsidRPr="009747E7">
              <w:t>NEPP</w:t>
            </w:r>
          </w:p>
        </w:tc>
        <w:tc>
          <w:tcPr>
            <w:tcW w:w="4513" w:type="dxa"/>
          </w:tcPr>
          <w:p w:rsidRPr="009747E7" w:rsidR="2CE72AC9" w:rsidP="006F791E" w:rsidRDefault="2CE72AC9" w14:paraId="58421123" w14:textId="7DB52E0B">
            <w:pPr>
              <w:ind w:left="349" w:hanging="349"/>
            </w:pPr>
            <w:r w:rsidRPr="009747E7">
              <w:t xml:space="preserve">Networking </w:t>
            </w:r>
            <w:r w:rsidRPr="009747E7" w:rsidR="00813205">
              <w:t>Electronic Procurement Platform</w:t>
            </w:r>
          </w:p>
        </w:tc>
      </w:tr>
      <w:tr w:rsidRPr="009747E7" w:rsidR="2CE72AC9" w:rsidTr="00813205" w14:paraId="6FD95199" w14:textId="77777777">
        <w:tc>
          <w:tcPr>
            <w:tcW w:w="4513" w:type="dxa"/>
          </w:tcPr>
          <w:p w:rsidRPr="009747E7" w:rsidR="2CE72AC9" w:rsidP="2CE72AC9" w:rsidRDefault="2CE72AC9" w14:paraId="18B1CB8F" w14:textId="6F217B74">
            <w:r w:rsidRPr="009747E7">
              <w:t>OCDS</w:t>
            </w:r>
          </w:p>
        </w:tc>
        <w:tc>
          <w:tcPr>
            <w:tcW w:w="4513" w:type="dxa"/>
          </w:tcPr>
          <w:p w:rsidRPr="009747E7" w:rsidR="2CE72AC9" w:rsidP="2CE72AC9" w:rsidRDefault="2CE72AC9" w14:paraId="0CCF13A9" w14:textId="696777A9">
            <w:r w:rsidRPr="009747E7">
              <w:t>Open Contracting Data Standard</w:t>
            </w:r>
          </w:p>
        </w:tc>
      </w:tr>
      <w:tr w:rsidRPr="009747E7" w:rsidR="18D4AD76" w:rsidTr="00813205" w14:paraId="23467879" w14:textId="77777777">
        <w:tc>
          <w:tcPr>
            <w:tcW w:w="4513" w:type="dxa"/>
          </w:tcPr>
          <w:p w:rsidRPr="009747E7" w:rsidR="18D4AD76" w:rsidP="18D4AD76" w:rsidRDefault="18D4AD76" w14:paraId="6786F229" w14:textId="2D1695DA">
            <w:r w:rsidRPr="009747E7">
              <w:t>SME</w:t>
            </w:r>
          </w:p>
        </w:tc>
        <w:tc>
          <w:tcPr>
            <w:tcW w:w="4513" w:type="dxa"/>
          </w:tcPr>
          <w:p w:rsidRPr="009747E7" w:rsidR="18D4AD76" w:rsidP="18D4AD76" w:rsidRDefault="18D4AD76" w14:paraId="151182D2" w14:textId="1A95B3BF">
            <w:r w:rsidRPr="009747E7">
              <w:t>Small or medium-sized enterprise</w:t>
            </w:r>
          </w:p>
        </w:tc>
      </w:tr>
      <w:tr w:rsidRPr="009747E7" w:rsidR="2CE72AC9" w:rsidTr="00813205" w14:paraId="57545866" w14:textId="77777777">
        <w:tc>
          <w:tcPr>
            <w:tcW w:w="4513" w:type="dxa"/>
          </w:tcPr>
          <w:p w:rsidRPr="009747E7" w:rsidR="2CE72AC9" w:rsidP="2CE72AC9" w:rsidRDefault="2CE72AC9" w14:paraId="1084C0E5" w14:textId="18DFF270">
            <w:r w:rsidRPr="009747E7">
              <w:t>WTO</w:t>
            </w:r>
          </w:p>
        </w:tc>
        <w:tc>
          <w:tcPr>
            <w:tcW w:w="4513" w:type="dxa"/>
          </w:tcPr>
          <w:p w:rsidRPr="009747E7" w:rsidR="2CE72AC9" w:rsidP="2CE72AC9" w:rsidRDefault="2CE72AC9" w14:paraId="3C0DEFA3" w14:textId="02857501">
            <w:r w:rsidRPr="009747E7">
              <w:t>World Trade Organization</w:t>
            </w:r>
          </w:p>
        </w:tc>
      </w:tr>
    </w:tbl>
    <w:p w:rsidRPr="009747E7" w:rsidR="00E336BD" w:rsidP="003F2C71" w:rsidRDefault="00E336BD" w14:paraId="64496A7D" w14:textId="3457AE79">
      <w:pPr>
        <w:rPr>
          <w:lang w:val="en-GB"/>
        </w:rPr>
      </w:pPr>
    </w:p>
    <w:p w:rsidRPr="009747E7" w:rsidR="00813205" w:rsidP="003F2C71" w:rsidRDefault="00813205" w14:paraId="50D9CCD1" w14:textId="77777777">
      <w:pPr>
        <w:rPr>
          <w:lang w:val="en-GB"/>
        </w:rPr>
      </w:pPr>
    </w:p>
    <w:p w:rsidRPr="009747E7" w:rsidR="00E336BD" w:rsidP="003F2C71" w:rsidRDefault="2CE72AC9" w14:paraId="45B7FE87" w14:textId="354615ED">
      <w:pPr>
        <w:rPr>
          <w:lang w:val="en-GB"/>
        </w:rPr>
      </w:pPr>
      <w:r w:rsidRPr="009747E7">
        <w:rPr>
          <w:rFonts w:ascii="Times New Roman" w:hAnsi="Times New Roman" w:eastAsia="Times New Roman" w:cs="Times New Roman"/>
          <w:b/>
          <w:bCs/>
          <w:color w:val="00539B"/>
          <w:lang w:val="en-GB"/>
        </w:rPr>
        <w:t xml:space="preserve"> GLOSSARY:</w:t>
      </w:r>
    </w:p>
    <w:tbl>
      <w:tblPr>
        <w:tblStyle w:val="TableGrid"/>
        <w:tblW w:w="0" w:type="auto"/>
        <w:tblLayout w:type="fixed"/>
        <w:tblLook w:val="04A0" w:firstRow="1" w:lastRow="0" w:firstColumn="1" w:lastColumn="0" w:noHBand="0" w:noVBand="1"/>
      </w:tblPr>
      <w:tblGrid>
        <w:gridCol w:w="4513"/>
        <w:gridCol w:w="4513"/>
      </w:tblGrid>
      <w:tr w:rsidRPr="009747E7" w:rsidR="2CE72AC9" w:rsidTr="2CE72AC9" w14:paraId="21913526" w14:textId="77777777">
        <w:tc>
          <w:tcPr>
            <w:tcW w:w="4513" w:type="dxa"/>
          </w:tcPr>
          <w:p w:rsidRPr="009747E7" w:rsidR="2CE72AC9" w:rsidRDefault="2CE72AC9" w14:paraId="6E154112" w14:textId="0F22591C">
            <w:r w:rsidRPr="009747E7">
              <w:rPr>
                <w:b/>
                <w:bCs/>
              </w:rPr>
              <w:t>Term</w:t>
            </w:r>
          </w:p>
        </w:tc>
        <w:tc>
          <w:tcPr>
            <w:tcW w:w="4513" w:type="dxa"/>
          </w:tcPr>
          <w:p w:rsidRPr="009747E7" w:rsidR="2CE72AC9" w:rsidRDefault="2CE72AC9" w14:paraId="2FEE7713" w14:textId="5964790F">
            <w:r w:rsidRPr="009747E7">
              <w:rPr>
                <w:b/>
                <w:bCs/>
              </w:rPr>
              <w:t>Description</w:t>
            </w:r>
          </w:p>
        </w:tc>
      </w:tr>
      <w:tr w:rsidRPr="009747E7" w:rsidR="2CE72AC9" w:rsidTr="2CE72AC9" w14:paraId="6F307D98" w14:textId="77777777">
        <w:tc>
          <w:tcPr>
            <w:tcW w:w="4513" w:type="dxa"/>
          </w:tcPr>
          <w:p w:rsidRPr="009747E7" w:rsidR="2CE72AC9" w:rsidP="006F791E" w:rsidRDefault="2CE72AC9" w14:paraId="226EC1BD" w14:textId="0A028E0E">
            <w:pPr>
              <w:spacing w:line="257" w:lineRule="auto"/>
            </w:pPr>
            <w:r w:rsidRPr="009747E7">
              <w:t>MTender</w:t>
            </w:r>
          </w:p>
        </w:tc>
        <w:tc>
          <w:tcPr>
            <w:tcW w:w="4513" w:type="dxa"/>
          </w:tcPr>
          <w:p w:rsidRPr="009747E7" w:rsidR="2CE72AC9" w:rsidRDefault="2CE72AC9" w14:paraId="75EF2006" w14:textId="158B675F">
            <w:r w:rsidRPr="009747E7">
              <w:t>MTender is an end-to-end eProcurement system implemented in Moldova that aims at covering the full public procurement cycle. 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rsidRPr="009747E7" w:rsidR="00E336BD" w:rsidP="2CE72AC9" w:rsidRDefault="00E336BD" w14:paraId="4379BCF2" w14:textId="40BBA70D">
      <w:pPr>
        <w:rPr>
          <w:rFonts w:ascii="Times New Roman" w:hAnsi="Times New Roman" w:eastAsia="Times New Roman" w:cs="Times New Roman"/>
          <w:lang w:val="en-GB"/>
        </w:rPr>
      </w:pPr>
    </w:p>
    <w:p w:rsidRPr="009747E7" w:rsidR="00E336BD" w:rsidP="00E336BD" w:rsidRDefault="00E336BD" w14:paraId="53B2E734" w14:textId="77777777">
      <w:pPr>
        <w:rPr>
          <w:rFonts w:ascii="Times New Roman" w:hAnsi="Times New Roman" w:cs="Times New Roman"/>
          <w:lang w:val="en-GB"/>
        </w:rPr>
      </w:pPr>
    </w:p>
    <w:p w:rsidRPr="009747E7" w:rsidR="0002578F" w:rsidP="00930368" w:rsidRDefault="00EB5175" w14:paraId="78B2C200" w14:textId="6D7B6321">
      <w:pPr>
        <w:rPr>
          <w:rFonts w:ascii="Times New Roman" w:hAnsi="Times New Roman" w:cs="Times New Roman"/>
          <w:lang w:val="en-GB"/>
        </w:rPr>
        <w:sectPr w:rsidRPr="009747E7" w:rsidR="0002578F" w:rsidSect="00F723A1">
          <w:headerReference w:type="default" r:id="rId12"/>
          <w:pgSz w:w="11906" w:h="16838" w:orient="portrait"/>
          <w:pgMar w:top="1440" w:right="1440" w:bottom="1440" w:left="1440" w:header="720" w:footer="720" w:gutter="0"/>
          <w:cols w:space="720"/>
          <w:docGrid w:linePitch="360"/>
        </w:sectPr>
      </w:pPr>
      <w:bookmarkStart w:name="_Toc9499394" w:id="2114"/>
      <w:bookmarkStart w:name="_Toc9499975" w:id="2115"/>
      <w:bookmarkStart w:name="_Toc9500088" w:id="2116"/>
      <w:bookmarkStart w:name="_Toc9500193" w:id="2117"/>
      <w:bookmarkStart w:name="_Toc9502557" w:id="2118"/>
      <w:bookmarkStart w:name="_Toc9503829" w:id="2119"/>
      <w:bookmarkStart w:name="_Toc9505188" w:id="2120"/>
      <w:bookmarkStart w:name="_Toc9505917" w:id="2121"/>
      <w:bookmarkEnd w:id="2114"/>
      <w:bookmarkEnd w:id="2115"/>
      <w:bookmarkEnd w:id="2116"/>
      <w:bookmarkEnd w:id="2117"/>
      <w:bookmarkEnd w:id="2118"/>
      <w:bookmarkEnd w:id="2119"/>
      <w:bookmarkEnd w:id="2120"/>
      <w:bookmarkEnd w:id="2121"/>
      <w:r w:rsidRPr="009747E7">
        <w:rPr>
          <w:rFonts w:ascii="Times New Roman" w:hAnsi="Times New Roman" w:cs="Times New Roman"/>
          <w:lang w:val="en-GB"/>
        </w:rPr>
        <w:br w:type="page"/>
      </w:r>
    </w:p>
    <w:p w:rsidRPr="009747E7" w:rsidR="002973DF" w:rsidP="00DD07FA" w:rsidRDefault="00DB6239" w14:paraId="4A74EEAF" w14:textId="77777777">
      <w:pPr>
        <w:pStyle w:val="Heading1"/>
        <w:tabs>
          <w:tab w:val="left" w:pos="539"/>
        </w:tabs>
        <w:spacing w:before="280" w:after="120" w:line="240" w:lineRule="auto"/>
        <w:ind w:left="737" w:hanging="737"/>
        <w:rPr>
          <w:rFonts w:cs="Times New Roman"/>
          <w:b w:val="0"/>
          <w:color w:val="00539B"/>
          <w:sz w:val="36"/>
          <w:szCs w:val="30"/>
          <w:lang w:val="en-GB" w:eastAsia="en-US"/>
        </w:rPr>
      </w:pPr>
      <w:bookmarkStart w:name="_Toc9506697" w:id="2122"/>
      <w:bookmarkStart w:name="_Toc9509205" w:id="2123"/>
      <w:bookmarkStart w:name="_Toc9509277" w:id="2124"/>
      <w:bookmarkStart w:name="_Toc9510238" w:id="2125"/>
      <w:bookmarkStart w:name="_Toc9510313" w:id="2126"/>
      <w:bookmarkStart w:name="_Toc9510390" w:id="2127"/>
      <w:bookmarkStart w:name="_Toc9510514" w:id="2128"/>
      <w:bookmarkStart w:name="_Toc9499395" w:id="2129"/>
      <w:bookmarkStart w:name="_Toc9499976" w:id="2130"/>
      <w:bookmarkStart w:name="_Toc9500089" w:id="2131"/>
      <w:bookmarkStart w:name="_Toc9500194" w:id="2132"/>
      <w:bookmarkStart w:name="_Toc9502558" w:id="2133"/>
      <w:bookmarkStart w:name="_Toc9503830" w:id="2134"/>
      <w:bookmarkStart w:name="_Toc9505189" w:id="2135"/>
      <w:bookmarkStart w:name="_Toc9505918" w:id="2136"/>
      <w:bookmarkStart w:name="_Toc9506698" w:id="2137"/>
      <w:bookmarkStart w:name="_Toc9509206" w:id="2138"/>
      <w:bookmarkStart w:name="_Toc9509278" w:id="2139"/>
      <w:bookmarkStart w:name="_Toc9510239" w:id="2140"/>
      <w:bookmarkStart w:name="_Toc9510314" w:id="2141"/>
      <w:bookmarkStart w:name="_Toc9510391" w:id="2142"/>
      <w:bookmarkStart w:name="_Toc9510515" w:id="2143"/>
      <w:bookmarkStart w:name="_Toc4577055" w:id="2144"/>
      <w:bookmarkStart w:name="_Toc4594215" w:id="2145"/>
      <w:bookmarkStart w:name="_Toc4594239" w:id="2146"/>
      <w:bookmarkStart w:name="_Toc4594740" w:id="2147"/>
      <w:bookmarkStart w:name="_Toc9499396" w:id="2148"/>
      <w:bookmarkStart w:name="_Toc9499977" w:id="2149"/>
      <w:bookmarkStart w:name="_Toc9500090" w:id="2150"/>
      <w:bookmarkStart w:name="_Toc9500195" w:id="2151"/>
      <w:bookmarkStart w:name="_Toc9502559" w:id="2152"/>
      <w:bookmarkStart w:name="_Toc9503831" w:id="2153"/>
      <w:bookmarkStart w:name="_Toc9505190" w:id="2154"/>
      <w:bookmarkStart w:name="_Toc9505919" w:id="2155"/>
      <w:bookmarkStart w:name="_Toc9506699" w:id="2156"/>
      <w:bookmarkStart w:name="_Toc9509207" w:id="2157"/>
      <w:bookmarkStart w:name="_Toc9509279" w:id="2158"/>
      <w:bookmarkStart w:name="_Toc9510240" w:id="2159"/>
      <w:bookmarkStart w:name="_Toc9510315" w:id="2160"/>
      <w:bookmarkStart w:name="_Toc9510392" w:id="2161"/>
      <w:bookmarkStart w:name="_Toc9510516" w:id="2162"/>
      <w:bookmarkStart w:name="_Toc4577056" w:id="2163"/>
      <w:bookmarkStart w:name="_Toc4594216" w:id="2164"/>
      <w:bookmarkStart w:name="_Toc4594240" w:id="2165"/>
      <w:bookmarkStart w:name="_Toc4594741" w:id="2166"/>
      <w:bookmarkStart w:name="_Toc9499397" w:id="2167"/>
      <w:bookmarkStart w:name="_Toc9499978" w:id="2168"/>
      <w:bookmarkStart w:name="_Toc9500091" w:id="2169"/>
      <w:bookmarkStart w:name="_Toc9500196" w:id="2170"/>
      <w:bookmarkStart w:name="_Toc9502560" w:id="2171"/>
      <w:bookmarkStart w:name="_Toc9503832" w:id="2172"/>
      <w:bookmarkStart w:name="_Toc9505191" w:id="2173"/>
      <w:bookmarkStart w:name="_Toc9505920" w:id="2174"/>
      <w:bookmarkStart w:name="_Toc9506700" w:id="2175"/>
      <w:bookmarkStart w:name="_Toc9509208" w:id="2176"/>
      <w:bookmarkStart w:name="_Toc9509280" w:id="2177"/>
      <w:bookmarkStart w:name="_Toc9510241" w:id="2178"/>
      <w:bookmarkStart w:name="_Toc9510316" w:id="2179"/>
      <w:bookmarkStart w:name="_Toc9510393" w:id="2180"/>
      <w:bookmarkStart w:name="_Toc9510517" w:id="2181"/>
      <w:bookmarkStart w:name="_Toc4572519" w:id="2182"/>
      <w:bookmarkStart w:name="_Toc4575469" w:id="2183"/>
      <w:bookmarkStart w:name="_Toc4575617" w:id="2184"/>
      <w:bookmarkStart w:name="_Toc4575867" w:id="2185"/>
      <w:bookmarkStart w:name="_Toc4575986" w:id="2186"/>
      <w:bookmarkStart w:name="_Toc4577057" w:id="2187"/>
      <w:bookmarkStart w:name="_Toc4594217" w:id="2188"/>
      <w:bookmarkStart w:name="_Toc4594241" w:id="2189"/>
      <w:bookmarkStart w:name="_Toc4594742" w:id="2190"/>
      <w:bookmarkStart w:name="_Toc9499398" w:id="2191"/>
      <w:bookmarkStart w:name="_Toc9499979" w:id="2192"/>
      <w:bookmarkStart w:name="_Toc9500092" w:id="2193"/>
      <w:bookmarkStart w:name="_Toc9500197" w:id="2194"/>
      <w:bookmarkStart w:name="_Toc9502561" w:id="2195"/>
      <w:bookmarkStart w:name="_Toc9503833" w:id="2196"/>
      <w:bookmarkStart w:name="_Toc9505192" w:id="2197"/>
      <w:bookmarkStart w:name="_Toc9505921" w:id="2198"/>
      <w:bookmarkStart w:name="_Toc9506701" w:id="2199"/>
      <w:bookmarkStart w:name="_Toc9509209" w:id="2200"/>
      <w:bookmarkStart w:name="_Toc9509281" w:id="2201"/>
      <w:bookmarkStart w:name="_Toc9510242" w:id="2202"/>
      <w:bookmarkStart w:name="_Toc9510317" w:id="2203"/>
      <w:bookmarkStart w:name="_Toc9510394" w:id="2204"/>
      <w:bookmarkStart w:name="_Toc9510518" w:id="2205"/>
      <w:bookmarkStart w:name="_Toc4572520" w:id="2206"/>
      <w:bookmarkStart w:name="_Toc4575470" w:id="2207"/>
      <w:bookmarkStart w:name="_Toc4575618" w:id="2208"/>
      <w:bookmarkStart w:name="_Toc4575868" w:id="2209"/>
      <w:bookmarkStart w:name="_Toc4575987" w:id="2210"/>
      <w:bookmarkStart w:name="_Toc4577058" w:id="2211"/>
      <w:bookmarkStart w:name="_Toc4594218" w:id="2212"/>
      <w:bookmarkStart w:name="_Toc4594242" w:id="2213"/>
      <w:bookmarkStart w:name="_Toc4594743" w:id="2214"/>
      <w:bookmarkStart w:name="_Toc9499399" w:id="2215"/>
      <w:bookmarkStart w:name="_Toc9499980" w:id="2216"/>
      <w:bookmarkStart w:name="_Toc9500093" w:id="2217"/>
      <w:bookmarkStart w:name="_Toc9500198" w:id="2218"/>
      <w:bookmarkStart w:name="_Toc9502562" w:id="2219"/>
      <w:bookmarkStart w:name="_Toc9503834" w:id="2220"/>
      <w:bookmarkStart w:name="_Toc9505193" w:id="2221"/>
      <w:bookmarkStart w:name="_Toc9505922" w:id="2222"/>
      <w:bookmarkStart w:name="_Toc9506702" w:id="2223"/>
      <w:bookmarkStart w:name="_Toc9509210" w:id="2224"/>
      <w:bookmarkStart w:name="_Toc9509282" w:id="2225"/>
      <w:bookmarkStart w:name="_Toc9510243" w:id="2226"/>
      <w:bookmarkStart w:name="_Toc9510318" w:id="2227"/>
      <w:bookmarkStart w:name="_Toc9510395" w:id="2228"/>
      <w:bookmarkStart w:name="_Toc9510519" w:id="2229"/>
      <w:bookmarkStart w:name="_Toc4572521" w:id="2230"/>
      <w:bookmarkStart w:name="_Toc4575471" w:id="2231"/>
      <w:bookmarkStart w:name="_Toc4575619" w:id="2232"/>
      <w:bookmarkStart w:name="_Toc4575869" w:id="2233"/>
      <w:bookmarkStart w:name="_Toc4575988" w:id="2234"/>
      <w:bookmarkStart w:name="_Toc4577059" w:id="2235"/>
      <w:bookmarkStart w:name="_Toc4594219" w:id="2236"/>
      <w:bookmarkStart w:name="_Toc4594243" w:id="2237"/>
      <w:bookmarkStart w:name="_Toc4594744" w:id="2238"/>
      <w:bookmarkStart w:name="_Toc9499400" w:id="2239"/>
      <w:bookmarkStart w:name="_Toc9499981" w:id="2240"/>
      <w:bookmarkStart w:name="_Toc9500094" w:id="2241"/>
      <w:bookmarkStart w:name="_Toc9500199" w:id="2242"/>
      <w:bookmarkStart w:name="_Toc9502563" w:id="2243"/>
      <w:bookmarkStart w:name="_Toc9503835" w:id="2244"/>
      <w:bookmarkStart w:name="_Toc9505194" w:id="2245"/>
      <w:bookmarkStart w:name="_Toc9505923" w:id="2246"/>
      <w:bookmarkStart w:name="_Toc9506703" w:id="2247"/>
      <w:bookmarkStart w:name="_Toc9509211" w:id="2248"/>
      <w:bookmarkStart w:name="_Toc9509283" w:id="2249"/>
      <w:bookmarkStart w:name="_Toc9510244" w:id="2250"/>
      <w:bookmarkStart w:name="_Toc9510319" w:id="2251"/>
      <w:bookmarkStart w:name="_Toc9510396" w:id="2252"/>
      <w:bookmarkStart w:name="_Toc9510520" w:id="2253"/>
      <w:bookmarkStart w:name="_Toc57793388" w:id="2254"/>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r w:rsidRPr="009747E7">
        <w:rPr>
          <w:rFonts w:cs="Times New Roman"/>
          <w:b w:val="0"/>
          <w:color w:val="00539B"/>
          <w:sz w:val="36"/>
          <w:szCs w:val="30"/>
          <w:lang w:val="en-GB" w:eastAsia="en-US"/>
        </w:rPr>
        <w:lastRenderedPageBreak/>
        <w:t>Introductio</w:t>
      </w:r>
      <w:r w:rsidRPr="009747E7" w:rsidR="00935B49">
        <w:rPr>
          <w:rFonts w:cs="Times New Roman"/>
          <w:b w:val="0"/>
          <w:color w:val="00539B"/>
          <w:sz w:val="36"/>
          <w:szCs w:val="30"/>
          <w:lang w:val="en-GB" w:eastAsia="en-US"/>
        </w:rPr>
        <w:t>n</w:t>
      </w:r>
      <w:bookmarkStart w:name="_Toc49705605" w:id="2255"/>
      <w:bookmarkStart w:name="_Toc49705606" w:id="2256"/>
      <w:bookmarkStart w:name="_5op096g3n0jl" w:colFirst="0" w:colLast="0" w:id="2257"/>
      <w:bookmarkStart w:name="_Toc49705607" w:id="2258"/>
      <w:bookmarkStart w:name="_pjr5lqe82vc7" w:colFirst="0" w:colLast="0" w:id="2259"/>
      <w:bookmarkStart w:name="_Toc49705608" w:id="2260"/>
      <w:bookmarkStart w:name="_d1z6905f7fg0" w:colFirst="0" w:colLast="0" w:id="2261"/>
      <w:bookmarkStart w:name="_Toc49705609" w:id="2262"/>
      <w:bookmarkStart w:name="_usewfrphmbh1" w:colFirst="0" w:colLast="0" w:id="2263"/>
      <w:bookmarkStart w:name="_Toc49705610" w:id="2264"/>
      <w:bookmarkStart w:name="_z11jomnglm22" w:colFirst="0" w:colLast="0" w:id="2265"/>
      <w:bookmarkStart w:name="_Toc49705611" w:id="2266"/>
      <w:bookmarkStart w:name="_83dh171t1weo" w:colFirst="0" w:colLast="0" w:id="2267"/>
      <w:bookmarkStart w:name="_Toc49705612" w:id="2268"/>
      <w:bookmarkStart w:name="_igw6gowsyqn9" w:colFirst="0" w:colLast="0" w:id="2269"/>
      <w:bookmarkStart w:name="_Toc49705613" w:id="2270"/>
      <w:bookmarkStart w:name="_grix025a57lr" w:colFirst="0" w:colLast="0" w:id="2271"/>
      <w:bookmarkStart w:name="_Toc49705614" w:id="2272"/>
      <w:bookmarkStart w:name="_gx6w9n35ylpm" w:colFirst="0" w:colLast="0" w:id="2273"/>
      <w:bookmarkStart w:name="_Toc49705615" w:id="2274"/>
      <w:bookmarkStart w:name="_lbuz4sy2gt7k" w:colFirst="0" w:colLast="0" w:id="2275"/>
      <w:bookmarkStart w:name="_Toc49705616" w:id="2276"/>
      <w:bookmarkStart w:name="_v9m6ohjxwgs1" w:colFirst="0" w:colLast="0" w:id="2277"/>
      <w:bookmarkStart w:name="_ty70spqb2q64" w:colFirst="0" w:colLast="0" w:id="2278"/>
      <w:bookmarkStart w:name="_Toc49705617" w:id="2279"/>
      <w:bookmarkEnd w:id="1559"/>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p>
    <w:p w:rsidRPr="009747E7" w:rsidR="000E7BD2" w:rsidP="009A29C0" w:rsidRDefault="000E7BD2" w14:paraId="1427A18B" w14:textId="5A8354E4">
      <w:pPr>
        <w:jc w:val="both"/>
        <w:rPr>
          <w:rFonts w:ascii="Times New Roman" w:hAnsi="Times New Roman" w:cs="Times New Roman"/>
          <w:lang w:val="en-GB"/>
        </w:rPr>
      </w:pPr>
      <w:bookmarkStart w:name="_Toc49705767" w:id="2280"/>
      <w:bookmarkStart w:name="_Toc49705768" w:id="2281"/>
      <w:bookmarkStart w:name="_icnng7l2ql0w" w:colFirst="0" w:colLast="0" w:id="2282"/>
      <w:bookmarkStart w:name="_fn2jcu7x12do" w:colFirst="0" w:colLast="0" w:id="2283"/>
      <w:bookmarkEnd w:id="2280"/>
      <w:bookmarkEnd w:id="2281"/>
      <w:bookmarkEnd w:id="2282"/>
      <w:bookmarkEnd w:id="2283"/>
      <w:r w:rsidRPr="009747E7">
        <w:rPr>
          <w:rFonts w:ascii="Times New Roman" w:hAnsi="Times New Roman" w:cs="Times New Roman"/>
          <w:lang w:val="en-GB"/>
        </w:rPr>
        <w:t>The MTender system is version 2.0 of the Automated Information System "State Register of Public Procurements"</w:t>
      </w:r>
      <w:r w:rsidRPr="009747E7" w:rsidR="00E96277">
        <w:rPr>
          <w:rFonts w:ascii="Times New Roman" w:hAnsi="Times New Roman" w:cs="Times New Roman"/>
          <w:lang w:val="en-GB"/>
        </w:rPr>
        <w:t>,</w:t>
      </w:r>
      <w:r w:rsidRPr="009747E7">
        <w:rPr>
          <w:rFonts w:ascii="Times New Roman" w:hAnsi="Times New Roman" w:cs="Times New Roman"/>
          <w:lang w:val="en-GB"/>
        </w:rPr>
        <w:t xml:space="preserve"> and is an information system compatible with </w:t>
      </w:r>
      <w:r w:rsidRPr="009747E7" w:rsidR="00E96277">
        <w:rPr>
          <w:rFonts w:ascii="Times New Roman" w:hAnsi="Times New Roman" w:cs="Times New Roman"/>
          <w:lang w:val="en-GB"/>
        </w:rPr>
        <w:t>c</w:t>
      </w:r>
      <w:r w:rsidRPr="009747E7">
        <w:rPr>
          <w:rFonts w:ascii="Times New Roman" w:hAnsi="Times New Roman" w:cs="Times New Roman"/>
          <w:lang w:val="en-GB"/>
        </w:rPr>
        <w:t xml:space="preserve">loud </w:t>
      </w:r>
      <w:r w:rsidRPr="009747E7" w:rsidR="00E96277">
        <w:rPr>
          <w:rFonts w:ascii="Times New Roman" w:hAnsi="Times New Roman" w:cs="Times New Roman"/>
          <w:lang w:val="en-GB"/>
        </w:rPr>
        <w:t>c</w:t>
      </w:r>
      <w:r w:rsidRPr="009747E7">
        <w:rPr>
          <w:rFonts w:ascii="Times New Roman" w:hAnsi="Times New Roman" w:cs="Times New Roman"/>
          <w:lang w:val="en-GB"/>
        </w:rPr>
        <w:t>omputing technology, which is hosted on the MCloud shared government platform.</w:t>
      </w:r>
    </w:p>
    <w:p w:rsidRPr="009747E7" w:rsidR="000E7BD2" w:rsidP="009A29C0" w:rsidRDefault="000E7BD2" w14:paraId="4F6D00C6" w14:textId="0706FBBD">
      <w:pPr>
        <w:jc w:val="both"/>
        <w:rPr>
          <w:rFonts w:ascii="Times New Roman" w:hAnsi="Times New Roman" w:cs="Times New Roman"/>
          <w:lang w:val="en-GB"/>
        </w:rPr>
      </w:pPr>
      <w:r w:rsidRPr="009747E7">
        <w:rPr>
          <w:rFonts w:ascii="Times New Roman" w:hAnsi="Times New Roman" w:cs="Times New Roman"/>
          <w:lang w:val="en-GB"/>
        </w:rPr>
        <w:t>The "MTender" system is a systemati</w:t>
      </w:r>
      <w:r w:rsidRPr="009747E7" w:rsidR="00E96277">
        <w:rPr>
          <w:rFonts w:ascii="Times New Roman" w:hAnsi="Times New Roman" w:cs="Times New Roman"/>
          <w:lang w:val="en-GB"/>
        </w:rPr>
        <w:t>s</w:t>
      </w:r>
      <w:r w:rsidRPr="009747E7">
        <w:rPr>
          <w:rFonts w:ascii="Times New Roman" w:hAnsi="Times New Roman" w:cs="Times New Roman"/>
          <w:lang w:val="en-GB"/>
        </w:rPr>
        <w:t>ed pool of data on public procurement contracts concluded and processes related to public procurement contracts</w:t>
      </w:r>
      <w:r w:rsidRPr="009747E7" w:rsidR="00E96277">
        <w:rPr>
          <w:rFonts w:ascii="Times New Roman" w:hAnsi="Times New Roman" w:cs="Times New Roman"/>
          <w:lang w:val="en-GB"/>
        </w:rPr>
        <w:t>,</w:t>
      </w:r>
      <w:r w:rsidRPr="009747E7">
        <w:rPr>
          <w:rFonts w:ascii="Times New Roman" w:hAnsi="Times New Roman" w:cs="Times New Roman"/>
          <w:lang w:val="en-GB"/>
        </w:rPr>
        <w:t xml:space="preserve"> such as the planning and conduct of public procurement procedures, the selection and designation of winners in </w:t>
      </w:r>
      <w:r w:rsidRPr="009747E7" w:rsidR="00E96277">
        <w:rPr>
          <w:rFonts w:ascii="Times New Roman" w:hAnsi="Times New Roman" w:cs="Times New Roman"/>
          <w:lang w:val="en-GB"/>
        </w:rPr>
        <w:t>these</w:t>
      </w:r>
      <w:r w:rsidRPr="009747E7">
        <w:rPr>
          <w:rFonts w:ascii="Times New Roman" w:hAnsi="Times New Roman" w:cs="Times New Roman"/>
          <w:lang w:val="en-GB"/>
        </w:rPr>
        <w:t xml:space="preserve"> procedures. The information resource on public procurement contracts is formed through the operation/functioning of the automated information system "MTender".</w:t>
      </w:r>
    </w:p>
    <w:p w:rsidRPr="009747E7" w:rsidR="0008692C" w:rsidP="00F1538A" w:rsidRDefault="0008692C" w14:paraId="074F5DA0" w14:textId="77777777">
      <w:pPr>
        <w:pStyle w:val="Heading2"/>
        <w:numPr>
          <w:ilvl w:val="1"/>
          <w:numId w:val="35"/>
        </w:numPr>
        <w:tabs>
          <w:tab w:val="left" w:pos="567"/>
        </w:tabs>
        <w:spacing w:before="120" w:after="120" w:line="240" w:lineRule="auto"/>
        <w:ind w:left="578" w:hanging="578"/>
        <w:jc w:val="left"/>
        <w:rPr>
          <w:lang w:val="en-GB"/>
        </w:rPr>
      </w:pPr>
      <w:bookmarkStart w:name="_Toc56160002" w:id="2284"/>
      <w:bookmarkStart w:name="_Toc57793389" w:id="2285"/>
      <w:r w:rsidRPr="009747E7">
        <w:rPr>
          <w:lang w:val="en-GB"/>
        </w:rPr>
        <w:t>Aim of the document</w:t>
      </w:r>
      <w:bookmarkEnd w:id="2284"/>
      <w:bookmarkEnd w:id="2285"/>
    </w:p>
    <w:p w:rsidRPr="009747E7" w:rsidR="0008692C" w:rsidP="0008692C" w:rsidRDefault="0008692C" w14:paraId="0AC773AF" w14:textId="412C3C0D">
      <w:pPr>
        <w:jc w:val="both"/>
        <w:rPr>
          <w:rFonts w:ascii="Times New Roman" w:hAnsi="Times New Roman" w:cs="Times New Roman"/>
          <w:lang w:val="en-GB"/>
        </w:rPr>
      </w:pPr>
      <w:r w:rsidRPr="009747E7">
        <w:rPr>
          <w:rFonts w:ascii="Times New Roman" w:hAnsi="Times New Roman" w:cs="Times New Roman"/>
          <w:lang w:val="en-GB"/>
        </w:rPr>
        <w:t>The main purpose of this document is to provide a detailed technical design in order for the Networking Electronic Procurement Platforms (NEPPs) to be able to implement all the necessary processes and functionalities related to the restricted procedure in their platforms.</w:t>
      </w:r>
    </w:p>
    <w:p w:rsidR="0008692C" w:rsidP="0008692C" w:rsidRDefault="0008692C" w14:paraId="69DAF002" w14:textId="3456F8C0">
      <w:pPr>
        <w:spacing w:after="200"/>
        <w:jc w:val="both"/>
        <w:rPr>
          <w:ins w:author="Alba Colomer Padrosa" w:date="2020-12-02T08:41:00Z" w:id="2286"/>
          <w:rFonts w:ascii="Times New Roman" w:hAnsi="Times New Roman" w:eastAsia="Times New Roman" w:cs="Times New Roman"/>
          <w:lang w:val="en-GB"/>
        </w:rPr>
      </w:pPr>
      <w:r w:rsidRPr="009747E7">
        <w:rPr>
          <w:rFonts w:ascii="Times New Roman" w:hAnsi="Times New Roman" w:eastAsia="Times New Roman" w:cs="Times New Roman"/>
          <w:lang w:val="en-GB"/>
        </w:rPr>
        <w:t>Restricted procedure is a public procurement procedure regulated by the EU Directives on Public Procurement (EUPD), in which any interested Economic Operator (EO) can submit a request to participate in response to a call for competition (first stage of the procedure), but only those EOs invited to do so by the Contracting Authority (CA) following its assessment of the information provided may submit a tender (second stage of the procedure).</w:t>
      </w:r>
    </w:p>
    <w:p w:rsidRPr="009747E7" w:rsidR="008827A5" w:rsidP="008827A5" w:rsidRDefault="008827A5" w14:paraId="7D97D7F5" w14:textId="4ED0FFBC">
      <w:pPr>
        <w:pStyle w:val="Heading2"/>
        <w:numPr>
          <w:ilvl w:val="1"/>
          <w:numId w:val="35"/>
        </w:numPr>
        <w:tabs>
          <w:tab w:val="left" w:pos="567"/>
        </w:tabs>
        <w:spacing w:before="120" w:after="120" w:line="240" w:lineRule="auto"/>
        <w:ind w:left="578" w:hanging="578"/>
        <w:jc w:val="left"/>
        <w:rPr>
          <w:ins w:author="Alba Colomer Padrosa" w:date="2020-12-02T08:41:00Z" w:id="2287"/>
          <w:lang w:val="en-GB"/>
        </w:rPr>
      </w:pPr>
      <w:bookmarkStart w:name="_Toc57793390" w:id="2288"/>
      <w:ins w:author="Alba Colomer Padrosa" w:date="2020-12-02T08:41:00Z" w:id="2289">
        <w:r>
          <w:rPr>
            <w:lang w:val="en-GB"/>
          </w:rPr>
          <w:t>Alignment with regulation</w:t>
        </w:r>
        <w:bookmarkEnd w:id="2288"/>
      </w:ins>
    </w:p>
    <w:p w:rsidRPr="009747E7" w:rsidR="008827A5" w:rsidP="2D8B11B2" w:rsidRDefault="008827A5" w14:paraId="1C47741B" w14:textId="199C7D4C">
      <w:pPr>
        <w:jc w:val="both"/>
        <w:rPr>
          <w:ins w:author="Alba Colomer Padrosa" w:date="2020-12-03T14:15:47.53Z" w:id="819501970"/>
          <w:rFonts w:ascii="Times New Roman" w:hAnsi="Times New Roman" w:cs="Times New Roman"/>
          <w:lang w:val="en-GB"/>
        </w:rPr>
      </w:pPr>
      <w:ins w:author="Alba Colomer Padrosa" w:date="2020-12-02T08:42:00Z" w:id="1885601178">
        <w:r w:rsidRPr="3050268B" w:rsidR="3050268B">
          <w:rPr>
            <w:rFonts w:ascii="Times New Roman" w:hAnsi="Times New Roman" w:cs="Times New Roman"/>
            <w:lang w:val="en-GB"/>
          </w:rPr>
          <w:t>This blueprint is</w:t>
        </w:r>
      </w:ins>
      <w:ins w:author="Alba Colomer Padrosa" w:date="2020-12-02T08:45:00Z" w:id="244271726">
        <w:r w:rsidRPr="3050268B" w:rsidR="3050268B">
          <w:rPr>
            <w:rFonts w:ascii="Times New Roman" w:hAnsi="Times New Roman" w:cs="Times New Roman"/>
            <w:lang w:val="en-GB"/>
          </w:rPr>
          <w:t xml:space="preserve"> aligned with</w:t>
        </w:r>
      </w:ins>
      <w:ins w:author="Alba Colomer Padrosa" w:date="2020-12-03T14:15:46.951Z" w:id="439901985">
        <w:r w:rsidRPr="3050268B" w:rsidR="3050268B">
          <w:rPr>
            <w:rFonts w:ascii="Times New Roman" w:hAnsi="Times New Roman" w:cs="Times New Roman"/>
            <w:lang w:val="en-GB"/>
          </w:rPr>
          <w:t>:</w:t>
        </w:r>
      </w:ins>
    </w:p>
    <w:p w:rsidRPr="009747E7" w:rsidR="008827A5" w:rsidP="3050268B" w:rsidRDefault="008827A5" w14:paraId="4544D8CD" w14:textId="5DDEE5EA">
      <w:pPr>
        <w:pStyle w:val="ListParagraph"/>
        <w:numPr>
          <w:ilvl w:val="0"/>
          <w:numId w:val="40"/>
        </w:numPr>
        <w:jc w:val="both"/>
        <w:rPr>
          <w:ins w:author="Alba Colomer Padrosa" w:date="2020-12-03T14:18:48.776Z" w:id="623324074"/>
          <w:rFonts w:ascii="Calibri" w:hAnsi="Calibri" w:eastAsia="Calibri" w:cs="Calibri" w:asciiTheme="minorAscii" w:hAnsiTheme="minorAscii" w:eastAsiaTheme="minorAscii" w:cstheme="minorAscii"/>
          <w:color w:val="000000" w:themeColor="text1" w:themeTint="FF" w:themeShade="FF"/>
          <w:sz w:val="22"/>
          <w:szCs w:val="22"/>
          <w:lang w:eastAsia="en-GB"/>
        </w:rPr>
        <w:pPrChange w:author="Alba Colomer Padrosa" w:date="2020-12-03T14:15:50.67Z">
          <w:pPr>
            <w:jc w:val="both"/>
          </w:pPr>
        </w:pPrChange>
      </w:pPr>
      <w:ins w:author="Alba Colomer Padrosa" w:date="2020-12-03T14:15:53.762Z" w:id="1241903058">
        <w:r w:rsidRPr="3050268B" w:rsidR="3050268B">
          <w:rPr>
            <w:rFonts w:ascii="Times New Roman" w:hAnsi="Times New Roman" w:cs="Times New Roman"/>
            <w:lang w:val="en-GB"/>
          </w:rPr>
          <w:t>T</w:t>
        </w:r>
      </w:ins>
      <w:ins w:author="Alba Colomer Padrosa" w:date="2020-12-02T08:45:00Z" w:id="48121181">
        <w:r w:rsidRPr="3050268B" w:rsidR="3050268B">
          <w:rPr>
            <w:rFonts w:ascii="Times New Roman" w:hAnsi="Times New Roman" w:cs="Times New Roman"/>
            <w:lang w:val="en-GB"/>
          </w:rPr>
          <w:t xml:space="preserve">he </w:t>
        </w:r>
      </w:ins>
      <w:ins w:author="Alba Colomer Padrosa" w:date="2020-12-02T08:46:00Z" w:id="1057096878">
        <w:r w:rsidRPr="3050268B" w:rsidR="3050268B">
          <w:rPr>
            <w:rFonts w:ascii="Times New Roman" w:hAnsi="Times New Roman" w:cs="Times New Roman"/>
            <w:lang w:val="en-GB"/>
          </w:rPr>
          <w:t>regulation</w:t>
        </w:r>
      </w:ins>
      <w:ins w:author="Alba Colomer Padrosa" w:date="2020-12-03T14:15:59.878Z" w:id="524805728">
        <w:r w:rsidRPr="3050268B" w:rsidR="3050268B">
          <w:rPr>
            <w:rFonts w:ascii="Times New Roman" w:hAnsi="Times New Roman" w:cs="Times New Roman"/>
            <w:lang w:val="en-GB"/>
          </w:rPr>
          <w:t xml:space="preserve"> regardi</w:t>
        </w:r>
      </w:ins>
      <w:ins w:author="Alba Colomer Padrosa" w:date="2020-12-03T14:16:04.459Z" w:id="2014444364">
        <w:r w:rsidRPr="3050268B" w:rsidR="3050268B">
          <w:rPr>
            <w:rFonts w:ascii="Times New Roman" w:hAnsi="Times New Roman" w:cs="Times New Roman"/>
            <w:lang w:val="en-GB"/>
          </w:rPr>
          <w:t>ng Restricted Pro</w:t>
        </w:r>
        <w:r w:rsidRPr="3050268B" w:rsidR="3050268B">
          <w:rPr>
            <w:rFonts w:ascii="Times New Roman" w:hAnsi="Times New Roman" w:eastAsia="Times New Roman" w:cs="Times New Roman"/>
            <w:color w:val="000000" w:themeColor="text1" w:themeTint="FF" w:themeShade="FF"/>
            <w:lang w:val="en-GB" w:eastAsia="en-GB"/>
            <w:rPrChange w:author="Alba Colomer Padrosa" w:date="2020-12-03T14:17:37.385Z" w:id="1777162131">
              <w:rPr>
                <w:rFonts w:ascii="Times New Roman" w:hAnsi="Times New Roman" w:cs="Times New Roman"/>
                <w:lang w:val="en-GB"/>
              </w:rPr>
            </w:rPrChange>
          </w:rPr>
          <w:t>cedure</w:t>
        </w:r>
      </w:ins>
      <w:ins w:author="Alba Colomer Padrosa" w:date="2020-12-02T08:46:00Z" w:id="1927113550">
        <w:r w:rsidRPr="3050268B" w:rsidR="3050268B">
          <w:rPr>
            <w:rFonts w:ascii="Times New Roman" w:hAnsi="Times New Roman" w:eastAsia="Times New Roman" w:cs="Times New Roman"/>
            <w:color w:val="000000" w:themeColor="text1" w:themeTint="FF" w:themeShade="FF"/>
            <w:lang w:val="en-GB" w:eastAsia="en-GB"/>
            <w:rPrChange w:author="Alba Colomer Padrosa" w:date="2020-12-03T14:17:37.51Z" w:id="1856603302">
              <w:rPr>
                <w:rFonts w:ascii="Times New Roman" w:hAnsi="Times New Roman" w:cs="Times New Roman"/>
                <w:lang w:val="en-GB"/>
              </w:rPr>
            </w:rPrChange>
          </w:rPr>
          <w:t>:</w:t>
        </w:r>
      </w:ins>
      <w:ins w:author="Alba Colomer Padrosa" w:date="2020-12-03T14:16:35.975Z" w:id="1367385640">
        <w:r w:rsidRPr="3050268B" w:rsidR="3050268B">
          <w:rPr>
            <w:rFonts w:ascii="Times New Roman" w:hAnsi="Times New Roman" w:eastAsia="Times New Roman" w:cs="Times New Roman"/>
            <w:color w:val="000000" w:themeColor="text1" w:themeTint="FF" w:themeShade="FF"/>
            <w:lang w:val="en-GB" w:eastAsia="en-GB"/>
            <w:rPrChange w:author="Alba Colomer Padrosa" w:date="2020-12-03T14:17:37.513Z" w:id="1409997408">
              <w:rPr>
                <w:rFonts w:ascii="Times New Roman" w:hAnsi="Times New Roman" w:cs="Times New Roman"/>
                <w:lang w:val="en-GB"/>
              </w:rPr>
            </w:rPrChange>
          </w:rPr>
          <w:t xml:space="preserve"> </w:t>
        </w:r>
        <w:r w:rsidRPr="3050268B" w:rsidR="3050268B">
          <w:rPr>
            <w:rFonts w:ascii="Times New Roman" w:hAnsi="Times New Roman" w:eastAsia="Times New Roman" w:cs="Times New Roman"/>
            <w:color w:val="000000" w:themeColor="text1" w:themeTint="FF" w:themeShade="FF"/>
            <w:lang w:val="en-GB" w:eastAsia="en-GB"/>
            <w:rPrChange w:author="Alba Colomer Padrosa" w:date="2020-12-03T14:17:37.518Z" w:id="168679929">
              <w:rPr>
                <w:rFonts w:ascii="Times New Roman" w:hAnsi="Times New Roman" w:cs="Times New Roman"/>
                <w:lang w:val="en-GB"/>
              </w:rPr>
            </w:rPrChange>
          </w:rPr>
          <w:t xml:space="preserve">REGULATION </w:t>
        </w:r>
        <w:r w:rsidRPr="3050268B" w:rsidR="3050268B">
          <w:rPr>
            <w:rFonts w:ascii="Times New Roman" w:hAnsi="Times New Roman" w:eastAsia="Times New Roman" w:cs="Times New Roman"/>
            <w:color w:val="000000" w:themeColor="text1" w:themeTint="FF" w:themeShade="FF"/>
            <w:lang w:eastAsia="en-GB"/>
            <w:rPrChange w:author="Alba Colomer Padrosa" w:date="2020-12-03T14:17:37.692Z" w:id="257694930"/>
          </w:rPr>
          <w:t>on electronic tendering procedure for procurement of goods, services and works via restricted tender</w:t>
        </w:r>
      </w:ins>
      <w:r w:rsidRPr="3050268B">
        <w:rPr>
          <w:rStyle w:val="FootnoteReference"/>
          <w:rFonts w:ascii="Calibri" w:hAnsi="Calibri" w:eastAsia="Calibri" w:cs="Calibri" w:asciiTheme="minorAscii" w:hAnsiTheme="minorAscii" w:eastAsiaTheme="minorAscii" w:cstheme="minorAscii"/>
          <w:color w:val="000000" w:themeColor="text1" w:themeTint="FF" w:themeShade="FF"/>
          <w:sz w:val="22"/>
          <w:szCs w:val="22"/>
        </w:rPr>
        <w:footnoteReference w:id="6292"/>
      </w:r>
    </w:p>
    <w:p w:rsidR="3050268B" w:rsidP="3050268B" w:rsidRDefault="3050268B" w14:paraId="38450CA1" w14:textId="27F09993">
      <w:pPr>
        <w:pStyle w:val="ListParagraph"/>
        <w:numPr>
          <w:ilvl w:val="0"/>
          <w:numId w:val="40"/>
        </w:numPr>
        <w:jc w:val="both"/>
        <w:rPr>
          <w:ins w:author="Alba Colomer Padrosa" w:date="2020-12-02T08:41:00Z" w:id="1162508214"/>
          <w:color w:val="000000" w:themeColor="text1" w:themeTint="FF" w:themeShade="FF"/>
          <w:sz w:val="22"/>
          <w:szCs w:val="22"/>
          <w:lang w:eastAsia="en-GB"/>
        </w:rPr>
        <w:pPrChange w:author="Alba Colomer Padrosa" w:date="2020-12-03T14:18:48.784Z">
          <w:pPr/>
        </w:pPrChange>
      </w:pPr>
      <w:ins w:author="Alba Colomer Padrosa" w:date="2020-12-03T14:18:59.87Z" w:id="1917158557">
        <w:r w:rsidRPr="3050268B" w:rsidR="3050268B">
          <w:rPr>
            <w:rFonts w:ascii="Times New Roman" w:hAnsi="Times New Roman" w:eastAsia="Times New Roman" w:cs="Times New Roman"/>
            <w:color w:val="000000" w:themeColor="text1" w:themeTint="FF" w:themeShade="FF"/>
            <w:lang w:eastAsia="en-GB"/>
          </w:rPr>
          <w:t>The following standard bidding docu</w:t>
        </w:r>
      </w:ins>
      <w:ins w:author="Alba Colomer Padrosa" w:date="2020-12-03T14:19:00.611Z" w:id="1251942735">
        <w:r w:rsidRPr="3050268B" w:rsidR="3050268B">
          <w:rPr>
            <w:rFonts w:ascii="Times New Roman" w:hAnsi="Times New Roman" w:eastAsia="Times New Roman" w:cs="Times New Roman"/>
            <w:color w:val="000000" w:themeColor="text1" w:themeTint="FF" w:themeShade="FF"/>
            <w:lang w:eastAsia="en-GB"/>
          </w:rPr>
          <w:t>ment:</w:t>
        </w:r>
      </w:ins>
    </w:p>
    <w:p w:rsidRPr="009747E7" w:rsidR="008827A5" w:rsidDel="004A7397" w:rsidP="0008692C" w:rsidRDefault="008827A5" w14:paraId="7B977CB3" w14:textId="3BFAC7A8">
      <w:pPr>
        <w:spacing w:after="200"/>
        <w:jc w:val="both"/>
        <w:rPr>
          <w:del w:author="Alba Colomer Padrosa" w:date="2020-12-02T08:46:00Z" w:id="2295"/>
          <w:rFonts w:ascii="Times New Roman" w:hAnsi="Times New Roman" w:eastAsia="Times New Roman" w:cs="Times New Roman"/>
          <w:lang w:val="en-GB"/>
        </w:rPr>
      </w:pPr>
    </w:p>
    <w:p w:rsidRPr="009747E7" w:rsidR="0008692C" w:rsidP="009A29C0" w:rsidRDefault="0008692C" w14:paraId="2CD2E4DB" w14:textId="77777777">
      <w:pPr>
        <w:jc w:val="both"/>
        <w:rPr>
          <w:rFonts w:ascii="Times New Roman" w:hAnsi="Times New Roman" w:cs="Times New Roman"/>
          <w:lang w:val="en-GB"/>
        </w:rPr>
      </w:pPr>
    </w:p>
    <w:p w:rsidRPr="009747E7" w:rsidR="000E7BD2" w:rsidP="00DD07FA" w:rsidRDefault="000E7BD2" w14:paraId="55C67051" w14:textId="77777777">
      <w:pPr>
        <w:pStyle w:val="Heading1"/>
        <w:tabs>
          <w:tab w:val="left" w:pos="539"/>
        </w:tabs>
        <w:spacing w:before="280" w:after="120" w:line="240" w:lineRule="auto"/>
        <w:ind w:left="737" w:hanging="737"/>
        <w:rPr>
          <w:rFonts w:cs="Times New Roman"/>
          <w:b w:val="0"/>
          <w:color w:val="00539B"/>
          <w:sz w:val="36"/>
          <w:szCs w:val="30"/>
          <w:lang w:val="en-GB" w:eastAsia="en-US"/>
        </w:rPr>
      </w:pPr>
      <w:bookmarkStart w:name="_4zer0bjzqdtq" w:colFirst="0" w:colLast="0" w:id="2296"/>
      <w:bookmarkStart w:name="_7ysf0hzatruc" w:colFirst="0" w:colLast="0" w:id="2297"/>
      <w:bookmarkStart w:name="_Toc57793391" w:id="2298"/>
      <w:bookmarkEnd w:id="2296"/>
      <w:bookmarkEnd w:id="2297"/>
      <w:r w:rsidRPr="009747E7">
        <w:rPr>
          <w:rFonts w:cs="Times New Roman"/>
          <w:b w:val="0"/>
          <w:color w:val="00539B"/>
          <w:sz w:val="36"/>
          <w:szCs w:val="30"/>
          <w:lang w:val="en-GB" w:eastAsia="en-US"/>
        </w:rPr>
        <w:t>Technical design</w:t>
      </w:r>
      <w:bookmarkEnd w:id="2298"/>
    </w:p>
    <w:p w:rsidRPr="009747E7" w:rsidR="000E7BD2" w:rsidP="00A41BEA" w:rsidRDefault="00A41BEA" w14:paraId="38CFC8C4" w14:textId="79FFDB95">
      <w:pPr>
        <w:pStyle w:val="Heading2"/>
        <w:spacing w:after="120" w:line="240" w:lineRule="auto"/>
        <w:ind w:left="1191" w:hanging="1191"/>
        <w:rPr>
          <w:iCs w:val="0"/>
          <w:color w:val="00539B"/>
          <w:spacing w:val="2"/>
          <w:szCs w:val="26"/>
          <w:lang w:val="en-GB" w:eastAsia="en-US"/>
        </w:rPr>
      </w:pPr>
      <w:bookmarkStart w:name="_Toc57793392" w:id="2299"/>
      <w:r w:rsidRPr="009747E7">
        <w:rPr>
          <w:iCs w:val="0"/>
          <w:color w:val="00539B"/>
          <w:spacing w:val="2"/>
          <w:szCs w:val="26"/>
          <w:lang w:val="en-GB" w:eastAsia="en-US"/>
        </w:rPr>
        <w:t xml:space="preserve">2.1 Business </w:t>
      </w:r>
      <w:r w:rsidRPr="009747E7" w:rsidR="00222397">
        <w:rPr>
          <w:iCs w:val="0"/>
          <w:color w:val="00539B"/>
          <w:spacing w:val="2"/>
          <w:szCs w:val="26"/>
          <w:lang w:val="en-GB" w:eastAsia="en-US"/>
        </w:rPr>
        <w:t>p</w:t>
      </w:r>
      <w:r w:rsidRPr="009747E7">
        <w:rPr>
          <w:iCs w:val="0"/>
          <w:color w:val="00539B"/>
          <w:spacing w:val="2"/>
          <w:szCs w:val="26"/>
          <w:lang w:val="en-GB" w:eastAsia="en-US"/>
        </w:rPr>
        <w:t xml:space="preserve">rocess </w:t>
      </w:r>
      <w:r w:rsidRPr="009747E7" w:rsidR="00222397">
        <w:rPr>
          <w:iCs w:val="0"/>
          <w:color w:val="00539B"/>
          <w:spacing w:val="2"/>
          <w:szCs w:val="26"/>
          <w:lang w:val="en-GB" w:eastAsia="en-US"/>
        </w:rPr>
        <w:t>m</w:t>
      </w:r>
      <w:r w:rsidRPr="009747E7">
        <w:rPr>
          <w:iCs w:val="0"/>
          <w:color w:val="00539B"/>
          <w:spacing w:val="2"/>
          <w:szCs w:val="26"/>
          <w:lang w:val="en-GB" w:eastAsia="en-US"/>
        </w:rPr>
        <w:t>odel</w:t>
      </w:r>
      <w:bookmarkStart w:name="_k131h46ritdb" w:colFirst="0" w:colLast="0" w:id="2300"/>
      <w:bookmarkEnd w:id="2299"/>
      <w:bookmarkEnd w:id="2300"/>
    </w:p>
    <w:p w:rsidRPr="009747E7" w:rsidR="00B2304E" w:rsidP="00B2304E" w:rsidRDefault="00B2304E" w14:paraId="0AC1ABC2" w14:textId="45CC662C">
      <w:pPr>
        <w:jc w:val="both"/>
        <w:rPr>
          <w:rFonts w:ascii="Times New Roman" w:hAnsi="Times New Roman" w:eastAsia="Times New Roman" w:cs="Times New Roman"/>
          <w:lang w:val="en-GB"/>
        </w:rPr>
      </w:pPr>
      <w:r w:rsidRPr="009747E7">
        <w:rPr>
          <w:rFonts w:ascii="Times New Roman" w:hAnsi="Times New Roman" w:eastAsia="Times New Roman" w:cs="Times New Roman"/>
          <w:lang w:val="en-GB"/>
        </w:rPr>
        <w:t>The following BPMN reflects the general process for a restricted procedure as prescribed by the EUPD, which has been taken as a regulatory basis for the local secondary legislation on which MTender system is based:</w:t>
      </w:r>
    </w:p>
    <w:p w:rsidRPr="009747E7" w:rsidR="00B2304E" w:rsidP="00B2304E" w:rsidRDefault="00B2304E" w14:paraId="1789C78F" w14:textId="77777777">
      <w:pPr>
        <w:keepNext/>
        <w:spacing w:after="0" w:line="276" w:lineRule="auto"/>
        <w:jc w:val="both"/>
        <w:rPr>
          <w:rFonts w:ascii="Times New Roman" w:hAnsi="Times New Roman" w:eastAsia="Times New Roman" w:cs="Times New Roman"/>
          <w:lang w:val="en-GB"/>
        </w:rPr>
      </w:pPr>
      <w:r w:rsidRPr="009747E7">
        <w:rPr>
          <w:rFonts w:ascii="Times New Roman" w:hAnsi="Times New Roman" w:eastAsia="Times New Roman" w:cs="Times New Roman"/>
          <w:noProof/>
          <w:lang w:val="es-ES" w:eastAsia="es-ES"/>
          <w:rPrChange w:author="Chris Smith" w:date="2020-11-29T16:43:00Z" w:id="2301">
            <w:rPr>
              <w:rFonts w:ascii="Times New Roman" w:hAnsi="Times New Roman" w:eastAsia="Times New Roman" w:cs="Times New Roman"/>
              <w:noProof/>
              <w:lang w:val="es-ES" w:eastAsia="es-ES"/>
            </w:rPr>
          </w:rPrChange>
        </w:rPr>
        <w:drawing>
          <wp:inline distT="114300" distB="114300" distL="114300" distR="114300" wp14:anchorId="1BB96BFA" wp14:editId="3370240C">
            <wp:extent cx="5810250" cy="876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10250" cy="876300"/>
                    </a:xfrm>
                    <a:prstGeom prst="rect">
                      <a:avLst/>
                    </a:prstGeom>
                    <a:ln/>
                  </pic:spPr>
                </pic:pic>
              </a:graphicData>
            </a:graphic>
          </wp:inline>
        </w:drawing>
      </w:r>
    </w:p>
    <w:p w:rsidRPr="009747E7" w:rsidR="000E7BD2" w:rsidP="00B2304E" w:rsidRDefault="002A0A05" w14:paraId="6B0BB857" w14:textId="6CEAE910">
      <w:pPr>
        <w:jc w:val="center"/>
        <w:rPr>
          <w:rFonts w:ascii="Times New Roman" w:hAnsi="Times New Roman" w:cs="Times New Roman"/>
          <w:i/>
          <w:color w:val="666666"/>
          <w:sz w:val="20"/>
          <w:szCs w:val="20"/>
          <w:lang w:val="en-GB"/>
        </w:rPr>
      </w:pPr>
      <w:bookmarkStart w:name="_Toc57793330" w:id="2302"/>
      <w:r w:rsidRPr="3050268B">
        <w:rPr>
          <w:rFonts w:ascii="Times New Roman" w:hAnsi="Times New Roman" w:cs="Times New Roman"/>
          <w:i w:val="1"/>
          <w:iCs w:val="1"/>
          <w:color w:val="666666"/>
          <w:sz w:val="20"/>
          <w:szCs w:val="20"/>
          <w:lang w:val="en-GB"/>
        </w:rPr>
        <w:t xml:space="preserve">Figure </w:t>
      </w:r>
      <w:r w:rsidRPr="3050268B">
        <w:rPr>
          <w:rFonts w:ascii="Times New Roman" w:hAnsi="Times New Roman" w:cs="Times New Roman"/>
          <w:i w:val="1"/>
          <w:iCs w:val="1"/>
          <w:color w:val="666666"/>
          <w:sz w:val="20"/>
          <w:szCs w:val="20"/>
          <w:lang w:val="en-GB"/>
        </w:rPr>
        <w:fldChar w:fldCharType="begin"/>
      </w:r>
      <w:r w:rsidRPr="3050268B">
        <w:rPr>
          <w:rFonts w:ascii="Times New Roman" w:hAnsi="Times New Roman" w:cs="Times New Roman"/>
          <w:i w:val="1"/>
          <w:iCs w:val="1"/>
          <w:color w:val="666666"/>
          <w:sz w:val="20"/>
          <w:szCs w:val="20"/>
          <w:lang w:val="en-GB"/>
        </w:rPr>
        <w:instrText xml:space="preserve"> SEQ Figure \* ARABIC </w:instrText>
      </w:r>
      <w:r w:rsidRPr="3050268B">
        <w:rPr>
          <w:rFonts w:ascii="Times New Roman" w:hAnsi="Times New Roman" w:cs="Times New Roman"/>
          <w:i w:val="1"/>
          <w:iCs w:val="1"/>
          <w:color w:val="666666"/>
          <w:sz w:val="20"/>
          <w:szCs w:val="20"/>
          <w:lang w:val="en-GB"/>
        </w:rPr>
        <w:fldChar w:fldCharType="separate"/>
      </w:r>
      <w:r w:rsidRPr="3050268B" w:rsidR="00CA53DD">
        <w:rPr>
          <w:rFonts w:ascii="Times New Roman" w:hAnsi="Times New Roman" w:cs="Times New Roman"/>
          <w:i w:val="1"/>
          <w:iCs w:val="1"/>
          <w:noProof/>
          <w:color w:val="666666"/>
          <w:sz w:val="20"/>
          <w:szCs w:val="20"/>
          <w:lang w:val="en-GB"/>
        </w:rPr>
        <w:t>1</w:t>
      </w:r>
      <w:r w:rsidRPr="3050268B">
        <w:rPr>
          <w:rFonts w:ascii="Times New Roman" w:hAnsi="Times New Roman" w:cs="Times New Roman"/>
          <w:i w:val="1"/>
          <w:iCs w:val="1"/>
          <w:color w:val="666666"/>
          <w:sz w:val="20"/>
          <w:szCs w:val="20"/>
          <w:lang w:val="en-GB"/>
        </w:rPr>
        <w:fldChar w:fldCharType="end"/>
      </w:r>
      <w:r w:rsidRPr="3050268B">
        <w:rPr>
          <w:rFonts w:ascii="Times New Roman" w:hAnsi="Times New Roman" w:cs="Times New Roman"/>
          <w:i w:val="1"/>
          <w:iCs w:val="1"/>
          <w:color w:val="666666"/>
          <w:sz w:val="20"/>
          <w:szCs w:val="20"/>
          <w:lang w:val="en-GB"/>
        </w:rPr>
        <w:t xml:space="preserve"> </w:t>
      </w:r>
      <w:r w:rsidRPr="3050268B" w:rsidR="006F791E">
        <w:rPr>
          <w:rFonts w:ascii="Times New Roman" w:hAnsi="Times New Roman" w:cs="Times New Roman"/>
          <w:i w:val="1"/>
          <w:iCs w:val="1"/>
          <w:color w:val="666666"/>
          <w:sz w:val="20"/>
          <w:szCs w:val="20"/>
          <w:lang w:val="en-GB"/>
        </w:rPr>
        <w:t>-</w:t>
      </w:r>
      <w:r w:rsidRPr="3050268B">
        <w:rPr>
          <w:rFonts w:ascii="Times New Roman" w:hAnsi="Times New Roman" w:cs="Times New Roman"/>
          <w:i w:val="1"/>
          <w:iCs w:val="1"/>
          <w:color w:val="666666"/>
          <w:sz w:val="20"/>
          <w:szCs w:val="20"/>
          <w:lang w:val="en-GB"/>
        </w:rPr>
        <w:t xml:space="preserve"> BPMN for a general </w:t>
      </w:r>
      <w:r w:rsidRPr="3050268B" w:rsidR="00B2304E">
        <w:rPr>
          <w:rFonts w:ascii="Times New Roman" w:hAnsi="Times New Roman" w:cs="Times New Roman"/>
          <w:i w:val="1"/>
          <w:iCs w:val="1"/>
          <w:color w:val="666666"/>
          <w:sz w:val="20"/>
          <w:szCs w:val="20"/>
          <w:lang w:val="en-GB"/>
        </w:rPr>
        <w:t>restricted procedure</w:t>
      </w:r>
      <w:r w:rsidRPr="3050268B" w:rsidR="000E7BD2">
        <w:rPr>
          <w:rFonts w:ascii="Times New Roman" w:hAnsi="Times New Roman" w:cs="Times New Roman"/>
          <w:i w:val="1"/>
          <w:iCs w:val="1"/>
          <w:color w:val="666666"/>
          <w:sz w:val="20"/>
          <w:szCs w:val="20"/>
          <w:vertAlign w:val="superscript"/>
          <w:lang w:val="en-GB"/>
        </w:rPr>
        <w:footnoteReference w:id="1"/>
      </w:r>
      <w:bookmarkEnd w:id="2302"/>
    </w:p>
    <w:p w:rsidRPr="009747E7" w:rsidR="002A0A05" w:rsidDel="005542B5" w:rsidP="002E40FC" w:rsidRDefault="002A0A05" w14:paraId="0A697C35" w14:textId="4E14B5CF">
      <w:pPr>
        <w:keepNext/>
        <w:tabs>
          <w:tab w:val="left" w:pos="1590"/>
          <w:tab w:val="center" w:pos="4963"/>
        </w:tabs>
        <w:spacing w:before="200" w:after="0" w:line="480" w:lineRule="auto"/>
        <w:ind w:left="900"/>
        <w:rPr>
          <w:del w:author="Chris Smith" w:date="2020-11-21T13:14:00Z" w:id="2306"/>
          <w:rFonts w:ascii="Times New Roman" w:hAnsi="Times New Roman" w:cs="Times New Roman"/>
          <w:i/>
          <w:color w:val="666666"/>
          <w:sz w:val="20"/>
          <w:szCs w:val="20"/>
          <w:lang w:val="en-GB"/>
        </w:rPr>
        <w:pPrChange w:author="Alba Colomer Padrosa" w:date="2020-12-02T09:15:00Z" w:id="2307">
          <w:pPr>
            <w:tabs>
              <w:tab w:val="left" w:pos="1590"/>
              <w:tab w:val="center" w:pos="4963"/>
            </w:tabs>
            <w:spacing w:before="200" w:after="0" w:line="480" w:lineRule="auto"/>
            <w:ind w:left="900"/>
          </w:pPr>
        </w:pPrChange>
      </w:pPr>
    </w:p>
    <w:p w:rsidRPr="009747E7" w:rsidR="00535E38" w:rsidP="002E40FC" w:rsidRDefault="00535E38" w14:paraId="467DE9AF" w14:textId="4ED1C192">
      <w:pPr>
        <w:pStyle w:val="Heading2"/>
        <w:spacing w:after="120" w:line="240" w:lineRule="auto"/>
        <w:ind w:left="1191" w:hanging="1191"/>
        <w:rPr>
          <w:iCs w:val="0"/>
          <w:color w:val="00539B"/>
          <w:spacing w:val="2"/>
          <w:szCs w:val="26"/>
          <w:lang w:val="en-GB" w:eastAsia="en-US"/>
        </w:rPr>
        <w:pPrChange w:author="Alba Colomer Padrosa" w:date="2020-12-02T09:15:00Z" w:id="2308">
          <w:pPr>
            <w:pStyle w:val="Heading2"/>
            <w:spacing w:after="120" w:line="240" w:lineRule="auto"/>
            <w:ind w:left="1191" w:hanging="1191"/>
          </w:pPr>
        </w:pPrChange>
      </w:pPr>
      <w:bookmarkStart w:name="_jcmjnox0idty" w:colFirst="0" w:colLast="0" w:id="2309"/>
      <w:bookmarkStart w:name="_Toc57793393" w:id="2310"/>
      <w:bookmarkEnd w:id="2309"/>
      <w:r w:rsidRPr="009747E7">
        <w:rPr>
          <w:iCs w:val="0"/>
          <w:color w:val="00539B"/>
          <w:spacing w:val="2"/>
          <w:szCs w:val="26"/>
          <w:lang w:val="en-GB" w:eastAsia="en-US"/>
        </w:rPr>
        <w:t>2.2 State-chart diagram</w:t>
      </w:r>
      <w:bookmarkEnd w:id="2310"/>
    </w:p>
    <w:p w:rsidRPr="009747E7" w:rsidR="00B21DD9" w:rsidP="002E40FC" w:rsidRDefault="00222397" w14:paraId="1A63AFC9" w14:textId="3AC7B68D">
      <w:pPr>
        <w:keepNext/>
        <w:spacing w:after="0"/>
        <w:rPr>
          <w:rFonts w:ascii="Times New Roman" w:hAnsi="Times New Roman" w:cs="Times New Roman"/>
          <w:lang w:val="en-GB"/>
        </w:rPr>
        <w:pPrChange w:author="Alba Colomer Padrosa" w:date="2020-12-02T09:15:00Z" w:id="2311">
          <w:pPr>
            <w:spacing w:after="0"/>
          </w:pPr>
        </w:pPrChange>
      </w:pPr>
      <w:r w:rsidRPr="009747E7">
        <w:rPr>
          <w:rFonts w:ascii="Times New Roman" w:hAnsi="Times New Roman" w:cs="Times New Roman"/>
          <w:lang w:val="en-GB"/>
        </w:rPr>
        <w:t>The following image presents t</w:t>
      </w:r>
      <w:r w:rsidRPr="009747E7" w:rsidR="00B21DD9">
        <w:rPr>
          <w:rFonts w:ascii="Times New Roman" w:hAnsi="Times New Roman" w:cs="Times New Roman"/>
          <w:lang w:val="en-GB"/>
        </w:rPr>
        <w:t xml:space="preserve">he sequence of stages applicable for </w:t>
      </w:r>
      <w:r w:rsidRPr="009747E7" w:rsidR="00B2304E">
        <w:rPr>
          <w:rFonts w:ascii="Times New Roman" w:hAnsi="Times New Roman" w:eastAsia="Times New Roman" w:cs="Times New Roman"/>
          <w:lang w:val="en-GB"/>
        </w:rPr>
        <w:t>a restricted procedure</w:t>
      </w:r>
      <w:r w:rsidRPr="009747E7" w:rsidR="00B21DD9">
        <w:rPr>
          <w:rFonts w:ascii="Times New Roman" w:hAnsi="Times New Roman" w:cs="Times New Roman"/>
          <w:lang w:val="en-GB"/>
        </w:rPr>
        <w:t>:</w:t>
      </w:r>
    </w:p>
    <w:p w:rsidRPr="009747E7" w:rsidR="00B2304E" w:rsidP="002E40FC" w:rsidRDefault="00B2304E" w14:paraId="1621236A" w14:textId="23C6FF07">
      <w:pPr>
        <w:keepNext/>
        <w:spacing w:after="0"/>
        <w:rPr>
          <w:rFonts w:ascii="Times New Roman" w:hAnsi="Times New Roman" w:cs="Times New Roman"/>
          <w:lang w:val="en-GB"/>
        </w:rPr>
        <w:pPrChange w:author="Alba Colomer Padrosa" w:date="2020-12-02T09:15:00Z" w:id="2312">
          <w:pPr>
            <w:spacing w:after="0"/>
          </w:pPr>
        </w:pPrChange>
      </w:pPr>
      <w:r w:rsidRPr="009747E7">
        <w:rPr>
          <w:rFonts w:ascii="Times New Roman" w:hAnsi="Times New Roman" w:eastAsia="Times New Roman" w:cs="Times New Roman"/>
          <w:noProof/>
          <w:color w:val="172B4D"/>
          <w:sz w:val="24"/>
          <w:szCs w:val="24"/>
          <w:lang w:val="es-ES" w:eastAsia="es-ES"/>
          <w:rPrChange w:author="Chris Smith" w:date="2020-11-29T16:43:00Z" w:id="2313">
            <w:rPr>
              <w:rFonts w:ascii="Times New Roman" w:hAnsi="Times New Roman" w:eastAsia="Times New Roman" w:cs="Times New Roman"/>
              <w:noProof/>
              <w:color w:val="172B4D"/>
              <w:sz w:val="24"/>
              <w:szCs w:val="24"/>
              <w:lang w:val="es-ES" w:eastAsia="es-ES"/>
            </w:rPr>
          </w:rPrChange>
        </w:rPr>
        <w:drawing>
          <wp:inline distT="114300" distB="114300" distL="114300" distR="114300" wp14:anchorId="24327754" wp14:editId="3F188571">
            <wp:extent cx="5500688" cy="18000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500688" cy="1800042"/>
                    </a:xfrm>
                    <a:prstGeom prst="rect">
                      <a:avLst/>
                    </a:prstGeom>
                    <a:ln/>
                  </pic:spPr>
                </pic:pic>
              </a:graphicData>
            </a:graphic>
          </wp:inline>
        </w:drawing>
      </w:r>
    </w:p>
    <w:p w:rsidRPr="009747E7" w:rsidR="002A0A05" w:rsidP="002A0A05" w:rsidRDefault="002A0A05" w14:paraId="5C7B5D9C" w14:textId="376409FD">
      <w:pPr>
        <w:keepNext/>
        <w:tabs>
          <w:tab w:val="left" w:pos="1590"/>
          <w:tab w:val="center" w:pos="4963"/>
        </w:tabs>
        <w:spacing w:before="200" w:after="0" w:line="480" w:lineRule="auto"/>
        <w:ind w:left="900"/>
        <w:jc w:val="center"/>
        <w:rPr>
          <w:rFonts w:ascii="Times New Roman" w:hAnsi="Times New Roman" w:cs="Times New Roman"/>
          <w:i/>
          <w:color w:val="666666"/>
          <w:sz w:val="20"/>
          <w:szCs w:val="20"/>
          <w:lang w:val="en-GB"/>
        </w:rPr>
      </w:pPr>
      <w:bookmarkStart w:name="_Toc57793331" w:id="2314"/>
      <w:r w:rsidRPr="009747E7">
        <w:rPr>
          <w:rFonts w:ascii="Times New Roman" w:hAnsi="Times New Roman" w:cs="Times New Roman"/>
          <w:i/>
          <w:color w:val="666666"/>
          <w:sz w:val="20"/>
          <w:szCs w:val="20"/>
          <w:lang w:val="en-GB"/>
        </w:rPr>
        <w:t xml:space="preserve">Figure </w:t>
      </w:r>
      <w:r w:rsidRPr="009747E7">
        <w:rPr>
          <w:rFonts w:ascii="Times New Roman" w:hAnsi="Times New Roman" w:cs="Times New Roman"/>
          <w:i/>
          <w:color w:val="666666"/>
          <w:sz w:val="20"/>
          <w:szCs w:val="20"/>
          <w:lang w:val="en-GB"/>
          <w:rPrChange w:author="Chris Smith" w:date="2020-11-29T16:43:00Z" w:id="2315">
            <w:rPr>
              <w:rFonts w:ascii="Times New Roman" w:hAnsi="Times New Roman" w:cs="Times New Roman"/>
              <w:i/>
              <w:color w:val="666666"/>
              <w:sz w:val="20"/>
              <w:szCs w:val="20"/>
              <w:lang w:val="en-GB"/>
            </w:rPr>
          </w:rPrChange>
        </w:rPr>
        <w:fldChar w:fldCharType="begin"/>
      </w:r>
      <w:r w:rsidRPr="009747E7">
        <w:rPr>
          <w:rFonts w:ascii="Times New Roman" w:hAnsi="Times New Roman" w:cs="Times New Roman"/>
          <w:i/>
          <w:color w:val="666666"/>
          <w:sz w:val="20"/>
          <w:szCs w:val="20"/>
          <w:lang w:val="en-GB"/>
        </w:rPr>
        <w:instrText xml:space="preserve"> SEQ Figure \* ARABIC </w:instrText>
      </w:r>
      <w:r w:rsidRPr="009747E7">
        <w:rPr>
          <w:rFonts w:ascii="Times New Roman" w:hAnsi="Times New Roman" w:cs="Times New Roman"/>
          <w:i/>
          <w:color w:val="666666"/>
          <w:sz w:val="20"/>
          <w:szCs w:val="20"/>
          <w:lang w:val="en-GB"/>
          <w:rPrChange w:author="Chris Smith" w:date="2020-11-29T16:43:00Z" w:id="2316">
            <w:rPr>
              <w:rFonts w:ascii="Times New Roman" w:hAnsi="Times New Roman" w:cs="Times New Roman"/>
              <w:i/>
              <w:color w:val="666666"/>
              <w:sz w:val="20"/>
              <w:szCs w:val="20"/>
              <w:lang w:val="en-GB"/>
            </w:rPr>
          </w:rPrChange>
        </w:rPr>
        <w:fldChar w:fldCharType="separate"/>
      </w:r>
      <w:r w:rsidR="00CA53DD">
        <w:rPr>
          <w:rFonts w:ascii="Times New Roman" w:hAnsi="Times New Roman" w:cs="Times New Roman"/>
          <w:i/>
          <w:noProof/>
          <w:color w:val="666666"/>
          <w:sz w:val="20"/>
          <w:szCs w:val="20"/>
          <w:lang w:val="en-GB"/>
        </w:rPr>
        <w:t>2</w:t>
      </w:r>
      <w:r w:rsidRPr="009747E7">
        <w:rPr>
          <w:rFonts w:ascii="Times New Roman" w:hAnsi="Times New Roman" w:cs="Times New Roman"/>
          <w:i/>
          <w:color w:val="666666"/>
          <w:sz w:val="20"/>
          <w:szCs w:val="20"/>
          <w:lang w:val="en-GB"/>
          <w:rPrChange w:author="Chris Smith" w:date="2020-11-29T16:43:00Z" w:id="2317">
            <w:rPr>
              <w:rFonts w:ascii="Times New Roman" w:hAnsi="Times New Roman" w:cs="Times New Roman"/>
              <w:i/>
              <w:color w:val="666666"/>
              <w:sz w:val="20"/>
              <w:szCs w:val="20"/>
              <w:lang w:val="en-GB"/>
            </w:rPr>
          </w:rPrChange>
        </w:rPr>
        <w:fldChar w:fldCharType="end"/>
      </w:r>
      <w:r w:rsidRPr="009747E7">
        <w:rPr>
          <w:rFonts w:ascii="Times New Roman" w:hAnsi="Times New Roman" w:cs="Times New Roman"/>
          <w:i/>
          <w:color w:val="666666"/>
          <w:sz w:val="20"/>
          <w:szCs w:val="20"/>
          <w:lang w:val="en-GB"/>
        </w:rPr>
        <w:t xml:space="preserve"> - State-chart diagram for a </w:t>
      </w:r>
      <w:r w:rsidRPr="009747E7" w:rsidR="00B2304E">
        <w:rPr>
          <w:rFonts w:ascii="Times New Roman" w:hAnsi="Times New Roman" w:cs="Times New Roman"/>
          <w:i/>
          <w:color w:val="666666"/>
          <w:sz w:val="20"/>
          <w:szCs w:val="20"/>
          <w:lang w:val="en-GB"/>
        </w:rPr>
        <w:t>restricted procedure</w:t>
      </w:r>
      <w:bookmarkEnd w:id="2314"/>
    </w:p>
    <w:p w:rsidRPr="009747E7" w:rsidR="00385602" w:rsidP="006F791E" w:rsidRDefault="00385602" w14:paraId="1D61B479" w14:textId="08D2FD28">
      <w:pPr>
        <w:spacing w:after="0"/>
        <w:rPr>
          <w:rFonts w:ascii="Times New Roman" w:hAnsi="Times New Roman" w:cs="Times New Roman"/>
          <w:lang w:val="en-GB"/>
        </w:rPr>
      </w:pPr>
      <w:r w:rsidRPr="009747E7">
        <w:rPr>
          <w:rFonts w:ascii="Times New Roman" w:hAnsi="Times New Roman" w:cs="Times New Roman"/>
          <w:lang w:val="en-GB"/>
        </w:rPr>
        <w:t xml:space="preserve">More detail </w:t>
      </w:r>
      <w:r w:rsidRPr="009747E7" w:rsidR="00344C82">
        <w:rPr>
          <w:rFonts w:ascii="Times New Roman" w:hAnsi="Times New Roman" w:cs="Times New Roman"/>
          <w:lang w:val="en-GB"/>
        </w:rPr>
        <w:t xml:space="preserve">on the </w:t>
      </w:r>
      <w:r w:rsidRPr="009747E7" w:rsidR="00FA5936">
        <w:rPr>
          <w:rFonts w:ascii="Times New Roman" w:hAnsi="Times New Roman" w:cs="Times New Roman"/>
          <w:lang w:val="en-GB"/>
        </w:rPr>
        <w:t>different</w:t>
      </w:r>
      <w:r w:rsidRPr="009747E7" w:rsidR="00344C82">
        <w:rPr>
          <w:rFonts w:ascii="Times New Roman" w:hAnsi="Times New Roman" w:cs="Times New Roman"/>
          <w:lang w:val="en-GB"/>
        </w:rPr>
        <w:t xml:space="preserve"> statuses is provided in </w:t>
      </w:r>
      <w:r w:rsidRPr="009747E7" w:rsidR="00222397">
        <w:rPr>
          <w:rFonts w:ascii="Times New Roman" w:hAnsi="Times New Roman" w:cs="Times New Roman"/>
          <w:lang w:val="en-GB"/>
        </w:rPr>
        <w:t xml:space="preserve">section </w:t>
      </w:r>
      <w:r w:rsidRPr="009747E7" w:rsidR="00344C82">
        <w:rPr>
          <w:rFonts w:ascii="Times New Roman" w:hAnsi="Times New Roman" w:cs="Times New Roman"/>
          <w:lang w:val="en-GB"/>
        </w:rPr>
        <w:t>“</w:t>
      </w:r>
      <w:ins w:author="Alba Colomer Padrosa" w:date="2020-12-02T09:15:00Z" w:id="2318">
        <w:r w:rsidR="002E40FC">
          <w:rPr>
            <w:rFonts w:ascii="Times New Roman" w:hAnsi="Times New Roman" w:cs="Times New Roman"/>
            <w:lang w:val="en-GB"/>
          </w:rPr>
          <w:fldChar w:fldCharType="begin"/>
        </w:r>
        <w:r w:rsidR="002E40FC">
          <w:rPr>
            <w:rFonts w:ascii="Times New Roman" w:hAnsi="Times New Roman" w:cs="Times New Roman"/>
            <w:lang w:val="en-GB"/>
          </w:rPr>
          <w:instrText xml:space="preserve"> HYPERLINK  \l "_2.4_OCDS_dataflow" </w:instrText>
        </w:r>
        <w:r w:rsidR="002E40FC">
          <w:rPr>
            <w:rFonts w:ascii="Times New Roman" w:hAnsi="Times New Roman" w:cs="Times New Roman"/>
            <w:lang w:val="en-GB"/>
          </w:rPr>
        </w:r>
        <w:r w:rsidR="002E40FC">
          <w:rPr>
            <w:rFonts w:ascii="Times New Roman" w:hAnsi="Times New Roman" w:cs="Times New Roman"/>
            <w:lang w:val="en-GB"/>
          </w:rPr>
          <w:fldChar w:fldCharType="separate"/>
        </w:r>
        <w:r w:rsidRPr="002E40FC" w:rsidR="00344C82">
          <w:rPr>
            <w:rStyle w:val="Hyperlink"/>
            <w:rFonts w:ascii="Times New Roman" w:hAnsi="Times New Roman" w:cs="Times New Roman"/>
            <w:lang w:val="en-GB"/>
          </w:rPr>
          <w:t>2.4 OCDS dataflow</w:t>
        </w:r>
        <w:r w:rsidR="002E40FC">
          <w:rPr>
            <w:rFonts w:ascii="Times New Roman" w:hAnsi="Times New Roman" w:cs="Times New Roman"/>
            <w:lang w:val="en-GB"/>
          </w:rPr>
          <w:fldChar w:fldCharType="end"/>
        </w:r>
      </w:ins>
      <w:r w:rsidRPr="009747E7" w:rsidR="00344C82">
        <w:rPr>
          <w:rFonts w:ascii="Times New Roman" w:hAnsi="Times New Roman" w:cs="Times New Roman"/>
          <w:lang w:val="en-GB"/>
        </w:rPr>
        <w:t>” of this document.</w:t>
      </w:r>
    </w:p>
    <w:p w:rsidRPr="009747E7" w:rsidR="00535E38" w:rsidP="00535E38" w:rsidRDefault="00535E38" w14:paraId="25F83E3E" w14:textId="77777777">
      <w:pPr>
        <w:spacing w:after="0"/>
        <w:rPr>
          <w:rFonts w:ascii="Times New Roman" w:hAnsi="Times New Roman" w:cs="Times New Roman"/>
          <w:lang w:val="en-GB"/>
        </w:rPr>
      </w:pPr>
    </w:p>
    <w:p w:rsidRPr="009747E7" w:rsidR="00487470" w:rsidP="00487470" w:rsidRDefault="00487470" w14:paraId="22ADE8A5" w14:textId="4897636A">
      <w:pPr>
        <w:pStyle w:val="Heading2"/>
        <w:spacing w:after="120" w:line="240" w:lineRule="auto"/>
        <w:ind w:left="1191" w:hanging="1191"/>
        <w:rPr>
          <w:iCs w:val="0"/>
          <w:color w:val="00539B"/>
          <w:spacing w:val="2"/>
          <w:szCs w:val="26"/>
          <w:lang w:val="en-GB" w:eastAsia="en-US"/>
        </w:rPr>
      </w:pPr>
      <w:bookmarkStart w:name="_Toc57793394" w:id="2319"/>
      <w:r w:rsidRPr="009747E7">
        <w:rPr>
          <w:iCs w:val="0"/>
          <w:color w:val="00539B"/>
          <w:spacing w:val="2"/>
          <w:szCs w:val="26"/>
          <w:lang w:val="en-GB" w:eastAsia="en-US"/>
        </w:rPr>
        <w:t xml:space="preserve">2.3 OCDS </w:t>
      </w:r>
      <w:r w:rsidRPr="009747E7" w:rsidR="00222397">
        <w:rPr>
          <w:iCs w:val="0"/>
          <w:color w:val="00539B"/>
          <w:spacing w:val="2"/>
          <w:szCs w:val="26"/>
          <w:lang w:val="en-GB" w:eastAsia="en-US"/>
        </w:rPr>
        <w:t>b</w:t>
      </w:r>
      <w:r w:rsidRPr="009747E7">
        <w:rPr>
          <w:iCs w:val="0"/>
          <w:color w:val="00539B"/>
          <w:spacing w:val="2"/>
          <w:szCs w:val="26"/>
          <w:lang w:val="en-GB" w:eastAsia="en-US"/>
        </w:rPr>
        <w:t xml:space="preserve">uilding </w:t>
      </w:r>
      <w:r w:rsidRPr="009747E7" w:rsidR="00222397">
        <w:rPr>
          <w:iCs w:val="0"/>
          <w:color w:val="00539B"/>
          <w:spacing w:val="2"/>
          <w:szCs w:val="26"/>
          <w:lang w:val="en-GB" w:eastAsia="en-US"/>
        </w:rPr>
        <w:t>b</w:t>
      </w:r>
      <w:r w:rsidRPr="009747E7">
        <w:rPr>
          <w:iCs w:val="0"/>
          <w:color w:val="00539B"/>
          <w:spacing w:val="2"/>
          <w:szCs w:val="26"/>
          <w:lang w:val="en-GB" w:eastAsia="en-US"/>
        </w:rPr>
        <w:t>locks applied</w:t>
      </w:r>
      <w:bookmarkEnd w:id="2319"/>
    </w:p>
    <w:p w:rsidRPr="009747E7" w:rsidR="00B21DD9" w:rsidP="00140C05" w:rsidRDefault="00140C05" w14:paraId="7666615E" w14:textId="3BF7DB4F">
      <w:pPr>
        <w:pStyle w:val="Heading3"/>
        <w:numPr>
          <w:ilvl w:val="0"/>
          <w:numId w:val="0"/>
        </w:numPr>
        <w:rPr>
          <w:rFonts w:cs="Times New Roman"/>
        </w:rPr>
      </w:pPr>
      <w:bookmarkStart w:name="_43eawg847cbs" w:colFirst="0" w:colLast="0" w:id="2320"/>
      <w:bookmarkStart w:name="_i3z014q12fc" w:colFirst="0" w:colLast="0" w:id="2321"/>
      <w:bookmarkStart w:name="_Toc57793395" w:id="2322"/>
      <w:bookmarkEnd w:id="2320"/>
      <w:bookmarkEnd w:id="2321"/>
      <w:r w:rsidRPr="009747E7">
        <w:rPr>
          <w:rFonts w:cs="Times New Roman"/>
        </w:rPr>
        <w:t xml:space="preserve">2.3.1 </w:t>
      </w:r>
      <w:r w:rsidRPr="009747E7" w:rsidR="5B6344CC">
        <w:rPr>
          <w:rFonts w:cs="Times New Roman"/>
        </w:rPr>
        <w:t>Tender</w:t>
      </w:r>
      <w:bookmarkEnd w:id="2322"/>
    </w:p>
    <w:p w:rsidRPr="009747E7" w:rsidR="000E7BD2" w:rsidP="006F791E" w:rsidRDefault="000E7BD2" w14:paraId="0EC60760" w14:textId="56AFDBBF">
      <w:pPr>
        <w:jc w:val="both"/>
        <w:rPr>
          <w:rFonts w:ascii="Times New Roman" w:hAnsi="Times New Roman" w:cs="Times New Roman"/>
          <w:lang w:val="en-GB"/>
        </w:rPr>
      </w:pPr>
      <w:r w:rsidRPr="009747E7">
        <w:rPr>
          <w:rFonts w:ascii="Times New Roman" w:hAnsi="Times New Roman" w:cs="Times New Roman"/>
          <w:lang w:val="en-GB"/>
        </w:rPr>
        <w:t xml:space="preserve">With a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block</w:t>
      </w:r>
      <w:r w:rsidRPr="009747E7" w:rsidR="2CE72AC9">
        <w:rPr>
          <w:rFonts w:ascii="Times New Roman" w:hAnsi="Times New Roman" w:cs="Times New Roman"/>
          <w:lang w:val="en-GB"/>
        </w:rPr>
        <w:t>,</w:t>
      </w:r>
      <w:r w:rsidRPr="009747E7">
        <w:rPr>
          <w:rFonts w:ascii="Times New Roman" w:hAnsi="Times New Roman" w:cs="Times New Roman"/>
          <w:lang w:val="en-GB"/>
        </w:rPr>
        <w:t xml:space="preserve"> all the data describing </w:t>
      </w:r>
      <w:r w:rsidRPr="009747E7" w:rsidR="2CE72AC9">
        <w:rPr>
          <w:rFonts w:ascii="Times New Roman" w:hAnsi="Times New Roman" w:cs="Times New Roman"/>
          <w:lang w:val="en-GB"/>
        </w:rPr>
        <w:t>an aspect</w:t>
      </w:r>
      <w:r w:rsidRPr="009747E7">
        <w:rPr>
          <w:rFonts w:ascii="Times New Roman" w:hAnsi="Times New Roman" w:cs="Times New Roman"/>
          <w:lang w:val="en-GB"/>
        </w:rPr>
        <w:t xml:space="preserve"> of the competitive part of the </w:t>
      </w:r>
      <w:r w:rsidRPr="009747E7" w:rsidR="2CE72AC9">
        <w:rPr>
          <w:rFonts w:ascii="Times New Roman" w:hAnsi="Times New Roman" w:cs="Times New Roman"/>
          <w:lang w:val="en-GB"/>
        </w:rPr>
        <w:t xml:space="preserve">tendering </w:t>
      </w:r>
      <w:r w:rsidRPr="009747E7">
        <w:rPr>
          <w:rFonts w:ascii="Times New Roman" w:hAnsi="Times New Roman" w:cs="Times New Roman"/>
          <w:lang w:val="en-GB"/>
        </w:rPr>
        <w:t xml:space="preserve">process can be designed and structured. </w:t>
      </w:r>
      <w:r w:rsidRPr="009747E7" w:rsidR="2CE72AC9">
        <w:rPr>
          <w:rFonts w:ascii="Times New Roman" w:hAnsi="Times New Roman" w:cs="Times New Roman"/>
          <w:lang w:val="en-GB"/>
        </w:rPr>
        <w:t>The g</w:t>
      </w:r>
      <w:r w:rsidRPr="009747E7">
        <w:rPr>
          <w:rFonts w:ascii="Times New Roman" w:hAnsi="Times New Roman" w:cs="Times New Roman"/>
          <w:lang w:val="en-GB"/>
        </w:rPr>
        <w:t xml:space="preserve">eneral scope of data needed to publish a </w:t>
      </w:r>
      <w:r w:rsidRPr="009747E7" w:rsidR="00813205">
        <w:rPr>
          <w:rFonts w:ascii="Times New Roman" w:hAnsi="Times New Roman" w:cs="Times New Roman"/>
          <w:lang w:val="en-GB"/>
        </w:rPr>
        <w:t>Contract Notice (CN)</w:t>
      </w:r>
      <w:r w:rsidRPr="009747E7">
        <w:rPr>
          <w:rFonts w:ascii="Times New Roman" w:hAnsi="Times New Roman" w:cs="Times New Roman"/>
          <w:lang w:val="en-GB"/>
        </w:rPr>
        <w:t xml:space="preserve"> </w:t>
      </w:r>
      <w:r w:rsidRPr="009747E7" w:rsidR="2CE72AC9">
        <w:rPr>
          <w:rFonts w:ascii="Times New Roman" w:hAnsi="Times New Roman" w:cs="Times New Roman"/>
          <w:lang w:val="en-GB"/>
        </w:rPr>
        <w:t>for</w:t>
      </w:r>
      <w:r w:rsidRPr="009747E7">
        <w:rPr>
          <w:rFonts w:ascii="Times New Roman" w:hAnsi="Times New Roman" w:cs="Times New Roman"/>
          <w:lang w:val="en-GB"/>
        </w:rPr>
        <w:t xml:space="preserve"> this type of procurement method is </w:t>
      </w:r>
      <w:ins w:author="Chris Smith" w:date="2020-11-21T13:15:00Z" w:id="2323">
        <w:r w:rsidRPr="009747E7" w:rsidR="005542B5">
          <w:rPr>
            <w:rFonts w:ascii="Times New Roman" w:hAnsi="Times New Roman" w:cs="Times New Roman"/>
            <w:lang w:val="en-GB"/>
          </w:rPr>
          <w:t xml:space="preserve">the same as </w:t>
        </w:r>
      </w:ins>
      <w:del w:author="Chris Smith" w:date="2020-11-21T13:15:00Z" w:id="2324">
        <w:r w:rsidRPr="009747E7" w:rsidDel="005542B5">
          <w:rPr>
            <w:rFonts w:ascii="Times New Roman" w:hAnsi="Times New Roman" w:cs="Times New Roman"/>
            <w:lang w:val="en-GB"/>
          </w:rPr>
          <w:delText xml:space="preserve">equal to one </w:delText>
        </w:r>
      </w:del>
      <w:r w:rsidRPr="009747E7">
        <w:rPr>
          <w:rFonts w:ascii="Times New Roman" w:hAnsi="Times New Roman" w:cs="Times New Roman"/>
          <w:lang w:val="en-GB"/>
        </w:rPr>
        <w:t xml:space="preserve">for a single stage procedure (e.g. open tender). </w:t>
      </w:r>
    </w:p>
    <w:p w:rsidRPr="009747E7" w:rsidR="000E7BD2" w:rsidP="006F791E" w:rsidRDefault="2CE72AC9" w14:paraId="1D966AD9" w14:textId="6CE0F397">
      <w:pPr>
        <w:jc w:val="both"/>
        <w:rPr>
          <w:rFonts w:ascii="Times New Roman" w:hAnsi="Times New Roman" w:cs="Times New Roman"/>
          <w:lang w:val="en-GB"/>
        </w:rPr>
      </w:pPr>
      <w:r w:rsidRPr="009747E7">
        <w:rPr>
          <w:rFonts w:ascii="Times New Roman" w:hAnsi="Times New Roman" w:cs="Times New Roman"/>
          <w:lang w:val="en-GB"/>
        </w:rPr>
        <w:t xml:space="preserve">Along with all the common information prescribed by </w:t>
      </w:r>
      <w:del w:author="Chris Smith" w:date="2020-11-21T13:16:00Z" w:id="2325">
        <w:r w:rsidRPr="009747E7" w:rsidDel="005542B5">
          <w:rPr>
            <w:rFonts w:ascii="Times New Roman" w:hAnsi="Times New Roman" w:cs="Times New Roman"/>
            <w:lang w:val="en-GB"/>
          </w:rPr>
          <w:delText>(</w:delText>
        </w:r>
      </w:del>
      <w:r w:rsidRPr="009747E7">
        <w:rPr>
          <w:rFonts w:ascii="Times New Roman" w:hAnsi="Times New Roman" w:cs="Times New Roman"/>
          <w:lang w:val="en-GB"/>
        </w:rPr>
        <w:t>Open Contracting Data Standard</w:t>
      </w:r>
      <w:del w:author="Chris Smith" w:date="2020-11-21T13:16:00Z" w:id="2326">
        <w:r w:rsidRPr="009747E7" w:rsidDel="005542B5">
          <w:rPr>
            <w:rFonts w:ascii="Times New Roman" w:hAnsi="Times New Roman" w:cs="Times New Roman"/>
            <w:lang w:val="en-GB"/>
          </w:rPr>
          <w:delText>)</w:delText>
        </w:r>
      </w:del>
      <w:r w:rsidRPr="009747E7">
        <w:rPr>
          <w:rFonts w:ascii="Times New Roman" w:hAnsi="Times New Roman" w:cs="Times New Roman"/>
          <w:lang w:val="en-GB"/>
        </w:rPr>
        <w:t xml:space="preserve"> </w:t>
      </w:r>
      <w:ins w:author="Chris Smith" w:date="2020-11-21T13:16:00Z" w:id="2327">
        <w:r w:rsidRPr="009747E7" w:rsidR="005542B5">
          <w:rPr>
            <w:rFonts w:ascii="Times New Roman" w:hAnsi="Times New Roman" w:cs="Times New Roman"/>
            <w:lang w:val="en-GB"/>
          </w:rPr>
          <w:t>(</w:t>
        </w:r>
      </w:ins>
      <w:r w:rsidRPr="009747E7">
        <w:rPr>
          <w:rFonts w:ascii="Times New Roman" w:hAnsi="Times New Roman" w:cs="Times New Roman"/>
          <w:lang w:val="en-GB"/>
        </w:rPr>
        <w:t>OCDS</w:t>
      </w:r>
      <w:ins w:author="Chris Smith" w:date="2020-11-21T13:16:00Z" w:id="2328">
        <w:r w:rsidRPr="009747E7" w:rsidR="005542B5">
          <w:rPr>
            <w:rFonts w:ascii="Times New Roman" w:hAnsi="Times New Roman" w:cs="Times New Roman"/>
            <w:lang w:val="en-GB"/>
          </w:rPr>
          <w:t>)</w:t>
        </w:r>
      </w:ins>
      <w:r w:rsidRPr="009747E7">
        <w:rPr>
          <w:rFonts w:ascii="Times New Roman" w:hAnsi="Times New Roman" w:cs="Times New Roman"/>
          <w:lang w:val="en-GB"/>
        </w:rPr>
        <w:t xml:space="preserve"> 1.1 for a </w:t>
      </w:r>
      <w:r w:rsidRPr="009747E7">
        <w:rPr>
          <w:rFonts w:ascii="Times New Roman" w:hAnsi="Times New Roman" w:eastAsia="Courier New" w:cs="Times New Roman"/>
          <w:color w:val="DD1144"/>
          <w:shd w:val="clear" w:color="auto" w:fill="F3F3F3"/>
          <w:lang w:val="en-GB"/>
          <w:rPrChange w:author="Chris Smith" w:date="2020-11-29T16:43:00Z" w:id="2329">
            <w:rPr>
              <w:rFonts w:ascii="Times New Roman" w:hAnsi="Times New Roman" w:eastAsia="Courier New" w:cs="Times New Roman"/>
              <w:color w:val="DD1144"/>
              <w:lang w:val="en-GB"/>
            </w:rPr>
          </w:rPrChange>
        </w:rPr>
        <w:t>tender</w:t>
      </w:r>
      <w:r w:rsidRPr="009747E7">
        <w:rPr>
          <w:rFonts w:ascii="Times New Roman" w:hAnsi="Times New Roman" w:cs="Times New Roman"/>
          <w:lang w:val="en-GB"/>
        </w:rPr>
        <w:t xml:space="preserve"> building block (</w:t>
      </w:r>
      <w:r w:rsidRPr="009747E7" w:rsidR="002B2680">
        <w:rPr>
          <w:lang w:val="en-GB"/>
          <w:rPrChange w:author="Chris Smith" w:date="2020-11-29T16:43:00Z" w:id="2330">
            <w:rPr/>
          </w:rPrChange>
        </w:rPr>
        <w:fldChar w:fldCharType="begin"/>
      </w:r>
      <w:r w:rsidRPr="009747E7" w:rsidR="002B2680">
        <w:rPr>
          <w:lang w:val="en-GB"/>
          <w:rPrChange w:author="Chris Smith" w:date="2020-11-29T16:43:00Z" w:id="2331">
            <w:rPr/>
          </w:rPrChange>
        </w:rPr>
        <w:instrText xml:space="preserve"> HYPERLINK "https://standard.open-contracting.org/latest/en/schema/reference/" \l "tender" \h </w:instrText>
      </w:r>
      <w:r w:rsidRPr="009747E7" w:rsidR="002B2680">
        <w:rPr>
          <w:lang w:val="en-GB"/>
          <w:rPrChange w:author="Chris Smith" w:date="2020-11-29T16:43:00Z" w:id="2332">
            <w:rPr>
              <w:rStyle w:val="Hyperlink"/>
              <w:rFonts w:ascii="Times New Roman" w:hAnsi="Times New Roman" w:cs="Times New Roman" w:eastAsiaTheme="minorEastAsia"/>
              <w:lang w:val="en-GB"/>
            </w:rPr>
          </w:rPrChange>
        </w:rPr>
        <w:fldChar w:fldCharType="separate"/>
      </w:r>
      <w:r w:rsidRPr="009747E7">
        <w:rPr>
          <w:rStyle w:val="Hyperlink"/>
          <w:rFonts w:ascii="Times New Roman" w:hAnsi="Times New Roman" w:cs="Times New Roman" w:eastAsiaTheme="minorEastAsia"/>
          <w:lang w:val="en-GB"/>
        </w:rPr>
        <w:t>https://standard.open-contracting.org/latest/en/schema/reference/#tender</w:t>
      </w:r>
      <w:r w:rsidRPr="009747E7" w:rsidR="002B2680">
        <w:rPr>
          <w:rStyle w:val="Hyperlink"/>
          <w:rFonts w:ascii="Times New Roman" w:hAnsi="Times New Roman" w:cs="Times New Roman" w:eastAsiaTheme="minorEastAsia"/>
          <w:lang w:val="en-GB"/>
          <w:rPrChange w:author="Chris Smith" w:date="2020-11-29T16:43:00Z" w:id="2333">
            <w:rPr>
              <w:rStyle w:val="Hyperlink"/>
              <w:rFonts w:ascii="Times New Roman" w:hAnsi="Times New Roman" w:cs="Times New Roman" w:eastAsiaTheme="minorEastAsia"/>
              <w:lang w:val="en-GB"/>
            </w:rPr>
          </w:rPrChange>
        </w:rPr>
        <w:fldChar w:fldCharType="end"/>
      </w:r>
      <w:r w:rsidRPr="009747E7">
        <w:rPr>
          <w:rFonts w:ascii="Times New Roman" w:hAnsi="Times New Roman" w:cs="Times New Roman"/>
          <w:lang w:val="en-GB"/>
        </w:rPr>
        <w:t xml:space="preserve">), some specifics can also be designed as follows:  </w:t>
      </w:r>
    </w:p>
    <w:p w:rsidRPr="009747E7" w:rsidR="000E7BD2" w:rsidP="00CE6DFB" w:rsidRDefault="00CE6DFB" w14:paraId="2E8DB9EF" w14:textId="0351F7EB">
      <w:pPr>
        <w:pStyle w:val="Heading5"/>
        <w:numPr>
          <w:ilvl w:val="0"/>
          <w:numId w:val="0"/>
        </w:numPr>
        <w:ind w:left="864"/>
        <w:rPr>
          <w:rFonts w:ascii="Times New Roman" w:hAnsi="Times New Roman" w:cs="Times New Roman"/>
        </w:rPr>
      </w:pPr>
      <w:r w:rsidRPr="009747E7">
        <w:rPr>
          <w:rFonts w:ascii="Times New Roman" w:hAnsi="Times New Roman" w:cs="Times New Roman"/>
        </w:rPr>
        <w:t xml:space="preserve">2.3.1.1 </w:t>
      </w:r>
      <w:r w:rsidRPr="009747E7" w:rsidR="00095CAE">
        <w:rPr>
          <w:rFonts w:ascii="Times New Roman" w:hAnsi="Times New Roman" w:cs="Times New Roman"/>
        </w:rPr>
        <w:t>Ta</w:t>
      </w:r>
      <w:r w:rsidRPr="009747E7" w:rsidR="000E7BD2">
        <w:rPr>
          <w:rFonts w:ascii="Times New Roman" w:hAnsi="Times New Roman" w:cs="Times New Roman"/>
        </w:rPr>
        <w:t>rgets</w:t>
      </w:r>
    </w:p>
    <w:p w:rsidRPr="009747E7" w:rsidR="000E7BD2" w:rsidP="006F791E" w:rsidRDefault="000E7BD2" w14:paraId="0E22DB05" w14:textId="116CA994">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Where </w:t>
      </w:r>
      <w:r w:rsidRPr="009747E7" w:rsidR="00E62640">
        <w:rPr>
          <w:rFonts w:ascii="Times New Roman" w:hAnsi="Times New Roman" w:cs="Times New Roman"/>
          <w:lang w:val="en-GB"/>
        </w:rPr>
        <w:t xml:space="preserve">a </w:t>
      </w:r>
      <w:del w:author="Chris Smith" w:date="2020-11-21T13:17:00Z" w:id="543032332">
        <w:r w:rsidRPr="3050268B" w:rsidDel="3050268B">
          <w:rPr>
            <w:rFonts w:ascii="Times New Roman" w:hAnsi="Times New Roman" w:cs="Times New Roman"/>
            <w:lang w:val="en-GB"/>
          </w:rPr>
          <w:delText>Contracting Authority</w:delText>
        </w:r>
        <w:r w:rsidRPr="3050268B" w:rsidDel="3050268B">
          <w:rPr>
            <w:rFonts w:ascii="Times New Roman" w:hAnsi="Times New Roman" w:cs="Times New Roman"/>
            <w:lang w:val="en-GB"/>
          </w:rPr>
          <w:delText xml:space="preserve"> (</w:delText>
        </w:r>
      </w:del>
      <w:r w:rsidRPr="009747E7" w:rsidR="00B2304E">
        <w:rPr>
          <w:rFonts w:ascii="Times New Roman" w:hAnsi="Times New Roman" w:cs="Times New Roman"/>
          <w:lang w:val="en-GB"/>
        </w:rPr>
        <w:t>CA</w:t>
      </w:r>
      <w:del w:author="Chris Smith" w:date="2020-11-21T13:17:00Z" w:id="508117821">
        <w:r w:rsidRPr="3050268B" w:rsidDel="3050268B">
          <w:rPr>
            <w:rFonts w:ascii="Times New Roman" w:hAnsi="Times New Roman" w:cs="Times New Roman"/>
            <w:lang w:val="en-GB"/>
          </w:rPr>
          <w:delText>)</w:delText>
        </w:r>
      </w:del>
      <w:r w:rsidRPr="009747E7" w:rsidR="006703C0">
        <w:rPr>
          <w:rFonts w:ascii="Times New Roman" w:hAnsi="Times New Roman" w:cs="Times New Roman"/>
          <w:lang w:val="en-GB"/>
        </w:rPr>
        <w:t xml:space="preserve"> </w:t>
      </w:r>
      <w:r w:rsidRPr="009747E7" w:rsidR="00EB3FE1">
        <w:rPr>
          <w:rFonts w:ascii="Times New Roman" w:hAnsi="Times New Roman" w:cs="Times New Roman"/>
          <w:lang w:val="en-GB"/>
        </w:rPr>
        <w:t>intends</w:t>
      </w:r>
      <w:r w:rsidRPr="009747E7">
        <w:rPr>
          <w:rFonts w:ascii="Times New Roman" w:hAnsi="Times New Roman" w:cs="Times New Roman"/>
          <w:lang w:val="en-GB"/>
        </w:rPr>
        <w:t xml:space="preserve"> to achieve particular quantifiable results </w:t>
      </w:r>
      <w:r w:rsidRPr="009747E7" w:rsidR="00EB3FE1">
        <w:rPr>
          <w:rFonts w:ascii="Times New Roman" w:hAnsi="Times New Roman" w:cs="Times New Roman"/>
          <w:lang w:val="en-GB"/>
        </w:rPr>
        <w:t xml:space="preserve">within </w:t>
      </w:r>
      <w:r w:rsidRPr="009747E7">
        <w:rPr>
          <w:rFonts w:ascii="Times New Roman" w:hAnsi="Times New Roman" w:cs="Times New Roman"/>
          <w:lang w:val="en-GB"/>
        </w:rPr>
        <w:t xml:space="preserve">the competitive part of the </w:t>
      </w:r>
      <w:r w:rsidRPr="009747E7" w:rsidR="00EB3FE1">
        <w:rPr>
          <w:rFonts w:ascii="Times New Roman" w:hAnsi="Times New Roman" w:cs="Times New Roman"/>
          <w:lang w:val="en-GB"/>
        </w:rPr>
        <w:t xml:space="preserve">tendering </w:t>
      </w:r>
      <w:r w:rsidRPr="009747E7">
        <w:rPr>
          <w:rFonts w:ascii="Times New Roman" w:hAnsi="Times New Roman" w:cs="Times New Roman"/>
          <w:lang w:val="en-GB"/>
        </w:rPr>
        <w:t xml:space="preserve">process, such targets can be designed with a </w:t>
      </w:r>
      <w:r w:rsidRPr="009747E7">
        <w:rPr>
          <w:rFonts w:ascii="Times New Roman" w:hAnsi="Times New Roman" w:eastAsia="Courier New" w:cs="Times New Roman"/>
          <w:color w:val="DD1144"/>
          <w:shd w:val="clear" w:color="auto" w:fill="F3F3F3"/>
          <w:lang w:val="en-GB"/>
        </w:rPr>
        <w:t>targets</w:t>
      </w:r>
      <w:r w:rsidRPr="009747E7">
        <w:rPr>
          <w:rFonts w:ascii="Times New Roman" w:hAnsi="Times New Roman" w:cs="Times New Roman"/>
          <w:lang w:val="en-GB"/>
        </w:rPr>
        <w:t xml:space="preserve"> building block. The block </w:t>
      </w:r>
      <w:r w:rsidRPr="009747E7" w:rsidR="00EB3FE1">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r w:rsidRPr="009747E7" w:rsidR="002B2680">
        <w:rPr>
          <w:lang w:val="en-GB"/>
        </w:rPr>
        <w:fldChar w:fldCharType="begin"/>
      </w:r>
      <w:r w:rsidRPr="009747E7" w:rsidR="002B2680">
        <w:rPr>
          <w:lang w:val="en-GB"/>
        </w:rPr>
        <w:instrText xml:space="preserve"> HYPERLINK "https://github.com/open-contracting-extensions/ocds_metrics_extension" \h </w:instrText>
      </w:r>
      <w:r w:rsidRPr="009747E7" w:rsidR="002B2680">
        <w:rPr>
          <w:lang w:val="en-GB"/>
        </w:rPr>
        <w:fldChar w:fldCharType="separate"/>
      </w:r>
      <w:r w:rsidRPr="009747E7">
        <w:rPr>
          <w:rFonts w:ascii="Times New Roman" w:hAnsi="Times New Roman" w:cs="Times New Roman"/>
          <w:color w:val="1155CC"/>
          <w:u w:val="single"/>
          <w:lang w:val="en-GB"/>
        </w:rPr>
        <w:t>ocds_metrics_extension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sz w:val="18"/>
          <w:szCs w:val="18"/>
          <w:vertAlign w:val="superscript"/>
          <w:lang w:val="en-GB"/>
        </w:rPr>
        <w:footnoteReference w:id="2"/>
      </w:r>
      <w:r w:rsidRPr="009747E7" w:rsidR="007E5637">
        <w:rPr>
          <w:rFonts w:ascii="Times New Roman" w:hAnsi="Times New Roman" w:cs="Times New Roman"/>
          <w:color w:val="1155CC"/>
          <w:u w:val="single"/>
          <w:lang w:val="en-GB"/>
        </w:rPr>
        <w:t>.</w:t>
      </w:r>
    </w:p>
    <w:p w:rsidRPr="009747E7" w:rsidR="000E7BD2" w:rsidP="00CE6DFB" w:rsidRDefault="00CE6DFB" w14:paraId="6A391672" w14:textId="67B01AB0">
      <w:pPr>
        <w:pStyle w:val="Heading5"/>
        <w:numPr>
          <w:ilvl w:val="0"/>
          <w:numId w:val="0"/>
        </w:numPr>
        <w:ind w:left="864"/>
        <w:rPr>
          <w:rFonts w:ascii="Times New Roman" w:hAnsi="Times New Roman" w:cs="Times New Roman"/>
        </w:rPr>
      </w:pPr>
      <w:bookmarkStart w:name="_fok7n3afz86c" w:colFirst="0" w:colLast="0" w:id="2340"/>
      <w:bookmarkEnd w:id="2340"/>
      <w:r w:rsidRPr="009747E7">
        <w:rPr>
          <w:rFonts w:ascii="Times New Roman" w:hAnsi="Times New Roman" w:cs="Times New Roman"/>
        </w:rPr>
        <w:t xml:space="preserve">2.3.1.2 </w:t>
      </w:r>
      <w:r w:rsidRPr="009747E7" w:rsidR="000E7BD2">
        <w:rPr>
          <w:rFonts w:ascii="Times New Roman" w:hAnsi="Times New Roman" w:cs="Times New Roman"/>
        </w:rPr>
        <w:t>Criteria</w:t>
      </w:r>
    </w:p>
    <w:p w:rsidRPr="009747E7" w:rsidR="000E7BD2" w:rsidP="006F791E" w:rsidRDefault="000E7BD2" w14:paraId="2B1F0622" w14:textId="216DF432">
      <w:pPr>
        <w:jc w:val="both"/>
        <w:rPr>
          <w:rFonts w:ascii="Times New Roman" w:hAnsi="Times New Roman" w:cs="Times New Roman"/>
          <w:lang w:val="en-GB"/>
        </w:rPr>
      </w:pPr>
      <w:r w:rsidRPr="009747E7">
        <w:rPr>
          <w:rFonts w:ascii="Times New Roman" w:hAnsi="Times New Roman" w:cs="Times New Roman"/>
          <w:lang w:val="en-GB"/>
        </w:rPr>
        <w:t>In order to prescribe a scope of qualification and conditions for participation (exclusion grounds, selection and qualification criteria)</w:t>
      </w:r>
      <w:r w:rsidRPr="009747E7" w:rsidR="2CE72AC9">
        <w:rPr>
          <w:rFonts w:ascii="Times New Roman" w:hAnsi="Times New Roman" w:cs="Times New Roman"/>
          <w:lang w:val="en-GB"/>
        </w:rPr>
        <w:t>, a</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criteria</w:t>
      </w:r>
      <w:r w:rsidRPr="009747E7">
        <w:rPr>
          <w:rFonts w:ascii="Times New Roman" w:hAnsi="Times New Roman" w:cs="Times New Roman"/>
          <w:lang w:val="en-GB"/>
        </w:rPr>
        <w:t xml:space="preserve"> building block </w:t>
      </w:r>
      <w:r w:rsidRPr="009747E7" w:rsidR="2CE72AC9">
        <w:rPr>
          <w:rFonts w:ascii="Times New Roman" w:hAnsi="Times New Roman" w:cs="Times New Roman"/>
          <w:lang w:val="en-GB"/>
        </w:rPr>
        <w:t>should</w:t>
      </w:r>
      <w:r w:rsidRPr="009747E7">
        <w:rPr>
          <w:rFonts w:ascii="Times New Roman" w:hAnsi="Times New Roman" w:cs="Times New Roman"/>
          <w:lang w:val="en-GB"/>
        </w:rPr>
        <w:t xml:space="preserve"> be used inside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w:t>
      </w:r>
      <w:r w:rsidRPr="009747E7" w:rsidR="2CE72AC9">
        <w:rPr>
          <w:rFonts w:ascii="Times New Roman" w:hAnsi="Times New Roman" w:cs="Times New Roman"/>
          <w:lang w:val="en-GB"/>
        </w:rPr>
        <w:t>In</w:t>
      </w:r>
      <w:r w:rsidRPr="009747E7">
        <w:rPr>
          <w:rFonts w:ascii="Times New Roman" w:hAnsi="Times New Roman" w:cs="Times New Roman"/>
          <w:lang w:val="en-GB"/>
        </w:rPr>
        <w:t xml:space="preserve"> the same way, qualification and evaluation check-points for the </w:t>
      </w:r>
      <w:r w:rsidRPr="009747E7" w:rsidR="00B2304E">
        <w:rPr>
          <w:rFonts w:ascii="Times New Roman" w:hAnsi="Times New Roman" w:cs="Times New Roman"/>
          <w:lang w:val="en-GB"/>
        </w:rPr>
        <w:t>CA</w:t>
      </w:r>
      <w:r w:rsidRPr="009747E7">
        <w:rPr>
          <w:rFonts w:ascii="Times New Roman" w:hAnsi="Times New Roman" w:cs="Times New Roman"/>
          <w:lang w:val="en-GB"/>
        </w:rPr>
        <w:t xml:space="preserve"> </w:t>
      </w:r>
      <w:r w:rsidRPr="009747E7" w:rsidR="2CE72AC9">
        <w:rPr>
          <w:rFonts w:ascii="Times New Roman" w:hAnsi="Times New Roman" w:cs="Times New Roman"/>
          <w:lang w:val="en-GB"/>
        </w:rPr>
        <w:t>it</w:t>
      </w:r>
      <w:r w:rsidRPr="009747E7">
        <w:rPr>
          <w:rFonts w:ascii="Times New Roman" w:hAnsi="Times New Roman" w:cs="Times New Roman"/>
          <w:lang w:val="en-GB"/>
        </w:rPr>
        <w:t>self can be included in</w:t>
      </w:r>
      <w:r w:rsidRPr="009747E7" w:rsidR="2CE72AC9">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criteria</w:t>
      </w:r>
      <w:r w:rsidRPr="009747E7">
        <w:rPr>
          <w:rFonts w:ascii="Times New Roman" w:hAnsi="Times New Roman" w:cs="Times New Roman"/>
          <w:lang w:val="en-GB"/>
        </w:rPr>
        <w:t xml:space="preserve"> array: e.g. request for declaration of absence of the conflict of interests. The block is built according to an </w:t>
      </w:r>
      <w:r w:rsidRPr="009747E7" w:rsidR="002B2680">
        <w:rPr>
          <w:lang w:val="en-GB"/>
        </w:rPr>
        <w:fldChar w:fldCharType="begin"/>
      </w:r>
      <w:r w:rsidRPr="009747E7" w:rsidR="002B2680">
        <w:rPr>
          <w:lang w:val="en-GB"/>
        </w:rPr>
        <w:instrText xml:space="preserve"> HYPERLINK "https://github.com/eOCDS-approaches/eOCDS-structuredAwardCriteria" \h </w:instrText>
      </w:r>
      <w:r w:rsidRPr="009747E7" w:rsidR="002B2680">
        <w:rPr>
          <w:lang w:val="en-GB"/>
        </w:rPr>
        <w:fldChar w:fldCharType="separate"/>
      </w:r>
      <w:r w:rsidRPr="009747E7">
        <w:rPr>
          <w:rFonts w:ascii="Times New Roman" w:hAnsi="Times New Roman" w:cs="Times New Roman"/>
          <w:color w:val="1155CC"/>
          <w:u w:val="single"/>
          <w:lang w:val="en-GB"/>
        </w:rPr>
        <w:t>eOCDS_structuredAwardCriteria</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3"/>
      </w:r>
      <w:r w:rsidRPr="009747E7" w:rsidR="00B2304E">
        <w:rPr>
          <w:rFonts w:ascii="Times New Roman" w:hAnsi="Times New Roman" w:cs="Times New Roman"/>
          <w:color w:val="1155CC"/>
          <w:u w:val="single"/>
          <w:lang w:val="en-GB"/>
        </w:rPr>
        <w:t>.</w:t>
      </w:r>
    </w:p>
    <w:p w:rsidRPr="009747E7" w:rsidR="000E7BD2" w:rsidP="00CE6DFB" w:rsidRDefault="00CE6DFB" w14:paraId="603AFD59" w14:textId="4F5BCC67">
      <w:pPr>
        <w:pStyle w:val="Heading5"/>
        <w:numPr>
          <w:ilvl w:val="0"/>
          <w:numId w:val="0"/>
        </w:numPr>
        <w:spacing w:after="0" w:line="360" w:lineRule="auto"/>
        <w:ind w:left="864"/>
        <w:jc w:val="left"/>
        <w:rPr>
          <w:rFonts w:ascii="Times New Roman" w:hAnsi="Times New Roman" w:cs="Times New Roman"/>
        </w:rPr>
      </w:pPr>
      <w:r w:rsidRPr="009747E7">
        <w:rPr>
          <w:rFonts w:ascii="Times New Roman" w:hAnsi="Times New Roman" w:cs="Times New Roman"/>
        </w:rPr>
        <w:t xml:space="preserve">2.3.1.3 </w:t>
      </w:r>
      <w:r w:rsidRPr="009747E7" w:rsidR="000E7BD2">
        <w:rPr>
          <w:rFonts w:ascii="Times New Roman" w:hAnsi="Times New Roman" w:cs="Times New Roman"/>
        </w:rPr>
        <w:t>Conversions</w:t>
      </w:r>
    </w:p>
    <w:p w:rsidRPr="009747E7" w:rsidR="000E7BD2" w:rsidP="006F791E" w:rsidRDefault="2CE72AC9" w14:paraId="5216259C" w14:textId="510AF933">
      <w:pPr>
        <w:jc w:val="both"/>
        <w:rPr>
          <w:rFonts w:ascii="Times New Roman" w:hAnsi="Times New Roman" w:cs="Times New Roman"/>
          <w:lang w:val="en-GB"/>
        </w:rPr>
      </w:pPr>
      <w:r w:rsidRPr="009747E7">
        <w:rPr>
          <w:rFonts w:ascii="Times New Roman" w:hAnsi="Times New Roman" w:cs="Times New Roman"/>
          <w:lang w:val="en-GB"/>
        </w:rPr>
        <w:t>Once q</w:t>
      </w:r>
      <w:r w:rsidRPr="009747E7" w:rsidR="000E7BD2">
        <w:rPr>
          <w:rFonts w:ascii="Times New Roman" w:hAnsi="Times New Roman" w:cs="Times New Roman"/>
          <w:lang w:val="en-GB"/>
        </w:rPr>
        <w:t xml:space="preserve">uantitative criteria </w:t>
      </w:r>
      <w:del w:author="Chris Smith" w:date="2020-11-20T22:47:00Z" w:id="1169125975">
        <w:r w:rsidRPr="3050268B" w:rsidDel="3050268B">
          <w:rPr>
            <w:rFonts w:ascii="Times New Roman" w:hAnsi="Times New Roman" w:cs="Times New Roman"/>
            <w:lang w:val="en-GB"/>
          </w:rPr>
          <w:delText>has</w:delText>
        </w:r>
      </w:del>
      <w:ins w:author="Chris Smith" w:date="2020-11-20T22:47:00Z" w:id="413851535">
        <w:r w:rsidRPr="3050268B" w:rsidR="3050268B">
          <w:rPr>
            <w:rFonts w:ascii="Times New Roman" w:hAnsi="Times New Roman" w:cs="Times New Roman"/>
            <w:lang w:val="en-GB"/>
          </w:rPr>
          <w:t>have</w:t>
        </w:r>
      </w:ins>
      <w:r w:rsidRPr="009747E7" w:rsidR="000E7BD2">
        <w:rPr>
          <w:rFonts w:ascii="Times New Roman" w:hAnsi="Times New Roman" w:cs="Times New Roman"/>
          <w:lang w:val="en-GB"/>
        </w:rPr>
        <w:t xml:space="preserve"> to be included into the </w:t>
      </w:r>
      <w:del w:author="Chris Smith" w:date="2020-11-21T13:17:00Z" w:id="1823192969">
        <w:r w:rsidRPr="3050268B" w:rsidDel="3050268B">
          <w:rPr>
            <w:rFonts w:ascii="Times New Roman" w:hAnsi="Times New Roman" w:cs="Times New Roman"/>
            <w:lang w:val="en-GB"/>
          </w:rPr>
          <w:delText xml:space="preserve"> </w:delText>
        </w:r>
      </w:del>
      <w:r w:rsidRPr="009747E7" w:rsidR="00813205">
        <w:rPr>
          <w:rFonts w:ascii="Times New Roman" w:hAnsi="Times New Roman" w:cs="Times New Roman"/>
          <w:lang w:val="en-GB"/>
        </w:rPr>
        <w:t>CN</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as well as</w:t>
      </w:r>
      <w:r w:rsidRPr="009747E7" w:rsidR="000E7BD2">
        <w:rPr>
          <w:rFonts w:ascii="Times New Roman" w:hAnsi="Times New Roman" w:cs="Times New Roman"/>
          <w:lang w:val="en-GB"/>
        </w:rPr>
        <w:t xml:space="preserve"> applicable options and weights, a separate extension </w:t>
      </w:r>
      <w:r w:rsidRPr="009747E7">
        <w:rPr>
          <w:rFonts w:ascii="Times New Roman" w:hAnsi="Times New Roman" w:cs="Times New Roman"/>
          <w:lang w:val="en-GB"/>
        </w:rPr>
        <w:t>must</w:t>
      </w:r>
      <w:r w:rsidRPr="009747E7" w:rsidR="000E7BD2">
        <w:rPr>
          <w:rFonts w:ascii="Times New Roman" w:hAnsi="Times New Roman" w:cs="Times New Roman"/>
          <w:lang w:val="en-GB"/>
        </w:rPr>
        <w:t xml:space="preserve"> be applied to allow </w:t>
      </w:r>
      <w:r w:rsidRPr="009747E7">
        <w:rPr>
          <w:rFonts w:ascii="Times New Roman" w:hAnsi="Times New Roman" w:cs="Times New Roman"/>
          <w:lang w:val="en-GB"/>
        </w:rPr>
        <w:t xml:space="preserve">the </w:t>
      </w:r>
      <w:r w:rsidRPr="009747E7" w:rsidR="00B55ECA">
        <w:rPr>
          <w:rFonts w:ascii="Times New Roman" w:hAnsi="Times New Roman" w:cs="Times New Roman"/>
          <w:lang w:val="en-GB"/>
        </w:rPr>
        <w:t>CA</w:t>
      </w:r>
      <w:r w:rsidRPr="009747E7" w:rsidR="000E7BD2">
        <w:rPr>
          <w:rFonts w:ascii="Times New Roman" w:hAnsi="Times New Roman" w:cs="Times New Roman"/>
          <w:lang w:val="en-GB"/>
        </w:rPr>
        <w:t xml:space="preserve"> to include all the conversions needed for future </w:t>
      </w:r>
      <w:r w:rsidRPr="009747E7" w:rsidR="000E7BD2">
        <w:rPr>
          <w:rFonts w:ascii="Times New Roman" w:hAnsi="Times New Roman" w:cs="Times New Roman"/>
          <w:lang w:val="en-GB"/>
        </w:rPr>
        <w:lastRenderedPageBreak/>
        <w:t xml:space="preserve">qualification and evaluation. Conversions </w:t>
      </w:r>
      <w:r w:rsidRPr="009747E7">
        <w:rPr>
          <w:rFonts w:ascii="Times New Roman" w:hAnsi="Times New Roman" w:cs="Times New Roman"/>
          <w:lang w:val="en-GB"/>
        </w:rPr>
        <w:t xml:space="preserve">are </w:t>
      </w:r>
      <w:r w:rsidRPr="009747E7" w:rsidR="000E7BD2">
        <w:rPr>
          <w:rFonts w:ascii="Times New Roman" w:hAnsi="Times New Roman" w:cs="Times New Roman"/>
          <w:lang w:val="en-GB"/>
        </w:rPr>
        <w:t xml:space="preserve">built on </w:t>
      </w:r>
      <w:r w:rsidRPr="009747E7" w:rsidR="002B2680">
        <w:rPr>
          <w:lang w:val="en-GB"/>
        </w:rPr>
        <w:fldChar w:fldCharType="begin"/>
      </w:r>
      <w:r w:rsidRPr="009747E7" w:rsidR="002B2680">
        <w:rPr>
          <w:lang w:val="en-GB"/>
        </w:rPr>
        <w:instrText xml:space="preserve"> HYPERLINK "https://github.com/eOCDS-Extensions/eOCDS-conversions" \h </w:instrText>
      </w:r>
      <w:r w:rsidRPr="009747E7" w:rsidR="002B2680">
        <w:rPr>
          <w:lang w:val="en-GB"/>
        </w:rPr>
        <w:fldChar w:fldCharType="separate"/>
      </w:r>
      <w:r w:rsidRPr="009747E7" w:rsidR="000E7BD2">
        <w:rPr>
          <w:rFonts w:ascii="Times New Roman" w:hAnsi="Times New Roman" w:cs="Times New Roman"/>
          <w:color w:val="1155CC"/>
          <w:u w:val="single"/>
          <w:lang w:val="en-GB"/>
        </w:rPr>
        <w:t>eOCDS-conversions</w:t>
      </w:r>
      <w:r w:rsidRPr="009747E7" w:rsidR="002B2680">
        <w:rPr>
          <w:rFonts w:ascii="Times New Roman" w:hAnsi="Times New Roman" w:cs="Times New Roman"/>
          <w:color w:val="1155CC"/>
          <w:u w:val="single"/>
          <w:lang w:val="en-GB"/>
        </w:rPr>
        <w:fldChar w:fldCharType="end"/>
      </w:r>
      <w:r w:rsidRPr="009747E7" w:rsidR="000E7BD2">
        <w:rPr>
          <w:rFonts w:ascii="Times New Roman" w:hAnsi="Times New Roman" w:cs="Times New Roman"/>
          <w:vertAlign w:val="superscript"/>
          <w:lang w:val="en-GB"/>
        </w:rPr>
        <w:footnoteReference w:id="4"/>
      </w:r>
      <w:r w:rsidRPr="009747E7">
        <w:rPr>
          <w:rFonts w:ascii="Times New Roman" w:hAnsi="Times New Roman" w:cs="Times New Roman"/>
          <w:lang w:val="en-GB"/>
        </w:rPr>
        <w:t>, which</w:t>
      </w:r>
      <w:r w:rsidRPr="009747E7" w:rsidR="000E7BD2">
        <w:rPr>
          <w:rFonts w:ascii="Times New Roman" w:hAnsi="Times New Roman" w:cs="Times New Roman"/>
          <w:lang w:val="en-GB"/>
        </w:rPr>
        <w:t xml:space="preserve"> is a tool that </w:t>
      </w:r>
      <w:ins w:author="Chris Smith" w:date="2020-11-21T13:18:00Z" w:id="1772572676">
        <w:r w:rsidRPr="3050268B" w:rsidR="3050268B">
          <w:rPr>
            <w:rFonts w:ascii="Times New Roman" w:hAnsi="Times New Roman" w:cs="Times New Roman"/>
            <w:lang w:val="en-GB"/>
          </w:rPr>
          <w:t>enables</w:t>
        </w:r>
      </w:ins>
      <w:del w:author="Chris Smith" w:date="2020-11-21T13:18:00Z" w:id="1973817439">
        <w:r w:rsidRPr="3050268B" w:rsidDel="3050268B">
          <w:rPr>
            <w:rFonts w:ascii="Times New Roman" w:hAnsi="Times New Roman" w:cs="Times New Roman"/>
            <w:lang w:val="en-GB"/>
          </w:rPr>
          <w:delText>allows</w:delText>
        </w:r>
      </w:del>
      <w:r w:rsidRPr="009747E7" w:rsidR="000E7BD2">
        <w:rPr>
          <w:rFonts w:ascii="Times New Roman" w:hAnsi="Times New Roman" w:cs="Times New Roman"/>
          <w:lang w:val="en-GB"/>
        </w:rPr>
        <w:t xml:space="preserve"> </w:t>
      </w:r>
      <w:ins w:author="Chris Smith" w:date="2020-11-21T13:18:00Z" w:id="919593243">
        <w:r w:rsidRPr="3050268B" w:rsidR="3050268B">
          <w:rPr>
            <w:rFonts w:ascii="Times New Roman" w:hAnsi="Times New Roman" w:cs="Times New Roman"/>
            <w:lang w:val="en-GB"/>
          </w:rPr>
          <w:t xml:space="preserve">the </w:t>
        </w:r>
      </w:ins>
      <w:r w:rsidRPr="009747E7" w:rsidR="000E7BD2">
        <w:rPr>
          <w:rFonts w:ascii="Times New Roman" w:hAnsi="Times New Roman" w:cs="Times New Roman"/>
          <w:lang w:val="en-GB"/>
        </w:rPr>
        <w:t xml:space="preserve">describing </w:t>
      </w:r>
      <w:ins w:author="Chris Smith" w:date="2020-11-21T13:18:00Z" w:id="1443786515">
        <w:r w:rsidRPr="3050268B" w:rsidR="3050268B">
          <w:rPr>
            <w:rFonts w:ascii="Times New Roman" w:hAnsi="Times New Roman" w:cs="Times New Roman"/>
            <w:lang w:val="en-GB"/>
          </w:rPr>
          <w:t xml:space="preserve">of the </w:t>
        </w:r>
      </w:ins>
      <w:r w:rsidRPr="009747E7" w:rsidR="000E7BD2">
        <w:rPr>
          <w:rFonts w:ascii="Times New Roman" w:hAnsi="Times New Roman" w:cs="Times New Roman"/>
          <w:lang w:val="en-GB"/>
        </w:rPr>
        <w:t xml:space="preserve">conversions </w:t>
      </w:r>
      <w:r w:rsidRPr="009747E7">
        <w:rPr>
          <w:rFonts w:ascii="Times New Roman" w:hAnsi="Times New Roman" w:cs="Times New Roman"/>
          <w:lang w:val="en-GB"/>
        </w:rPr>
        <w:t xml:space="preserve">used </w:t>
      </w:r>
      <w:r w:rsidRPr="009747E7" w:rsidR="000E7BD2">
        <w:rPr>
          <w:rFonts w:ascii="Times New Roman" w:hAnsi="Times New Roman" w:cs="Times New Roman"/>
          <w:lang w:val="en-GB"/>
        </w:rPr>
        <w:t xml:space="preserve">and </w:t>
      </w:r>
      <w:r w:rsidRPr="009747E7">
        <w:rPr>
          <w:rFonts w:ascii="Times New Roman" w:hAnsi="Times New Roman" w:cs="Times New Roman"/>
          <w:lang w:val="en-GB"/>
        </w:rPr>
        <w:t>their</w:t>
      </w:r>
      <w:r w:rsidRPr="009747E7" w:rsidR="000E7BD2">
        <w:rPr>
          <w:rFonts w:ascii="Times New Roman" w:hAnsi="Times New Roman" w:cs="Times New Roman"/>
          <w:lang w:val="en-GB"/>
        </w:rPr>
        <w:t xml:space="preserve"> applicable coefficients.</w:t>
      </w:r>
    </w:p>
    <w:p w:rsidRPr="009747E7" w:rsidR="000E7BD2" w:rsidP="00CE6DFB" w:rsidRDefault="00CE6DFB" w14:paraId="36ADA930" w14:textId="7B1ADD01">
      <w:pPr>
        <w:pStyle w:val="Heading5"/>
        <w:numPr>
          <w:ilvl w:val="0"/>
          <w:numId w:val="0"/>
        </w:numPr>
        <w:spacing w:after="0" w:line="360" w:lineRule="auto"/>
        <w:ind w:left="900"/>
        <w:rPr>
          <w:rFonts w:ascii="Times New Roman" w:hAnsi="Times New Roman" w:cs="Times New Roman"/>
        </w:rPr>
      </w:pPr>
      <w:bookmarkStart w:name="_4a3c613rg8i7" w:colFirst="0" w:colLast="0" w:id="2356"/>
      <w:bookmarkEnd w:id="2356"/>
      <w:r w:rsidRPr="009747E7">
        <w:rPr>
          <w:rFonts w:ascii="Times New Roman" w:hAnsi="Times New Roman" w:cs="Times New Roman"/>
        </w:rPr>
        <w:t xml:space="preserve">2.3.1.4 </w:t>
      </w:r>
      <w:r w:rsidRPr="009747E7" w:rsidR="000E7BD2">
        <w:rPr>
          <w:rFonts w:ascii="Times New Roman" w:hAnsi="Times New Roman" w:cs="Times New Roman"/>
        </w:rPr>
        <w:t>SecondStage</w:t>
      </w:r>
    </w:p>
    <w:p w:rsidRPr="009747E7" w:rsidR="000E7BD2" w:rsidP="006F791E" w:rsidRDefault="000E7BD2" w14:paraId="3F407645" w14:textId="568FDB06">
      <w:pPr>
        <w:spacing w:after="0"/>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Building block adds a </w:t>
      </w:r>
      <w:r w:rsidRPr="009747E7">
        <w:rPr>
          <w:rFonts w:ascii="Times New Roman" w:hAnsi="Times New Roman" w:eastAsia="Courier New" w:cs="Times New Roman"/>
          <w:color w:val="DD1144"/>
          <w:shd w:val="clear" w:color="auto" w:fill="F3F3F3"/>
          <w:lang w:val="en-GB"/>
        </w:rPr>
        <w:t>secondStage</w:t>
      </w:r>
      <w:r w:rsidRPr="009747E7">
        <w:rPr>
          <w:rFonts w:ascii="Times New Roman" w:hAnsi="Times New Roman" w:cs="Times New Roman"/>
          <w:lang w:val="en-GB"/>
        </w:rPr>
        <w:t xml:space="preserve"> object to the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lot</w:t>
      </w:r>
      <w:r w:rsidRPr="009747E7">
        <w:rPr>
          <w:rFonts w:ascii="Times New Roman" w:hAnsi="Times New Roman" w:cs="Times New Roman"/>
          <w:lang w:val="en-GB"/>
        </w:rPr>
        <w:t xml:space="preserve"> objects, to describe the second stage of a two-stage procedure. </w:t>
      </w:r>
      <w:r w:rsidRPr="009747E7" w:rsidR="007E5637">
        <w:rPr>
          <w:rFonts w:ascii="Times New Roman" w:hAnsi="Times New Roman" w:cs="Times New Roman"/>
          <w:lang w:val="en-GB"/>
        </w:rPr>
        <w:t>More specifically</w:t>
      </w:r>
      <w:r w:rsidRPr="009747E7">
        <w:rPr>
          <w:rFonts w:ascii="Times New Roman" w:hAnsi="Times New Roman" w:cs="Times New Roman"/>
          <w:lang w:val="en-GB"/>
        </w:rPr>
        <w:t>, it adds two fields to describe the limits on the number of candidates to be invited. If there is an exact limit on the number of candidates,</w:t>
      </w:r>
      <w:del w:author="Chris Smith" w:date="2020-11-21T13:19:00Z" w:id="459416850">
        <w:r w:rsidRPr="3050268B" w:rsidDel="3050268B">
          <w:rPr>
            <w:rFonts w:ascii="Times New Roman" w:hAnsi="Times New Roman" w:cs="Times New Roman"/>
            <w:lang w:val="en-GB"/>
          </w:rPr>
          <w:delText xml:space="preserve"> set</w:delText>
        </w:r>
      </w:del>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minimumCandidates</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maximumCandidates</w:t>
      </w:r>
      <w:r w:rsidRPr="009747E7">
        <w:rPr>
          <w:rFonts w:ascii="Times New Roman" w:hAnsi="Times New Roman" w:cs="Times New Roman"/>
          <w:lang w:val="en-GB"/>
        </w:rPr>
        <w:t xml:space="preserve"> </w:t>
      </w:r>
      <w:ins w:author="Chris Smith" w:date="2020-11-21T13:19:00Z" w:id="968928795">
        <w:r w:rsidRPr="3050268B" w:rsidR="3050268B">
          <w:rPr>
            <w:rFonts w:ascii="Times New Roman" w:hAnsi="Times New Roman" w:cs="Times New Roman"/>
            <w:lang w:val="en-GB"/>
          </w:rPr>
          <w:t xml:space="preserve">are set </w:t>
        </w:r>
      </w:ins>
      <w:r w:rsidRPr="009747E7">
        <w:rPr>
          <w:rFonts w:ascii="Times New Roman" w:hAnsi="Times New Roman" w:cs="Times New Roman"/>
          <w:lang w:val="en-GB"/>
        </w:rPr>
        <w:t xml:space="preserve">to the same number. If </w:t>
      </w:r>
      <w:r w:rsidRPr="009747E7">
        <w:rPr>
          <w:rFonts w:ascii="Times New Roman" w:hAnsi="Times New Roman" w:eastAsia="Courier New" w:cs="Times New Roman"/>
          <w:color w:val="DD1144"/>
          <w:shd w:val="clear" w:color="auto" w:fill="F3F3F3"/>
          <w:lang w:val="en-GB"/>
        </w:rPr>
        <w:t>maximumCandidates</w:t>
      </w:r>
      <w:r w:rsidRPr="009747E7">
        <w:rPr>
          <w:rFonts w:ascii="Times New Roman" w:hAnsi="Times New Roman" w:cs="Times New Roman"/>
          <w:lang w:val="en-GB"/>
        </w:rPr>
        <w:t xml:space="preserve"> is set, </w:t>
      </w:r>
      <w:del w:author="Chris Smith" w:date="2020-11-21T13:21:00Z" w:id="1439364323">
        <w:r w:rsidRPr="3050268B" w:rsidDel="3050268B">
          <w:rPr>
            <w:rFonts w:ascii="Times New Roman" w:hAnsi="Times New Roman" w:cs="Times New Roman"/>
            <w:lang w:val="en-GB"/>
          </w:rPr>
          <w:delText xml:space="preserve">use </w:delText>
        </w:r>
      </w:del>
      <w:r w:rsidRPr="009747E7">
        <w:rPr>
          <w:rFonts w:ascii="Times New Roman" w:hAnsi="Times New Roman" w:cs="Times New Roman"/>
          <w:lang w:val="en-GB"/>
        </w:rPr>
        <w:t>the</w:t>
      </w:r>
      <w:del w:author="Chris Smith" w:date="2020-11-21T13:23:00Z" w:id="433946774">
        <w:r w:rsidRPr="3050268B" w:rsidDel="3050268B">
          <w:rPr>
            <w:rFonts w:ascii="Times New Roman" w:hAnsi="Times New Roman" w:cs="Times New Roman"/>
            <w:lang w:val="en-GB"/>
          </w:rPr>
          <w:delText xml:space="preserve"> </w:delText>
        </w:r>
      </w:del>
      <w:ins w:author="Chris Smith" w:date="2020-11-21T13:21:00Z" w:id="1025374947">
        <w:r w:rsidRPr="3050268B" w:rsidR="3050268B">
          <w:rPr>
            <w:rFonts w:ascii="Times New Roman" w:hAnsi="Times New Roman" w:cs="Times New Roman"/>
            <w:lang w:val="en-GB"/>
          </w:rPr>
          <w:t xml:space="preserve"> </w:t>
        </w:r>
      </w:ins>
      <w:commentRangeStart w:id="2362"/>
      <w:commentRangeStart w:id="2363"/>
      <w:commentRangeStart w:id="2364"/>
      <w:r w:rsidRPr="009747E7">
        <w:rPr>
          <w:rFonts w:ascii="Times New Roman" w:hAnsi="Times New Roman" w:eastAsia="Courier New" w:cs="Times New Roman"/>
          <w:color w:val="DD1144"/>
          <w:lang w:val="en-GB"/>
          <w:rPrChange w:author="Chris Smith" w:date="2020-11-29T16:43:00Z" w:id="1959541765">
            <w:rPr>
              <w:rFonts w:ascii="Times New Roman" w:hAnsi="Times New Roman" w:cs="Times New Roman"/>
              <w:lang w:val="en-GB"/>
            </w:rPr>
          </w:rPrChange>
        </w:rPr>
        <w:t>selection</w:t>
      </w:r>
      <w:del w:author="Paul Boroday" w:date="2020-11-24T12:18:00Z" w:id="1707132791">
        <w:r w:rsidRPr="3050268B" w:rsidDel="3050268B">
          <w:rPr>
            <w:rFonts w:ascii="Times New Roman" w:hAnsi="Times New Roman" w:eastAsia="Courier New" w:cs="Times New Roman"/>
            <w:color w:val="DD1144"/>
            <w:lang w:val="en-GB"/>
            <w:rPrChange w:author="Chris Smith" w:date="2020-11-29T16:43:00Z" w:id="191534446">
              <w:rPr>
                <w:rFonts w:ascii="Times New Roman" w:hAnsi="Times New Roman" w:cs="Times New Roman"/>
                <w:lang w:val="en-GB"/>
              </w:rPr>
            </w:rPrChange>
          </w:rPr>
          <w:delText xml:space="preserve"> c</w:delText>
        </w:r>
      </w:del>
      <w:ins w:author="Paul Boroday" w:date="2020-11-24T12:18:00Z" w:id="858275729">
        <w:r w:rsidRPr="3050268B" w:rsidR="3050268B">
          <w:rPr>
            <w:rFonts w:ascii="Times New Roman" w:hAnsi="Times New Roman" w:eastAsia="Courier New" w:cs="Times New Roman"/>
            <w:color w:val="DD1144"/>
            <w:lang w:val="en-GB"/>
          </w:rPr>
          <w:t>C</w:t>
        </w:r>
      </w:ins>
      <w:r w:rsidRPr="009747E7">
        <w:rPr>
          <w:rFonts w:ascii="Times New Roman" w:hAnsi="Times New Roman" w:eastAsia="Courier New" w:cs="Times New Roman"/>
          <w:color w:val="DD1144"/>
          <w:lang w:val="en-GB"/>
          <w:rPrChange w:author="Chris Smith" w:date="2020-11-29T16:43:00Z" w:id="758723475">
            <w:rPr>
              <w:rFonts w:ascii="Times New Roman" w:hAnsi="Times New Roman" w:cs="Times New Roman"/>
              <w:lang w:val="en-GB"/>
            </w:rPr>
          </w:rPrChange>
        </w:rPr>
        <w:t>riteria</w:t>
      </w:r>
      <w:r w:rsidRPr="009747E7">
        <w:rPr>
          <w:rFonts w:ascii="Times New Roman" w:hAnsi="Times New Roman" w:cs="Times New Roman"/>
          <w:lang w:val="en-GB"/>
        </w:rPr>
        <w:t xml:space="preserve"> </w:t>
      </w:r>
      <w:commentRangeEnd w:id="2362"/>
      <w:r w:rsidRPr="009747E7" w:rsidR="00E33B6E">
        <w:rPr>
          <w:rStyle w:val="CommentReference"/>
          <w:lang w:val="en-GB"/>
          <w:rPrChange w:author="Chris Smith" w:date="2020-11-29T16:43:00Z" w:id="2370">
            <w:rPr>
              <w:rStyle w:val="CommentReference"/>
            </w:rPr>
          </w:rPrChange>
        </w:rPr>
        <w:commentReference w:id="2362"/>
      </w:r>
      <w:commentRangeEnd w:id="2363"/>
      <w:r w:rsidRPr="009747E7">
        <w:rPr>
          <w:rStyle w:val="CommentReference"/>
          <w:lang w:val="en-GB"/>
          <w:rPrChange w:author="Chris Smith" w:date="2020-11-29T16:43:00Z" w:id="2371">
            <w:rPr>
              <w:rStyle w:val="CommentReference"/>
            </w:rPr>
          </w:rPrChange>
        </w:rPr>
        <w:commentReference w:id="2363"/>
      </w:r>
      <w:commentRangeEnd w:id="2364"/>
      <w:r w:rsidRPr="009747E7">
        <w:rPr>
          <w:rStyle w:val="CommentReference"/>
          <w:lang w:val="en-GB"/>
          <w:rPrChange w:author="Chris Smith" w:date="2020-11-29T16:43:00Z" w:id="2372">
            <w:rPr>
              <w:rStyle w:val="CommentReference"/>
            </w:rPr>
          </w:rPrChange>
        </w:rPr>
        <w:commentReference w:id="2364"/>
      </w:r>
      <w:ins w:author="Chris Smith" w:date="2020-11-21T13:23:00Z" w:id="1288750213">
        <w:r w:rsidRPr="3050268B" w:rsidR="3050268B">
          <w:rPr>
            <w:rFonts w:ascii="Times New Roman" w:hAnsi="Times New Roman" w:cs="Times New Roman"/>
            <w:lang w:val="en-GB"/>
          </w:rPr>
          <w:t xml:space="preserve">is used </w:t>
        </w:r>
      </w:ins>
      <w:r w:rsidRPr="009747E7">
        <w:rPr>
          <w:rFonts w:ascii="Times New Roman" w:hAnsi="Times New Roman" w:cs="Times New Roman"/>
          <w:lang w:val="en-GB"/>
        </w:rPr>
        <w:t xml:space="preserve">to describe how the selection criteria will be used to select candidates to be invited for the second stage. The block </w:t>
      </w:r>
      <w:r w:rsidRPr="009747E7" w:rsidR="009D3D7B">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r w:rsidRPr="009747E7" w:rsidR="002B2680">
        <w:rPr>
          <w:lang w:val="en-GB"/>
        </w:rPr>
        <w:fldChar w:fldCharType="begin"/>
      </w:r>
      <w:r w:rsidRPr="009747E7" w:rsidR="002B2680">
        <w:rPr>
          <w:lang w:val="en-GB"/>
        </w:rPr>
        <w:instrText xml:space="preserve"> HYPERLINK "https://github.com/open-contracting-extensions/ocds_secondStageDescription_extension" \h </w:instrText>
      </w:r>
      <w:r w:rsidRPr="009747E7" w:rsidR="002B2680">
        <w:rPr>
          <w:lang w:val="en-GB"/>
        </w:rPr>
        <w:fldChar w:fldCharType="separate"/>
      </w:r>
      <w:r w:rsidRPr="009747E7">
        <w:rPr>
          <w:rFonts w:ascii="Times New Roman" w:hAnsi="Times New Roman" w:cs="Times New Roman"/>
          <w:color w:val="1155CC"/>
          <w:u w:val="single"/>
          <w:lang w:val="en-GB"/>
        </w:rPr>
        <w:t>ocds_secondStageDescription_extension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5"/>
      </w:r>
      <w:r w:rsidRPr="009747E7" w:rsidR="009D3D7B">
        <w:rPr>
          <w:rFonts w:ascii="Times New Roman" w:hAnsi="Times New Roman" w:cs="Times New Roman"/>
          <w:color w:val="1155CC"/>
          <w:u w:val="single"/>
          <w:lang w:val="en-GB"/>
        </w:rPr>
        <w:t>.</w:t>
      </w:r>
    </w:p>
    <w:p w:rsidRPr="009747E7" w:rsidR="000E7BD2" w:rsidP="00CE6DFB" w:rsidRDefault="00CE6DFB" w14:paraId="27061B1F" w14:textId="0712B23C">
      <w:pPr>
        <w:pStyle w:val="Heading5"/>
        <w:numPr>
          <w:ilvl w:val="0"/>
          <w:numId w:val="0"/>
        </w:numPr>
        <w:spacing w:after="0" w:line="360" w:lineRule="auto"/>
        <w:ind w:left="900"/>
        <w:rPr>
          <w:rFonts w:ascii="Times New Roman" w:hAnsi="Times New Roman" w:cs="Times New Roman"/>
        </w:rPr>
      </w:pPr>
      <w:bookmarkStart w:name="_1ksv4uv" w:colFirst="0" w:colLast="0" w:id="2378"/>
      <w:bookmarkStart w:name="_exwpuohs9pc8" w:colFirst="0" w:colLast="0" w:id="2379"/>
      <w:bookmarkEnd w:id="2378"/>
      <w:bookmarkEnd w:id="2379"/>
      <w:r w:rsidRPr="009747E7">
        <w:rPr>
          <w:rFonts w:ascii="Times New Roman" w:hAnsi="Times New Roman" w:cs="Times New Roman"/>
        </w:rPr>
        <w:t xml:space="preserve">2.3.1.5 </w:t>
      </w:r>
      <w:r w:rsidRPr="009747E7" w:rsidR="000E7BD2">
        <w:rPr>
          <w:rFonts w:ascii="Times New Roman" w:hAnsi="Times New Roman" w:cs="Times New Roman"/>
        </w:rPr>
        <w:t>Enquiries</w:t>
      </w:r>
    </w:p>
    <w:p w:rsidRPr="009747E7" w:rsidR="000E7BD2" w:rsidP="006F791E" w:rsidRDefault="000E7BD2" w14:paraId="304B36E0" w14:textId="0CBD78C2">
      <w:pPr>
        <w:jc w:val="both"/>
        <w:rPr>
          <w:rFonts w:ascii="Times New Roman" w:hAnsi="Times New Roman" w:cs="Times New Roman"/>
          <w:lang w:val="en-GB"/>
        </w:rPr>
      </w:pPr>
      <w:r w:rsidRPr="009747E7">
        <w:rPr>
          <w:rFonts w:ascii="Times New Roman" w:hAnsi="Times New Roman" w:cs="Times New Roman"/>
          <w:lang w:val="en-GB"/>
        </w:rPr>
        <w:t xml:space="preserve">The enquiries extension can be used to record questions raised </w:t>
      </w:r>
      <w:ins w:author="Chris Smith" w:date="2020-11-21T13:23:00Z" w:id="1412031669">
        <w:r w:rsidRPr="3050268B" w:rsidR="3050268B">
          <w:rPr>
            <w:rFonts w:ascii="Times New Roman" w:hAnsi="Times New Roman" w:cs="Times New Roman"/>
            <w:lang w:val="en-GB"/>
          </w:rPr>
          <w:t xml:space="preserve">by the </w:t>
        </w:r>
      </w:ins>
      <w:ins w:author="Chris Smith" w:date="2020-11-21T13:24:00Z" w:id="1771455737">
        <w:r w:rsidRPr="3050268B" w:rsidR="3050268B">
          <w:rPr>
            <w:rFonts w:ascii="Times New Roman" w:hAnsi="Times New Roman" w:cs="Times New Roman"/>
            <w:lang w:val="en-GB"/>
          </w:rPr>
          <w:t xml:space="preserve">CA </w:t>
        </w:r>
      </w:ins>
      <w:r w:rsidRPr="009747E7">
        <w:rPr>
          <w:rFonts w:ascii="Times New Roman" w:hAnsi="Times New Roman" w:cs="Times New Roman"/>
          <w:lang w:val="en-GB"/>
        </w:rPr>
        <w:t xml:space="preserve">during a </w:t>
      </w:r>
      <w:r w:rsidRPr="009747E7" w:rsidR="00137355">
        <w:rPr>
          <w:rFonts w:ascii="Times New Roman" w:hAnsi="Times New Roman" w:cs="Times New Roman"/>
          <w:lang w:val="en-GB"/>
        </w:rPr>
        <w:t xml:space="preserve">tendering </w:t>
      </w:r>
      <w:r w:rsidRPr="009747E7">
        <w:rPr>
          <w:rFonts w:ascii="Times New Roman" w:hAnsi="Times New Roman" w:cs="Times New Roman"/>
          <w:lang w:val="en-GB"/>
        </w:rPr>
        <w:t>process, and the answers provided</w:t>
      </w:r>
      <w:ins w:author="Chris Smith" w:date="2020-11-21T13:24:00Z" w:id="1624501676">
        <w:r w:rsidRPr="3050268B" w:rsidR="3050268B">
          <w:rPr>
            <w:rFonts w:ascii="Times New Roman" w:hAnsi="Times New Roman" w:cs="Times New Roman"/>
            <w:lang w:val="en-GB"/>
          </w:rPr>
          <w:t xml:space="preserve"> by the EO</w:t>
        </w:r>
      </w:ins>
      <w:r w:rsidRPr="009747E7">
        <w:rPr>
          <w:rFonts w:ascii="Times New Roman" w:hAnsi="Times New Roman" w:cs="Times New Roman"/>
          <w:lang w:val="en-GB"/>
        </w:rPr>
        <w:t xml:space="preserve">. The </w:t>
      </w:r>
      <w:r w:rsidRPr="009747E7" w:rsidR="002B2680">
        <w:rPr>
          <w:lang w:val="en-GB"/>
        </w:rPr>
        <w:fldChar w:fldCharType="begin"/>
      </w:r>
      <w:r w:rsidRPr="009747E7" w:rsidR="002B2680">
        <w:rPr>
          <w:lang w:val="en-GB"/>
        </w:rPr>
        <w:instrText xml:space="preserve"> HYPERLINK "https://github.com/open-contracting-extensions/ocds_enquiry_extension" \h </w:instrText>
      </w:r>
      <w:r w:rsidRPr="009747E7" w:rsidR="002B2680">
        <w:rPr>
          <w:lang w:val="en-GB"/>
        </w:rPr>
        <w:fldChar w:fldCharType="separate"/>
      </w:r>
      <w:r w:rsidRPr="009747E7">
        <w:rPr>
          <w:rFonts w:ascii="Times New Roman" w:hAnsi="Times New Roman" w:cs="Times New Roman"/>
          <w:color w:val="1155CC"/>
          <w:u w:val="single"/>
          <w:lang w:val="en-GB"/>
        </w:rPr>
        <w:t>ocds_enquiry_extension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6"/>
      </w:r>
      <w:r w:rsidRPr="009747E7">
        <w:rPr>
          <w:rFonts w:ascii="Times New Roman" w:hAnsi="Times New Roman" w:cs="Times New Roman"/>
          <w:lang w:val="en-GB"/>
        </w:rPr>
        <w:t xml:space="preserve"> adds an </w:t>
      </w:r>
      <w:r w:rsidRPr="009747E7">
        <w:rPr>
          <w:rFonts w:ascii="Times New Roman" w:hAnsi="Times New Roman" w:eastAsia="Courier New" w:cs="Times New Roman"/>
          <w:color w:val="DD1144"/>
          <w:shd w:val="clear" w:color="auto" w:fill="F3F3F3"/>
          <w:lang w:val="en-GB"/>
        </w:rPr>
        <w:t>enquiries</w:t>
      </w:r>
      <w:r w:rsidRPr="009747E7">
        <w:rPr>
          <w:rFonts w:ascii="Times New Roman" w:hAnsi="Times New Roman" w:cs="Times New Roman"/>
          <w:lang w:val="en-GB"/>
        </w:rPr>
        <w:t xml:space="preserve"> array to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consisting of one or more </w:t>
      </w:r>
      <w:r w:rsidRPr="009747E7">
        <w:rPr>
          <w:rFonts w:ascii="Times New Roman" w:hAnsi="Times New Roman" w:eastAsia="Courier New" w:cs="Times New Roman"/>
          <w:color w:val="DD1144"/>
          <w:shd w:val="clear" w:color="auto" w:fill="F3F3F3"/>
          <w:lang w:val="en-GB"/>
        </w:rPr>
        <w:t>enquiry</w:t>
      </w:r>
      <w:r w:rsidRPr="009747E7">
        <w:rPr>
          <w:rFonts w:ascii="Times New Roman" w:hAnsi="Times New Roman" w:cs="Times New Roman"/>
          <w:lang w:val="en-GB"/>
        </w:rPr>
        <w:t xml:space="preserve"> objects, each with fields for a question and an answer. </w:t>
      </w:r>
    </w:p>
    <w:p w:rsidRPr="009747E7" w:rsidR="000E7BD2" w:rsidP="00DD07FA" w:rsidRDefault="00DD07FA" w14:paraId="5084F535" w14:textId="3626D1FB">
      <w:pPr>
        <w:pStyle w:val="Heading3"/>
        <w:numPr>
          <w:ilvl w:val="0"/>
          <w:numId w:val="0"/>
        </w:numPr>
        <w:rPr>
          <w:rFonts w:cs="Times New Roman"/>
        </w:rPr>
      </w:pPr>
      <w:bookmarkStart w:name="_3bvvieec18w3" w:colFirst="0" w:colLast="0" w:id="2387"/>
      <w:bookmarkStart w:name="_Toc57793396" w:id="2388"/>
      <w:bookmarkEnd w:id="2387"/>
      <w:r w:rsidRPr="009747E7">
        <w:rPr>
          <w:rFonts w:cs="Times New Roman"/>
        </w:rPr>
        <w:t xml:space="preserve">2.3.2 </w:t>
      </w:r>
      <w:r w:rsidRPr="009747E7" w:rsidR="000E7BD2">
        <w:rPr>
          <w:rFonts w:cs="Times New Roman"/>
        </w:rPr>
        <w:t>Pre-qualification</w:t>
      </w:r>
      <w:bookmarkEnd w:id="2388"/>
    </w:p>
    <w:p w:rsidRPr="009747E7" w:rsidR="000E7BD2" w:rsidP="006F791E" w:rsidRDefault="000E7BD2" w14:paraId="17BFD72F" w14:textId="77777777">
      <w:pPr>
        <w:jc w:val="both"/>
        <w:rPr>
          <w:rFonts w:ascii="Times New Roman" w:hAnsi="Times New Roman" w:cs="Times New Roman"/>
          <w:lang w:val="en-GB"/>
        </w:rPr>
      </w:pPr>
      <w:r w:rsidRPr="009747E7">
        <w:rPr>
          <w:rFonts w:ascii="Times New Roman" w:hAnsi="Times New Roman" w:cs="Times New Roman"/>
          <w:lang w:val="en-GB"/>
        </w:rPr>
        <w:t xml:space="preserve">The pre-qualification phase can be designed using </w:t>
      </w:r>
      <w:r w:rsidRPr="009747E7" w:rsidR="002B2680">
        <w:rPr>
          <w:lang w:val="en-GB"/>
        </w:rPr>
        <w:fldChar w:fldCharType="begin"/>
      </w:r>
      <w:r w:rsidRPr="009747E7" w:rsidR="002B2680">
        <w:rPr>
          <w:lang w:val="en-GB"/>
        </w:rPr>
        <w:instrText xml:space="preserve"> HYPERLINK "https://github.com/open-contracting-extensions/ocds_qualification_extension" \h </w:instrText>
      </w:r>
      <w:r w:rsidRPr="009747E7" w:rsidR="002B2680">
        <w:rPr>
          <w:lang w:val="en-GB"/>
        </w:rPr>
        <w:fldChar w:fldCharType="separate"/>
      </w:r>
      <w:r w:rsidRPr="009747E7">
        <w:rPr>
          <w:rFonts w:ascii="Times New Roman" w:hAnsi="Times New Roman" w:cs="Times New Roman"/>
          <w:color w:val="1155CC"/>
          <w:u w:val="single"/>
          <w:lang w:val="en-GB"/>
        </w:rPr>
        <w:t>ocds_qualification_extension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7"/>
      </w:r>
      <w:r w:rsidRPr="009747E7">
        <w:rPr>
          <w:rFonts w:ascii="Times New Roman" w:hAnsi="Times New Roman" w:cs="Times New Roman"/>
          <w:lang w:val="en-GB"/>
        </w:rPr>
        <w:t xml:space="preserve">. This extension also extends the code list for party roles with </w:t>
      </w:r>
      <w:r w:rsidRPr="009747E7">
        <w:rPr>
          <w:rFonts w:ascii="Times New Roman" w:hAnsi="Times New Roman" w:eastAsia="Courier New" w:cs="Times New Roman"/>
          <w:color w:val="DD1144"/>
          <w:shd w:val="clear" w:color="auto" w:fill="F3F3F3"/>
          <w:lang w:val="en-GB"/>
        </w:rPr>
        <w:t>qualifiedBidders</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disqualifiedBidders</w:t>
      </w:r>
      <w:r w:rsidRPr="009747E7">
        <w:rPr>
          <w:rFonts w:ascii="Times New Roman" w:hAnsi="Times New Roman" w:cs="Times New Roman"/>
          <w:lang w:val="en-GB"/>
        </w:rPr>
        <w:t>.</w:t>
      </w:r>
    </w:p>
    <w:p w:rsidRPr="009747E7" w:rsidR="00B21DD9" w:rsidP="00DD07FA" w:rsidRDefault="00DD07FA" w14:paraId="06D28FC7" w14:textId="014DF6D9">
      <w:pPr>
        <w:pStyle w:val="Heading3"/>
        <w:numPr>
          <w:ilvl w:val="0"/>
          <w:numId w:val="0"/>
        </w:numPr>
        <w:rPr>
          <w:rFonts w:cs="Times New Roman"/>
        </w:rPr>
      </w:pPr>
      <w:bookmarkStart w:name="_48hi0di30oj8" w:colFirst="0" w:colLast="0" w:id="2393"/>
      <w:bookmarkStart w:name="_Toc57793397" w:id="2394"/>
      <w:bookmarkEnd w:id="2393"/>
      <w:r w:rsidRPr="009747E7">
        <w:rPr>
          <w:rFonts w:cs="Times New Roman"/>
        </w:rPr>
        <w:t xml:space="preserve">2.3.3 </w:t>
      </w:r>
      <w:r w:rsidRPr="009747E7" w:rsidR="00B21DD9">
        <w:rPr>
          <w:rFonts w:cs="Times New Roman"/>
        </w:rPr>
        <w:t>Submission</w:t>
      </w:r>
      <w:bookmarkEnd w:id="2394"/>
    </w:p>
    <w:p w:rsidR="002C07AA" w:rsidP="002C07AA" w:rsidRDefault="00B21DD9" w14:paraId="3396BF31" w14:textId="4D796692">
      <w:pPr>
        <w:spacing w:after="0"/>
        <w:jc w:val="both"/>
        <w:rPr>
          <w:ins w:author="Alba Colomer Padrosa" w:date="2020-12-02T09:15:00Z" w:id="2395"/>
          <w:rFonts w:ascii="Times New Roman" w:hAnsi="Times New Roman" w:cs="Times New Roman"/>
          <w:lang w:val="en-GB"/>
        </w:rPr>
      </w:pPr>
      <w:r w:rsidRPr="009747E7">
        <w:rPr>
          <w:rFonts w:ascii="Times New Roman" w:hAnsi="Times New Roman" w:cs="Times New Roman"/>
          <w:lang w:val="en-GB"/>
        </w:rPr>
        <w:t xml:space="preserve">In order to express their interest </w:t>
      </w:r>
      <w:ins w:author="Chris Smith" w:date="2020-11-21T13:25:00Z" w:id="2396">
        <w:r w:rsidRPr="009747E7" w:rsidR="00E33B6E">
          <w:rPr>
            <w:rFonts w:ascii="Times New Roman" w:hAnsi="Times New Roman" w:cs="Times New Roman"/>
            <w:lang w:val="en-GB"/>
          </w:rPr>
          <w:t>in</w:t>
        </w:r>
      </w:ins>
      <w:del w:author="Chris Smith" w:date="2020-11-21T13:25:00Z" w:id="2397">
        <w:r w:rsidRPr="009747E7" w:rsidDel="00E33B6E">
          <w:rPr>
            <w:rFonts w:ascii="Times New Roman" w:hAnsi="Times New Roman" w:cs="Times New Roman"/>
            <w:lang w:val="en-GB"/>
          </w:rPr>
          <w:delText>to</w:delText>
        </w:r>
      </w:del>
      <w:r w:rsidRPr="009747E7">
        <w:rPr>
          <w:rFonts w:ascii="Times New Roman" w:hAnsi="Times New Roman" w:cs="Times New Roman"/>
          <w:lang w:val="en-GB"/>
        </w:rPr>
        <w:t xml:space="preserve"> participat</w:t>
      </w:r>
      <w:ins w:author="Chris Smith" w:date="2020-11-21T13:25:00Z" w:id="2398">
        <w:r w:rsidRPr="009747E7" w:rsidR="00E33B6E">
          <w:rPr>
            <w:rFonts w:ascii="Times New Roman" w:hAnsi="Times New Roman" w:cs="Times New Roman"/>
            <w:lang w:val="en-GB"/>
          </w:rPr>
          <w:t>ing</w:t>
        </w:r>
      </w:ins>
      <w:del w:author="Chris Smith" w:date="2020-11-21T13:25:00Z" w:id="2399">
        <w:r w:rsidRPr="009747E7" w:rsidDel="00E33B6E">
          <w:rPr>
            <w:rFonts w:ascii="Times New Roman" w:hAnsi="Times New Roman" w:cs="Times New Roman"/>
            <w:lang w:val="en-GB"/>
          </w:rPr>
          <w:delText>e</w:delText>
        </w:r>
      </w:del>
      <w:r w:rsidRPr="009747E7">
        <w:rPr>
          <w:rFonts w:ascii="Times New Roman" w:hAnsi="Times New Roman" w:cs="Times New Roman"/>
          <w:lang w:val="en-GB"/>
        </w:rPr>
        <w:t xml:space="preserve"> in a specific </w:t>
      </w:r>
      <w:r w:rsidRPr="009747E7" w:rsidR="002C07AA">
        <w:rPr>
          <w:rFonts w:ascii="Times New Roman" w:hAnsi="Times New Roman" w:cs="Times New Roman"/>
          <w:lang w:val="en-GB"/>
        </w:rPr>
        <w:t>procurement</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 xml:space="preserve">process, </w:t>
      </w:r>
      <w:r w:rsidRPr="009747E7" w:rsidR="002C07AA">
        <w:rPr>
          <w:rFonts w:ascii="Times New Roman" w:hAnsi="Times New Roman" w:cs="Times New Roman"/>
          <w:lang w:val="en-GB"/>
        </w:rPr>
        <w:t>EOs</w:t>
      </w:r>
      <w:r w:rsidRPr="009747E7">
        <w:rPr>
          <w:rFonts w:ascii="Times New Roman" w:hAnsi="Times New Roman" w:cs="Times New Roman"/>
          <w:lang w:val="en-GB"/>
        </w:rPr>
        <w:t xml:space="preserve"> can submit a request - </w:t>
      </w:r>
      <w:r w:rsidRPr="009747E7">
        <w:rPr>
          <w:rFonts w:ascii="Times New Roman" w:hAnsi="Times New Roman" w:eastAsia="Courier New" w:cs="Times New Roman"/>
          <w:color w:val="DD1144"/>
          <w:shd w:val="clear" w:color="auto" w:fill="F3F3F3"/>
          <w:lang w:val="en-GB"/>
        </w:rPr>
        <w:t>submission</w:t>
      </w:r>
      <w:r w:rsidRPr="009747E7">
        <w:rPr>
          <w:rFonts w:ascii="Times New Roman" w:hAnsi="Times New Roman" w:cs="Times New Roman"/>
          <w:lang w:val="en-GB"/>
        </w:rPr>
        <w:t xml:space="preserve">. Such an expression of interest includes self-declaration on eligibility criteria (both exclusion grounds and selection criteria) expressed by </w:t>
      </w:r>
      <w:r w:rsidRPr="009747E7" w:rsidR="2CE72AC9">
        <w:rPr>
          <w:rFonts w:ascii="Times New Roman" w:hAnsi="Times New Roman" w:cs="Times New Roman"/>
          <w:lang w:val="en-GB"/>
        </w:rPr>
        <w:t xml:space="preserve">the </w:t>
      </w:r>
      <w:r w:rsidRPr="009747E7" w:rsidR="002C07AA">
        <w:rPr>
          <w:rFonts w:ascii="Times New Roman" w:hAnsi="Times New Roman" w:cs="Times New Roman"/>
          <w:lang w:val="en-GB"/>
        </w:rPr>
        <w:t>CA</w:t>
      </w:r>
      <w:r w:rsidRPr="009747E7">
        <w:rPr>
          <w:rFonts w:ascii="Times New Roman" w:hAnsi="Times New Roman" w:cs="Times New Roman"/>
          <w:lang w:val="en-GB"/>
        </w:rPr>
        <w:t xml:space="preserve"> in accordance with a notation prescribed by a </w:t>
      </w:r>
      <w:r w:rsidRPr="009747E7" w:rsidR="2CE72AC9">
        <w:rPr>
          <w:rFonts w:ascii="Times New Roman" w:hAnsi="Times New Roman" w:eastAsia="Courier New" w:cs="Times New Roman"/>
          <w:color w:val="DD1144"/>
          <w:lang w:val="en-GB"/>
        </w:rPr>
        <w:t>criteria</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bui</w:t>
      </w:r>
      <w:r w:rsidRPr="009747E7" w:rsidR="2CE72AC9">
        <w:rPr>
          <w:rFonts w:ascii="Times New Roman" w:hAnsi="Times New Roman" w:cs="Times New Roman"/>
          <w:lang w:val="en-GB"/>
        </w:rPr>
        <w:t>l</w:t>
      </w:r>
      <w:r w:rsidRPr="009747E7" w:rsidR="002C07AA">
        <w:rPr>
          <w:rFonts w:ascii="Times New Roman" w:hAnsi="Times New Roman" w:cs="Times New Roman"/>
          <w:lang w:val="en-GB"/>
        </w:rPr>
        <w:t>ding block (see above) in a</w:t>
      </w:r>
      <w:r w:rsidRPr="009747E7" w:rsidR="2CE72AC9">
        <w:rPr>
          <w:rFonts w:ascii="Times New Roman" w:hAnsi="Times New Roman" w:cs="Times New Roman"/>
          <w:lang w:val="en-GB"/>
        </w:rPr>
        <w:t xml:space="preserve"> </w:t>
      </w:r>
      <w:r w:rsidRPr="009747E7" w:rsidR="00813205">
        <w:rPr>
          <w:rFonts w:ascii="Times New Roman" w:hAnsi="Times New Roman" w:cs="Times New Roman"/>
          <w:lang w:val="en-GB"/>
        </w:rPr>
        <w:t>CN</w:t>
      </w:r>
      <w:r w:rsidRPr="009747E7">
        <w:rPr>
          <w:rFonts w:ascii="Times New Roman" w:hAnsi="Times New Roman" w:cs="Times New Roman"/>
          <w:lang w:val="en-GB"/>
        </w:rPr>
        <w:t>:</w:t>
      </w:r>
      <w:bookmarkStart w:name="_ahu57e38bncz" w:colFirst="0" w:colLast="0" w:id="2400"/>
      <w:bookmarkEnd w:id="2400"/>
    </w:p>
    <w:p w:rsidRPr="009747E7" w:rsidR="002E40FC" w:rsidP="002C07AA" w:rsidRDefault="002E40FC" w14:paraId="2FF68171" w14:textId="77777777">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Pr="009747E7" w:rsidR="002C07AA" w:rsidTr="4039D482" w14:paraId="514B8BC7" w14:textId="77777777">
        <w:tc>
          <w:tcPr>
            <w:tcW w:w="9375" w:type="dxa"/>
            <w:shd w:val="clear" w:color="auto" w:fill="F8F8F8"/>
            <w:tcMar>
              <w:top w:w="100" w:type="dxa"/>
              <w:left w:w="100" w:type="dxa"/>
              <w:bottom w:w="100" w:type="dxa"/>
              <w:right w:w="100" w:type="dxa"/>
            </w:tcMar>
          </w:tcPr>
          <w:p w:rsidRPr="009747E7" w:rsidR="002C07AA" w:rsidP="4039D482" w:rsidRDefault="002C07AA" w14:paraId="76F287AA" w14:textId="636DEC7A">
            <w:pPr>
              <w:widowControl w:val="0"/>
              <w:pBdr>
                <w:top w:val="nil"/>
                <w:left w:val="nil"/>
                <w:bottom w:val="nil"/>
                <w:right w:val="nil"/>
                <w:between w:val="nil"/>
              </w:pBdr>
              <w:spacing w:after="0" w:line="276" w:lineRule="auto"/>
              <w:rPr>
                <w:rFonts w:ascii="Courier New" w:hAnsi="Courier New" w:eastAsia="Courier New" w:cs="Courier New"/>
                <w:sz w:val="16"/>
                <w:szCs w:val="16"/>
                <w:lang w:val="en-GB"/>
              </w:rPr>
            </w:pPr>
            <w:r w:rsidRPr="009747E7">
              <w:rPr>
                <w:rFonts w:ascii="Consolas" w:hAnsi="Consolas" w:eastAsia="Consolas" w:cs="Consolas"/>
                <w:color w:val="333333"/>
                <w:sz w:val="16"/>
                <w:szCs w:val="16"/>
                <w:shd w:val="clear" w:color="auto" w:fill="F8F8F8"/>
                <w:lang w:val="en-GB"/>
              </w:rPr>
              <w:t>{</w:t>
            </w:r>
            <w:commentRangeStart w:id="2401"/>
            <w:commentRangeStart w:id="2402"/>
            <w:commentRangeStart w:id="2403"/>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"properties":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"submissions":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w:t>
            </w:r>
            <w:r w:rsidRPr="009747E7">
              <w:rPr>
                <w:rFonts w:ascii="Consolas" w:hAnsi="Consolas" w:eastAsia="Consolas" w:cs="Consolas"/>
                <w:color w:val="DD1144"/>
                <w:sz w:val="16"/>
                <w:szCs w:val="16"/>
                <w:shd w:val="clear" w:color="auto" w:fill="F8F8F8"/>
                <w:lang w:val="en-GB"/>
              </w:rPr>
              <w:t>"Submissions"</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w:t>
            </w:r>
            <w:r w:rsidRPr="009747E7">
              <w:rPr>
                <w:rFonts w:ascii="Consolas" w:hAnsi="Consolas" w:eastAsia="Consolas" w:cs="Consolas"/>
                <w:color w:val="DD1144"/>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DD1144"/>
                <w:sz w:val="16"/>
                <w:szCs w:val="16"/>
                <w:shd w:val="clear" w:color="auto" w:fill="F8F8F8"/>
                <w:lang w:val="en-GB"/>
              </w:rPr>
              <w:t>"object"</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"properties":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"details":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w:t>
            </w:r>
            <w:r w:rsidRPr="009747E7">
              <w:rPr>
                <w:rFonts w:ascii="Consolas" w:hAnsi="Consolas" w:eastAsia="Consolas" w:cs="Consolas"/>
                <w:color w:val="DD1144"/>
                <w:sz w:val="16"/>
                <w:szCs w:val="16"/>
                <w:shd w:val="clear" w:color="auto" w:fill="F8F8F8"/>
                <w:lang w:val="en-GB"/>
              </w:rPr>
              <w:t>"Submission details"</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w:t>
            </w:r>
            <w:r w:rsidRPr="009747E7">
              <w:rPr>
                <w:rFonts w:ascii="Consolas" w:hAnsi="Consolas" w:eastAsia="Consolas" w:cs="Consolas"/>
                <w:color w:val="DD1144"/>
                <w:sz w:val="16"/>
                <w:szCs w:val="16"/>
                <w:shd w:val="clear" w:color="auto" w:fill="F8F8F8"/>
                <w:lang w:val="en-GB"/>
              </w:rPr>
              <w:t>"Requests to participate sent by interested parties"</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w:t>
            </w:r>
            <w:ins w:author="Paul Boroday" w:date="2020-11-24T12:25:00Z" w:id="2404">
              <w:r w:rsidRPr="009747E7">
                <w:rPr>
                  <w:rFonts w:ascii="Consolas" w:hAnsi="Consolas" w:eastAsia="Consolas" w:cs="Consolas"/>
                  <w:color w:val="333333"/>
                  <w:sz w:val="16"/>
                  <w:szCs w:val="16"/>
                  <w:shd w:val="clear" w:color="auto" w:fill="F8F8F8"/>
                  <w:lang w:val="en-GB"/>
                </w:rPr>
                <w:t xml:space="preserve"> </w:t>
              </w:r>
            </w:ins>
            <w:r w:rsidRPr="009747E7">
              <w:rPr>
                <w:rFonts w:ascii="Consolas" w:hAnsi="Consolas" w:eastAsia="Consolas" w:cs="Consolas"/>
                <w:color w:val="DD1144"/>
                <w:sz w:val="16"/>
                <w:szCs w:val="16"/>
                <w:shd w:val="clear" w:color="auto" w:fill="F8F8F8"/>
                <w:lang w:val="en-GB"/>
              </w:rPr>
              <w:t>"array"</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"#/definitions/Submission"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"definitions":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"Submission":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"Submission",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"For representing a interest in response to the qualification call",</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lastRenderedPageBreak/>
              <w:t xml:space="preserve">      "type": "object",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"properties":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"id":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"ID",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"A local identifier for this submission",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"date":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"Date",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"The date when this submission was received",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"null"</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"format": "date-time"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"status":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"Status",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"The status of the submission, drawn from the bidStatus codelist",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"enum":[</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"pending",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"disqualified",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"valid",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"withdrawn"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"statusDetails":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"Status Details",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w:t>
            </w:r>
            <w:ins w:author="Paul Boroday" w:date="2020-11-24T12:26:00Z" w:id="2405">
              <w:r w:rsidRPr="009747E7" w:rsidR="4039D482">
                <w:rPr>
                  <w:rFonts w:ascii="Consolas" w:hAnsi="Consolas" w:eastAsia="Consolas" w:cs="Consolas"/>
                  <w:color w:val="333333"/>
                  <w:sz w:val="16"/>
                  <w:szCs w:val="16"/>
                  <w:lang w:val="en-GB"/>
                </w:rPr>
                <w:t>The status details of the submission from bidStatusDetails codelist</w:t>
              </w:r>
            </w:ins>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"enum":[</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"disqualified",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"valid",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"withdrawn"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"candidates":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"Tenderer",</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"Reference for party or parties, responsible for this qualification.",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"array",</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"null"</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"#/definitions/OrganizationReference"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"documents":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"Documents",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"Any documents and attachment related to the submission",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"array",</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"#/definitions/Document"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"uniqueItems": true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"requirementResponses":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"array",</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"A set of the relevant requirementResponses",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lastRenderedPageBreak/>
              <w:t xml:space="preserve">          "items":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"#/definitions/RequirementResponse"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commentRangeEnd w:id="2401"/>
            <w:r w:rsidRPr="009747E7" w:rsidR="004E411B">
              <w:rPr>
                <w:rStyle w:val="CommentReference"/>
                <w:lang w:val="en-GB"/>
                <w:rPrChange w:author="Chris Smith" w:date="2020-11-29T16:43:00Z" w:id="2406">
                  <w:rPr>
                    <w:rStyle w:val="CommentReference"/>
                  </w:rPr>
                </w:rPrChange>
              </w:rPr>
              <w:commentReference w:id="2401"/>
            </w:r>
            <w:commentRangeEnd w:id="2402"/>
            <w:r w:rsidRPr="009747E7">
              <w:rPr>
                <w:rStyle w:val="CommentReference"/>
                <w:lang w:val="en-GB"/>
                <w:rPrChange w:author="Chris Smith" w:date="2020-11-29T16:43:00Z" w:id="2407">
                  <w:rPr>
                    <w:rStyle w:val="CommentReference"/>
                  </w:rPr>
                </w:rPrChange>
              </w:rPr>
              <w:commentReference w:id="2402"/>
            </w:r>
            <w:commentRangeEnd w:id="2403"/>
            <w:r w:rsidRPr="009747E7" w:rsidR="00673D92">
              <w:rPr>
                <w:rStyle w:val="CommentReference"/>
                <w:lang w:val="en-GB"/>
                <w:rPrChange w:author="Chris Smith" w:date="2020-11-29T16:43:00Z" w:id="2408">
                  <w:rPr>
                    <w:rStyle w:val="CommentReference"/>
                  </w:rPr>
                </w:rPrChange>
              </w:rPr>
              <w:commentReference w:id="2403"/>
            </w:r>
          </w:p>
        </w:tc>
      </w:tr>
    </w:tbl>
    <w:p w:rsidR="00CA53DD" w:rsidP="00CA53DD" w:rsidRDefault="00CA53DD" w14:paraId="5F0B7120" w14:textId="728CCCD5">
      <w:pPr>
        <w:spacing w:before="200" w:after="0" w:line="480" w:lineRule="auto"/>
        <w:ind w:left="900"/>
        <w:jc w:val="center"/>
        <w:rPr>
          <w:ins w:author="Alba Colomer Padrosa" w:date="2020-12-02T08:49:00Z" w:id="2409"/>
          <w:rFonts w:ascii="Times New Roman" w:hAnsi="Times New Roman" w:cs="Times New Roman"/>
          <w:i/>
          <w:iCs/>
          <w:color w:val="666666"/>
          <w:sz w:val="20"/>
          <w:szCs w:val="20"/>
          <w:lang w:val="en-GB"/>
        </w:rPr>
        <w:pPrChange w:author="Alba Colomer Padrosa" w:date="2020-12-02T08:49:00Z" w:id="2410">
          <w:pPr>
            <w:spacing w:before="200" w:after="0" w:line="480" w:lineRule="auto"/>
            <w:ind w:left="900"/>
            <w:jc w:val="center"/>
          </w:pPr>
        </w:pPrChange>
      </w:pPr>
      <w:bookmarkStart w:name="_Toc57793332" w:id="2411"/>
      <w:ins w:author="Alba Colomer Padrosa" w:date="2020-12-02T08:49:00Z" w:id="2412">
        <w:r w:rsidRPr="00CA53DD">
          <w:rPr>
            <w:rFonts w:ascii="Times New Roman" w:hAnsi="Times New Roman" w:cs="Times New Roman"/>
            <w:i/>
            <w:iCs/>
            <w:color w:val="666666"/>
            <w:sz w:val="20"/>
            <w:szCs w:val="20"/>
            <w:lang w:val="en-GB"/>
            <w:rPrChange w:author="Alba Colomer Padrosa" w:date="2020-12-02T08:49:00Z" w:id="2413">
              <w:rPr/>
            </w:rPrChange>
          </w:rPr>
          <w:lastRenderedPageBreak/>
          <w:t xml:space="preserve">Figure </w:t>
        </w:r>
        <w:r w:rsidRPr="00CA53DD">
          <w:rPr>
            <w:rFonts w:ascii="Times New Roman" w:hAnsi="Times New Roman" w:cs="Times New Roman"/>
            <w:i/>
            <w:iCs/>
            <w:color w:val="666666"/>
            <w:sz w:val="20"/>
            <w:szCs w:val="20"/>
            <w:lang w:val="en-GB"/>
            <w:rPrChange w:author="Alba Colomer Padrosa" w:date="2020-12-02T08:49:00Z" w:id="2414">
              <w:rPr/>
            </w:rPrChange>
          </w:rPr>
          <w:fldChar w:fldCharType="begin"/>
        </w:r>
        <w:r w:rsidRPr="00CA53DD">
          <w:rPr>
            <w:rFonts w:ascii="Times New Roman" w:hAnsi="Times New Roman" w:cs="Times New Roman"/>
            <w:i/>
            <w:iCs/>
            <w:color w:val="666666"/>
            <w:sz w:val="20"/>
            <w:szCs w:val="20"/>
            <w:lang w:val="en-GB"/>
            <w:rPrChange w:author="Alba Colomer Padrosa" w:date="2020-12-02T08:49:00Z" w:id="2415">
              <w:rPr/>
            </w:rPrChange>
          </w:rPr>
          <w:instrText xml:space="preserve"> SEQ Figure \* ARABIC </w:instrText>
        </w:r>
      </w:ins>
      <w:r w:rsidRPr="00CA53DD">
        <w:rPr>
          <w:rFonts w:ascii="Times New Roman" w:hAnsi="Times New Roman" w:cs="Times New Roman"/>
          <w:i/>
          <w:iCs/>
          <w:color w:val="666666"/>
          <w:sz w:val="20"/>
          <w:szCs w:val="20"/>
          <w:lang w:val="en-GB"/>
          <w:rPrChange w:author="Alba Colomer Padrosa" w:date="2020-12-02T08:49:00Z" w:id="2416">
            <w:rPr/>
          </w:rPrChange>
        </w:rPr>
        <w:fldChar w:fldCharType="separate"/>
      </w:r>
      <w:ins w:author="Alba Colomer Padrosa" w:date="2020-12-02T08:49:00Z" w:id="2417">
        <w:r w:rsidRPr="00CA53DD">
          <w:rPr>
            <w:rFonts w:ascii="Times New Roman" w:hAnsi="Times New Roman" w:cs="Times New Roman"/>
            <w:i/>
            <w:iCs/>
            <w:color w:val="666666"/>
            <w:sz w:val="20"/>
            <w:szCs w:val="20"/>
            <w:lang w:val="en-GB"/>
            <w:rPrChange w:author="Alba Colomer Padrosa" w:date="2020-12-02T08:49:00Z" w:id="2418">
              <w:rPr>
                <w:noProof/>
              </w:rPr>
            </w:rPrChange>
          </w:rPr>
          <w:t>3</w:t>
        </w:r>
        <w:r w:rsidRPr="00CA53DD">
          <w:rPr>
            <w:rFonts w:ascii="Times New Roman" w:hAnsi="Times New Roman" w:cs="Times New Roman"/>
            <w:i/>
            <w:iCs/>
            <w:color w:val="666666"/>
            <w:sz w:val="20"/>
            <w:szCs w:val="20"/>
            <w:lang w:val="en-GB"/>
            <w:rPrChange w:author="Alba Colomer Padrosa" w:date="2020-12-02T08:49:00Z" w:id="2419">
              <w:rPr/>
            </w:rPrChange>
          </w:rPr>
          <w:fldChar w:fldCharType="end"/>
        </w:r>
        <w:r w:rsidRPr="00CA53DD">
          <w:rPr>
            <w:rFonts w:ascii="Times New Roman" w:hAnsi="Times New Roman" w:cs="Times New Roman"/>
            <w:i/>
            <w:iCs/>
            <w:color w:val="666666"/>
            <w:sz w:val="20"/>
            <w:szCs w:val="20"/>
            <w:lang w:val="en-GB"/>
            <w:rPrChange w:author="Alba Colomer Padrosa" w:date="2020-12-02T08:49:00Z" w:id="2420">
              <w:rPr>
                <w:lang w:val="ca-ES"/>
              </w:rPr>
            </w:rPrChange>
          </w:rPr>
          <w:t xml:space="preserve"> </w:t>
        </w:r>
      </w:ins>
      <w:ins w:author="Alba Colomer Padrosa" w:date="2020-12-02T08:50:00Z" w:id="2421">
        <w:r>
          <w:rPr>
            <w:rFonts w:ascii="Times New Roman" w:hAnsi="Times New Roman" w:cs="Times New Roman"/>
            <w:i/>
            <w:iCs/>
            <w:color w:val="666666"/>
            <w:sz w:val="20"/>
            <w:szCs w:val="20"/>
            <w:lang w:val="en-GB"/>
          </w:rPr>
          <w:t>–</w:t>
        </w:r>
      </w:ins>
      <w:ins w:author="Alba Colomer Padrosa" w:date="2020-12-02T08:49:00Z" w:id="2422">
        <w:r w:rsidRPr="00CA53DD">
          <w:rPr>
            <w:rFonts w:ascii="Times New Roman" w:hAnsi="Times New Roman" w:cs="Times New Roman"/>
            <w:i/>
            <w:iCs/>
            <w:color w:val="666666"/>
            <w:sz w:val="20"/>
            <w:szCs w:val="20"/>
            <w:lang w:val="en-GB"/>
            <w:rPrChange w:author="Alba Colomer Padrosa" w:date="2020-12-02T08:49:00Z" w:id="2423">
              <w:rPr>
                <w:lang w:val="ca-ES"/>
              </w:rPr>
            </w:rPrChange>
          </w:rPr>
          <w:t xml:space="preserve"> </w:t>
        </w:r>
      </w:ins>
      <w:ins w:author="Alba Colomer Padrosa" w:date="2020-12-02T09:00:00Z" w:id="2424">
        <w:r w:rsidR="005F281D">
          <w:rPr>
            <w:rFonts w:ascii="Times New Roman" w:hAnsi="Times New Roman" w:cs="Times New Roman"/>
            <w:i/>
            <w:iCs/>
            <w:color w:val="666666"/>
            <w:sz w:val="20"/>
            <w:szCs w:val="20"/>
            <w:lang w:val="en-GB"/>
          </w:rPr>
          <w:t>Code for e</w:t>
        </w:r>
      </w:ins>
      <w:ins w:author="Alba Colomer Padrosa" w:date="2020-12-02T08:50:00Z" w:id="2425">
        <w:r>
          <w:rPr>
            <w:rFonts w:ascii="Times New Roman" w:hAnsi="Times New Roman" w:cs="Times New Roman"/>
            <w:i/>
            <w:iCs/>
            <w:color w:val="666666"/>
            <w:sz w:val="20"/>
            <w:szCs w:val="20"/>
            <w:lang w:val="en-GB"/>
          </w:rPr>
          <w:t>xpression of interest submitted by an EO</w:t>
        </w:r>
      </w:ins>
      <w:bookmarkEnd w:id="2411"/>
    </w:p>
    <w:p w:rsidRPr="009747E7" w:rsidR="002C07AA" w:rsidDel="00CA53DD" w:rsidP="6F0611B3" w:rsidRDefault="002C07AA" w14:paraId="3F1A3E00" w14:textId="129B97E5">
      <w:pPr>
        <w:spacing w:after="0"/>
        <w:jc w:val="both"/>
        <w:rPr>
          <w:del w:author="Alba Colomer Padrosa" w:date="2020-12-02T08:48:00Z" w:id="2426"/>
          <w:rFonts w:ascii="Times New Roman" w:hAnsi="Times New Roman" w:cs="Times New Roman"/>
          <w:lang w:val="en-GB"/>
        </w:rPr>
      </w:pPr>
      <w:del w:author="Alba Colomer Padrosa" w:date="2020-12-02T08:48:00Z" w:id="2427">
        <w:r w:rsidRPr="00CA53DD" w:rsidDel="00CA53DD">
          <w:rPr>
            <w:rFonts w:ascii="Times New Roman" w:hAnsi="Times New Roman" w:cs="Times New Roman"/>
            <w:i/>
            <w:iCs/>
            <w:color w:val="666666"/>
            <w:sz w:val="20"/>
            <w:szCs w:val="20"/>
            <w:lang w:val="en-GB"/>
          </w:rPr>
          <w:fldChar w:fldCharType="begin"/>
        </w:r>
        <w:r w:rsidRPr="009747E7" w:rsidDel="00CA53DD">
          <w:rPr>
            <w:rFonts w:ascii="Times New Roman" w:hAnsi="Times New Roman" w:cs="Times New Roman"/>
            <w:i/>
            <w:iCs/>
            <w:color w:val="666666"/>
            <w:sz w:val="20"/>
            <w:szCs w:val="20"/>
            <w:lang w:val="en-GB"/>
          </w:rPr>
          <w:delInstrText xml:space="preserve"> SEQ Figure \* ARABIC </w:delInstrText>
        </w:r>
        <w:r w:rsidRPr="009747E7" w:rsidDel="00CA53DD">
          <w:rPr>
            <w:rFonts w:ascii="Times New Roman" w:hAnsi="Times New Roman" w:cs="Times New Roman"/>
            <w:i/>
            <w:iCs/>
            <w:color w:val="666666"/>
            <w:sz w:val="20"/>
            <w:szCs w:val="20"/>
            <w:lang w:val="en-GB"/>
            <w:rPrChange w:author="Chris Smith" w:date="2020-11-29T16:43:00Z" w:id="2428">
              <w:rPr>
                <w:rFonts w:ascii="Times New Roman" w:hAnsi="Times New Roman" w:cs="Times New Roman"/>
                <w:i/>
                <w:iCs/>
                <w:color w:val="666666"/>
                <w:sz w:val="20"/>
                <w:szCs w:val="20"/>
                <w:lang w:val="en-GB"/>
              </w:rPr>
            </w:rPrChange>
          </w:rPr>
          <w:fldChar w:fldCharType="separate"/>
        </w:r>
        <w:r w:rsidRPr="009747E7" w:rsidDel="00CA53DD" w:rsidR="6F0611B3">
          <w:rPr>
            <w:rFonts w:ascii="Times New Roman" w:hAnsi="Times New Roman" w:cs="Times New Roman"/>
            <w:i/>
            <w:iCs/>
            <w:color w:val="666666"/>
            <w:sz w:val="20"/>
            <w:szCs w:val="20"/>
            <w:lang w:val="en-GB"/>
          </w:rPr>
          <w:delText>2</w:delText>
        </w:r>
        <w:r w:rsidRPr="009747E7" w:rsidDel="00CA53DD">
          <w:rPr>
            <w:rFonts w:ascii="Times New Roman" w:hAnsi="Times New Roman" w:cs="Times New Roman"/>
            <w:i/>
            <w:iCs/>
            <w:color w:val="666666"/>
            <w:sz w:val="20"/>
            <w:szCs w:val="20"/>
            <w:lang w:val="en-GB"/>
            <w:rPrChange w:author="Chris Smith" w:date="2020-11-29T16:43:00Z" w:id="2429">
              <w:rPr>
                <w:rFonts w:ascii="Times New Roman" w:hAnsi="Times New Roman" w:cs="Times New Roman"/>
                <w:i/>
                <w:iCs/>
                <w:color w:val="666666"/>
                <w:sz w:val="20"/>
                <w:szCs w:val="20"/>
                <w:lang w:val="en-GB"/>
              </w:rPr>
            </w:rPrChange>
          </w:rPr>
          <w:fldChar w:fldCharType="end"/>
        </w:r>
      </w:del>
    </w:p>
    <w:p w:rsidRPr="009747E7" w:rsidR="000E7BD2" w:rsidP="00AA5E69" w:rsidRDefault="002C07AA" w14:paraId="5F3C3560" w14:textId="761EF2FF">
      <w:pPr>
        <w:pStyle w:val="Heading5"/>
        <w:numPr>
          <w:ilvl w:val="4"/>
          <w:numId w:val="0"/>
        </w:numPr>
        <w:ind w:left="1008" w:hanging="1008"/>
        <w:rPr>
          <w:rFonts w:ascii="Times New Roman" w:hAnsi="Times New Roman" w:cs="Times New Roman"/>
        </w:rPr>
      </w:pPr>
      <w:del w:author="Alba Colomer Padrosa" w:date="2020-12-02T08:48:00Z" w:id="2430">
        <w:r w:rsidRPr="009747E7" w:rsidDel="00CA53DD">
          <w:rPr>
            <w:rFonts w:ascii="Times New Roman" w:hAnsi="Times New Roman" w:cs="Times New Roman"/>
          </w:rPr>
          <w:delText xml:space="preserve"> </w:delText>
        </w:r>
      </w:del>
      <w:r w:rsidRPr="009747E7" w:rsidR="00AD1B4B">
        <w:rPr>
          <w:rFonts w:ascii="Times New Roman" w:hAnsi="Times New Roman" w:cs="Times New Roman"/>
        </w:rPr>
        <w:t xml:space="preserve">2.3.3.1 </w:t>
      </w:r>
      <w:r w:rsidRPr="009747E7" w:rsidR="5B6344CC">
        <w:rPr>
          <w:rFonts w:ascii="Times New Roman" w:hAnsi="Times New Roman" w:cs="Times New Roman"/>
        </w:rPr>
        <w:t>State-chart diagram</w:t>
      </w:r>
      <w:ins w:author="Chris Smith" w:date="2020-11-21T13:26:00Z" w:id="2431">
        <w:r w:rsidRPr="009747E7" w:rsidR="00E33B6E">
          <w:rPr>
            <w:rFonts w:ascii="Times New Roman" w:hAnsi="Times New Roman" w:cs="Times New Roman"/>
          </w:rPr>
          <w:t xml:space="preserve"> - </w:t>
        </w:r>
      </w:ins>
      <w:ins w:author="Chris Smith" w:date="2020-11-21T13:27:00Z" w:id="2432">
        <w:r w:rsidRPr="009747E7" w:rsidR="00E33B6E">
          <w:rPr>
            <w:rFonts w:ascii="Times New Roman" w:hAnsi="Times New Roman" w:cs="Times New Roman"/>
          </w:rPr>
          <w:t>requests to participate sent by interested parties</w:t>
        </w:r>
      </w:ins>
    </w:p>
    <w:p w:rsidRPr="009747E7" w:rsidR="002C07AA" w:rsidP="002C07AA" w:rsidRDefault="002C07AA" w14:paraId="47A24D9A" w14:textId="5BEBE8CF">
      <w:pPr>
        <w:pStyle w:val="BodyText"/>
      </w:pPr>
      <w:r w:rsidRPr="009747E7">
        <w:rPr>
          <w:rFonts w:ascii="Times New Roman" w:hAnsi="Times New Roman"/>
          <w:noProof/>
          <w:lang w:val="es-ES" w:eastAsia="es-ES"/>
          <w:rPrChange w:author="Chris Smith" w:date="2020-11-29T16:43:00Z" w:id="2433">
            <w:rPr>
              <w:rFonts w:ascii="Times New Roman" w:hAnsi="Times New Roman"/>
              <w:noProof/>
              <w:lang w:val="es-ES" w:eastAsia="es-ES"/>
            </w:rPr>
          </w:rPrChange>
        </w:rPr>
        <w:drawing>
          <wp:inline distT="0" distB="0" distL="0" distR="0" wp14:anchorId="044F3C2C" wp14:editId="6EC417D5">
            <wp:extent cx="5476875" cy="255327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76875" cy="2553276"/>
                    </a:xfrm>
                    <a:prstGeom prst="rect">
                      <a:avLst/>
                    </a:prstGeom>
                    <a:ln/>
                  </pic:spPr>
                </pic:pic>
              </a:graphicData>
            </a:graphic>
          </wp:inline>
        </w:drawing>
      </w:r>
    </w:p>
    <w:p w:rsidR="002A0A05" w:rsidP="002A0A05" w:rsidRDefault="002A0A05" w14:paraId="18DF2DC2" w14:textId="7A9F5BF0">
      <w:pPr>
        <w:spacing w:before="200" w:after="0" w:line="480" w:lineRule="auto"/>
        <w:ind w:left="900"/>
        <w:jc w:val="center"/>
        <w:rPr>
          <w:ins w:author="Alba Colomer Padrosa" w:date="2020-12-02T08:51:00Z" w:id="2434"/>
          <w:rFonts w:ascii="Times New Roman" w:hAnsi="Times New Roman" w:cs="Times New Roman"/>
          <w:i/>
          <w:iCs/>
          <w:color w:val="666666"/>
          <w:sz w:val="20"/>
          <w:szCs w:val="20"/>
          <w:lang w:val="en-GB"/>
        </w:rPr>
      </w:pPr>
      <w:bookmarkStart w:name="_Toc57793333" w:id="2435"/>
      <w:r w:rsidRPr="009747E7">
        <w:rPr>
          <w:rFonts w:ascii="Times New Roman" w:hAnsi="Times New Roman" w:cs="Times New Roman"/>
          <w:i/>
          <w:iCs/>
          <w:color w:val="666666"/>
          <w:sz w:val="20"/>
          <w:szCs w:val="20"/>
          <w:lang w:val="en-GB"/>
        </w:rPr>
        <w:t xml:space="preserve">Figure </w:t>
      </w:r>
      <w:r w:rsidRPr="00CA53DD">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9747E7">
        <w:rPr>
          <w:rFonts w:ascii="Times New Roman" w:hAnsi="Times New Roman" w:cs="Times New Roman"/>
          <w:i/>
          <w:iCs/>
          <w:color w:val="666666"/>
          <w:sz w:val="20"/>
          <w:szCs w:val="20"/>
          <w:lang w:val="en-GB"/>
          <w:rPrChange w:author="Chris Smith" w:date="2020-11-29T16:43:00Z" w:id="2436">
            <w:rPr>
              <w:rFonts w:ascii="Times New Roman" w:hAnsi="Times New Roman" w:cs="Times New Roman"/>
              <w:i/>
              <w:iCs/>
              <w:color w:val="666666"/>
              <w:sz w:val="20"/>
              <w:szCs w:val="20"/>
              <w:lang w:val="en-GB"/>
            </w:rPr>
          </w:rPrChange>
        </w:rPr>
        <w:fldChar w:fldCharType="separate"/>
      </w:r>
      <w:ins w:author="Alba Colomer Padrosa" w:date="2020-12-02T08:51:00Z" w:id="2437">
        <w:r w:rsidR="00CA53DD">
          <w:rPr>
            <w:rFonts w:ascii="Times New Roman" w:hAnsi="Times New Roman" w:cs="Times New Roman"/>
            <w:i/>
            <w:iCs/>
            <w:noProof/>
            <w:color w:val="666666"/>
            <w:sz w:val="20"/>
            <w:szCs w:val="20"/>
            <w:lang w:val="en-GB"/>
          </w:rPr>
          <w:t>4</w:t>
        </w:r>
      </w:ins>
      <w:del w:author="Alba Colomer Padrosa" w:date="2020-12-02T08:51:00Z" w:id="2438">
        <w:r w:rsidRPr="009747E7" w:rsidDel="00CA53DD">
          <w:rPr>
            <w:rFonts w:ascii="Times New Roman" w:hAnsi="Times New Roman" w:cs="Times New Roman"/>
            <w:i/>
            <w:iCs/>
            <w:noProof/>
            <w:color w:val="666666"/>
            <w:sz w:val="20"/>
            <w:szCs w:val="20"/>
            <w:lang w:val="en-GB"/>
          </w:rPr>
          <w:delText>3</w:delText>
        </w:r>
      </w:del>
      <w:r w:rsidRPr="009747E7">
        <w:rPr>
          <w:rFonts w:ascii="Times New Roman" w:hAnsi="Times New Roman" w:cs="Times New Roman"/>
          <w:i/>
          <w:iCs/>
          <w:color w:val="666666"/>
          <w:sz w:val="20"/>
          <w:szCs w:val="20"/>
          <w:lang w:val="en-GB"/>
          <w:rPrChange w:author="Chris Smith" w:date="2020-11-29T16:43:00Z" w:id="2439">
            <w:rPr>
              <w:rFonts w:ascii="Times New Roman" w:hAnsi="Times New Roman" w:cs="Times New Roman"/>
              <w:i/>
              <w:iCs/>
              <w:color w:val="666666"/>
              <w:sz w:val="20"/>
              <w:szCs w:val="20"/>
              <w:lang w:val="en-GB"/>
            </w:rPr>
          </w:rPrChange>
        </w:rPr>
        <w:fldChar w:fldCharType="end"/>
      </w:r>
      <w:r w:rsidRPr="009747E7">
        <w:rPr>
          <w:rFonts w:ascii="Times New Roman" w:hAnsi="Times New Roman" w:cs="Times New Roman"/>
          <w:i/>
          <w:iCs/>
          <w:color w:val="666666"/>
          <w:sz w:val="20"/>
          <w:szCs w:val="20"/>
          <w:lang w:val="en-GB"/>
        </w:rPr>
        <w:t xml:space="preserve"> - State-chart diagram for a ‘submission’ object</w:t>
      </w:r>
      <w:bookmarkEnd w:id="2435"/>
    </w:p>
    <w:p w:rsidRPr="009747E7" w:rsidR="00CA53DD" w:rsidDel="00CA53DD" w:rsidP="002A0A05" w:rsidRDefault="00CA53DD" w14:paraId="4E884B8A" w14:textId="06708498">
      <w:pPr>
        <w:spacing w:before="200" w:after="0" w:line="480" w:lineRule="auto"/>
        <w:ind w:left="900"/>
        <w:jc w:val="center"/>
        <w:rPr>
          <w:del w:author="Alba Colomer Padrosa" w:date="2020-12-02T08:51:00Z" w:id="2440"/>
          <w:rFonts w:ascii="Times New Roman" w:hAnsi="Times New Roman" w:cs="Times New Roman"/>
          <w:i/>
          <w:iCs/>
          <w:color w:val="666666"/>
          <w:sz w:val="20"/>
          <w:szCs w:val="20"/>
          <w:lang w:val="en-GB"/>
        </w:rPr>
      </w:pPr>
    </w:p>
    <w:p w:rsidRPr="009747E7" w:rsidR="000E7BD2" w:rsidP="00DD07FA" w:rsidRDefault="00DD07FA" w14:paraId="120D72C2" w14:textId="1AE4A2AD">
      <w:pPr>
        <w:pStyle w:val="Heading3"/>
        <w:numPr>
          <w:ilvl w:val="0"/>
          <w:numId w:val="0"/>
        </w:numPr>
        <w:rPr>
          <w:rFonts w:cs="Times New Roman"/>
        </w:rPr>
      </w:pPr>
      <w:bookmarkStart w:name="_s2d0n4yor8n4" w:colFirst="0" w:colLast="0" w:id="2441"/>
      <w:bookmarkStart w:name="_Toc57793398" w:id="2442"/>
      <w:bookmarkEnd w:id="2441"/>
      <w:r w:rsidRPr="009747E7">
        <w:rPr>
          <w:rFonts w:cs="Times New Roman"/>
        </w:rPr>
        <w:t xml:space="preserve">2.3.4 </w:t>
      </w:r>
      <w:r w:rsidRPr="009747E7" w:rsidR="000E7BD2">
        <w:rPr>
          <w:rFonts w:cs="Times New Roman"/>
        </w:rPr>
        <w:t>Qualifications</w:t>
      </w:r>
      <w:bookmarkEnd w:id="2442"/>
    </w:p>
    <w:p w:rsidRPr="009747E7" w:rsidR="00AA5E69" w:rsidP="00AA5E69" w:rsidRDefault="000E7BD2" w14:paraId="6A036430" w14:textId="370351A2">
      <w:pPr>
        <w:jc w:val="both"/>
        <w:rPr>
          <w:rFonts w:ascii="Times New Roman" w:hAnsi="Times New Roman" w:cs="Times New Roman"/>
          <w:lang w:val="en-GB"/>
        </w:rPr>
      </w:pPr>
      <w:r w:rsidRPr="009747E7">
        <w:rPr>
          <w:rFonts w:ascii="Times New Roman" w:hAnsi="Times New Roman" w:cs="Times New Roman"/>
          <w:lang w:val="en-GB"/>
        </w:rPr>
        <w:t xml:space="preserve">In order to reflect </w:t>
      </w:r>
      <w:ins w:author="Alba Colomer Padrosa" w:date="2020-11-23T10:58:00Z" w:id="2443">
        <w:r w:rsidRPr="009747E7">
          <w:rPr>
            <w:rFonts w:ascii="Times New Roman" w:hAnsi="Times New Roman" w:cs="Times New Roman"/>
            <w:lang w:val="en-GB"/>
          </w:rPr>
          <w:t xml:space="preserve">the qualify/does not qualify </w:t>
        </w:r>
      </w:ins>
      <w:del w:author="Alba Colomer Padrosa" w:date="2020-11-23T10:59:00Z" w:id="2444">
        <w:r w:rsidRPr="009747E7" w:rsidDel="6F0611B3">
          <w:rPr>
            <w:rFonts w:ascii="Times New Roman" w:hAnsi="Times New Roman" w:cs="Times New Roman"/>
            <w:lang w:val="en-GB"/>
          </w:rPr>
          <w:delText xml:space="preserve">their </w:delText>
        </w:r>
        <w:commentRangeStart w:id="2445"/>
        <w:commentRangeStart w:id="2446"/>
        <w:r w:rsidRPr="009747E7" w:rsidDel="6F0611B3">
          <w:rPr>
            <w:rFonts w:ascii="Times New Roman" w:hAnsi="Times New Roman" w:cs="Times New Roman"/>
            <w:lang w:val="en-GB"/>
          </w:rPr>
          <w:delText xml:space="preserve">qualification </w:delText>
        </w:r>
      </w:del>
      <w:r w:rsidRPr="009747E7">
        <w:rPr>
          <w:rFonts w:ascii="Times New Roman" w:hAnsi="Times New Roman" w:cs="Times New Roman"/>
          <w:lang w:val="en-GB"/>
        </w:rPr>
        <w:t xml:space="preserve">conclusions </w:t>
      </w:r>
      <w:commentRangeEnd w:id="2445"/>
      <w:r w:rsidRPr="009747E7" w:rsidR="00E33B6E">
        <w:rPr>
          <w:rStyle w:val="CommentReference"/>
          <w:lang w:val="en-GB"/>
          <w:rPrChange w:author="Chris Smith" w:date="2020-11-29T16:43:00Z" w:id="2447">
            <w:rPr>
              <w:rStyle w:val="CommentReference"/>
            </w:rPr>
          </w:rPrChange>
        </w:rPr>
        <w:commentReference w:id="2445"/>
      </w:r>
      <w:commentRangeEnd w:id="2446"/>
      <w:r w:rsidRPr="009747E7">
        <w:rPr>
          <w:rStyle w:val="CommentReference"/>
          <w:lang w:val="en-GB"/>
          <w:rPrChange w:author="Chris Smith" w:date="2020-11-29T16:43:00Z" w:id="2448">
            <w:rPr>
              <w:rStyle w:val="CommentReference"/>
            </w:rPr>
          </w:rPrChange>
        </w:rPr>
        <w:commentReference w:id="2446"/>
      </w:r>
      <w:r w:rsidRPr="009747E7">
        <w:rPr>
          <w:rFonts w:ascii="Times New Roman" w:hAnsi="Times New Roman" w:cs="Times New Roman"/>
          <w:lang w:val="en-GB"/>
        </w:rPr>
        <w:t xml:space="preserve">or a result of automated eligibility checks (where applicable), </w:t>
      </w:r>
      <w:r w:rsidRPr="009747E7" w:rsidR="00AA5E69">
        <w:rPr>
          <w:rFonts w:ascii="Times New Roman" w:hAnsi="Times New Roman" w:cs="Times New Roman"/>
          <w:lang w:val="en-GB"/>
        </w:rPr>
        <w:t>CA</w:t>
      </w:r>
      <w:r w:rsidRPr="009747E7" w:rsidR="2CE72AC9">
        <w:rPr>
          <w:rFonts w:ascii="Times New Roman" w:hAnsi="Times New Roman" w:cs="Times New Roman"/>
          <w:lang w:val="en-GB"/>
        </w:rPr>
        <w:t>s</w:t>
      </w:r>
      <w:r w:rsidRPr="009747E7">
        <w:rPr>
          <w:rFonts w:ascii="Times New Roman" w:hAnsi="Times New Roman" w:cs="Times New Roman"/>
          <w:lang w:val="en-GB"/>
        </w:rPr>
        <w:t xml:space="preserve"> can form </w:t>
      </w:r>
      <w:r w:rsidRPr="009747E7">
        <w:rPr>
          <w:rFonts w:ascii="Times New Roman" w:hAnsi="Times New Roman" w:eastAsia="Courier New" w:cs="Times New Roman"/>
          <w:color w:val="DD1144"/>
          <w:shd w:val="clear" w:color="auto" w:fill="F3F3F3"/>
          <w:lang w:val="en-GB"/>
        </w:rPr>
        <w:t>qualifications</w:t>
      </w:r>
      <w:r w:rsidRPr="009747E7">
        <w:rPr>
          <w:rFonts w:ascii="Times New Roman" w:hAnsi="Times New Roman" w:cs="Times New Roman"/>
          <w:lang w:val="en-GB"/>
        </w:rPr>
        <w:t xml:space="preserve">. Each such object includes a result of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 xml:space="preserve">pre-qualification/pre-selection </w:t>
      </w:r>
      <w:r w:rsidRPr="009747E7" w:rsidR="2CE72AC9">
        <w:rPr>
          <w:rFonts w:ascii="Times New Roman" w:hAnsi="Times New Roman" w:cs="Times New Roman"/>
          <w:lang w:val="en-GB"/>
        </w:rPr>
        <w:t>for</w:t>
      </w:r>
      <w:r w:rsidRPr="009747E7">
        <w:rPr>
          <w:rFonts w:ascii="Times New Roman" w:hAnsi="Times New Roman" w:cs="Times New Roman"/>
          <w:lang w:val="en-GB"/>
        </w:rPr>
        <w:t xml:space="preserve"> each submission received against</w:t>
      </w:r>
      <w:r w:rsidRPr="009747E7" w:rsidR="2CE72AC9">
        <w:rPr>
          <w:rFonts w:ascii="Times New Roman" w:hAnsi="Times New Roman" w:cs="Times New Roman"/>
          <w:lang w:val="en-GB"/>
        </w:rPr>
        <w:t xml:space="preserve"> the</w:t>
      </w:r>
      <w:r w:rsidRPr="009747E7">
        <w:rPr>
          <w:rFonts w:ascii="Times New Roman" w:hAnsi="Times New Roman" w:cs="Times New Roman"/>
          <w:lang w:val="en-GB"/>
        </w:rPr>
        <w:t xml:space="preserve"> eligibility criteria (both exclusion grounds and selection criteria) expressed by </w:t>
      </w:r>
      <w:r w:rsidRPr="009747E7" w:rsidR="2CE72AC9">
        <w:rPr>
          <w:rFonts w:ascii="Times New Roman" w:hAnsi="Times New Roman" w:cs="Times New Roman"/>
          <w:lang w:val="en-GB"/>
        </w:rPr>
        <w:t xml:space="preserve">the </w:t>
      </w:r>
      <w:r w:rsidRPr="009747E7" w:rsidR="00AA5E69">
        <w:rPr>
          <w:rFonts w:ascii="Times New Roman" w:hAnsi="Times New Roman" w:cs="Times New Roman"/>
          <w:lang w:val="en-GB"/>
        </w:rPr>
        <w:t>CA</w:t>
      </w:r>
      <w:r w:rsidRPr="009747E7">
        <w:rPr>
          <w:rFonts w:ascii="Times New Roman" w:hAnsi="Times New Roman" w:cs="Times New Roman"/>
          <w:lang w:val="en-GB"/>
        </w:rPr>
        <w:t xml:space="preserve"> in </w:t>
      </w:r>
      <w:r w:rsidRPr="009747E7" w:rsidR="2CE72AC9">
        <w:rPr>
          <w:rFonts w:ascii="Times New Roman" w:hAnsi="Times New Roman" w:cs="Times New Roman"/>
          <w:lang w:val="en-GB"/>
        </w:rPr>
        <w:t xml:space="preserve">the </w:t>
      </w:r>
      <w:r w:rsidRPr="009747E7" w:rsidR="00813205">
        <w:rPr>
          <w:rFonts w:ascii="Times New Roman" w:hAnsi="Times New Roman" w:cs="Times New Roman"/>
          <w:lang w:val="en-GB"/>
        </w:rPr>
        <w:t>CN</w:t>
      </w:r>
      <w:r w:rsidRPr="009747E7">
        <w:rPr>
          <w:rFonts w:ascii="Times New Roman" w:hAnsi="Times New Roman" w:cs="Times New Roman"/>
          <w:lang w:val="en-GB"/>
        </w:rPr>
        <w:t xml:space="preserve">. Mentioned </w:t>
      </w:r>
      <w:r w:rsidRPr="009747E7">
        <w:rPr>
          <w:rFonts w:ascii="Times New Roman" w:hAnsi="Times New Roman" w:eastAsia="Courier New" w:cs="Times New Roman"/>
          <w:color w:val="DD1144"/>
          <w:shd w:val="clear" w:color="auto" w:fill="F3F3F3"/>
          <w:lang w:val="en-GB"/>
        </w:rPr>
        <w:t>qualifications</w:t>
      </w:r>
      <w:r w:rsidRPr="009747E7">
        <w:rPr>
          <w:rFonts w:ascii="Times New Roman" w:hAnsi="Times New Roman" w:cs="Times New Roman"/>
          <w:lang w:val="en-GB"/>
        </w:rPr>
        <w:t xml:space="preserve"> can be designed with </w:t>
      </w:r>
      <w:r w:rsidRPr="009747E7" w:rsidR="2CE72AC9">
        <w:rPr>
          <w:rFonts w:ascii="Times New Roman" w:hAnsi="Times New Roman" w:cs="Times New Roman"/>
          <w:lang w:val="en-GB"/>
        </w:rPr>
        <w:t>the</w:t>
      </w:r>
      <w:r w:rsidRPr="009747E7">
        <w:rPr>
          <w:rFonts w:ascii="Times New Roman" w:hAnsi="Times New Roman" w:cs="Times New Roman"/>
          <w:lang w:val="en-GB"/>
        </w:rPr>
        <w:t xml:space="preserve"> following OCDS-structure: </w:t>
      </w:r>
    </w:p>
    <w:tbl>
      <w:tblPr>
        <w:tblW w:w="9390" w:type="dxa"/>
        <w:tblInd w:w="70" w:type="dxa"/>
        <w:tblLayout w:type="fixed"/>
        <w:tblLook w:val="0600" w:firstRow="0" w:lastRow="0" w:firstColumn="0" w:lastColumn="0" w:noHBand="1" w:noVBand="1"/>
      </w:tblPr>
      <w:tblGrid>
        <w:gridCol w:w="9390"/>
      </w:tblGrid>
      <w:tr w:rsidRPr="009747E7" w:rsidR="00AA5E69" w:rsidTr="4039D482" w14:paraId="46DD7D2D" w14:textId="77777777">
        <w:tc>
          <w:tcPr>
            <w:tcW w:w="9390" w:type="dxa"/>
            <w:shd w:val="clear" w:color="auto" w:fill="F8F8F8"/>
            <w:tcMar>
              <w:top w:w="100" w:type="dxa"/>
              <w:left w:w="100" w:type="dxa"/>
              <w:bottom w:w="100" w:type="dxa"/>
              <w:right w:w="100" w:type="dxa"/>
            </w:tcMar>
          </w:tcPr>
          <w:p w:rsidRPr="009747E7" w:rsidR="00AA5E69" w:rsidP="005F35BE" w:rsidRDefault="00AA5E69" w14:paraId="1F276F17" w14:textId="77777777">
            <w:pPr>
              <w:widowControl w:val="0"/>
              <w:pBdr>
                <w:top w:val="nil"/>
                <w:left w:val="nil"/>
                <w:bottom w:val="nil"/>
                <w:right w:val="nil"/>
                <w:between w:val="nil"/>
              </w:pBdr>
              <w:spacing w:after="0" w:line="276" w:lineRule="auto"/>
              <w:rPr>
                <w:rFonts w:ascii="Courier New" w:hAnsi="Courier New" w:eastAsia="Courier New" w:cs="Courier New"/>
                <w:sz w:val="16"/>
                <w:szCs w:val="16"/>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"title"</w:t>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"Qualifications"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 xml:space="preserve">"Qualification conclusions by </w:t>
            </w:r>
            <w:commentRangeStart w:id="2449"/>
            <w:commentRangeStart w:id="2450"/>
            <w:commentRangeStart w:id="2451"/>
            <w:r w:rsidRPr="009747E7">
              <w:rPr>
                <w:rFonts w:ascii="Courier New" w:hAnsi="Courier New" w:eastAsia="Courier New" w:cs="Courier New"/>
                <w:color w:val="DD1144"/>
                <w:sz w:val="16"/>
                <w:szCs w:val="16"/>
                <w:shd w:val="clear" w:color="auto" w:fill="F8F8F8"/>
                <w:lang w:val="en-GB"/>
              </w:rPr>
              <w:t xml:space="preserve">Procuring Entities </w:t>
            </w:r>
            <w:commentRangeEnd w:id="2449"/>
            <w:r w:rsidRPr="009747E7" w:rsidR="00E33B6E">
              <w:rPr>
                <w:rStyle w:val="CommentReference"/>
                <w:lang w:val="en-GB"/>
                <w:rPrChange w:author="Chris Smith" w:date="2020-11-29T16:43:00Z" w:id="2452">
                  <w:rPr>
                    <w:rStyle w:val="CommentReference"/>
                  </w:rPr>
                </w:rPrChange>
              </w:rPr>
              <w:commentReference w:id="2449"/>
            </w:r>
            <w:commentRangeEnd w:id="2450"/>
            <w:r w:rsidRPr="009747E7">
              <w:rPr>
                <w:rStyle w:val="CommentReference"/>
                <w:lang w:val="en-GB"/>
                <w:rPrChange w:author="Chris Smith" w:date="2020-11-29T16:43:00Z" w:id="2453">
                  <w:rPr>
                    <w:rStyle w:val="CommentReference"/>
                  </w:rPr>
                </w:rPrChange>
              </w:rPr>
              <w:commentReference w:id="2450"/>
            </w:r>
            <w:commentRangeEnd w:id="2451"/>
            <w:r w:rsidRPr="009747E7">
              <w:rPr>
                <w:rStyle w:val="CommentReference"/>
                <w:lang w:val="en-GB"/>
                <w:rPrChange w:author="Chris Smith" w:date="2020-11-29T16:43:00Z" w:id="2454">
                  <w:rPr>
                    <w:rStyle w:val="CommentReference"/>
                  </w:rPr>
                </w:rPrChange>
              </w:rPr>
              <w:commentReference w:id="2451"/>
            </w:r>
            <w:r w:rsidRPr="009747E7">
              <w:rPr>
                <w:rFonts w:ascii="Courier New" w:hAnsi="Courier New" w:eastAsia="Courier New" w:cs="Courier New"/>
                <w:color w:val="DD1144"/>
                <w:sz w:val="16"/>
                <w:szCs w:val="16"/>
                <w:shd w:val="clear" w:color="auto" w:fill="F8F8F8"/>
                <w:lang w:val="en-GB"/>
              </w:rPr>
              <w:t>or a result of automated eligibility check (where applicable)"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"#/definitions/Qualification"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"definitions"</w:t>
            </w:r>
            <w:r w:rsidRPr="009747E7">
              <w:rPr>
                <w:rFonts w:ascii="Courier New" w:hAnsi="Courier New" w:eastAsia="Courier New" w:cs="Courier New"/>
                <w:color w:val="333333"/>
                <w:sz w:val="16"/>
                <w:szCs w:val="16"/>
                <w:shd w:val="clear" w:color="auto" w:fill="F8F8F8"/>
                <w:lang w:val="en-GB"/>
              </w:rPr>
              <w: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"Qualification"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 xml:space="preserve">"For reflection qualification conclusions or a result of automated </w:t>
            </w:r>
            <w:r w:rsidRPr="009747E7">
              <w:rPr>
                <w:rFonts w:ascii="Courier New" w:hAnsi="Courier New" w:eastAsia="Courier New" w:cs="Courier New"/>
                <w:color w:val="DD1144"/>
                <w:sz w:val="16"/>
                <w:szCs w:val="16"/>
                <w:shd w:val="clear" w:color="auto" w:fill="F8F8F8"/>
                <w:lang w:val="en-GB"/>
              </w:rPr>
              <w:lastRenderedPageBreak/>
              <w:t>eligibility check (where applicable) for the specific submission received"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"object"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"ID"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"A local identifier for this qualification"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"Date"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date when this qualification concluded"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"format": </w:t>
            </w:r>
            <w:r w:rsidRPr="009747E7">
              <w:rPr>
                <w:rFonts w:ascii="Courier New" w:hAnsi="Courier New" w:eastAsia="Courier New" w:cs="Courier New"/>
                <w:color w:val="DD1144"/>
                <w:sz w:val="16"/>
                <w:szCs w:val="16"/>
                <w:shd w:val="clear" w:color="auto" w:fill="F8F8F8"/>
                <w:lang w:val="en-GB"/>
              </w:rPr>
              <w:t>"date-time"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"internalId":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"Status"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status of the qualification, drawn from the codelist"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"cancelled"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"Status details"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status details of the qualification, drawn from the codelist"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"cancelled"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"Description"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"Description or justification for the qualification conclusion made"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"format": </w:t>
            </w:r>
            <w:r w:rsidRPr="009747E7">
              <w:rPr>
                <w:rFonts w:ascii="Courier New" w:hAnsi="Courier New" w:eastAsia="Courier New" w:cs="Courier New"/>
                <w:color w:val="DD1144"/>
                <w:sz w:val="16"/>
                <w:szCs w:val="16"/>
                <w:shd w:val="clear" w:color="auto" w:fill="F8F8F8"/>
                <w:lang w:val="en-GB"/>
              </w:rPr>
              <w:t>"date-time"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"Related submission"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"Candidates"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Organization Reference for party of this qualification"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"#/definitions/OrganizationReference"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"Documents"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"Any documentas and attachment related to the submission"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"#/definitions/Document"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"A set of the relevant requirementResponses"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"#/definitions/RequirementResponse"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AA5E69" w:rsidP="6F0611B3" w:rsidRDefault="6F0611B3" w14:paraId="417F5CCA" w14:textId="625F00EE">
      <w:pPr>
        <w:spacing w:before="200" w:after="0" w:line="480" w:lineRule="auto"/>
        <w:ind w:left="900"/>
        <w:jc w:val="center"/>
        <w:rPr>
          <w:ins w:author="Alba Colomer Padrosa" w:date="2020-11-23T10:16:00Z" w:id="2455"/>
          <w:rFonts w:ascii="Times New Roman" w:hAnsi="Times New Roman" w:cs="Times New Roman"/>
          <w:i/>
          <w:iCs/>
          <w:color w:val="666666"/>
          <w:sz w:val="20"/>
          <w:szCs w:val="20"/>
          <w:lang w:val="en-GB"/>
        </w:rPr>
      </w:pPr>
      <w:bookmarkStart w:name="_Toc57793334" w:id="2456"/>
      <w:ins w:author="Alba Colomer Padrosa" w:date="2020-11-23T10:16:00Z" w:id="2457">
        <w:r w:rsidRPr="009747E7">
          <w:rPr>
            <w:rFonts w:ascii="Times New Roman" w:hAnsi="Times New Roman" w:cs="Times New Roman"/>
            <w:i/>
            <w:iCs/>
            <w:color w:val="666666"/>
            <w:sz w:val="20"/>
            <w:szCs w:val="20"/>
            <w:lang w:val="en-GB"/>
          </w:rPr>
          <w:lastRenderedPageBreak/>
          <w:t xml:space="preserve">Figure </w:t>
        </w:r>
      </w:ins>
      <w:r w:rsidRPr="005F281D" w:rsidR="00AA5E69">
        <w:rPr>
          <w:rFonts w:ascii="Times New Roman" w:hAnsi="Times New Roman" w:cs="Times New Roman"/>
          <w:i/>
          <w:iCs/>
          <w:color w:val="666666"/>
          <w:sz w:val="20"/>
          <w:szCs w:val="20"/>
          <w:lang w:val="en-GB"/>
        </w:rPr>
        <w:fldChar w:fldCharType="begin"/>
      </w:r>
      <w:r w:rsidRPr="009747E7" w:rsidR="00AA5E69">
        <w:rPr>
          <w:rFonts w:ascii="Times New Roman" w:hAnsi="Times New Roman" w:cs="Times New Roman"/>
          <w:i/>
          <w:iCs/>
          <w:color w:val="666666"/>
          <w:sz w:val="20"/>
          <w:szCs w:val="20"/>
          <w:lang w:val="en-GB"/>
        </w:rPr>
        <w:instrText xml:space="preserve"> SEQ Figure \* ARABIC </w:instrText>
      </w:r>
      <w:r w:rsidRPr="009747E7" w:rsidR="00AA5E69">
        <w:rPr>
          <w:rFonts w:ascii="Times New Roman" w:hAnsi="Times New Roman" w:cs="Times New Roman"/>
          <w:i/>
          <w:iCs/>
          <w:color w:val="666666"/>
          <w:sz w:val="20"/>
          <w:szCs w:val="20"/>
          <w:lang w:val="en-GB"/>
          <w:rPrChange w:author="Chris Smith" w:date="2020-11-29T16:43:00Z" w:id="2458">
            <w:rPr>
              <w:rFonts w:ascii="Times New Roman" w:hAnsi="Times New Roman" w:cs="Times New Roman"/>
              <w:i/>
              <w:iCs/>
              <w:color w:val="666666"/>
              <w:sz w:val="20"/>
              <w:szCs w:val="20"/>
              <w:lang w:val="en-GB"/>
            </w:rPr>
          </w:rPrChange>
        </w:rPr>
        <w:fldChar w:fldCharType="separate"/>
      </w:r>
      <w:ins w:author="Alba Colomer Padrosa" w:date="2020-12-02T08:58:00Z" w:id="2459">
        <w:r w:rsidR="005F281D">
          <w:rPr>
            <w:rFonts w:ascii="Times New Roman" w:hAnsi="Times New Roman" w:cs="Times New Roman"/>
            <w:i/>
            <w:iCs/>
            <w:noProof/>
            <w:color w:val="666666"/>
            <w:sz w:val="20"/>
            <w:szCs w:val="20"/>
            <w:lang w:val="en-GB"/>
          </w:rPr>
          <w:t>5</w:t>
        </w:r>
      </w:ins>
      <w:r w:rsidRPr="009747E7" w:rsidR="00AA5E69">
        <w:rPr>
          <w:rFonts w:ascii="Times New Roman" w:hAnsi="Times New Roman" w:cs="Times New Roman"/>
          <w:i/>
          <w:iCs/>
          <w:color w:val="666666"/>
          <w:sz w:val="20"/>
          <w:szCs w:val="20"/>
          <w:lang w:val="en-GB"/>
          <w:rPrChange w:author="Chris Smith" w:date="2020-11-29T16:43:00Z" w:id="2460">
            <w:rPr>
              <w:rFonts w:ascii="Times New Roman" w:hAnsi="Times New Roman" w:cs="Times New Roman"/>
              <w:i/>
              <w:iCs/>
              <w:color w:val="666666"/>
              <w:sz w:val="20"/>
              <w:szCs w:val="20"/>
              <w:lang w:val="en-GB"/>
            </w:rPr>
          </w:rPrChange>
        </w:rPr>
        <w:fldChar w:fldCharType="end"/>
      </w:r>
      <w:ins w:author="Alba Colomer Padrosa" w:date="2020-11-23T10:17:00Z" w:id="2461">
        <w:r w:rsidRPr="009747E7">
          <w:rPr>
            <w:rFonts w:ascii="Times New Roman" w:hAnsi="Times New Roman" w:cs="Times New Roman"/>
            <w:i/>
            <w:iCs/>
            <w:color w:val="666666"/>
            <w:sz w:val="20"/>
            <w:szCs w:val="20"/>
            <w:lang w:val="en-GB"/>
          </w:rPr>
          <w:t xml:space="preserve"> – Code for qualification</w:t>
        </w:r>
      </w:ins>
      <w:bookmarkEnd w:id="2456"/>
    </w:p>
    <w:p w:rsidRPr="009747E7" w:rsidR="00AA5E69" w:rsidDel="002E40FC" w:rsidP="6F0611B3" w:rsidRDefault="00AA5E69" w14:paraId="41891074" w14:textId="59F9CE59">
      <w:pPr>
        <w:jc w:val="both"/>
        <w:rPr>
          <w:del w:author="Alba Colomer Padrosa" w:date="2020-12-02T09:16:00Z" w:id="2462"/>
          <w:rFonts w:ascii="Times New Roman" w:hAnsi="Times New Roman" w:cs="Times New Roman"/>
          <w:lang w:val="en-GB"/>
        </w:rPr>
      </w:pPr>
    </w:p>
    <w:p w:rsidRPr="009747E7" w:rsidR="00B21DD9" w:rsidP="00B21DD9" w:rsidRDefault="00140C05" w14:paraId="3C21DA03" w14:textId="537F901C">
      <w:pPr>
        <w:pStyle w:val="Heading5"/>
        <w:numPr>
          <w:ilvl w:val="4"/>
          <w:numId w:val="0"/>
        </w:numPr>
        <w:ind w:left="1008" w:hanging="1008"/>
        <w:rPr>
          <w:rFonts w:ascii="Times New Roman" w:hAnsi="Times New Roman" w:cs="Times New Roman"/>
        </w:rPr>
      </w:pPr>
      <w:bookmarkStart w:name="_xuy37kqy55ea" w:colFirst="0" w:colLast="0" w:id="2463"/>
      <w:bookmarkEnd w:id="2463"/>
      <w:r w:rsidRPr="009747E7">
        <w:rPr>
          <w:rFonts w:ascii="Times New Roman" w:hAnsi="Times New Roman" w:cs="Times New Roman"/>
        </w:rPr>
        <w:t xml:space="preserve">2.3.4.1 </w:t>
      </w:r>
      <w:r w:rsidRPr="009747E7" w:rsidR="5B6344CC">
        <w:rPr>
          <w:rFonts w:ascii="Times New Roman" w:hAnsi="Times New Roman" w:cs="Times New Roman"/>
        </w:rPr>
        <w:t>State-chart diagram</w:t>
      </w:r>
      <w:ins w:author="Chris Smith" w:date="2020-11-21T13:28:00Z" w:id="2464">
        <w:r w:rsidRPr="009747E7" w:rsidR="00E33B6E">
          <w:rPr>
            <w:rFonts w:ascii="Times New Roman" w:hAnsi="Times New Roman" w:cs="Times New Roman"/>
          </w:rPr>
          <w:t xml:space="preserve"> - qualifications</w:t>
        </w:r>
      </w:ins>
    </w:p>
    <w:p w:rsidRPr="009747E7" w:rsidR="00CF0EEC" w:rsidP="00CF0EEC" w:rsidRDefault="00CF0EEC" w14:paraId="020AB16C" w14:textId="6F453135">
      <w:pPr>
        <w:jc w:val="center"/>
        <w:rPr>
          <w:lang w:val="en-GB" w:eastAsia="en-GB"/>
        </w:rPr>
      </w:pPr>
      <w:commentRangeStart w:id="2465"/>
      <w:commentRangeStart w:id="2466"/>
      <w:commentRangeStart w:id="2467"/>
      <w:r w:rsidRPr="009747E7">
        <w:rPr>
          <w:rFonts w:ascii="Times New Roman" w:hAnsi="Times New Roman" w:eastAsia="Times New Roman" w:cs="Times New Roman"/>
          <w:noProof/>
          <w:lang w:val="es-ES" w:eastAsia="es-ES"/>
          <w:rPrChange w:author="Chris Smith" w:date="2020-11-29T16:43:00Z" w:id="2468">
            <w:rPr>
              <w:rFonts w:ascii="Times New Roman" w:hAnsi="Times New Roman" w:eastAsia="Times New Roman" w:cs="Times New Roman"/>
              <w:noProof/>
              <w:lang w:val="es-ES" w:eastAsia="es-ES"/>
            </w:rPr>
          </w:rPrChange>
        </w:rPr>
        <w:drawing>
          <wp:inline distT="0" distB="0" distL="0" distR="0" wp14:anchorId="4C7DA834" wp14:editId="5B80A96A">
            <wp:extent cx="4552653" cy="4029075"/>
            <wp:effectExtent l="0" t="0" r="635"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60733" cy="4036225"/>
                    </a:xfrm>
                    <a:prstGeom prst="rect">
                      <a:avLst/>
                    </a:prstGeom>
                    <a:ln/>
                  </pic:spPr>
                </pic:pic>
              </a:graphicData>
            </a:graphic>
          </wp:inline>
        </w:drawing>
      </w:r>
      <w:commentRangeEnd w:id="2465"/>
      <w:r w:rsidRPr="009747E7" w:rsidR="00E33B6E">
        <w:rPr>
          <w:rStyle w:val="CommentReference"/>
          <w:lang w:val="en-GB"/>
          <w:rPrChange w:author="Chris Smith" w:date="2020-11-29T16:43:00Z" w:id="2469">
            <w:rPr>
              <w:rStyle w:val="CommentReference"/>
            </w:rPr>
          </w:rPrChange>
        </w:rPr>
        <w:commentReference w:id="2465"/>
      </w:r>
      <w:commentRangeEnd w:id="2466"/>
      <w:r w:rsidRPr="009747E7">
        <w:rPr>
          <w:rStyle w:val="CommentReference"/>
          <w:lang w:val="en-GB"/>
          <w:rPrChange w:author="Chris Smith" w:date="2020-11-29T16:43:00Z" w:id="2470">
            <w:rPr>
              <w:rStyle w:val="CommentReference"/>
            </w:rPr>
          </w:rPrChange>
        </w:rPr>
        <w:commentReference w:id="2466"/>
      </w:r>
      <w:commentRangeEnd w:id="2467"/>
      <w:r w:rsidRPr="009747E7">
        <w:rPr>
          <w:rStyle w:val="CommentReference"/>
          <w:lang w:val="en-GB"/>
          <w:rPrChange w:author="Chris Smith" w:date="2020-11-29T16:43:00Z" w:id="2471">
            <w:rPr>
              <w:rStyle w:val="CommentReference"/>
            </w:rPr>
          </w:rPrChange>
        </w:rPr>
        <w:commentReference w:id="2467"/>
      </w:r>
    </w:p>
    <w:p w:rsidRPr="009747E7" w:rsidR="002A0A05" w:rsidP="002A0A05" w:rsidRDefault="002A0A05" w14:paraId="237B45EB" w14:textId="72DA6AEC">
      <w:pPr>
        <w:spacing w:before="200" w:after="0" w:line="480" w:lineRule="auto"/>
        <w:ind w:left="900"/>
        <w:jc w:val="center"/>
        <w:rPr>
          <w:rFonts w:ascii="Times New Roman" w:hAnsi="Times New Roman" w:cs="Times New Roman"/>
          <w:i/>
          <w:color w:val="666666"/>
          <w:sz w:val="20"/>
          <w:szCs w:val="20"/>
          <w:lang w:val="en-GB"/>
        </w:rPr>
      </w:pPr>
      <w:bookmarkStart w:name="_Toc57793335" w:id="2472"/>
      <w:r w:rsidRPr="009747E7">
        <w:rPr>
          <w:rFonts w:ascii="Times New Roman" w:hAnsi="Times New Roman" w:cs="Times New Roman"/>
          <w:i/>
          <w:color w:val="666666"/>
          <w:sz w:val="20"/>
          <w:szCs w:val="20"/>
          <w:lang w:val="en-GB"/>
        </w:rPr>
        <w:t xml:space="preserve">Figure </w:t>
      </w:r>
      <w:r w:rsidRPr="005F281D">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9747E7">
        <w:rPr>
          <w:rFonts w:ascii="Times New Roman" w:hAnsi="Times New Roman" w:cs="Times New Roman"/>
          <w:i/>
          <w:color w:val="666666"/>
          <w:sz w:val="20"/>
          <w:szCs w:val="20"/>
          <w:lang w:val="en-GB"/>
          <w:rPrChange w:author="Chris Smith" w:date="2020-11-29T16:43:00Z" w:id="2473">
            <w:rPr>
              <w:rFonts w:ascii="Times New Roman" w:hAnsi="Times New Roman" w:cs="Times New Roman"/>
              <w:i/>
              <w:color w:val="666666"/>
              <w:sz w:val="20"/>
              <w:szCs w:val="20"/>
              <w:lang w:val="en-GB"/>
            </w:rPr>
          </w:rPrChange>
        </w:rPr>
        <w:fldChar w:fldCharType="separate"/>
      </w:r>
      <w:ins w:author="Alba Colomer Padrosa" w:date="2020-12-02T08:58:00Z" w:id="2474">
        <w:r w:rsidR="005F281D">
          <w:rPr>
            <w:rFonts w:ascii="Times New Roman" w:hAnsi="Times New Roman" w:cs="Times New Roman"/>
            <w:i/>
            <w:noProof/>
            <w:color w:val="666666"/>
            <w:sz w:val="20"/>
            <w:szCs w:val="20"/>
            <w:lang w:val="en-GB"/>
          </w:rPr>
          <w:t>6</w:t>
        </w:r>
      </w:ins>
      <w:del w:author="Alba Colomer Padrosa" w:date="2020-12-02T08:58:00Z" w:id="2475">
        <w:r w:rsidRPr="009747E7" w:rsidDel="005F281D">
          <w:rPr>
            <w:rFonts w:ascii="Times New Roman" w:hAnsi="Times New Roman" w:cs="Times New Roman"/>
            <w:i/>
            <w:noProof/>
            <w:color w:val="666666"/>
            <w:sz w:val="20"/>
            <w:szCs w:val="20"/>
            <w:lang w:val="en-GB"/>
          </w:rPr>
          <w:delText>4</w:delText>
        </w:r>
      </w:del>
      <w:r w:rsidRPr="009747E7">
        <w:rPr>
          <w:rFonts w:ascii="Times New Roman" w:hAnsi="Times New Roman" w:cs="Times New Roman"/>
          <w:i/>
          <w:color w:val="666666"/>
          <w:sz w:val="20"/>
          <w:szCs w:val="20"/>
          <w:lang w:val="en-GB"/>
          <w:rPrChange w:author="Chris Smith" w:date="2020-11-29T16:43:00Z" w:id="2476">
            <w:rPr>
              <w:rFonts w:ascii="Times New Roman" w:hAnsi="Times New Roman" w:cs="Times New Roman"/>
              <w:i/>
              <w:color w:val="666666"/>
              <w:sz w:val="20"/>
              <w:szCs w:val="20"/>
              <w:lang w:val="en-GB"/>
            </w:rPr>
          </w:rPrChange>
        </w:rPr>
        <w:fldChar w:fldCharType="end"/>
      </w:r>
      <w:r w:rsidRPr="009747E7">
        <w:rPr>
          <w:rFonts w:ascii="Times New Roman" w:hAnsi="Times New Roman" w:cs="Times New Roman"/>
          <w:i/>
          <w:color w:val="666666"/>
          <w:sz w:val="20"/>
          <w:szCs w:val="20"/>
          <w:lang w:val="en-GB"/>
        </w:rPr>
        <w:t xml:space="preserve"> - State-chart diagram for a ‘qualification’ object</w:t>
      </w:r>
      <w:bookmarkEnd w:id="2472"/>
    </w:p>
    <w:p w:rsidRPr="009747E7" w:rsidR="000E7BD2" w:rsidP="00DD07FA" w:rsidRDefault="00DD07FA" w14:paraId="383D586D" w14:textId="65E8ACF8">
      <w:pPr>
        <w:pStyle w:val="Heading3"/>
        <w:numPr>
          <w:ilvl w:val="0"/>
          <w:numId w:val="0"/>
        </w:numPr>
        <w:rPr>
          <w:rFonts w:cs="Times New Roman"/>
        </w:rPr>
      </w:pPr>
      <w:bookmarkStart w:name="_s2w44waowgii" w:colFirst="0" w:colLast="0" w:id="2477"/>
      <w:bookmarkStart w:name="_Toc57793399" w:id="2478"/>
      <w:bookmarkEnd w:id="2477"/>
      <w:r w:rsidRPr="009747E7">
        <w:rPr>
          <w:rFonts w:cs="Times New Roman"/>
        </w:rPr>
        <w:t xml:space="preserve">2.3.5 </w:t>
      </w:r>
      <w:r w:rsidRPr="009747E7" w:rsidR="000E7BD2">
        <w:rPr>
          <w:rFonts w:cs="Times New Roman"/>
        </w:rPr>
        <w:t>Invitations</w:t>
      </w:r>
      <w:bookmarkEnd w:id="2478"/>
    </w:p>
    <w:p w:rsidRPr="009747E7" w:rsidR="00DD6A9B" w:rsidP="00DD6A9B" w:rsidRDefault="00095CAE" w14:paraId="716FE6D1" w14:textId="5955D010">
      <w:pPr>
        <w:jc w:val="both"/>
        <w:rPr>
          <w:rFonts w:ascii="Times New Roman" w:hAnsi="Times New Roman" w:cs="Times New Roman"/>
          <w:lang w:val="en-GB"/>
        </w:rPr>
      </w:pPr>
      <w:r w:rsidRPr="009747E7">
        <w:rPr>
          <w:rFonts w:ascii="Times New Roman" w:hAnsi="Times New Roman" w:cs="Times New Roman"/>
          <w:lang w:val="en-GB"/>
        </w:rPr>
        <w:t xml:space="preserve">In order to invite those who passed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pre-qualification/pre-selection exercise to submit their technical and financial tenders, </w:t>
      </w:r>
      <w:r w:rsidRPr="009747E7" w:rsidR="00DD6A9B">
        <w:rPr>
          <w:rFonts w:ascii="Times New Roman" w:hAnsi="Times New Roman" w:cs="Times New Roman"/>
          <w:lang w:val="en-GB"/>
        </w:rPr>
        <w:t>CA</w:t>
      </w:r>
      <w:r w:rsidRPr="009747E7">
        <w:rPr>
          <w:rFonts w:ascii="Times New Roman" w:hAnsi="Times New Roman" w:cs="Times New Roman"/>
          <w:lang w:val="en-GB"/>
        </w:rPr>
        <w:t xml:space="preserve">s publish </w:t>
      </w:r>
      <w:r w:rsidRPr="009747E7">
        <w:rPr>
          <w:rFonts w:ascii="Times New Roman" w:hAnsi="Times New Roman" w:eastAsia="Courier New" w:cs="Times New Roman"/>
          <w:color w:val="DD1144"/>
          <w:shd w:val="clear" w:color="auto" w:fill="F3F3F3"/>
          <w:lang w:val="en-GB"/>
        </w:rPr>
        <w:t>invitations</w:t>
      </w:r>
      <w:r w:rsidRPr="009747E7">
        <w:rPr>
          <w:rFonts w:ascii="Times New Roman" w:hAnsi="Times New Roman" w:cs="Times New Roman"/>
          <w:lang w:val="en-GB"/>
        </w:rPr>
        <w:t xml:space="preserve">. </w:t>
      </w:r>
      <w:r w:rsidRPr="009747E7" w:rsidR="0FFC06D3">
        <w:rPr>
          <w:rFonts w:ascii="Times New Roman" w:hAnsi="Times New Roman" w:cs="Times New Roman"/>
          <w:lang w:val="en-GB"/>
        </w:rPr>
        <w:t xml:space="preserve">These </w:t>
      </w:r>
      <w:r w:rsidRPr="009747E7">
        <w:rPr>
          <w:rFonts w:ascii="Times New Roman" w:hAnsi="Times New Roman" w:eastAsia="Courier New" w:cs="Times New Roman"/>
          <w:color w:val="DD1144"/>
          <w:shd w:val="clear" w:color="auto" w:fill="F3F3F3"/>
          <w:lang w:val="en-GB"/>
        </w:rPr>
        <w:t>invitations</w:t>
      </w:r>
      <w:r w:rsidRPr="009747E7">
        <w:rPr>
          <w:rFonts w:ascii="Times New Roman" w:hAnsi="Times New Roman" w:cs="Times New Roman"/>
          <w:lang w:val="en-GB"/>
        </w:rPr>
        <w:t xml:space="preserve"> can be designed with </w:t>
      </w:r>
      <w:r w:rsidRPr="009747E7" w:rsidR="0FFC06D3">
        <w:rPr>
          <w:rFonts w:ascii="Times New Roman" w:hAnsi="Times New Roman" w:cs="Times New Roman"/>
          <w:lang w:val="en-GB"/>
        </w:rPr>
        <w:t>the</w:t>
      </w:r>
      <w:r w:rsidRPr="009747E7">
        <w:rPr>
          <w:rFonts w:ascii="Times New Roman" w:hAnsi="Times New Roman" w:cs="Times New Roman"/>
          <w:lang w:val="en-GB"/>
        </w:rPr>
        <w:t xml:space="preserve"> following OCDS-structure</w:t>
      </w:r>
      <w:r w:rsidRPr="009747E7" w:rsidR="000E7BD2">
        <w:rPr>
          <w:rFonts w:ascii="Times New Roman" w:hAnsi="Times New Roman" w:cs="Times New Roman"/>
          <w:lang w:val="en-GB"/>
        </w:rPr>
        <w:t>:</w:t>
      </w:r>
    </w:p>
    <w:tbl>
      <w:tblPr>
        <w:tblW w:w="9375" w:type="dxa"/>
        <w:tblInd w:w="85" w:type="dxa"/>
        <w:tblLayout w:type="fixed"/>
        <w:tblLook w:val="0600" w:firstRow="0" w:lastRow="0" w:firstColumn="0" w:lastColumn="0" w:noHBand="1" w:noVBand="1"/>
      </w:tblPr>
      <w:tblGrid>
        <w:gridCol w:w="9375"/>
      </w:tblGrid>
      <w:tr w:rsidRPr="009747E7" w:rsidR="00DD6A9B" w:rsidTr="6F0611B3" w14:paraId="56997CCE" w14:textId="77777777">
        <w:tc>
          <w:tcPr>
            <w:tcW w:w="9375" w:type="dxa"/>
            <w:shd w:val="clear" w:color="auto" w:fill="F8F8F8"/>
            <w:tcMar>
              <w:top w:w="100" w:type="dxa"/>
              <w:left w:w="100" w:type="dxa"/>
              <w:bottom w:w="100" w:type="dxa"/>
              <w:right w:w="100" w:type="dxa"/>
            </w:tcMar>
          </w:tcPr>
          <w:p w:rsidRPr="009747E7" w:rsidR="00DD6A9B" w:rsidP="005F35BE" w:rsidRDefault="00DD6A9B" w14:paraId="6CF6E419" w14:textId="77777777">
            <w:pPr>
              <w:widowControl w:val="0"/>
              <w:pBdr>
                <w:top w:val="nil"/>
                <w:left w:val="nil"/>
                <w:bottom w:val="nil"/>
                <w:right w:val="nil"/>
                <w:between w:val="nil"/>
              </w:pBdr>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lastRenderedPageBreak/>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"invitations":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"Invitations"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"Invitations to participate for those candidates whose submissions were eligible and therefore confirmed by PE or passed automated eligibility check (where applicable)"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"#/definitions/invitation"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"definitions":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"Invitation":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"Invitation",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"invitation published against eligible submission qualified previously by PE",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"object",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"ID",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"A local identifier for this invitation",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"Date",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"The date when this invitation sent",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"null"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"format": "date-time"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"Status",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"The status of the invitation, drawn from the bidStatus codelist",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"active",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"expired",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"withdrawn"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"Tenderer",</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"The OrganizationReference for party, or parties, responsible for this qualification. This should provide a name and identifier, cross-referenced to an entry in the parties array at the top level of the release.",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"array",</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"#/definitions/OrganizationReference"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"documents":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"Documents",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"Any documents related to the qualification",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"array",</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"#/definitions/Document"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"uniqueItems": true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"Related lot(s)",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D6A9B" w:rsidP="6F0611B3" w:rsidRDefault="6F0611B3" w14:paraId="0D566B70" w14:textId="004B474A">
      <w:pPr>
        <w:spacing w:before="200" w:after="0" w:line="480" w:lineRule="auto"/>
        <w:ind w:left="900"/>
        <w:jc w:val="center"/>
        <w:rPr>
          <w:ins w:author="Alba Colomer Padrosa" w:date="2020-11-23T10:17:00Z" w:id="2479"/>
          <w:rFonts w:ascii="Times New Roman" w:hAnsi="Times New Roman" w:cs="Times New Roman"/>
          <w:i/>
          <w:iCs/>
          <w:color w:val="666666"/>
          <w:sz w:val="20"/>
          <w:szCs w:val="20"/>
          <w:lang w:val="en-GB"/>
        </w:rPr>
      </w:pPr>
      <w:bookmarkStart w:name="_Toc57793336" w:id="2480"/>
      <w:ins w:author="Alba Colomer Padrosa" w:date="2020-11-23T10:17:00Z" w:id="2481">
        <w:r w:rsidRPr="009747E7">
          <w:rPr>
            <w:rFonts w:ascii="Times New Roman" w:hAnsi="Times New Roman" w:cs="Times New Roman"/>
            <w:i/>
            <w:iCs/>
            <w:color w:val="666666"/>
            <w:sz w:val="20"/>
            <w:szCs w:val="20"/>
            <w:lang w:val="en-GB"/>
          </w:rPr>
          <w:lastRenderedPageBreak/>
          <w:t xml:space="preserve">Figure </w:t>
        </w:r>
      </w:ins>
      <w:r w:rsidRPr="005F281D" w:rsidR="00DD6A9B">
        <w:rPr>
          <w:rFonts w:ascii="Times New Roman" w:hAnsi="Times New Roman" w:cs="Times New Roman"/>
          <w:i/>
          <w:iCs/>
          <w:color w:val="666666"/>
          <w:sz w:val="20"/>
          <w:szCs w:val="20"/>
          <w:lang w:val="en-GB"/>
        </w:rPr>
        <w:fldChar w:fldCharType="begin"/>
      </w:r>
      <w:r w:rsidRPr="009747E7" w:rsidR="00DD6A9B">
        <w:rPr>
          <w:rFonts w:ascii="Times New Roman" w:hAnsi="Times New Roman" w:cs="Times New Roman"/>
          <w:i/>
          <w:iCs/>
          <w:color w:val="666666"/>
          <w:sz w:val="20"/>
          <w:szCs w:val="20"/>
          <w:lang w:val="en-GB"/>
        </w:rPr>
        <w:instrText xml:space="preserve"> SEQ Figure \* ARABIC </w:instrText>
      </w:r>
      <w:r w:rsidRPr="009747E7" w:rsidR="00DD6A9B">
        <w:rPr>
          <w:rFonts w:ascii="Times New Roman" w:hAnsi="Times New Roman" w:cs="Times New Roman"/>
          <w:i/>
          <w:iCs/>
          <w:color w:val="666666"/>
          <w:sz w:val="20"/>
          <w:szCs w:val="20"/>
          <w:lang w:val="en-GB"/>
          <w:rPrChange w:author="Chris Smith" w:date="2020-11-29T16:43:00Z" w:id="2482">
            <w:rPr>
              <w:rFonts w:ascii="Times New Roman" w:hAnsi="Times New Roman" w:cs="Times New Roman"/>
              <w:i/>
              <w:iCs/>
              <w:color w:val="666666"/>
              <w:sz w:val="20"/>
              <w:szCs w:val="20"/>
              <w:lang w:val="en-GB"/>
            </w:rPr>
          </w:rPrChange>
        </w:rPr>
        <w:fldChar w:fldCharType="separate"/>
      </w:r>
      <w:ins w:author="Alba Colomer Padrosa" w:date="2020-12-02T08:58:00Z" w:id="2483">
        <w:r w:rsidR="005F281D">
          <w:rPr>
            <w:rFonts w:ascii="Times New Roman" w:hAnsi="Times New Roman" w:cs="Times New Roman"/>
            <w:i/>
            <w:iCs/>
            <w:noProof/>
            <w:color w:val="666666"/>
            <w:sz w:val="20"/>
            <w:szCs w:val="20"/>
            <w:lang w:val="en-GB"/>
          </w:rPr>
          <w:t>7</w:t>
        </w:r>
      </w:ins>
      <w:r w:rsidRPr="009747E7" w:rsidR="00DD6A9B">
        <w:rPr>
          <w:rFonts w:ascii="Times New Roman" w:hAnsi="Times New Roman" w:cs="Times New Roman"/>
          <w:i/>
          <w:iCs/>
          <w:color w:val="666666"/>
          <w:sz w:val="20"/>
          <w:szCs w:val="20"/>
          <w:lang w:val="en-GB"/>
          <w:rPrChange w:author="Chris Smith" w:date="2020-11-29T16:43:00Z" w:id="2484">
            <w:rPr>
              <w:rFonts w:ascii="Times New Roman" w:hAnsi="Times New Roman" w:cs="Times New Roman"/>
              <w:i/>
              <w:iCs/>
              <w:color w:val="666666"/>
              <w:sz w:val="20"/>
              <w:szCs w:val="20"/>
              <w:lang w:val="en-GB"/>
            </w:rPr>
          </w:rPrChange>
        </w:rPr>
        <w:fldChar w:fldCharType="end"/>
      </w:r>
      <w:ins w:author="Alba Colomer Padrosa" w:date="2020-11-23T10:17:00Z" w:id="2485">
        <w:r w:rsidRPr="009747E7">
          <w:rPr>
            <w:rFonts w:ascii="Times New Roman" w:hAnsi="Times New Roman" w:cs="Times New Roman"/>
            <w:i/>
            <w:iCs/>
            <w:color w:val="666666"/>
            <w:sz w:val="20"/>
            <w:szCs w:val="20"/>
            <w:lang w:val="en-GB"/>
          </w:rPr>
          <w:t xml:space="preserve"> – Code for invitations</w:t>
        </w:r>
        <w:bookmarkEnd w:id="2480"/>
      </w:ins>
    </w:p>
    <w:p w:rsidRPr="009747E7" w:rsidR="00DD6A9B" w:rsidDel="002E40FC" w:rsidP="6F0611B3" w:rsidRDefault="00DD6A9B" w14:paraId="6108C125" w14:textId="5F6E16BB">
      <w:pPr>
        <w:jc w:val="both"/>
        <w:rPr>
          <w:del w:author="Alba Colomer Padrosa" w:date="2020-12-02T09:16:00Z" w:id="2486"/>
          <w:rFonts w:ascii="Times New Roman" w:hAnsi="Times New Roman" w:cs="Times New Roman"/>
          <w:lang w:val="en-GB"/>
        </w:rPr>
      </w:pPr>
    </w:p>
    <w:p w:rsidRPr="009747E7" w:rsidR="00095CAE" w:rsidP="00DD07FA" w:rsidRDefault="0836F8FE" w14:paraId="27DA74A0" w14:textId="265D8F40">
      <w:pPr>
        <w:pStyle w:val="Heading3"/>
        <w:numPr>
          <w:ilvl w:val="2"/>
          <w:numId w:val="0"/>
        </w:numPr>
        <w:rPr>
          <w:rFonts w:cs="Times New Roman"/>
        </w:rPr>
      </w:pPr>
      <w:bookmarkStart w:name="_Toc57793400" w:id="2487"/>
      <w:r w:rsidRPr="009747E7">
        <w:rPr>
          <w:rFonts w:cs="Times New Roman"/>
        </w:rPr>
        <w:t>2.3.6 Tenders</w:t>
      </w:r>
      <w:bookmarkEnd w:id="2487"/>
    </w:p>
    <w:p w:rsidRPr="009747E7" w:rsidR="000E7BD2" w:rsidP="006F791E" w:rsidRDefault="000E7BD2" w14:paraId="2F9CBA04" w14:textId="6E05CD9A">
      <w:pPr>
        <w:jc w:val="both"/>
        <w:rPr>
          <w:rFonts w:ascii="Times New Roman" w:hAnsi="Times New Roman" w:cs="Times New Roman"/>
          <w:lang w:val="en-GB"/>
        </w:rPr>
      </w:pPr>
      <w:r w:rsidRPr="009747E7">
        <w:rPr>
          <w:rFonts w:ascii="Times New Roman" w:hAnsi="Times New Roman" w:cs="Times New Roman"/>
          <w:lang w:val="en-GB"/>
        </w:rPr>
        <w:t xml:space="preserve">Information on </w:t>
      </w:r>
      <w:r w:rsidRPr="009747E7">
        <w:rPr>
          <w:rFonts w:ascii="Times New Roman" w:hAnsi="Times New Roman" w:eastAsia="Courier New" w:cs="Times New Roman"/>
          <w:color w:val="DD1144"/>
          <w:shd w:val="clear" w:color="auto" w:fill="F3F3F3"/>
          <w:lang w:val="en-GB"/>
        </w:rPr>
        <w:t>bids</w:t>
      </w:r>
      <w:r w:rsidRPr="009747E7">
        <w:rPr>
          <w:rFonts w:ascii="Times New Roman" w:hAnsi="Times New Roman" w:cs="Times New Roman"/>
          <w:lang w:val="en-GB"/>
        </w:rPr>
        <w:t xml:space="preserve"> submitted as part of a </w:t>
      </w:r>
      <w:r w:rsidRPr="009747E7" w:rsidR="00AF1534">
        <w:rPr>
          <w:rFonts w:ascii="Times New Roman" w:hAnsi="Times New Roman" w:cs="Times New Roman"/>
          <w:lang w:val="en-GB"/>
        </w:rPr>
        <w:t>procurement</w:t>
      </w:r>
      <w:r w:rsidRPr="009747E7">
        <w:rPr>
          <w:rFonts w:ascii="Times New Roman" w:hAnsi="Times New Roman" w:cs="Times New Roman"/>
          <w:lang w:val="en-GB"/>
        </w:rPr>
        <w:t xml:space="preserve"> process. An array of a submitted </w:t>
      </w:r>
      <w:r w:rsidRPr="009747E7">
        <w:rPr>
          <w:rFonts w:ascii="Times New Roman" w:hAnsi="Times New Roman" w:eastAsia="Courier New" w:cs="Times New Roman"/>
          <w:color w:val="DD1144"/>
          <w:shd w:val="clear" w:color="auto" w:fill="F3F3F3"/>
          <w:lang w:val="en-GB"/>
        </w:rPr>
        <w:t>bids</w:t>
      </w:r>
      <w:r w:rsidRPr="009747E7">
        <w:rPr>
          <w:rFonts w:ascii="Times New Roman" w:hAnsi="Times New Roman" w:cs="Times New Roman"/>
          <w:lang w:val="en-GB"/>
        </w:rPr>
        <w:t xml:space="preserve"> can be designed using</w:t>
      </w:r>
      <w:ins w:author="Chris Smith" w:date="2020-11-21T13:29:00Z" w:id="1364584165">
        <w:r w:rsidRPr="3050268B" w:rsidR="3050268B">
          <w:rPr>
            <w:rFonts w:ascii="Times New Roman" w:hAnsi="Times New Roman" w:cs="Times New Roman"/>
            <w:lang w:val="en-GB"/>
          </w:rPr>
          <w:t xml:space="preserve"> the</w:t>
        </w:r>
      </w:ins>
      <w:r w:rsidRPr="009747E7">
        <w:rPr>
          <w:rFonts w:ascii="Times New Roman" w:hAnsi="Times New Roman" w:cs="Times New Roman"/>
          <w:lang w:val="en-GB"/>
        </w:rPr>
        <w:t xml:space="preserve"> </w:t>
      </w:r>
      <w:r w:rsidRPr="009747E7" w:rsidR="002B2680">
        <w:rPr>
          <w:lang w:val="en-GB"/>
        </w:rPr>
        <w:fldChar w:fldCharType="begin"/>
      </w:r>
      <w:r w:rsidRPr="009747E7" w:rsidR="002B2680">
        <w:rPr>
          <w:lang w:val="en-GB"/>
        </w:rPr>
        <w:instrText xml:space="preserve"> HYPERLINK "https://github.com/open-contracting-extensions/ocds_bid_extension" \h </w:instrText>
      </w:r>
      <w:r w:rsidRPr="009747E7" w:rsidR="002B2680">
        <w:rPr>
          <w:lang w:val="en-GB"/>
        </w:rPr>
        <w:fldChar w:fldCharType="separate"/>
      </w:r>
      <w:r w:rsidRPr="009747E7">
        <w:rPr>
          <w:rFonts w:ascii="Times New Roman" w:hAnsi="Times New Roman" w:cs="Times New Roman"/>
          <w:color w:val="1155CC"/>
          <w:u w:val="single"/>
          <w:lang w:val="en-GB"/>
        </w:rPr>
        <w:t>ocds_bid_extension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8"/>
      </w:r>
    </w:p>
    <w:p w:rsidRPr="009747E7" w:rsidR="000E7BD2" w:rsidP="00DD07FA" w:rsidRDefault="00DD07FA" w14:paraId="2A9902E5" w14:textId="50BFC116">
      <w:pPr>
        <w:pStyle w:val="Heading3"/>
        <w:numPr>
          <w:ilvl w:val="0"/>
          <w:numId w:val="0"/>
        </w:numPr>
        <w:rPr>
          <w:rFonts w:cs="Times New Roman"/>
        </w:rPr>
      </w:pPr>
      <w:bookmarkStart w:name="_Toc57793401" w:id="2493"/>
      <w:r w:rsidRPr="009747E7">
        <w:rPr>
          <w:rFonts w:cs="Times New Roman"/>
        </w:rPr>
        <w:t xml:space="preserve">2.3.7 </w:t>
      </w:r>
      <w:r w:rsidRPr="009747E7" w:rsidR="000E7BD2">
        <w:rPr>
          <w:rFonts w:cs="Times New Roman"/>
        </w:rPr>
        <w:t>Awards</w:t>
      </w:r>
      <w:bookmarkEnd w:id="2493"/>
    </w:p>
    <w:p w:rsidRPr="009747E7" w:rsidR="000E7BD2" w:rsidP="006F791E" w:rsidRDefault="000E7BD2" w14:paraId="4B10E40E" w14:textId="0FCFBD87">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2B2680">
        <w:rPr>
          <w:lang w:val="en-GB"/>
        </w:rPr>
        <w:fldChar w:fldCharType="begin"/>
      </w:r>
      <w:r w:rsidRPr="009747E7" w:rsidR="002B2680">
        <w:rPr>
          <w:lang w:val="en-GB"/>
        </w:rPr>
        <w:instrText xml:space="preserve"> HYPERLINK "https://standard.open-contracting.org/latest/en/schema/reference/" \l "award" \h </w:instrText>
      </w:r>
      <w:r w:rsidRPr="009747E7" w:rsidR="002B2680">
        <w:rPr>
          <w:lang w:val="en-GB"/>
        </w:rPr>
        <w:fldChar w:fldCharType="separate"/>
      </w:r>
      <w:r w:rsidRPr="009747E7">
        <w:rPr>
          <w:rFonts w:ascii="Times New Roman" w:hAnsi="Times New Roman" w:cs="Times New Roman"/>
          <w:color w:val="1155CC"/>
          <w:u w:val="single"/>
          <w:lang w:val="en-GB"/>
        </w:rPr>
        <w:t>award section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9"/>
      </w:r>
      <w:r w:rsidRPr="009747E7">
        <w:rPr>
          <w:rFonts w:ascii="Times New Roman" w:hAnsi="Times New Roman" w:cs="Times New Roman"/>
          <w:lang w:val="en-GB"/>
        </w:rPr>
        <w:t xml:space="preserve"> is used to announce any </w:t>
      </w:r>
      <w:r w:rsidRPr="009747E7">
        <w:rPr>
          <w:rFonts w:ascii="Times New Roman" w:hAnsi="Times New Roman" w:eastAsia="Courier New" w:cs="Times New Roman"/>
          <w:color w:val="DD1144"/>
          <w:shd w:val="clear" w:color="auto" w:fill="F3F3F3"/>
          <w:lang w:val="en-GB"/>
        </w:rPr>
        <w:t>awards</w:t>
      </w:r>
      <w:r w:rsidRPr="009747E7">
        <w:rPr>
          <w:rFonts w:ascii="Times New Roman" w:hAnsi="Times New Roman" w:cs="Times New Roman"/>
          <w:lang w:val="en-GB"/>
        </w:rPr>
        <w:t xml:space="preserve"> issued for </w:t>
      </w:r>
      <w:r w:rsidRPr="009747E7" w:rsidR="00953B2E">
        <w:rPr>
          <w:rFonts w:ascii="Times New Roman" w:hAnsi="Times New Roman" w:cs="Times New Roman"/>
          <w:lang w:val="en-GB"/>
        </w:rPr>
        <w:t>a</w:t>
      </w:r>
      <w:r w:rsidRPr="009747E7">
        <w:rPr>
          <w:rFonts w:ascii="Times New Roman" w:hAnsi="Times New Roman" w:cs="Times New Roman"/>
          <w:lang w:val="en-GB"/>
        </w:rPr>
        <w:t xml:space="preserve"> tender. There can be multiple awards made. Releases can contain all or a subset of these awards. </w:t>
      </w:r>
    </w:p>
    <w:p w:rsidRPr="009747E7" w:rsidR="000E7BD2" w:rsidP="00DD07FA" w:rsidRDefault="00DD07FA" w14:paraId="6209D742" w14:textId="4B7A04B4">
      <w:pPr>
        <w:pStyle w:val="Heading3"/>
        <w:numPr>
          <w:ilvl w:val="0"/>
          <w:numId w:val="0"/>
        </w:numPr>
        <w:rPr>
          <w:rFonts w:cs="Times New Roman"/>
        </w:rPr>
      </w:pPr>
      <w:bookmarkStart w:name="_2bn6wsx" w:colFirst="0" w:colLast="0" w:id="2498"/>
      <w:bookmarkStart w:name="_qsh70q" w:colFirst="0" w:colLast="0" w:id="2499"/>
      <w:bookmarkStart w:name="_9rjxnd50vz16" w:colFirst="0" w:colLast="0" w:id="2500"/>
      <w:bookmarkStart w:name="_Toc57793402" w:id="2501"/>
      <w:bookmarkEnd w:id="2498"/>
      <w:bookmarkEnd w:id="2499"/>
      <w:bookmarkEnd w:id="2500"/>
      <w:r w:rsidRPr="009747E7">
        <w:rPr>
          <w:rFonts w:cs="Times New Roman"/>
        </w:rPr>
        <w:t xml:space="preserve">2.3.8 </w:t>
      </w:r>
      <w:r w:rsidRPr="009747E7" w:rsidR="000E7BD2">
        <w:rPr>
          <w:rFonts w:cs="Times New Roman"/>
        </w:rPr>
        <w:t>Contracts</w:t>
      </w:r>
      <w:bookmarkEnd w:id="2501"/>
    </w:p>
    <w:p w:rsidRPr="009747E7" w:rsidR="000E7BD2" w:rsidP="006F791E" w:rsidRDefault="000E7BD2" w14:paraId="2E93E794" w14:textId="77777777">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2B2680">
        <w:rPr>
          <w:lang w:val="en-GB"/>
        </w:rPr>
        <w:fldChar w:fldCharType="begin"/>
      </w:r>
      <w:r w:rsidRPr="009747E7" w:rsidR="002B2680">
        <w:rPr>
          <w:lang w:val="en-GB"/>
        </w:rPr>
        <w:instrText xml:space="preserve"> HYPERLINK "https://standard.open-contracting.org/latest/en/schema/reference/" \l "contract" \h </w:instrText>
      </w:r>
      <w:r w:rsidRPr="009747E7" w:rsidR="002B2680">
        <w:rPr>
          <w:lang w:val="en-GB"/>
        </w:rPr>
        <w:fldChar w:fldCharType="separate"/>
      </w:r>
      <w:r w:rsidRPr="009747E7">
        <w:rPr>
          <w:rFonts w:ascii="Times New Roman" w:hAnsi="Times New Roman" w:cs="Times New Roman"/>
          <w:color w:val="1155CC"/>
          <w:u w:val="single"/>
          <w:lang w:val="en-GB"/>
        </w:rPr>
        <w:t>contract section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10"/>
      </w:r>
      <w:r w:rsidRPr="009747E7">
        <w:rPr>
          <w:rFonts w:ascii="Times New Roman" w:hAnsi="Times New Roman" w:cs="Times New Roman"/>
          <w:lang w:val="en-GB"/>
        </w:rPr>
        <w:t xml:space="preserve"> is used to provide details of </w:t>
      </w:r>
      <w:r w:rsidRPr="009747E7">
        <w:rPr>
          <w:rFonts w:ascii="Times New Roman" w:hAnsi="Times New Roman" w:eastAsia="Courier New" w:cs="Times New Roman"/>
          <w:color w:val="DD1144"/>
          <w:shd w:val="clear" w:color="auto" w:fill="F3F3F3"/>
          <w:lang w:val="en-GB"/>
        </w:rPr>
        <w:t>contracts</w:t>
      </w:r>
      <w:r w:rsidRPr="009747E7">
        <w:rPr>
          <w:rFonts w:ascii="Times New Roman" w:hAnsi="Times New Roman" w:cs="Times New Roman"/>
          <w:lang w:val="en-GB"/>
        </w:rPr>
        <w:t xml:space="preserve"> that have been entered into. Every contract must have a related award, linked via the </w:t>
      </w:r>
      <w:r w:rsidRPr="009747E7">
        <w:rPr>
          <w:rFonts w:ascii="Times New Roman" w:hAnsi="Times New Roman" w:eastAsia="Courier New" w:cs="Times New Roman"/>
          <w:color w:val="DD1144"/>
          <w:shd w:val="clear" w:color="auto" w:fill="F3F3F3"/>
          <w:lang w:val="en-GB"/>
        </w:rPr>
        <w:t>awardID</w:t>
      </w:r>
      <w:r w:rsidRPr="009747E7">
        <w:rPr>
          <w:rFonts w:ascii="Times New Roman" w:hAnsi="Times New Roman" w:cs="Times New Roman"/>
          <w:lang w:val="en-GB"/>
        </w:rPr>
        <w:t xml:space="preserve"> field. </w:t>
      </w:r>
    </w:p>
    <w:p w:rsidRPr="009747E7" w:rsidR="000E7BD2" w:rsidP="00DD07FA" w:rsidRDefault="00DD07FA" w14:paraId="7B27E21E" w14:textId="346C480B">
      <w:pPr>
        <w:pStyle w:val="Heading3"/>
        <w:numPr>
          <w:ilvl w:val="0"/>
          <w:numId w:val="0"/>
        </w:numPr>
        <w:rPr>
          <w:rFonts w:cs="Times New Roman"/>
        </w:rPr>
      </w:pPr>
      <w:bookmarkStart w:name="_7v62enzavesd" w:colFirst="0" w:colLast="0" w:id="2506"/>
      <w:bookmarkStart w:name="_Toc57793403" w:id="2507"/>
      <w:bookmarkEnd w:id="2506"/>
      <w:r w:rsidRPr="009747E7">
        <w:rPr>
          <w:rFonts w:cs="Times New Roman"/>
        </w:rPr>
        <w:t xml:space="preserve">2.3.9 </w:t>
      </w:r>
      <w:r w:rsidRPr="009747E7" w:rsidR="000E7BD2">
        <w:rPr>
          <w:rFonts w:cs="Times New Roman"/>
        </w:rPr>
        <w:t>Parties</w:t>
      </w:r>
      <w:bookmarkEnd w:id="2507"/>
    </w:p>
    <w:p w:rsidRPr="009747E7" w:rsidR="000E7BD2" w:rsidP="006F791E" w:rsidRDefault="000E7BD2" w14:paraId="441A926F" w14:textId="72A4C8D3">
      <w:pPr>
        <w:jc w:val="both"/>
        <w:rPr>
          <w:rFonts w:ascii="Times New Roman" w:hAnsi="Times New Roman" w:cs="Times New Roman"/>
          <w:lang w:val="en-GB"/>
        </w:rPr>
      </w:pPr>
      <w:r w:rsidRPr="009747E7">
        <w:rPr>
          <w:rFonts w:ascii="Times New Roman" w:hAnsi="Times New Roman" w:cs="Times New Roman"/>
          <w:lang w:val="en-GB"/>
        </w:rPr>
        <w:t>Each of the parties (organi</w:t>
      </w:r>
      <w:r w:rsidRPr="009747E7" w:rsidR="00953B2E">
        <w:rPr>
          <w:rFonts w:ascii="Times New Roman" w:hAnsi="Times New Roman" w:cs="Times New Roman"/>
          <w:lang w:val="en-GB"/>
        </w:rPr>
        <w:t>s</w:t>
      </w:r>
      <w:r w:rsidRPr="009747E7">
        <w:rPr>
          <w:rFonts w:ascii="Times New Roman" w:hAnsi="Times New Roman" w:cs="Times New Roman"/>
          <w:lang w:val="en-GB"/>
        </w:rPr>
        <w:t xml:space="preserve">ations or other participants) referenced in a release must be included in the </w:t>
      </w:r>
      <w:r w:rsidRPr="009747E7">
        <w:rPr>
          <w:rFonts w:ascii="Times New Roman" w:hAnsi="Times New Roman" w:eastAsia="Courier New" w:cs="Times New Roman"/>
          <w:color w:val="DD1144"/>
          <w:shd w:val="clear" w:color="auto" w:fill="F3F3F3"/>
          <w:lang w:val="en-GB"/>
        </w:rPr>
        <w:t>parties</w:t>
      </w:r>
      <w:r w:rsidRPr="009747E7">
        <w:rPr>
          <w:rFonts w:ascii="Times New Roman" w:hAnsi="Times New Roman" w:cs="Times New Roman"/>
          <w:lang w:val="en-GB"/>
        </w:rPr>
        <w:t xml:space="preserve"> section.</w:t>
      </w:r>
    </w:p>
    <w:p w:rsidRPr="009747E7" w:rsidR="000E7BD2" w:rsidP="00AD1B4B" w:rsidRDefault="00AD1B4B" w14:paraId="4A7077C7" w14:textId="36B9462E">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2.3.9.1 </w:t>
      </w:r>
      <w:r w:rsidRPr="009747E7" w:rsidR="000E7BD2">
        <w:rPr>
          <w:rFonts w:ascii="Times New Roman" w:hAnsi="Times New Roman" w:cs="Times New Roman"/>
        </w:rPr>
        <w:t>Organi</w:t>
      </w:r>
      <w:r w:rsidRPr="009747E7" w:rsidR="00953B2E">
        <w:rPr>
          <w:rFonts w:ascii="Times New Roman" w:hAnsi="Times New Roman" w:cs="Times New Roman"/>
        </w:rPr>
        <w:t>s</w:t>
      </w:r>
      <w:r w:rsidRPr="009747E7" w:rsidR="000E7BD2">
        <w:rPr>
          <w:rFonts w:ascii="Times New Roman" w:hAnsi="Times New Roman" w:cs="Times New Roman"/>
        </w:rPr>
        <w:t>ations</w:t>
      </w:r>
    </w:p>
    <w:p w:rsidRPr="009747E7" w:rsidR="000E7BD2" w:rsidP="006F791E" w:rsidRDefault="000E7BD2" w14:paraId="57AFE3C2" w14:textId="5A8DE48C">
      <w:pPr>
        <w:rPr>
          <w:rFonts w:ascii="Times New Roman" w:hAnsi="Times New Roman" w:cs="Times New Roman"/>
          <w:lang w:val="en-GB"/>
        </w:rPr>
      </w:pPr>
      <w:r w:rsidRPr="009747E7">
        <w:rPr>
          <w:rFonts w:ascii="Times New Roman" w:hAnsi="Times New Roman" w:cs="Times New Roman"/>
          <w:lang w:val="en-GB"/>
        </w:rPr>
        <w:t xml:space="preserve">The </w:t>
      </w:r>
      <w:r w:rsidRPr="009747E7" w:rsidR="00953B2E">
        <w:rPr>
          <w:rFonts w:ascii="Times New Roman" w:hAnsi="Times New Roman" w:cs="Times New Roman"/>
          <w:lang w:val="en-GB"/>
        </w:rPr>
        <w:t xml:space="preserve">specific </w:t>
      </w:r>
      <w:r w:rsidRPr="009747E7">
        <w:rPr>
          <w:rFonts w:ascii="Times New Roman" w:hAnsi="Times New Roman" w:cs="Times New Roman"/>
          <w:lang w:val="en-GB"/>
        </w:rPr>
        <w:t xml:space="preserve">details prescribed by an </w:t>
      </w:r>
      <w:r w:rsidRPr="009747E7" w:rsidR="002B2680">
        <w:rPr>
          <w:lang w:val="en-GB"/>
        </w:rPr>
        <w:fldChar w:fldCharType="begin"/>
      </w:r>
      <w:r w:rsidRPr="009747E7" w:rsidR="002B2680">
        <w:rPr>
          <w:lang w:val="en-GB"/>
        </w:rPr>
        <w:instrText xml:space="preserve"> HYPERLINK "https://standard.open-contracting.org/latest/en/schema/reference/?highlight=organization" \l "organization" \h </w:instrText>
      </w:r>
      <w:r w:rsidRPr="009747E7" w:rsidR="002B2680">
        <w:rPr>
          <w:lang w:val="en-GB"/>
        </w:rPr>
        <w:fldChar w:fldCharType="separate"/>
      </w:r>
      <w:r w:rsidRPr="009747E7">
        <w:rPr>
          <w:rFonts w:ascii="Times New Roman" w:hAnsi="Times New Roman" w:cs="Times New Roman"/>
          <w:color w:val="1155CC"/>
          <w:u w:val="single"/>
          <w:lang w:val="en-GB"/>
        </w:rPr>
        <w:t>Organi</w:t>
      </w:r>
      <w:r w:rsidRPr="009747E7" w:rsidR="00953B2E">
        <w:rPr>
          <w:rFonts w:ascii="Times New Roman" w:hAnsi="Times New Roman" w:cs="Times New Roman"/>
          <w:color w:val="1155CC"/>
          <w:u w:val="single"/>
          <w:lang w:val="en-GB"/>
        </w:rPr>
        <w:t>s</w:t>
      </w:r>
      <w:r w:rsidRPr="009747E7">
        <w:rPr>
          <w:rFonts w:ascii="Times New Roman" w:hAnsi="Times New Roman" w:cs="Times New Roman"/>
          <w:color w:val="1155CC"/>
          <w:u w:val="single"/>
          <w:lang w:val="en-GB"/>
        </w:rPr>
        <w:t>ation Schema</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11"/>
      </w:r>
      <w:r w:rsidRPr="009747E7">
        <w:rPr>
          <w:rFonts w:ascii="Times New Roman" w:hAnsi="Times New Roman" w:cs="Times New Roman"/>
          <w:lang w:val="en-GB"/>
        </w:rPr>
        <w:t xml:space="preserve"> can be provided for each party</w:t>
      </w:r>
      <w:r w:rsidRPr="009747E7" w:rsidR="00690825">
        <w:rPr>
          <w:rFonts w:ascii="Times New Roman" w:hAnsi="Times New Roman" w:cs="Times New Roman"/>
          <w:lang w:val="en-GB"/>
        </w:rPr>
        <w:t>.</w:t>
      </w:r>
    </w:p>
    <w:p w:rsidRPr="009747E7" w:rsidR="000E7BD2" w:rsidP="00AD1B4B" w:rsidRDefault="00AD1B4B" w14:paraId="11C17AD9" w14:textId="3711BC4C">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2.3.9.2 </w:t>
      </w:r>
      <w:r w:rsidRPr="009747E7" w:rsidR="00FA5936">
        <w:rPr>
          <w:rFonts w:ascii="Times New Roman" w:hAnsi="Times New Roman" w:cs="Times New Roman"/>
        </w:rPr>
        <w:t>Persons</w:t>
      </w:r>
    </w:p>
    <w:p w:rsidRPr="009747E7" w:rsidR="000E7BD2" w:rsidP="006F791E" w:rsidRDefault="000E7BD2" w14:paraId="4692837D" w14:textId="38FB8A1D">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Specific information related to a </w:t>
      </w:r>
      <w:r w:rsidRPr="009747E7" w:rsidR="00FA5936">
        <w:rPr>
          <w:rFonts w:ascii="Times New Roman" w:hAnsi="Times New Roman" w:cs="Times New Roman"/>
          <w:lang w:val="en-GB"/>
        </w:rPr>
        <w:t>person</w:t>
      </w:r>
      <w:r w:rsidRPr="009747E7">
        <w:rPr>
          <w:rFonts w:ascii="Times New Roman" w:hAnsi="Times New Roman" w:cs="Times New Roman"/>
          <w:lang w:val="en-GB"/>
        </w:rPr>
        <w:t xml:space="preserve">, representing </w:t>
      </w:r>
      <w:r w:rsidRPr="009747E7" w:rsidR="00690825">
        <w:rPr>
          <w:rFonts w:ascii="Times New Roman" w:hAnsi="Times New Roman" w:cs="Times New Roman"/>
          <w:lang w:val="en-GB"/>
        </w:rPr>
        <w:t xml:space="preserve">a </w:t>
      </w:r>
      <w:r w:rsidRPr="009747E7">
        <w:rPr>
          <w:rFonts w:ascii="Times New Roman" w:hAnsi="Times New Roman" w:cs="Times New Roman"/>
          <w:lang w:val="en-GB"/>
        </w:rPr>
        <w:t>particular organi</w:t>
      </w:r>
      <w:r w:rsidRPr="009747E7" w:rsidR="00690825">
        <w:rPr>
          <w:rFonts w:ascii="Times New Roman" w:hAnsi="Times New Roman" w:cs="Times New Roman"/>
          <w:lang w:val="en-GB"/>
        </w:rPr>
        <w:t>s</w:t>
      </w:r>
      <w:r w:rsidRPr="009747E7">
        <w:rPr>
          <w:rFonts w:ascii="Times New Roman" w:hAnsi="Times New Roman" w:cs="Times New Roman"/>
          <w:lang w:val="en-GB"/>
        </w:rPr>
        <w:t>ation</w:t>
      </w:r>
      <w:r w:rsidRPr="009747E7" w:rsidR="00690825">
        <w:rPr>
          <w:rFonts w:ascii="Times New Roman" w:hAnsi="Times New Roman" w:cs="Times New Roman"/>
          <w:lang w:val="en-GB"/>
        </w:rPr>
        <w:t>,</w:t>
      </w:r>
      <w:r w:rsidRPr="009747E7">
        <w:rPr>
          <w:rFonts w:ascii="Times New Roman" w:hAnsi="Times New Roman" w:cs="Times New Roman"/>
          <w:lang w:val="en-GB"/>
        </w:rPr>
        <w:t xml:space="preserve"> can be also described according to </w:t>
      </w:r>
      <w:r w:rsidRPr="009747E7" w:rsidR="002B2680">
        <w:rPr>
          <w:lang w:val="en-GB"/>
        </w:rPr>
        <w:fldChar w:fldCharType="begin"/>
      </w:r>
      <w:r w:rsidRPr="009747E7" w:rsidR="002B2680">
        <w:rPr>
          <w:lang w:val="en-GB"/>
        </w:rPr>
        <w:instrText xml:space="preserve"> HYPERLINK "https://github.com/eOCDS-Extensions/eOCDS-persons" \h </w:instrText>
      </w:r>
      <w:r w:rsidRPr="009747E7" w:rsidR="002B2680">
        <w:rPr>
          <w:lang w:val="en-GB"/>
        </w:rPr>
        <w:fldChar w:fldCharType="separate"/>
      </w:r>
      <w:r w:rsidRPr="009747E7">
        <w:rPr>
          <w:rFonts w:ascii="Times New Roman" w:hAnsi="Times New Roman" w:cs="Times New Roman"/>
          <w:color w:val="1155CC"/>
          <w:u w:val="single"/>
          <w:lang w:val="en-GB"/>
        </w:rPr>
        <w:t>eOCDS-persons</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12"/>
      </w:r>
      <w:r w:rsidRPr="009747E7" w:rsidR="00690825">
        <w:rPr>
          <w:rFonts w:ascii="Times New Roman" w:hAnsi="Times New Roman" w:cs="Times New Roman"/>
          <w:color w:val="1155CC"/>
          <w:u w:val="single"/>
          <w:lang w:val="en-GB"/>
        </w:rPr>
        <w:t>.</w:t>
      </w:r>
    </w:p>
    <w:p w:rsidRPr="009747E7" w:rsidR="000E7BD2" w:rsidP="00AD1B4B" w:rsidRDefault="00AD1B4B" w14:paraId="7DCB3623" w14:textId="667F4265">
      <w:pPr>
        <w:pStyle w:val="Heading5"/>
        <w:numPr>
          <w:ilvl w:val="0"/>
          <w:numId w:val="0"/>
        </w:numPr>
        <w:spacing w:after="0" w:line="360" w:lineRule="auto"/>
        <w:ind w:left="900"/>
        <w:jc w:val="left"/>
        <w:rPr>
          <w:rFonts w:ascii="Times New Roman" w:hAnsi="Times New Roman" w:cs="Times New Roman"/>
        </w:rPr>
      </w:pPr>
      <w:bookmarkStart w:name="_m2uux6ejmkyt" w:colFirst="0" w:colLast="0" w:id="2516"/>
      <w:bookmarkEnd w:id="2516"/>
      <w:r w:rsidRPr="009747E7">
        <w:rPr>
          <w:rFonts w:ascii="Times New Roman" w:hAnsi="Times New Roman" w:cs="Times New Roman"/>
        </w:rPr>
        <w:lastRenderedPageBreak/>
        <w:t xml:space="preserve">2.3.9.3 </w:t>
      </w:r>
      <w:r w:rsidRPr="009747E7" w:rsidR="000E7BD2">
        <w:rPr>
          <w:rFonts w:ascii="Times New Roman" w:hAnsi="Times New Roman" w:cs="Times New Roman"/>
        </w:rPr>
        <w:t>Details</w:t>
      </w:r>
    </w:p>
    <w:p w:rsidRPr="009747E7" w:rsidR="000E7BD2" w:rsidP="006F791E" w:rsidRDefault="000E7BD2" w14:paraId="77E8D3D9" w14:textId="24EE488A">
      <w:pPr>
        <w:rPr>
          <w:rFonts w:ascii="Times New Roman" w:hAnsi="Times New Roman" w:cs="Times New Roman"/>
          <w:lang w:val="en-GB"/>
        </w:rPr>
      </w:pPr>
      <w:r w:rsidRPr="009747E7">
        <w:rPr>
          <w:rFonts w:ascii="Times New Roman" w:hAnsi="Times New Roman" w:cs="Times New Roman"/>
          <w:lang w:val="en-GB"/>
        </w:rPr>
        <w:t>Additional details on a particular organi</w:t>
      </w:r>
      <w:r w:rsidRPr="009747E7" w:rsidR="00690825">
        <w:rPr>
          <w:rFonts w:ascii="Times New Roman" w:hAnsi="Times New Roman" w:cs="Times New Roman"/>
          <w:lang w:val="en-GB"/>
        </w:rPr>
        <w:t>s</w:t>
      </w:r>
      <w:r w:rsidRPr="009747E7">
        <w:rPr>
          <w:rFonts w:ascii="Times New Roman" w:hAnsi="Times New Roman" w:cs="Times New Roman"/>
          <w:lang w:val="en-GB"/>
        </w:rPr>
        <w:t xml:space="preserve">ation can be expressed with </w:t>
      </w:r>
      <w:r w:rsidRPr="009747E7" w:rsidR="002B2680">
        <w:rPr>
          <w:lang w:val="en-GB"/>
        </w:rPr>
        <w:fldChar w:fldCharType="begin"/>
      </w:r>
      <w:r w:rsidRPr="009747E7" w:rsidR="002B2680">
        <w:rPr>
          <w:lang w:val="en-GB"/>
        </w:rPr>
        <w:instrText xml:space="preserve"> HYPERLINK "https://github.com/open-contracting-extensions/ocds_organizationClassification_extension" \h </w:instrText>
      </w:r>
      <w:r w:rsidRPr="009747E7" w:rsidR="002B2680">
        <w:rPr>
          <w:lang w:val="en-GB"/>
        </w:rPr>
        <w:fldChar w:fldCharType="separate"/>
      </w:r>
      <w:r w:rsidRPr="009747E7">
        <w:rPr>
          <w:rFonts w:ascii="Times New Roman" w:hAnsi="Times New Roman" w:cs="Times New Roman"/>
          <w:color w:val="1155CC"/>
          <w:u w:val="single"/>
          <w:lang w:val="en-GB"/>
        </w:rPr>
        <w:t>ocds_organizationClassification_extension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13"/>
      </w:r>
      <w:r w:rsidRPr="009747E7">
        <w:rPr>
          <w:rFonts w:ascii="Times New Roman" w:hAnsi="Times New Roman" w:cs="Times New Roman"/>
          <w:lang w:val="en-GB"/>
        </w:rPr>
        <w:t xml:space="preserve"> and </w:t>
      </w:r>
      <w:r w:rsidRPr="009747E7" w:rsidR="002B2680">
        <w:rPr>
          <w:lang w:val="en-GB"/>
        </w:rPr>
        <w:fldChar w:fldCharType="begin"/>
      </w:r>
      <w:r w:rsidRPr="009747E7" w:rsidR="002B2680">
        <w:rPr>
          <w:lang w:val="en-GB"/>
        </w:rPr>
        <w:instrText xml:space="preserve"> HYPERLINK "https://github.com/open-contracting-extensions/ocds_partyDetails_scale_extension" \h </w:instrText>
      </w:r>
      <w:r w:rsidRPr="009747E7" w:rsidR="002B2680">
        <w:rPr>
          <w:lang w:val="en-GB"/>
        </w:rPr>
        <w:fldChar w:fldCharType="separate"/>
      </w:r>
      <w:r w:rsidRPr="009747E7">
        <w:rPr>
          <w:rFonts w:ascii="Times New Roman" w:hAnsi="Times New Roman" w:cs="Times New Roman"/>
          <w:color w:val="1155CC"/>
          <w:u w:val="single"/>
          <w:lang w:val="en-GB"/>
        </w:rPr>
        <w:t>ocds_partyDetails_scale_extension</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14"/>
      </w:r>
      <w:r w:rsidRPr="009747E7" w:rsidR="00690825">
        <w:rPr>
          <w:rFonts w:ascii="Times New Roman" w:hAnsi="Times New Roman" w:cs="Times New Roman"/>
          <w:color w:val="1155CC"/>
          <w:u w:val="single"/>
          <w:lang w:val="en-GB"/>
        </w:rPr>
        <w:t>.</w:t>
      </w:r>
    </w:p>
    <w:p w:rsidRPr="009747E7" w:rsidR="00095CAE" w:rsidP="00851073" w:rsidRDefault="00095CAE" w14:paraId="5BA231A5" w14:textId="1D6ADB14">
      <w:pPr>
        <w:rPr>
          <w:lang w:val="en-GB"/>
        </w:rPr>
      </w:pPr>
      <w:bookmarkStart w:name="_y06a59yjr9kl" w:colFirst="0" w:colLast="0" w:id="2525"/>
      <w:bookmarkStart w:name="_zfuhw8m5mt81" w:colFirst="0" w:colLast="0" w:id="2526"/>
      <w:bookmarkStart w:name="_m3tot3y25cat" w:colFirst="0" w:colLast="0" w:id="2527"/>
      <w:bookmarkEnd w:id="2525"/>
      <w:bookmarkEnd w:id="2526"/>
      <w:bookmarkEnd w:id="2527"/>
    </w:p>
    <w:p w:rsidRPr="009747E7" w:rsidR="00AD1B4B" w:rsidP="00AD1B4B" w:rsidRDefault="00AD1B4B" w14:paraId="646A5357" w14:textId="740E654A">
      <w:pPr>
        <w:pStyle w:val="Heading2"/>
        <w:spacing w:after="120" w:line="240" w:lineRule="auto"/>
        <w:ind w:left="1191" w:hanging="1191"/>
        <w:rPr>
          <w:iCs w:val="0"/>
          <w:color w:val="00539B"/>
          <w:spacing w:val="2"/>
          <w:szCs w:val="26"/>
          <w:lang w:val="en-GB" w:eastAsia="en-US"/>
        </w:rPr>
      </w:pPr>
      <w:bookmarkStart w:name="_2.4_OCDS_dataflow" w:id="2528"/>
      <w:bookmarkStart w:name="_Toc57793404" w:id="2529"/>
      <w:bookmarkEnd w:id="2528"/>
      <w:r w:rsidRPr="009747E7">
        <w:rPr>
          <w:iCs w:val="0"/>
          <w:color w:val="00539B"/>
          <w:spacing w:val="2"/>
          <w:szCs w:val="26"/>
          <w:lang w:val="en-GB" w:eastAsia="en-US"/>
        </w:rPr>
        <w:t>2.4 OCDS dataflow</w:t>
      </w:r>
      <w:bookmarkEnd w:id="2529"/>
    </w:p>
    <w:p w:rsidRPr="009747E7" w:rsidR="000E7BD2" w:rsidP="00140C05" w:rsidRDefault="00140C05" w14:paraId="017FEF50" w14:textId="26748F2B">
      <w:pPr>
        <w:pStyle w:val="Heading3"/>
        <w:numPr>
          <w:ilvl w:val="0"/>
          <w:numId w:val="0"/>
        </w:numPr>
        <w:ind w:left="900"/>
      </w:pPr>
      <w:bookmarkStart w:name="_Toc57793405" w:id="2530"/>
      <w:r w:rsidRPr="009747E7">
        <w:t xml:space="preserve">2.4.1 </w:t>
      </w:r>
      <w:r w:rsidRPr="009747E7" w:rsidR="000E7BD2">
        <w:t>State 0: Announcement of the initiation</w:t>
      </w:r>
      <w:bookmarkEnd w:id="2530"/>
    </w:p>
    <w:p w:rsidRPr="009747E7" w:rsidR="000E7BD2" w:rsidP="2CE72AC9" w:rsidRDefault="2CE72AC9" w14:paraId="240C7634" w14:textId="0E1EDC69">
      <w:pPr>
        <w:pStyle w:val="Heading4"/>
        <w:spacing w:after="0" w:line="360" w:lineRule="auto"/>
        <w:jc w:val="left"/>
        <w:rPr>
          <w:rFonts w:cs="Times New Roman"/>
        </w:rPr>
      </w:pPr>
      <w:bookmarkStart w:name="_bup6e52to6mo" w:colFirst="0" w:colLast="0" w:id="2531"/>
      <w:bookmarkEnd w:id="2531"/>
      <w:r w:rsidRPr="009747E7">
        <w:rPr>
          <w:rFonts w:cs="Times New Roman"/>
        </w:rPr>
        <w:t xml:space="preserve">2.4.1.1 </w:t>
      </w:r>
      <w:r w:rsidRPr="009747E7" w:rsidR="00813205">
        <w:rPr>
          <w:rFonts w:cs="Times New Roman"/>
        </w:rPr>
        <w:t>Contract Notice</w:t>
      </w:r>
    </w:p>
    <w:p w:rsidRPr="009747E7" w:rsidR="000E7BD2" w:rsidP="006F791E" w:rsidRDefault="2CE72AC9" w14:paraId="0D1F6DD4" w14:textId="5DD2B397">
      <w:pPr>
        <w:jc w:val="both"/>
        <w:rPr>
          <w:rFonts w:ascii="Times New Roman" w:hAnsi="Times New Roman" w:cs="Times New Roman" w:eastAsiaTheme="minorEastAsia"/>
          <w:lang w:val="en-GB"/>
        </w:rPr>
      </w:pPr>
      <w:r w:rsidRPr="009747E7">
        <w:rPr>
          <w:rFonts w:ascii="Times New Roman" w:hAnsi="Times New Roman" w:cs="Times New Roman" w:eastAsiaTheme="minorEastAsia"/>
          <w:lang w:val="en-GB"/>
        </w:rPr>
        <w:t xml:space="preserve">The general scope of data needed to publish a </w:t>
      </w:r>
      <w:r w:rsidRPr="009747E7" w:rsidR="00813205">
        <w:rPr>
          <w:rFonts w:ascii="Times New Roman" w:hAnsi="Times New Roman" w:cs="Times New Roman" w:eastAsiaTheme="minorEastAsia"/>
          <w:lang w:val="en-GB"/>
        </w:rPr>
        <w:t>CN</w:t>
      </w:r>
      <w:r w:rsidRPr="009747E7">
        <w:rPr>
          <w:rFonts w:ascii="Times New Roman" w:hAnsi="Times New Roman" w:cs="Times New Roman" w:eastAsiaTheme="minorEastAsia"/>
          <w:lang w:val="en-GB"/>
        </w:rPr>
        <w:t xml:space="preserve"> for this type of procurement method is the same as for a single-stage procedure (e.g. open tender). </w:t>
      </w:r>
    </w:p>
    <w:p w:rsidRPr="009747E7" w:rsidR="00095CAE" w:rsidP="00AD1B4B" w:rsidRDefault="00AD1B4B" w14:paraId="462E9707" w14:textId="1F6E022F">
      <w:pPr>
        <w:pStyle w:val="Heading5"/>
        <w:numPr>
          <w:ilvl w:val="0"/>
          <w:numId w:val="0"/>
        </w:numPr>
        <w:ind w:left="1008"/>
        <w:rPr>
          <w:rFonts w:ascii="Times New Roman" w:hAnsi="Times New Roman" w:cs="Times New Roman"/>
        </w:rPr>
      </w:pPr>
      <w:bookmarkStart w:name="_ajl7wzdb5y3f" w:colFirst="0" w:colLast="0" w:id="2532"/>
      <w:bookmarkEnd w:id="2532"/>
      <w:r w:rsidRPr="009747E7">
        <w:rPr>
          <w:rFonts w:ascii="Times New Roman" w:hAnsi="Times New Roman" w:cs="Times New Roman"/>
        </w:rPr>
        <w:t xml:space="preserve">2.4.1.1.1 </w:t>
      </w:r>
      <w:r w:rsidRPr="009747E7" w:rsidR="5B6344CC">
        <w:rPr>
          <w:rFonts w:ascii="Times New Roman" w:hAnsi="Times New Roman" w:cs="Times New Roman"/>
        </w:rPr>
        <w:t>Subject of procurement</w:t>
      </w:r>
    </w:p>
    <w:p w:rsidRPr="009747E7" w:rsidR="003E4423" w:rsidP="003E4423" w:rsidRDefault="003E4423" w14:paraId="64F8BFB0" w14:textId="1649A70E">
      <w:pPr>
        <w:jc w:val="both"/>
        <w:rPr>
          <w:rFonts w:ascii="Times New Roman" w:hAnsi="Times New Roman" w:eastAsia="Times New Roman" w:cs="Times New Roman"/>
          <w:lang w:val="en-GB"/>
        </w:rPr>
      </w:pPr>
      <w:r w:rsidRPr="009747E7">
        <w:rPr>
          <w:rFonts w:ascii="Times New Roman" w:hAnsi="Times New Roman" w:eastAsia="Times New Roman" w:cs="Times New Roman"/>
          <w:lang w:val="en-GB"/>
        </w:rPr>
        <w:t>The goods and services to be purchased, broken into line items and lots according to a CA strategy.</w:t>
      </w:r>
    </w:p>
    <w:p w:rsidRPr="009747E7" w:rsidR="003E4423" w:rsidP="003E4423" w:rsidRDefault="003E4423" w14:paraId="35DEC085" w14:textId="1A40089E">
      <w:pPr>
        <w:jc w:val="both"/>
        <w:rPr>
          <w:rFonts w:ascii="Times New Roman" w:hAnsi="Times New Roman" w:eastAsia="Times New Roman" w:cs="Times New Roman"/>
          <w:lang w:val="en-GB"/>
        </w:rPr>
      </w:pPr>
      <w:r w:rsidRPr="009747E7">
        <w:rPr>
          <w:rFonts w:ascii="Times New Roman" w:hAnsi="Times New Roman" w:eastAsia="Times New Roman" w:cs="Times New Roman"/>
          <w:lang w:val="en-GB"/>
        </w:rPr>
        <w:t>A tender process can be divided into lots, where EOs can submit for one or more lots. Details of each lot can be provided according to (</w:t>
      </w:r>
      <w:r w:rsidRPr="009747E7" w:rsidR="00797217">
        <w:rPr>
          <w:lang w:val="en-GB"/>
        </w:rPr>
        <w:fldChar w:fldCharType="begin"/>
      </w:r>
      <w:r w:rsidRPr="009747E7" w:rsidR="00797217">
        <w:rPr>
          <w:lang w:val="en-GB"/>
        </w:rPr>
        <w:instrText xml:space="preserve"> HYPERLINK "https://extensions.open-contracting.org/en/extensions/lots/v1.1.5/" \h </w:instrText>
      </w:r>
      <w:r w:rsidRPr="009747E7" w:rsidR="00797217">
        <w:rPr>
          <w:lang w:val="en-GB"/>
        </w:rPr>
        <w:fldChar w:fldCharType="separate"/>
      </w:r>
      <w:r w:rsidRPr="009747E7">
        <w:rPr>
          <w:rFonts w:ascii="Times New Roman" w:hAnsi="Times New Roman" w:eastAsia="Times New Roman" w:cs="Times New Roman"/>
          <w:color w:val="1155CC"/>
          <w:u w:val="single"/>
          <w:lang w:val="en-GB"/>
        </w:rPr>
        <w:t>ocds_lots_extension</w:t>
      </w:r>
      <w:r w:rsidRPr="009747E7" w:rsidR="00797217">
        <w:rPr>
          <w:rFonts w:ascii="Times New Roman" w:hAnsi="Times New Roman" w:eastAsia="Times New Roman" w:cs="Times New Roman"/>
          <w:color w:val="1155CC"/>
          <w:u w:val="single"/>
          <w:lang w:val="en-GB"/>
        </w:rPr>
        <w:fldChar w:fldCharType="end"/>
      </w:r>
      <w:r w:rsidRPr="009747E7">
        <w:rPr>
          <w:rFonts w:ascii="Times New Roman" w:hAnsi="Times New Roman" w:eastAsia="Times New Roman" w:cs="Times New Roman"/>
          <w:vertAlign w:val="superscript"/>
          <w:lang w:val="en-GB"/>
        </w:rPr>
        <w:footnoteReference w:id="15"/>
      </w:r>
      <w:r w:rsidRPr="009747E7">
        <w:rPr>
          <w:rFonts w:ascii="Times New Roman" w:hAnsi="Times New Roman" w:eastAsia="Times New Roman" w:cs="Times New Roman"/>
          <w:lang w:val="en-GB"/>
        </w:rPr>
        <w:t xml:space="preserve">). Items, documents and other features may then reference the lot they are related to, using </w:t>
      </w:r>
      <w:r w:rsidRPr="3050268B">
        <w:rPr>
          <w:rFonts w:ascii="Times New Roman" w:hAnsi="Times New Roman" w:eastAsia="Courier New" w:cs="Times New Roman"/>
          <w:color w:val="DD1144"/>
          <w:lang w:val="en-GB" w:eastAsia="en-GB"/>
          <w:rPrChange w:author="Chris Smith" w:date="2020-11-29T16:43:00Z" w:id="417713349">
            <w:rPr>
              <w:rFonts w:ascii="Times New Roman" w:hAnsi="Times New Roman" w:eastAsia="Times New Roman" w:cs="Times New Roman"/>
              <w:lang w:val="en-GB"/>
            </w:rPr>
          </w:rPrChange>
        </w:rPr>
        <w:t>relatedLot.</w:t>
      </w:r>
      <w:r w:rsidRPr="009747E7">
        <w:rPr>
          <w:rFonts w:ascii="Times New Roman" w:hAnsi="Times New Roman" w:eastAsia="Times New Roman" w:cs="Times New Roman"/>
          <w:lang w:val="en-GB"/>
        </w:rPr>
        <w:t xml:space="preserve"> Where no </w:t>
      </w:r>
      <w:r w:rsidRPr="3050268B">
        <w:rPr>
          <w:rFonts w:ascii="Times New Roman" w:hAnsi="Times New Roman" w:eastAsia="Courier New" w:cs="Times New Roman"/>
          <w:color w:val="DD1144"/>
          <w:lang w:val="en-GB" w:eastAsia="en-GB"/>
          <w:rPrChange w:author="Chris Smith" w:date="2020-11-29T16:43:00Z" w:id="623834055">
            <w:rPr>
              <w:rFonts w:ascii="Times New Roman" w:hAnsi="Times New Roman" w:eastAsia="Times New Roman" w:cs="Times New Roman"/>
              <w:lang w:val="en-GB"/>
            </w:rPr>
          </w:rPrChange>
        </w:rPr>
        <w:t>relatedLot</w:t>
      </w:r>
      <w:r w:rsidRPr="009747E7">
        <w:rPr>
          <w:rFonts w:ascii="Times New Roman" w:hAnsi="Times New Roman" w:eastAsia="Times New Roman" w:cs="Times New Roman"/>
          <w:lang w:val="en-GB"/>
        </w:rPr>
        <w:t xml:space="preserve"> identifier is given, the values ought to be interpreted as applicable to the whole tender.</w:t>
      </w:r>
    </w:p>
    <w:p w:rsidRPr="009747E7" w:rsidR="00095CAE" w:rsidP="00AD1B4B" w:rsidRDefault="00AD1B4B" w14:paraId="276A2923" w14:textId="75EC5D9F">
      <w:pPr>
        <w:pStyle w:val="Heading5"/>
        <w:numPr>
          <w:ilvl w:val="0"/>
          <w:numId w:val="0"/>
        </w:numPr>
        <w:ind w:left="1008"/>
        <w:rPr>
          <w:rFonts w:ascii="Times New Roman" w:hAnsi="Times New Roman" w:cs="Times New Roman"/>
        </w:rPr>
      </w:pPr>
      <w:r w:rsidRPr="009747E7">
        <w:rPr>
          <w:rFonts w:ascii="Times New Roman" w:hAnsi="Times New Roman" w:cs="Times New Roman"/>
        </w:rPr>
        <w:t xml:space="preserve">2.4.1.1.2 </w:t>
      </w:r>
      <w:r w:rsidRPr="009747E7" w:rsidR="5B6344CC">
        <w:rPr>
          <w:rFonts w:ascii="Times New Roman" w:hAnsi="Times New Roman" w:cs="Times New Roman"/>
        </w:rPr>
        <w:t>Awarding methodology</w:t>
      </w:r>
    </w:p>
    <w:p w:rsidRPr="009747E7" w:rsidR="5B6344CC" w:rsidP="006F791E" w:rsidRDefault="00690825" w14:paraId="565A8863" w14:textId="2873786D">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E96A5E">
        <w:rPr>
          <w:rFonts w:ascii="Times New Roman" w:hAnsi="Times New Roman" w:cs="Times New Roman"/>
          <w:lang w:val="en-GB"/>
        </w:rPr>
        <w:t>CA</w:t>
      </w:r>
      <w:r w:rsidRPr="009747E7" w:rsidR="5B6344CC">
        <w:rPr>
          <w:rFonts w:ascii="Times New Roman" w:hAnsi="Times New Roman" w:cs="Times New Roman"/>
          <w:lang w:val="en-GB"/>
        </w:rPr>
        <w:t xml:space="preserve"> prescribes a methodolog</w:t>
      </w:r>
      <w:r w:rsidRPr="009747E7">
        <w:rPr>
          <w:rFonts w:ascii="Times New Roman" w:hAnsi="Times New Roman" w:cs="Times New Roman"/>
          <w:lang w:val="en-GB"/>
        </w:rPr>
        <w:t>y</w:t>
      </w:r>
      <w:r w:rsidRPr="009747E7" w:rsidR="5B6344CC">
        <w:rPr>
          <w:rFonts w:ascii="Times New Roman" w:hAnsi="Times New Roman" w:cs="Times New Roman"/>
          <w:lang w:val="en-GB"/>
        </w:rPr>
        <w:t xml:space="preserve"> for </w:t>
      </w:r>
      <w:r w:rsidRPr="009747E7">
        <w:rPr>
          <w:rFonts w:ascii="Times New Roman" w:hAnsi="Times New Roman" w:cs="Times New Roman"/>
          <w:lang w:val="en-GB"/>
        </w:rPr>
        <w:t>the</w:t>
      </w:r>
      <w:r w:rsidRPr="009747E7" w:rsidR="5B6344CC">
        <w:rPr>
          <w:rFonts w:ascii="Times New Roman" w:hAnsi="Times New Roman" w:cs="Times New Roman"/>
          <w:lang w:val="en-GB"/>
        </w:rPr>
        <w:t xml:space="preserve"> further qualification of submissions and evaluation of the </w:t>
      </w:r>
      <w:r w:rsidRPr="009747E7" w:rsidR="00E96A5E">
        <w:rPr>
          <w:rFonts w:ascii="Times New Roman" w:hAnsi="Times New Roman" w:cs="Times New Roman"/>
          <w:lang w:val="en-GB"/>
        </w:rPr>
        <w:t>tender</w:t>
      </w:r>
      <w:r w:rsidRPr="009747E7" w:rsidR="5B6344CC">
        <w:rPr>
          <w:rFonts w:ascii="Times New Roman" w:hAnsi="Times New Roman" w:cs="Times New Roman"/>
          <w:lang w:val="en-GB"/>
        </w:rPr>
        <w:t xml:space="preserve"> based on </w:t>
      </w:r>
      <w:r w:rsidRPr="009747E7">
        <w:rPr>
          <w:rFonts w:ascii="Times New Roman" w:hAnsi="Times New Roman" w:cs="Times New Roman"/>
          <w:lang w:val="en-GB"/>
        </w:rPr>
        <w:t xml:space="preserve">the </w:t>
      </w:r>
      <w:r w:rsidRPr="009747E7" w:rsidR="5B6344CC">
        <w:rPr>
          <w:rFonts w:ascii="Times New Roman" w:hAnsi="Times New Roman" w:cs="Times New Roman"/>
          <w:lang w:val="en-GB"/>
        </w:rPr>
        <w:t xml:space="preserve">following techniques: </w:t>
      </w:r>
    </w:p>
    <w:p w:rsidRPr="009747E7" w:rsidR="5B6344CC" w:rsidP="006F791E" w:rsidRDefault="00E81761" w14:paraId="482784A2" w14:textId="50C569F5">
      <w:pPr>
        <w:jc w:val="both"/>
        <w:rPr>
          <w:rFonts w:ascii="Times New Roman" w:hAnsi="Times New Roman" w:cs="Times New Roman"/>
          <w:lang w:val="en-GB"/>
        </w:rPr>
      </w:pPr>
      <w:r w:rsidRPr="009747E7">
        <w:rPr>
          <w:rFonts w:ascii="Times New Roman" w:hAnsi="Times New Roman" w:cs="Times New Roman"/>
          <w:lang w:val="en-GB"/>
        </w:rPr>
        <w:t>F</w:t>
      </w:r>
      <w:r w:rsidRPr="009747E7" w:rsidR="5B6344CC">
        <w:rPr>
          <w:rFonts w:ascii="Times New Roman" w:hAnsi="Times New Roman" w:cs="Times New Roman"/>
          <w:lang w:val="en-GB"/>
        </w:rPr>
        <w:t xml:space="preserve">or </w:t>
      </w:r>
      <w:r w:rsidRPr="009747E7" w:rsidR="00690825">
        <w:rPr>
          <w:rFonts w:ascii="Times New Roman" w:hAnsi="Times New Roman" w:cs="Times New Roman"/>
          <w:lang w:val="en-GB"/>
        </w:rPr>
        <w:t xml:space="preserve">a </w:t>
      </w:r>
      <w:r w:rsidRPr="009747E7" w:rsidR="5B6344CC">
        <w:rPr>
          <w:rFonts w:ascii="Times New Roman" w:hAnsi="Times New Roman" w:cs="Times New Roman"/>
          <w:lang w:val="en-GB"/>
        </w:rPr>
        <w:t>qualification process</w:t>
      </w:r>
      <w:r w:rsidRPr="009747E7" w:rsidR="00690825">
        <w:rPr>
          <w:rFonts w:ascii="Times New Roman" w:hAnsi="Times New Roman" w:cs="Times New Roman"/>
          <w:lang w:val="en-GB"/>
        </w:rPr>
        <w:t xml:space="preserve">, the </w:t>
      </w:r>
      <w:r w:rsidRPr="009747E7" w:rsidR="00E96A5E">
        <w:rPr>
          <w:rFonts w:ascii="Times New Roman" w:hAnsi="Times New Roman" w:cs="Times New Roman"/>
          <w:lang w:val="en-GB"/>
        </w:rPr>
        <w:t>CA</w:t>
      </w:r>
      <w:r w:rsidRPr="009747E7" w:rsidR="00690825">
        <w:rPr>
          <w:rFonts w:ascii="Times New Roman" w:hAnsi="Times New Roman" w:cs="Times New Roman"/>
          <w:lang w:val="en-GB"/>
        </w:rPr>
        <w:t xml:space="preserve"> </w:t>
      </w:r>
      <w:r w:rsidRPr="009747E7" w:rsidR="5B6344CC">
        <w:rPr>
          <w:rFonts w:ascii="Times New Roman" w:hAnsi="Times New Roman" w:cs="Times New Roman"/>
          <w:lang w:val="en-GB"/>
        </w:rPr>
        <w:t>describes:</w:t>
      </w:r>
    </w:p>
    <w:p w:rsidRPr="009747E7" w:rsidR="5B6344CC" w:rsidRDefault="5B6344CC" w14:paraId="54EBF9DD" w14:textId="7496C891">
      <w:pPr>
        <w:pStyle w:val="ListParagraph"/>
        <w:numPr>
          <w:ilvl w:val="0"/>
          <w:numId w:val="2"/>
        </w:numPr>
        <w:rPr>
          <w:rFonts w:ascii="Times New Roman" w:hAnsi="Times New Roman" w:eastAsiaTheme="minorEastAsia"/>
          <w:szCs w:val="22"/>
        </w:rPr>
      </w:pPr>
      <w:r w:rsidRPr="009747E7">
        <w:rPr>
          <w:rFonts w:ascii="Times New Roman" w:hAnsi="Times New Roman" w:eastAsiaTheme="minorEastAsia"/>
          <w:szCs w:val="22"/>
        </w:rPr>
        <w:t xml:space="preserve">Qualification method –how </w:t>
      </w:r>
      <w:r w:rsidRPr="009747E7" w:rsidR="00690825">
        <w:rPr>
          <w:rFonts w:ascii="Times New Roman" w:hAnsi="Times New Roman" w:eastAsiaTheme="minorEastAsia"/>
          <w:szCs w:val="22"/>
        </w:rPr>
        <w:t xml:space="preserve">the </w:t>
      </w:r>
      <w:r w:rsidRPr="009747E7">
        <w:rPr>
          <w:rFonts w:ascii="Times New Roman" w:hAnsi="Times New Roman" w:eastAsiaTheme="minorEastAsia"/>
          <w:szCs w:val="22"/>
        </w:rPr>
        <w:t xml:space="preserve">qualification decision will be taken: </w:t>
      </w:r>
    </w:p>
    <w:p w:rsidRPr="009747E7" w:rsidR="5B6344CC" w:rsidRDefault="2CE72AC9" w14:paraId="4CCBDED1" w14:textId="7468F3B2">
      <w:pPr>
        <w:pStyle w:val="ListParagraph"/>
        <w:numPr>
          <w:ilvl w:val="1"/>
          <w:numId w:val="2"/>
        </w:numPr>
        <w:rPr>
          <w:rFonts w:ascii="Times New Roman" w:hAnsi="Times New Roman" w:eastAsiaTheme="minorEastAsia"/>
        </w:rPr>
      </w:pPr>
      <w:r w:rsidRPr="009747E7">
        <w:rPr>
          <w:rFonts w:ascii="Times New Roman" w:hAnsi="Times New Roman" w:eastAsia="Courier New"/>
          <w:color w:val="DD1144"/>
        </w:rPr>
        <w:t>manual</w:t>
      </w:r>
      <w:r w:rsidRPr="009747E7">
        <w:rPr>
          <w:rFonts w:ascii="Times New Roman" w:hAnsi="Times New Roman" w:eastAsiaTheme="minorEastAsia"/>
          <w:color w:val="EB5515"/>
        </w:rPr>
        <w:t xml:space="preserve"> </w:t>
      </w:r>
      <w:r w:rsidRPr="009747E7">
        <w:rPr>
          <w:rFonts w:ascii="Times New Roman" w:hAnsi="Times New Roman" w:eastAsiaTheme="minorEastAsia"/>
          <w:color w:val="auto"/>
        </w:rPr>
        <w:t xml:space="preserve">- where the </w:t>
      </w:r>
      <w:r w:rsidRPr="009747E7" w:rsidR="00E96A5E">
        <w:rPr>
          <w:rFonts w:ascii="Times New Roman" w:hAnsi="Times New Roman" w:eastAsiaTheme="minorEastAsia"/>
          <w:color w:val="auto"/>
        </w:rPr>
        <w:t>CA</w:t>
      </w:r>
      <w:r w:rsidRPr="009747E7">
        <w:rPr>
          <w:rFonts w:ascii="Times New Roman" w:hAnsi="Times New Roman" w:eastAsiaTheme="minorEastAsia"/>
          <w:color w:val="auto"/>
        </w:rPr>
        <w:t xml:space="preserve"> intends to undertake a qualification process </w:t>
      </w:r>
      <w:ins w:author="Chris Smith" w:date="2020-11-21T13:31:00Z" w:id="2538">
        <w:r w:rsidRPr="009747E7" w:rsidR="00E33B6E">
          <w:rPr>
            <w:rFonts w:ascii="Times New Roman" w:hAnsi="Times New Roman" w:eastAsiaTheme="minorEastAsia"/>
            <w:color w:val="auto"/>
          </w:rPr>
          <w:t xml:space="preserve">involving an </w:t>
        </w:r>
      </w:ins>
      <w:del w:author="Chris Smith" w:date="2020-11-21T13:31:00Z" w:id="2539">
        <w:r w:rsidRPr="009747E7" w:rsidDel="00E33B6E">
          <w:rPr>
            <w:rFonts w:ascii="Times New Roman" w:hAnsi="Times New Roman" w:eastAsiaTheme="minorEastAsia"/>
            <w:color w:val="auto"/>
          </w:rPr>
          <w:delText>by</w:delText>
        </w:r>
      </w:del>
      <w:r w:rsidRPr="009747E7">
        <w:rPr>
          <w:rFonts w:ascii="Times New Roman" w:hAnsi="Times New Roman" w:eastAsiaTheme="minorEastAsia"/>
          <w:color w:val="auto"/>
        </w:rPr>
        <w:t xml:space="preserve"> evaluation panel;</w:t>
      </w:r>
    </w:p>
    <w:p w:rsidRPr="009747E7" w:rsidR="5B6344CC" w:rsidRDefault="2CE72AC9" w14:paraId="00BF1A61" w14:textId="03E41700">
      <w:pPr>
        <w:pStyle w:val="ListParagraph"/>
        <w:numPr>
          <w:ilvl w:val="1"/>
          <w:numId w:val="2"/>
        </w:numPr>
        <w:rPr>
          <w:rFonts w:asciiTheme="minorHAnsi" w:hAnsiTheme="minorHAnsi" w:eastAsiaTheme="minorEastAsia" w:cstheme="minorBidi"/>
          <w:color w:val="auto"/>
          <w:szCs w:val="22"/>
        </w:rPr>
      </w:pPr>
      <w:r w:rsidRPr="009747E7">
        <w:rPr>
          <w:rFonts w:ascii="Times New Roman" w:hAnsi="Times New Roman" w:eastAsia="Courier New"/>
          <w:color w:val="DD1144"/>
        </w:rPr>
        <w:t>automated</w:t>
      </w:r>
      <w:r w:rsidRPr="009747E7">
        <w:rPr>
          <w:rFonts w:ascii="Times New Roman" w:hAnsi="Times New Roman"/>
          <w:color w:val="DD1144"/>
        </w:rPr>
        <w:t xml:space="preserve"> </w:t>
      </w:r>
      <w:r w:rsidRPr="009747E7">
        <w:rPr>
          <w:rFonts w:ascii="Times New Roman" w:hAnsi="Times New Roman" w:eastAsia="Calibri"/>
          <w:color w:val="auto"/>
        </w:rPr>
        <w:t xml:space="preserve">- where the </w:t>
      </w:r>
      <w:r w:rsidRPr="009747E7" w:rsidR="00E96A5E">
        <w:rPr>
          <w:rFonts w:ascii="Times New Roman" w:hAnsi="Times New Roman" w:eastAsia="Calibri"/>
          <w:color w:val="auto"/>
        </w:rPr>
        <w:t>CA</w:t>
      </w:r>
      <w:r w:rsidRPr="009747E7">
        <w:rPr>
          <w:rFonts w:ascii="Times New Roman" w:hAnsi="Times New Roman" w:eastAsia="Calibri"/>
          <w:color w:val="auto"/>
        </w:rPr>
        <w:t xml:space="preserve"> transfers the qualification process to a system based on all the qualification criteria prescribed by a  </w:t>
      </w:r>
      <w:r w:rsidRPr="009747E7" w:rsidR="00813205">
        <w:rPr>
          <w:rFonts w:ascii="Times New Roman" w:hAnsi="Times New Roman" w:eastAsia="Calibri"/>
          <w:color w:val="auto"/>
        </w:rPr>
        <w:t>CN</w:t>
      </w:r>
      <w:r w:rsidRPr="009747E7">
        <w:rPr>
          <w:rFonts w:ascii="Times New Roman" w:hAnsi="Times New Roman" w:eastAsia="Calibri"/>
          <w:color w:val="auto"/>
        </w:rPr>
        <w:t>.</w:t>
      </w:r>
      <w:r w:rsidRPr="009747E7">
        <w:rPr>
          <w:rFonts w:ascii="Times New Roman" w:hAnsi="Times New Roman" w:eastAsia="Courier New"/>
          <w:color w:val="auto"/>
        </w:rPr>
        <w:t xml:space="preserve"> </w:t>
      </w:r>
    </w:p>
    <w:p w:rsidRPr="009747E7" w:rsidR="5B6344CC" w:rsidRDefault="0836F8FE" w14:paraId="1430EB57" w14:textId="20E93344">
      <w:pPr>
        <w:pStyle w:val="ListParagraph"/>
        <w:numPr>
          <w:ilvl w:val="0"/>
          <w:numId w:val="2"/>
        </w:numPr>
        <w:rPr>
          <w:rFonts w:ascii="Times New Roman" w:hAnsi="Times New Roman" w:eastAsiaTheme="minorEastAsia"/>
        </w:rPr>
      </w:pPr>
      <w:r w:rsidRPr="009747E7">
        <w:rPr>
          <w:rFonts w:ascii="Times New Roman" w:hAnsi="Times New Roman" w:eastAsiaTheme="minorEastAsia"/>
        </w:rPr>
        <w:t xml:space="preserve">Reduction criteria – The </w:t>
      </w:r>
      <w:r w:rsidRPr="009747E7" w:rsidR="00E96A5E">
        <w:rPr>
          <w:rFonts w:ascii="Times New Roman" w:hAnsi="Times New Roman" w:eastAsiaTheme="minorEastAsia"/>
        </w:rPr>
        <w:t>CA</w:t>
      </w:r>
      <w:r w:rsidRPr="009747E7">
        <w:rPr>
          <w:rFonts w:ascii="Times New Roman" w:hAnsi="Times New Roman" w:eastAsiaTheme="minorEastAsia"/>
        </w:rPr>
        <w:t xml:space="preserve"> prescribes criteria for the reduction of the number of candidates to be invited to submit a tender: </w:t>
      </w:r>
    </w:p>
    <w:p w:rsidRPr="009747E7" w:rsidR="5B6344CC" w:rsidRDefault="5B6344CC" w14:paraId="32C7FF7A" w14:textId="4F36D911">
      <w:pPr>
        <w:pStyle w:val="ListParagraph"/>
        <w:numPr>
          <w:ilvl w:val="1"/>
          <w:numId w:val="2"/>
        </w:numPr>
        <w:rPr>
          <w:rFonts w:ascii="Times New Roman" w:hAnsi="Times New Roman" w:eastAsia="Courier New"/>
          <w:color w:val="DD1144"/>
          <w:szCs w:val="22"/>
        </w:rPr>
      </w:pPr>
      <w:r w:rsidRPr="009747E7">
        <w:rPr>
          <w:rFonts w:ascii="Times New Roman" w:hAnsi="Times New Roman" w:eastAsia="Courier New"/>
          <w:color w:val="DD1144"/>
          <w:szCs w:val="22"/>
        </w:rPr>
        <w:t>scoring</w:t>
      </w:r>
      <w:r w:rsidRPr="009747E7">
        <w:rPr>
          <w:rFonts w:ascii="Times New Roman" w:hAnsi="Times New Roman" w:eastAsiaTheme="minorEastAsia"/>
          <w:color w:val="EB5515"/>
          <w:szCs w:val="22"/>
        </w:rPr>
        <w:t xml:space="preserve"> </w:t>
      </w:r>
      <w:r w:rsidRPr="009747E7">
        <w:rPr>
          <w:rFonts w:ascii="Times New Roman" w:hAnsi="Times New Roman" w:eastAsiaTheme="minorEastAsia"/>
          <w:color w:val="auto"/>
          <w:szCs w:val="22"/>
        </w:rPr>
        <w:t xml:space="preserve">- </w:t>
      </w:r>
      <w:r w:rsidRPr="009747E7">
        <w:rPr>
          <w:rFonts w:ascii="Times New Roman" w:hAnsi="Times New Roman" w:eastAsia="Calibri"/>
          <w:szCs w:val="22"/>
        </w:rPr>
        <w:t xml:space="preserve">where </w:t>
      </w:r>
      <w:r w:rsidRPr="009747E7" w:rsidR="008D28B9">
        <w:rPr>
          <w:rFonts w:ascii="Times New Roman" w:hAnsi="Times New Roman" w:eastAsia="Calibri"/>
          <w:szCs w:val="22"/>
        </w:rPr>
        <w:t xml:space="preserve">there is a </w:t>
      </w:r>
      <w:r w:rsidRPr="009747E7">
        <w:rPr>
          <w:rFonts w:ascii="Times New Roman" w:hAnsi="Times New Roman" w:eastAsia="Calibri"/>
          <w:szCs w:val="22"/>
        </w:rPr>
        <w:t>limitation o</w:t>
      </w:r>
      <w:ins w:author="Chris Smith" w:date="2020-11-21T13:32:00Z" w:id="2540">
        <w:r w:rsidRPr="009747E7" w:rsidR="00E33B6E">
          <w:rPr>
            <w:rFonts w:ascii="Times New Roman" w:hAnsi="Times New Roman" w:eastAsia="Calibri"/>
            <w:szCs w:val="22"/>
          </w:rPr>
          <w:t>n</w:t>
        </w:r>
      </w:ins>
      <w:del w:author="Chris Smith" w:date="2020-11-21T13:32:00Z" w:id="2541">
        <w:r w:rsidRPr="009747E7" w:rsidDel="00E33B6E">
          <w:rPr>
            <w:rFonts w:ascii="Times New Roman" w:hAnsi="Times New Roman" w:eastAsia="Calibri"/>
            <w:szCs w:val="22"/>
          </w:rPr>
          <w:delText>f</w:delText>
        </w:r>
      </w:del>
      <w:r w:rsidRPr="009747E7">
        <w:rPr>
          <w:rFonts w:ascii="Times New Roman" w:hAnsi="Times New Roman" w:eastAsia="Calibri"/>
          <w:szCs w:val="22"/>
        </w:rPr>
        <w:t xml:space="preserve"> </w:t>
      </w:r>
      <w:ins w:author="Chris Smith" w:date="2020-11-21T13:32:00Z" w:id="2542">
        <w:r w:rsidRPr="009747E7" w:rsidR="00E33B6E">
          <w:rPr>
            <w:rFonts w:ascii="Times New Roman" w:hAnsi="Times New Roman" w:eastAsia="Calibri"/>
            <w:szCs w:val="22"/>
          </w:rPr>
          <w:t>the</w:t>
        </w:r>
      </w:ins>
      <w:del w:author="Chris Smith" w:date="2020-11-21T13:32:00Z" w:id="2543">
        <w:r w:rsidRPr="009747E7" w:rsidDel="00E33B6E">
          <w:rPr>
            <w:rFonts w:ascii="Times New Roman" w:hAnsi="Times New Roman" w:eastAsia="Calibri"/>
            <w:szCs w:val="22"/>
          </w:rPr>
          <w:delText>a</w:delText>
        </w:r>
      </w:del>
      <w:r w:rsidRPr="009747E7">
        <w:rPr>
          <w:rFonts w:ascii="Times New Roman" w:hAnsi="Times New Roman" w:eastAsia="Calibri"/>
          <w:szCs w:val="22"/>
        </w:rPr>
        <w:t xml:space="preserve"> number of candidates to be invited </w:t>
      </w:r>
    </w:p>
    <w:p w:rsidRPr="009747E7" w:rsidR="5B6344CC" w:rsidRDefault="0836F8FE" w14:paraId="65D322F3" w14:textId="5DC1B3A1">
      <w:pPr>
        <w:pStyle w:val="ListParagraph"/>
        <w:numPr>
          <w:ilvl w:val="1"/>
          <w:numId w:val="2"/>
        </w:numPr>
        <w:rPr>
          <w:rFonts w:ascii="Times New Roman" w:hAnsi="Times New Roman"/>
          <w:color w:val="DD1144"/>
        </w:rPr>
      </w:pPr>
      <w:r w:rsidRPr="009747E7">
        <w:rPr>
          <w:rFonts w:ascii="Times New Roman" w:hAnsi="Times New Roman" w:eastAsia="Courier New"/>
          <w:color w:val="DD1144"/>
        </w:rPr>
        <w:t xml:space="preserve">none </w:t>
      </w:r>
      <w:r w:rsidRPr="009747E7">
        <w:rPr>
          <w:rFonts w:ascii="Times New Roman" w:hAnsi="Times New Roman" w:eastAsia="Calibri"/>
          <w:color w:val="auto"/>
        </w:rPr>
        <w:t>- where there is no limit for the number of candidates to be invited to submit a tender</w:t>
      </w:r>
    </w:p>
    <w:p w:rsidRPr="009747E7" w:rsidR="5B6344CC" w:rsidP="006F791E" w:rsidRDefault="2CE72AC9" w14:paraId="1DA50D7D" w14:textId="643F9F98">
      <w:pPr>
        <w:ind w:left="360"/>
        <w:jc w:val="both"/>
        <w:rPr>
          <w:rFonts w:ascii="Times New Roman" w:hAnsi="Times New Roman" w:cs="Times New Roman" w:eastAsiaTheme="minorEastAsia"/>
          <w:lang w:val="en-GB"/>
        </w:rPr>
      </w:pPr>
      <w:r w:rsidRPr="009747E7">
        <w:rPr>
          <w:rFonts w:ascii="Times New Roman" w:hAnsi="Times New Roman" w:cs="Times New Roman" w:eastAsiaTheme="minorEastAsia"/>
          <w:lang w:val="en-GB"/>
        </w:rPr>
        <w:t xml:space="preserve">Both attributes are to be described and included in a structure of the </w:t>
      </w:r>
      <w:r w:rsidRPr="009747E7" w:rsidR="00813205">
        <w:rPr>
          <w:rFonts w:ascii="Times New Roman" w:hAnsi="Times New Roman" w:cs="Times New Roman" w:eastAsiaTheme="minorEastAsia"/>
          <w:lang w:val="en-GB"/>
        </w:rPr>
        <w:t>CN</w:t>
      </w:r>
      <w:r w:rsidRPr="009747E7">
        <w:rPr>
          <w:rFonts w:ascii="Times New Roman" w:hAnsi="Times New Roman" w:cs="Times New Roman" w:eastAsiaTheme="minorEastAsia"/>
          <w:lang w:val="en-GB"/>
        </w:rPr>
        <w:t xml:space="preserve"> in accordance with </w:t>
      </w:r>
      <w:r w:rsidRPr="009747E7" w:rsidR="002B2680">
        <w:rPr>
          <w:lang w:val="en-GB"/>
          <w:rPrChange w:author="Chris Smith" w:date="2020-11-29T16:43:00Z" w:id="2544">
            <w:rPr/>
          </w:rPrChange>
        </w:rPr>
        <w:fldChar w:fldCharType="begin"/>
      </w:r>
      <w:r w:rsidRPr="009747E7" w:rsidR="002B2680">
        <w:rPr>
          <w:lang w:val="en-GB"/>
          <w:rPrChange w:author="Chris Smith" w:date="2020-11-29T16:43:00Z" w:id="2545">
            <w:rPr/>
          </w:rPrChange>
        </w:rPr>
        <w:instrText xml:space="preserve"> HYPERLINK "https://github.com/open-contracting-extensions/ocds_otherRequirements_extension" \h </w:instrText>
      </w:r>
      <w:r w:rsidRPr="009747E7" w:rsidR="002B2680">
        <w:rPr>
          <w:lang w:val="en-GB"/>
          <w:rPrChange w:author="Chris Smith" w:date="2020-11-29T16:43:00Z" w:id="2546">
            <w:rPr>
              <w:rStyle w:val="Hyperlink"/>
              <w:rFonts w:ascii="Times New Roman" w:hAnsi="Times New Roman" w:cs="Times New Roman" w:eastAsiaTheme="minorEastAsia"/>
              <w:lang w:val="en-GB"/>
            </w:rPr>
          </w:rPrChange>
        </w:rPr>
        <w:fldChar w:fldCharType="separate"/>
      </w:r>
      <w:r w:rsidRPr="009747E7">
        <w:rPr>
          <w:rStyle w:val="Hyperlink"/>
          <w:rFonts w:ascii="Times New Roman" w:hAnsi="Times New Roman" w:cs="Times New Roman" w:eastAsiaTheme="minorEastAsia"/>
          <w:lang w:val="en-GB"/>
        </w:rPr>
        <w:t>ocds_otherRequirements_extension</w:t>
      </w:r>
      <w:r w:rsidRPr="009747E7" w:rsidR="002B2680">
        <w:rPr>
          <w:rStyle w:val="Hyperlink"/>
          <w:rFonts w:ascii="Times New Roman" w:hAnsi="Times New Roman" w:cs="Times New Roman" w:eastAsiaTheme="minorEastAsia"/>
          <w:lang w:val="en-GB"/>
          <w:rPrChange w:author="Chris Smith" w:date="2020-11-29T16:43:00Z" w:id="2547">
            <w:rPr>
              <w:rStyle w:val="Hyperlink"/>
              <w:rFonts w:ascii="Times New Roman" w:hAnsi="Times New Roman" w:cs="Times New Roman" w:eastAsiaTheme="minorEastAsia"/>
              <w:lang w:val="en-GB"/>
            </w:rPr>
          </w:rPrChange>
        </w:rPr>
        <w:fldChar w:fldCharType="end"/>
      </w:r>
      <w:r w:rsidRPr="009747E7">
        <w:rPr>
          <w:rStyle w:val="Hyperlink"/>
          <w:rFonts w:ascii="Times New Roman" w:hAnsi="Times New Roman" w:cs="Times New Roman" w:eastAsiaTheme="minorEastAsia"/>
          <w:lang w:val="en-GB"/>
        </w:rPr>
        <w:t>.</w:t>
      </w:r>
    </w:p>
    <w:p w:rsidRPr="009747E7" w:rsidR="5B6344CC" w:rsidP="006F791E" w:rsidRDefault="5B6344CC" w14:paraId="6EC934BC" w14:textId="583521F6">
      <w:pPr>
        <w:jc w:val="both"/>
        <w:rPr>
          <w:rFonts w:ascii="Times New Roman" w:hAnsi="Times New Roman" w:cs="Times New Roman" w:eastAsiaTheme="minorEastAsia"/>
          <w:lang w:val="en-GB"/>
        </w:rPr>
      </w:pPr>
      <w:r w:rsidRPr="009747E7">
        <w:rPr>
          <w:rFonts w:ascii="Times New Roman" w:hAnsi="Times New Roman" w:cs="Times New Roman" w:eastAsiaTheme="minorEastAsia"/>
          <w:lang w:val="en-GB"/>
        </w:rPr>
        <w:t xml:space="preserve">For </w:t>
      </w:r>
      <w:r w:rsidRPr="009747E7" w:rsidR="008D28B9">
        <w:rPr>
          <w:rFonts w:ascii="Times New Roman" w:hAnsi="Times New Roman" w:cs="Times New Roman" w:eastAsiaTheme="minorEastAsia"/>
          <w:lang w:val="en-GB"/>
        </w:rPr>
        <w:t xml:space="preserve">an </w:t>
      </w:r>
      <w:r w:rsidRPr="009747E7">
        <w:rPr>
          <w:rFonts w:ascii="Times New Roman" w:hAnsi="Times New Roman" w:cs="Times New Roman" w:eastAsiaTheme="minorEastAsia"/>
          <w:lang w:val="en-GB"/>
        </w:rPr>
        <w:t>evaluation process</w:t>
      </w:r>
      <w:r w:rsidRPr="009747E7" w:rsidR="008D28B9">
        <w:rPr>
          <w:rFonts w:ascii="Times New Roman" w:hAnsi="Times New Roman" w:cs="Times New Roman" w:eastAsiaTheme="minorEastAsia"/>
          <w:lang w:val="en-GB"/>
        </w:rPr>
        <w:t>,</w:t>
      </w:r>
      <w:r w:rsidRPr="009747E7">
        <w:rPr>
          <w:rFonts w:ascii="Times New Roman" w:hAnsi="Times New Roman" w:cs="Times New Roman" w:eastAsiaTheme="minorEastAsia"/>
          <w:lang w:val="en-GB"/>
        </w:rPr>
        <w:t xml:space="preserve"> </w:t>
      </w:r>
      <w:r w:rsidRPr="009747E7" w:rsidR="008D28B9">
        <w:rPr>
          <w:rFonts w:ascii="Times New Roman" w:hAnsi="Times New Roman" w:cs="Times New Roman" w:eastAsiaTheme="minorEastAsia"/>
          <w:lang w:val="en-GB"/>
        </w:rPr>
        <w:t xml:space="preserve">the </w:t>
      </w:r>
      <w:r w:rsidRPr="009747E7" w:rsidR="00131609">
        <w:rPr>
          <w:rFonts w:ascii="Times New Roman" w:hAnsi="Times New Roman" w:cs="Times New Roman" w:eastAsiaTheme="minorEastAsia"/>
          <w:lang w:val="en-GB"/>
        </w:rPr>
        <w:t>CA</w:t>
      </w:r>
      <w:r w:rsidRPr="009747E7">
        <w:rPr>
          <w:rFonts w:ascii="Times New Roman" w:hAnsi="Times New Roman" w:cs="Times New Roman" w:eastAsiaTheme="minorEastAsia"/>
          <w:lang w:val="en-GB"/>
        </w:rPr>
        <w:t xml:space="preserve"> describes: </w:t>
      </w:r>
    </w:p>
    <w:p w:rsidRPr="009747E7" w:rsidR="5B6344CC" w:rsidRDefault="5B6344CC" w14:paraId="550C76E3" w14:textId="7F7D8AD9">
      <w:pPr>
        <w:pStyle w:val="ListParagraph"/>
        <w:numPr>
          <w:ilvl w:val="0"/>
          <w:numId w:val="1"/>
        </w:numPr>
        <w:rPr>
          <w:rFonts w:ascii="Times New Roman" w:hAnsi="Times New Roman" w:eastAsiaTheme="minorEastAsia"/>
          <w:szCs w:val="22"/>
        </w:rPr>
      </w:pPr>
      <w:r w:rsidRPr="009747E7">
        <w:rPr>
          <w:rFonts w:ascii="Times New Roman" w:hAnsi="Times New Roman" w:eastAsiaTheme="minorEastAsia"/>
          <w:szCs w:val="22"/>
        </w:rPr>
        <w:t>Awarding criterion – a general indicator on which the award decision will be based:</w:t>
      </w:r>
    </w:p>
    <w:p w:rsidRPr="009747E7" w:rsidR="5B6344CC" w:rsidRDefault="0FFC06D3" w14:paraId="0ACC3335" w14:textId="2C38EEC6">
      <w:pPr>
        <w:pStyle w:val="ListParagraph"/>
        <w:numPr>
          <w:ilvl w:val="1"/>
          <w:numId w:val="1"/>
        </w:numPr>
        <w:rPr>
          <w:rFonts w:ascii="Times New Roman" w:hAnsi="Times New Roman" w:eastAsiaTheme="minorEastAsia"/>
        </w:rPr>
      </w:pPr>
      <w:r w:rsidRPr="009747E7">
        <w:rPr>
          <w:rFonts w:ascii="Times New Roman" w:hAnsi="Times New Roman" w:eastAsia="Courier New"/>
          <w:color w:val="DD1144"/>
        </w:rPr>
        <w:lastRenderedPageBreak/>
        <w:t>priceOnly</w:t>
      </w:r>
      <w:r w:rsidRPr="009747E7">
        <w:rPr>
          <w:rFonts w:ascii="Times New Roman" w:hAnsi="Times New Roman" w:eastAsiaTheme="minorEastAsia"/>
        </w:rPr>
        <w:t xml:space="preserve"> - where </w:t>
      </w:r>
      <w:r w:rsidRPr="009747E7">
        <w:rPr>
          <w:rFonts w:ascii="Times New Roman" w:hAnsi="Times New Roman" w:eastAsia="Courier New"/>
          <w:color w:val="DD1144"/>
        </w:rPr>
        <w:t>awardCriteria: priceOnly</w:t>
      </w:r>
      <w:r w:rsidRPr="009747E7">
        <w:rPr>
          <w:rFonts w:ascii="Times New Roman" w:hAnsi="Times New Roman" w:eastAsiaTheme="minorEastAsia"/>
        </w:rPr>
        <w:t xml:space="preserve"> - only </w:t>
      </w:r>
      <w:r w:rsidRPr="009747E7">
        <w:rPr>
          <w:rFonts w:ascii="Times New Roman" w:hAnsi="Times New Roman" w:eastAsia="Courier New"/>
          <w:color w:val="DD1144"/>
        </w:rPr>
        <w:t>bid.value</w:t>
      </w:r>
      <w:r w:rsidRPr="009747E7">
        <w:rPr>
          <w:rFonts w:ascii="Times New Roman" w:hAnsi="Times New Roman" w:eastAsiaTheme="minorEastAsia"/>
        </w:rPr>
        <w:t xml:space="preserve"> to be compared in order to identify the most suitable tender – Cheapest goes first.</w:t>
      </w:r>
    </w:p>
    <w:p w:rsidRPr="009747E7" w:rsidR="5B6344CC" w:rsidRDefault="0836F8FE" w14:paraId="194C993D" w14:textId="536F2806">
      <w:pPr>
        <w:pStyle w:val="ListParagraph"/>
        <w:numPr>
          <w:ilvl w:val="1"/>
          <w:numId w:val="1"/>
        </w:numPr>
        <w:rPr>
          <w:rFonts w:ascii="Times New Roman" w:hAnsi="Times New Roman" w:eastAsiaTheme="minorEastAsia"/>
        </w:rPr>
      </w:pPr>
      <w:r w:rsidRPr="009747E7">
        <w:rPr>
          <w:rFonts w:ascii="Times New Roman" w:hAnsi="Times New Roman" w:eastAsia="Courier New"/>
          <w:color w:val="DD1144"/>
        </w:rPr>
        <w:t>costOnly</w:t>
      </w:r>
      <w:r w:rsidRPr="009747E7">
        <w:rPr>
          <w:rFonts w:ascii="Times New Roman" w:hAnsi="Times New Roman" w:eastAsiaTheme="minorEastAsia"/>
        </w:rPr>
        <w:t xml:space="preserve"> - where </w:t>
      </w:r>
      <w:r w:rsidRPr="009747E7">
        <w:rPr>
          <w:rFonts w:ascii="Times New Roman" w:hAnsi="Times New Roman" w:eastAsia="Courier New"/>
          <w:color w:val="DD1144"/>
        </w:rPr>
        <w:t>awardCriteria: costOnly</w:t>
      </w:r>
      <w:r w:rsidRPr="009747E7">
        <w:rPr>
          <w:rFonts w:ascii="Times New Roman" w:hAnsi="Times New Roman" w:eastAsiaTheme="minorEastAsia"/>
        </w:rPr>
        <w:t xml:space="preserve"> - assumption that all the tenderers have a same </w:t>
      </w:r>
      <w:r w:rsidRPr="009747E7">
        <w:rPr>
          <w:rFonts w:ascii="Times New Roman" w:hAnsi="Times New Roman" w:eastAsia="Courier New"/>
          <w:color w:val="DD1144"/>
        </w:rPr>
        <w:t>bid.value</w:t>
      </w:r>
      <w:r w:rsidRPr="009747E7">
        <w:rPr>
          <w:rFonts w:ascii="Times New Roman" w:hAnsi="Times New Roman" w:eastAsiaTheme="minorEastAsia"/>
        </w:rPr>
        <w:t xml:space="preserve"> equal to </w:t>
      </w:r>
      <w:r w:rsidRPr="009747E7">
        <w:rPr>
          <w:rFonts w:ascii="Times New Roman" w:hAnsi="Times New Roman" w:eastAsia="Courier New"/>
          <w:color w:val="DD1144"/>
        </w:rPr>
        <w:t>lot.value</w:t>
      </w:r>
      <w:r w:rsidRPr="009747E7">
        <w:rPr>
          <w:rFonts w:ascii="Times New Roman" w:hAnsi="Times New Roman" w:eastAsiaTheme="minorEastAsia"/>
        </w:rPr>
        <w:t xml:space="preserve">. This means that the normalised price needs to be calculated for each tender received, based on </w:t>
      </w:r>
      <w:r w:rsidRPr="009747E7">
        <w:rPr>
          <w:rFonts w:ascii="Times New Roman" w:hAnsi="Times New Roman" w:eastAsia="Courier New"/>
          <w:color w:val="DD1144"/>
        </w:rPr>
        <w:t>lot.value</w:t>
      </w:r>
      <w:r w:rsidRPr="009747E7">
        <w:rPr>
          <w:rFonts w:ascii="Times New Roman" w:hAnsi="Times New Roman" w:eastAsiaTheme="minorEastAsia"/>
        </w:rPr>
        <w:t>. Cheapest goes first.</w:t>
      </w:r>
    </w:p>
    <w:p w:rsidRPr="009747E7" w:rsidR="5B6344CC" w:rsidRDefault="0836F8FE" w14:paraId="7A600020" w14:textId="45D285E8">
      <w:pPr>
        <w:pStyle w:val="ListParagraph"/>
        <w:numPr>
          <w:ilvl w:val="1"/>
          <w:numId w:val="1"/>
        </w:numPr>
        <w:rPr>
          <w:rFonts w:ascii="Times New Roman" w:hAnsi="Times New Roman" w:eastAsiaTheme="minorEastAsia"/>
        </w:rPr>
      </w:pPr>
      <w:r w:rsidRPr="009747E7">
        <w:rPr>
          <w:rFonts w:ascii="Times New Roman" w:hAnsi="Times New Roman" w:eastAsia="Courier New"/>
          <w:color w:val="DD1144"/>
        </w:rPr>
        <w:t>qualityOnly</w:t>
      </w:r>
      <w:r w:rsidRPr="009747E7">
        <w:rPr>
          <w:rFonts w:ascii="Times New Roman" w:hAnsi="Times New Roman" w:eastAsiaTheme="minorEastAsia"/>
        </w:rPr>
        <w:t xml:space="preserve"> - where </w:t>
      </w:r>
      <w:r w:rsidRPr="009747E7">
        <w:rPr>
          <w:rFonts w:ascii="Times New Roman" w:hAnsi="Times New Roman" w:eastAsia="Courier New"/>
          <w:color w:val="DD1144"/>
        </w:rPr>
        <w:t>awardCriteria: qualityOnly</w:t>
      </w:r>
      <w:r w:rsidRPr="009747E7">
        <w:rPr>
          <w:rFonts w:ascii="Times New Roman" w:hAnsi="Times New Roman" w:eastAsiaTheme="minorEastAsia"/>
        </w:rPr>
        <w:t xml:space="preserve"> - assumption that the price doesn't matter and the only valuable part of the tender is the quality - meaning the set of values of criteria, selected by the </w:t>
      </w:r>
      <w:r w:rsidRPr="009747E7" w:rsidR="00131609">
        <w:rPr>
          <w:rFonts w:ascii="Times New Roman" w:hAnsi="Times New Roman" w:eastAsiaTheme="minorEastAsia"/>
        </w:rPr>
        <w:t>EO</w:t>
      </w:r>
      <w:r w:rsidRPr="009747E7">
        <w:rPr>
          <w:rFonts w:ascii="Times New Roman" w:hAnsi="Times New Roman" w:eastAsiaTheme="minorEastAsia"/>
        </w:rPr>
        <w:t xml:space="preserve"> while submitting a tender. This means that the normalised price needs to be calculated for each tender received, based on '1'. </w:t>
      </w:r>
      <w:r w:rsidRPr="009747E7" w:rsidR="00131609">
        <w:rPr>
          <w:rFonts w:ascii="Times New Roman" w:hAnsi="Times New Roman"/>
        </w:rPr>
        <w:t xml:space="preserve">Most qualified </w:t>
      </w:r>
      <w:r w:rsidRPr="009747E7">
        <w:rPr>
          <w:rFonts w:ascii="Times New Roman" w:hAnsi="Times New Roman" w:eastAsiaTheme="minorEastAsia"/>
        </w:rPr>
        <w:t>goes first.</w:t>
      </w:r>
    </w:p>
    <w:p w:rsidRPr="009747E7" w:rsidR="5B6344CC" w:rsidRDefault="0836F8FE" w14:paraId="5DD53AD9" w14:textId="392F5A12">
      <w:pPr>
        <w:pStyle w:val="ListParagraph"/>
        <w:numPr>
          <w:ilvl w:val="1"/>
          <w:numId w:val="1"/>
        </w:numPr>
        <w:rPr>
          <w:rFonts w:ascii="Times New Roman" w:hAnsi="Times New Roman" w:eastAsiaTheme="minorEastAsia"/>
        </w:rPr>
      </w:pPr>
      <w:r w:rsidRPr="009747E7">
        <w:rPr>
          <w:rFonts w:ascii="Times New Roman" w:hAnsi="Times New Roman" w:eastAsia="Courier New"/>
          <w:color w:val="DD1144"/>
        </w:rPr>
        <w:t>ratedCriteria</w:t>
      </w:r>
      <w:r w:rsidRPr="009747E7">
        <w:rPr>
          <w:rFonts w:ascii="Times New Roman" w:hAnsi="Times New Roman" w:eastAsiaTheme="minorEastAsia"/>
        </w:rPr>
        <w:t xml:space="preserve"> - where</w:t>
      </w:r>
      <w:r w:rsidRPr="009747E7">
        <w:rPr>
          <w:rFonts w:ascii="Times New Roman" w:hAnsi="Times New Roman" w:eastAsia="Courier New"/>
          <w:color w:val="DD1144"/>
        </w:rPr>
        <w:t xml:space="preserve"> awardCriteria: ratedCriteria</w:t>
      </w:r>
      <w:r w:rsidRPr="009747E7">
        <w:rPr>
          <w:rFonts w:ascii="Times New Roman" w:hAnsi="Times New Roman" w:eastAsiaTheme="minorEastAsia"/>
        </w:rPr>
        <w:t xml:space="preserve"> - assumption that both price and quality matter. This means that the normalised price needs to be calculated for each tender received, based on </w:t>
      </w:r>
      <w:r w:rsidRPr="009747E7">
        <w:rPr>
          <w:rFonts w:ascii="Times New Roman" w:hAnsi="Times New Roman" w:eastAsia="Courier New"/>
          <w:color w:val="DD1144"/>
        </w:rPr>
        <w:t>bid.value</w:t>
      </w:r>
      <w:r w:rsidRPr="009747E7">
        <w:rPr>
          <w:rFonts w:ascii="Times New Roman" w:hAnsi="Times New Roman" w:eastAsiaTheme="minorEastAsia"/>
        </w:rPr>
        <w:t>. Cheapest goes first.</w:t>
      </w:r>
    </w:p>
    <w:p w:rsidRPr="009747E7" w:rsidR="5B6344CC" w:rsidRDefault="0FFC06D3" w14:paraId="3A1E0952" w14:textId="388ABAA0">
      <w:pPr>
        <w:pStyle w:val="ListParagraph"/>
        <w:numPr>
          <w:ilvl w:val="0"/>
          <w:numId w:val="1"/>
        </w:numPr>
        <w:rPr>
          <w:rFonts w:ascii="Times New Roman" w:hAnsi="Times New Roman" w:eastAsiaTheme="minorEastAsia"/>
        </w:rPr>
      </w:pPr>
      <w:r w:rsidRPr="009747E7">
        <w:rPr>
          <w:rFonts w:ascii="Times New Roman" w:hAnsi="Times New Roman" w:eastAsiaTheme="minorEastAsia"/>
        </w:rPr>
        <w:t xml:space="preserve">How awarding criterion is to be applied for initial scoring of the tenders received – using a separate </w:t>
      </w:r>
      <w:r w:rsidRPr="009747E7">
        <w:rPr>
          <w:rFonts w:ascii="Times New Roman" w:hAnsi="Times New Roman" w:eastAsia="Courier New"/>
          <w:color w:val="DD1144"/>
        </w:rPr>
        <w:t>tender.awardCriteriaDetails</w:t>
      </w:r>
      <w:r w:rsidRPr="009747E7">
        <w:rPr>
          <w:rFonts w:ascii="Times New Roman" w:hAnsi="Times New Roman" w:eastAsiaTheme="minorEastAsia"/>
        </w:rPr>
        <w:t xml:space="preserve"> attribute, the </w:t>
      </w:r>
      <w:r w:rsidRPr="009747E7" w:rsidR="00131609">
        <w:rPr>
          <w:rFonts w:ascii="Times New Roman" w:hAnsi="Times New Roman" w:eastAsiaTheme="minorEastAsia"/>
        </w:rPr>
        <w:t>CA</w:t>
      </w:r>
      <w:r w:rsidRPr="009747E7">
        <w:rPr>
          <w:rFonts w:ascii="Times New Roman" w:hAnsi="Times New Roman" w:eastAsiaTheme="minorEastAsia"/>
        </w:rPr>
        <w:t xml:space="preserve"> prescribes how all the tenders received shall be scored (by a system) for further evaluation:</w:t>
      </w:r>
    </w:p>
    <w:p w:rsidRPr="009747E7" w:rsidR="5B6344CC" w:rsidP="6F0611B3" w:rsidRDefault="4039D482" w14:paraId="0EAB3C6A" w14:textId="06561891">
      <w:pPr>
        <w:pStyle w:val="ListParagraph"/>
        <w:numPr>
          <w:ilvl w:val="1"/>
          <w:numId w:val="2"/>
        </w:numPr>
        <w:rPr>
          <w:rFonts w:ascii="Times New Roman" w:hAnsi="Times New Roman" w:eastAsiaTheme="minorEastAsia"/>
        </w:rPr>
      </w:pPr>
      <w:r w:rsidRPr="009747E7">
        <w:rPr>
          <w:rFonts w:ascii="Times New Roman" w:hAnsi="Times New Roman" w:eastAsia="Courier New"/>
          <w:color w:val="DD1144"/>
        </w:rPr>
        <w:t>automated</w:t>
      </w:r>
      <w:r w:rsidRPr="009747E7">
        <w:rPr>
          <w:rFonts w:ascii="Times New Roman" w:hAnsi="Times New Roman" w:eastAsiaTheme="minorEastAsia"/>
          <w:color w:val="EB5515"/>
        </w:rPr>
        <w:t xml:space="preserve"> </w:t>
      </w:r>
      <w:r w:rsidRPr="009747E7">
        <w:rPr>
          <w:rFonts w:ascii="Times New Roman" w:hAnsi="Times New Roman" w:eastAsiaTheme="minorEastAsia"/>
          <w:color w:val="auto"/>
        </w:rPr>
        <w:t>- the awarding will be approached automatically based on ‘</w:t>
      </w:r>
      <w:r w:rsidRPr="009747E7">
        <w:rPr>
          <w:rFonts w:ascii="Times New Roman" w:hAnsi="Times New Roman" w:eastAsia="Courier New"/>
          <w:color w:val="DD1144"/>
          <w:rPrChange w:author="Chris Smith" w:date="2020-11-29T16:43:00Z" w:id="2548">
            <w:rPr>
              <w:rFonts w:ascii="Times New Roman" w:hAnsi="Times New Roman" w:eastAsiaTheme="minorEastAsia"/>
              <w:color w:val="auto"/>
            </w:rPr>
          </w:rPrChange>
        </w:rPr>
        <w:t>awardCriteria</w:t>
      </w:r>
      <w:r w:rsidRPr="009747E7">
        <w:rPr>
          <w:rFonts w:ascii="Times New Roman" w:hAnsi="Times New Roman" w:eastAsiaTheme="minorEastAsia"/>
          <w:color w:val="auto"/>
        </w:rPr>
        <w:t xml:space="preserve">’ and a set of relevant </w:t>
      </w:r>
      <w:r w:rsidRPr="009747E7">
        <w:rPr>
          <w:rFonts w:ascii="Times New Roman" w:hAnsi="Times New Roman" w:eastAsia="Courier New"/>
          <w:color w:val="DD1144"/>
        </w:rPr>
        <w:t>requirementResponses</w:t>
      </w:r>
      <w:r w:rsidRPr="009747E7">
        <w:rPr>
          <w:rFonts w:ascii="Times New Roman" w:hAnsi="Times New Roman" w:eastAsiaTheme="minorEastAsia"/>
          <w:color w:val="auto"/>
        </w:rPr>
        <w:t xml:space="preserve"> received from the tenderers against `requirements` applied by the CA.</w:t>
      </w:r>
    </w:p>
    <w:p w:rsidRPr="009747E7" w:rsidR="5B6344CC" w:rsidRDefault="5B6344CC" w14:paraId="4D49BB67" w14:textId="4B19D650">
      <w:pPr>
        <w:pStyle w:val="ListParagraph"/>
        <w:numPr>
          <w:ilvl w:val="1"/>
          <w:numId w:val="2"/>
        </w:numPr>
        <w:rPr>
          <w:rFonts w:ascii="Times New Roman" w:hAnsi="Times New Roman" w:eastAsiaTheme="minorEastAsia"/>
          <w:szCs w:val="22"/>
        </w:rPr>
      </w:pPr>
      <w:r w:rsidRPr="009747E7">
        <w:rPr>
          <w:rFonts w:ascii="Times New Roman" w:hAnsi="Times New Roman" w:eastAsia="Courier New"/>
          <w:color w:val="DD1144"/>
          <w:szCs w:val="22"/>
        </w:rPr>
        <w:t>manual</w:t>
      </w:r>
      <w:r w:rsidRPr="009747E7">
        <w:rPr>
          <w:rFonts w:ascii="Times New Roman" w:hAnsi="Times New Roman"/>
          <w:color w:val="DD1144"/>
          <w:szCs w:val="22"/>
        </w:rPr>
        <w:t xml:space="preserve"> </w:t>
      </w:r>
      <w:r w:rsidRPr="009747E7">
        <w:rPr>
          <w:rFonts w:ascii="Times New Roman" w:hAnsi="Times New Roman" w:eastAsia="Calibri"/>
          <w:color w:val="auto"/>
          <w:szCs w:val="22"/>
        </w:rPr>
        <w:t xml:space="preserve">- </w:t>
      </w:r>
      <w:r w:rsidRPr="009747E7">
        <w:rPr>
          <w:rFonts w:ascii="Times New Roman" w:hAnsi="Times New Roman" w:eastAsiaTheme="minorEastAsia"/>
          <w:color w:val="auto"/>
          <w:szCs w:val="22"/>
        </w:rPr>
        <w:t>the awarding will be approached manually</w:t>
      </w:r>
      <w:r w:rsidRPr="009747E7" w:rsidR="006F6070">
        <w:rPr>
          <w:rFonts w:ascii="Times New Roman" w:hAnsi="Times New Roman" w:eastAsiaTheme="minorEastAsia"/>
          <w:color w:val="auto"/>
          <w:szCs w:val="22"/>
        </w:rPr>
        <w:t>.</w:t>
      </w:r>
    </w:p>
    <w:p w:rsidRPr="009747E7" w:rsidR="00131609" w:rsidP="00131609" w:rsidRDefault="00131609" w14:paraId="25EF8E73" w14:textId="77777777">
      <w:pPr>
        <w:rPr>
          <w:rFonts w:ascii="Times New Roman" w:hAnsi="Times New Roman" w:eastAsiaTheme="minorEastAsia"/>
          <w:lang w:val="en-GB"/>
        </w:rPr>
      </w:pPr>
    </w:p>
    <w:p w:rsidRPr="009747E7" w:rsidR="000E7BD2" w:rsidP="00AD1B4B" w:rsidRDefault="00AD1B4B" w14:paraId="67E88ACC" w14:textId="1158DB98">
      <w:pPr>
        <w:pStyle w:val="Heading5"/>
        <w:numPr>
          <w:ilvl w:val="0"/>
          <w:numId w:val="0"/>
        </w:numPr>
        <w:spacing w:after="0" w:line="360" w:lineRule="auto"/>
        <w:ind w:left="1170"/>
        <w:jc w:val="left"/>
        <w:rPr>
          <w:rFonts w:ascii="Times New Roman" w:hAnsi="Times New Roman" w:cs="Times New Roman"/>
        </w:rPr>
      </w:pPr>
      <w:bookmarkStart w:name="_tqf5iikamceb" w:colFirst="0" w:colLast="0" w:id="2549"/>
      <w:bookmarkEnd w:id="2549"/>
      <w:r w:rsidRPr="009747E7">
        <w:rPr>
          <w:rFonts w:ascii="Times New Roman" w:hAnsi="Times New Roman" w:cs="Times New Roman"/>
        </w:rPr>
        <w:t xml:space="preserve">2.4.1.1.3 </w:t>
      </w:r>
      <w:r w:rsidRPr="009747E7" w:rsidR="5B6344CC">
        <w:rPr>
          <w:rFonts w:ascii="Times New Roman" w:hAnsi="Times New Roman" w:cs="Times New Roman"/>
        </w:rPr>
        <w:t>Criteria and requirements</w:t>
      </w:r>
    </w:p>
    <w:p w:rsidRPr="009747E7" w:rsidR="000E7BD2" w:rsidP="006F791E" w:rsidRDefault="00497B3B" w14:paraId="5F21919E" w14:textId="1B86E315">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array </w:t>
      </w:r>
      <w:r w:rsidRPr="009747E7">
        <w:rPr>
          <w:rFonts w:ascii="Times New Roman" w:hAnsi="Times New Roman" w:cs="Times New Roman"/>
          <w:lang w:val="en-GB"/>
        </w:rPr>
        <w:t>can</w:t>
      </w:r>
      <w:r w:rsidRPr="009747E7" w:rsidR="000E7BD2">
        <w:rPr>
          <w:rFonts w:ascii="Times New Roman" w:hAnsi="Times New Roman" w:cs="Times New Roman"/>
          <w:lang w:val="en-GB"/>
        </w:rPr>
        <w:t xml:space="preserve"> </w:t>
      </w:r>
      <w:r w:rsidRPr="009747E7" w:rsidR="00131609">
        <w:rPr>
          <w:rFonts w:ascii="Times New Roman" w:hAnsi="Times New Roman" w:cs="Times New Roman"/>
          <w:lang w:val="en-GB"/>
        </w:rPr>
        <w:t xml:space="preserve">be </w:t>
      </w:r>
      <w:r w:rsidRPr="009747E7" w:rsidR="000E7BD2">
        <w:rPr>
          <w:rFonts w:ascii="Times New Roman" w:hAnsi="Times New Roman" w:cs="Times New Roman"/>
          <w:lang w:val="en-GB"/>
        </w:rPr>
        <w:t>added into</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 schema to describe:</w:t>
      </w:r>
    </w:p>
    <w:p w:rsidRPr="009747E7" w:rsidR="000E7BD2" w:rsidP="00F1538A" w:rsidRDefault="00497B3B" w14:paraId="25DC4E9D" w14:textId="10C76ACB">
      <w:pPr>
        <w:pStyle w:val="ListParagraph"/>
        <w:numPr>
          <w:ilvl w:val="0"/>
          <w:numId w:val="36"/>
        </w:numPr>
        <w:spacing w:after="0" w:line="360" w:lineRule="auto"/>
        <w:rPr>
          <w:rFonts w:ascii="Times New Roman" w:hAnsi="Times New Roman"/>
        </w:rPr>
      </w:pPr>
      <w:r w:rsidRPr="009747E7">
        <w:rPr>
          <w:rFonts w:ascii="Times New Roman" w:hAnsi="Times New Roman"/>
        </w:rPr>
        <w:t>Q</w:t>
      </w:r>
      <w:r w:rsidRPr="009747E7" w:rsidR="000E7BD2">
        <w:rPr>
          <w:rFonts w:ascii="Times New Roman" w:hAnsi="Times New Roman"/>
        </w:rPr>
        <w:t>ualification and evaluation criteria and its minimum requirements</w:t>
      </w:r>
      <w:r w:rsidRPr="009747E7">
        <w:rPr>
          <w:rFonts w:ascii="Times New Roman" w:hAnsi="Times New Roman"/>
        </w:rPr>
        <w:t>;</w:t>
      </w:r>
    </w:p>
    <w:p w:rsidRPr="009747E7" w:rsidR="000E7BD2" w:rsidP="00F1538A" w:rsidRDefault="00A068E5" w14:paraId="0FC0AC50" w14:textId="3ED76063">
      <w:pPr>
        <w:pStyle w:val="ListParagraph"/>
        <w:numPr>
          <w:ilvl w:val="0"/>
          <w:numId w:val="36"/>
        </w:numPr>
        <w:spacing w:after="0" w:line="360" w:lineRule="auto"/>
        <w:rPr>
          <w:rFonts w:ascii="Times New Roman" w:hAnsi="Times New Roman"/>
        </w:rPr>
      </w:pPr>
      <w:r w:rsidRPr="009747E7">
        <w:rPr>
          <w:rFonts w:ascii="Times New Roman" w:hAnsi="Times New Roman"/>
        </w:rPr>
        <w:t>s</w:t>
      </w:r>
      <w:r w:rsidRPr="009747E7" w:rsidR="000E7BD2">
        <w:rPr>
          <w:rFonts w:ascii="Times New Roman" w:hAnsi="Times New Roman"/>
        </w:rPr>
        <w:t>pecific requirements related to a procurement</w:t>
      </w:r>
      <w:r w:rsidRPr="009747E7" w:rsidR="00497B3B">
        <w:rPr>
          <w:rFonts w:ascii="Times New Roman" w:hAnsi="Times New Roman"/>
        </w:rPr>
        <w:t xml:space="preserve"> subject;</w:t>
      </w:r>
    </w:p>
    <w:p w:rsidRPr="009747E7" w:rsidR="000E7BD2" w:rsidP="00F1538A" w:rsidRDefault="00A068E5" w14:paraId="6D9F3348" w14:textId="0B5C4A6C">
      <w:pPr>
        <w:pStyle w:val="ListParagraph"/>
        <w:numPr>
          <w:ilvl w:val="0"/>
          <w:numId w:val="36"/>
        </w:numPr>
        <w:spacing w:after="0" w:line="360" w:lineRule="auto"/>
        <w:rPr>
          <w:rFonts w:ascii="Times New Roman" w:hAnsi="Times New Roman"/>
        </w:rPr>
      </w:pPr>
      <w:r w:rsidRPr="009747E7">
        <w:rPr>
          <w:rFonts w:ascii="Times New Roman" w:hAnsi="Times New Roman"/>
        </w:rPr>
        <w:t>s</w:t>
      </w:r>
      <w:r w:rsidRPr="009747E7" w:rsidR="000E7BD2">
        <w:rPr>
          <w:rFonts w:ascii="Times New Roman" w:hAnsi="Times New Roman"/>
        </w:rPr>
        <w:t>pecific requirements related to delivery/performance</w:t>
      </w:r>
      <w:r w:rsidRPr="009747E7" w:rsidR="00497B3B">
        <w:rPr>
          <w:rFonts w:ascii="Times New Roman" w:hAnsi="Times New Roman"/>
        </w:rPr>
        <w:t>;</w:t>
      </w:r>
    </w:p>
    <w:p w:rsidRPr="009747E7" w:rsidR="000E7BD2" w:rsidP="00F1538A" w:rsidRDefault="00A068E5" w14:paraId="0F7F302B" w14:textId="0324C1F7">
      <w:pPr>
        <w:pStyle w:val="ListParagraph"/>
        <w:numPr>
          <w:ilvl w:val="0"/>
          <w:numId w:val="36"/>
        </w:numPr>
        <w:spacing w:after="0" w:line="360" w:lineRule="auto"/>
        <w:rPr>
          <w:rFonts w:ascii="Times New Roman" w:hAnsi="Times New Roman"/>
        </w:rPr>
      </w:pPr>
      <w:r w:rsidRPr="009747E7">
        <w:rPr>
          <w:rFonts w:ascii="Times New Roman" w:hAnsi="Times New Roman"/>
        </w:rPr>
        <w:t>g</w:t>
      </w:r>
      <w:r w:rsidRPr="009747E7" w:rsidR="000E7BD2">
        <w:rPr>
          <w:rFonts w:ascii="Times New Roman" w:hAnsi="Times New Roman"/>
        </w:rPr>
        <w:t>eneral and specific essential conditions of the future contract</w:t>
      </w:r>
      <w:r w:rsidRPr="009747E7" w:rsidR="00497B3B">
        <w:rPr>
          <w:rFonts w:ascii="Times New Roman" w:hAnsi="Times New Roman"/>
        </w:rPr>
        <w:t>;</w:t>
      </w:r>
    </w:p>
    <w:p w:rsidRPr="009747E7" w:rsidR="000E7BD2" w:rsidP="00F1538A" w:rsidRDefault="711CBF08" w14:paraId="1D67A163" w14:textId="5C39CE71">
      <w:pPr>
        <w:pStyle w:val="ListParagraph"/>
        <w:numPr>
          <w:ilvl w:val="0"/>
          <w:numId w:val="36"/>
        </w:numPr>
        <w:spacing w:after="0" w:line="360" w:lineRule="auto"/>
        <w:rPr>
          <w:rFonts w:ascii="Times New Roman" w:hAnsi="Times New Roman"/>
        </w:rPr>
      </w:pPr>
      <w:r w:rsidRPr="009747E7">
        <w:rPr>
          <w:rFonts w:ascii="Times New Roman" w:hAnsi="Times New Roman"/>
        </w:rPr>
        <w:t xml:space="preserve">requirements related to the </w:t>
      </w:r>
      <w:r w:rsidRPr="009747E7" w:rsidR="00131609">
        <w:rPr>
          <w:rFonts w:ascii="Times New Roman" w:hAnsi="Times New Roman"/>
        </w:rPr>
        <w:t>CA</w:t>
      </w:r>
      <w:r w:rsidRPr="009747E7">
        <w:rPr>
          <w:rFonts w:ascii="Times New Roman" w:hAnsi="Times New Roman"/>
        </w:rPr>
        <w:t xml:space="preserve">; </w:t>
      </w:r>
    </w:p>
    <w:p w:rsidRPr="009747E7" w:rsidR="000E7BD2" w:rsidP="00F1538A" w:rsidRDefault="00A068E5" w14:paraId="2BA71C8C" w14:textId="59AAD4EE">
      <w:pPr>
        <w:pStyle w:val="ListParagraph"/>
        <w:numPr>
          <w:ilvl w:val="0"/>
          <w:numId w:val="36"/>
        </w:numPr>
        <w:spacing w:after="200" w:line="360" w:lineRule="auto"/>
        <w:rPr>
          <w:rFonts w:ascii="Times New Roman" w:hAnsi="Times New Roman"/>
        </w:rPr>
      </w:pPr>
      <w:r w:rsidRPr="009747E7">
        <w:rPr>
          <w:rFonts w:ascii="Times New Roman" w:hAnsi="Times New Roman"/>
        </w:rPr>
        <w:t>c</w:t>
      </w:r>
      <w:r w:rsidRPr="009747E7" w:rsidR="000E7BD2">
        <w:rPr>
          <w:rFonts w:ascii="Times New Roman" w:hAnsi="Times New Roman"/>
        </w:rPr>
        <w:t xml:space="preserve">riteria for future advanced evaluation by </w:t>
      </w:r>
      <w:r w:rsidRPr="009747E7" w:rsidR="00497B3B">
        <w:rPr>
          <w:rFonts w:ascii="Times New Roman" w:hAnsi="Times New Roman"/>
        </w:rPr>
        <w:t xml:space="preserve">the </w:t>
      </w:r>
      <w:r w:rsidRPr="009747E7" w:rsidR="000E7BD2">
        <w:rPr>
          <w:rFonts w:ascii="Times New Roman" w:hAnsi="Times New Roman"/>
        </w:rPr>
        <w:t>committee</w:t>
      </w:r>
      <w:r w:rsidRPr="009747E7" w:rsidR="00497B3B">
        <w:rPr>
          <w:rFonts w:ascii="Times New Roman" w:hAnsi="Times New Roman"/>
        </w:rPr>
        <w:t>.</w:t>
      </w:r>
      <w:r w:rsidRPr="009747E7" w:rsidR="000E7BD2">
        <w:rPr>
          <w:rFonts w:ascii="Times New Roman" w:hAnsi="Times New Roman"/>
        </w:rPr>
        <w:t xml:space="preserve"> </w:t>
      </w:r>
    </w:p>
    <w:tbl>
      <w:tblPr>
        <w:tblW w:w="9345" w:type="dxa"/>
        <w:tblInd w:w="115" w:type="dxa"/>
        <w:tblLayout w:type="fixed"/>
        <w:tblLook w:val="0600" w:firstRow="0" w:lastRow="0" w:firstColumn="0" w:lastColumn="0" w:noHBand="1" w:noVBand="1"/>
      </w:tblPr>
      <w:tblGrid>
        <w:gridCol w:w="9345"/>
      </w:tblGrid>
      <w:tr w:rsidRPr="009747E7" w:rsidR="00131609" w:rsidTr="6F0611B3" w14:paraId="3FCB322A" w14:textId="77777777">
        <w:tc>
          <w:tcPr>
            <w:tcW w:w="9345" w:type="dxa"/>
            <w:shd w:val="clear" w:color="auto" w:fill="F8F8F8"/>
            <w:tcMar>
              <w:top w:w="100" w:type="dxa"/>
              <w:left w:w="100" w:type="dxa"/>
              <w:bottom w:w="100" w:type="dxa"/>
              <w:right w:w="100" w:type="dxa"/>
            </w:tcMar>
          </w:tcPr>
          <w:p w:rsidRPr="009747E7" w:rsidR="00131609" w:rsidP="005F35BE" w:rsidRDefault="00131609" w14:paraId="455DEFF4" w14:textId="77777777">
            <w:pPr>
              <w:widowControl w:val="0"/>
              <w:pBdr>
                <w:top w:val="nil"/>
                <w:left w:val="nil"/>
                <w:bottom w:val="nil"/>
                <w:right w:val="nil"/>
                <w:between w:val="nil"/>
              </w:pBdr>
              <w:spacing w:after="0" w:line="276" w:lineRule="auto"/>
              <w:rPr>
                <w:rFonts w:ascii="Courier New" w:hAnsi="Courier New" w:eastAsia="Courier New" w:cs="Courier New"/>
                <w:sz w:val="16"/>
                <w:szCs w:val="16"/>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"criteria":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131609" w:rsidP="6F0611B3" w:rsidRDefault="6F0611B3" w14:paraId="142749C9" w14:textId="1ECBAC58">
      <w:pPr>
        <w:spacing w:before="200" w:after="0" w:line="480" w:lineRule="auto"/>
        <w:ind w:left="900"/>
        <w:jc w:val="center"/>
        <w:rPr>
          <w:ins w:author="Alba Colomer Padrosa" w:date="2020-11-23T10:18:00Z" w:id="2550"/>
          <w:rFonts w:ascii="Times New Roman" w:hAnsi="Times New Roman" w:cs="Times New Roman"/>
          <w:i/>
          <w:iCs/>
          <w:color w:val="666666"/>
          <w:sz w:val="20"/>
          <w:szCs w:val="20"/>
          <w:lang w:val="en-GB"/>
        </w:rPr>
      </w:pPr>
      <w:bookmarkStart w:name="_Toc57793337" w:id="2551"/>
      <w:ins w:author="Alba Colomer Padrosa" w:date="2020-11-23T10:18:00Z" w:id="2552">
        <w:r w:rsidRPr="009747E7">
          <w:rPr>
            <w:rFonts w:ascii="Times New Roman" w:hAnsi="Times New Roman" w:cs="Times New Roman"/>
            <w:i/>
            <w:iCs/>
            <w:color w:val="666666"/>
            <w:sz w:val="20"/>
            <w:szCs w:val="20"/>
            <w:lang w:val="en-GB"/>
          </w:rPr>
          <w:t xml:space="preserve">Figure </w:t>
        </w:r>
      </w:ins>
      <w:r w:rsidRPr="005F281D" w:rsidR="00131609">
        <w:rPr>
          <w:rFonts w:ascii="Times New Roman" w:hAnsi="Times New Roman" w:cs="Times New Roman"/>
          <w:i/>
          <w:iCs/>
          <w:color w:val="666666"/>
          <w:sz w:val="20"/>
          <w:szCs w:val="20"/>
          <w:lang w:val="en-GB"/>
        </w:rPr>
        <w:fldChar w:fldCharType="begin"/>
      </w:r>
      <w:r w:rsidRPr="009747E7" w:rsidR="00131609">
        <w:rPr>
          <w:rFonts w:ascii="Times New Roman" w:hAnsi="Times New Roman" w:cs="Times New Roman"/>
          <w:i/>
          <w:iCs/>
          <w:color w:val="666666"/>
          <w:sz w:val="20"/>
          <w:szCs w:val="20"/>
          <w:lang w:val="en-GB"/>
        </w:rPr>
        <w:instrText xml:space="preserve"> SEQ Figure \* ARABIC </w:instrText>
      </w:r>
      <w:r w:rsidRPr="009747E7" w:rsidR="00131609">
        <w:rPr>
          <w:rFonts w:ascii="Times New Roman" w:hAnsi="Times New Roman" w:cs="Times New Roman"/>
          <w:i/>
          <w:iCs/>
          <w:color w:val="666666"/>
          <w:sz w:val="20"/>
          <w:szCs w:val="20"/>
          <w:lang w:val="en-GB"/>
          <w:rPrChange w:author="Chris Smith" w:date="2020-11-29T16:43:00Z" w:id="2553">
            <w:rPr>
              <w:rFonts w:ascii="Times New Roman" w:hAnsi="Times New Roman" w:cs="Times New Roman"/>
              <w:i/>
              <w:iCs/>
              <w:color w:val="666666"/>
              <w:sz w:val="20"/>
              <w:szCs w:val="20"/>
              <w:lang w:val="en-GB"/>
            </w:rPr>
          </w:rPrChange>
        </w:rPr>
        <w:fldChar w:fldCharType="separate"/>
      </w:r>
      <w:ins w:author="Alba Colomer Padrosa" w:date="2020-12-02T08:58:00Z" w:id="2554">
        <w:r w:rsidR="005F281D">
          <w:rPr>
            <w:rFonts w:ascii="Times New Roman" w:hAnsi="Times New Roman" w:cs="Times New Roman"/>
            <w:i/>
            <w:iCs/>
            <w:noProof/>
            <w:color w:val="666666"/>
            <w:sz w:val="20"/>
            <w:szCs w:val="20"/>
            <w:lang w:val="en-GB"/>
          </w:rPr>
          <w:t>8</w:t>
        </w:r>
      </w:ins>
      <w:r w:rsidRPr="009747E7" w:rsidR="00131609">
        <w:rPr>
          <w:rFonts w:ascii="Times New Roman" w:hAnsi="Times New Roman" w:cs="Times New Roman"/>
          <w:i/>
          <w:iCs/>
          <w:color w:val="666666"/>
          <w:sz w:val="20"/>
          <w:szCs w:val="20"/>
          <w:lang w:val="en-GB"/>
          <w:rPrChange w:author="Chris Smith" w:date="2020-11-29T16:43:00Z" w:id="2555">
            <w:rPr>
              <w:rFonts w:ascii="Times New Roman" w:hAnsi="Times New Roman" w:cs="Times New Roman"/>
              <w:i/>
              <w:iCs/>
              <w:color w:val="666666"/>
              <w:sz w:val="20"/>
              <w:szCs w:val="20"/>
              <w:lang w:val="en-GB"/>
            </w:rPr>
          </w:rPrChange>
        </w:rPr>
        <w:fldChar w:fldCharType="end"/>
      </w:r>
      <w:ins w:author="Alba Colomer Padrosa" w:date="2020-11-23T10:27:00Z" w:id="2556">
        <w:r w:rsidRPr="009747E7">
          <w:rPr>
            <w:rFonts w:ascii="Times New Roman" w:hAnsi="Times New Roman" w:cs="Times New Roman"/>
            <w:i/>
            <w:iCs/>
            <w:color w:val="666666"/>
            <w:sz w:val="20"/>
            <w:szCs w:val="20"/>
            <w:lang w:val="en-GB"/>
          </w:rPr>
          <w:t xml:space="preserve"> – Code for tender criteria</w:t>
        </w:r>
      </w:ins>
      <w:bookmarkEnd w:id="2551"/>
    </w:p>
    <w:p w:rsidRPr="009747E7" w:rsidR="00131609" w:rsidP="6F0611B3" w:rsidRDefault="00131609" w14:paraId="699331FF" w14:textId="21376B70">
      <w:pPr>
        <w:spacing w:after="200" w:line="360" w:lineRule="auto"/>
        <w:jc w:val="both"/>
        <w:rPr>
          <w:rFonts w:ascii="Times New Roman" w:hAnsi="Times New Roman" w:cs="Times New Roman"/>
          <w:lang w:val="en-GB"/>
        </w:rPr>
      </w:pPr>
    </w:p>
    <w:p w:rsidRPr="009747E7" w:rsidR="000E7BD2" w:rsidP="00AD1B4B" w:rsidRDefault="00AD1B4B" w14:paraId="158C0FA0" w14:textId="24434A58">
      <w:pPr>
        <w:pStyle w:val="Heading5"/>
        <w:numPr>
          <w:ilvl w:val="0"/>
          <w:numId w:val="0"/>
        </w:numPr>
        <w:spacing w:after="0" w:line="360" w:lineRule="auto"/>
        <w:ind w:left="1170"/>
        <w:jc w:val="left"/>
        <w:rPr>
          <w:rFonts w:ascii="Times New Roman" w:hAnsi="Times New Roman" w:cs="Times New Roman"/>
        </w:rPr>
      </w:pPr>
      <w:bookmarkStart w:name="_j238sberzi9q" w:colFirst="0" w:colLast="0" w:id="2557"/>
      <w:bookmarkEnd w:id="2557"/>
      <w:r w:rsidRPr="009747E7">
        <w:rPr>
          <w:rFonts w:ascii="Times New Roman" w:hAnsi="Times New Roman" w:cs="Times New Roman"/>
        </w:rPr>
        <w:lastRenderedPageBreak/>
        <w:t xml:space="preserve">2.4.1.1.4 </w:t>
      </w:r>
      <w:r w:rsidRPr="009747E7" w:rsidR="5B6344CC">
        <w:rPr>
          <w:rFonts w:ascii="Times New Roman" w:hAnsi="Times New Roman" w:cs="Times New Roman"/>
        </w:rPr>
        <w:t>Conversions - weightings for a scoring function</w:t>
      </w:r>
    </w:p>
    <w:p w:rsidRPr="009747E7" w:rsidR="000E7BD2" w:rsidP="006F791E" w:rsidRDefault="00497B3B" w14:paraId="394035CF" w14:textId="57ED9458">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conversions</w:t>
      </w:r>
      <w:r w:rsidRPr="009747E7" w:rsidR="000E7BD2">
        <w:rPr>
          <w:rFonts w:ascii="Times New Roman" w:hAnsi="Times New Roman" w:cs="Times New Roman"/>
          <w:lang w:val="en-GB"/>
        </w:rPr>
        <w:t xml:space="preserve"> array </w:t>
      </w:r>
      <w:r w:rsidRPr="009747E7">
        <w:rPr>
          <w:rFonts w:ascii="Times New Roman" w:hAnsi="Times New Roman" w:cs="Times New Roman"/>
          <w:lang w:val="en-GB"/>
        </w:rPr>
        <w:t>can</w:t>
      </w:r>
      <w:r w:rsidRPr="009747E7" w:rsidR="000E7BD2">
        <w:rPr>
          <w:rFonts w:ascii="Times New Roman" w:hAnsi="Times New Roman" w:cs="Times New Roman"/>
          <w:lang w:val="en-GB"/>
        </w:rPr>
        <w:t xml:space="preserve"> </w:t>
      </w:r>
      <w:r w:rsidRPr="009747E7" w:rsidR="00131609">
        <w:rPr>
          <w:rFonts w:ascii="Times New Roman" w:hAnsi="Times New Roman" w:cs="Times New Roman"/>
          <w:lang w:val="en-GB"/>
        </w:rPr>
        <w:t xml:space="preserve">be </w:t>
      </w:r>
      <w:r w:rsidRPr="009747E7" w:rsidR="000E7BD2">
        <w:rPr>
          <w:rFonts w:ascii="Times New Roman" w:hAnsi="Times New Roman" w:cs="Times New Roman"/>
          <w:lang w:val="en-GB"/>
        </w:rPr>
        <w:t xml:space="preserve">added into the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w:t>
      </w:r>
    </w:p>
    <w:p w:rsidRPr="009747E7" w:rsidR="000E7BD2" w:rsidP="00F1538A" w:rsidRDefault="00497B3B" w14:paraId="6F5D1805" w14:textId="03B7801E">
      <w:pPr>
        <w:pStyle w:val="ListParagraph"/>
        <w:numPr>
          <w:ilvl w:val="0"/>
          <w:numId w:val="37"/>
        </w:numPr>
        <w:spacing w:after="0" w:line="360" w:lineRule="auto"/>
        <w:rPr>
          <w:rFonts w:ascii="Times New Roman" w:hAnsi="Times New Roman"/>
        </w:rPr>
      </w:pPr>
      <w:r w:rsidRPr="009747E7">
        <w:rPr>
          <w:rFonts w:ascii="Times New Roman" w:hAnsi="Times New Roman"/>
        </w:rPr>
        <w:t>T</w:t>
      </w:r>
      <w:r w:rsidRPr="009747E7" w:rsidR="000E7BD2">
        <w:rPr>
          <w:rFonts w:ascii="Times New Roman" w:hAnsi="Times New Roman"/>
        </w:rPr>
        <w:t xml:space="preserve">o describe conversions </w:t>
      </w:r>
      <w:r w:rsidRPr="009747E7">
        <w:rPr>
          <w:rFonts w:ascii="Times New Roman" w:hAnsi="Times New Roman"/>
        </w:rPr>
        <w:t xml:space="preserve">used </w:t>
      </w:r>
      <w:r w:rsidRPr="009747E7" w:rsidR="000E7BD2">
        <w:rPr>
          <w:rFonts w:ascii="Times New Roman" w:hAnsi="Times New Roman"/>
        </w:rPr>
        <w:t xml:space="preserve">and </w:t>
      </w:r>
      <w:r w:rsidRPr="009747E7">
        <w:rPr>
          <w:rFonts w:ascii="Times New Roman" w:hAnsi="Times New Roman"/>
        </w:rPr>
        <w:t>their</w:t>
      </w:r>
      <w:r w:rsidRPr="009747E7" w:rsidR="000E7BD2">
        <w:rPr>
          <w:rFonts w:ascii="Times New Roman" w:hAnsi="Times New Roman"/>
        </w:rPr>
        <w:t xml:space="preserve"> applicable coefficients</w:t>
      </w:r>
      <w:r w:rsidRPr="009747E7">
        <w:rPr>
          <w:rFonts w:ascii="Times New Roman" w:hAnsi="Times New Roman"/>
        </w:rPr>
        <w:t>,</w:t>
      </w:r>
      <w:r w:rsidRPr="009747E7" w:rsidR="000E7BD2">
        <w:rPr>
          <w:rFonts w:ascii="Times New Roman" w:hAnsi="Times New Roman"/>
        </w:rPr>
        <w:t xml:space="preserve"> either as a list of precise values or as a mathematical formula for calculation of the value of </w:t>
      </w:r>
      <w:r w:rsidRPr="009747E7">
        <w:rPr>
          <w:rFonts w:ascii="Times New Roman" w:hAnsi="Times New Roman"/>
        </w:rPr>
        <w:t xml:space="preserve">a </w:t>
      </w:r>
      <w:r w:rsidRPr="009747E7" w:rsidR="000E7BD2">
        <w:rPr>
          <w:rFonts w:ascii="Times New Roman" w:hAnsi="Times New Roman"/>
        </w:rPr>
        <w:t xml:space="preserve">particular coefficient in this particular case (depending on the value received within </w:t>
      </w:r>
      <w:r w:rsidRPr="009747E7" w:rsidR="000E7BD2">
        <w:rPr>
          <w:rFonts w:ascii="Times New Roman" w:hAnsi="Times New Roman" w:eastAsia="Courier New"/>
          <w:color w:val="DD1144"/>
          <w:shd w:val="clear" w:color="auto" w:fill="F3F3F3"/>
        </w:rPr>
        <w:t>requirementResponse</w:t>
      </w:r>
      <w:r w:rsidRPr="009747E7" w:rsidR="000E7BD2">
        <w:rPr>
          <w:rFonts w:ascii="Times New Roman" w:hAnsi="Times New Roman"/>
        </w:rPr>
        <w:t xml:space="preserve"> related to </w:t>
      </w:r>
      <w:r w:rsidRPr="009747E7">
        <w:rPr>
          <w:rFonts w:ascii="Times New Roman" w:hAnsi="Times New Roman"/>
        </w:rPr>
        <w:t xml:space="preserve">a </w:t>
      </w:r>
      <w:r w:rsidRPr="009747E7" w:rsidR="000E7BD2">
        <w:rPr>
          <w:rFonts w:ascii="Times New Roman" w:hAnsi="Times New Roman"/>
        </w:rPr>
        <w:t xml:space="preserve">specific </w:t>
      </w:r>
      <w:r w:rsidRPr="009747E7" w:rsidR="000E7BD2">
        <w:rPr>
          <w:rFonts w:ascii="Times New Roman" w:hAnsi="Times New Roman" w:eastAsia="Courier New"/>
          <w:color w:val="DD1144"/>
          <w:shd w:val="clear" w:color="auto" w:fill="F3F3F3"/>
        </w:rPr>
        <w:t>requirement</w:t>
      </w:r>
      <w:r w:rsidRPr="009747E7" w:rsidR="000E7BD2">
        <w:rPr>
          <w:rFonts w:ascii="Times New Roman" w:hAnsi="Times New Roman"/>
        </w:rPr>
        <w:t>) to be applied</w:t>
      </w:r>
      <w:r w:rsidRPr="009747E7">
        <w:rPr>
          <w:rFonts w:ascii="Times New Roman" w:hAnsi="Times New Roman"/>
        </w:rPr>
        <w:t>;</w:t>
      </w:r>
    </w:p>
    <w:p w:rsidRPr="009747E7" w:rsidR="000E7BD2" w:rsidP="00F1538A" w:rsidRDefault="00A068E5" w14:paraId="616F5F24" w14:textId="5F71600A">
      <w:pPr>
        <w:pStyle w:val="ListParagraph"/>
        <w:numPr>
          <w:ilvl w:val="0"/>
          <w:numId w:val="37"/>
        </w:numPr>
        <w:spacing w:after="0" w:line="360" w:lineRule="auto"/>
        <w:rPr>
          <w:rFonts w:ascii="Times New Roman" w:hAnsi="Times New Roman"/>
        </w:rPr>
      </w:pPr>
      <w:r w:rsidRPr="009747E7">
        <w:rPr>
          <w:rFonts w:ascii="Times New Roman" w:hAnsi="Times New Roman"/>
        </w:rPr>
        <w:t>t</w:t>
      </w:r>
      <w:r w:rsidRPr="009747E7" w:rsidR="000E7BD2">
        <w:rPr>
          <w:rFonts w:ascii="Times New Roman" w:hAnsi="Times New Roman"/>
        </w:rPr>
        <w:t xml:space="preserve">o relate each </w:t>
      </w:r>
      <w:r w:rsidRPr="009747E7" w:rsidR="000E7BD2">
        <w:rPr>
          <w:rFonts w:ascii="Times New Roman" w:hAnsi="Times New Roman" w:eastAsia="Courier New"/>
          <w:color w:val="DD1144"/>
          <w:shd w:val="clear" w:color="auto" w:fill="F3F3F3"/>
        </w:rPr>
        <w:t>conversion</w:t>
      </w:r>
      <w:r w:rsidRPr="009747E7" w:rsidR="000E7BD2">
        <w:rPr>
          <w:rFonts w:ascii="Times New Roman" w:hAnsi="Times New Roman"/>
        </w:rPr>
        <w:t xml:space="preserve"> used (together with coefficients) with used </w:t>
      </w:r>
      <w:r w:rsidRPr="009747E7" w:rsidR="000E7BD2">
        <w:rPr>
          <w:rFonts w:ascii="Times New Roman" w:hAnsi="Times New Roman" w:eastAsia="Courier New"/>
          <w:color w:val="DD1144"/>
          <w:shd w:val="clear" w:color="auto" w:fill="F3F3F3"/>
        </w:rPr>
        <w:t>criteria</w:t>
      </w:r>
      <w:r w:rsidRPr="009747E7" w:rsidR="000E7BD2">
        <w:rPr>
          <w:rFonts w:ascii="Times New Roman" w:hAnsi="Times New Roman"/>
        </w:rPr>
        <w:t xml:space="preserve"> or </w:t>
      </w:r>
      <w:r w:rsidRPr="009747E7" w:rsidR="000E7BD2">
        <w:rPr>
          <w:rFonts w:ascii="Times New Roman" w:hAnsi="Times New Roman" w:eastAsia="Courier New"/>
          <w:color w:val="DD1144"/>
          <w:shd w:val="clear" w:color="auto" w:fill="F3F3F3"/>
        </w:rPr>
        <w:t>targets</w:t>
      </w:r>
      <w:r w:rsidRPr="009747E7" w:rsidR="000E7BD2">
        <w:rPr>
          <w:rFonts w:ascii="Times New Roman" w:hAnsi="Times New Roman"/>
        </w:rPr>
        <w:t xml:space="preserve"> (where applicable)</w:t>
      </w:r>
      <w:r w:rsidRPr="009747E7" w:rsidR="00497B3B">
        <w:rPr>
          <w:rFonts w:ascii="Times New Roman" w:hAnsi="Times New Roman"/>
        </w:rPr>
        <w:t>;</w:t>
      </w:r>
    </w:p>
    <w:p w:rsidRPr="009747E7" w:rsidR="000E7BD2" w:rsidP="00F1538A" w:rsidRDefault="00A068E5" w14:paraId="08A1D481" w14:textId="591892F5">
      <w:pPr>
        <w:pStyle w:val="ListParagraph"/>
        <w:numPr>
          <w:ilvl w:val="0"/>
          <w:numId w:val="37"/>
        </w:numPr>
        <w:spacing w:after="200" w:line="360" w:lineRule="auto"/>
        <w:rPr>
          <w:rFonts w:ascii="Times New Roman" w:hAnsi="Times New Roman" w:eastAsiaTheme="minorHAnsi"/>
          <w:color w:val="auto"/>
        </w:rPr>
      </w:pPr>
      <w:r w:rsidRPr="009747E7">
        <w:rPr>
          <w:rFonts w:ascii="Times New Roman" w:hAnsi="Times New Roman"/>
        </w:rPr>
        <w:t>t</w:t>
      </w:r>
      <w:r w:rsidRPr="009747E7" w:rsidR="000E7BD2">
        <w:rPr>
          <w:rFonts w:ascii="Times New Roman" w:hAnsi="Times New Roman"/>
        </w:rPr>
        <w:t xml:space="preserve">o include applicable </w:t>
      </w:r>
      <w:r w:rsidRPr="009747E7" w:rsidR="000E7BD2">
        <w:rPr>
          <w:rFonts w:ascii="Times New Roman" w:hAnsi="Times New Roman" w:eastAsia="Courier New"/>
          <w:color w:val="DD1144"/>
          <w:shd w:val="clear" w:color="auto" w:fill="F3F3F3"/>
        </w:rPr>
        <w:t>options</w:t>
      </w:r>
      <w:r w:rsidRPr="009747E7" w:rsidR="000E7BD2">
        <w:rPr>
          <w:rFonts w:ascii="Times New Roman" w:hAnsi="Times New Roman"/>
        </w:rPr>
        <w:t xml:space="preserve"> to used </w:t>
      </w:r>
      <w:r w:rsidRPr="009747E7" w:rsidR="000E7BD2">
        <w:rPr>
          <w:rFonts w:ascii="Times New Roman" w:hAnsi="Times New Roman" w:eastAsia="Courier New"/>
          <w:color w:val="DD1144"/>
          <w:shd w:val="clear" w:color="auto" w:fill="F3F3F3"/>
        </w:rPr>
        <w:t>criteria</w:t>
      </w:r>
      <w:r w:rsidRPr="009747E7" w:rsidR="000E7BD2">
        <w:rPr>
          <w:rFonts w:ascii="Times New Roman" w:hAnsi="Times New Roman"/>
        </w:rPr>
        <w:t xml:space="preserve"> or </w:t>
      </w:r>
      <w:r w:rsidRPr="009747E7" w:rsidR="000E7BD2">
        <w:rPr>
          <w:rFonts w:ascii="Times New Roman" w:hAnsi="Times New Roman" w:eastAsia="Courier New"/>
          <w:color w:val="DD1144"/>
          <w:shd w:val="clear" w:color="auto" w:fill="F3F3F3"/>
        </w:rPr>
        <w:t>observations</w:t>
      </w:r>
      <w:r w:rsidRPr="009747E7" w:rsidR="000E7BD2">
        <w:rPr>
          <w:rFonts w:ascii="Times New Roman" w:hAnsi="Times New Roman"/>
        </w:rPr>
        <w:t xml:space="preserve"> for </w:t>
      </w:r>
      <w:r w:rsidRPr="009747E7" w:rsidR="000E7BD2">
        <w:rPr>
          <w:rFonts w:ascii="Times New Roman" w:hAnsi="Times New Roman" w:eastAsia="Courier New"/>
          <w:color w:val="DD1144"/>
          <w:shd w:val="clear" w:color="auto" w:fill="F3F3F3"/>
        </w:rPr>
        <w:t>targets</w:t>
      </w:r>
      <w:r w:rsidRPr="009747E7" w:rsidR="00497B3B">
        <w:rPr>
          <w:rFonts w:ascii="Times New Roman" w:hAnsi="Times New Roman" w:eastAsia="Courier New"/>
          <w:color w:val="DD1144"/>
          <w:shd w:val="clear" w:color="auto" w:fill="F3F3F3"/>
        </w:rPr>
        <w:t>.</w:t>
      </w:r>
    </w:p>
    <w:tbl>
      <w:tblPr>
        <w:tblW w:w="9330" w:type="dxa"/>
        <w:tblInd w:w="130" w:type="dxa"/>
        <w:tblLayout w:type="fixed"/>
        <w:tblLook w:val="0600" w:firstRow="0" w:lastRow="0" w:firstColumn="0" w:lastColumn="0" w:noHBand="1" w:noVBand="1"/>
      </w:tblPr>
      <w:tblGrid>
        <w:gridCol w:w="9330"/>
      </w:tblGrid>
      <w:tr w:rsidRPr="009747E7" w:rsidR="00131609" w:rsidTr="6F0611B3" w14:paraId="1F14ED0F" w14:textId="77777777">
        <w:tc>
          <w:tcPr>
            <w:tcW w:w="9330" w:type="dxa"/>
            <w:shd w:val="clear" w:color="auto" w:fill="F8F8F8"/>
            <w:tcMar>
              <w:top w:w="100" w:type="dxa"/>
              <w:left w:w="100" w:type="dxa"/>
              <w:bottom w:w="100" w:type="dxa"/>
              <w:right w:w="100" w:type="dxa"/>
            </w:tcMar>
          </w:tcPr>
          <w:p w:rsidRPr="009747E7" w:rsidR="00131609" w:rsidP="005F35BE" w:rsidRDefault="00131609" w14:paraId="6A7B811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"conversions":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131609" w:rsidP="6F0611B3" w:rsidRDefault="6F0611B3" w14:paraId="2E62B087" w14:textId="295FE46C">
      <w:pPr>
        <w:spacing w:before="200" w:after="0" w:line="480" w:lineRule="auto"/>
        <w:ind w:left="900"/>
        <w:jc w:val="center"/>
        <w:rPr>
          <w:ins w:author="Alba Colomer Padrosa" w:date="2020-11-23T10:27:00Z" w:id="2558"/>
          <w:rFonts w:ascii="Times New Roman" w:hAnsi="Times New Roman" w:cs="Times New Roman"/>
          <w:i/>
          <w:iCs/>
          <w:color w:val="666666"/>
          <w:sz w:val="20"/>
          <w:szCs w:val="20"/>
          <w:lang w:val="en-GB"/>
        </w:rPr>
      </w:pPr>
      <w:bookmarkStart w:name="_Toc57793338" w:id="2559"/>
      <w:ins w:author="Alba Colomer Padrosa" w:date="2020-11-23T10:27:00Z" w:id="2560">
        <w:r w:rsidRPr="009747E7">
          <w:rPr>
            <w:rFonts w:ascii="Times New Roman" w:hAnsi="Times New Roman" w:cs="Times New Roman"/>
            <w:i/>
            <w:iCs/>
            <w:color w:val="666666"/>
            <w:sz w:val="20"/>
            <w:szCs w:val="20"/>
            <w:lang w:val="en-GB"/>
          </w:rPr>
          <w:t xml:space="preserve">Figure </w:t>
        </w:r>
      </w:ins>
      <w:r w:rsidRPr="00CA53DD" w:rsidR="00131609">
        <w:rPr>
          <w:rFonts w:ascii="Times New Roman" w:hAnsi="Times New Roman" w:cs="Times New Roman"/>
          <w:i/>
          <w:iCs/>
          <w:color w:val="666666"/>
          <w:sz w:val="20"/>
          <w:szCs w:val="20"/>
          <w:lang w:val="en-GB"/>
        </w:rPr>
        <w:fldChar w:fldCharType="begin"/>
      </w:r>
      <w:r w:rsidRPr="009747E7" w:rsidR="00131609">
        <w:rPr>
          <w:rFonts w:ascii="Times New Roman" w:hAnsi="Times New Roman" w:cs="Times New Roman"/>
          <w:i/>
          <w:iCs/>
          <w:color w:val="666666"/>
          <w:sz w:val="20"/>
          <w:szCs w:val="20"/>
          <w:lang w:val="en-GB"/>
        </w:rPr>
        <w:instrText xml:space="preserve"> SEQ Figure \* ARABIC </w:instrText>
      </w:r>
      <w:r w:rsidRPr="009747E7" w:rsidR="00131609">
        <w:rPr>
          <w:rFonts w:ascii="Times New Roman" w:hAnsi="Times New Roman" w:cs="Times New Roman"/>
          <w:i/>
          <w:iCs/>
          <w:color w:val="666666"/>
          <w:sz w:val="20"/>
          <w:szCs w:val="20"/>
          <w:lang w:val="en-GB"/>
          <w:rPrChange w:author="Chris Smith" w:date="2020-11-29T16:43:00Z" w:id="2561">
            <w:rPr>
              <w:rFonts w:ascii="Times New Roman" w:hAnsi="Times New Roman" w:cs="Times New Roman"/>
              <w:i/>
              <w:iCs/>
              <w:color w:val="666666"/>
              <w:sz w:val="20"/>
              <w:szCs w:val="20"/>
              <w:lang w:val="en-GB"/>
            </w:rPr>
          </w:rPrChange>
        </w:rPr>
        <w:fldChar w:fldCharType="separate"/>
      </w:r>
      <w:ins w:author="Alba Colomer Padrosa" w:date="2020-12-02T08:58:00Z" w:id="2562">
        <w:r w:rsidR="00CA53DD">
          <w:rPr>
            <w:rFonts w:ascii="Times New Roman" w:hAnsi="Times New Roman" w:cs="Times New Roman"/>
            <w:i/>
            <w:iCs/>
            <w:noProof/>
            <w:color w:val="666666"/>
            <w:sz w:val="20"/>
            <w:szCs w:val="20"/>
            <w:lang w:val="en-GB"/>
          </w:rPr>
          <w:t>9</w:t>
        </w:r>
      </w:ins>
      <w:r w:rsidRPr="009747E7" w:rsidR="00131609">
        <w:rPr>
          <w:rFonts w:ascii="Times New Roman" w:hAnsi="Times New Roman" w:cs="Times New Roman"/>
          <w:i/>
          <w:iCs/>
          <w:color w:val="666666"/>
          <w:sz w:val="20"/>
          <w:szCs w:val="20"/>
          <w:lang w:val="en-GB"/>
          <w:rPrChange w:author="Chris Smith" w:date="2020-11-29T16:43:00Z" w:id="2563">
            <w:rPr>
              <w:rFonts w:ascii="Times New Roman" w:hAnsi="Times New Roman" w:cs="Times New Roman"/>
              <w:i/>
              <w:iCs/>
              <w:color w:val="666666"/>
              <w:sz w:val="20"/>
              <w:szCs w:val="20"/>
              <w:lang w:val="en-GB"/>
            </w:rPr>
          </w:rPrChange>
        </w:rPr>
        <w:fldChar w:fldCharType="end"/>
      </w:r>
      <w:ins w:author="Alba Colomer Padrosa" w:date="2020-11-23T10:27:00Z" w:id="2564">
        <w:r w:rsidRPr="009747E7">
          <w:rPr>
            <w:rFonts w:ascii="Times New Roman" w:hAnsi="Times New Roman" w:cs="Times New Roman"/>
            <w:i/>
            <w:iCs/>
            <w:color w:val="666666"/>
            <w:sz w:val="20"/>
            <w:szCs w:val="20"/>
            <w:lang w:val="en-GB"/>
          </w:rPr>
          <w:t xml:space="preserve"> – Code for tender conversions</w:t>
        </w:r>
        <w:bookmarkEnd w:id="2559"/>
      </w:ins>
    </w:p>
    <w:p w:rsidRPr="009747E7" w:rsidR="00131609" w:rsidDel="002E40FC" w:rsidP="6F0611B3" w:rsidRDefault="00131609" w14:paraId="076F3DE4" w14:textId="1C98E268">
      <w:pPr>
        <w:spacing w:after="200" w:line="360" w:lineRule="auto"/>
        <w:rPr>
          <w:del w:author="Alba Colomer Padrosa" w:date="2020-12-02T09:13:00Z" w:id="2565"/>
          <w:rFonts w:ascii="Times New Roman" w:hAnsi="Times New Roman"/>
          <w:lang w:val="en-GB"/>
        </w:rPr>
      </w:pPr>
    </w:p>
    <w:p w:rsidRPr="009747E7" w:rsidR="00095CAE" w:rsidP="00AD1B4B" w:rsidRDefault="00AD1B4B" w14:paraId="60601562" w14:textId="66DA5989">
      <w:pPr>
        <w:pStyle w:val="Heading5"/>
        <w:numPr>
          <w:ilvl w:val="0"/>
          <w:numId w:val="0"/>
        </w:numPr>
        <w:ind w:left="1008"/>
        <w:rPr>
          <w:rFonts w:ascii="Times New Roman" w:hAnsi="Times New Roman" w:cs="Times New Roman"/>
        </w:rPr>
      </w:pPr>
      <w:bookmarkStart w:name="_m3i49z46cd52" w:colFirst="0" w:colLast="0" w:id="2566"/>
      <w:bookmarkEnd w:id="2566"/>
      <w:r w:rsidRPr="009747E7">
        <w:rPr>
          <w:rFonts w:ascii="Times New Roman" w:hAnsi="Times New Roman" w:cs="Times New Roman"/>
        </w:rPr>
        <w:t xml:space="preserve">2.4.1.1.5 </w:t>
      </w:r>
      <w:r w:rsidRPr="009747E7" w:rsidR="5B6344CC">
        <w:rPr>
          <w:rFonts w:ascii="Times New Roman" w:hAnsi="Times New Roman" w:cs="Times New Roman"/>
        </w:rPr>
        <w:t>Limit of number of participants</w:t>
      </w:r>
    </w:p>
    <w:p w:rsidRPr="009747E7" w:rsidR="000E7BD2" w:rsidP="006F791E" w:rsidRDefault="00497B3B" w14:paraId="6819D010" w14:textId="631E15BD">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131609">
        <w:rPr>
          <w:rFonts w:ascii="Times New Roman" w:hAnsi="Times New Roman" w:cs="Times New Roman"/>
          <w:lang w:val="en-GB"/>
        </w:rPr>
        <w:t>CA</w:t>
      </w:r>
      <w:r w:rsidRPr="009747E7">
        <w:rPr>
          <w:rFonts w:ascii="Times New Roman" w:hAnsi="Times New Roman" w:cs="Times New Roman"/>
          <w:lang w:val="en-GB"/>
        </w:rPr>
        <w:t xml:space="preserve"> is</w:t>
      </w:r>
      <w:r w:rsidRPr="009747E7" w:rsidR="5B6344CC">
        <w:rPr>
          <w:rFonts w:ascii="Times New Roman" w:hAnsi="Times New Roman" w:cs="Times New Roman"/>
          <w:lang w:val="en-GB"/>
        </w:rPr>
        <w:t xml:space="preserve"> allowed to limit </w:t>
      </w:r>
      <w:r w:rsidRPr="009747E7">
        <w:rPr>
          <w:rFonts w:ascii="Times New Roman" w:hAnsi="Times New Roman" w:cs="Times New Roman"/>
          <w:lang w:val="en-GB"/>
        </w:rPr>
        <w:t xml:space="preserve">the </w:t>
      </w:r>
      <w:r w:rsidRPr="009747E7" w:rsidR="5B6344CC">
        <w:rPr>
          <w:rFonts w:ascii="Times New Roman" w:hAnsi="Times New Roman" w:cs="Times New Roman"/>
          <w:lang w:val="en-GB"/>
        </w:rPr>
        <w:t xml:space="preserve">number of candidates to be invited to submit financial and technical offers. Where this is a case, pre-selection instead of pre-qualification will be applied in order to evaluate candidates. </w:t>
      </w:r>
    </w:p>
    <w:p w:rsidRPr="009747E7" w:rsidR="000E7BD2" w:rsidP="006F791E" w:rsidRDefault="000E7BD2" w14:paraId="414FE070" w14:textId="7E2E43C2">
      <w:pPr>
        <w:jc w:val="both"/>
        <w:rPr>
          <w:rFonts w:ascii="Times New Roman" w:hAnsi="Times New Roman" w:cs="Times New Roman"/>
          <w:lang w:val="en-GB"/>
        </w:rPr>
      </w:pPr>
      <w:r w:rsidRPr="009747E7">
        <w:rPr>
          <w:rFonts w:ascii="Times New Roman" w:hAnsi="Times New Roman" w:cs="Times New Roman"/>
          <w:lang w:val="en-GB"/>
        </w:rPr>
        <w:t xml:space="preserve">To limit </w:t>
      </w:r>
      <w:r w:rsidRPr="009747E7" w:rsidR="00497B3B">
        <w:rPr>
          <w:rFonts w:ascii="Times New Roman" w:hAnsi="Times New Roman" w:cs="Times New Roman"/>
          <w:lang w:val="en-GB"/>
        </w:rPr>
        <w:t xml:space="preserve">the </w:t>
      </w:r>
      <w:r w:rsidRPr="009747E7">
        <w:rPr>
          <w:rFonts w:ascii="Times New Roman" w:hAnsi="Times New Roman" w:cs="Times New Roman"/>
          <w:lang w:val="en-GB"/>
        </w:rPr>
        <w:t xml:space="preserve">number of candidates, </w:t>
      </w:r>
      <w:r w:rsidRPr="009747E7">
        <w:rPr>
          <w:rFonts w:ascii="Times New Roman" w:hAnsi="Times New Roman" w:eastAsia="Courier New" w:cs="Times New Roman"/>
          <w:color w:val="DD1144"/>
          <w:shd w:val="clear" w:color="auto" w:fill="F3F3F3"/>
          <w:lang w:val="en-GB"/>
        </w:rPr>
        <w:t>secondStage</w:t>
      </w:r>
      <w:r w:rsidRPr="009747E7">
        <w:rPr>
          <w:rFonts w:ascii="Times New Roman" w:hAnsi="Times New Roman" w:cs="Times New Roman"/>
          <w:lang w:val="en-GB"/>
        </w:rPr>
        <w:t xml:space="preserve"> building block </w:t>
      </w:r>
      <w:r w:rsidRPr="009747E7" w:rsidR="00497B3B">
        <w:rPr>
          <w:rFonts w:ascii="Times New Roman" w:hAnsi="Times New Roman" w:cs="Times New Roman"/>
          <w:lang w:val="en-GB"/>
        </w:rPr>
        <w:t>can b</w:t>
      </w:r>
      <w:r w:rsidRPr="009747E7">
        <w:rPr>
          <w:rFonts w:ascii="Times New Roman" w:hAnsi="Times New Roman" w:cs="Times New Roman"/>
          <w:lang w:val="en-GB"/>
        </w:rPr>
        <w:t xml:space="preserve">e included in the tender or even </w:t>
      </w:r>
      <w:r w:rsidRPr="009747E7" w:rsidR="00497B3B">
        <w:rPr>
          <w:rFonts w:ascii="Times New Roman" w:hAnsi="Times New Roman" w:cs="Times New Roman"/>
          <w:lang w:val="en-GB"/>
        </w:rPr>
        <w:t xml:space="preserve">a </w:t>
      </w:r>
      <w:r w:rsidRPr="009747E7">
        <w:rPr>
          <w:rFonts w:ascii="Times New Roman" w:hAnsi="Times New Roman" w:cs="Times New Roman"/>
          <w:lang w:val="en-GB"/>
        </w:rPr>
        <w:t>specific lot</w:t>
      </w:r>
      <w:r w:rsidRPr="009747E7" w:rsidR="00497B3B">
        <w:rPr>
          <w:rFonts w:ascii="Times New Roman" w:hAnsi="Times New Roman" w:cs="Times New Roman"/>
          <w:lang w:val="en-GB"/>
        </w:rPr>
        <w:t>,</w:t>
      </w:r>
      <w:r w:rsidRPr="009747E7">
        <w:rPr>
          <w:rFonts w:ascii="Times New Roman" w:hAnsi="Times New Roman" w:cs="Times New Roman"/>
          <w:lang w:val="en-GB"/>
        </w:rPr>
        <w:t xml:space="preserve"> as </w:t>
      </w:r>
      <w:r w:rsidRPr="009747E7" w:rsidR="00497B3B">
        <w:rPr>
          <w:rFonts w:ascii="Times New Roman" w:hAnsi="Times New Roman" w:cs="Times New Roman"/>
          <w:lang w:val="en-GB"/>
        </w:rPr>
        <w:t>shown</w:t>
      </w:r>
      <w:r w:rsidRPr="009747E7">
        <w:rPr>
          <w:rFonts w:ascii="Times New Roman" w:hAnsi="Times New Roman" w:cs="Times New Roman"/>
          <w:lang w:val="en-GB"/>
        </w:rPr>
        <w:t xml:space="preserve"> below</w:t>
      </w:r>
      <w:r w:rsidRPr="009747E7" w:rsidR="00497B3B">
        <w:rPr>
          <w:rFonts w:ascii="Times New Roman" w:hAnsi="Times New Roman" w:cs="Times New Roman"/>
          <w:lang w:val="en-GB"/>
        </w:rPr>
        <w:t>.</w:t>
      </w:r>
    </w:p>
    <w:p w:rsidRPr="009747E7" w:rsidR="00541B57" w:rsidP="00541B57" w:rsidRDefault="00541B57" w14:paraId="5B97909B" w14:textId="77777777">
      <w:pPr>
        <w:jc w:val="both"/>
        <w:rPr>
          <w:rFonts w:ascii="Times New Roman" w:hAnsi="Times New Roman" w:cs="Times New Roman"/>
          <w:u w:val="single"/>
          <w:lang w:val="en-GB"/>
        </w:rPr>
      </w:pPr>
      <w:r w:rsidRPr="009747E7">
        <w:rPr>
          <w:rFonts w:ascii="Times New Roman" w:hAnsi="Times New Roman" w:cs="Times New Roman"/>
          <w:u w:val="single"/>
          <w:lang w:val="en-GB"/>
        </w:rPr>
        <w:t>For tender</w:t>
      </w:r>
    </w:p>
    <w:tbl>
      <w:tblPr>
        <w:tblW w:w="9360" w:type="dxa"/>
        <w:tblLayout w:type="fixed"/>
        <w:tblLook w:val="0600" w:firstRow="0" w:lastRow="0" w:firstColumn="0" w:lastColumn="0" w:noHBand="1" w:noVBand="1"/>
      </w:tblPr>
      <w:tblGrid>
        <w:gridCol w:w="9360"/>
      </w:tblGrid>
      <w:tr w:rsidRPr="009747E7" w:rsidR="00541B57" w:rsidTr="6F0611B3" w14:paraId="11E8D24E" w14:textId="77777777">
        <w:tc>
          <w:tcPr>
            <w:tcW w:w="9360" w:type="dxa"/>
            <w:shd w:val="clear" w:color="auto" w:fill="F8F8F8"/>
            <w:tcMar>
              <w:top w:w="100" w:type="dxa"/>
              <w:left w:w="100" w:type="dxa"/>
              <w:bottom w:w="100" w:type="dxa"/>
              <w:right w:w="100" w:type="dxa"/>
            </w:tcMar>
          </w:tcPr>
          <w:p w:rsidRPr="009747E7" w:rsidR="00541B57" w:rsidP="005F35BE" w:rsidRDefault="00541B57" w14:paraId="6093672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"secondStage":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"minimumCandidates": </w:t>
            </w:r>
            <w:r w:rsidRPr="009747E7">
              <w:rPr>
                <w:rFonts w:ascii="Courier New" w:hAnsi="Courier New" w:eastAsia="Courier New" w:cs="Courier New"/>
                <w:color w:val="008080"/>
                <w:sz w:val="16"/>
                <w:szCs w:val="16"/>
                <w:shd w:val="clear" w:color="auto" w:fill="F8F8F8"/>
                <w:lang w:val="en-GB"/>
              </w:rPr>
              <w:t>2</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"maximumCandidates": </w:t>
            </w:r>
            <w:r w:rsidRPr="009747E7">
              <w:rPr>
                <w:rFonts w:ascii="Courier New" w:hAnsi="Courier New" w:eastAsia="Courier New" w:cs="Courier New"/>
                <w:color w:val="008080"/>
                <w:sz w:val="16"/>
                <w:szCs w:val="16"/>
                <w:shd w:val="clear" w:color="auto" w:fill="F8F8F8"/>
                <w:lang w:val="en-GB"/>
              </w:rPr>
              <w:t>5</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541B57" w:rsidP="6F0611B3" w:rsidRDefault="6F0611B3" w14:paraId="29F8F2EC" w14:textId="310665E0">
      <w:pPr>
        <w:spacing w:before="200" w:after="0" w:line="480" w:lineRule="auto"/>
        <w:ind w:left="900"/>
        <w:jc w:val="center"/>
        <w:rPr>
          <w:ins w:author="Alba Colomer Padrosa" w:date="2020-11-23T10:27:00Z" w:id="2567"/>
          <w:rFonts w:ascii="Times New Roman" w:hAnsi="Times New Roman" w:cs="Times New Roman"/>
          <w:i/>
          <w:iCs/>
          <w:color w:val="666666"/>
          <w:sz w:val="20"/>
          <w:szCs w:val="20"/>
          <w:lang w:val="en-GB"/>
        </w:rPr>
      </w:pPr>
      <w:bookmarkStart w:name="_2grqrue" w:colFirst="0" w:colLast="0" w:id="2568"/>
      <w:bookmarkStart w:name="_Toc57793339" w:id="2569"/>
      <w:bookmarkEnd w:id="2568"/>
      <w:ins w:author="Alba Colomer Padrosa" w:date="2020-11-23T10:27:00Z" w:id="2570">
        <w:r w:rsidRPr="009747E7">
          <w:rPr>
            <w:rFonts w:ascii="Times New Roman" w:hAnsi="Times New Roman" w:cs="Times New Roman"/>
            <w:i/>
            <w:iCs/>
            <w:color w:val="666666"/>
            <w:sz w:val="20"/>
            <w:szCs w:val="20"/>
            <w:lang w:val="en-GB"/>
          </w:rPr>
          <w:t xml:space="preserve">Figure </w:t>
        </w:r>
      </w:ins>
      <w:r w:rsidRPr="00CA53DD" w:rsidR="00541B57">
        <w:rPr>
          <w:rFonts w:ascii="Times New Roman" w:hAnsi="Times New Roman" w:cs="Times New Roman"/>
          <w:i/>
          <w:iCs/>
          <w:color w:val="666666"/>
          <w:sz w:val="20"/>
          <w:szCs w:val="20"/>
          <w:lang w:val="en-GB"/>
        </w:rPr>
        <w:fldChar w:fldCharType="begin"/>
      </w:r>
      <w:r w:rsidRPr="009747E7" w:rsidR="00541B57">
        <w:rPr>
          <w:rFonts w:ascii="Times New Roman" w:hAnsi="Times New Roman" w:cs="Times New Roman"/>
          <w:i/>
          <w:iCs/>
          <w:color w:val="666666"/>
          <w:sz w:val="20"/>
          <w:szCs w:val="20"/>
          <w:lang w:val="en-GB"/>
        </w:rPr>
        <w:instrText xml:space="preserve"> SEQ Figure \* ARABIC </w:instrText>
      </w:r>
      <w:r w:rsidRPr="009747E7" w:rsidR="00541B57">
        <w:rPr>
          <w:rFonts w:ascii="Times New Roman" w:hAnsi="Times New Roman" w:cs="Times New Roman"/>
          <w:i/>
          <w:iCs/>
          <w:color w:val="666666"/>
          <w:sz w:val="20"/>
          <w:szCs w:val="20"/>
          <w:lang w:val="en-GB"/>
          <w:rPrChange w:author="Chris Smith" w:date="2020-11-29T16:43:00Z" w:id="2571">
            <w:rPr>
              <w:rFonts w:ascii="Times New Roman" w:hAnsi="Times New Roman" w:cs="Times New Roman"/>
              <w:i/>
              <w:iCs/>
              <w:color w:val="666666"/>
              <w:sz w:val="20"/>
              <w:szCs w:val="20"/>
              <w:lang w:val="en-GB"/>
            </w:rPr>
          </w:rPrChange>
        </w:rPr>
        <w:fldChar w:fldCharType="separate"/>
      </w:r>
      <w:ins w:author="Alba Colomer Padrosa" w:date="2020-12-02T08:58:00Z" w:id="2572">
        <w:r w:rsidR="00CA53DD">
          <w:rPr>
            <w:rFonts w:ascii="Times New Roman" w:hAnsi="Times New Roman" w:cs="Times New Roman"/>
            <w:i/>
            <w:iCs/>
            <w:noProof/>
            <w:color w:val="666666"/>
            <w:sz w:val="20"/>
            <w:szCs w:val="20"/>
            <w:lang w:val="en-GB"/>
          </w:rPr>
          <w:t>10</w:t>
        </w:r>
      </w:ins>
      <w:r w:rsidRPr="009747E7" w:rsidR="00541B57">
        <w:rPr>
          <w:rFonts w:ascii="Times New Roman" w:hAnsi="Times New Roman" w:cs="Times New Roman"/>
          <w:i/>
          <w:iCs/>
          <w:color w:val="666666"/>
          <w:sz w:val="20"/>
          <w:szCs w:val="20"/>
          <w:lang w:val="en-GB"/>
          <w:rPrChange w:author="Chris Smith" w:date="2020-11-29T16:43:00Z" w:id="2573">
            <w:rPr>
              <w:rFonts w:ascii="Times New Roman" w:hAnsi="Times New Roman" w:cs="Times New Roman"/>
              <w:i/>
              <w:iCs/>
              <w:color w:val="666666"/>
              <w:sz w:val="20"/>
              <w:szCs w:val="20"/>
              <w:lang w:val="en-GB"/>
            </w:rPr>
          </w:rPrChange>
        </w:rPr>
        <w:fldChar w:fldCharType="end"/>
      </w:r>
      <w:ins w:author="Alba Colomer Padrosa" w:date="2020-11-23T10:27:00Z" w:id="2574">
        <w:r w:rsidRPr="009747E7">
          <w:rPr>
            <w:rFonts w:ascii="Times New Roman" w:hAnsi="Times New Roman" w:cs="Times New Roman"/>
            <w:i/>
            <w:iCs/>
            <w:color w:val="666666"/>
            <w:sz w:val="20"/>
            <w:szCs w:val="20"/>
            <w:lang w:val="en-GB"/>
          </w:rPr>
          <w:t xml:space="preserve"> – Code for </w:t>
        </w:r>
        <w:del w:author="Chris Smith" w:date="2020-11-29T16:48:00Z" w:id="2575">
          <w:r w:rsidRPr="009747E7" w:rsidDel="009747E7">
            <w:rPr>
              <w:rFonts w:ascii="Times New Roman" w:hAnsi="Times New Roman" w:cs="Times New Roman"/>
              <w:i/>
              <w:iCs/>
              <w:color w:val="666666"/>
              <w:sz w:val="20"/>
              <w:szCs w:val="20"/>
              <w:lang w:val="en-GB"/>
            </w:rPr>
            <w:delText>limitati</w:delText>
          </w:r>
        </w:del>
      </w:ins>
      <w:ins w:author="Alba Colomer Padrosa" w:date="2020-11-23T10:28:00Z" w:id="2576">
        <w:del w:author="Chris Smith" w:date="2020-11-29T16:48:00Z" w:id="2577">
          <w:r w:rsidRPr="009747E7" w:rsidDel="009747E7">
            <w:rPr>
              <w:rFonts w:ascii="Times New Roman" w:hAnsi="Times New Roman" w:cs="Times New Roman"/>
              <w:i/>
              <w:iCs/>
              <w:color w:val="666666"/>
              <w:sz w:val="20"/>
              <w:szCs w:val="20"/>
              <w:lang w:val="en-GB"/>
            </w:rPr>
            <w:delText>n</w:delText>
          </w:r>
        </w:del>
      </w:ins>
      <w:ins w:author="Alba Colomer Padrosa" w:date="2020-11-23T10:27:00Z" w:id="2578">
        <w:del w:author="Chris Smith" w:date="2020-11-29T16:48:00Z" w:id="2579">
          <w:r w:rsidRPr="009747E7" w:rsidDel="009747E7">
            <w:rPr>
              <w:rFonts w:ascii="Times New Roman" w:hAnsi="Times New Roman" w:cs="Times New Roman"/>
              <w:i/>
              <w:iCs/>
              <w:color w:val="666666"/>
              <w:sz w:val="20"/>
              <w:szCs w:val="20"/>
              <w:lang w:val="en-GB"/>
            </w:rPr>
            <w:delText>g</w:delText>
          </w:r>
        </w:del>
      </w:ins>
      <w:ins w:author="Chris Smith" w:date="2020-11-29T16:48:00Z" w:id="2580">
        <w:r w:rsidRPr="009747E7" w:rsidR="009747E7">
          <w:rPr>
            <w:rFonts w:ascii="Times New Roman" w:hAnsi="Times New Roman" w:cs="Times New Roman"/>
            <w:i/>
            <w:iCs/>
            <w:color w:val="666666"/>
            <w:sz w:val="20"/>
            <w:szCs w:val="20"/>
            <w:lang w:val="en-GB"/>
          </w:rPr>
          <w:t>limiting</w:t>
        </w:r>
      </w:ins>
      <w:ins w:author="Alba Colomer Padrosa" w:date="2020-11-23T10:27:00Z" w:id="2581">
        <w:r w:rsidRPr="009747E7">
          <w:rPr>
            <w:rFonts w:ascii="Times New Roman" w:hAnsi="Times New Roman" w:cs="Times New Roman"/>
            <w:i/>
            <w:iCs/>
            <w:color w:val="666666"/>
            <w:sz w:val="20"/>
            <w:szCs w:val="20"/>
            <w:lang w:val="en-GB"/>
          </w:rPr>
          <w:t xml:space="preserve"> the n</w:t>
        </w:r>
      </w:ins>
      <w:ins w:author="Alba Colomer Padrosa" w:date="2020-11-23T10:28:00Z" w:id="2582">
        <w:r w:rsidRPr="009747E7">
          <w:rPr>
            <w:rFonts w:ascii="Times New Roman" w:hAnsi="Times New Roman" w:cs="Times New Roman"/>
            <w:i/>
            <w:iCs/>
            <w:color w:val="666666"/>
            <w:sz w:val="20"/>
            <w:szCs w:val="20"/>
            <w:lang w:val="en-GB"/>
          </w:rPr>
          <w:t>umber of candidates at tender level</w:t>
        </w:r>
      </w:ins>
      <w:bookmarkEnd w:id="2569"/>
    </w:p>
    <w:p w:rsidRPr="009747E7" w:rsidR="00541B57" w:rsidDel="002E40FC" w:rsidP="6F0611B3" w:rsidRDefault="00541B57" w14:paraId="0B2A0872" w14:textId="1BEE35F6">
      <w:pPr>
        <w:rPr>
          <w:del w:author="Alba Colomer Padrosa" w:date="2020-12-02T09:13:00Z" w:id="2583"/>
          <w:lang w:val="en-GB"/>
        </w:rPr>
      </w:pPr>
    </w:p>
    <w:p w:rsidRPr="009747E7" w:rsidR="00541B57" w:rsidP="00541B57" w:rsidRDefault="00541B57" w14:paraId="2BD8C856" w14:textId="77777777">
      <w:pPr>
        <w:jc w:val="both"/>
        <w:rPr>
          <w:rFonts w:ascii="Times New Roman" w:hAnsi="Times New Roman" w:cs="Times New Roman"/>
          <w:u w:val="single"/>
          <w:lang w:val="en-GB"/>
        </w:rPr>
      </w:pPr>
      <w:r w:rsidRPr="009747E7">
        <w:rPr>
          <w:rFonts w:ascii="Times New Roman" w:hAnsi="Times New Roman" w:cs="Times New Roman"/>
          <w:u w:val="single"/>
          <w:lang w:val="en-GB"/>
        </w:rPr>
        <w:t>For specific lot</w:t>
      </w:r>
    </w:p>
    <w:tbl>
      <w:tblPr>
        <w:tblW w:w="9375" w:type="dxa"/>
        <w:tblInd w:w="85" w:type="dxa"/>
        <w:tblLayout w:type="fixed"/>
        <w:tblLook w:val="0600" w:firstRow="0" w:lastRow="0" w:firstColumn="0" w:lastColumn="0" w:noHBand="1" w:noVBand="1"/>
      </w:tblPr>
      <w:tblGrid>
        <w:gridCol w:w="9375"/>
      </w:tblGrid>
      <w:tr w:rsidRPr="009747E7" w:rsidR="00541B57" w:rsidTr="6F0611B3" w14:paraId="76D6027A" w14:textId="77777777">
        <w:tc>
          <w:tcPr>
            <w:tcW w:w="9375" w:type="dxa"/>
            <w:shd w:val="clear" w:color="auto" w:fill="F8F8F8"/>
            <w:tcMar>
              <w:top w:w="100" w:type="dxa"/>
              <w:left w:w="100" w:type="dxa"/>
              <w:bottom w:w="100" w:type="dxa"/>
              <w:right w:w="100" w:type="dxa"/>
            </w:tcMar>
          </w:tcPr>
          <w:p w:rsidRPr="009747E7" w:rsidR="00541B57" w:rsidP="005F35BE" w:rsidRDefault="00541B57" w14:paraId="368A6874"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"secondStage":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"minimumCandidates": </w:t>
            </w:r>
            <w:r w:rsidRPr="009747E7">
              <w:rPr>
                <w:rFonts w:ascii="Courier New" w:hAnsi="Courier New" w:eastAsia="Courier New" w:cs="Courier New"/>
                <w:color w:val="008080"/>
                <w:sz w:val="16"/>
                <w:szCs w:val="16"/>
                <w:shd w:val="clear" w:color="auto" w:fill="F8F8F8"/>
                <w:lang w:val="en-GB"/>
              </w:rPr>
              <w:t>2</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"maximumCandidates": </w:t>
            </w:r>
            <w:r w:rsidRPr="009747E7">
              <w:rPr>
                <w:rFonts w:ascii="Courier New" w:hAnsi="Courier New" w:eastAsia="Courier New" w:cs="Courier New"/>
                <w:color w:val="008080"/>
                <w:sz w:val="16"/>
                <w:szCs w:val="16"/>
                <w:shd w:val="clear" w:color="auto" w:fill="F8F8F8"/>
                <w:lang w:val="en-GB"/>
              </w:rPr>
              <w:t>5</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131609" w:rsidP="6F0611B3" w:rsidRDefault="6F0611B3" w14:paraId="2A294BE2" w14:textId="7044DD55">
      <w:pPr>
        <w:spacing w:before="200" w:after="0" w:line="480" w:lineRule="auto"/>
        <w:ind w:left="900"/>
        <w:jc w:val="center"/>
        <w:rPr>
          <w:ins w:author="Alba Colomer Padrosa" w:date="2020-11-23T10:29:00Z" w:id="2584"/>
          <w:rFonts w:ascii="Times New Roman" w:hAnsi="Times New Roman" w:cs="Times New Roman"/>
          <w:i/>
          <w:iCs/>
          <w:color w:val="666666"/>
          <w:sz w:val="20"/>
          <w:szCs w:val="20"/>
          <w:lang w:val="en-GB"/>
        </w:rPr>
      </w:pPr>
      <w:bookmarkStart w:name="_Toc57793340" w:id="2585"/>
      <w:ins w:author="Alba Colomer Padrosa" w:date="2020-11-23T10:29:00Z" w:id="2586">
        <w:r w:rsidRPr="009747E7">
          <w:rPr>
            <w:rFonts w:ascii="Times New Roman" w:hAnsi="Times New Roman" w:cs="Times New Roman"/>
            <w:i/>
            <w:iCs/>
            <w:color w:val="666666"/>
            <w:sz w:val="20"/>
            <w:szCs w:val="20"/>
            <w:lang w:val="en-GB"/>
          </w:rPr>
          <w:lastRenderedPageBreak/>
          <w:t xml:space="preserve">Figure </w:t>
        </w:r>
      </w:ins>
      <w:r w:rsidRPr="00CA53DD" w:rsidR="00131609">
        <w:rPr>
          <w:rFonts w:ascii="Times New Roman" w:hAnsi="Times New Roman" w:cs="Times New Roman"/>
          <w:i/>
          <w:iCs/>
          <w:color w:val="666666"/>
          <w:sz w:val="20"/>
          <w:szCs w:val="20"/>
          <w:lang w:val="en-GB"/>
        </w:rPr>
        <w:fldChar w:fldCharType="begin"/>
      </w:r>
      <w:r w:rsidRPr="009747E7" w:rsidR="00131609">
        <w:rPr>
          <w:rFonts w:ascii="Times New Roman" w:hAnsi="Times New Roman" w:cs="Times New Roman"/>
          <w:i/>
          <w:iCs/>
          <w:color w:val="666666"/>
          <w:sz w:val="20"/>
          <w:szCs w:val="20"/>
          <w:lang w:val="en-GB"/>
        </w:rPr>
        <w:instrText xml:space="preserve"> SEQ Figure \* ARABIC </w:instrText>
      </w:r>
      <w:r w:rsidRPr="009747E7" w:rsidR="00131609">
        <w:rPr>
          <w:rFonts w:ascii="Times New Roman" w:hAnsi="Times New Roman" w:cs="Times New Roman"/>
          <w:i/>
          <w:iCs/>
          <w:color w:val="666666"/>
          <w:sz w:val="20"/>
          <w:szCs w:val="20"/>
          <w:lang w:val="en-GB"/>
          <w:rPrChange w:author="Chris Smith" w:date="2020-11-29T16:43:00Z" w:id="2587">
            <w:rPr>
              <w:rFonts w:ascii="Times New Roman" w:hAnsi="Times New Roman" w:cs="Times New Roman"/>
              <w:i/>
              <w:iCs/>
              <w:color w:val="666666"/>
              <w:sz w:val="20"/>
              <w:szCs w:val="20"/>
              <w:lang w:val="en-GB"/>
            </w:rPr>
          </w:rPrChange>
        </w:rPr>
        <w:fldChar w:fldCharType="separate"/>
      </w:r>
      <w:ins w:author="Alba Colomer Padrosa" w:date="2020-12-02T08:57:00Z" w:id="2588">
        <w:r w:rsidR="00CA53DD">
          <w:rPr>
            <w:rFonts w:ascii="Times New Roman" w:hAnsi="Times New Roman" w:cs="Times New Roman"/>
            <w:i/>
            <w:iCs/>
            <w:noProof/>
            <w:color w:val="666666"/>
            <w:sz w:val="20"/>
            <w:szCs w:val="20"/>
            <w:lang w:val="en-GB"/>
          </w:rPr>
          <w:t>11</w:t>
        </w:r>
      </w:ins>
      <w:r w:rsidRPr="009747E7" w:rsidR="00131609">
        <w:rPr>
          <w:rFonts w:ascii="Times New Roman" w:hAnsi="Times New Roman" w:cs="Times New Roman"/>
          <w:i/>
          <w:iCs/>
          <w:color w:val="666666"/>
          <w:sz w:val="20"/>
          <w:szCs w:val="20"/>
          <w:lang w:val="en-GB"/>
          <w:rPrChange w:author="Chris Smith" w:date="2020-11-29T16:43:00Z" w:id="2589">
            <w:rPr>
              <w:rFonts w:ascii="Times New Roman" w:hAnsi="Times New Roman" w:cs="Times New Roman"/>
              <w:i/>
              <w:iCs/>
              <w:color w:val="666666"/>
              <w:sz w:val="20"/>
              <w:szCs w:val="20"/>
              <w:lang w:val="en-GB"/>
            </w:rPr>
          </w:rPrChange>
        </w:rPr>
        <w:fldChar w:fldCharType="end"/>
      </w:r>
      <w:ins w:author="Alba Colomer Padrosa" w:date="2020-11-23T10:29:00Z" w:id="2590">
        <w:r w:rsidRPr="009747E7">
          <w:rPr>
            <w:rFonts w:ascii="Times New Roman" w:hAnsi="Times New Roman" w:cs="Times New Roman"/>
            <w:i/>
            <w:iCs/>
            <w:color w:val="666666"/>
            <w:sz w:val="20"/>
            <w:szCs w:val="20"/>
            <w:lang w:val="en-GB"/>
          </w:rPr>
          <w:t xml:space="preserve"> – Code for </w:t>
        </w:r>
        <w:del w:author="Chris Smith" w:date="2020-11-29T16:48:00Z" w:id="2591">
          <w:r w:rsidRPr="009747E7" w:rsidDel="009747E7">
            <w:rPr>
              <w:rFonts w:ascii="Times New Roman" w:hAnsi="Times New Roman" w:cs="Times New Roman"/>
              <w:i/>
              <w:iCs/>
              <w:color w:val="666666"/>
              <w:sz w:val="20"/>
              <w:szCs w:val="20"/>
              <w:lang w:val="en-GB"/>
            </w:rPr>
            <w:delText>limitating</w:delText>
          </w:r>
        </w:del>
      </w:ins>
      <w:ins w:author="Chris Smith" w:date="2020-11-29T16:48:00Z" w:id="2592">
        <w:r w:rsidRPr="009747E7" w:rsidR="009747E7">
          <w:rPr>
            <w:rFonts w:ascii="Times New Roman" w:hAnsi="Times New Roman" w:cs="Times New Roman"/>
            <w:i/>
            <w:iCs/>
            <w:color w:val="666666"/>
            <w:sz w:val="20"/>
            <w:szCs w:val="20"/>
            <w:lang w:val="en-GB"/>
          </w:rPr>
          <w:t>limiting</w:t>
        </w:r>
      </w:ins>
      <w:ins w:author="Alba Colomer Padrosa" w:date="2020-11-23T10:29:00Z" w:id="2593">
        <w:r w:rsidRPr="009747E7">
          <w:rPr>
            <w:rFonts w:ascii="Times New Roman" w:hAnsi="Times New Roman" w:cs="Times New Roman"/>
            <w:i/>
            <w:iCs/>
            <w:color w:val="666666"/>
            <w:sz w:val="20"/>
            <w:szCs w:val="20"/>
            <w:lang w:val="en-GB"/>
          </w:rPr>
          <w:t xml:space="preserve"> the number of candidates at lot level</w:t>
        </w:r>
        <w:bookmarkEnd w:id="2585"/>
      </w:ins>
    </w:p>
    <w:p w:rsidRPr="009747E7" w:rsidR="00131609" w:rsidDel="002E40FC" w:rsidP="6F0611B3" w:rsidRDefault="00131609" w14:paraId="179007DB" w14:textId="4C629FB6">
      <w:pPr>
        <w:jc w:val="both"/>
        <w:rPr>
          <w:del w:author="Alba Colomer Padrosa" w:date="2020-12-02T09:17:00Z" w:id="2594"/>
          <w:rFonts w:ascii="Times New Roman" w:hAnsi="Times New Roman" w:cs="Times New Roman"/>
          <w:lang w:val="en-GB"/>
        </w:rPr>
      </w:pPr>
    </w:p>
    <w:p w:rsidRPr="009747E7" w:rsidR="000E7BD2" w:rsidP="00AD1B4B" w:rsidRDefault="00AD1B4B" w14:paraId="16C80DE2" w14:textId="2C914315">
      <w:pPr>
        <w:pStyle w:val="Heading4"/>
        <w:spacing w:after="0" w:line="360" w:lineRule="auto"/>
        <w:ind w:left="900"/>
        <w:jc w:val="left"/>
        <w:rPr>
          <w:rFonts w:cs="Times New Roman"/>
        </w:rPr>
      </w:pPr>
      <w:bookmarkStart w:name="_lqi88337kqd4" w:colFirst="0" w:colLast="0" w:id="2595"/>
      <w:bookmarkStart w:name="_6vry6daip3vy" w:colFirst="0" w:colLast="0" w:id="2596"/>
      <w:bookmarkEnd w:id="2595"/>
      <w:bookmarkEnd w:id="2596"/>
      <w:r w:rsidRPr="009747E7">
        <w:rPr>
          <w:rFonts w:cs="Times New Roman"/>
        </w:rPr>
        <w:t xml:space="preserve">2.4.1.2 </w:t>
      </w:r>
      <w:r w:rsidRPr="009747E7" w:rsidR="000E7BD2">
        <w:rPr>
          <w:rFonts w:cs="Times New Roman"/>
        </w:rPr>
        <w:t>Call for enquiries</w:t>
      </w:r>
    </w:p>
    <w:p w:rsidRPr="009747E7" w:rsidR="000E7BD2" w:rsidP="006F791E" w:rsidRDefault="000E7BD2" w14:paraId="13C9572B" w14:textId="6D1ED82F">
      <w:pPr>
        <w:jc w:val="both"/>
        <w:rPr>
          <w:rFonts w:ascii="Times New Roman" w:hAnsi="Times New Roman" w:cs="Times New Roman"/>
          <w:lang w:val="en-GB"/>
        </w:rPr>
      </w:pPr>
      <w:r w:rsidRPr="009747E7">
        <w:rPr>
          <w:rFonts w:ascii="Times New Roman" w:hAnsi="Times New Roman" w:cs="Times New Roman"/>
          <w:lang w:val="en-GB"/>
        </w:rPr>
        <w:t xml:space="preserve">In order to indicate </w:t>
      </w:r>
      <w:r w:rsidRPr="009747E7" w:rsidR="00497B3B">
        <w:rPr>
          <w:rFonts w:ascii="Times New Roman" w:hAnsi="Times New Roman" w:cs="Times New Roman"/>
          <w:lang w:val="en-GB"/>
        </w:rPr>
        <w:t>the</w:t>
      </w:r>
      <w:r w:rsidRPr="009747E7">
        <w:rPr>
          <w:rFonts w:ascii="Times New Roman" w:hAnsi="Times New Roman" w:cs="Times New Roman"/>
          <w:lang w:val="en-GB"/>
        </w:rPr>
        <w:t xml:space="preserve"> start of the explanatory phase of a </w:t>
      </w:r>
      <w:r w:rsidRPr="009747E7" w:rsidR="00541B57">
        <w:rPr>
          <w:rFonts w:ascii="Times New Roman" w:hAnsi="Times New Roman" w:cs="Times New Roman"/>
          <w:lang w:val="en-GB"/>
        </w:rPr>
        <w:t>procurement</w:t>
      </w:r>
      <w:r w:rsidRPr="009747E7">
        <w:rPr>
          <w:rFonts w:ascii="Times New Roman" w:hAnsi="Times New Roman" w:cs="Times New Roman"/>
          <w:lang w:val="en-GB"/>
        </w:rPr>
        <w:t xml:space="preserve"> process, </w:t>
      </w:r>
      <w:r w:rsidRPr="009747E7" w:rsidR="00497B3B">
        <w:rPr>
          <w:rFonts w:ascii="Times New Roman" w:hAnsi="Times New Roman" w:cs="Times New Roman"/>
          <w:lang w:val="en-GB"/>
        </w:rPr>
        <w:t xml:space="preserve">the </w:t>
      </w:r>
      <w:r w:rsidRPr="009747E7" w:rsidR="00541B57">
        <w:rPr>
          <w:rFonts w:ascii="Times New Roman" w:hAnsi="Times New Roman" w:cs="Times New Roman"/>
          <w:lang w:val="en-GB"/>
        </w:rPr>
        <w:t>CA</w:t>
      </w:r>
      <w:r w:rsidRPr="009747E7">
        <w:rPr>
          <w:rFonts w:ascii="Times New Roman" w:hAnsi="Times New Roman" w:cs="Times New Roman"/>
          <w:lang w:val="en-GB"/>
        </w:rPr>
        <w:t xml:space="preserve"> shall establish a start date as an enquiry session. </w:t>
      </w:r>
    </w:p>
    <w:p w:rsidRPr="009747E7" w:rsidR="000E7BD2" w:rsidP="006F791E" w:rsidRDefault="000E7BD2" w14:paraId="2E21CBB6" w14:textId="016CBDB0">
      <w:pPr>
        <w:jc w:val="both"/>
        <w:rPr>
          <w:rFonts w:ascii="Times New Roman" w:hAnsi="Times New Roman" w:cs="Times New Roman"/>
          <w:lang w:val="en-GB"/>
        </w:rPr>
      </w:pPr>
      <w:r w:rsidRPr="009747E7">
        <w:rPr>
          <w:rFonts w:ascii="Times New Roman" w:hAnsi="Times New Roman" w:cs="Times New Roman"/>
          <w:lang w:val="en-GB"/>
        </w:rPr>
        <w:t xml:space="preserve">Such an indication shall be done by adding a separate </w:t>
      </w:r>
      <w:r w:rsidRPr="009747E7">
        <w:rPr>
          <w:rFonts w:ascii="Times New Roman" w:hAnsi="Times New Roman" w:eastAsia="Courier New" w:cs="Times New Roman"/>
          <w:color w:val="DD1144"/>
          <w:shd w:val="clear" w:color="auto" w:fill="F3F3F3"/>
          <w:lang w:val="en-GB"/>
        </w:rPr>
        <w:t>enquiryPeriod</w:t>
      </w:r>
      <w:r w:rsidRPr="009747E7">
        <w:rPr>
          <w:rFonts w:ascii="Times New Roman" w:hAnsi="Times New Roman" w:cs="Times New Roman"/>
          <w:lang w:val="en-GB"/>
        </w:rPr>
        <w:t xml:space="preserve"> object into</w:t>
      </w:r>
      <w:r w:rsidRPr="009747E7" w:rsidR="00497B3B">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building block</w:t>
      </w:r>
      <w:r w:rsidRPr="009747E7" w:rsidR="00497B3B">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Pr="009747E7" w:rsidR="00497B3B">
        <w:rPr>
          <w:rFonts w:ascii="Times New Roman" w:hAnsi="Times New Roman" w:cs="Times New Roman"/>
          <w:lang w:val="en-GB"/>
        </w:rPr>
        <w:t xml:space="preserve">the </w:t>
      </w:r>
      <w:r w:rsidRPr="009747E7">
        <w:rPr>
          <w:rFonts w:ascii="Times New Roman" w:hAnsi="Times New Roman" w:cs="Times New Roman"/>
          <w:lang w:val="en-GB"/>
        </w:rPr>
        <w:t xml:space="preserve">explanatory phase prescribed by </w:t>
      </w:r>
      <w:r w:rsidRPr="009747E7" w:rsidR="00497B3B">
        <w:rPr>
          <w:rFonts w:ascii="Times New Roman" w:hAnsi="Times New Roman" w:cs="Times New Roman"/>
          <w:lang w:val="en-GB"/>
        </w:rPr>
        <w:t xml:space="preserve">the </w:t>
      </w:r>
      <w:r w:rsidRPr="009747E7" w:rsidR="00541B57">
        <w:rPr>
          <w:rFonts w:ascii="Times New Roman" w:hAnsi="Times New Roman" w:cs="Times New Roman"/>
          <w:lang w:val="en-GB"/>
        </w:rPr>
        <w:t>CA</w:t>
      </w:r>
      <w:r w:rsidRPr="009747E7">
        <w:rPr>
          <w:rFonts w:ascii="Times New Roman" w:hAnsi="Times New Roman" w:cs="Times New Roman"/>
          <w:lang w:val="en-GB"/>
        </w:rPr>
        <w:t xml:space="preserve"> and its start date</w:t>
      </w:r>
      <w:r w:rsidRPr="009747E7" w:rsidR="00497B3B">
        <w:rPr>
          <w:rFonts w:ascii="Times New Roman" w:hAnsi="Times New Roman" w:cs="Times New Roman"/>
          <w:lang w:val="en-GB"/>
        </w:rPr>
        <w:t>,</w:t>
      </w:r>
      <w:r w:rsidRPr="009747E7">
        <w:rPr>
          <w:rFonts w:ascii="Times New Roman" w:hAnsi="Times New Roman" w:cs="Times New Roman"/>
          <w:lang w:val="en-GB"/>
        </w:rPr>
        <w:t xml:space="preserve"> reflected as a system moment of initiation of </w:t>
      </w:r>
      <w:r w:rsidRPr="009747E7" w:rsidR="00497B3B">
        <w:rPr>
          <w:rFonts w:ascii="Times New Roman" w:hAnsi="Times New Roman" w:cs="Times New Roman"/>
          <w:lang w:val="en-GB"/>
        </w:rPr>
        <w:t xml:space="preserve">the </w:t>
      </w:r>
      <w:r w:rsidRPr="009747E7">
        <w:rPr>
          <w:rFonts w:ascii="Times New Roman" w:hAnsi="Times New Roman" w:cs="Times New Roman"/>
          <w:lang w:val="en-GB"/>
        </w:rPr>
        <w:t>explanatory phase:</w:t>
      </w:r>
    </w:p>
    <w:p w:rsidRPr="009747E7" w:rsidR="00541B57" w:rsidDel="002E40FC" w:rsidP="006F791E" w:rsidRDefault="00541B57" w14:paraId="1E7B609E" w14:textId="68A1A2C4">
      <w:pPr>
        <w:jc w:val="both"/>
        <w:rPr>
          <w:del w:author="Alba Colomer Padrosa" w:date="2020-12-02T09:13:00Z" w:id="2597"/>
          <w:rFonts w:ascii="Times New Roman" w:hAnsi="Times New Roman" w:cs="Times New Roman"/>
          <w:lang w:val="en-GB"/>
        </w:rPr>
      </w:pPr>
    </w:p>
    <w:tbl>
      <w:tblPr>
        <w:tblW w:w="9360" w:type="dxa"/>
        <w:tblLayout w:type="fixed"/>
        <w:tblLook w:val="0600" w:firstRow="0" w:lastRow="0" w:firstColumn="0" w:lastColumn="0" w:noHBand="1" w:noVBand="1"/>
      </w:tblPr>
      <w:tblGrid>
        <w:gridCol w:w="9360"/>
      </w:tblGrid>
      <w:tr w:rsidRPr="009747E7" w:rsidR="00541B57" w:rsidTr="6F0611B3" w14:paraId="151B1154" w14:textId="77777777">
        <w:tc>
          <w:tcPr>
            <w:tcW w:w="9360" w:type="dxa"/>
            <w:shd w:val="clear" w:color="auto" w:fill="F8F8F8"/>
            <w:tcMar>
              <w:top w:w="100" w:type="dxa"/>
              <w:left w:w="100" w:type="dxa"/>
              <w:bottom w:w="100" w:type="dxa"/>
              <w:right w:w="100" w:type="dxa"/>
            </w:tcMar>
          </w:tcPr>
          <w:p w:rsidRPr="009747E7" w:rsidR="00541B57" w:rsidP="005F35BE" w:rsidRDefault="00541B57" w14:paraId="5D4E04CD"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"enquiryPeriod":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541B57" w:rsidP="6F0611B3" w:rsidRDefault="6F0611B3" w14:paraId="5C836C8C" w14:textId="128C355A">
      <w:pPr>
        <w:spacing w:before="200" w:after="0" w:line="480" w:lineRule="auto"/>
        <w:ind w:left="900"/>
        <w:jc w:val="center"/>
        <w:rPr>
          <w:ins w:author="Alba Colomer Padrosa" w:date="2020-11-23T10:29:00Z" w:id="2598"/>
          <w:rFonts w:ascii="Times New Roman" w:hAnsi="Times New Roman" w:cs="Times New Roman"/>
          <w:i/>
          <w:iCs/>
          <w:color w:val="666666"/>
          <w:sz w:val="20"/>
          <w:szCs w:val="20"/>
          <w:lang w:val="en-GB"/>
        </w:rPr>
      </w:pPr>
      <w:bookmarkStart w:name="_Toc57793341" w:id="2599"/>
      <w:ins w:author="Alba Colomer Padrosa" w:date="2020-11-23T10:29:00Z" w:id="2600">
        <w:r w:rsidRPr="009747E7">
          <w:rPr>
            <w:rFonts w:ascii="Times New Roman" w:hAnsi="Times New Roman" w:cs="Times New Roman"/>
            <w:i/>
            <w:iCs/>
            <w:color w:val="666666"/>
            <w:sz w:val="20"/>
            <w:szCs w:val="20"/>
            <w:lang w:val="en-GB"/>
          </w:rPr>
          <w:t xml:space="preserve">Figure </w:t>
        </w:r>
      </w:ins>
      <w:r w:rsidRPr="00CA53DD" w:rsidR="00541B57">
        <w:rPr>
          <w:rFonts w:ascii="Times New Roman" w:hAnsi="Times New Roman" w:cs="Times New Roman"/>
          <w:i/>
          <w:iCs/>
          <w:color w:val="666666"/>
          <w:sz w:val="20"/>
          <w:szCs w:val="20"/>
          <w:lang w:val="en-GB"/>
        </w:rPr>
        <w:fldChar w:fldCharType="begin"/>
      </w:r>
      <w:r w:rsidRPr="009747E7" w:rsidR="00541B57">
        <w:rPr>
          <w:rFonts w:ascii="Times New Roman" w:hAnsi="Times New Roman" w:cs="Times New Roman"/>
          <w:i/>
          <w:iCs/>
          <w:color w:val="666666"/>
          <w:sz w:val="20"/>
          <w:szCs w:val="20"/>
          <w:lang w:val="en-GB"/>
        </w:rPr>
        <w:instrText xml:space="preserve"> SEQ Figure \* ARABIC </w:instrText>
      </w:r>
      <w:r w:rsidRPr="009747E7" w:rsidR="00541B57">
        <w:rPr>
          <w:rFonts w:ascii="Times New Roman" w:hAnsi="Times New Roman" w:cs="Times New Roman"/>
          <w:i/>
          <w:iCs/>
          <w:color w:val="666666"/>
          <w:sz w:val="20"/>
          <w:szCs w:val="20"/>
          <w:lang w:val="en-GB"/>
          <w:rPrChange w:author="Chris Smith" w:date="2020-11-29T16:43:00Z" w:id="2601">
            <w:rPr>
              <w:rFonts w:ascii="Times New Roman" w:hAnsi="Times New Roman" w:cs="Times New Roman"/>
              <w:i/>
              <w:iCs/>
              <w:color w:val="666666"/>
              <w:sz w:val="20"/>
              <w:szCs w:val="20"/>
              <w:lang w:val="en-GB"/>
            </w:rPr>
          </w:rPrChange>
        </w:rPr>
        <w:fldChar w:fldCharType="separate"/>
      </w:r>
      <w:ins w:author="Alba Colomer Padrosa" w:date="2020-12-02T08:57:00Z" w:id="2602">
        <w:r w:rsidR="00CA53DD">
          <w:rPr>
            <w:rFonts w:ascii="Times New Roman" w:hAnsi="Times New Roman" w:cs="Times New Roman"/>
            <w:i/>
            <w:iCs/>
            <w:noProof/>
            <w:color w:val="666666"/>
            <w:sz w:val="20"/>
            <w:szCs w:val="20"/>
            <w:lang w:val="en-GB"/>
          </w:rPr>
          <w:t>12</w:t>
        </w:r>
      </w:ins>
      <w:r w:rsidRPr="009747E7" w:rsidR="00541B57">
        <w:rPr>
          <w:rFonts w:ascii="Times New Roman" w:hAnsi="Times New Roman" w:cs="Times New Roman"/>
          <w:i/>
          <w:iCs/>
          <w:color w:val="666666"/>
          <w:sz w:val="20"/>
          <w:szCs w:val="20"/>
          <w:lang w:val="en-GB"/>
          <w:rPrChange w:author="Chris Smith" w:date="2020-11-29T16:43:00Z" w:id="2603">
            <w:rPr>
              <w:rFonts w:ascii="Times New Roman" w:hAnsi="Times New Roman" w:cs="Times New Roman"/>
              <w:i/>
              <w:iCs/>
              <w:color w:val="666666"/>
              <w:sz w:val="20"/>
              <w:szCs w:val="20"/>
              <w:lang w:val="en-GB"/>
            </w:rPr>
          </w:rPrChange>
        </w:rPr>
        <w:fldChar w:fldCharType="end"/>
      </w:r>
      <w:ins w:author="Alba Colomer Padrosa" w:date="2020-11-23T10:29:00Z" w:id="2604">
        <w:r w:rsidRPr="009747E7">
          <w:rPr>
            <w:rFonts w:ascii="Times New Roman" w:hAnsi="Times New Roman" w:cs="Times New Roman"/>
            <w:i/>
            <w:iCs/>
            <w:color w:val="666666"/>
            <w:sz w:val="20"/>
            <w:szCs w:val="20"/>
            <w:lang w:val="en-GB"/>
          </w:rPr>
          <w:t xml:space="preserve"> – Code for stating an enquiry period</w:t>
        </w:r>
        <w:bookmarkEnd w:id="2599"/>
      </w:ins>
    </w:p>
    <w:p w:rsidRPr="009747E7" w:rsidR="00541B57" w:rsidDel="002E40FC" w:rsidP="6F0611B3" w:rsidRDefault="00541B57" w14:paraId="7E364AB0" w14:textId="685B44AD">
      <w:pPr>
        <w:jc w:val="both"/>
        <w:rPr>
          <w:del w:author="Alba Colomer Padrosa" w:date="2020-12-02T09:16:00Z" w:id="2605"/>
          <w:rFonts w:ascii="Times New Roman" w:hAnsi="Times New Roman" w:cs="Times New Roman"/>
          <w:lang w:val="en-GB"/>
        </w:rPr>
      </w:pPr>
    </w:p>
    <w:p w:rsidRPr="009747E7" w:rsidR="000E7BD2" w:rsidP="003E4BB9" w:rsidRDefault="003E4BB9" w14:paraId="1AB91385" w14:textId="50DFB365">
      <w:pPr>
        <w:pStyle w:val="Heading4"/>
        <w:spacing w:after="0" w:line="360" w:lineRule="auto"/>
        <w:ind w:left="900"/>
        <w:jc w:val="left"/>
        <w:rPr>
          <w:rFonts w:cs="Times New Roman"/>
        </w:rPr>
      </w:pPr>
      <w:bookmarkStart w:name="_n6uiwlnb57xw" w:colFirst="0" w:colLast="0" w:id="2606"/>
      <w:bookmarkEnd w:id="2606"/>
      <w:r w:rsidRPr="009747E7">
        <w:rPr>
          <w:rFonts w:cs="Times New Roman"/>
        </w:rPr>
        <w:t xml:space="preserve">2.4.1.3 </w:t>
      </w:r>
      <w:r w:rsidRPr="009747E7" w:rsidR="000E7BD2">
        <w:rPr>
          <w:rFonts w:cs="Times New Roman"/>
        </w:rPr>
        <w:t>Pre-qualification modality</w:t>
      </w:r>
    </w:p>
    <w:p w:rsidRPr="009747E7" w:rsidR="000E7BD2" w:rsidP="006F791E" w:rsidRDefault="711CBF08" w14:paraId="492E984D" w14:textId="119E0032">
      <w:pPr>
        <w:jc w:val="both"/>
        <w:rPr>
          <w:rFonts w:ascii="Times New Roman" w:hAnsi="Times New Roman" w:cs="Times New Roman"/>
          <w:lang w:val="en-GB"/>
        </w:rPr>
      </w:pPr>
      <w:r w:rsidRPr="009747E7">
        <w:rPr>
          <w:rFonts w:ascii="Times New Roman" w:hAnsi="Times New Roman" w:cs="Times New Roman"/>
          <w:lang w:val="en-GB"/>
        </w:rPr>
        <w:t xml:space="preserve">Along with a start of initiation for the </w:t>
      </w:r>
      <w:r w:rsidRPr="009747E7" w:rsidR="00BC31D9">
        <w:rPr>
          <w:rFonts w:ascii="Times New Roman" w:hAnsi="Times New Roman" w:cs="Times New Roman"/>
          <w:lang w:val="en-GB"/>
        </w:rPr>
        <w:t>restricted</w:t>
      </w:r>
      <w:r w:rsidRPr="009747E7">
        <w:rPr>
          <w:rFonts w:ascii="Times New Roman" w:hAnsi="Times New Roman" w:cs="Times New Roman"/>
          <w:lang w:val="en-GB"/>
        </w:rPr>
        <w:t xml:space="preserve"> procedure, a pre-qualification phase shall also be launched in order to receive re</w:t>
      </w:r>
      <w:r w:rsidRPr="009747E7" w:rsidR="00BC31D9">
        <w:rPr>
          <w:rFonts w:ascii="Times New Roman" w:hAnsi="Times New Roman" w:cs="Times New Roman"/>
          <w:lang w:val="en-GB"/>
        </w:rPr>
        <w:t>quests for participations from EOs</w:t>
      </w:r>
      <w:r w:rsidRPr="009747E7">
        <w:rPr>
          <w:rFonts w:ascii="Times New Roman" w:hAnsi="Times New Roman" w:cs="Times New Roman"/>
          <w:lang w:val="en-GB"/>
        </w:rPr>
        <w:t xml:space="preserve">. </w:t>
      </w:r>
    </w:p>
    <w:p w:rsidRPr="009747E7" w:rsidR="000E7BD2" w:rsidP="003E4BB9" w:rsidRDefault="003E4BB9" w14:paraId="1B95AAA6" w14:textId="3127DD14">
      <w:pPr>
        <w:pStyle w:val="Heading5"/>
        <w:keepNext w:val="0"/>
        <w:keepLines w:val="0"/>
        <w:numPr>
          <w:ilvl w:val="0"/>
          <w:numId w:val="0"/>
        </w:numPr>
        <w:shd w:val="clear" w:color="auto" w:fill="FFFFFF"/>
        <w:spacing w:before="0" w:after="0" w:line="342" w:lineRule="auto"/>
        <w:ind w:left="1170"/>
        <w:jc w:val="left"/>
        <w:rPr>
          <w:rFonts w:ascii="Times New Roman" w:hAnsi="Times New Roman" w:cs="Times New Roman"/>
        </w:rPr>
      </w:pPr>
      <w:bookmarkStart w:name="_lxygwf47xfsx" w:colFirst="0" w:colLast="0" w:id="2607"/>
      <w:bookmarkEnd w:id="2607"/>
      <w:r w:rsidRPr="009747E7">
        <w:rPr>
          <w:rFonts w:ascii="Times New Roman" w:hAnsi="Times New Roman" w:cs="Times New Roman"/>
        </w:rPr>
        <w:t xml:space="preserve">2.4.1.3.1 </w:t>
      </w:r>
      <w:r w:rsidRPr="009747E7" w:rsidR="000E7BD2">
        <w:rPr>
          <w:rFonts w:ascii="Times New Roman" w:hAnsi="Times New Roman" w:cs="Times New Roman"/>
        </w:rPr>
        <w:t>Pre-qualification establishment</w:t>
      </w:r>
    </w:p>
    <w:p w:rsidRPr="009747E7" w:rsidR="000E7BD2" w:rsidP="006F791E" w:rsidRDefault="0FFC06D3" w14:paraId="57C072A0" w14:textId="1464F546">
      <w:pPr>
        <w:spacing w:after="0"/>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preQualification</w:t>
      </w:r>
      <w:r w:rsidRPr="009747E7" w:rsidR="000E7BD2">
        <w:rPr>
          <w:rFonts w:ascii="Times New Roman" w:hAnsi="Times New Roman" w:cs="Times New Roman"/>
          <w:lang w:val="en-GB"/>
        </w:rPr>
        <w:t xml:space="preserve"> block shall be included in</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813205">
        <w:rPr>
          <w:rFonts w:ascii="Times New Roman" w:hAnsi="Times New Roman" w:cs="Times New Roman"/>
          <w:lang w:val="en-GB"/>
        </w:rPr>
        <w:t>CN</w:t>
      </w:r>
      <w:r w:rsidRPr="009747E7" w:rsidR="00BC31D9">
        <w:rPr>
          <w:rFonts w:ascii="Times New Roman" w:hAnsi="Times New Roman" w:cs="Times New Roman"/>
          <w:lang w:val="en-GB"/>
        </w:rPr>
        <w:t>,</w:t>
      </w:r>
      <w:r w:rsidRPr="009747E7" w:rsidR="000E7BD2">
        <w:rPr>
          <w:rFonts w:ascii="Times New Roman" w:hAnsi="Times New Roman" w:cs="Times New Roman"/>
          <w:lang w:val="en-GB"/>
        </w:rPr>
        <w:t xml:space="preserve"> where preliminary qualification or selection of the candidates to be invited to submit a tender is needed.</w:t>
      </w:r>
    </w:p>
    <w:p w:rsidRPr="009747E7" w:rsidR="00BC31D9" w:rsidP="006F791E" w:rsidRDefault="00BC31D9" w14:paraId="19E54165" w14:textId="77777777">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Pr="009747E7" w:rsidR="00BC31D9" w:rsidTr="6F0611B3" w14:paraId="2CBF80DC" w14:textId="77777777">
        <w:tc>
          <w:tcPr>
            <w:tcW w:w="9375" w:type="dxa"/>
            <w:shd w:val="clear" w:color="auto" w:fill="F8F8F8"/>
            <w:tcMar>
              <w:top w:w="100" w:type="dxa"/>
              <w:left w:w="100" w:type="dxa"/>
              <w:bottom w:w="100" w:type="dxa"/>
              <w:right w:w="100" w:type="dxa"/>
            </w:tcMar>
          </w:tcPr>
          <w:p w:rsidRPr="009747E7" w:rsidR="00BC31D9" w:rsidP="005F35BE" w:rsidRDefault="00BC31D9" w14:paraId="71AA4900"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"procuringEntity":{}</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BC31D9" w:rsidP="6F0611B3" w:rsidRDefault="6F0611B3" w14:paraId="1CD81D7D" w14:textId="54DF1848">
      <w:pPr>
        <w:spacing w:before="200" w:after="0" w:line="480" w:lineRule="auto"/>
        <w:ind w:left="900"/>
        <w:jc w:val="center"/>
        <w:rPr>
          <w:ins w:author="Alba Colomer Padrosa" w:date="2020-11-23T10:29:00Z" w:id="2608"/>
          <w:rFonts w:ascii="Times New Roman" w:hAnsi="Times New Roman" w:cs="Times New Roman"/>
          <w:i/>
          <w:iCs/>
          <w:color w:val="666666"/>
          <w:sz w:val="20"/>
          <w:szCs w:val="20"/>
          <w:lang w:val="en-GB"/>
        </w:rPr>
      </w:pPr>
      <w:bookmarkStart w:name="_Toc57793342" w:id="2609"/>
      <w:ins w:author="Alba Colomer Padrosa" w:date="2020-11-23T10:29:00Z" w:id="2610">
        <w:r w:rsidRPr="009747E7">
          <w:rPr>
            <w:rFonts w:ascii="Times New Roman" w:hAnsi="Times New Roman" w:cs="Times New Roman"/>
            <w:i/>
            <w:iCs/>
            <w:color w:val="666666"/>
            <w:sz w:val="20"/>
            <w:szCs w:val="20"/>
            <w:lang w:val="en-GB"/>
          </w:rPr>
          <w:t xml:space="preserve">Figure </w:t>
        </w:r>
      </w:ins>
      <w:r w:rsidRPr="00CA53DD" w:rsidR="00BC31D9">
        <w:rPr>
          <w:rFonts w:ascii="Times New Roman" w:hAnsi="Times New Roman" w:cs="Times New Roman"/>
          <w:i/>
          <w:iCs/>
          <w:color w:val="666666"/>
          <w:sz w:val="20"/>
          <w:szCs w:val="20"/>
          <w:lang w:val="en-GB"/>
        </w:rPr>
        <w:fldChar w:fldCharType="begin"/>
      </w:r>
      <w:r w:rsidRPr="009747E7" w:rsidR="00BC31D9">
        <w:rPr>
          <w:rFonts w:ascii="Times New Roman" w:hAnsi="Times New Roman" w:cs="Times New Roman"/>
          <w:i/>
          <w:iCs/>
          <w:color w:val="666666"/>
          <w:sz w:val="20"/>
          <w:szCs w:val="20"/>
          <w:lang w:val="en-GB"/>
        </w:rPr>
        <w:instrText xml:space="preserve"> SEQ Figure \* ARABIC </w:instrText>
      </w:r>
      <w:r w:rsidRPr="009747E7" w:rsidR="00BC31D9">
        <w:rPr>
          <w:rFonts w:ascii="Times New Roman" w:hAnsi="Times New Roman" w:cs="Times New Roman"/>
          <w:i/>
          <w:iCs/>
          <w:color w:val="666666"/>
          <w:sz w:val="20"/>
          <w:szCs w:val="20"/>
          <w:lang w:val="en-GB"/>
          <w:rPrChange w:author="Chris Smith" w:date="2020-11-29T16:43:00Z" w:id="2611">
            <w:rPr>
              <w:rFonts w:ascii="Times New Roman" w:hAnsi="Times New Roman" w:cs="Times New Roman"/>
              <w:i/>
              <w:iCs/>
              <w:color w:val="666666"/>
              <w:sz w:val="20"/>
              <w:szCs w:val="20"/>
              <w:lang w:val="en-GB"/>
            </w:rPr>
          </w:rPrChange>
        </w:rPr>
        <w:fldChar w:fldCharType="separate"/>
      </w:r>
      <w:ins w:author="Alba Colomer Padrosa" w:date="2020-12-02T08:57:00Z" w:id="2612">
        <w:r w:rsidR="00CA53DD">
          <w:rPr>
            <w:rFonts w:ascii="Times New Roman" w:hAnsi="Times New Roman" w:cs="Times New Roman"/>
            <w:i/>
            <w:iCs/>
            <w:noProof/>
            <w:color w:val="666666"/>
            <w:sz w:val="20"/>
            <w:szCs w:val="20"/>
            <w:lang w:val="en-GB"/>
          </w:rPr>
          <w:t>13</w:t>
        </w:r>
      </w:ins>
      <w:r w:rsidRPr="009747E7" w:rsidR="00BC31D9">
        <w:rPr>
          <w:rFonts w:ascii="Times New Roman" w:hAnsi="Times New Roman" w:cs="Times New Roman"/>
          <w:i/>
          <w:iCs/>
          <w:color w:val="666666"/>
          <w:sz w:val="20"/>
          <w:szCs w:val="20"/>
          <w:lang w:val="en-GB"/>
          <w:rPrChange w:author="Chris Smith" w:date="2020-11-29T16:43:00Z" w:id="2613">
            <w:rPr>
              <w:rFonts w:ascii="Times New Roman" w:hAnsi="Times New Roman" w:cs="Times New Roman"/>
              <w:i/>
              <w:iCs/>
              <w:color w:val="666666"/>
              <w:sz w:val="20"/>
              <w:szCs w:val="20"/>
              <w:lang w:val="en-GB"/>
            </w:rPr>
          </w:rPrChange>
        </w:rPr>
        <w:fldChar w:fldCharType="end"/>
      </w:r>
      <w:ins w:author="Alba Colomer Padrosa" w:date="2020-11-23T10:29:00Z" w:id="2614">
        <w:r w:rsidRPr="009747E7">
          <w:rPr>
            <w:rFonts w:ascii="Times New Roman" w:hAnsi="Times New Roman" w:cs="Times New Roman"/>
            <w:i/>
            <w:iCs/>
            <w:color w:val="666666"/>
            <w:sz w:val="20"/>
            <w:szCs w:val="20"/>
            <w:lang w:val="en-GB"/>
          </w:rPr>
          <w:t xml:space="preserve"> – Code for </w:t>
        </w:r>
      </w:ins>
      <w:ins w:author="Alba Colomer Padrosa" w:date="2020-11-23T10:30:00Z" w:id="2615">
        <w:r w:rsidRPr="009747E7">
          <w:rPr>
            <w:rFonts w:ascii="Times New Roman" w:hAnsi="Times New Roman" w:cs="Times New Roman"/>
            <w:i/>
            <w:iCs/>
            <w:color w:val="666666"/>
            <w:sz w:val="20"/>
            <w:szCs w:val="20"/>
            <w:lang w:val="en-GB"/>
          </w:rPr>
          <w:t>pre-qualification establishment</w:t>
        </w:r>
      </w:ins>
      <w:bookmarkEnd w:id="2609"/>
    </w:p>
    <w:p w:rsidRPr="009747E7" w:rsidR="00BC31D9" w:rsidDel="002E40FC" w:rsidP="6F0611B3" w:rsidRDefault="00BC31D9" w14:paraId="7BA84434" w14:textId="7E95F9A8">
      <w:pPr>
        <w:spacing w:after="0"/>
        <w:jc w:val="both"/>
        <w:rPr>
          <w:del w:author="Alba Colomer Padrosa" w:date="2020-12-02T09:17:00Z" w:id="2616"/>
          <w:rFonts w:ascii="Times New Roman" w:hAnsi="Times New Roman" w:cs="Times New Roman"/>
          <w:lang w:val="en-GB"/>
        </w:rPr>
      </w:pPr>
    </w:p>
    <w:p w:rsidRPr="009747E7" w:rsidR="000E7BD2" w:rsidP="003E4BB9" w:rsidRDefault="003E4BB9" w14:paraId="598FC692" w14:textId="35A8E1F2">
      <w:pPr>
        <w:pStyle w:val="Heading5"/>
        <w:numPr>
          <w:ilvl w:val="0"/>
          <w:numId w:val="0"/>
        </w:numPr>
        <w:spacing w:after="0" w:line="360" w:lineRule="auto"/>
        <w:ind w:left="1170"/>
        <w:jc w:val="left"/>
        <w:rPr>
          <w:rFonts w:ascii="Times New Roman" w:hAnsi="Times New Roman" w:cs="Times New Roman"/>
        </w:rPr>
      </w:pPr>
      <w:bookmarkStart w:name="_w7nbbbwm10cj" w:colFirst="0" w:colLast="0" w:id="2617"/>
      <w:bookmarkEnd w:id="2617"/>
      <w:r w:rsidRPr="009747E7">
        <w:rPr>
          <w:rFonts w:ascii="Times New Roman" w:hAnsi="Times New Roman" w:cs="Times New Roman"/>
        </w:rPr>
        <w:t xml:space="preserve">2.4.1.3.2 </w:t>
      </w:r>
      <w:r w:rsidRPr="009747E7" w:rsidR="000E7BD2">
        <w:rPr>
          <w:rFonts w:ascii="Times New Roman" w:hAnsi="Times New Roman" w:cs="Times New Roman"/>
        </w:rPr>
        <w:t>Call for expression of interest</w:t>
      </w:r>
    </w:p>
    <w:p w:rsidRPr="009747E7" w:rsidR="000E7BD2" w:rsidP="006F791E" w:rsidRDefault="0836F8FE" w14:paraId="7BC1B41D" w14:textId="2BA3C72E">
      <w:pPr>
        <w:spacing w:after="0"/>
        <w:jc w:val="both"/>
        <w:rPr>
          <w:rFonts w:ascii="Times New Roman" w:hAnsi="Times New Roman" w:cs="Times New Roman"/>
          <w:lang w:val="en-GB"/>
        </w:rPr>
      </w:pPr>
      <w:r w:rsidRPr="009747E7">
        <w:rPr>
          <w:rFonts w:ascii="Times New Roman" w:hAnsi="Times New Roman" w:cs="Times New Roman"/>
          <w:lang w:val="en-GB"/>
        </w:rPr>
        <w:t>A c</w:t>
      </w:r>
      <w:r w:rsidRPr="009747E7" w:rsidR="000E7BD2">
        <w:rPr>
          <w:rFonts w:ascii="Times New Roman" w:hAnsi="Times New Roman" w:cs="Times New Roman"/>
          <w:lang w:val="en-GB"/>
        </w:rPr>
        <w:t>all for expression of interest</w:t>
      </w:r>
      <w:r w:rsidRPr="009747E7">
        <w:rPr>
          <w:rFonts w:ascii="Times New Roman" w:hAnsi="Times New Roman" w:cs="Times New Roman"/>
          <w:lang w:val="en-GB"/>
        </w:rPr>
        <w:t xml:space="preserve"> (EoI)</w:t>
      </w:r>
      <w:r w:rsidRPr="009747E7" w:rsidR="000E7BD2">
        <w:rPr>
          <w:rFonts w:ascii="Times New Roman" w:hAnsi="Times New Roman" w:cs="Times New Roman"/>
          <w:lang w:val="en-GB"/>
        </w:rPr>
        <w:t xml:space="preserve"> is used in limited tendering to invite </w:t>
      </w:r>
      <w:r w:rsidRPr="009747E7" w:rsidR="00BC31D9">
        <w:rPr>
          <w:rFonts w:ascii="Times New Roman" w:hAnsi="Times New Roman" w:cs="Times New Roman"/>
          <w:lang w:val="en-GB"/>
        </w:rPr>
        <w:t>EOs</w:t>
      </w:r>
      <w:r w:rsidRPr="009747E7" w:rsidR="000E7BD2">
        <w:rPr>
          <w:rFonts w:ascii="Times New Roman" w:hAnsi="Times New Roman" w:cs="Times New Roman"/>
          <w:lang w:val="en-GB"/>
        </w:rPr>
        <w:t xml:space="preserve"> to qualify themselves, e.g. by means of an ESPD or qualification. Submission of EoIs is only </w:t>
      </w:r>
      <w:r w:rsidRPr="009747E7">
        <w:rPr>
          <w:rFonts w:ascii="Times New Roman" w:hAnsi="Times New Roman" w:cs="Times New Roman"/>
          <w:lang w:val="en-GB"/>
        </w:rPr>
        <w:t xml:space="preserve">allowed </w:t>
      </w:r>
      <w:r w:rsidRPr="009747E7" w:rsidR="000E7BD2">
        <w:rPr>
          <w:rFonts w:ascii="Times New Roman" w:hAnsi="Times New Roman" w:cs="Times New Roman"/>
          <w:lang w:val="en-GB"/>
        </w:rPr>
        <w:t xml:space="preserve">during a </w:t>
      </w:r>
      <w:r w:rsidRPr="009747E7">
        <w:rPr>
          <w:rFonts w:ascii="Times New Roman" w:hAnsi="Times New Roman" w:cs="Times New Roman"/>
          <w:lang w:val="en-GB"/>
        </w:rPr>
        <w:t xml:space="preserve">specified </w:t>
      </w:r>
      <w:r w:rsidRPr="009747E7" w:rsidR="000E7BD2">
        <w:rPr>
          <w:rFonts w:ascii="Times New Roman" w:hAnsi="Times New Roman" w:cs="Times New Roman"/>
          <w:lang w:val="en-GB"/>
        </w:rPr>
        <w:t>period</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determined by a stage of pre-qualification. In order to reflect such a period, a separate </w:t>
      </w:r>
      <w:r w:rsidRPr="009747E7" w:rsidR="000E7BD2">
        <w:rPr>
          <w:rFonts w:ascii="Times New Roman" w:hAnsi="Times New Roman" w:eastAsia="Courier New" w:cs="Times New Roman"/>
          <w:color w:val="DD1144"/>
          <w:shd w:val="clear" w:color="auto" w:fill="F3F3F3"/>
          <w:lang w:val="en-GB"/>
        </w:rPr>
        <w:t>period</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object can</w:t>
      </w:r>
      <w:r w:rsidRPr="009747E7" w:rsidR="000E7BD2">
        <w:rPr>
          <w:rFonts w:ascii="Times New Roman" w:hAnsi="Times New Roman" w:cs="Times New Roman"/>
          <w:lang w:val="en-GB"/>
        </w:rPr>
        <w:t xml:space="preserve"> be added into a </w:t>
      </w:r>
      <w:r w:rsidRPr="009747E7" w:rsidR="000E7BD2">
        <w:rPr>
          <w:rFonts w:ascii="Times New Roman" w:hAnsi="Times New Roman" w:eastAsia="Courier New" w:cs="Times New Roman"/>
          <w:color w:val="DD1144"/>
          <w:shd w:val="clear" w:color="auto" w:fill="F3F3F3"/>
          <w:lang w:val="en-GB"/>
        </w:rPr>
        <w:t>preQualification</w:t>
      </w:r>
      <w:r w:rsidRPr="009747E7" w:rsidR="000E7BD2">
        <w:rPr>
          <w:rFonts w:ascii="Times New Roman" w:hAnsi="Times New Roman" w:cs="Times New Roman"/>
          <w:lang w:val="en-GB"/>
        </w:rPr>
        <w:t xml:space="preserve"> block</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Pr="009747E7" w:rsidR="000E7BD2">
        <w:rPr>
          <w:rFonts w:ascii="Times New Roman" w:hAnsi="Times New Roman" w:cs="Times New Roman"/>
          <w:lang w:val="en-GB"/>
        </w:rPr>
        <w:t>timeframe for expressions is determined.</w:t>
      </w:r>
    </w:p>
    <w:tbl>
      <w:tblPr>
        <w:tblW w:w="9360" w:type="dxa"/>
        <w:tblLayout w:type="fixed"/>
        <w:tblLook w:val="0600" w:firstRow="0" w:lastRow="0" w:firstColumn="0" w:lastColumn="0" w:noHBand="1" w:noVBand="1"/>
      </w:tblPr>
      <w:tblGrid>
        <w:gridCol w:w="9360"/>
      </w:tblGrid>
      <w:tr w:rsidRPr="009747E7" w:rsidR="00BC31D9" w:rsidTr="6F0611B3" w14:paraId="6401DB44" w14:textId="77777777">
        <w:tc>
          <w:tcPr>
            <w:tcW w:w="9360" w:type="dxa"/>
            <w:shd w:val="clear" w:color="auto" w:fill="F8F8F8"/>
            <w:tcMar>
              <w:top w:w="100" w:type="dxa"/>
              <w:left w:w="100" w:type="dxa"/>
              <w:bottom w:w="100" w:type="dxa"/>
              <w:right w:w="100" w:type="dxa"/>
            </w:tcMar>
          </w:tcPr>
          <w:p w:rsidRPr="009747E7" w:rsidR="00BC31D9" w:rsidP="005F35BE" w:rsidRDefault="00BC31D9" w14:paraId="1D3A6358"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BC31D9" w:rsidP="6F0611B3" w:rsidRDefault="6F0611B3" w14:paraId="47CF5890" w14:textId="77117186">
      <w:pPr>
        <w:spacing w:before="200" w:after="0" w:line="480" w:lineRule="auto"/>
        <w:ind w:left="900"/>
        <w:jc w:val="center"/>
        <w:rPr>
          <w:ins w:author="Alba Colomer Padrosa" w:date="2020-11-23T10:30:00Z" w:id="2618"/>
          <w:rFonts w:ascii="Times New Roman" w:hAnsi="Times New Roman" w:cs="Times New Roman"/>
          <w:i/>
          <w:iCs/>
          <w:color w:val="666666"/>
          <w:sz w:val="20"/>
          <w:szCs w:val="20"/>
          <w:lang w:val="en-GB"/>
        </w:rPr>
      </w:pPr>
      <w:bookmarkStart w:name="_Toc57793343" w:id="2619"/>
      <w:ins w:author="Alba Colomer Padrosa" w:date="2020-11-23T10:30:00Z" w:id="2620">
        <w:r w:rsidRPr="009747E7">
          <w:rPr>
            <w:rFonts w:ascii="Times New Roman" w:hAnsi="Times New Roman" w:cs="Times New Roman"/>
            <w:i/>
            <w:iCs/>
            <w:color w:val="666666"/>
            <w:sz w:val="20"/>
            <w:szCs w:val="20"/>
            <w:lang w:val="en-GB"/>
          </w:rPr>
          <w:lastRenderedPageBreak/>
          <w:t xml:space="preserve">Figure </w:t>
        </w:r>
      </w:ins>
      <w:r w:rsidRPr="00CA53DD" w:rsidR="00BC31D9">
        <w:rPr>
          <w:rFonts w:ascii="Times New Roman" w:hAnsi="Times New Roman" w:cs="Times New Roman"/>
          <w:i/>
          <w:iCs/>
          <w:color w:val="666666"/>
          <w:sz w:val="20"/>
          <w:szCs w:val="20"/>
          <w:lang w:val="en-GB"/>
        </w:rPr>
        <w:fldChar w:fldCharType="begin"/>
      </w:r>
      <w:r w:rsidRPr="009747E7" w:rsidR="00BC31D9">
        <w:rPr>
          <w:rFonts w:ascii="Times New Roman" w:hAnsi="Times New Roman" w:cs="Times New Roman"/>
          <w:i/>
          <w:iCs/>
          <w:color w:val="666666"/>
          <w:sz w:val="20"/>
          <w:szCs w:val="20"/>
          <w:lang w:val="en-GB"/>
        </w:rPr>
        <w:instrText xml:space="preserve"> SEQ Figure \* ARABIC </w:instrText>
      </w:r>
      <w:r w:rsidRPr="009747E7" w:rsidR="00BC31D9">
        <w:rPr>
          <w:rFonts w:ascii="Times New Roman" w:hAnsi="Times New Roman" w:cs="Times New Roman"/>
          <w:i/>
          <w:iCs/>
          <w:color w:val="666666"/>
          <w:sz w:val="20"/>
          <w:szCs w:val="20"/>
          <w:lang w:val="en-GB"/>
          <w:rPrChange w:author="Chris Smith" w:date="2020-11-29T16:43:00Z" w:id="2621">
            <w:rPr>
              <w:rFonts w:ascii="Times New Roman" w:hAnsi="Times New Roman" w:cs="Times New Roman"/>
              <w:i/>
              <w:iCs/>
              <w:color w:val="666666"/>
              <w:sz w:val="20"/>
              <w:szCs w:val="20"/>
              <w:lang w:val="en-GB"/>
            </w:rPr>
          </w:rPrChange>
        </w:rPr>
        <w:fldChar w:fldCharType="separate"/>
      </w:r>
      <w:ins w:author="Alba Colomer Padrosa" w:date="2020-12-02T08:57:00Z" w:id="2622">
        <w:r w:rsidR="00CA53DD">
          <w:rPr>
            <w:rFonts w:ascii="Times New Roman" w:hAnsi="Times New Roman" w:cs="Times New Roman"/>
            <w:i/>
            <w:iCs/>
            <w:noProof/>
            <w:color w:val="666666"/>
            <w:sz w:val="20"/>
            <w:szCs w:val="20"/>
            <w:lang w:val="en-GB"/>
          </w:rPr>
          <w:t>14</w:t>
        </w:r>
      </w:ins>
      <w:r w:rsidRPr="009747E7" w:rsidR="00BC31D9">
        <w:rPr>
          <w:rFonts w:ascii="Times New Roman" w:hAnsi="Times New Roman" w:cs="Times New Roman"/>
          <w:i/>
          <w:iCs/>
          <w:color w:val="666666"/>
          <w:sz w:val="20"/>
          <w:szCs w:val="20"/>
          <w:lang w:val="en-GB"/>
          <w:rPrChange w:author="Chris Smith" w:date="2020-11-29T16:43:00Z" w:id="2623">
            <w:rPr>
              <w:rFonts w:ascii="Times New Roman" w:hAnsi="Times New Roman" w:cs="Times New Roman"/>
              <w:i/>
              <w:iCs/>
              <w:color w:val="666666"/>
              <w:sz w:val="20"/>
              <w:szCs w:val="20"/>
              <w:lang w:val="en-GB"/>
            </w:rPr>
          </w:rPrChange>
        </w:rPr>
        <w:fldChar w:fldCharType="end"/>
      </w:r>
      <w:ins w:author="Alba Colomer Padrosa" w:date="2020-11-23T10:30:00Z" w:id="2624">
        <w:r w:rsidRPr="009747E7">
          <w:rPr>
            <w:rFonts w:ascii="Times New Roman" w:hAnsi="Times New Roman" w:cs="Times New Roman"/>
            <w:i/>
            <w:iCs/>
            <w:color w:val="666666"/>
            <w:sz w:val="20"/>
            <w:szCs w:val="20"/>
            <w:lang w:val="en-GB"/>
          </w:rPr>
          <w:t xml:space="preserve"> – Code for stating a pre-qualification period</w:t>
        </w:r>
        <w:bookmarkEnd w:id="2619"/>
      </w:ins>
    </w:p>
    <w:p w:rsidRPr="009747E7" w:rsidR="00BC31D9" w:rsidDel="002E40FC" w:rsidP="6F0611B3" w:rsidRDefault="00BC31D9" w14:paraId="3A7BCCEA" w14:textId="5A979B7D">
      <w:pPr>
        <w:spacing w:after="0"/>
        <w:jc w:val="both"/>
        <w:rPr>
          <w:del w:author="Alba Colomer Padrosa" w:date="2020-12-02T09:17:00Z" w:id="2625"/>
          <w:rFonts w:ascii="Times New Roman" w:hAnsi="Times New Roman" w:cs="Times New Roman"/>
          <w:lang w:val="en-GB"/>
        </w:rPr>
      </w:pPr>
    </w:p>
    <w:p w:rsidRPr="009747E7" w:rsidR="000E7BD2" w:rsidP="00EF6814" w:rsidRDefault="00EF6814" w14:paraId="390F4E69" w14:textId="18C4086C">
      <w:pPr>
        <w:pStyle w:val="Heading3"/>
        <w:keepNext w:val="0"/>
        <w:numPr>
          <w:ilvl w:val="0"/>
          <w:numId w:val="0"/>
        </w:numPr>
        <w:shd w:val="clear" w:color="auto" w:fill="FFFFFF"/>
        <w:spacing w:before="200" w:after="0" w:line="288" w:lineRule="auto"/>
        <w:jc w:val="left"/>
        <w:rPr>
          <w:rFonts w:cs="Times New Roman"/>
        </w:rPr>
      </w:pPr>
      <w:bookmarkStart w:name="_ic09trt2wmvh" w:colFirst="0" w:colLast="0" w:id="2626"/>
      <w:bookmarkStart w:name="_Toc57793406" w:id="2627"/>
      <w:bookmarkEnd w:id="2626"/>
      <w:r w:rsidRPr="009747E7">
        <w:rPr>
          <w:rFonts w:cs="Times New Roman"/>
        </w:rPr>
        <w:t xml:space="preserve">2.4.2 </w:t>
      </w:r>
      <w:r w:rsidRPr="009747E7" w:rsidR="000E7BD2">
        <w:rPr>
          <w:rFonts w:cs="Times New Roman"/>
        </w:rPr>
        <w:t>State1 - Submission phase (active.submission)</w:t>
      </w:r>
      <w:bookmarkEnd w:id="2627"/>
    </w:p>
    <w:p w:rsidRPr="009747E7" w:rsidR="000E7BD2" w:rsidP="00EF6814" w:rsidRDefault="00EF6814" w14:paraId="1B3FE6E4" w14:textId="4E6677C7">
      <w:pPr>
        <w:pStyle w:val="Heading4"/>
        <w:spacing w:after="0" w:line="360" w:lineRule="auto"/>
        <w:ind w:left="900"/>
        <w:jc w:val="left"/>
        <w:rPr>
          <w:rFonts w:cs="Times New Roman"/>
        </w:rPr>
      </w:pPr>
      <w:bookmarkStart w:name="_3vfhgha2iost" w:colFirst="0" w:colLast="0" w:id="2628"/>
      <w:bookmarkEnd w:id="2628"/>
      <w:r w:rsidRPr="009747E7">
        <w:rPr>
          <w:rFonts w:cs="Times New Roman"/>
        </w:rPr>
        <w:t xml:space="preserve">2.4.2.1 </w:t>
      </w:r>
      <w:r w:rsidRPr="009747E7" w:rsidR="000E7BD2">
        <w:rPr>
          <w:rFonts w:cs="Times New Roman"/>
        </w:rPr>
        <w:t>Enquiries - requests and clarifications</w:t>
      </w:r>
    </w:p>
    <w:p w:rsidRPr="009747E7" w:rsidR="000E7BD2" w:rsidP="006F791E" w:rsidRDefault="000E7BD2" w14:paraId="7D897D02" w14:textId="5A8F7C36">
      <w:pPr>
        <w:spacing w:after="0"/>
        <w:jc w:val="both"/>
        <w:rPr>
          <w:rFonts w:ascii="Times New Roman" w:hAnsi="Times New Roman" w:cs="Times New Roman"/>
          <w:lang w:val="en-GB"/>
        </w:rPr>
      </w:pPr>
      <w:r w:rsidRPr="009747E7">
        <w:rPr>
          <w:rFonts w:ascii="Times New Roman" w:hAnsi="Times New Roman" w:cs="Times New Roman"/>
          <w:lang w:val="en-GB"/>
        </w:rPr>
        <w:t xml:space="preserve">Within a call for clarifications </w:t>
      </w:r>
      <w:r w:rsidRPr="009747E7">
        <w:rPr>
          <w:rFonts w:ascii="Times New Roman" w:hAnsi="Times New Roman" w:eastAsia="Courier New" w:cs="Times New Roman"/>
          <w:color w:val="DD1144"/>
          <w:shd w:val="clear" w:color="auto" w:fill="F3F3F3"/>
          <w:lang w:val="en-GB"/>
        </w:rPr>
        <w:t>tender.enquiryPeriod</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 xml:space="preserve">any interested </w:t>
      </w:r>
      <w:r w:rsidRPr="009747E7" w:rsidR="00BC31D9">
        <w:rPr>
          <w:rFonts w:ascii="Times New Roman" w:hAnsi="Times New Roman" w:cs="Times New Roman"/>
          <w:lang w:val="en-GB"/>
        </w:rPr>
        <w:t>EO is</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 xml:space="preserve">allowed to send </w:t>
      </w:r>
      <w:r w:rsidRPr="009747E7">
        <w:rPr>
          <w:rFonts w:ascii="Times New Roman" w:hAnsi="Times New Roman" w:eastAsia="Courier New" w:cs="Times New Roman"/>
          <w:color w:val="DD1144"/>
          <w:shd w:val="clear" w:color="auto" w:fill="F3F3F3"/>
          <w:lang w:val="en-GB"/>
        </w:rPr>
        <w:t>enquiries</w:t>
      </w:r>
      <w:r w:rsidRPr="009747E7">
        <w:rPr>
          <w:rFonts w:ascii="Times New Roman" w:hAnsi="Times New Roman" w:cs="Times New Roman"/>
          <w:lang w:val="en-GB"/>
        </w:rPr>
        <w:t xml:space="preserve"> - requests for clarification. Such requests remain anonymous. Once </w:t>
      </w:r>
      <w:r w:rsidRPr="009747E7">
        <w:rPr>
          <w:rFonts w:ascii="Times New Roman" w:hAnsi="Times New Roman" w:eastAsia="Courier New"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Pr="009747E7" w:rsidR="2CE72AC9">
        <w:rPr>
          <w:rFonts w:ascii="Times New Roman" w:hAnsi="Times New Roman" w:cs="Times New Roman"/>
          <w:lang w:val="en-GB"/>
        </w:rPr>
        <w:t xml:space="preserve">is </w:t>
      </w:r>
      <w:r w:rsidRPr="009747E7">
        <w:rPr>
          <w:rFonts w:ascii="Times New Roman" w:hAnsi="Times New Roman" w:cs="Times New Roman"/>
          <w:lang w:val="en-GB"/>
        </w:rPr>
        <w:t>achieved</w:t>
      </w:r>
      <w:r w:rsidRPr="009747E7" w:rsidR="2CE72AC9">
        <w:rPr>
          <w:rFonts w:ascii="Times New Roman" w:hAnsi="Times New Roman" w:cs="Times New Roman"/>
          <w:lang w:val="en-GB"/>
        </w:rPr>
        <w:t>,</w:t>
      </w:r>
      <w:r w:rsidRPr="009747E7">
        <w:rPr>
          <w:rFonts w:ascii="Times New Roman" w:hAnsi="Times New Roman" w:cs="Times New Roman"/>
          <w:lang w:val="en-GB"/>
        </w:rPr>
        <w:t xml:space="preserve"> no more enquiries </w:t>
      </w:r>
      <w:r w:rsidRPr="009747E7" w:rsidR="2CE72AC9">
        <w:rPr>
          <w:rFonts w:ascii="Times New Roman" w:hAnsi="Times New Roman" w:cs="Times New Roman"/>
          <w:lang w:val="en-GB"/>
        </w:rPr>
        <w:t>can be</w:t>
      </w:r>
      <w:r w:rsidRPr="009747E7">
        <w:rPr>
          <w:rFonts w:ascii="Times New Roman" w:hAnsi="Times New Roman" w:cs="Times New Roman"/>
          <w:lang w:val="en-GB"/>
        </w:rPr>
        <w:t xml:space="preserve"> received.</w:t>
      </w:r>
    </w:p>
    <w:p w:rsidRPr="009747E7" w:rsidR="00BC31D9" w:rsidP="006F791E" w:rsidRDefault="00BC31D9" w14:paraId="5F471800" w14:textId="77777777">
      <w:pPr>
        <w:spacing w:after="0"/>
        <w:jc w:val="both"/>
        <w:rPr>
          <w:rFonts w:ascii="Times New Roman" w:hAnsi="Times New Roman" w:cs="Times New Roman"/>
          <w:lang w:val="en-GB"/>
        </w:rPr>
      </w:pPr>
    </w:p>
    <w:p w:rsidRPr="009747E7" w:rsidR="00BC31D9" w:rsidP="00BC31D9" w:rsidRDefault="00BC31D9" w14:paraId="0ED5D5CC" w14:textId="77777777">
      <w:pPr>
        <w:spacing w:after="120"/>
        <w:jc w:val="both"/>
        <w:rPr>
          <w:rFonts w:ascii="Times New Roman" w:hAnsi="Times New Roman" w:eastAsia="Times New Roman" w:cs="Times New Roman"/>
          <w:u w:val="single"/>
          <w:lang w:val="en-GB"/>
        </w:rPr>
      </w:pPr>
      <w:bookmarkStart w:name="_3tbugp1" w:colFirst="0" w:colLast="0" w:id="2629"/>
      <w:bookmarkEnd w:id="2629"/>
      <w:r w:rsidRPr="009747E7">
        <w:rPr>
          <w:rFonts w:ascii="Times New Roman" w:hAnsi="Times New Roman" w:eastAsia="Times New Roman" w:cs="Times New Roman"/>
          <w:u w:val="single"/>
          <w:lang w:val="en-GB"/>
        </w:rPr>
        <w:t>Enquiries</w:t>
      </w:r>
    </w:p>
    <w:tbl>
      <w:tblPr>
        <w:tblW w:w="9345" w:type="dxa"/>
        <w:tblInd w:w="115" w:type="dxa"/>
        <w:tblLayout w:type="fixed"/>
        <w:tblLook w:val="0600" w:firstRow="0" w:lastRow="0" w:firstColumn="0" w:lastColumn="0" w:noHBand="1" w:noVBand="1"/>
      </w:tblPr>
      <w:tblGrid>
        <w:gridCol w:w="9345"/>
      </w:tblGrid>
      <w:tr w:rsidRPr="009747E7" w:rsidR="00BC31D9" w:rsidTr="6F0611B3" w14:paraId="589CF35D" w14:textId="77777777">
        <w:tc>
          <w:tcPr>
            <w:tcW w:w="9345" w:type="dxa"/>
            <w:shd w:val="clear" w:color="auto" w:fill="F8F8F8"/>
            <w:tcMar>
              <w:top w:w="100" w:type="dxa"/>
              <w:left w:w="100" w:type="dxa"/>
              <w:bottom w:w="100" w:type="dxa"/>
              <w:right w:w="100" w:type="dxa"/>
            </w:tcMar>
          </w:tcPr>
          <w:p w:rsidRPr="009747E7" w:rsidR="00BC31D9" w:rsidP="005F35BE" w:rsidRDefault="00BC31D9" w14:paraId="3C77BD10"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"enquiries":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2B21EC2E" w14:textId="00FEB42A">
      <w:pPr>
        <w:spacing w:before="200" w:after="0" w:line="480" w:lineRule="auto"/>
        <w:ind w:left="900"/>
        <w:jc w:val="center"/>
        <w:rPr>
          <w:ins w:author="Alba Colomer Padrosa" w:date="2020-11-23T10:31:00Z" w:id="2630"/>
          <w:rFonts w:ascii="Times New Roman" w:hAnsi="Times New Roman" w:cs="Times New Roman"/>
          <w:i/>
          <w:iCs/>
          <w:color w:val="666666"/>
          <w:sz w:val="20"/>
          <w:szCs w:val="20"/>
          <w:lang w:val="en-GB"/>
        </w:rPr>
      </w:pPr>
      <w:bookmarkStart w:name="_yva47btb20hg" w:colFirst="0" w:colLast="0" w:id="2631"/>
      <w:bookmarkStart w:name="_Toc57793344" w:id="2632"/>
      <w:bookmarkEnd w:id="2631"/>
      <w:ins w:author="Alba Colomer Padrosa" w:date="2020-11-23T10:31:00Z" w:id="2633">
        <w:r w:rsidRPr="009747E7">
          <w:rPr>
            <w:rFonts w:ascii="Times New Roman" w:hAnsi="Times New Roman" w:cs="Times New Roman"/>
            <w:i/>
            <w:iCs/>
            <w:color w:val="666666"/>
            <w:sz w:val="20"/>
            <w:szCs w:val="20"/>
            <w:lang w:val="en-GB"/>
          </w:rPr>
          <w:t xml:space="preserve">Figure </w:t>
        </w:r>
      </w:ins>
      <w:r w:rsidRPr="00CA53DD"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9747E7" w:rsidR="000E7BD2">
        <w:rPr>
          <w:rFonts w:ascii="Times New Roman" w:hAnsi="Times New Roman" w:cs="Times New Roman"/>
          <w:i/>
          <w:iCs/>
          <w:color w:val="666666"/>
          <w:sz w:val="20"/>
          <w:szCs w:val="20"/>
          <w:lang w:val="en-GB"/>
          <w:rPrChange w:author="Chris Smith" w:date="2020-11-29T16:43:00Z" w:id="2634">
            <w:rPr>
              <w:rFonts w:ascii="Times New Roman" w:hAnsi="Times New Roman" w:cs="Times New Roman"/>
              <w:i/>
              <w:iCs/>
              <w:color w:val="666666"/>
              <w:sz w:val="20"/>
              <w:szCs w:val="20"/>
              <w:lang w:val="en-GB"/>
            </w:rPr>
          </w:rPrChange>
        </w:rPr>
        <w:fldChar w:fldCharType="separate"/>
      </w:r>
      <w:ins w:author="Alba Colomer Padrosa" w:date="2020-12-02T08:57:00Z" w:id="2635">
        <w:r w:rsidR="00CA53DD">
          <w:rPr>
            <w:rFonts w:ascii="Times New Roman" w:hAnsi="Times New Roman" w:cs="Times New Roman"/>
            <w:i/>
            <w:iCs/>
            <w:noProof/>
            <w:color w:val="666666"/>
            <w:sz w:val="20"/>
            <w:szCs w:val="20"/>
            <w:lang w:val="en-GB"/>
          </w:rPr>
          <w:t>15</w:t>
        </w:r>
      </w:ins>
      <w:r w:rsidRPr="009747E7" w:rsidR="000E7BD2">
        <w:rPr>
          <w:rFonts w:ascii="Times New Roman" w:hAnsi="Times New Roman" w:cs="Times New Roman"/>
          <w:i/>
          <w:iCs/>
          <w:color w:val="666666"/>
          <w:sz w:val="20"/>
          <w:szCs w:val="20"/>
          <w:lang w:val="en-GB"/>
          <w:rPrChange w:author="Chris Smith" w:date="2020-11-29T16:43:00Z" w:id="2636">
            <w:rPr>
              <w:rFonts w:ascii="Times New Roman" w:hAnsi="Times New Roman" w:cs="Times New Roman"/>
              <w:i/>
              <w:iCs/>
              <w:color w:val="666666"/>
              <w:sz w:val="20"/>
              <w:szCs w:val="20"/>
              <w:lang w:val="en-GB"/>
            </w:rPr>
          </w:rPrChange>
        </w:rPr>
        <w:fldChar w:fldCharType="end"/>
      </w:r>
      <w:ins w:author="Alba Colomer Padrosa" w:date="2020-11-23T10:31:00Z" w:id="2637">
        <w:r w:rsidRPr="009747E7">
          <w:rPr>
            <w:rFonts w:ascii="Times New Roman" w:hAnsi="Times New Roman" w:cs="Times New Roman"/>
            <w:i/>
            <w:iCs/>
            <w:color w:val="666666"/>
            <w:sz w:val="20"/>
            <w:szCs w:val="20"/>
            <w:lang w:val="en-GB"/>
          </w:rPr>
          <w:t xml:space="preserve"> – Code for enquiries</w:t>
        </w:r>
        <w:bookmarkEnd w:id="2632"/>
        <w:r w:rsidRPr="009747E7">
          <w:rPr>
            <w:rFonts w:ascii="Times New Roman" w:hAnsi="Times New Roman" w:cs="Times New Roman"/>
            <w:lang w:val="en-GB"/>
          </w:rPr>
          <w:t xml:space="preserve"> </w:t>
        </w:r>
      </w:ins>
    </w:p>
    <w:p w:rsidRPr="009747E7" w:rsidR="000E7BD2" w:rsidP="006F791E" w:rsidRDefault="000E7BD2" w14:paraId="1D3B218F" w14:textId="34080DA3">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enquiries received within </w:t>
      </w:r>
      <w:r w:rsidRPr="009747E7">
        <w:rPr>
          <w:rFonts w:ascii="Times New Roman" w:hAnsi="Times New Roman" w:eastAsia="Courier New" w:cs="Times New Roman"/>
          <w:color w:val="DD1144"/>
          <w:shd w:val="clear" w:color="auto" w:fill="F3F3F3"/>
          <w:lang w:val="en-GB"/>
        </w:rPr>
        <w:t>tender.enquiryPeriod</w:t>
      </w:r>
      <w:r w:rsidRPr="009747E7">
        <w:rPr>
          <w:rFonts w:ascii="Times New Roman" w:hAnsi="Times New Roman" w:cs="Times New Roman"/>
          <w:lang w:val="en-GB"/>
        </w:rPr>
        <w:t xml:space="preserve"> </w:t>
      </w:r>
      <w:r w:rsidRPr="009747E7" w:rsidR="00291BA0">
        <w:rPr>
          <w:rFonts w:ascii="Times New Roman" w:hAnsi="Times New Roman" w:cs="Times New Roman"/>
          <w:lang w:val="en-GB"/>
        </w:rPr>
        <w:t>are</w:t>
      </w:r>
      <w:r w:rsidRPr="009747E7">
        <w:rPr>
          <w:rFonts w:ascii="Times New Roman" w:hAnsi="Times New Roman" w:cs="Times New Roman"/>
          <w:lang w:val="en-GB"/>
        </w:rPr>
        <w:t xml:space="preserve"> disclosed immediately as </w:t>
      </w:r>
      <w:r w:rsidRPr="009747E7">
        <w:rPr>
          <w:rFonts w:ascii="Times New Roman" w:hAnsi="Times New Roman" w:eastAsia="Courier New" w:cs="Times New Roman"/>
          <w:color w:val="DD1144"/>
          <w:shd w:val="clear" w:color="auto" w:fill="F3F3F3"/>
          <w:lang w:val="en-GB"/>
        </w:rPr>
        <w:t>enquiries</w:t>
      </w:r>
      <w:r w:rsidRPr="009747E7">
        <w:rPr>
          <w:rFonts w:ascii="Times New Roman" w:hAnsi="Times New Roman" w:cs="Times New Roman"/>
          <w:lang w:val="en-GB"/>
        </w:rPr>
        <w:t xml:space="preserve"> array items. All the enquiries</w:t>
      </w:r>
      <w:r w:rsidRPr="009747E7" w:rsidR="00291BA0">
        <w:rPr>
          <w:rFonts w:ascii="Times New Roman" w:hAnsi="Times New Roman" w:cs="Times New Roman"/>
          <w:lang w:val="en-GB"/>
        </w:rPr>
        <w:t>’</w:t>
      </w:r>
      <w:r w:rsidRPr="009747E7">
        <w:rPr>
          <w:rFonts w:ascii="Times New Roman" w:hAnsi="Times New Roman" w:cs="Times New Roman"/>
          <w:lang w:val="en-GB"/>
        </w:rPr>
        <w:t xml:space="preserve"> authors remain confidential until the start of </w:t>
      </w:r>
      <w:r w:rsidRPr="009747E7" w:rsidR="00291BA0">
        <w:rPr>
          <w:rFonts w:ascii="Times New Roman" w:hAnsi="Times New Roman" w:cs="Times New Roman"/>
          <w:lang w:val="en-GB"/>
        </w:rPr>
        <w:t>the</w:t>
      </w:r>
      <w:r w:rsidRPr="009747E7">
        <w:rPr>
          <w:rFonts w:ascii="Times New Roman" w:hAnsi="Times New Roman" w:cs="Times New Roman"/>
          <w:lang w:val="en-GB"/>
        </w:rPr>
        <w:t xml:space="preserve"> evaluation.</w:t>
      </w:r>
    </w:p>
    <w:p w:rsidRPr="009747E7" w:rsidR="00BC31D9" w:rsidP="00BC31D9" w:rsidRDefault="00BC31D9" w14:paraId="5EE600DB" w14:textId="77777777">
      <w:pPr>
        <w:spacing w:after="120"/>
        <w:jc w:val="both"/>
        <w:rPr>
          <w:rFonts w:ascii="Times New Roman" w:hAnsi="Times New Roman" w:eastAsia="Times New Roman" w:cs="Times New Roman"/>
          <w:u w:val="single"/>
          <w:lang w:val="en-GB"/>
        </w:rPr>
      </w:pPr>
      <w:bookmarkStart w:name="_vugtcye3ey8a" w:colFirst="0" w:colLast="0" w:id="2638"/>
      <w:bookmarkEnd w:id="2638"/>
    </w:p>
    <w:p w:rsidRPr="009747E7" w:rsidR="000E7BD2" w:rsidP="00BC31D9" w:rsidRDefault="000E7BD2" w14:paraId="008319A2" w14:textId="77777777">
      <w:pPr>
        <w:spacing w:after="120"/>
        <w:jc w:val="both"/>
        <w:rPr>
          <w:rFonts w:ascii="Times New Roman" w:hAnsi="Times New Roman" w:eastAsia="Times New Roman" w:cs="Times New Roman"/>
          <w:u w:val="single"/>
          <w:lang w:val="en-GB"/>
        </w:rPr>
      </w:pPr>
      <w:r w:rsidRPr="009747E7">
        <w:rPr>
          <w:rFonts w:ascii="Times New Roman" w:hAnsi="Times New Roman" w:eastAsia="Times New Roman" w:cs="Times New Roman"/>
          <w:u w:val="single"/>
          <w:lang w:val="en-GB"/>
        </w:rPr>
        <w:t>Answers</w:t>
      </w:r>
    </w:p>
    <w:p w:rsidRPr="009747E7" w:rsidR="000E7BD2" w:rsidP="006F791E" w:rsidRDefault="000E7BD2" w14:paraId="407B158C" w14:textId="3C794F94">
      <w:pPr>
        <w:spacing w:after="0"/>
        <w:jc w:val="both"/>
        <w:rPr>
          <w:rFonts w:ascii="Times New Roman" w:hAnsi="Times New Roman" w:cs="Times New Roman"/>
          <w:lang w:val="en-GB"/>
        </w:rPr>
      </w:pPr>
      <w:r w:rsidRPr="009747E7">
        <w:rPr>
          <w:rFonts w:ascii="Times New Roman" w:hAnsi="Times New Roman" w:cs="Times New Roman"/>
          <w:lang w:val="en-GB"/>
        </w:rPr>
        <w:t>During</w:t>
      </w:r>
      <w:r w:rsidRPr="009747E7" w:rsidR="00BC31D9">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enquiryPeriod</w:t>
      </w:r>
      <w:r w:rsidRPr="009747E7" w:rsidR="00291BA0">
        <w:rPr>
          <w:rFonts w:ascii="Times New Roman" w:hAnsi="Times New Roman" w:cs="Times New Roman"/>
          <w:lang w:val="en-GB"/>
        </w:rPr>
        <w:t>,</w:t>
      </w:r>
      <w:r w:rsidRPr="009747E7">
        <w:rPr>
          <w:rFonts w:ascii="Times New Roman" w:hAnsi="Times New Roman" w:cs="Times New Roman"/>
          <w:lang w:val="en-GB"/>
        </w:rPr>
        <w:t xml:space="preserve"> </w:t>
      </w:r>
      <w:r w:rsidRPr="009747E7" w:rsidR="00291BA0">
        <w:rPr>
          <w:rFonts w:ascii="Times New Roman" w:hAnsi="Times New Roman" w:cs="Times New Roman"/>
          <w:lang w:val="en-GB"/>
        </w:rPr>
        <w:t xml:space="preserve">the </w:t>
      </w:r>
      <w:r w:rsidRPr="009747E7" w:rsidR="00BC31D9">
        <w:rPr>
          <w:rFonts w:ascii="Times New Roman" w:hAnsi="Times New Roman" w:cs="Times New Roman"/>
          <w:lang w:val="en-GB"/>
        </w:rPr>
        <w:t>CA</w:t>
      </w:r>
      <w:r w:rsidRPr="009747E7">
        <w:rPr>
          <w:rFonts w:ascii="Times New Roman" w:hAnsi="Times New Roman" w:cs="Times New Roman"/>
          <w:lang w:val="en-GB"/>
        </w:rPr>
        <w:t xml:space="preserve"> is able to submit an answer to </w:t>
      </w:r>
      <w:r w:rsidRPr="009747E7" w:rsidR="00291BA0">
        <w:rPr>
          <w:rFonts w:ascii="Times New Roman" w:hAnsi="Times New Roman" w:cs="Times New Roman"/>
          <w:lang w:val="en-GB"/>
        </w:rPr>
        <w:t xml:space="preserve">a </w:t>
      </w:r>
      <w:r w:rsidRPr="009747E7">
        <w:rPr>
          <w:rFonts w:ascii="Times New Roman" w:hAnsi="Times New Roman" w:cs="Times New Roman"/>
          <w:lang w:val="en-GB"/>
        </w:rPr>
        <w:t>question received:</w:t>
      </w:r>
    </w:p>
    <w:p w:rsidRPr="009747E7" w:rsidR="00BC31D9" w:rsidP="006F791E" w:rsidRDefault="00BC31D9" w14:paraId="248548FA" w14:textId="77777777">
      <w:pPr>
        <w:spacing w:after="0"/>
        <w:jc w:val="both"/>
        <w:rPr>
          <w:rFonts w:ascii="Times New Roman" w:hAnsi="Times New Roman" w:cs="Times New Roman"/>
          <w:lang w:val="en-GB"/>
        </w:rPr>
      </w:pPr>
    </w:p>
    <w:tbl>
      <w:tblPr>
        <w:tblW w:w="9330" w:type="dxa"/>
        <w:tblInd w:w="130" w:type="dxa"/>
        <w:tblLayout w:type="fixed"/>
        <w:tblLook w:val="0600" w:firstRow="0" w:lastRow="0" w:firstColumn="0" w:lastColumn="0" w:noHBand="1" w:noVBand="1"/>
      </w:tblPr>
      <w:tblGrid>
        <w:gridCol w:w="9330"/>
      </w:tblGrid>
      <w:tr w:rsidRPr="009747E7" w:rsidR="00BC31D9" w:rsidTr="6F0611B3" w14:paraId="2C7C6D49" w14:textId="77777777">
        <w:tc>
          <w:tcPr>
            <w:tcW w:w="9330" w:type="dxa"/>
            <w:shd w:val="clear" w:color="auto" w:fill="F8F8F8"/>
            <w:tcMar>
              <w:top w:w="100" w:type="dxa"/>
              <w:left w:w="100" w:type="dxa"/>
              <w:bottom w:w="100" w:type="dxa"/>
              <w:right w:w="100" w:type="dxa"/>
            </w:tcMar>
          </w:tcPr>
          <w:p w:rsidRPr="009747E7" w:rsidR="00BC31D9" w:rsidP="005F35BE" w:rsidRDefault="00BC31D9" w14:paraId="0EB9875D" w14:textId="77777777">
            <w:pPr>
              <w:widowControl w:val="0"/>
              <w:pBdr>
                <w:top w:val="nil"/>
                <w:left w:val="nil"/>
                <w:bottom w:val="nil"/>
                <w:right w:val="nil"/>
                <w:between w:val="nil"/>
              </w:pBdr>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"enquiries":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"answer":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"dateAnswered":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p>
          <w:p w:rsidRPr="009747E7" w:rsidR="00BC31D9" w:rsidP="005F35BE" w:rsidRDefault="00BC31D9" w14:paraId="7E8AC38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BC31D9" w:rsidP="6F0611B3" w:rsidRDefault="6F0611B3" w14:paraId="39A8207B" w14:textId="70B472B5">
      <w:pPr>
        <w:spacing w:before="200" w:after="0" w:line="480" w:lineRule="auto"/>
        <w:ind w:left="900"/>
        <w:jc w:val="center"/>
        <w:rPr>
          <w:ins w:author="Alba Colomer Padrosa" w:date="2020-11-23T10:31:00Z" w:id="2639"/>
          <w:rFonts w:ascii="Times New Roman" w:hAnsi="Times New Roman" w:cs="Times New Roman"/>
          <w:i/>
          <w:iCs/>
          <w:color w:val="666666"/>
          <w:sz w:val="20"/>
          <w:szCs w:val="20"/>
          <w:lang w:val="en-GB"/>
        </w:rPr>
      </w:pPr>
      <w:bookmarkStart w:name="_Toc57793345" w:id="2640"/>
      <w:ins w:author="Alba Colomer Padrosa" w:date="2020-11-23T10:31:00Z" w:id="2641">
        <w:r w:rsidRPr="009747E7">
          <w:rPr>
            <w:rFonts w:ascii="Times New Roman" w:hAnsi="Times New Roman" w:cs="Times New Roman"/>
            <w:i/>
            <w:iCs/>
            <w:color w:val="666666"/>
            <w:sz w:val="20"/>
            <w:szCs w:val="20"/>
            <w:lang w:val="en-GB"/>
          </w:rPr>
          <w:t xml:space="preserve">Figure </w:t>
        </w:r>
      </w:ins>
      <w:r w:rsidRPr="00CA53DD" w:rsidR="00BC31D9">
        <w:rPr>
          <w:rFonts w:ascii="Times New Roman" w:hAnsi="Times New Roman" w:cs="Times New Roman"/>
          <w:i/>
          <w:iCs/>
          <w:color w:val="666666"/>
          <w:sz w:val="20"/>
          <w:szCs w:val="20"/>
          <w:lang w:val="en-GB"/>
        </w:rPr>
        <w:fldChar w:fldCharType="begin"/>
      </w:r>
      <w:r w:rsidRPr="009747E7" w:rsidR="00BC31D9">
        <w:rPr>
          <w:rFonts w:ascii="Times New Roman" w:hAnsi="Times New Roman" w:cs="Times New Roman"/>
          <w:i/>
          <w:iCs/>
          <w:color w:val="666666"/>
          <w:sz w:val="20"/>
          <w:szCs w:val="20"/>
          <w:lang w:val="en-GB"/>
        </w:rPr>
        <w:instrText xml:space="preserve"> SEQ Figure \* ARABIC </w:instrText>
      </w:r>
      <w:r w:rsidRPr="009747E7" w:rsidR="00BC31D9">
        <w:rPr>
          <w:rFonts w:ascii="Times New Roman" w:hAnsi="Times New Roman" w:cs="Times New Roman"/>
          <w:i/>
          <w:iCs/>
          <w:color w:val="666666"/>
          <w:sz w:val="20"/>
          <w:szCs w:val="20"/>
          <w:lang w:val="en-GB"/>
          <w:rPrChange w:author="Chris Smith" w:date="2020-11-29T16:43:00Z" w:id="2642">
            <w:rPr>
              <w:rFonts w:ascii="Times New Roman" w:hAnsi="Times New Roman" w:cs="Times New Roman"/>
              <w:i/>
              <w:iCs/>
              <w:color w:val="666666"/>
              <w:sz w:val="20"/>
              <w:szCs w:val="20"/>
              <w:lang w:val="en-GB"/>
            </w:rPr>
          </w:rPrChange>
        </w:rPr>
        <w:fldChar w:fldCharType="separate"/>
      </w:r>
      <w:ins w:author="Alba Colomer Padrosa" w:date="2020-12-02T08:57:00Z" w:id="2643">
        <w:r w:rsidR="00CA53DD">
          <w:rPr>
            <w:rFonts w:ascii="Times New Roman" w:hAnsi="Times New Roman" w:cs="Times New Roman"/>
            <w:i/>
            <w:iCs/>
            <w:noProof/>
            <w:color w:val="666666"/>
            <w:sz w:val="20"/>
            <w:szCs w:val="20"/>
            <w:lang w:val="en-GB"/>
          </w:rPr>
          <w:t>16</w:t>
        </w:r>
      </w:ins>
      <w:r w:rsidRPr="009747E7" w:rsidR="00BC31D9">
        <w:rPr>
          <w:rFonts w:ascii="Times New Roman" w:hAnsi="Times New Roman" w:cs="Times New Roman"/>
          <w:i/>
          <w:iCs/>
          <w:color w:val="666666"/>
          <w:sz w:val="20"/>
          <w:szCs w:val="20"/>
          <w:lang w:val="en-GB"/>
          <w:rPrChange w:author="Chris Smith" w:date="2020-11-29T16:43:00Z" w:id="2644">
            <w:rPr>
              <w:rFonts w:ascii="Times New Roman" w:hAnsi="Times New Roman" w:cs="Times New Roman"/>
              <w:i/>
              <w:iCs/>
              <w:color w:val="666666"/>
              <w:sz w:val="20"/>
              <w:szCs w:val="20"/>
              <w:lang w:val="en-GB"/>
            </w:rPr>
          </w:rPrChange>
        </w:rPr>
        <w:fldChar w:fldCharType="end"/>
      </w:r>
      <w:ins w:author="Alba Colomer Padrosa" w:date="2020-11-23T10:31:00Z" w:id="2645">
        <w:r w:rsidRPr="009747E7">
          <w:rPr>
            <w:rFonts w:ascii="Times New Roman" w:hAnsi="Times New Roman" w:cs="Times New Roman"/>
            <w:i/>
            <w:iCs/>
            <w:color w:val="666666"/>
            <w:sz w:val="20"/>
            <w:szCs w:val="20"/>
            <w:lang w:val="en-GB"/>
          </w:rPr>
          <w:t xml:space="preserve"> – Code for answers to enquiries</w:t>
        </w:r>
        <w:bookmarkEnd w:id="2640"/>
        <w:r w:rsidRPr="009747E7">
          <w:rPr>
            <w:rFonts w:ascii="Times New Roman" w:hAnsi="Times New Roman" w:cs="Times New Roman"/>
            <w:i/>
            <w:iCs/>
            <w:color w:val="666666"/>
            <w:sz w:val="20"/>
            <w:szCs w:val="20"/>
            <w:lang w:val="en-GB"/>
          </w:rPr>
          <w:t xml:space="preserve"> </w:t>
        </w:r>
      </w:ins>
    </w:p>
    <w:p w:rsidRPr="009747E7" w:rsidR="00BC31D9" w:rsidP="6F0611B3" w:rsidRDefault="00BC31D9" w14:paraId="22744A5E" w14:textId="1CDDDB2E">
      <w:pPr>
        <w:spacing w:after="0"/>
        <w:jc w:val="both"/>
        <w:rPr>
          <w:rFonts w:ascii="Times New Roman" w:hAnsi="Times New Roman" w:cs="Times New Roman"/>
          <w:lang w:val="en-GB"/>
        </w:rPr>
      </w:pPr>
    </w:p>
    <w:p w:rsidRPr="009747E7" w:rsidR="000E7BD2" w:rsidP="00EF6814" w:rsidRDefault="00EF6814" w14:paraId="4AB1BB2C" w14:textId="4C0DF7FE">
      <w:pPr>
        <w:pStyle w:val="Heading4"/>
        <w:spacing w:after="0" w:line="360" w:lineRule="auto"/>
        <w:ind w:left="900"/>
        <w:jc w:val="left"/>
        <w:rPr>
          <w:rFonts w:cs="Times New Roman"/>
        </w:rPr>
      </w:pPr>
      <w:bookmarkStart w:name="_y1hv6ib5k6e4" w:colFirst="0" w:colLast="0" w:id="2646"/>
      <w:bookmarkEnd w:id="2646"/>
      <w:r w:rsidRPr="009747E7">
        <w:rPr>
          <w:rFonts w:cs="Times New Roman"/>
        </w:rPr>
        <w:lastRenderedPageBreak/>
        <w:t xml:space="preserve">2.4.2.2 </w:t>
      </w:r>
      <w:r w:rsidRPr="009747E7" w:rsidR="000E7BD2">
        <w:rPr>
          <w:rFonts w:cs="Times New Roman"/>
        </w:rPr>
        <w:t>Submission - expression of interests</w:t>
      </w:r>
    </w:p>
    <w:p w:rsidRPr="009747E7" w:rsidR="000E7BD2" w:rsidP="006F791E" w:rsidRDefault="2CE72AC9" w14:paraId="1F667608" w14:textId="17360382">
      <w:pPr>
        <w:jc w:val="both"/>
        <w:rPr>
          <w:rFonts w:ascii="Times New Roman" w:hAnsi="Times New Roman" w:cs="Times New Roman"/>
          <w:lang w:val="en-GB"/>
        </w:rPr>
      </w:pPr>
      <w:r w:rsidRPr="009747E7">
        <w:rPr>
          <w:rFonts w:ascii="Times New Roman" w:hAnsi="Times New Roman" w:cs="Times New Roman"/>
          <w:lang w:val="en-GB"/>
        </w:rPr>
        <w:t>The s</w:t>
      </w:r>
      <w:r w:rsidRPr="009747E7" w:rsidR="00095CAE">
        <w:rPr>
          <w:rFonts w:ascii="Times New Roman" w:hAnsi="Times New Roman" w:cs="Times New Roman"/>
          <w:lang w:val="en-GB"/>
        </w:rPr>
        <w:t xml:space="preserve">ubmission of EoIs is only </w:t>
      </w:r>
      <w:r w:rsidRPr="009747E7">
        <w:rPr>
          <w:rFonts w:ascii="Times New Roman" w:hAnsi="Times New Roman" w:cs="Times New Roman"/>
          <w:lang w:val="en-GB"/>
        </w:rPr>
        <w:t xml:space="preserve">allowed </w:t>
      </w:r>
      <w:r w:rsidRPr="009747E7" w:rsidR="00095CAE">
        <w:rPr>
          <w:rFonts w:ascii="Times New Roman" w:hAnsi="Times New Roman" w:cs="Times New Roman"/>
          <w:lang w:val="en-GB"/>
        </w:rPr>
        <w:t xml:space="preserve">during a </w:t>
      </w:r>
      <w:r w:rsidRPr="009747E7">
        <w:rPr>
          <w:rFonts w:ascii="Times New Roman" w:hAnsi="Times New Roman" w:cs="Times New Roman"/>
          <w:lang w:val="en-GB"/>
        </w:rPr>
        <w:t xml:space="preserve">specific </w:t>
      </w:r>
      <w:r w:rsidRPr="009747E7" w:rsidR="00095CAE">
        <w:rPr>
          <w:rFonts w:ascii="Times New Roman" w:hAnsi="Times New Roman" w:cs="Times New Roman"/>
          <w:lang w:val="en-GB"/>
        </w:rPr>
        <w:t xml:space="preserve">period </w:t>
      </w:r>
      <w:r w:rsidRPr="009747E7">
        <w:rPr>
          <w:rFonts w:ascii="Times New Roman" w:hAnsi="Times New Roman" w:cs="Times New Roman"/>
          <w:lang w:val="en-GB"/>
        </w:rPr>
        <w:t xml:space="preserve">of time, </w:t>
      </w:r>
      <w:r w:rsidRPr="009747E7" w:rsidR="00095CAE">
        <w:rPr>
          <w:rFonts w:ascii="Times New Roman" w:hAnsi="Times New Roman" w:cs="Times New Roman"/>
          <w:lang w:val="en-GB"/>
        </w:rPr>
        <w:t>determined by a pre-qualification</w:t>
      </w:r>
      <w:r w:rsidRPr="009747E7">
        <w:rPr>
          <w:rFonts w:ascii="Times New Roman" w:hAnsi="Times New Roman" w:cs="Times New Roman"/>
          <w:lang w:val="en-GB"/>
        </w:rPr>
        <w:t xml:space="preserve"> stage</w:t>
      </w:r>
      <w:r w:rsidRPr="009747E7" w:rsidR="00095CAE">
        <w:rPr>
          <w:rFonts w:ascii="Times New Roman" w:hAnsi="Times New Roman" w:cs="Times New Roman"/>
          <w:lang w:val="en-GB"/>
        </w:rPr>
        <w:t xml:space="preserve">. In order to reflect </w:t>
      </w:r>
      <w:r w:rsidRPr="009747E7">
        <w:rPr>
          <w:rFonts w:ascii="Times New Roman" w:hAnsi="Times New Roman" w:cs="Times New Roman"/>
          <w:lang w:val="en-GB"/>
        </w:rPr>
        <w:t>this</w:t>
      </w:r>
      <w:r w:rsidRPr="009747E7" w:rsidR="00095CAE">
        <w:rPr>
          <w:rFonts w:ascii="Times New Roman" w:hAnsi="Times New Roman" w:cs="Times New Roman"/>
          <w:lang w:val="en-GB"/>
        </w:rPr>
        <w:t xml:space="preserve"> period, a separate </w:t>
      </w:r>
      <w:r w:rsidRPr="009747E7" w:rsidR="00095CAE">
        <w:rPr>
          <w:rFonts w:ascii="Times New Roman" w:hAnsi="Times New Roman" w:eastAsia="Courier New" w:cs="Times New Roman"/>
          <w:color w:val="DD1144"/>
          <w:shd w:val="clear" w:color="auto" w:fill="F3F3F3"/>
          <w:lang w:val="en-GB"/>
        </w:rPr>
        <w:t>period</w:t>
      </w:r>
      <w:r w:rsidRPr="009747E7" w:rsidR="00095CAE">
        <w:rPr>
          <w:rFonts w:ascii="Times New Roman" w:hAnsi="Times New Roman" w:cs="Times New Roman"/>
          <w:lang w:val="en-GB"/>
        </w:rPr>
        <w:t xml:space="preserve"> </w:t>
      </w:r>
      <w:r w:rsidRPr="009747E7">
        <w:rPr>
          <w:rFonts w:ascii="Times New Roman" w:hAnsi="Times New Roman" w:cs="Times New Roman"/>
          <w:lang w:val="en-GB"/>
        </w:rPr>
        <w:t>object can</w:t>
      </w:r>
      <w:r w:rsidRPr="009747E7" w:rsidR="00095CAE">
        <w:rPr>
          <w:rFonts w:ascii="Times New Roman" w:hAnsi="Times New Roman" w:cs="Times New Roman"/>
          <w:lang w:val="en-GB"/>
        </w:rPr>
        <w:t xml:space="preserve"> be added into a </w:t>
      </w:r>
      <w:r w:rsidRPr="009747E7" w:rsidR="00095CAE">
        <w:rPr>
          <w:rFonts w:ascii="Times New Roman" w:hAnsi="Times New Roman" w:eastAsia="Courier New" w:cs="Times New Roman"/>
          <w:color w:val="DD1144"/>
          <w:shd w:val="clear" w:color="auto" w:fill="F3F3F3"/>
          <w:lang w:val="en-GB"/>
        </w:rPr>
        <w:t>preQualification</w:t>
      </w:r>
      <w:r w:rsidRPr="009747E7" w:rsidR="00095CAE">
        <w:rPr>
          <w:rFonts w:ascii="Times New Roman" w:hAnsi="Times New Roman" w:cs="Times New Roman"/>
          <w:lang w:val="en-GB"/>
        </w:rPr>
        <w:t xml:space="preserve"> block</w:t>
      </w:r>
      <w:r w:rsidRPr="009747E7">
        <w:rPr>
          <w:rFonts w:ascii="Times New Roman" w:hAnsi="Times New Roman" w:cs="Times New Roman"/>
          <w:lang w:val="en-GB"/>
        </w:rPr>
        <w:t>,</w:t>
      </w:r>
      <w:r w:rsidRPr="009747E7" w:rsidR="00095CAE">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Pr="009747E7" w:rsidR="00095CAE">
        <w:rPr>
          <w:rFonts w:ascii="Times New Roman" w:hAnsi="Times New Roman" w:cs="Times New Roman"/>
          <w:lang w:val="en-GB"/>
        </w:rPr>
        <w:t xml:space="preserve">timeframe for </w:t>
      </w:r>
      <w:r w:rsidRPr="009747E7">
        <w:rPr>
          <w:rFonts w:ascii="Times New Roman" w:hAnsi="Times New Roman" w:cs="Times New Roman"/>
          <w:lang w:val="en-GB"/>
        </w:rPr>
        <w:t xml:space="preserve">EoIs </w:t>
      </w:r>
      <w:r w:rsidRPr="009747E7" w:rsidR="00095CAE">
        <w:rPr>
          <w:rFonts w:ascii="Times New Roman" w:hAnsi="Times New Roman" w:cs="Times New Roman"/>
          <w:lang w:val="en-GB"/>
        </w:rPr>
        <w:t xml:space="preserve">is determined. </w:t>
      </w:r>
      <w:r w:rsidRPr="009747E7" w:rsidR="000E7BD2">
        <w:rPr>
          <w:rFonts w:ascii="Times New Roman" w:hAnsi="Times New Roman" w:cs="Times New Roman"/>
          <w:lang w:val="en-GB"/>
        </w:rPr>
        <w:t xml:space="preserve">Thus, within a given </w:t>
      </w:r>
      <w:r w:rsidRPr="009747E7" w:rsidR="000E7BD2">
        <w:rPr>
          <w:rFonts w:ascii="Times New Roman" w:hAnsi="Times New Roman" w:eastAsia="Courier New" w:cs="Times New Roman"/>
          <w:color w:val="DD1144"/>
          <w:shd w:val="clear" w:color="auto" w:fill="F3F3F3"/>
          <w:lang w:val="en-GB"/>
        </w:rPr>
        <w:t>preQualification.period</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any interested </w:t>
      </w:r>
      <w:r w:rsidRPr="009747E7" w:rsidR="00B55ECA">
        <w:rPr>
          <w:rFonts w:ascii="Times New Roman" w:hAnsi="Times New Roman" w:cs="Times New Roman"/>
          <w:lang w:val="en-GB"/>
        </w:rPr>
        <w:t>EO</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 xml:space="preserve">is </w:t>
      </w:r>
      <w:r w:rsidRPr="009747E7" w:rsidR="000E7BD2">
        <w:rPr>
          <w:rFonts w:ascii="Times New Roman" w:hAnsi="Times New Roman" w:cs="Times New Roman"/>
          <w:lang w:val="en-GB"/>
        </w:rPr>
        <w:t xml:space="preserve">allowed to send a </w:t>
      </w:r>
      <w:r w:rsidRPr="009747E7" w:rsidR="000E7BD2">
        <w:rPr>
          <w:rFonts w:ascii="Times New Roman" w:hAnsi="Times New Roman" w:eastAsia="Courier New" w:cs="Times New Roman"/>
          <w:color w:val="DD1144"/>
          <w:shd w:val="clear" w:color="auto" w:fill="F3F3F3"/>
          <w:lang w:val="en-GB"/>
        </w:rPr>
        <w:t>submissions</w:t>
      </w:r>
      <w:r w:rsidRPr="009747E7" w:rsidR="000E7BD2">
        <w:rPr>
          <w:rFonts w:ascii="Times New Roman" w:hAnsi="Times New Roman" w:cs="Times New Roman"/>
          <w:lang w:val="en-GB"/>
        </w:rPr>
        <w:t xml:space="preserve"> - requests for participation or </w:t>
      </w:r>
      <w:r w:rsidRPr="009747E7">
        <w:rPr>
          <w:rFonts w:ascii="Times New Roman" w:hAnsi="Times New Roman" w:cs="Times New Roman"/>
          <w:lang w:val="en-GB"/>
        </w:rPr>
        <w:t>EoI</w:t>
      </w:r>
      <w:r w:rsidRPr="009747E7" w:rsidR="000E7BD2">
        <w:rPr>
          <w:rFonts w:ascii="Times New Roman" w:hAnsi="Times New Roman" w:cs="Times New Roman"/>
          <w:lang w:val="en-GB"/>
        </w:rPr>
        <w:t xml:space="preserve">. Each request shall fulfil all the requirements prescribed by the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related to tenderers</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with a relevant list of the responses by </w:t>
      </w:r>
      <w:r w:rsidRPr="009747E7">
        <w:rPr>
          <w:rFonts w:ascii="Times New Roman" w:hAnsi="Times New Roman" w:cs="Times New Roman"/>
          <w:lang w:val="en-GB"/>
        </w:rPr>
        <w:t xml:space="preserve">the </w:t>
      </w:r>
      <w:r w:rsidRPr="009747E7" w:rsidR="00BC31D9">
        <w:rPr>
          <w:rFonts w:ascii="Times New Roman" w:hAnsi="Times New Roman" w:cs="Times New Roman"/>
          <w:lang w:val="en-GB"/>
        </w:rPr>
        <w:t>EO</w:t>
      </w:r>
      <w:r w:rsidRPr="009747E7" w:rsidR="000E7BD2">
        <w:rPr>
          <w:rFonts w:ascii="Times New Roman" w:hAnsi="Times New Roman" w:cs="Times New Roman"/>
          <w:lang w:val="en-GB"/>
        </w:rPr>
        <w:t xml:space="preserve"> (confirmative or quantifiable)</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providing an array of </w:t>
      </w:r>
      <w:r w:rsidRPr="009747E7" w:rsidR="000E7BD2">
        <w:rPr>
          <w:rFonts w:ascii="Times New Roman" w:hAnsi="Times New Roman" w:eastAsia="Courier New" w:cs="Times New Roman"/>
          <w:color w:val="DD1144"/>
          <w:lang w:val="en-GB"/>
        </w:rPr>
        <w:t>requirementResponses</w:t>
      </w:r>
      <w:r w:rsidRPr="009747E7" w:rsidR="000E7BD2">
        <w:rPr>
          <w:rFonts w:ascii="Times New Roman" w:hAnsi="Times New Roman" w:eastAsia="Courier New" w:cs="Times New Roman"/>
          <w:color w:val="DD1144"/>
          <w:sz w:val="18"/>
          <w:szCs w:val="18"/>
          <w:shd w:val="clear" w:color="auto" w:fill="F3F3F3"/>
          <w:lang w:val="en-GB"/>
        </w:rPr>
        <w:t xml:space="preserve">. </w:t>
      </w:r>
    </w:p>
    <w:tbl>
      <w:tblPr>
        <w:tblW w:w="9072" w:type="dxa"/>
        <w:tblLayout w:type="fixed"/>
        <w:tblLook w:val="0600" w:firstRow="0" w:lastRow="0" w:firstColumn="0" w:lastColumn="0" w:noHBand="1" w:noVBand="1"/>
      </w:tblPr>
      <w:tblGrid>
        <w:gridCol w:w="9072"/>
      </w:tblGrid>
      <w:tr w:rsidRPr="009747E7" w:rsidR="00095CAE" w:rsidTr="00BC31D9" w14:paraId="007D3638" w14:textId="77777777">
        <w:trPr>
          <w:trHeight w:val="107"/>
        </w:trPr>
        <w:tc>
          <w:tcPr>
            <w:tcW w:w="9072" w:type="dxa"/>
            <w:tcBorders>
              <w:top w:val="nil"/>
              <w:left w:val="nil"/>
              <w:bottom w:val="nil"/>
              <w:right w:val="nil"/>
            </w:tcBorders>
            <w:shd w:val="clear" w:color="auto" w:fill="FFF0B3"/>
            <w:tcMar>
              <w:top w:w="120" w:type="dxa"/>
              <w:left w:w="120" w:type="dxa"/>
              <w:bottom w:w="120" w:type="dxa"/>
              <w:right w:w="120" w:type="dxa"/>
            </w:tcMar>
          </w:tcPr>
          <w:p w:rsidRPr="009747E7" w:rsidR="00095CAE" w:rsidP="00BC31D9" w:rsidRDefault="5B6344CC" w14:paraId="07B9DDC3" w14:textId="416C5A15">
            <w:pPr>
              <w:spacing w:after="0" w:line="276" w:lineRule="auto"/>
              <w:ind w:left="90"/>
              <w:jc w:val="both"/>
              <w:rPr>
                <w:rFonts w:ascii="Times New Roman" w:hAnsi="Times New Roman" w:cs="Times New Roman"/>
                <w:i/>
                <w:iCs/>
                <w:color w:val="000000"/>
                <w:sz w:val="18"/>
                <w:szCs w:val="18"/>
                <w:lang w:val="en-GB"/>
              </w:rPr>
            </w:pPr>
            <w:r w:rsidRPr="009747E7">
              <w:rPr>
                <w:rFonts w:ascii="Times New Roman" w:hAnsi="Times New Roman" w:cs="Times New Roman"/>
                <w:i/>
                <w:iCs/>
                <w:color w:val="000000" w:themeColor="text1"/>
                <w:szCs w:val="18"/>
                <w:lang w:val="en-GB"/>
              </w:rPr>
              <w:t xml:space="preserve">Having a set of requirements predefined by </w:t>
            </w:r>
            <w:r w:rsidRPr="009747E7" w:rsidR="00291BA0">
              <w:rPr>
                <w:rFonts w:ascii="Times New Roman" w:hAnsi="Times New Roman" w:cs="Times New Roman"/>
                <w:i/>
                <w:iCs/>
                <w:color w:val="000000" w:themeColor="text1"/>
                <w:szCs w:val="18"/>
                <w:lang w:val="en-GB"/>
              </w:rPr>
              <w:t xml:space="preserve">the </w:t>
            </w:r>
            <w:r w:rsidRPr="009747E7" w:rsidR="00BC31D9">
              <w:rPr>
                <w:rFonts w:ascii="Times New Roman" w:hAnsi="Times New Roman" w:cs="Times New Roman"/>
                <w:i/>
                <w:iCs/>
                <w:color w:val="000000" w:themeColor="text1"/>
                <w:szCs w:val="18"/>
                <w:lang w:val="en-GB"/>
              </w:rPr>
              <w:t>CA</w:t>
            </w:r>
            <w:r w:rsidRPr="009747E7">
              <w:rPr>
                <w:rFonts w:ascii="Times New Roman" w:hAnsi="Times New Roman" w:cs="Times New Roman"/>
                <w:i/>
                <w:iCs/>
                <w:color w:val="000000" w:themeColor="text1"/>
                <w:szCs w:val="18"/>
                <w:lang w:val="en-GB"/>
              </w:rPr>
              <w:t xml:space="preserve"> and a number of values available, tenderers preparing their submissions include values for each requirement and fulfil general corporate profiles’ data</w:t>
            </w:r>
            <w:r w:rsidRPr="009747E7" w:rsidR="00291BA0">
              <w:rPr>
                <w:rFonts w:ascii="Times New Roman" w:hAnsi="Times New Roman" w:cs="Times New Roman"/>
                <w:i/>
                <w:iCs/>
                <w:color w:val="000000" w:themeColor="text1"/>
                <w:szCs w:val="18"/>
                <w:lang w:val="en-GB"/>
              </w:rPr>
              <w:t>,</w:t>
            </w:r>
            <w:r w:rsidRPr="009747E7">
              <w:rPr>
                <w:rFonts w:ascii="Times New Roman" w:hAnsi="Times New Roman" w:cs="Times New Roman"/>
                <w:i/>
                <w:iCs/>
                <w:color w:val="000000" w:themeColor="text1"/>
                <w:szCs w:val="18"/>
                <w:lang w:val="en-GB"/>
              </w:rPr>
              <w:t xml:space="preserve"> </w:t>
            </w:r>
            <w:r w:rsidRPr="009747E7" w:rsidR="00291BA0">
              <w:rPr>
                <w:rFonts w:ascii="Times New Roman" w:hAnsi="Times New Roman" w:cs="Times New Roman"/>
                <w:i/>
                <w:iCs/>
                <w:color w:val="000000" w:themeColor="text1"/>
                <w:szCs w:val="18"/>
                <w:lang w:val="en-GB"/>
              </w:rPr>
              <w:t xml:space="preserve">as </w:t>
            </w:r>
            <w:r w:rsidRPr="009747E7">
              <w:rPr>
                <w:rFonts w:ascii="Times New Roman" w:hAnsi="Times New Roman" w:cs="Times New Roman"/>
                <w:i/>
                <w:iCs/>
                <w:color w:val="000000" w:themeColor="text1"/>
                <w:szCs w:val="18"/>
                <w:lang w:val="en-GB"/>
              </w:rPr>
              <w:t xml:space="preserve">requested by </w:t>
            </w:r>
            <w:r w:rsidRPr="009747E7" w:rsidR="00291BA0">
              <w:rPr>
                <w:rFonts w:ascii="Times New Roman" w:hAnsi="Times New Roman" w:cs="Times New Roman"/>
                <w:i/>
                <w:iCs/>
                <w:color w:val="000000" w:themeColor="text1"/>
                <w:szCs w:val="18"/>
                <w:lang w:val="en-GB"/>
              </w:rPr>
              <w:t xml:space="preserve">the </w:t>
            </w:r>
            <w:r w:rsidRPr="009747E7" w:rsidR="00BC31D9">
              <w:rPr>
                <w:rFonts w:ascii="Times New Roman" w:hAnsi="Times New Roman" w:cs="Times New Roman"/>
                <w:i/>
                <w:iCs/>
                <w:color w:val="000000" w:themeColor="text1"/>
                <w:szCs w:val="18"/>
                <w:lang w:val="en-GB"/>
              </w:rPr>
              <w:t>CA</w:t>
            </w:r>
            <w:r w:rsidRPr="009747E7">
              <w:rPr>
                <w:rFonts w:ascii="Times New Roman" w:hAnsi="Times New Roman" w:cs="Times New Roman"/>
                <w:i/>
                <w:iCs/>
                <w:color w:val="000000" w:themeColor="text1"/>
                <w:szCs w:val="18"/>
                <w:lang w:val="en-GB"/>
              </w:rPr>
              <w:t xml:space="preserve"> or required by the Legal Framework of</w:t>
            </w:r>
            <w:r w:rsidRPr="009747E7" w:rsidR="00291BA0">
              <w:rPr>
                <w:rFonts w:ascii="Times New Roman" w:hAnsi="Times New Roman" w:cs="Times New Roman"/>
                <w:i/>
                <w:iCs/>
                <w:color w:val="000000" w:themeColor="text1"/>
                <w:szCs w:val="18"/>
                <w:lang w:val="en-GB"/>
              </w:rPr>
              <w:t xml:space="preserve"> a</w:t>
            </w:r>
            <w:r w:rsidRPr="009747E7">
              <w:rPr>
                <w:rFonts w:ascii="Times New Roman" w:hAnsi="Times New Roman" w:cs="Times New Roman"/>
                <w:i/>
                <w:iCs/>
                <w:color w:val="000000" w:themeColor="text1"/>
                <w:szCs w:val="18"/>
                <w:lang w:val="en-GB"/>
              </w:rPr>
              <w:t xml:space="preserve"> particular jurisdiction.</w:t>
            </w:r>
          </w:p>
        </w:tc>
      </w:tr>
    </w:tbl>
    <w:p w:rsidRPr="009747E7" w:rsidR="000E7BD2" w:rsidP="006F791E" w:rsidRDefault="000E7BD2" w14:paraId="4617A11B" w14:textId="77777777">
      <w:pPr>
        <w:spacing w:before="200" w:after="0" w:line="480" w:lineRule="auto"/>
        <w:jc w:val="both"/>
        <w:rPr>
          <w:rFonts w:ascii="Times New Roman" w:hAnsi="Times New Roman" w:cs="Times New Roman"/>
          <w:lang w:val="en-GB"/>
        </w:rPr>
      </w:pPr>
      <w:r w:rsidRPr="009747E7">
        <w:rPr>
          <w:rFonts w:ascii="Times New Roman" w:hAnsi="Times New Roman" w:cs="Times New Roman"/>
          <w:lang w:val="en-GB"/>
        </w:rPr>
        <w:t>Thus, each submission includes:</w:t>
      </w:r>
    </w:p>
    <w:p w:rsidRPr="009747E7" w:rsidR="00095CAE" w:rsidP="00F1538A" w:rsidRDefault="00291BA0" w14:paraId="0C56D585" w14:textId="1495F96F">
      <w:pPr>
        <w:numPr>
          <w:ilvl w:val="0"/>
          <w:numId w:val="23"/>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 xml:space="preserve">An </w:t>
      </w:r>
      <w:commentRangeStart w:id="2647"/>
      <w:commentRangeStart w:id="2648"/>
      <w:r w:rsidRPr="009747E7" w:rsidR="000E7BD2">
        <w:rPr>
          <w:rFonts w:ascii="Times New Roman" w:hAnsi="Times New Roman" w:cs="Times New Roman"/>
          <w:lang w:val="en-GB"/>
        </w:rPr>
        <w:t>organi</w:t>
      </w:r>
      <w:r w:rsidRPr="009747E7">
        <w:rPr>
          <w:rFonts w:ascii="Times New Roman" w:hAnsi="Times New Roman" w:cs="Times New Roman"/>
          <w:lang w:val="en-GB"/>
        </w:rPr>
        <w:t>s</w:t>
      </w:r>
      <w:r w:rsidRPr="009747E7" w:rsidR="000E7BD2">
        <w:rPr>
          <w:rFonts w:ascii="Times New Roman" w:hAnsi="Times New Roman" w:cs="Times New Roman"/>
          <w:lang w:val="en-GB"/>
        </w:rPr>
        <w:t xml:space="preserve">ation profile according to the extended </w:t>
      </w:r>
      <w:r w:rsidRPr="009747E7" w:rsidR="000E7BD2">
        <w:rPr>
          <w:rFonts w:ascii="Times New Roman" w:hAnsi="Times New Roman" w:eastAsia="Courier New" w:cs="Times New Roman"/>
          <w:color w:val="DD1144"/>
          <w:shd w:val="clear" w:color="auto" w:fill="F3F3F3"/>
          <w:lang w:val="en-GB"/>
        </w:rPr>
        <w:t>organization</w:t>
      </w:r>
      <w:r w:rsidRPr="009747E7" w:rsidR="000E7BD2">
        <w:rPr>
          <w:rFonts w:ascii="Times New Roman" w:hAnsi="Times New Roman" w:cs="Times New Roman"/>
          <w:lang w:val="en-GB"/>
        </w:rPr>
        <w:t xml:space="preserve"> </w:t>
      </w:r>
      <w:commentRangeEnd w:id="2647"/>
      <w:r w:rsidRPr="009747E7" w:rsidR="00E33B6E">
        <w:rPr>
          <w:rStyle w:val="CommentReference"/>
          <w:lang w:val="en-GB"/>
          <w:rPrChange w:author="Chris Smith" w:date="2020-11-29T16:43:00Z" w:id="2649">
            <w:rPr>
              <w:rStyle w:val="CommentReference"/>
            </w:rPr>
          </w:rPrChange>
        </w:rPr>
        <w:commentReference w:id="2647"/>
      </w:r>
      <w:commentRangeEnd w:id="2648"/>
      <w:r w:rsidRPr="009747E7">
        <w:rPr>
          <w:rStyle w:val="CommentReference"/>
          <w:lang w:val="en-GB"/>
          <w:rPrChange w:author="Chris Smith" w:date="2020-11-29T16:43:00Z" w:id="2650">
            <w:rPr>
              <w:rStyle w:val="CommentReference"/>
            </w:rPr>
          </w:rPrChange>
        </w:rPr>
        <w:commentReference w:id="2648"/>
      </w:r>
      <w:r w:rsidRPr="009747E7" w:rsidR="000E7BD2">
        <w:rPr>
          <w:rFonts w:ascii="Times New Roman" w:hAnsi="Times New Roman" w:cs="Times New Roman"/>
          <w:lang w:val="en-GB"/>
        </w:rPr>
        <w:t>model</w:t>
      </w:r>
      <w:r w:rsidRPr="009747E7">
        <w:rPr>
          <w:rFonts w:ascii="Times New Roman" w:hAnsi="Times New Roman" w:cs="Times New Roman"/>
          <w:lang w:val="en-GB"/>
        </w:rPr>
        <w:t>;</w:t>
      </w:r>
    </w:p>
    <w:p w:rsidRPr="009747E7" w:rsidR="00095CAE" w:rsidP="00F1538A" w:rsidRDefault="0FFC06D3" w14:paraId="46926DC4" w14:textId="225D7D98">
      <w:pPr>
        <w:numPr>
          <w:ilvl w:val="0"/>
          <w:numId w:val="23"/>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A set of documents of the tender, specified with relevant types of documents for their future splitting into the different "envelopes";</w:t>
      </w:r>
    </w:p>
    <w:p w:rsidRPr="009747E7" w:rsidR="000E7BD2" w:rsidP="00F1538A" w:rsidRDefault="2CE72AC9" w14:paraId="6D0D588F" w14:textId="3C45D2EB">
      <w:pPr>
        <w:numPr>
          <w:ilvl w:val="0"/>
          <w:numId w:val="23"/>
        </w:numPr>
        <w:spacing w:after="200" w:line="360" w:lineRule="auto"/>
        <w:ind w:left="360"/>
        <w:jc w:val="both"/>
        <w:rPr>
          <w:rFonts w:eastAsiaTheme="minorEastAsia"/>
          <w:lang w:val="en-GB"/>
        </w:rPr>
      </w:pP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set of </w:t>
      </w:r>
      <w:r w:rsidRPr="009747E7" w:rsidR="000E7BD2">
        <w:rPr>
          <w:rFonts w:ascii="Times New Roman" w:hAnsi="Times New Roman" w:eastAsia="Courier New" w:cs="Times New Roman"/>
          <w:color w:val="DD1144"/>
          <w:shd w:val="clear" w:color="auto" w:fill="F3F3F3"/>
          <w:lang w:val="en-GB"/>
        </w:rPr>
        <w:t>requirementResponses</w:t>
      </w:r>
      <w:r w:rsidRPr="009747E7" w:rsidR="000E7BD2">
        <w:rPr>
          <w:rFonts w:ascii="Times New Roman" w:hAnsi="Times New Roman" w:cs="Times New Roman"/>
          <w:lang w:val="en-GB"/>
        </w:rPr>
        <w:t xml:space="preserve"> according to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Pr="009747E7" w:rsidR="002E403E">
        <w:rPr>
          <w:rFonts w:ascii="Times New Roman" w:hAnsi="Times New Roman" w:cs="Times New Roman"/>
          <w:lang w:val="en-GB"/>
        </w:rPr>
        <w:t>CA</w:t>
      </w:r>
      <w:r w:rsidRPr="009747E7" w:rsidR="000E7BD2">
        <w:rPr>
          <w:rFonts w:ascii="Times New Roman" w:hAnsi="Times New Roman" w:cs="Times New Roman"/>
          <w:lang w:val="en-GB"/>
        </w:rPr>
        <w:t xml:space="preserve"> within </w:t>
      </w:r>
      <w:r w:rsidRPr="009747E7">
        <w:rPr>
          <w:rFonts w:ascii="Times New Roman" w:hAnsi="Times New Roman" w:cs="Times New Roman"/>
          <w:lang w:val="en-GB"/>
        </w:rPr>
        <w:t xml:space="preserve">the  </w:t>
      </w:r>
      <w:r w:rsidRPr="009747E7" w:rsidR="00813205">
        <w:rPr>
          <w:rFonts w:ascii="Times New Roman" w:hAnsi="Times New Roman" w:cs="Times New Roman"/>
          <w:lang w:val="en-GB"/>
        </w:rPr>
        <w:t>CN</w:t>
      </w:r>
      <w:r w:rsidRPr="009747E7" w:rsidR="000E7BD2">
        <w:rPr>
          <w:rFonts w:ascii="Times New Roman" w:hAnsi="Times New Roman" w:cs="Times New Roman"/>
          <w:lang w:val="en-GB"/>
        </w:rPr>
        <w:t>:</w:t>
      </w:r>
    </w:p>
    <w:p w:rsidRPr="009747E7" w:rsidR="000E7BD2" w:rsidP="00F1538A" w:rsidRDefault="007A1B5F" w14:paraId="340B64F4" w14:textId="569B4B99">
      <w:pPr>
        <w:pStyle w:val="ListParagraph"/>
        <w:numPr>
          <w:ilvl w:val="0"/>
          <w:numId w:val="38"/>
        </w:numPr>
        <w:spacing w:after="0" w:line="360" w:lineRule="auto"/>
        <w:rPr>
          <w:rFonts w:ascii="Times New Roman" w:hAnsi="Times New Roman"/>
        </w:rPr>
      </w:pPr>
      <w:r w:rsidRPr="009747E7">
        <w:rPr>
          <w:rFonts w:ascii="Times New Roman" w:hAnsi="Times New Roman"/>
        </w:rPr>
        <w:t>C</w:t>
      </w:r>
      <w:r w:rsidRPr="009747E7" w:rsidR="000E7BD2">
        <w:rPr>
          <w:rFonts w:ascii="Times New Roman" w:hAnsi="Times New Roman"/>
        </w:rPr>
        <w:t>ommitment on exclusion grounds</w:t>
      </w:r>
      <w:r w:rsidRPr="009747E7">
        <w:rPr>
          <w:rFonts w:ascii="Times New Roman" w:hAnsi="Times New Roman"/>
        </w:rPr>
        <w:t>;</w:t>
      </w:r>
    </w:p>
    <w:p w:rsidRPr="009747E7" w:rsidR="000E7BD2" w:rsidP="00F1538A" w:rsidRDefault="000E7BD2" w14:paraId="342CB9FC" w14:textId="55068AF3">
      <w:pPr>
        <w:pStyle w:val="ListParagraph"/>
        <w:numPr>
          <w:ilvl w:val="0"/>
          <w:numId w:val="38"/>
        </w:numPr>
        <w:spacing w:after="0" w:line="360" w:lineRule="auto"/>
        <w:rPr>
          <w:rFonts w:ascii="Times New Roman" w:hAnsi="Times New Roman"/>
        </w:rPr>
      </w:pPr>
      <w:r w:rsidRPr="009747E7">
        <w:rPr>
          <w:rFonts w:ascii="Times New Roman" w:hAnsi="Times New Roman"/>
        </w:rPr>
        <w:t>commitment on selection criteria (including absolute values if required)</w:t>
      </w:r>
      <w:r w:rsidRPr="009747E7" w:rsidR="007A1B5F">
        <w:rPr>
          <w:rFonts w:ascii="Times New Roman" w:hAnsi="Times New Roman"/>
        </w:rPr>
        <w:t>;</w:t>
      </w:r>
    </w:p>
    <w:p w:rsidRPr="009747E7" w:rsidR="002E403E" w:rsidP="00F1538A" w:rsidRDefault="000E7BD2" w14:paraId="46D4825E" w14:textId="77777777">
      <w:pPr>
        <w:pStyle w:val="ListParagraph"/>
        <w:numPr>
          <w:ilvl w:val="0"/>
          <w:numId w:val="38"/>
        </w:numPr>
        <w:spacing w:after="200" w:line="360" w:lineRule="auto"/>
        <w:rPr>
          <w:rFonts w:ascii="Times New Roman" w:hAnsi="Times New Roman"/>
        </w:rPr>
      </w:pPr>
      <w:r w:rsidRPr="009747E7">
        <w:rPr>
          <w:rFonts w:ascii="Times New Roman" w:hAnsi="Times New Roman"/>
        </w:rPr>
        <w:t>commitment on minimum technical requirements (including absolute values if required)</w:t>
      </w:r>
      <w:r w:rsidRPr="009747E7" w:rsidR="00291BA0">
        <w:rPr>
          <w:rFonts w:ascii="Times New Roman" w:hAnsi="Times New Roman"/>
          <w:sz w:val="20"/>
          <w:szCs w:val="20"/>
        </w:rPr>
        <w:t>.</w:t>
      </w:r>
    </w:p>
    <w:tbl>
      <w:tblPr>
        <w:tblW w:w="9345" w:type="dxa"/>
        <w:tblInd w:w="115" w:type="dxa"/>
        <w:tblLayout w:type="fixed"/>
        <w:tblLook w:val="0600" w:firstRow="0" w:lastRow="0" w:firstColumn="0" w:lastColumn="0" w:noHBand="1" w:noVBand="1"/>
      </w:tblPr>
      <w:tblGrid>
        <w:gridCol w:w="9345"/>
      </w:tblGrid>
      <w:tr w:rsidRPr="009747E7" w:rsidR="002E403E" w:rsidTr="6F0611B3" w14:paraId="245B89C2" w14:textId="77777777">
        <w:tc>
          <w:tcPr>
            <w:tcW w:w="9345" w:type="dxa"/>
            <w:shd w:val="clear" w:color="auto" w:fill="F8F8F8"/>
            <w:tcMar>
              <w:top w:w="100" w:type="dxa"/>
              <w:left w:w="100" w:type="dxa"/>
              <w:bottom w:w="100" w:type="dxa"/>
              <w:right w:w="100" w:type="dxa"/>
            </w:tcMar>
          </w:tcPr>
          <w:p w:rsidRPr="009747E7" w:rsidR="002E403E" w:rsidP="005F35BE" w:rsidRDefault="002E403E" w14:paraId="00785B84"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"submission":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"1"</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"value": </w:t>
            </w:r>
            <w:r w:rsidRPr="009747E7">
              <w:rPr>
                <w:rFonts w:ascii="Courier New" w:hAnsi="Courier New" w:eastAsia="Courier New" w:cs="Courier New"/>
                <w:color w:val="DD1144"/>
                <w:sz w:val="16"/>
                <w:szCs w:val="16"/>
                <w:shd w:val="clear" w:color="auto" w:fill="F8F8F8"/>
                <w:lang w:val="en-GB"/>
              </w:rPr>
              <w:t>"true"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"relatedCandidate":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"value": </w:t>
            </w:r>
            <w:r w:rsidRPr="009747E7">
              <w:rPr>
                <w:rFonts w:ascii="Courier New" w:hAnsi="Courier New" w:eastAsia="Courier New" w:cs="Courier New"/>
                <w:color w:val="DD1144"/>
                <w:sz w:val="16"/>
                <w:szCs w:val="16"/>
                <w:shd w:val="clear" w:color="auto" w:fill="F8F8F8"/>
                <w:lang w:val="en-GB"/>
              </w:rPr>
              <w:t>"true"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"relatedCandidate":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64ABA200" w14:textId="21BC4C92">
      <w:pPr>
        <w:spacing w:before="200" w:after="0" w:line="480" w:lineRule="auto"/>
        <w:ind w:left="900"/>
        <w:jc w:val="center"/>
        <w:rPr>
          <w:ins w:author="Alba Colomer Padrosa" w:date="2020-11-23T10:32:00Z" w:id="2651"/>
          <w:rFonts w:ascii="Times New Roman" w:hAnsi="Times New Roman" w:cs="Times New Roman"/>
          <w:i/>
          <w:iCs/>
          <w:color w:val="666666"/>
          <w:sz w:val="20"/>
          <w:szCs w:val="20"/>
          <w:lang w:val="en-GB"/>
        </w:rPr>
      </w:pPr>
      <w:bookmarkStart w:name="_Toc57793346" w:id="2652"/>
      <w:ins w:author="Alba Colomer Padrosa" w:date="2020-11-23T10:32:00Z" w:id="2653">
        <w:r w:rsidRPr="009747E7">
          <w:rPr>
            <w:rFonts w:ascii="Times New Roman" w:hAnsi="Times New Roman" w:cs="Times New Roman"/>
            <w:i/>
            <w:iCs/>
            <w:color w:val="666666"/>
            <w:sz w:val="20"/>
            <w:szCs w:val="20"/>
            <w:lang w:val="en-GB"/>
          </w:rPr>
          <w:t xml:space="preserve">Figure </w:t>
        </w:r>
      </w:ins>
      <w:r w:rsidRPr="00CA53DD"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9747E7" w:rsidR="000E7BD2">
        <w:rPr>
          <w:rFonts w:ascii="Times New Roman" w:hAnsi="Times New Roman" w:cs="Times New Roman"/>
          <w:i/>
          <w:iCs/>
          <w:color w:val="666666"/>
          <w:sz w:val="20"/>
          <w:szCs w:val="20"/>
          <w:lang w:val="en-GB"/>
          <w:rPrChange w:author="Chris Smith" w:date="2020-11-29T16:43:00Z" w:id="2654">
            <w:rPr>
              <w:rFonts w:ascii="Times New Roman" w:hAnsi="Times New Roman" w:cs="Times New Roman"/>
              <w:i/>
              <w:iCs/>
              <w:color w:val="666666"/>
              <w:sz w:val="20"/>
              <w:szCs w:val="20"/>
              <w:lang w:val="en-GB"/>
            </w:rPr>
          </w:rPrChange>
        </w:rPr>
        <w:fldChar w:fldCharType="separate"/>
      </w:r>
      <w:ins w:author="Alba Colomer Padrosa" w:date="2020-12-02T08:57:00Z" w:id="2655">
        <w:r w:rsidR="00CA53DD">
          <w:rPr>
            <w:rFonts w:ascii="Times New Roman" w:hAnsi="Times New Roman" w:cs="Times New Roman"/>
            <w:i/>
            <w:iCs/>
            <w:noProof/>
            <w:color w:val="666666"/>
            <w:sz w:val="20"/>
            <w:szCs w:val="20"/>
            <w:lang w:val="en-GB"/>
          </w:rPr>
          <w:t>17</w:t>
        </w:r>
      </w:ins>
      <w:r w:rsidRPr="009747E7" w:rsidR="000E7BD2">
        <w:rPr>
          <w:rFonts w:ascii="Times New Roman" w:hAnsi="Times New Roman" w:cs="Times New Roman"/>
          <w:i/>
          <w:iCs/>
          <w:color w:val="666666"/>
          <w:sz w:val="20"/>
          <w:szCs w:val="20"/>
          <w:lang w:val="en-GB"/>
          <w:rPrChange w:author="Chris Smith" w:date="2020-11-29T16:43:00Z" w:id="2656">
            <w:rPr>
              <w:rFonts w:ascii="Times New Roman" w:hAnsi="Times New Roman" w:cs="Times New Roman"/>
              <w:i/>
              <w:iCs/>
              <w:color w:val="666666"/>
              <w:sz w:val="20"/>
              <w:szCs w:val="20"/>
              <w:lang w:val="en-GB"/>
            </w:rPr>
          </w:rPrChange>
        </w:rPr>
        <w:fldChar w:fldCharType="end"/>
      </w:r>
      <w:ins w:author="Alba Colomer Padrosa" w:date="2020-11-23T10:32:00Z" w:id="2657">
        <w:r w:rsidRPr="009747E7">
          <w:rPr>
            <w:rFonts w:ascii="Times New Roman" w:hAnsi="Times New Roman" w:cs="Times New Roman"/>
            <w:i/>
            <w:iCs/>
            <w:color w:val="666666"/>
            <w:sz w:val="20"/>
            <w:szCs w:val="20"/>
            <w:lang w:val="en-GB"/>
          </w:rPr>
          <w:t xml:space="preserve"> – Code for submissions</w:t>
        </w:r>
        <w:bookmarkEnd w:id="2652"/>
        <w:r w:rsidRPr="009747E7">
          <w:rPr>
            <w:rFonts w:ascii="Times New Roman" w:hAnsi="Times New Roman" w:cs="Times New Roman"/>
            <w:lang w:val="en-GB"/>
          </w:rPr>
          <w:t xml:space="preserve"> </w:t>
        </w:r>
      </w:ins>
    </w:p>
    <w:p w:rsidRPr="009747E7" w:rsidR="000E7BD2" w:rsidP="006F791E" w:rsidRDefault="000E7BD2" w14:paraId="40ACD3FB" w14:textId="148077C3">
      <w:pPr>
        <w:spacing w:before="200" w:after="0"/>
        <w:jc w:val="both"/>
        <w:rPr>
          <w:rFonts w:ascii="Times New Roman" w:hAnsi="Times New Roman" w:cs="Times New Roman"/>
          <w:lang w:val="en-GB"/>
        </w:rPr>
      </w:pPr>
      <w:r w:rsidRPr="009747E7">
        <w:rPr>
          <w:rFonts w:ascii="Times New Roman" w:hAnsi="Times New Roman" w:cs="Times New Roman"/>
          <w:lang w:val="en-GB"/>
        </w:rPr>
        <w:lastRenderedPageBreak/>
        <w:t xml:space="preserve">All the submissions received remain confidential and closed until </w:t>
      </w:r>
      <w:r w:rsidRPr="009747E7" w:rsidR="00291BA0">
        <w:rPr>
          <w:rFonts w:ascii="Times New Roman" w:hAnsi="Times New Roman" w:cs="Times New Roman"/>
          <w:lang w:val="en-GB"/>
        </w:rPr>
        <w:t>the end of the</w:t>
      </w:r>
      <w:r w:rsidRPr="009747E7">
        <w:rPr>
          <w:rFonts w:ascii="Times New Roman" w:hAnsi="Times New Roman" w:cs="Times New Roman"/>
          <w:lang w:val="en-GB"/>
        </w:rPr>
        <w:t xml:space="preserve"> submissions</w:t>
      </w:r>
      <w:r w:rsidRPr="009747E7" w:rsidR="00291BA0">
        <w:rPr>
          <w:rFonts w:ascii="Times New Roman" w:hAnsi="Times New Roman" w:cs="Times New Roman"/>
          <w:lang w:val="en-GB"/>
        </w:rPr>
        <w:t xml:space="preserve"> period</w:t>
      </w:r>
      <w:r w:rsidRPr="009747E7">
        <w:rPr>
          <w:rFonts w:ascii="Times New Roman" w:hAnsi="Times New Roman" w:cs="Times New Roman"/>
          <w:lang w:val="en-GB"/>
        </w:rPr>
        <w:t xml:space="preserve"> - </w:t>
      </w:r>
      <w:r w:rsidRPr="009747E7">
        <w:rPr>
          <w:rFonts w:ascii="Times New Roman" w:hAnsi="Times New Roman" w:eastAsia="Courier New" w:cs="Times New Roman"/>
          <w:color w:val="DD1144"/>
          <w:shd w:val="clear" w:color="auto" w:fill="F3F3F3"/>
          <w:lang w:val="en-GB"/>
        </w:rPr>
        <w:t>preQualification.period.endDate</w:t>
      </w:r>
      <w:r w:rsidRPr="009747E7">
        <w:rPr>
          <w:rFonts w:ascii="Times New Roman" w:hAnsi="Times New Roman" w:cs="Times New Roman"/>
          <w:lang w:val="en-GB"/>
        </w:rPr>
        <w:t xml:space="preserve">. Once a deadline for submissions is </w:t>
      </w:r>
      <w:r w:rsidRPr="009747E7" w:rsidR="0055565A">
        <w:rPr>
          <w:rFonts w:ascii="Times New Roman" w:hAnsi="Times New Roman" w:cs="Times New Roman"/>
          <w:lang w:val="en-GB"/>
        </w:rPr>
        <w:t>reached</w:t>
      </w:r>
      <w:r w:rsidRPr="009747E7">
        <w:rPr>
          <w:rFonts w:ascii="Times New Roman" w:hAnsi="Times New Roman" w:cs="Times New Roman"/>
          <w:lang w:val="en-GB"/>
        </w:rPr>
        <w:t>, no</w:t>
      </w:r>
      <w:r w:rsidRPr="009747E7" w:rsidR="0055565A">
        <w:rPr>
          <w:rFonts w:ascii="Times New Roman" w:hAnsi="Times New Roman" w:cs="Times New Roman"/>
          <w:lang w:val="en-GB"/>
        </w:rPr>
        <w:t xml:space="preserve"> </w:t>
      </w:r>
      <w:r w:rsidRPr="009747E7">
        <w:rPr>
          <w:rFonts w:ascii="Times New Roman" w:hAnsi="Times New Roman" w:cs="Times New Roman"/>
          <w:lang w:val="en-GB"/>
        </w:rPr>
        <w:t xml:space="preserve">submissions </w:t>
      </w:r>
      <w:r w:rsidRPr="009747E7" w:rsidR="00291BA0">
        <w:rPr>
          <w:rFonts w:ascii="Times New Roman" w:hAnsi="Times New Roman" w:cs="Times New Roman"/>
          <w:lang w:val="en-GB"/>
        </w:rPr>
        <w:t>can</w:t>
      </w:r>
      <w:r w:rsidRPr="009747E7">
        <w:rPr>
          <w:rFonts w:ascii="Times New Roman" w:hAnsi="Times New Roman" w:cs="Times New Roman"/>
          <w:lang w:val="en-GB"/>
        </w:rPr>
        <w:t xml:space="preserve"> be received, withdrawn or corrected.</w:t>
      </w:r>
    </w:p>
    <w:p w:rsidRPr="009747E7" w:rsidR="002E403E" w:rsidP="006F791E" w:rsidRDefault="002E403E" w14:paraId="5C121076" w14:textId="0534F530">
      <w:pPr>
        <w:spacing w:before="200" w:after="0"/>
        <w:jc w:val="both"/>
        <w:rPr>
          <w:rFonts w:ascii="Times New Roman" w:hAnsi="Times New Roman" w:cs="Times New Roman"/>
          <w:lang w:val="en-GB"/>
        </w:rPr>
      </w:pPr>
    </w:p>
    <w:p w:rsidRPr="009747E7" w:rsidR="000E7BD2" w:rsidP="006F791E" w:rsidRDefault="0836F8FE" w14:paraId="414D097E" w14:textId="59C9B2A8">
      <w:pPr>
        <w:pStyle w:val="Heading3"/>
        <w:keepLines/>
        <w:numPr>
          <w:ilvl w:val="2"/>
          <w:numId w:val="0"/>
        </w:numPr>
        <w:shd w:val="clear" w:color="auto" w:fill="FFFFFF" w:themeFill="background1"/>
        <w:spacing w:before="200" w:after="80" w:line="288" w:lineRule="auto"/>
        <w:ind w:left="900"/>
        <w:jc w:val="left"/>
        <w:rPr>
          <w:rFonts w:cs="Times New Roman"/>
        </w:rPr>
      </w:pPr>
      <w:bookmarkStart w:name="_fl8r0jueszeh" w:colFirst="0" w:colLast="0" w:id="2658"/>
      <w:bookmarkStart w:name="_Toc57793407" w:id="2659"/>
      <w:bookmarkEnd w:id="2658"/>
      <w:r w:rsidRPr="009747E7">
        <w:rPr>
          <w:rFonts w:cs="Times New Roman"/>
        </w:rPr>
        <w:t>2.4.3 State1.1 - Suspension due to non-clarification</w:t>
      </w:r>
      <w:bookmarkEnd w:id="2659"/>
      <w:r w:rsidRPr="009747E7">
        <w:rPr>
          <w:rFonts w:cs="Times New Roman"/>
        </w:rPr>
        <w:t xml:space="preserve"> </w:t>
      </w:r>
    </w:p>
    <w:p w:rsidRPr="009747E7" w:rsidR="000E7BD2" w:rsidP="006F791E" w:rsidRDefault="000E7BD2" w14:paraId="43720149" w14:textId="6C5437AB">
      <w:pPr>
        <w:rPr>
          <w:rFonts w:ascii="Times New Roman" w:hAnsi="Times New Roman" w:cs="Times New Roman"/>
          <w:lang w:val="en-GB"/>
        </w:rPr>
      </w:pPr>
      <w:r w:rsidRPr="009747E7">
        <w:rPr>
          <w:rFonts w:ascii="Times New Roman" w:hAnsi="Times New Roman" w:cs="Times New Roman"/>
          <w:lang w:val="en-GB"/>
        </w:rPr>
        <w:t xml:space="preserve">Where initiation is suspended, </w:t>
      </w:r>
      <w:r w:rsidRPr="009747E7" w:rsidR="0055565A">
        <w:rPr>
          <w:rFonts w:ascii="Times New Roman" w:hAnsi="Times New Roman" w:cs="Times New Roman"/>
          <w:lang w:val="en-GB"/>
        </w:rPr>
        <w:t xml:space="preserve">a </w:t>
      </w:r>
      <w:r w:rsidRPr="009747E7">
        <w:rPr>
          <w:rFonts w:ascii="Times New Roman" w:hAnsi="Times New Roman" w:cs="Times New Roman"/>
          <w:lang w:val="en-GB"/>
        </w:rPr>
        <w:t xml:space="preserve">particular value for </w:t>
      </w:r>
      <w:r w:rsidRPr="009747E7">
        <w:rPr>
          <w:rFonts w:ascii="Times New Roman" w:hAnsi="Times New Roman" w:eastAsia="Courier New" w:cs="Times New Roman"/>
          <w:color w:val="DD1144"/>
          <w:shd w:val="clear" w:color="auto" w:fill="F3F3F3"/>
          <w:lang w:val="en-GB"/>
        </w:rPr>
        <w:t>tender.statusDetails</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is</w:t>
      </w:r>
      <w:r w:rsidRPr="009747E7">
        <w:rPr>
          <w:rFonts w:ascii="Times New Roman" w:hAnsi="Times New Roman" w:cs="Times New Roman"/>
          <w:lang w:val="en-GB"/>
        </w:rPr>
        <w:t xml:space="preserve"> used:</w:t>
      </w:r>
    </w:p>
    <w:tbl>
      <w:tblPr>
        <w:tblW w:w="9330" w:type="dxa"/>
        <w:tblInd w:w="130" w:type="dxa"/>
        <w:tblLayout w:type="fixed"/>
        <w:tblLook w:val="0600" w:firstRow="0" w:lastRow="0" w:firstColumn="0" w:lastColumn="0" w:noHBand="1" w:noVBand="1"/>
      </w:tblPr>
      <w:tblGrid>
        <w:gridCol w:w="9330"/>
      </w:tblGrid>
      <w:tr w:rsidRPr="009747E7" w:rsidR="002E403E" w:rsidTr="6F0611B3" w14:paraId="394376DB" w14:textId="77777777">
        <w:tc>
          <w:tcPr>
            <w:tcW w:w="9330" w:type="dxa"/>
            <w:shd w:val="clear" w:color="auto" w:fill="F8F8F8"/>
            <w:tcMar>
              <w:top w:w="100" w:type="dxa"/>
              <w:left w:w="100" w:type="dxa"/>
              <w:bottom w:w="100" w:type="dxa"/>
              <w:right w:w="100" w:type="dxa"/>
            </w:tcMar>
          </w:tcPr>
          <w:p w:rsidRPr="009747E7" w:rsidR="002E403E" w:rsidP="005F35BE" w:rsidRDefault="002E403E" w14:paraId="5C2602BA"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"suspended"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E403E" w:rsidP="6F0611B3" w:rsidRDefault="6F0611B3" w14:paraId="7AE168F7" w14:textId="5A96ED77">
      <w:pPr>
        <w:spacing w:before="200" w:after="0" w:line="480" w:lineRule="auto"/>
        <w:ind w:left="900"/>
        <w:jc w:val="center"/>
        <w:rPr>
          <w:ins w:author="Alba Colomer Padrosa" w:date="2020-11-23T10:32:00Z" w:id="2660"/>
          <w:rFonts w:ascii="Times New Roman" w:hAnsi="Times New Roman" w:cs="Times New Roman"/>
          <w:i/>
          <w:iCs/>
          <w:color w:val="666666"/>
          <w:sz w:val="20"/>
          <w:szCs w:val="20"/>
          <w:lang w:val="en-GB"/>
        </w:rPr>
      </w:pPr>
      <w:bookmarkStart w:name="_Toc57793347" w:id="2661"/>
      <w:ins w:author="Alba Colomer Padrosa" w:date="2020-11-23T10:32:00Z" w:id="2662">
        <w:r w:rsidRPr="009747E7">
          <w:rPr>
            <w:rFonts w:ascii="Times New Roman" w:hAnsi="Times New Roman" w:cs="Times New Roman"/>
            <w:i/>
            <w:iCs/>
            <w:color w:val="666666"/>
            <w:sz w:val="20"/>
            <w:szCs w:val="20"/>
            <w:lang w:val="en-GB"/>
          </w:rPr>
          <w:t xml:space="preserve">Figure </w:t>
        </w:r>
      </w:ins>
      <w:r w:rsidRPr="00CA53DD" w:rsidR="002E403E">
        <w:rPr>
          <w:rFonts w:ascii="Times New Roman" w:hAnsi="Times New Roman" w:cs="Times New Roman"/>
          <w:i/>
          <w:iCs/>
          <w:color w:val="666666"/>
          <w:sz w:val="20"/>
          <w:szCs w:val="20"/>
          <w:lang w:val="en-GB"/>
        </w:rPr>
        <w:fldChar w:fldCharType="begin"/>
      </w:r>
      <w:r w:rsidRPr="009747E7" w:rsidR="002E403E">
        <w:rPr>
          <w:rFonts w:ascii="Times New Roman" w:hAnsi="Times New Roman" w:cs="Times New Roman"/>
          <w:i/>
          <w:iCs/>
          <w:color w:val="666666"/>
          <w:sz w:val="20"/>
          <w:szCs w:val="20"/>
          <w:lang w:val="en-GB"/>
        </w:rPr>
        <w:instrText xml:space="preserve"> SEQ Figure \* ARABIC </w:instrText>
      </w:r>
      <w:r w:rsidRPr="009747E7" w:rsidR="002E403E">
        <w:rPr>
          <w:rFonts w:ascii="Times New Roman" w:hAnsi="Times New Roman" w:cs="Times New Roman"/>
          <w:i/>
          <w:iCs/>
          <w:color w:val="666666"/>
          <w:sz w:val="20"/>
          <w:szCs w:val="20"/>
          <w:lang w:val="en-GB"/>
          <w:rPrChange w:author="Chris Smith" w:date="2020-11-29T16:43:00Z" w:id="2663">
            <w:rPr>
              <w:rFonts w:ascii="Times New Roman" w:hAnsi="Times New Roman" w:cs="Times New Roman"/>
              <w:i/>
              <w:iCs/>
              <w:color w:val="666666"/>
              <w:sz w:val="20"/>
              <w:szCs w:val="20"/>
              <w:lang w:val="en-GB"/>
            </w:rPr>
          </w:rPrChange>
        </w:rPr>
        <w:fldChar w:fldCharType="separate"/>
      </w:r>
      <w:ins w:author="Alba Colomer Padrosa" w:date="2020-12-02T08:57:00Z" w:id="2664">
        <w:r w:rsidR="00CA53DD">
          <w:rPr>
            <w:rFonts w:ascii="Times New Roman" w:hAnsi="Times New Roman" w:cs="Times New Roman"/>
            <w:i/>
            <w:iCs/>
            <w:noProof/>
            <w:color w:val="666666"/>
            <w:sz w:val="20"/>
            <w:szCs w:val="20"/>
            <w:lang w:val="en-GB"/>
          </w:rPr>
          <w:t>18</w:t>
        </w:r>
      </w:ins>
      <w:r w:rsidRPr="009747E7" w:rsidR="002E403E">
        <w:rPr>
          <w:rFonts w:ascii="Times New Roman" w:hAnsi="Times New Roman" w:cs="Times New Roman"/>
          <w:i/>
          <w:iCs/>
          <w:color w:val="666666"/>
          <w:sz w:val="20"/>
          <w:szCs w:val="20"/>
          <w:lang w:val="en-GB"/>
          <w:rPrChange w:author="Chris Smith" w:date="2020-11-29T16:43:00Z" w:id="2665">
            <w:rPr>
              <w:rFonts w:ascii="Times New Roman" w:hAnsi="Times New Roman" w:cs="Times New Roman"/>
              <w:i/>
              <w:iCs/>
              <w:color w:val="666666"/>
              <w:sz w:val="20"/>
              <w:szCs w:val="20"/>
              <w:lang w:val="en-GB"/>
            </w:rPr>
          </w:rPrChange>
        </w:rPr>
        <w:fldChar w:fldCharType="end"/>
      </w:r>
      <w:ins w:author="Alba Colomer Padrosa" w:date="2020-11-23T10:32:00Z" w:id="2666">
        <w:r w:rsidRPr="009747E7">
          <w:rPr>
            <w:rFonts w:ascii="Times New Roman" w:hAnsi="Times New Roman" w:cs="Times New Roman"/>
            <w:i/>
            <w:iCs/>
            <w:color w:val="666666"/>
            <w:sz w:val="20"/>
            <w:szCs w:val="20"/>
            <w:lang w:val="en-GB"/>
          </w:rPr>
          <w:t xml:space="preserve"> – Code for suspension</w:t>
        </w:r>
        <w:bookmarkEnd w:id="2661"/>
      </w:ins>
    </w:p>
    <w:p w:rsidRPr="009747E7" w:rsidR="002E403E" w:rsidDel="002E40FC" w:rsidP="6F0611B3" w:rsidRDefault="002E403E" w14:paraId="5823AB78" w14:textId="54B9551C">
      <w:pPr>
        <w:rPr>
          <w:del w:author="Alba Colomer Padrosa" w:date="2020-12-02T09:17:00Z" w:id="2667"/>
          <w:rFonts w:ascii="Times New Roman" w:hAnsi="Times New Roman" w:cs="Times New Roman"/>
          <w:lang w:val="en-GB"/>
        </w:rPr>
      </w:pPr>
    </w:p>
    <w:p w:rsidRPr="009747E7" w:rsidR="000E7BD2" w:rsidP="006F791E" w:rsidRDefault="0836F8FE" w14:paraId="32F7B87E" w14:textId="4A20BD52">
      <w:pPr>
        <w:pStyle w:val="Heading3"/>
        <w:keepLines/>
        <w:numPr>
          <w:ilvl w:val="2"/>
          <w:numId w:val="0"/>
        </w:numPr>
        <w:shd w:val="clear" w:color="auto" w:fill="FFFFFF" w:themeFill="background1"/>
        <w:spacing w:before="200" w:after="80" w:line="288" w:lineRule="auto"/>
        <w:ind w:left="708"/>
        <w:jc w:val="left"/>
        <w:rPr>
          <w:rFonts w:cs="Times New Roman"/>
        </w:rPr>
      </w:pPr>
      <w:bookmarkStart w:name="_j07vpost7p7u" w:colFirst="0" w:colLast="0" w:id="2668"/>
      <w:bookmarkStart w:name="_Toc57793408" w:id="2669"/>
      <w:bookmarkEnd w:id="2668"/>
      <w:r w:rsidRPr="009747E7">
        <w:rPr>
          <w:rFonts w:cs="Times New Roman"/>
        </w:rPr>
        <w:t>2.4.4 State8.1 - Unsuccessful completion of submission</w:t>
      </w:r>
      <w:bookmarkEnd w:id="2669"/>
      <w:r w:rsidRPr="009747E7">
        <w:rPr>
          <w:rFonts w:cs="Times New Roman"/>
        </w:rPr>
        <w:t xml:space="preserve"> </w:t>
      </w:r>
    </w:p>
    <w:p w:rsidRPr="009747E7" w:rsidR="000E7BD2" w:rsidP="006F791E" w:rsidRDefault="000E7BD2" w14:paraId="646D8C31" w14:textId="6607F5D9">
      <w:pPr>
        <w:jc w:val="both"/>
        <w:rPr>
          <w:rFonts w:ascii="Times New Roman" w:hAnsi="Times New Roman" w:cs="Times New Roman"/>
          <w:lang w:val="en-GB"/>
        </w:rPr>
      </w:pPr>
      <w:r w:rsidRPr="009747E7">
        <w:rPr>
          <w:rFonts w:ascii="Times New Roman" w:hAnsi="Times New Roman" w:cs="Times New Roman"/>
          <w:lang w:val="en-GB"/>
        </w:rPr>
        <w:t xml:space="preserve">Where not enough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were collected during </w:t>
      </w:r>
      <w:r w:rsidRPr="009747E7" w:rsidR="0055565A">
        <w:rPr>
          <w:rFonts w:ascii="Times New Roman" w:hAnsi="Times New Roman" w:cs="Times New Roman"/>
          <w:lang w:val="en-GB"/>
        </w:rPr>
        <w:t>the EoI</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period</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Pr="009747E7" w:rsidR="0055565A">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Pr="009747E7" w:rsidR="0055565A">
        <w:rPr>
          <w:rFonts w:ascii="Times New Roman" w:hAnsi="Times New Roman" w:cs="Times New Roman"/>
          <w:lang w:val="en-GB"/>
        </w:rPr>
        <w:t xml:space="preserve">the </w:t>
      </w:r>
      <w:r w:rsidRPr="009747E7" w:rsidR="002E403E">
        <w:rPr>
          <w:rFonts w:ascii="Times New Roman" w:hAnsi="Times New Roman" w:cs="Times New Roman"/>
          <w:lang w:val="en-GB"/>
        </w:rPr>
        <w:t>CA</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The p</w:t>
      </w:r>
      <w:r w:rsidRPr="009747E7">
        <w:rPr>
          <w:rFonts w:ascii="Times New Roman" w:hAnsi="Times New Roman" w:cs="Times New Roman"/>
          <w:lang w:val="en-GB"/>
        </w:rPr>
        <w:t>rocurement initiation shall be moved to a phase of preparation of a negative award notice.</w:t>
      </w:r>
    </w:p>
    <w:p w:rsidRPr="009747E7" w:rsidR="002E403E" w:rsidP="006F791E" w:rsidRDefault="002E403E" w14:paraId="2E5E5944" w14:textId="3D8D4F47">
      <w:pPr>
        <w:jc w:val="both"/>
        <w:rPr>
          <w:rFonts w:ascii="Times New Roman" w:hAnsi="Times New Roman" w:cs="Times New Roman"/>
          <w:lang w:val="en-GB"/>
        </w:rPr>
      </w:pPr>
    </w:p>
    <w:p w:rsidRPr="009747E7" w:rsidR="000E7BD2" w:rsidP="006F791E" w:rsidRDefault="0836F8FE" w14:paraId="59A82C82" w14:textId="75065073">
      <w:pPr>
        <w:pStyle w:val="Heading4"/>
        <w:spacing w:after="0" w:line="360" w:lineRule="auto"/>
        <w:ind w:hanging="192"/>
        <w:jc w:val="left"/>
        <w:rPr>
          <w:rFonts w:cs="Times New Roman"/>
        </w:rPr>
      </w:pPr>
      <w:bookmarkStart w:name="_3o1wz6cllxfb" w:colFirst="0" w:colLast="0" w:id="2670"/>
      <w:bookmarkEnd w:id="2670"/>
      <w:r w:rsidRPr="009747E7">
        <w:rPr>
          <w:rFonts w:cs="Times New Roman"/>
        </w:rPr>
        <w:t xml:space="preserve">2.4.4.1 Reflection of an unsuccessful submission period completion  </w:t>
      </w:r>
    </w:p>
    <w:p w:rsidRPr="009747E7" w:rsidR="000E7BD2" w:rsidP="006F791E" w:rsidRDefault="0055565A" w14:paraId="23C068F8" w14:textId="0E494637">
      <w:pPr>
        <w:rPr>
          <w:rFonts w:ascii="Times New Roman" w:hAnsi="Times New Roman" w:cs="Times New Roman"/>
          <w:lang w:val="en-GB"/>
        </w:rPr>
      </w:pPr>
      <w:r w:rsidRPr="009747E7">
        <w:rPr>
          <w:rFonts w:ascii="Times New Roman" w:hAnsi="Times New Roman" w:cs="Times New Roman"/>
          <w:lang w:val="en-GB"/>
        </w:rPr>
        <w:t>The c</w:t>
      </w:r>
      <w:r w:rsidRPr="009747E7" w:rsidR="000E7BD2">
        <w:rPr>
          <w:rFonts w:ascii="Times New Roman" w:hAnsi="Times New Roman" w:cs="Times New Roman"/>
          <w:lang w:val="en-GB"/>
        </w:rPr>
        <w:t xml:space="preserve">haracter of a result of the pre-qualification to be reflected with preQualification.status </w:t>
      </w:r>
      <w:r w:rsidRPr="009747E7">
        <w:rPr>
          <w:rFonts w:ascii="Times New Roman" w:hAnsi="Times New Roman" w:cs="Times New Roman"/>
          <w:lang w:val="en-GB"/>
        </w:rPr>
        <w:t>is:</w:t>
      </w:r>
    </w:p>
    <w:p w:rsidRPr="009747E7" w:rsidR="000E7BD2" w:rsidP="00F1538A" w:rsidRDefault="000E7BD2" w14:paraId="2787C198" w14:textId="54D52C9C">
      <w:pPr>
        <w:pStyle w:val="ListParagraph"/>
        <w:numPr>
          <w:ilvl w:val="0"/>
          <w:numId w:val="39"/>
        </w:numPr>
        <w:spacing w:after="0"/>
        <w:rPr>
          <w:rFonts w:ascii="Times New Roman" w:hAnsi="Times New Roman"/>
        </w:rPr>
      </w:pPr>
      <w:r w:rsidRPr="009747E7">
        <w:rPr>
          <w:rFonts w:ascii="Times New Roman" w:hAnsi="Times New Roman" w:eastAsia="Courier New"/>
          <w:color w:val="DD1144"/>
          <w:shd w:val="clear" w:color="auto" w:fill="F3F3F3"/>
        </w:rPr>
        <w:t>complete</w:t>
      </w:r>
      <w:r w:rsidRPr="009747E7">
        <w:rPr>
          <w:rFonts w:ascii="Times New Roman" w:hAnsi="Times New Roman"/>
        </w:rPr>
        <w:t xml:space="preserve"> where enough candidates were selected for future invitation to submit a tender</w:t>
      </w:r>
      <w:r w:rsidRPr="009747E7" w:rsidR="0FFC06D3">
        <w:rPr>
          <w:rFonts w:ascii="Times New Roman" w:hAnsi="Times New Roman"/>
        </w:rPr>
        <w:t>;</w:t>
      </w:r>
    </w:p>
    <w:p w:rsidRPr="009747E7" w:rsidR="000E7BD2" w:rsidP="00F1538A" w:rsidRDefault="000E7BD2" w14:paraId="1E1AB358" w14:textId="111D2F52">
      <w:pPr>
        <w:pStyle w:val="ListParagraph"/>
        <w:numPr>
          <w:ilvl w:val="0"/>
          <w:numId w:val="39"/>
        </w:numPr>
        <w:spacing w:after="200"/>
        <w:rPr>
          <w:rFonts w:ascii="Times New Roman" w:hAnsi="Times New Roman"/>
          <w:sz w:val="20"/>
          <w:szCs w:val="20"/>
        </w:rPr>
      </w:pPr>
      <w:r w:rsidRPr="009747E7">
        <w:rPr>
          <w:rFonts w:ascii="Times New Roman" w:hAnsi="Times New Roman" w:eastAsia="Courier New"/>
          <w:color w:val="DD1144"/>
          <w:shd w:val="clear" w:color="auto" w:fill="F3F3F3"/>
        </w:rPr>
        <w:t>unsuccessful</w:t>
      </w:r>
      <w:r w:rsidRPr="009747E7">
        <w:rPr>
          <w:rFonts w:ascii="Times New Roman" w:hAnsi="Times New Roman"/>
        </w:rPr>
        <w:t xml:space="preserve"> where pre-qualification </w:t>
      </w:r>
      <w:r w:rsidRPr="009747E7" w:rsidR="0055565A">
        <w:rPr>
          <w:rFonts w:ascii="Times New Roman" w:hAnsi="Times New Roman"/>
        </w:rPr>
        <w:t xml:space="preserve">is unsuccessfully </w:t>
      </w:r>
      <w:r w:rsidRPr="009747E7">
        <w:rPr>
          <w:rFonts w:ascii="Times New Roman" w:hAnsi="Times New Roman"/>
        </w:rPr>
        <w:t>completed due to lack of submissions or because all the submissions were disqualified</w:t>
      </w:r>
      <w:r w:rsidRPr="009747E7" w:rsidR="0055565A">
        <w:rPr>
          <w:rFonts w:ascii="Times New Roman" w:hAnsi="Times New Roman"/>
          <w:sz w:val="20"/>
          <w:szCs w:val="20"/>
        </w:rPr>
        <w:t>.</w:t>
      </w:r>
    </w:p>
    <w:tbl>
      <w:tblPr>
        <w:tblW w:w="9375" w:type="dxa"/>
        <w:tblInd w:w="85" w:type="dxa"/>
        <w:tblLayout w:type="fixed"/>
        <w:tblLook w:val="0600" w:firstRow="0" w:lastRow="0" w:firstColumn="0" w:lastColumn="0" w:noHBand="1" w:noVBand="1"/>
      </w:tblPr>
      <w:tblGrid>
        <w:gridCol w:w="9375"/>
      </w:tblGrid>
      <w:tr w:rsidRPr="009747E7" w:rsidR="002E403E" w:rsidTr="6F0611B3" w14:paraId="5E4F9622" w14:textId="77777777">
        <w:tc>
          <w:tcPr>
            <w:tcW w:w="9375" w:type="dxa"/>
            <w:shd w:val="clear" w:color="auto" w:fill="F8F8F8"/>
            <w:tcMar>
              <w:top w:w="100" w:type="dxa"/>
              <w:left w:w="100" w:type="dxa"/>
              <w:bottom w:w="100" w:type="dxa"/>
              <w:right w:w="100" w:type="dxa"/>
            </w:tcMar>
          </w:tcPr>
          <w:p w:rsidRPr="009747E7" w:rsidR="002E403E" w:rsidP="005F35BE" w:rsidRDefault="002E403E" w14:paraId="6E1CF2E5" w14:textId="77777777">
            <w:pPr>
              <w:widowControl w:val="0"/>
              <w:pBdr>
                <w:top w:val="nil"/>
                <w:left w:val="nil"/>
                <w:bottom w:val="nil"/>
                <w:right w:val="nil"/>
                <w:between w:val="nil"/>
              </w:pBdr>
              <w:spacing w:after="0" w:line="276" w:lineRule="auto"/>
              <w:rPr>
                <w:rFonts w:ascii="Courier New" w:hAnsi="Courier New" w:eastAsia="Courier New" w:cs="Courier New"/>
                <w:color w:val="DD1144"/>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p>
          <w:p w:rsidRPr="009747E7" w:rsidR="002E403E" w:rsidP="005F35BE" w:rsidRDefault="002E403E" w14:paraId="679F1E0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E403E" w:rsidP="6F0611B3" w:rsidRDefault="6F0611B3" w14:paraId="1FB3E1F3" w14:textId="06DFBBC1">
      <w:pPr>
        <w:spacing w:before="200" w:after="0" w:line="480" w:lineRule="auto"/>
        <w:ind w:left="900"/>
        <w:jc w:val="center"/>
        <w:rPr>
          <w:ins w:author="Alba Colomer Padrosa" w:date="2020-11-23T10:33:00Z" w:id="2671"/>
          <w:rFonts w:ascii="Times New Roman" w:hAnsi="Times New Roman" w:cs="Times New Roman"/>
          <w:i/>
          <w:iCs/>
          <w:color w:val="666666"/>
          <w:sz w:val="20"/>
          <w:szCs w:val="20"/>
          <w:lang w:val="en-GB"/>
        </w:rPr>
      </w:pPr>
      <w:bookmarkStart w:name="_Toc57793348" w:id="2672"/>
      <w:ins w:author="Alba Colomer Padrosa" w:date="2020-11-23T10:33:00Z" w:id="2673">
        <w:r w:rsidRPr="009747E7">
          <w:rPr>
            <w:rFonts w:ascii="Times New Roman" w:hAnsi="Times New Roman" w:cs="Times New Roman"/>
            <w:i/>
            <w:iCs/>
            <w:color w:val="666666"/>
            <w:sz w:val="20"/>
            <w:szCs w:val="20"/>
            <w:lang w:val="en-GB"/>
          </w:rPr>
          <w:t xml:space="preserve">Figure </w:t>
        </w:r>
      </w:ins>
      <w:r w:rsidRPr="00CA53DD" w:rsidR="002E403E">
        <w:rPr>
          <w:rFonts w:ascii="Times New Roman" w:hAnsi="Times New Roman" w:cs="Times New Roman"/>
          <w:i/>
          <w:iCs/>
          <w:color w:val="666666"/>
          <w:sz w:val="20"/>
          <w:szCs w:val="20"/>
          <w:lang w:val="en-GB"/>
        </w:rPr>
        <w:fldChar w:fldCharType="begin"/>
      </w:r>
      <w:r w:rsidRPr="009747E7" w:rsidR="002E403E">
        <w:rPr>
          <w:rFonts w:ascii="Times New Roman" w:hAnsi="Times New Roman" w:cs="Times New Roman"/>
          <w:i/>
          <w:iCs/>
          <w:color w:val="666666"/>
          <w:sz w:val="20"/>
          <w:szCs w:val="20"/>
          <w:lang w:val="en-GB"/>
        </w:rPr>
        <w:instrText xml:space="preserve"> SEQ Figure \* ARABIC </w:instrText>
      </w:r>
      <w:r w:rsidRPr="009747E7" w:rsidR="002E403E">
        <w:rPr>
          <w:rFonts w:ascii="Times New Roman" w:hAnsi="Times New Roman" w:cs="Times New Roman"/>
          <w:i/>
          <w:iCs/>
          <w:color w:val="666666"/>
          <w:sz w:val="20"/>
          <w:szCs w:val="20"/>
          <w:lang w:val="en-GB"/>
          <w:rPrChange w:author="Chris Smith" w:date="2020-11-29T16:43:00Z" w:id="2674">
            <w:rPr>
              <w:rFonts w:ascii="Times New Roman" w:hAnsi="Times New Roman" w:cs="Times New Roman"/>
              <w:i/>
              <w:iCs/>
              <w:color w:val="666666"/>
              <w:sz w:val="20"/>
              <w:szCs w:val="20"/>
              <w:lang w:val="en-GB"/>
            </w:rPr>
          </w:rPrChange>
        </w:rPr>
        <w:fldChar w:fldCharType="separate"/>
      </w:r>
      <w:ins w:author="Alba Colomer Padrosa" w:date="2020-12-02T08:57:00Z" w:id="2675">
        <w:r w:rsidR="00CA53DD">
          <w:rPr>
            <w:rFonts w:ascii="Times New Roman" w:hAnsi="Times New Roman" w:cs="Times New Roman"/>
            <w:i/>
            <w:iCs/>
            <w:noProof/>
            <w:color w:val="666666"/>
            <w:sz w:val="20"/>
            <w:szCs w:val="20"/>
            <w:lang w:val="en-GB"/>
          </w:rPr>
          <w:t>19</w:t>
        </w:r>
      </w:ins>
      <w:r w:rsidRPr="009747E7" w:rsidR="002E403E">
        <w:rPr>
          <w:rFonts w:ascii="Times New Roman" w:hAnsi="Times New Roman" w:cs="Times New Roman"/>
          <w:i/>
          <w:iCs/>
          <w:color w:val="666666"/>
          <w:sz w:val="20"/>
          <w:szCs w:val="20"/>
          <w:lang w:val="en-GB"/>
          <w:rPrChange w:author="Chris Smith" w:date="2020-11-29T16:43:00Z" w:id="2676">
            <w:rPr>
              <w:rFonts w:ascii="Times New Roman" w:hAnsi="Times New Roman" w:cs="Times New Roman"/>
              <w:i/>
              <w:iCs/>
              <w:color w:val="666666"/>
              <w:sz w:val="20"/>
              <w:szCs w:val="20"/>
              <w:lang w:val="en-GB"/>
            </w:rPr>
          </w:rPrChange>
        </w:rPr>
        <w:fldChar w:fldCharType="end"/>
      </w:r>
      <w:ins w:author="Alba Colomer Padrosa" w:date="2020-11-23T10:33:00Z" w:id="2677">
        <w:r w:rsidRPr="009747E7">
          <w:rPr>
            <w:rFonts w:ascii="Times New Roman" w:hAnsi="Times New Roman" w:cs="Times New Roman"/>
            <w:i/>
            <w:iCs/>
            <w:color w:val="666666"/>
            <w:sz w:val="20"/>
            <w:szCs w:val="20"/>
            <w:lang w:val="en-GB"/>
          </w:rPr>
          <w:t xml:space="preserve"> – Code for pre-qualiication status</w:t>
        </w:r>
        <w:bookmarkEnd w:id="2672"/>
      </w:ins>
    </w:p>
    <w:p w:rsidRPr="009747E7" w:rsidR="002E403E" w:rsidDel="002E40FC" w:rsidP="6F0611B3" w:rsidRDefault="002E403E" w14:paraId="430BB970" w14:textId="4951AED6">
      <w:pPr>
        <w:spacing w:after="200" w:line="240" w:lineRule="auto"/>
        <w:jc w:val="both"/>
        <w:rPr>
          <w:del w:author="Alba Colomer Padrosa" w:date="2020-12-02T09:17:00Z" w:id="2678"/>
          <w:rFonts w:ascii="Times New Roman" w:hAnsi="Times New Roman" w:cs="Times New Roman"/>
          <w:sz w:val="20"/>
          <w:szCs w:val="20"/>
          <w:lang w:val="en-GB"/>
        </w:rPr>
      </w:pPr>
    </w:p>
    <w:p w:rsidRPr="009747E7" w:rsidR="000E7BD2" w:rsidP="006F791E" w:rsidRDefault="0836F8FE" w14:paraId="74293FA4" w14:textId="3142B9CE">
      <w:pPr>
        <w:pStyle w:val="Heading4"/>
        <w:spacing w:after="0" w:line="360" w:lineRule="auto"/>
        <w:ind w:hanging="192"/>
        <w:jc w:val="left"/>
        <w:rPr>
          <w:rFonts w:cs="Times New Roman"/>
        </w:rPr>
      </w:pPr>
      <w:bookmarkStart w:name="_78qxlbp67ovh" w:colFirst="0" w:colLast="0" w:id="2679"/>
      <w:bookmarkEnd w:id="2679"/>
      <w:r w:rsidRPr="009747E7">
        <w:rPr>
          <w:rFonts w:cs="Times New Roman"/>
        </w:rPr>
        <w:t>2.4.4.2 Indication of the unsuccessful outcome of a procurement initiation</w:t>
      </w:r>
    </w:p>
    <w:p w:rsidRPr="009747E7" w:rsidR="000E7BD2" w:rsidP="006F791E" w:rsidRDefault="0836F8FE" w14:paraId="6D7B597B" w14:textId="77777777">
      <w:pPr>
        <w:pStyle w:val="Heading5"/>
        <w:numPr>
          <w:ilvl w:val="4"/>
          <w:numId w:val="0"/>
        </w:numPr>
        <w:spacing w:after="0" w:line="360" w:lineRule="auto"/>
        <w:jc w:val="left"/>
        <w:rPr>
          <w:rFonts w:ascii="Times New Roman" w:hAnsi="Times New Roman" w:cs="Times New Roman"/>
        </w:rPr>
      </w:pPr>
      <w:bookmarkStart w:name="_cn4vjp2wh64" w:colFirst="0" w:colLast="0" w:id="2680"/>
      <w:bookmarkEnd w:id="2680"/>
      <w:r w:rsidRPr="009747E7">
        <w:rPr>
          <w:rFonts w:ascii="Times New Roman" w:hAnsi="Times New Roman" w:cs="Times New Roman"/>
        </w:rPr>
        <w:t>For lots</w:t>
      </w:r>
    </w:p>
    <w:p w:rsidRPr="009747E7" w:rsidR="00C1613E" w:rsidP="00C1613E" w:rsidRDefault="3B4794B0" w14:paraId="094C970D" w14:textId="0E15931C">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Pr="009747E7" w:rsidR="000E7BD2">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tenders for </w:t>
      </w:r>
      <w:r w:rsidRPr="009747E7" w:rsidR="000E7BD2">
        <w:rPr>
          <w:rFonts w:ascii="Times New Roman" w:hAnsi="Times New Roman" w:cs="Times New Roman"/>
          <w:lang w:val="en-GB"/>
        </w:rPr>
        <w:t>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w:t>
      </w:r>
      <w:r w:rsidRPr="009747E7">
        <w:rPr>
          <w:rFonts w:ascii="Times New Roman" w:hAnsi="Times New Roman" w:cs="Times New Roman"/>
          <w:lang w:val="en-GB"/>
        </w:rPr>
        <w:t xml:space="preserve">tenders </w:t>
      </w:r>
      <w:r w:rsidRPr="009747E7" w:rsidR="000E7BD2">
        <w:rPr>
          <w:rFonts w:ascii="Times New Roman" w:hAnsi="Times New Roman" w:cs="Times New Roman"/>
          <w:lang w:val="en-GB"/>
        </w:rPr>
        <w:t>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C1613E" w:rsidTr="6F0611B3" w14:paraId="1D4C5757" w14:textId="77777777">
        <w:tc>
          <w:tcPr>
            <w:tcW w:w="9345" w:type="dxa"/>
            <w:shd w:val="clear" w:color="auto" w:fill="F8F8F8"/>
            <w:tcMar>
              <w:top w:w="100" w:type="dxa"/>
              <w:left w:w="100" w:type="dxa"/>
              <w:bottom w:w="100" w:type="dxa"/>
              <w:right w:w="100" w:type="dxa"/>
            </w:tcMar>
          </w:tcPr>
          <w:p w:rsidRPr="009747E7" w:rsidR="00C1613E" w:rsidP="005F35BE" w:rsidRDefault="00C1613E" w14:paraId="5A4B7ECD"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692D2B07" w14:textId="6BE57C29">
      <w:pPr>
        <w:spacing w:before="200" w:after="0" w:line="480" w:lineRule="auto"/>
        <w:ind w:left="900"/>
        <w:jc w:val="center"/>
        <w:rPr>
          <w:ins w:author="Alba Colomer Padrosa" w:date="2020-11-23T10:33:00Z" w:id="2681"/>
          <w:rFonts w:ascii="Times New Roman" w:hAnsi="Times New Roman" w:cs="Times New Roman"/>
          <w:i/>
          <w:iCs/>
          <w:color w:val="666666"/>
          <w:sz w:val="20"/>
          <w:szCs w:val="20"/>
          <w:lang w:val="en-GB"/>
        </w:rPr>
      </w:pPr>
      <w:bookmarkStart w:name="_cdex65tvmu2" w:colFirst="0" w:colLast="0" w:id="2682"/>
      <w:bookmarkStart w:name="_Toc57793349" w:id="2683"/>
      <w:bookmarkEnd w:id="2682"/>
      <w:ins w:author="Alba Colomer Padrosa" w:date="2020-11-23T10:33:00Z" w:id="2684">
        <w:r w:rsidRPr="009747E7">
          <w:rPr>
            <w:rFonts w:ascii="Times New Roman" w:hAnsi="Times New Roman" w:cs="Times New Roman"/>
            <w:i/>
            <w:iCs/>
            <w:color w:val="666666"/>
            <w:sz w:val="20"/>
            <w:szCs w:val="20"/>
            <w:lang w:val="en-GB"/>
          </w:rPr>
          <w:lastRenderedPageBreak/>
          <w:t xml:space="preserve">Figure </w:t>
        </w:r>
      </w:ins>
      <w:r w:rsidRPr="00CA53DD" w:rsidR="0836F8FE">
        <w:rPr>
          <w:rFonts w:ascii="Times New Roman" w:hAnsi="Times New Roman" w:cs="Times New Roman"/>
          <w:i/>
          <w:iCs/>
          <w:color w:val="666666"/>
          <w:sz w:val="20"/>
          <w:szCs w:val="20"/>
          <w:lang w:val="en-GB"/>
        </w:rPr>
        <w:fldChar w:fldCharType="begin"/>
      </w:r>
      <w:r w:rsidRPr="009747E7" w:rsidR="0836F8FE">
        <w:rPr>
          <w:rFonts w:ascii="Times New Roman" w:hAnsi="Times New Roman" w:cs="Times New Roman"/>
          <w:i/>
          <w:iCs/>
          <w:color w:val="666666"/>
          <w:sz w:val="20"/>
          <w:szCs w:val="20"/>
          <w:lang w:val="en-GB"/>
        </w:rPr>
        <w:instrText xml:space="preserve"> SEQ Figure \* ARABIC </w:instrText>
      </w:r>
      <w:r w:rsidRPr="009747E7" w:rsidR="0836F8FE">
        <w:rPr>
          <w:rFonts w:ascii="Times New Roman" w:hAnsi="Times New Roman" w:cs="Times New Roman"/>
          <w:i/>
          <w:iCs/>
          <w:color w:val="666666"/>
          <w:sz w:val="20"/>
          <w:szCs w:val="20"/>
          <w:lang w:val="en-GB"/>
          <w:rPrChange w:author="Chris Smith" w:date="2020-11-29T16:43:00Z" w:id="2685">
            <w:rPr>
              <w:rFonts w:ascii="Times New Roman" w:hAnsi="Times New Roman" w:cs="Times New Roman"/>
              <w:i/>
              <w:iCs/>
              <w:color w:val="666666"/>
              <w:sz w:val="20"/>
              <w:szCs w:val="20"/>
              <w:lang w:val="en-GB"/>
            </w:rPr>
          </w:rPrChange>
        </w:rPr>
        <w:fldChar w:fldCharType="separate"/>
      </w:r>
      <w:ins w:author="Alba Colomer Padrosa" w:date="2020-12-02T08:57:00Z" w:id="2686">
        <w:r w:rsidR="00CA53DD">
          <w:rPr>
            <w:rFonts w:ascii="Times New Roman" w:hAnsi="Times New Roman" w:cs="Times New Roman"/>
            <w:i/>
            <w:iCs/>
            <w:noProof/>
            <w:color w:val="666666"/>
            <w:sz w:val="20"/>
            <w:szCs w:val="20"/>
            <w:lang w:val="en-GB"/>
          </w:rPr>
          <w:t>20</w:t>
        </w:r>
      </w:ins>
      <w:r w:rsidRPr="009747E7" w:rsidR="0836F8FE">
        <w:rPr>
          <w:rFonts w:ascii="Times New Roman" w:hAnsi="Times New Roman" w:cs="Times New Roman"/>
          <w:i/>
          <w:iCs/>
          <w:color w:val="666666"/>
          <w:sz w:val="20"/>
          <w:szCs w:val="20"/>
          <w:lang w:val="en-GB"/>
          <w:rPrChange w:author="Chris Smith" w:date="2020-11-29T16:43:00Z" w:id="2687">
            <w:rPr>
              <w:rFonts w:ascii="Times New Roman" w:hAnsi="Times New Roman" w:cs="Times New Roman"/>
              <w:i/>
              <w:iCs/>
              <w:color w:val="666666"/>
              <w:sz w:val="20"/>
              <w:szCs w:val="20"/>
              <w:lang w:val="en-GB"/>
            </w:rPr>
          </w:rPrChange>
        </w:rPr>
        <w:fldChar w:fldCharType="end"/>
      </w:r>
      <w:ins w:author="Alba Colomer Padrosa" w:date="2020-11-23T10:33:00Z" w:id="2688">
        <w:r w:rsidRPr="009747E7">
          <w:rPr>
            <w:rFonts w:ascii="Times New Roman" w:hAnsi="Times New Roman" w:cs="Times New Roman"/>
            <w:i/>
            <w:iCs/>
            <w:color w:val="666666"/>
            <w:sz w:val="20"/>
            <w:szCs w:val="20"/>
            <w:lang w:val="en-GB"/>
          </w:rPr>
          <w:t xml:space="preserve"> – Code for unsuccessful outcome of a procurement initiation at lot level</w:t>
        </w:r>
        <w:bookmarkEnd w:id="2683"/>
        <w:r w:rsidRPr="009747E7">
          <w:rPr>
            <w:rFonts w:ascii="Times New Roman" w:hAnsi="Times New Roman" w:cs="Times New Roman"/>
            <w:lang w:val="en-GB"/>
            <w:rPrChange w:author="Chris Smith" w:date="2020-11-29T16:43:00Z" w:id="2689">
              <w:rPr>
                <w:rFonts w:ascii="Times New Roman" w:hAnsi="Times New Roman" w:cs="Times New Roman"/>
              </w:rPr>
            </w:rPrChange>
          </w:rPr>
          <w:t xml:space="preserve"> </w:t>
        </w:r>
      </w:ins>
    </w:p>
    <w:p w:rsidRPr="009747E7" w:rsidR="000E7BD2" w:rsidP="006F791E" w:rsidRDefault="6F0611B3" w14:paraId="7A883897" w14:textId="4162B38B">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For entire initiation</w:t>
      </w:r>
    </w:p>
    <w:p w:rsidRPr="009747E7" w:rsidR="000E7BD2" w:rsidP="006F791E" w:rsidRDefault="0836F8FE" w14:paraId="56EFEBF2" w14:textId="6B0FD848">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an </w:t>
      </w:r>
      <w:r w:rsidRPr="009747E7" w:rsidR="000E7BD2">
        <w:rPr>
          <w:rFonts w:ascii="Times New Roman" w:hAnsi="Times New Roman" w:cs="Times New Roman"/>
          <w:lang w:val="en-GB"/>
        </w:rPr>
        <w:t>enti</w:t>
      </w:r>
      <w:r w:rsidRPr="009747E7">
        <w:rPr>
          <w:rFonts w:ascii="Times New Roman" w:hAnsi="Times New Roman" w:cs="Times New Roman"/>
          <w:lang w:val="en-GB"/>
        </w:rPr>
        <w:t>re</w:t>
      </w:r>
      <w:r w:rsidRPr="009747E7" w:rsidR="000E7BD2">
        <w:rPr>
          <w:rFonts w:ascii="Times New Roman" w:hAnsi="Times New Roman" w:cs="Times New Roman"/>
          <w:lang w:val="en-GB"/>
        </w:rPr>
        <w:t xml:space="preserv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tender.status: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initiation is closed </w:t>
      </w:r>
      <w:r w:rsidRPr="009747E7">
        <w:rPr>
          <w:rFonts w:ascii="Times New Roman" w:hAnsi="Times New Roman" w:cs="Times New Roman"/>
          <w:lang w:val="en-GB"/>
        </w:rPr>
        <w:t xml:space="preserve">unsuccessfully </w:t>
      </w:r>
      <w:r w:rsidRPr="009747E7" w:rsidR="000E7BD2">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lack of submissions for pre-qualification </w:t>
      </w:r>
      <w:r w:rsidRPr="009747E7">
        <w:rPr>
          <w:rFonts w:ascii="Times New Roman" w:hAnsi="Times New Roman" w:cs="Times New Roman"/>
          <w:lang w:val="en-GB"/>
        </w:rPr>
        <w:t>or</w:t>
      </w:r>
      <w:r w:rsidRPr="009747E7" w:rsidR="000E7BD2">
        <w:rPr>
          <w:rFonts w:ascii="Times New Roman" w:hAnsi="Times New Roman" w:cs="Times New Roman"/>
          <w:lang w:val="en-GB"/>
        </w:rPr>
        <w:t xml:space="preserve"> </w:t>
      </w:r>
      <w:r w:rsidRPr="009747E7" w:rsidR="00E67300">
        <w:rPr>
          <w:rFonts w:ascii="Times New Roman" w:hAnsi="Times New Roman" w:cs="Times New Roman"/>
          <w:lang w:val="en-GB"/>
        </w:rPr>
        <w:t>tenders</w:t>
      </w:r>
      <w:r w:rsidRPr="009747E7">
        <w:rPr>
          <w:rFonts w:ascii="Times New Roman" w:hAnsi="Times New Roman" w:cs="Times New Roman"/>
          <w:lang w:val="en-GB"/>
        </w:rPr>
        <w:t xml:space="preserve"> for </w:t>
      </w:r>
      <w:r w:rsidRPr="009747E7" w:rsidR="000E7BD2">
        <w:rPr>
          <w:rFonts w:ascii="Times New Roman" w:hAnsi="Times New Roman" w:cs="Times New Roman"/>
          <w:lang w:val="en-GB"/>
        </w:rPr>
        <w:t>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reflected in </w:t>
      </w:r>
      <w:r w:rsidRPr="009747E7" w:rsidR="000E7BD2">
        <w:rPr>
          <w:rFonts w:ascii="Times New Roman" w:hAnsi="Times New Roman" w:eastAsia="Courier New" w:cs="Times New Roman"/>
          <w:color w:val="DD1144"/>
          <w:shd w:val="clear" w:color="auto" w:fill="F3F3F3"/>
          <w:lang w:val="en-GB"/>
        </w:rPr>
        <w:t>tender.statusDetails</w:t>
      </w:r>
      <w:r w:rsidRPr="009747E7">
        <w:rPr>
          <w:rFonts w:ascii="Times New Roman" w:hAnsi="Times New Roman" w:eastAsia="Courier New" w:cs="Times New Roman"/>
          <w:color w:val="DD1144"/>
          <w:lang w:val="en-GB"/>
        </w:rPr>
        <w:t>.</w:t>
      </w:r>
    </w:p>
    <w:p w:rsidRPr="009747E7" w:rsidR="000E7BD2" w:rsidP="00F1538A" w:rsidRDefault="000E7BD2" w14:paraId="4D3B7CC1" w14:textId="77777777">
      <w:pPr>
        <w:numPr>
          <w:ilvl w:val="0"/>
          <w:numId w:val="14"/>
        </w:numPr>
        <w:spacing w:after="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F1538A" w:rsidRDefault="000E7BD2" w14:paraId="7E2DC9C8" w14:textId="77777777">
      <w:pPr>
        <w:numPr>
          <w:ilvl w:val="0"/>
          <w:numId w:val="14"/>
        </w:numPr>
        <w:spacing w:after="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F1538A" w:rsidRDefault="000E7BD2" w14:paraId="3DA2FD69" w14:textId="77777777">
      <w:pPr>
        <w:numPr>
          <w:ilvl w:val="0"/>
          <w:numId w:val="14"/>
        </w:numPr>
        <w:spacing w:after="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lackOfOffers</w:t>
      </w:r>
    </w:p>
    <w:p w:rsidRPr="009747E7" w:rsidR="000E7BD2" w:rsidP="00F1538A" w:rsidRDefault="000E7BD2" w14:paraId="30E07372" w14:textId="1F05A837">
      <w:pPr>
        <w:numPr>
          <w:ilvl w:val="0"/>
          <w:numId w:val="14"/>
        </w:numPr>
        <w:spacing w:after="20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Pr="009747E7" w:rsidR="00C1613E" w:rsidTr="6F0611B3" w14:paraId="3E1C3899" w14:textId="77777777">
        <w:tc>
          <w:tcPr>
            <w:tcW w:w="9360" w:type="dxa"/>
            <w:shd w:val="clear" w:color="auto" w:fill="F8F8F8"/>
            <w:tcMar>
              <w:top w:w="100" w:type="dxa"/>
              <w:left w:w="100" w:type="dxa"/>
              <w:bottom w:w="100" w:type="dxa"/>
              <w:right w:w="100" w:type="dxa"/>
            </w:tcMar>
          </w:tcPr>
          <w:p w:rsidRPr="009747E7" w:rsidR="00C1613E" w:rsidP="005F35BE" w:rsidRDefault="00C1613E" w14:paraId="511C19F2"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C1613E" w:rsidP="6F0611B3" w:rsidRDefault="6F0611B3" w14:paraId="7A51D5B1" w14:textId="2167DBEB">
      <w:pPr>
        <w:spacing w:before="200" w:after="0" w:line="480" w:lineRule="auto"/>
        <w:ind w:left="900"/>
        <w:jc w:val="center"/>
        <w:rPr>
          <w:ins w:author="Alba Colomer Padrosa" w:date="2020-11-23T10:34:00Z" w:id="2690"/>
          <w:rFonts w:ascii="Times New Roman" w:hAnsi="Times New Roman" w:cs="Times New Roman"/>
          <w:i/>
          <w:iCs/>
          <w:color w:val="666666"/>
          <w:sz w:val="20"/>
          <w:szCs w:val="20"/>
          <w:lang w:val="en-GB"/>
        </w:rPr>
      </w:pPr>
      <w:bookmarkStart w:name="_Toc57793350" w:id="2691"/>
      <w:ins w:author="Alba Colomer Padrosa" w:date="2020-11-23T10:34:00Z" w:id="2692">
        <w:r w:rsidRPr="009747E7">
          <w:rPr>
            <w:rFonts w:ascii="Times New Roman" w:hAnsi="Times New Roman" w:cs="Times New Roman"/>
            <w:i/>
            <w:iCs/>
            <w:color w:val="666666"/>
            <w:sz w:val="20"/>
            <w:szCs w:val="20"/>
            <w:lang w:val="en-GB"/>
          </w:rPr>
          <w:t xml:space="preserve">Figure </w:t>
        </w:r>
      </w:ins>
      <w:r w:rsidRPr="00CA53DD" w:rsidR="00C1613E">
        <w:rPr>
          <w:rFonts w:ascii="Times New Roman" w:hAnsi="Times New Roman" w:cs="Times New Roman"/>
          <w:i/>
          <w:iCs/>
          <w:color w:val="666666"/>
          <w:sz w:val="20"/>
          <w:szCs w:val="20"/>
          <w:lang w:val="en-GB"/>
        </w:rPr>
        <w:fldChar w:fldCharType="begin"/>
      </w:r>
      <w:r w:rsidRPr="009747E7" w:rsidR="00C1613E">
        <w:rPr>
          <w:rFonts w:ascii="Times New Roman" w:hAnsi="Times New Roman" w:cs="Times New Roman"/>
          <w:i/>
          <w:iCs/>
          <w:color w:val="666666"/>
          <w:sz w:val="20"/>
          <w:szCs w:val="20"/>
          <w:lang w:val="en-GB"/>
        </w:rPr>
        <w:instrText xml:space="preserve"> SEQ Figure \* ARABIC </w:instrText>
      </w:r>
      <w:r w:rsidRPr="009747E7" w:rsidR="00C1613E">
        <w:rPr>
          <w:rFonts w:ascii="Times New Roman" w:hAnsi="Times New Roman" w:cs="Times New Roman"/>
          <w:i/>
          <w:iCs/>
          <w:color w:val="666666"/>
          <w:sz w:val="20"/>
          <w:szCs w:val="20"/>
          <w:lang w:val="en-GB"/>
          <w:rPrChange w:author="Chris Smith" w:date="2020-11-29T16:43:00Z" w:id="2693">
            <w:rPr>
              <w:rFonts w:ascii="Times New Roman" w:hAnsi="Times New Roman" w:cs="Times New Roman"/>
              <w:i/>
              <w:iCs/>
              <w:color w:val="666666"/>
              <w:sz w:val="20"/>
              <w:szCs w:val="20"/>
              <w:lang w:val="en-GB"/>
            </w:rPr>
          </w:rPrChange>
        </w:rPr>
        <w:fldChar w:fldCharType="separate"/>
      </w:r>
      <w:ins w:author="Alba Colomer Padrosa" w:date="2020-12-02T08:57:00Z" w:id="2694">
        <w:r w:rsidR="00CA53DD">
          <w:rPr>
            <w:rFonts w:ascii="Times New Roman" w:hAnsi="Times New Roman" w:cs="Times New Roman"/>
            <w:i/>
            <w:iCs/>
            <w:noProof/>
            <w:color w:val="666666"/>
            <w:sz w:val="20"/>
            <w:szCs w:val="20"/>
            <w:lang w:val="en-GB"/>
          </w:rPr>
          <w:t>21</w:t>
        </w:r>
      </w:ins>
      <w:r w:rsidRPr="009747E7" w:rsidR="00C1613E">
        <w:rPr>
          <w:rFonts w:ascii="Times New Roman" w:hAnsi="Times New Roman" w:cs="Times New Roman"/>
          <w:i/>
          <w:iCs/>
          <w:color w:val="666666"/>
          <w:sz w:val="20"/>
          <w:szCs w:val="20"/>
          <w:lang w:val="en-GB"/>
          <w:rPrChange w:author="Chris Smith" w:date="2020-11-29T16:43:00Z" w:id="2695">
            <w:rPr>
              <w:rFonts w:ascii="Times New Roman" w:hAnsi="Times New Roman" w:cs="Times New Roman"/>
              <w:i/>
              <w:iCs/>
              <w:color w:val="666666"/>
              <w:sz w:val="20"/>
              <w:szCs w:val="20"/>
              <w:lang w:val="en-GB"/>
            </w:rPr>
          </w:rPrChange>
        </w:rPr>
        <w:fldChar w:fldCharType="end"/>
      </w:r>
      <w:ins w:author="Alba Colomer Padrosa" w:date="2020-11-23T10:34:00Z" w:id="2696">
        <w:r w:rsidRPr="009747E7">
          <w:rPr>
            <w:rFonts w:ascii="Times New Roman" w:hAnsi="Times New Roman" w:cs="Times New Roman"/>
            <w:i/>
            <w:iCs/>
            <w:color w:val="666666"/>
            <w:sz w:val="20"/>
            <w:szCs w:val="20"/>
            <w:lang w:val="en-GB"/>
          </w:rPr>
          <w:t xml:space="preserve"> – Code for unsuccessful outcome of a procurement initiation at tender level</w:t>
        </w:r>
        <w:bookmarkEnd w:id="2691"/>
      </w:ins>
    </w:p>
    <w:p w:rsidRPr="009747E7" w:rsidR="00C1613E" w:rsidDel="002E40FC" w:rsidP="6F0611B3" w:rsidRDefault="00C1613E" w14:paraId="535AAD81" w14:textId="588BE4AB">
      <w:pPr>
        <w:spacing w:after="200" w:line="360" w:lineRule="auto"/>
        <w:rPr>
          <w:del w:author="Alba Colomer Padrosa" w:date="2020-12-02T09:17:00Z" w:id="2697"/>
          <w:rFonts w:ascii="Times New Roman" w:hAnsi="Times New Roman" w:cs="Times New Roman"/>
          <w:lang w:val="en-GB"/>
        </w:rPr>
      </w:pPr>
    </w:p>
    <w:p w:rsidRPr="009747E7" w:rsidR="000E7BD2" w:rsidP="006F791E" w:rsidRDefault="3B4794B0" w14:paraId="2B90574C" w14:textId="553527C0">
      <w:pPr>
        <w:pStyle w:val="Heading3"/>
        <w:keepLines/>
        <w:numPr>
          <w:ilvl w:val="2"/>
          <w:numId w:val="0"/>
        </w:numPr>
        <w:shd w:val="clear" w:color="auto" w:fill="FFFFFF" w:themeFill="background1"/>
        <w:spacing w:before="200" w:after="80" w:line="288" w:lineRule="auto"/>
        <w:jc w:val="left"/>
        <w:rPr>
          <w:rFonts w:cs="Times New Roman"/>
        </w:rPr>
      </w:pPr>
      <w:bookmarkStart w:name="_clbr7mwrmax9" w:colFirst="0" w:colLast="0" w:id="2698"/>
      <w:bookmarkStart w:name="_Toc57793409" w:id="2699"/>
      <w:bookmarkEnd w:id="2698"/>
      <w:r w:rsidRPr="009747E7">
        <w:rPr>
          <w:rFonts w:cs="Times New Roman"/>
          <w:color w:val="000000" w:themeColor="text1"/>
        </w:rPr>
        <w:t>2.4.5 State2 - Qualification phase (active.qualification)</w:t>
      </w:r>
      <w:bookmarkEnd w:id="2699"/>
    </w:p>
    <w:p w:rsidRPr="009747E7" w:rsidR="000E7BD2" w:rsidP="006F791E" w:rsidRDefault="3B4794B0" w14:paraId="5B71CF9B" w14:textId="3C755027">
      <w:pPr>
        <w:pStyle w:val="Heading4"/>
        <w:spacing w:after="0" w:line="360" w:lineRule="auto"/>
        <w:jc w:val="left"/>
        <w:rPr>
          <w:rFonts w:cs="Times New Roman"/>
        </w:rPr>
      </w:pPr>
      <w:bookmarkStart w:name="_z9pag72hazva" w:colFirst="0" w:colLast="0" w:id="2700"/>
      <w:bookmarkEnd w:id="2700"/>
      <w:r w:rsidRPr="009747E7">
        <w:rPr>
          <w:rFonts w:cs="Times New Roman"/>
        </w:rPr>
        <w:t>2.4.5.1 Initiation of qualification phase</w:t>
      </w:r>
    </w:p>
    <w:p w:rsidRPr="009747E7" w:rsidR="000E7BD2" w:rsidP="006F791E" w:rsidRDefault="3B4794B0" w14:paraId="383654B6" w14:textId="5696A394">
      <w:pPr>
        <w:pStyle w:val="Heading5"/>
        <w:numPr>
          <w:ilvl w:val="4"/>
          <w:numId w:val="0"/>
        </w:numPr>
        <w:spacing w:before="0" w:after="0" w:line="360" w:lineRule="auto"/>
        <w:jc w:val="left"/>
        <w:rPr>
          <w:rFonts w:ascii="Times New Roman" w:hAnsi="Times New Roman" w:cs="Times New Roman"/>
        </w:rPr>
      </w:pPr>
      <w:bookmarkStart w:name="_pmttmglk5c16" w:colFirst="0" w:colLast="0" w:id="2701"/>
      <w:bookmarkEnd w:id="2701"/>
      <w:r w:rsidRPr="009747E7">
        <w:rPr>
          <w:rFonts w:ascii="Times New Roman" w:hAnsi="Times New Roman" w:cs="Times New Roman"/>
        </w:rPr>
        <w:t>Disclosure of submissions</w:t>
      </w:r>
    </w:p>
    <w:p w:rsidRPr="009747E7" w:rsidR="000E7BD2" w:rsidP="006F791E" w:rsidRDefault="000E7BD2" w14:paraId="175C9712" w14:textId="61F6DD5A">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sidR="001E6FB9">
        <w:rPr>
          <w:rFonts w:ascii="Times New Roman" w:hAnsi="Times New Roman" w:cs="Times New Roman"/>
          <w:lang w:val="en-GB"/>
        </w:rPr>
        <w:t xml:space="preserve">there are </w:t>
      </w:r>
      <w:r w:rsidRPr="009747E7">
        <w:rPr>
          <w:rFonts w:ascii="Times New Roman" w:hAnsi="Times New Roman" w:cs="Times New Roman"/>
          <w:lang w:val="en-GB"/>
        </w:rPr>
        <w:t xml:space="preserve">enough submissions, all the submissions </w:t>
      </w:r>
      <w:r w:rsidRPr="009747E7" w:rsidR="001E6FB9">
        <w:rPr>
          <w:rFonts w:ascii="Times New Roman" w:hAnsi="Times New Roman" w:cs="Times New Roman"/>
          <w:lang w:val="en-GB"/>
        </w:rPr>
        <w:t>are</w:t>
      </w:r>
      <w:r w:rsidRPr="009747E7">
        <w:rPr>
          <w:rFonts w:ascii="Times New Roman" w:hAnsi="Times New Roman" w:cs="Times New Roman"/>
          <w:lang w:val="en-GB"/>
        </w:rPr>
        <w:t xml:space="preserve"> disclosed as a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array according to the relevant schema. All the submissions</w:t>
      </w:r>
      <w:r w:rsidRPr="009747E7" w:rsidR="001E6FB9">
        <w:rPr>
          <w:rFonts w:ascii="Times New Roman" w:hAnsi="Times New Roman" w:cs="Times New Roman"/>
          <w:lang w:val="en-GB"/>
        </w:rPr>
        <w:t>’</w:t>
      </w:r>
      <w:r w:rsidRPr="009747E7">
        <w:rPr>
          <w:rFonts w:ascii="Times New Roman" w:hAnsi="Times New Roman" w:cs="Times New Roman"/>
          <w:lang w:val="en-GB"/>
        </w:rPr>
        <w:t xml:space="preserve"> authors </w:t>
      </w:r>
      <w:r w:rsidRPr="009747E7" w:rsidR="001E6FB9">
        <w:rPr>
          <w:rFonts w:ascii="Times New Roman" w:hAnsi="Times New Roman" w:cs="Times New Roman"/>
          <w:lang w:val="en-GB"/>
        </w:rPr>
        <w:t>are</w:t>
      </w:r>
      <w:r w:rsidRPr="009747E7">
        <w:rPr>
          <w:rFonts w:ascii="Times New Roman" w:hAnsi="Times New Roman" w:cs="Times New Roman"/>
          <w:lang w:val="en-GB"/>
        </w:rPr>
        <w:t xml:space="preserve"> added into parties as </w:t>
      </w:r>
      <w:r w:rsidRPr="009747E7">
        <w:rPr>
          <w:rFonts w:ascii="Times New Roman" w:hAnsi="Times New Roman" w:eastAsia="Courier New" w:cs="Times New Roman"/>
          <w:color w:val="DD1144"/>
          <w:shd w:val="clear" w:color="auto" w:fill="F3F3F3"/>
          <w:lang w:val="en-GB"/>
        </w:rPr>
        <w:t>organizations</w:t>
      </w:r>
      <w:r w:rsidRPr="009747E7">
        <w:rPr>
          <w:rFonts w:ascii="Times New Roman" w:hAnsi="Times New Roman" w:cs="Times New Roman"/>
          <w:lang w:val="en-GB"/>
        </w:rPr>
        <w:t xml:space="preserve"> with a </w:t>
      </w:r>
      <w:r w:rsidRPr="009747E7">
        <w:rPr>
          <w:rFonts w:ascii="Times New Roman" w:hAnsi="Times New Roman" w:eastAsia="Courier New" w:cs="Times New Roman"/>
          <w:color w:val="DD1144"/>
          <w:shd w:val="clear" w:color="auto" w:fill="F3F3F3"/>
          <w:lang w:val="en-GB"/>
        </w:rPr>
        <w:t>role: candidate</w:t>
      </w:r>
      <w:r w:rsidRPr="009747E7" w:rsidR="001E6FB9">
        <w:rPr>
          <w:rFonts w:ascii="Times New Roman" w:hAnsi="Times New Roman" w:eastAsia="Courier New" w:cs="Times New Roman"/>
          <w:color w:val="DD1144"/>
          <w:sz w:val="18"/>
          <w:szCs w:val="18"/>
          <w:shd w:val="clear" w:color="auto" w:fill="F3F3F3"/>
          <w:lang w:val="en-GB"/>
        </w:rPr>
        <w:t>.</w:t>
      </w:r>
    </w:p>
    <w:tbl>
      <w:tblPr>
        <w:tblW w:w="8205" w:type="dxa"/>
        <w:tblInd w:w="608" w:type="dxa"/>
        <w:tblLayout w:type="fixed"/>
        <w:tblLook w:val="0600" w:firstRow="0" w:lastRow="0" w:firstColumn="0" w:lastColumn="0" w:noHBand="1" w:noVBand="1"/>
      </w:tblPr>
      <w:tblGrid>
        <w:gridCol w:w="8205"/>
      </w:tblGrid>
      <w:tr w:rsidRPr="009747E7" w:rsidR="000E7BD2" w:rsidTr="6F0611B3" w14:paraId="1819040C" w14:textId="77777777">
        <w:tc>
          <w:tcPr>
            <w:tcW w:w="8205" w:type="dxa"/>
            <w:shd w:val="clear" w:color="auto" w:fill="F8F8F8"/>
            <w:tcMar>
              <w:top w:w="100" w:type="dxa"/>
              <w:left w:w="100" w:type="dxa"/>
              <w:bottom w:w="100" w:type="dxa"/>
              <w:right w:w="100" w:type="dxa"/>
            </w:tcMar>
          </w:tcPr>
          <w:p w:rsidRPr="009747E7" w:rsidR="000E7BD2" w:rsidP="00B21DD9" w:rsidRDefault="000E7BD2" w14:paraId="561C55EB"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"submissions":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"details":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"requirementResponses":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DD1144"/>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"relatedTenderer":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DD1144"/>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"relatedTenderer":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"tenderers":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27D63510" w14:textId="62BD885C">
      <w:pPr>
        <w:spacing w:before="200" w:after="0" w:line="480" w:lineRule="auto"/>
        <w:ind w:left="900"/>
        <w:jc w:val="center"/>
        <w:rPr>
          <w:ins w:author="Alba Colomer Padrosa" w:date="2020-11-23T10:34:00Z" w:id="2702"/>
          <w:rFonts w:ascii="Times New Roman" w:hAnsi="Times New Roman" w:cs="Times New Roman"/>
          <w:i/>
          <w:iCs/>
          <w:color w:val="666666"/>
          <w:sz w:val="20"/>
          <w:szCs w:val="20"/>
          <w:lang w:val="en-GB"/>
        </w:rPr>
      </w:pPr>
      <w:bookmarkStart w:name="_4c6jbnzbbecb" w:colFirst="0" w:colLast="0" w:id="2703"/>
      <w:bookmarkStart w:name="_Toc57793351" w:id="2704"/>
      <w:bookmarkEnd w:id="2703"/>
      <w:ins w:author="Alba Colomer Padrosa" w:date="2020-11-23T10:34:00Z" w:id="2705">
        <w:r w:rsidRPr="009747E7">
          <w:rPr>
            <w:rFonts w:ascii="Times New Roman" w:hAnsi="Times New Roman" w:cs="Times New Roman"/>
            <w:i/>
            <w:iCs/>
            <w:color w:val="666666"/>
            <w:sz w:val="20"/>
            <w:szCs w:val="20"/>
            <w:lang w:val="en-GB"/>
          </w:rPr>
          <w:lastRenderedPageBreak/>
          <w:t xml:space="preserve">Figure </w:t>
        </w:r>
      </w:ins>
      <w:r w:rsidRPr="00CA53DD" w:rsidR="3B4794B0">
        <w:rPr>
          <w:rFonts w:ascii="Times New Roman" w:hAnsi="Times New Roman" w:cs="Times New Roman"/>
          <w:i/>
          <w:iCs/>
          <w:color w:val="666666"/>
          <w:sz w:val="20"/>
          <w:szCs w:val="20"/>
          <w:lang w:val="en-GB"/>
        </w:rPr>
        <w:fldChar w:fldCharType="begin"/>
      </w:r>
      <w:r w:rsidRPr="009747E7" w:rsidR="3B4794B0">
        <w:rPr>
          <w:rFonts w:ascii="Times New Roman" w:hAnsi="Times New Roman" w:cs="Times New Roman"/>
          <w:i/>
          <w:iCs/>
          <w:color w:val="666666"/>
          <w:sz w:val="20"/>
          <w:szCs w:val="20"/>
          <w:lang w:val="en-GB"/>
        </w:rPr>
        <w:instrText xml:space="preserve"> SEQ Figure \* ARABIC </w:instrText>
      </w:r>
      <w:r w:rsidRPr="009747E7" w:rsidR="3B4794B0">
        <w:rPr>
          <w:rFonts w:ascii="Times New Roman" w:hAnsi="Times New Roman" w:cs="Times New Roman"/>
          <w:i/>
          <w:iCs/>
          <w:color w:val="666666"/>
          <w:sz w:val="20"/>
          <w:szCs w:val="20"/>
          <w:lang w:val="en-GB"/>
          <w:rPrChange w:author="Chris Smith" w:date="2020-11-29T16:43:00Z" w:id="2706">
            <w:rPr>
              <w:rFonts w:ascii="Times New Roman" w:hAnsi="Times New Roman" w:cs="Times New Roman"/>
              <w:i/>
              <w:iCs/>
              <w:color w:val="666666"/>
              <w:sz w:val="20"/>
              <w:szCs w:val="20"/>
              <w:lang w:val="en-GB"/>
            </w:rPr>
          </w:rPrChange>
        </w:rPr>
        <w:fldChar w:fldCharType="separate"/>
      </w:r>
      <w:ins w:author="Alba Colomer Padrosa" w:date="2020-12-02T08:56:00Z" w:id="2707">
        <w:r w:rsidR="00CA53DD">
          <w:rPr>
            <w:rFonts w:ascii="Times New Roman" w:hAnsi="Times New Roman" w:cs="Times New Roman"/>
            <w:i/>
            <w:iCs/>
            <w:noProof/>
            <w:color w:val="666666"/>
            <w:sz w:val="20"/>
            <w:szCs w:val="20"/>
            <w:lang w:val="en-GB"/>
          </w:rPr>
          <w:t>22</w:t>
        </w:r>
      </w:ins>
      <w:r w:rsidRPr="009747E7" w:rsidR="3B4794B0">
        <w:rPr>
          <w:rFonts w:ascii="Times New Roman" w:hAnsi="Times New Roman" w:cs="Times New Roman"/>
          <w:i/>
          <w:iCs/>
          <w:color w:val="666666"/>
          <w:sz w:val="20"/>
          <w:szCs w:val="20"/>
          <w:lang w:val="en-GB"/>
          <w:rPrChange w:author="Chris Smith" w:date="2020-11-29T16:43:00Z" w:id="2708">
            <w:rPr>
              <w:rFonts w:ascii="Times New Roman" w:hAnsi="Times New Roman" w:cs="Times New Roman"/>
              <w:i/>
              <w:iCs/>
              <w:color w:val="666666"/>
              <w:sz w:val="20"/>
              <w:szCs w:val="20"/>
              <w:lang w:val="en-GB"/>
            </w:rPr>
          </w:rPrChange>
        </w:rPr>
        <w:fldChar w:fldCharType="end"/>
      </w:r>
      <w:ins w:author="Alba Colomer Padrosa" w:date="2020-11-23T10:34:00Z" w:id="2709">
        <w:r w:rsidRPr="009747E7">
          <w:rPr>
            <w:rFonts w:ascii="Times New Roman" w:hAnsi="Times New Roman" w:cs="Times New Roman"/>
            <w:i/>
            <w:iCs/>
            <w:color w:val="666666"/>
            <w:sz w:val="20"/>
            <w:szCs w:val="20"/>
            <w:lang w:val="en-GB"/>
          </w:rPr>
          <w:t xml:space="preserve"> – Code for </w:t>
        </w:r>
      </w:ins>
      <w:ins w:author="Alba Colomer Padrosa" w:date="2020-11-23T10:35:00Z" w:id="2710">
        <w:r w:rsidRPr="009747E7">
          <w:rPr>
            <w:rFonts w:ascii="Times New Roman" w:hAnsi="Times New Roman" w:cs="Times New Roman"/>
            <w:i/>
            <w:iCs/>
            <w:color w:val="666666"/>
            <w:sz w:val="20"/>
            <w:szCs w:val="20"/>
            <w:lang w:val="en-GB"/>
          </w:rPr>
          <w:t>disclosure of submissions</w:t>
        </w:r>
      </w:ins>
      <w:bookmarkEnd w:id="2704"/>
      <w:ins w:author="Alba Colomer Padrosa" w:date="2020-11-23T10:34:00Z" w:id="2711">
        <w:r w:rsidRPr="009747E7">
          <w:rPr>
            <w:rFonts w:ascii="Times New Roman" w:hAnsi="Times New Roman" w:cs="Times New Roman"/>
            <w:lang w:val="en-GB"/>
            <w:rPrChange w:author="Chris Smith" w:date="2020-11-29T16:43:00Z" w:id="2712">
              <w:rPr>
                <w:rFonts w:ascii="Times New Roman" w:hAnsi="Times New Roman" w:cs="Times New Roman"/>
              </w:rPr>
            </w:rPrChange>
          </w:rPr>
          <w:t xml:space="preserve"> </w:t>
        </w:r>
      </w:ins>
    </w:p>
    <w:p w:rsidRPr="009747E7" w:rsidR="000E7BD2" w:rsidP="006F791E" w:rsidRDefault="6F0611B3" w14:paraId="12BCF483" w14:textId="24CF45D7">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Establishment of a period for qualification by the CA</w:t>
      </w:r>
    </w:p>
    <w:p w:rsidRPr="009747E7" w:rsidR="000E7BD2" w:rsidP="006F791E" w:rsidRDefault="000E7BD2" w14:paraId="75FD093F" w14:textId="3373B269">
      <w:pPr>
        <w:jc w:val="both"/>
        <w:rPr>
          <w:rFonts w:ascii="Times New Roman" w:hAnsi="Times New Roman" w:cs="Times New Roman"/>
          <w:lang w:val="en-GB"/>
        </w:rPr>
      </w:pPr>
      <w:r w:rsidRPr="009747E7">
        <w:rPr>
          <w:rFonts w:ascii="Times New Roman" w:hAnsi="Times New Roman" w:cs="Times New Roman"/>
          <w:lang w:val="en-GB"/>
        </w:rPr>
        <w:t xml:space="preserve">In order to indicate a start of the qualification phase of a </w:t>
      </w:r>
      <w:r w:rsidRPr="009747E7" w:rsidR="00B55ECA">
        <w:rPr>
          <w:rFonts w:ascii="Times New Roman" w:hAnsi="Times New Roman" w:cs="Times New Roman"/>
          <w:lang w:val="en-GB"/>
        </w:rPr>
        <w:t>procurement</w:t>
      </w:r>
      <w:r w:rsidRPr="009747E7">
        <w:rPr>
          <w:rFonts w:ascii="Times New Roman" w:hAnsi="Times New Roman" w:cs="Times New Roman"/>
          <w:lang w:val="en-GB"/>
        </w:rPr>
        <w:t xml:space="preserve"> process, a start date </w:t>
      </w:r>
      <w:r w:rsidRPr="009747E7" w:rsidR="00F35712">
        <w:rPr>
          <w:rFonts w:ascii="Times New Roman" w:hAnsi="Times New Roman" w:cs="Times New Roman"/>
          <w:lang w:val="en-GB"/>
        </w:rPr>
        <w:t>must be</w:t>
      </w:r>
      <w:r w:rsidRPr="009747E7">
        <w:rPr>
          <w:rFonts w:ascii="Times New Roman" w:hAnsi="Times New Roman" w:cs="Times New Roman"/>
          <w:lang w:val="en-GB"/>
        </w:rPr>
        <w:t xml:space="preserve"> established. Such an indication shall be done by adding a separate </w:t>
      </w:r>
      <w:r w:rsidRPr="009747E7">
        <w:rPr>
          <w:rFonts w:ascii="Times New Roman" w:hAnsi="Times New Roman" w:eastAsia="Courier New" w:cs="Times New Roman"/>
          <w:color w:val="DD1144"/>
          <w:shd w:val="clear" w:color="auto" w:fill="F3F3F3"/>
          <w:lang w:val="en-GB"/>
        </w:rPr>
        <w:t>qualificationPeriod</w:t>
      </w:r>
      <w:r w:rsidRPr="009747E7">
        <w:rPr>
          <w:rFonts w:ascii="Times New Roman" w:hAnsi="Times New Roman" w:cs="Times New Roman"/>
          <w:lang w:val="en-GB"/>
        </w:rPr>
        <w:t xml:space="preserve"> object into</w:t>
      </w:r>
      <w:r w:rsidRPr="009747E7" w:rsidR="00F35712">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preQualification</w:t>
      </w:r>
      <w:r w:rsidRPr="009747E7">
        <w:rPr>
          <w:rFonts w:ascii="Times New Roman" w:hAnsi="Times New Roman" w:cs="Times New Roman"/>
          <w:lang w:val="en-GB"/>
        </w:rPr>
        <w:t xml:space="preserve"> building block</w:t>
      </w:r>
      <w:r w:rsidRPr="009747E7" w:rsidR="00F35712">
        <w:rPr>
          <w:rFonts w:ascii="Times New Roman" w:hAnsi="Times New Roman" w:cs="Times New Roman"/>
          <w:lang w:val="en-GB"/>
        </w:rPr>
        <w:t>,</w:t>
      </w:r>
      <w:r w:rsidRPr="009747E7">
        <w:rPr>
          <w:rFonts w:ascii="Times New Roman" w:hAnsi="Times New Roman" w:cs="Times New Roman"/>
          <w:lang w:val="en-GB"/>
        </w:rPr>
        <w:t xml:space="preserve"> which will reflect a start date of the qualification phase as a system moment:</w:t>
      </w:r>
    </w:p>
    <w:tbl>
      <w:tblPr>
        <w:tblW w:w="8190" w:type="dxa"/>
        <w:tblInd w:w="608" w:type="dxa"/>
        <w:tblLayout w:type="fixed"/>
        <w:tblLook w:val="0600" w:firstRow="0" w:lastRow="0" w:firstColumn="0" w:lastColumn="0" w:noHBand="1" w:noVBand="1"/>
      </w:tblPr>
      <w:tblGrid>
        <w:gridCol w:w="8190"/>
      </w:tblGrid>
      <w:tr w:rsidRPr="009747E7" w:rsidR="000E7BD2" w:rsidTr="6F0611B3" w14:paraId="716E00C0" w14:textId="77777777">
        <w:tc>
          <w:tcPr>
            <w:tcW w:w="8190" w:type="dxa"/>
            <w:shd w:val="clear" w:color="auto" w:fill="F8F8F8"/>
            <w:tcMar>
              <w:top w:w="100" w:type="dxa"/>
              <w:left w:w="100" w:type="dxa"/>
              <w:bottom w:w="100" w:type="dxa"/>
              <w:right w:w="100" w:type="dxa"/>
            </w:tcMar>
          </w:tcPr>
          <w:p w:rsidRPr="009747E7" w:rsidR="000E7BD2" w:rsidP="00B21DD9" w:rsidRDefault="000E7BD2" w14:paraId="0758B6EB"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"preQualification":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"qualificationPeriod":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"startDate":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6B0BA95D" w14:textId="76E67F80">
      <w:pPr>
        <w:spacing w:before="200" w:after="0" w:line="480" w:lineRule="auto"/>
        <w:ind w:left="900"/>
        <w:jc w:val="center"/>
        <w:rPr>
          <w:ins w:author="Alba Colomer Padrosa" w:date="2020-11-23T10:35:00Z" w:id="2713"/>
          <w:rFonts w:ascii="Times New Roman" w:hAnsi="Times New Roman" w:cs="Times New Roman"/>
          <w:i/>
          <w:iCs/>
          <w:color w:val="666666"/>
          <w:sz w:val="20"/>
          <w:szCs w:val="20"/>
          <w:lang w:val="en-GB"/>
        </w:rPr>
      </w:pPr>
      <w:bookmarkStart w:name="_20ssjk5w3u2n" w:colFirst="0" w:colLast="0" w:id="2714"/>
      <w:bookmarkStart w:name="_Toc57793352" w:id="2715"/>
      <w:bookmarkEnd w:id="2714"/>
      <w:ins w:author="Alba Colomer Padrosa" w:date="2020-11-23T10:35:00Z" w:id="2716">
        <w:r w:rsidRPr="009747E7">
          <w:rPr>
            <w:rFonts w:ascii="Times New Roman" w:hAnsi="Times New Roman" w:cs="Times New Roman"/>
            <w:i/>
            <w:iCs/>
            <w:color w:val="666666"/>
            <w:sz w:val="20"/>
            <w:szCs w:val="20"/>
            <w:lang w:val="en-GB"/>
          </w:rPr>
          <w:t xml:space="preserve">Figure </w:t>
        </w:r>
      </w:ins>
      <w:r w:rsidRPr="00CA53DD" w:rsidR="3B4794B0">
        <w:rPr>
          <w:rFonts w:ascii="Times New Roman" w:hAnsi="Times New Roman" w:cs="Times New Roman"/>
          <w:i/>
          <w:iCs/>
          <w:color w:val="666666"/>
          <w:sz w:val="20"/>
          <w:szCs w:val="20"/>
          <w:lang w:val="en-GB"/>
        </w:rPr>
        <w:fldChar w:fldCharType="begin"/>
      </w:r>
      <w:r w:rsidRPr="009747E7" w:rsidR="3B4794B0">
        <w:rPr>
          <w:rFonts w:ascii="Times New Roman" w:hAnsi="Times New Roman" w:cs="Times New Roman"/>
          <w:i/>
          <w:iCs/>
          <w:color w:val="666666"/>
          <w:sz w:val="20"/>
          <w:szCs w:val="20"/>
          <w:lang w:val="en-GB"/>
        </w:rPr>
        <w:instrText xml:space="preserve"> SEQ Figure \* ARABIC </w:instrText>
      </w:r>
      <w:r w:rsidRPr="009747E7" w:rsidR="3B4794B0">
        <w:rPr>
          <w:rFonts w:ascii="Times New Roman" w:hAnsi="Times New Roman" w:cs="Times New Roman"/>
          <w:i/>
          <w:iCs/>
          <w:color w:val="666666"/>
          <w:sz w:val="20"/>
          <w:szCs w:val="20"/>
          <w:lang w:val="en-GB"/>
          <w:rPrChange w:author="Chris Smith" w:date="2020-11-29T16:43:00Z" w:id="2717">
            <w:rPr>
              <w:rFonts w:ascii="Times New Roman" w:hAnsi="Times New Roman" w:cs="Times New Roman"/>
              <w:i/>
              <w:iCs/>
              <w:color w:val="666666"/>
              <w:sz w:val="20"/>
              <w:szCs w:val="20"/>
              <w:lang w:val="en-GB"/>
            </w:rPr>
          </w:rPrChange>
        </w:rPr>
        <w:fldChar w:fldCharType="separate"/>
      </w:r>
      <w:ins w:author="Alba Colomer Padrosa" w:date="2020-12-02T08:56:00Z" w:id="2718">
        <w:r w:rsidR="00CA53DD">
          <w:rPr>
            <w:rFonts w:ascii="Times New Roman" w:hAnsi="Times New Roman" w:cs="Times New Roman"/>
            <w:i/>
            <w:iCs/>
            <w:noProof/>
            <w:color w:val="666666"/>
            <w:sz w:val="20"/>
            <w:szCs w:val="20"/>
            <w:lang w:val="en-GB"/>
          </w:rPr>
          <w:t>23</w:t>
        </w:r>
      </w:ins>
      <w:r w:rsidRPr="009747E7" w:rsidR="3B4794B0">
        <w:rPr>
          <w:rFonts w:ascii="Times New Roman" w:hAnsi="Times New Roman" w:cs="Times New Roman"/>
          <w:i/>
          <w:iCs/>
          <w:color w:val="666666"/>
          <w:sz w:val="20"/>
          <w:szCs w:val="20"/>
          <w:lang w:val="en-GB"/>
          <w:rPrChange w:author="Chris Smith" w:date="2020-11-29T16:43:00Z" w:id="2719">
            <w:rPr>
              <w:rFonts w:ascii="Times New Roman" w:hAnsi="Times New Roman" w:cs="Times New Roman"/>
              <w:i/>
              <w:iCs/>
              <w:color w:val="666666"/>
              <w:sz w:val="20"/>
              <w:szCs w:val="20"/>
              <w:lang w:val="en-GB"/>
            </w:rPr>
          </w:rPrChange>
        </w:rPr>
        <w:fldChar w:fldCharType="end"/>
      </w:r>
      <w:ins w:author="Alba Colomer Padrosa" w:date="2020-11-23T10:35:00Z" w:id="2720">
        <w:r w:rsidRPr="009747E7">
          <w:rPr>
            <w:rFonts w:ascii="Times New Roman" w:hAnsi="Times New Roman" w:cs="Times New Roman"/>
            <w:i/>
            <w:iCs/>
            <w:color w:val="666666"/>
            <w:sz w:val="20"/>
            <w:szCs w:val="20"/>
            <w:lang w:val="en-GB"/>
          </w:rPr>
          <w:t xml:space="preserve"> – Code for stating a qualification period</w:t>
        </w:r>
        <w:bookmarkEnd w:id="2715"/>
        <w:r w:rsidRPr="009747E7">
          <w:rPr>
            <w:rFonts w:ascii="Times New Roman" w:hAnsi="Times New Roman" w:cs="Times New Roman"/>
            <w:lang w:val="en-GB"/>
            <w:rPrChange w:author="Chris Smith" w:date="2020-11-29T16:43:00Z" w:id="2721">
              <w:rPr>
                <w:rFonts w:ascii="Times New Roman" w:hAnsi="Times New Roman" w:cs="Times New Roman"/>
              </w:rPr>
            </w:rPrChange>
          </w:rPr>
          <w:t xml:space="preserve"> </w:t>
        </w:r>
      </w:ins>
    </w:p>
    <w:p w:rsidRPr="009747E7" w:rsidR="000E7BD2" w:rsidP="006F791E" w:rsidRDefault="6F0611B3" w14:paraId="241FCC79" w14:textId="0C828F20">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Qualification envelopes</w:t>
      </w:r>
    </w:p>
    <w:p w:rsidRPr="009747E7" w:rsidR="000E7BD2" w:rsidP="006F791E" w:rsidRDefault="000E7BD2" w14:paraId="72F40835" w14:textId="7AB34C64">
      <w:pPr>
        <w:jc w:val="both"/>
        <w:rPr>
          <w:rFonts w:ascii="Times New Roman" w:hAnsi="Times New Roman" w:cs="Times New Roman"/>
          <w:lang w:val="en-GB"/>
        </w:rPr>
      </w:pPr>
      <w:r w:rsidRPr="009747E7">
        <w:rPr>
          <w:rFonts w:ascii="Times New Roman" w:hAnsi="Times New Roman" w:cs="Times New Roman"/>
          <w:lang w:val="en-GB"/>
        </w:rPr>
        <w:t>Along with establishment of</w:t>
      </w:r>
      <w:r w:rsidRPr="009747E7">
        <w:rPr>
          <w:rFonts w:ascii="Times New Roman" w:hAnsi="Times New Roman" w:eastAsia="Courier New" w:cs="Times New Roman"/>
          <w:color w:val="DD1144"/>
          <w:shd w:val="clear" w:color="auto" w:fill="F8F8F8"/>
          <w:lang w:val="en-GB"/>
        </w:rPr>
        <w:t xml:space="preserve"> </w:t>
      </w:r>
      <w:r w:rsidRPr="009747E7">
        <w:rPr>
          <w:rFonts w:ascii="Times New Roman" w:hAnsi="Times New Roman" w:eastAsia="Courier New" w:cs="Times New Roman"/>
          <w:color w:val="DD1144"/>
          <w:shd w:val="clear" w:color="auto" w:fill="F3F3F3"/>
          <w:lang w:val="en-GB"/>
        </w:rPr>
        <w:t>preQualification.qualificationPeriod.startDate</w:t>
      </w:r>
      <w:r w:rsidRPr="009747E7">
        <w:rPr>
          <w:rFonts w:ascii="Times New Roman" w:hAnsi="Times New Roman" w:cs="Times New Roman"/>
          <w:lang w:val="en-GB"/>
        </w:rPr>
        <w:t xml:space="preserve">, a set of </w:t>
      </w:r>
      <w:r w:rsidRPr="009747E7">
        <w:rPr>
          <w:rFonts w:ascii="Times New Roman" w:hAnsi="Times New Roman" w:eastAsia="Courier New" w:cs="Times New Roman"/>
          <w:color w:val="DD1144"/>
          <w:shd w:val="clear" w:color="auto" w:fill="F3F3F3"/>
          <w:lang w:val="en-GB"/>
        </w:rPr>
        <w:t>qualifications</w:t>
      </w:r>
      <w:r w:rsidRPr="009747E7">
        <w:rPr>
          <w:rFonts w:ascii="Times New Roman" w:hAnsi="Times New Roman" w:cs="Times New Roman"/>
          <w:lang w:val="en-GB"/>
        </w:rPr>
        <w:t xml:space="preserve"> </w:t>
      </w:r>
      <w:r w:rsidRPr="009747E7" w:rsidR="00F35712">
        <w:rPr>
          <w:rFonts w:ascii="Times New Roman" w:hAnsi="Times New Roman" w:cs="Times New Roman"/>
          <w:lang w:val="en-GB"/>
        </w:rPr>
        <w:t>is</w:t>
      </w:r>
      <w:r w:rsidRPr="009747E7">
        <w:rPr>
          <w:rFonts w:ascii="Times New Roman" w:hAnsi="Times New Roman" w:cs="Times New Roman"/>
          <w:lang w:val="en-GB"/>
        </w:rPr>
        <w:t xml:space="preserve"> established against each </w:t>
      </w:r>
      <w:r w:rsidRPr="009747E7">
        <w:rPr>
          <w:rFonts w:ascii="Times New Roman" w:hAnsi="Times New Roman" w:eastAsia="Courier New" w:cs="Times New Roman"/>
          <w:color w:val="DD1144"/>
          <w:shd w:val="clear" w:color="auto" w:fill="F3F3F3"/>
          <w:lang w:val="en-GB"/>
        </w:rPr>
        <w:t>submission</w:t>
      </w:r>
      <w:r w:rsidRPr="009747E7">
        <w:rPr>
          <w:rFonts w:ascii="Times New Roman" w:hAnsi="Times New Roman" w:cs="Times New Roman"/>
          <w:lang w:val="en-GB"/>
        </w:rPr>
        <w:t xml:space="preserve"> received in order to allow </w:t>
      </w:r>
      <w:r w:rsidRPr="009747E7" w:rsidR="00F35712">
        <w:rPr>
          <w:rFonts w:ascii="Times New Roman" w:hAnsi="Times New Roman" w:cs="Times New Roman"/>
          <w:lang w:val="en-GB"/>
        </w:rPr>
        <w:t xml:space="preserve">the </w:t>
      </w:r>
      <w:r w:rsidRPr="009747E7" w:rsidR="002D16F1">
        <w:rPr>
          <w:rFonts w:ascii="Times New Roman" w:hAnsi="Times New Roman" w:cs="Times New Roman"/>
          <w:lang w:val="en-GB"/>
        </w:rPr>
        <w:t>CA</w:t>
      </w:r>
      <w:r w:rsidRPr="009747E7">
        <w:rPr>
          <w:rFonts w:ascii="Times New Roman" w:hAnsi="Times New Roman" w:cs="Times New Roman"/>
          <w:lang w:val="en-GB"/>
        </w:rPr>
        <w:t xml:space="preserve"> to reflect its decision </w:t>
      </w:r>
      <w:r w:rsidRPr="009747E7" w:rsidR="00F35712">
        <w:rPr>
          <w:rFonts w:ascii="Times New Roman" w:hAnsi="Times New Roman" w:cs="Times New Roman"/>
          <w:lang w:val="en-GB"/>
        </w:rPr>
        <w:t>on each</w:t>
      </w:r>
      <w:r w:rsidRPr="009747E7">
        <w:rPr>
          <w:rFonts w:ascii="Times New Roman" w:hAnsi="Times New Roman" w:cs="Times New Roman"/>
          <w:lang w:val="en-GB"/>
        </w:rPr>
        <w:t xml:space="preserve"> submission. Such objects are initially established with </w:t>
      </w:r>
      <w:r w:rsidRPr="009747E7">
        <w:rPr>
          <w:rFonts w:ascii="Times New Roman" w:hAnsi="Times New Roman" w:eastAsia="Courier New" w:cs="Times New Roman"/>
          <w:color w:val="DD1144"/>
          <w:shd w:val="clear" w:color="auto" w:fill="F3F3F3"/>
          <w:lang w:val="en-GB"/>
        </w:rPr>
        <w:t>status:pending</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statusDetails:awaiting</w:t>
      </w:r>
      <w:r w:rsidRPr="009747E7">
        <w:rPr>
          <w:rFonts w:ascii="Times New Roman" w:hAnsi="Times New Roman" w:cs="Times New Roman"/>
          <w:lang w:val="en-GB"/>
        </w:rPr>
        <w:t xml:space="preserve"> (State1 of a relevant state-chart diagram of a qualification object). Since no order is prescribed for the pre-qualification sequence</w:t>
      </w:r>
      <w:r w:rsidRPr="009747E7" w:rsidR="00F35712">
        <w:rPr>
          <w:rFonts w:ascii="Times New Roman" w:hAnsi="Times New Roman" w:cs="Times New Roman"/>
          <w:lang w:val="en-GB"/>
        </w:rPr>
        <w:t>, the</w:t>
      </w:r>
      <w:r w:rsidRPr="009747E7">
        <w:rPr>
          <w:rFonts w:ascii="Times New Roman" w:hAnsi="Times New Roman" w:cs="Times New Roman"/>
          <w:lang w:val="en-GB"/>
        </w:rPr>
        <w:t xml:space="preserve"> </w:t>
      </w:r>
      <w:r w:rsidRPr="009747E7" w:rsidR="00A93A75">
        <w:rPr>
          <w:rFonts w:ascii="Times New Roman" w:hAnsi="Times New Roman" w:cs="Times New Roman"/>
          <w:lang w:val="en-GB"/>
        </w:rPr>
        <w:t>CA</w:t>
      </w:r>
      <w:r w:rsidRPr="009747E7">
        <w:rPr>
          <w:rFonts w:ascii="Times New Roman" w:hAnsi="Times New Roman" w:cs="Times New Roman"/>
          <w:lang w:val="en-GB"/>
        </w:rPr>
        <w:t xml:space="preserve"> can evaluate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received randomly. </w:t>
      </w:r>
    </w:p>
    <w:tbl>
      <w:tblPr>
        <w:tblW w:w="9345" w:type="dxa"/>
        <w:tblInd w:w="115" w:type="dxa"/>
        <w:tblLayout w:type="fixed"/>
        <w:tblLook w:val="0600" w:firstRow="0" w:lastRow="0" w:firstColumn="0" w:lastColumn="0" w:noHBand="1" w:noVBand="1"/>
      </w:tblPr>
      <w:tblGrid>
        <w:gridCol w:w="9345"/>
      </w:tblGrid>
      <w:tr w:rsidRPr="009747E7" w:rsidR="002D16F1" w:rsidTr="6F0611B3" w14:paraId="0D2AF897" w14:textId="77777777">
        <w:tc>
          <w:tcPr>
            <w:tcW w:w="9345" w:type="dxa"/>
            <w:shd w:val="clear" w:color="auto" w:fill="F8F8F8"/>
            <w:tcMar>
              <w:top w:w="100" w:type="dxa"/>
              <w:left w:w="100" w:type="dxa"/>
              <w:bottom w:w="100" w:type="dxa"/>
              <w:right w:w="100" w:type="dxa"/>
            </w:tcMar>
          </w:tcPr>
          <w:p w:rsidRPr="009747E7" w:rsidR="002D16F1" w:rsidP="005F35BE" w:rsidRDefault="002D16F1" w14:paraId="3ADEB74E"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"awaiting"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A93A75" w:rsidP="6F0611B3" w:rsidRDefault="6F0611B3" w14:paraId="040FD4C5" w14:textId="4A794850">
      <w:pPr>
        <w:spacing w:before="200" w:after="0" w:line="480" w:lineRule="auto"/>
        <w:ind w:left="900"/>
        <w:jc w:val="center"/>
        <w:rPr>
          <w:rFonts w:ascii="Times New Roman" w:hAnsi="Times New Roman" w:cs="Times New Roman"/>
          <w:i/>
          <w:iCs/>
          <w:color w:val="666666"/>
          <w:sz w:val="20"/>
          <w:szCs w:val="20"/>
          <w:lang w:val="en-GB"/>
          <w:rPrChange w:author="Chris Smith" w:date="2020-11-29T16:43:00Z" w:id="2722">
            <w:rPr>
              <w:rFonts w:cs="Times New Roman"/>
            </w:rPr>
          </w:rPrChange>
        </w:rPr>
      </w:pPr>
      <w:bookmarkStart w:name="_qbbe2eq8qlmo" w:colFirst="0" w:colLast="0" w:id="2723"/>
      <w:bookmarkStart w:name="_Toc57793353" w:id="2724"/>
      <w:bookmarkEnd w:id="2723"/>
      <w:ins w:author="Alba Colomer Padrosa" w:date="2020-11-23T10:35:00Z" w:id="2725">
        <w:r w:rsidRPr="009747E7">
          <w:rPr>
            <w:rFonts w:ascii="Times New Roman" w:hAnsi="Times New Roman" w:cs="Times New Roman"/>
            <w:i/>
            <w:iCs/>
            <w:color w:val="666666"/>
            <w:sz w:val="20"/>
            <w:szCs w:val="20"/>
            <w:lang w:val="en-GB"/>
          </w:rPr>
          <w:t xml:space="preserve">Figure </w:t>
        </w:r>
      </w:ins>
      <w:r w:rsidRPr="00CA53DD" w:rsidR="00A93A75">
        <w:rPr>
          <w:rFonts w:ascii="Times New Roman" w:hAnsi="Times New Roman" w:cs="Times New Roman"/>
          <w:i/>
          <w:iCs/>
          <w:color w:val="666666"/>
          <w:sz w:val="20"/>
          <w:szCs w:val="20"/>
          <w:lang w:val="en-GB"/>
        </w:rPr>
        <w:fldChar w:fldCharType="begin"/>
      </w:r>
      <w:r w:rsidRPr="009747E7" w:rsidR="00A93A75">
        <w:rPr>
          <w:rFonts w:ascii="Times New Roman" w:hAnsi="Times New Roman" w:cs="Times New Roman"/>
          <w:i/>
          <w:iCs/>
          <w:color w:val="666666"/>
          <w:sz w:val="20"/>
          <w:szCs w:val="20"/>
          <w:lang w:val="en-GB"/>
        </w:rPr>
        <w:instrText xml:space="preserve"> SEQ Figure \* ARABIC </w:instrText>
      </w:r>
      <w:r w:rsidRPr="009747E7" w:rsidR="00A93A75">
        <w:rPr>
          <w:rFonts w:ascii="Times New Roman" w:hAnsi="Times New Roman" w:cs="Times New Roman"/>
          <w:i/>
          <w:iCs/>
          <w:color w:val="666666"/>
          <w:sz w:val="20"/>
          <w:szCs w:val="20"/>
          <w:lang w:val="en-GB"/>
          <w:rPrChange w:author="Chris Smith" w:date="2020-11-29T16:43:00Z" w:id="2726">
            <w:rPr>
              <w:rFonts w:ascii="Times New Roman" w:hAnsi="Times New Roman" w:cs="Times New Roman"/>
              <w:i/>
              <w:iCs/>
              <w:color w:val="666666"/>
              <w:sz w:val="20"/>
              <w:szCs w:val="20"/>
              <w:lang w:val="en-GB"/>
            </w:rPr>
          </w:rPrChange>
        </w:rPr>
        <w:fldChar w:fldCharType="separate"/>
      </w:r>
      <w:ins w:author="Alba Colomer Padrosa" w:date="2020-12-02T08:56:00Z" w:id="2727">
        <w:r w:rsidR="00CA53DD">
          <w:rPr>
            <w:rFonts w:ascii="Times New Roman" w:hAnsi="Times New Roman" w:cs="Times New Roman"/>
            <w:i/>
            <w:iCs/>
            <w:noProof/>
            <w:color w:val="666666"/>
            <w:sz w:val="20"/>
            <w:szCs w:val="20"/>
            <w:lang w:val="en-GB"/>
          </w:rPr>
          <w:t>24</w:t>
        </w:r>
      </w:ins>
      <w:r w:rsidRPr="009747E7" w:rsidR="00A93A75">
        <w:rPr>
          <w:rFonts w:ascii="Times New Roman" w:hAnsi="Times New Roman" w:cs="Times New Roman"/>
          <w:i/>
          <w:iCs/>
          <w:color w:val="666666"/>
          <w:sz w:val="20"/>
          <w:szCs w:val="20"/>
          <w:lang w:val="en-GB"/>
          <w:rPrChange w:author="Chris Smith" w:date="2020-11-29T16:43:00Z" w:id="2728">
            <w:rPr>
              <w:rFonts w:ascii="Times New Roman" w:hAnsi="Times New Roman" w:cs="Times New Roman"/>
              <w:i/>
              <w:iCs/>
              <w:color w:val="666666"/>
              <w:sz w:val="20"/>
              <w:szCs w:val="20"/>
              <w:lang w:val="en-GB"/>
            </w:rPr>
          </w:rPrChange>
        </w:rPr>
        <w:fldChar w:fldCharType="end"/>
      </w:r>
      <w:ins w:author="Alba Colomer Padrosa" w:date="2020-11-23T10:35:00Z" w:id="2729">
        <w:r w:rsidRPr="009747E7">
          <w:rPr>
            <w:rFonts w:ascii="Times New Roman" w:hAnsi="Times New Roman" w:cs="Times New Roman"/>
            <w:i/>
            <w:iCs/>
            <w:color w:val="666666"/>
            <w:sz w:val="20"/>
            <w:szCs w:val="20"/>
            <w:lang w:val="en-GB"/>
          </w:rPr>
          <w:t xml:space="preserve"> – Code for qualifications</w:t>
        </w:r>
      </w:ins>
      <w:ins w:author="Alba Colomer Padrosa" w:date="2020-11-23T10:36:00Z" w:id="2730">
        <w:r w:rsidRPr="009747E7">
          <w:rPr>
            <w:rFonts w:ascii="Times New Roman" w:hAnsi="Times New Roman" w:cs="Times New Roman"/>
            <w:i/>
            <w:iCs/>
            <w:color w:val="666666"/>
            <w:sz w:val="20"/>
            <w:szCs w:val="20"/>
            <w:lang w:val="en-GB"/>
          </w:rPr>
          <w:t>’ initial status</w:t>
        </w:r>
      </w:ins>
      <w:bookmarkEnd w:id="2724"/>
    </w:p>
    <w:p w:rsidRPr="009747E7" w:rsidR="000E7BD2" w:rsidP="006F791E" w:rsidRDefault="3B4794B0" w14:paraId="46B1A826" w14:textId="33EEB3B0">
      <w:pPr>
        <w:pStyle w:val="Heading4"/>
        <w:spacing w:after="0" w:line="360" w:lineRule="auto"/>
        <w:jc w:val="left"/>
        <w:rPr>
          <w:rFonts w:cs="Times New Roman"/>
        </w:rPr>
      </w:pPr>
      <w:r w:rsidRPr="009747E7">
        <w:rPr>
          <w:rFonts w:cs="Times New Roman"/>
        </w:rPr>
        <w:lastRenderedPageBreak/>
        <w:t>2.4.5.2 Declaration of non-conflict of interest</w:t>
      </w:r>
    </w:p>
    <w:p w:rsidRPr="009747E7" w:rsidR="000E7BD2" w:rsidP="006F791E" w:rsidRDefault="000E7BD2" w14:paraId="288CA76D" w14:textId="65BCA4B8">
      <w:pPr>
        <w:jc w:val="both"/>
        <w:rPr>
          <w:rFonts w:ascii="Times New Roman" w:hAnsi="Times New Roman" w:cs="Times New Roman"/>
          <w:lang w:val="en-GB"/>
        </w:rPr>
      </w:pPr>
      <w:r w:rsidRPr="009747E7">
        <w:rPr>
          <w:rFonts w:ascii="Times New Roman" w:hAnsi="Times New Roman" w:cs="Times New Roman"/>
          <w:lang w:val="en-GB"/>
        </w:rPr>
        <w:t xml:space="preserve">Before starting qualification, each declared member of the evaluation panel shall respond with a confirmation of absence of conflict of interest against each candidate from each </w:t>
      </w:r>
      <w:r w:rsidRPr="009747E7">
        <w:rPr>
          <w:rFonts w:ascii="Times New Roman" w:hAnsi="Times New Roman" w:eastAsia="Courier New" w:cs="Times New Roman"/>
          <w:color w:val="DD1144"/>
          <w:shd w:val="clear" w:color="auto" w:fill="F3F3F3"/>
          <w:lang w:val="en-GB"/>
        </w:rPr>
        <w:t>qualification</w:t>
      </w:r>
      <w:r w:rsidRPr="009747E7">
        <w:rPr>
          <w:rFonts w:ascii="Times New Roman" w:hAnsi="Times New Roman" w:cs="Times New Roman"/>
          <w:lang w:val="en-GB"/>
        </w:rPr>
        <w:t xml:space="preserve"> by sending </w:t>
      </w:r>
      <w:r w:rsidRPr="009747E7">
        <w:rPr>
          <w:rFonts w:ascii="Times New Roman" w:hAnsi="Times New Roman" w:eastAsia="Courier New" w:cs="Times New Roman"/>
          <w:color w:val="DD1144"/>
          <w:shd w:val="clear" w:color="auto" w:fill="F3F3F3"/>
          <w:lang w:val="en-GB"/>
        </w:rPr>
        <w:t>requirementResponses</w:t>
      </w:r>
      <w:r w:rsidRPr="009747E7" w:rsidR="00F35712">
        <w:rPr>
          <w:rFonts w:ascii="Times New Roman" w:hAnsi="Times New Roman" w:eastAsia="Courier New" w:cs="Times New Roman"/>
          <w:color w:val="DD1144"/>
          <w:shd w:val="clear" w:color="auto" w:fill="F3F3F3"/>
          <w:lang w:val="en-GB"/>
        </w:rPr>
        <w:t>,</w:t>
      </w:r>
      <w:r w:rsidRPr="009747E7">
        <w:rPr>
          <w:rFonts w:ascii="Times New Roman" w:hAnsi="Times New Roman" w:cs="Times New Roman"/>
          <w:lang w:val="en-GB"/>
        </w:rPr>
        <w:t xml:space="preserve"> </w:t>
      </w:r>
      <w:r w:rsidRPr="009747E7" w:rsidR="00F35712">
        <w:rPr>
          <w:rFonts w:ascii="Times New Roman" w:hAnsi="Times New Roman" w:cs="Times New Roman"/>
          <w:lang w:val="en-GB"/>
        </w:rPr>
        <w:t>following</w:t>
      </w:r>
      <w:r w:rsidRPr="009747E7">
        <w:rPr>
          <w:rFonts w:ascii="Times New Roman" w:hAnsi="Times New Roman" w:cs="Times New Roman"/>
          <w:lang w:val="en-GB"/>
        </w:rPr>
        <w:t xml:space="preserve"> a common flow for declaration</w:t>
      </w:r>
      <w:r w:rsidRPr="009747E7" w:rsidR="00F35712">
        <w:rPr>
          <w:rFonts w:ascii="Times New Roman" w:hAnsi="Times New Roman" w:cs="Times New Roman"/>
          <w:lang w:val="en-GB"/>
        </w:rPr>
        <w:t>s, as</w:t>
      </w:r>
      <w:r w:rsidRPr="009747E7">
        <w:rPr>
          <w:rFonts w:ascii="Times New Roman" w:hAnsi="Times New Roman" w:cs="Times New Roman"/>
          <w:lang w:val="en-GB"/>
        </w:rPr>
        <w:t xml:space="preserve"> described in </w:t>
      </w:r>
      <w:r w:rsidRPr="009747E7" w:rsidR="002B2680">
        <w:rPr>
          <w:lang w:val="en-GB"/>
          <w:rPrChange w:author="Chris Smith" w:date="2020-11-29T16:43:00Z" w:id="2731">
            <w:rPr/>
          </w:rPrChange>
        </w:rPr>
        <w:fldChar w:fldCharType="begin"/>
      </w:r>
      <w:r w:rsidRPr="009747E7" w:rsidR="002B2680">
        <w:rPr>
          <w:lang w:val="en-GB"/>
          <w:rPrChange w:author="Chris Smith" w:date="2020-11-29T16:43:00Z" w:id="2732">
            <w:rPr/>
          </w:rPrChange>
        </w:rPr>
        <w:instrText xml:space="preserve"> HYPERLINK \l "_7vyk3jh7f49w" \h </w:instrText>
      </w:r>
      <w:r w:rsidRPr="009747E7" w:rsidR="002B2680">
        <w:rPr>
          <w:lang w:val="en-GB"/>
          <w:rPrChange w:author="Chris Smith" w:date="2020-11-29T16:43:00Z" w:id="2733">
            <w:rPr>
              <w:rFonts w:ascii="Times New Roman" w:hAnsi="Times New Roman" w:cs="Times New Roman"/>
              <w:color w:val="1155CC"/>
              <w:u w:val="single"/>
              <w:lang w:val="en-GB"/>
            </w:rPr>
          </w:rPrChange>
        </w:rPr>
        <w:fldChar w:fldCharType="separate"/>
      </w:r>
      <w:r w:rsidRPr="009747E7">
        <w:rPr>
          <w:rFonts w:ascii="Times New Roman" w:hAnsi="Times New Roman" w:cs="Times New Roman"/>
          <w:color w:val="1155CC"/>
          <w:u w:val="single"/>
          <w:lang w:val="en-GB"/>
        </w:rPr>
        <w:t>Annex 5</w:t>
      </w:r>
      <w:r w:rsidRPr="009747E7" w:rsidR="002B2680">
        <w:rPr>
          <w:rFonts w:ascii="Times New Roman" w:hAnsi="Times New Roman" w:cs="Times New Roman"/>
          <w:color w:val="1155CC"/>
          <w:u w:val="single"/>
          <w:lang w:val="en-GB"/>
          <w:rPrChange w:author="Chris Smith" w:date="2020-11-29T16:43:00Z" w:id="2734">
            <w:rPr>
              <w:rFonts w:ascii="Times New Roman" w:hAnsi="Times New Roman" w:cs="Times New Roman"/>
              <w:color w:val="1155CC"/>
              <w:u w:val="single"/>
              <w:lang w:val="en-GB"/>
            </w:rPr>
          </w:rPrChange>
        </w:rPr>
        <w:fldChar w:fldCharType="end"/>
      </w:r>
      <w:r w:rsidRPr="009747E7">
        <w:rPr>
          <w:rFonts w:ascii="Times New Roman" w:hAnsi="Times New Roman" w:cs="Times New Roman"/>
          <w:lang w:val="en-GB"/>
        </w:rPr>
        <w:t>.</w:t>
      </w:r>
    </w:p>
    <w:p w:rsidRPr="009747E7" w:rsidR="00A93A75" w:rsidP="006F791E" w:rsidRDefault="00A93A75" w14:paraId="54B25148" w14:textId="09D04C64">
      <w:pPr>
        <w:jc w:val="both"/>
        <w:rPr>
          <w:rFonts w:ascii="Times New Roman" w:hAnsi="Times New Roman" w:cs="Times New Roman"/>
          <w:lang w:val="en-GB"/>
        </w:rPr>
      </w:pPr>
    </w:p>
    <w:p w:rsidRPr="009747E7" w:rsidR="000E7BD2" w:rsidP="006F791E" w:rsidRDefault="3B4794B0" w14:paraId="36FFD079" w14:textId="48FACA1C">
      <w:pPr>
        <w:pStyle w:val="Heading4"/>
        <w:spacing w:after="0" w:line="360" w:lineRule="auto"/>
        <w:jc w:val="left"/>
        <w:rPr>
          <w:rFonts w:cs="Times New Roman"/>
        </w:rPr>
      </w:pPr>
      <w:bookmarkStart w:name="_qj5xow2i322l" w:colFirst="0" w:colLast="0" w:id="2735"/>
      <w:bookmarkEnd w:id="2735"/>
      <w:r w:rsidRPr="009747E7">
        <w:rPr>
          <w:rFonts w:cs="Times New Roman"/>
        </w:rPr>
        <w:t>2.4.5.3 Qualification of submissions</w:t>
      </w:r>
    </w:p>
    <w:p w:rsidRPr="009747E7" w:rsidR="000E7BD2" w:rsidP="006F791E" w:rsidRDefault="000E7BD2" w14:paraId="0EED7D90" w14:textId="4D51B471">
      <w:pPr>
        <w:jc w:val="both"/>
        <w:rPr>
          <w:rFonts w:ascii="Times New Roman" w:hAnsi="Times New Roman" w:cs="Times New Roman"/>
          <w:lang w:val="en-GB"/>
        </w:rPr>
      </w:pPr>
      <w:r w:rsidRPr="009747E7">
        <w:rPr>
          <w:rFonts w:ascii="Times New Roman" w:hAnsi="Times New Roman" w:cs="Times New Roman"/>
          <w:lang w:val="en-GB"/>
        </w:rPr>
        <w:t xml:space="preserve">Once all the non-conflict of interest </w:t>
      </w:r>
      <w:r w:rsidRPr="009747E7" w:rsidR="00F35712">
        <w:rPr>
          <w:rFonts w:ascii="Times New Roman" w:hAnsi="Times New Roman" w:cs="Times New Roman"/>
          <w:lang w:val="en-GB"/>
        </w:rPr>
        <w:t xml:space="preserve">declarations are </w:t>
      </w:r>
      <w:r w:rsidRPr="009747E7">
        <w:rPr>
          <w:rFonts w:ascii="Times New Roman" w:hAnsi="Times New Roman" w:cs="Times New Roman"/>
          <w:lang w:val="en-GB"/>
        </w:rPr>
        <w:t xml:space="preserve">submitted by evaluation committee members, </w:t>
      </w:r>
      <w:r w:rsidRPr="009747E7" w:rsidR="00F35712">
        <w:rPr>
          <w:rFonts w:ascii="Times New Roman" w:hAnsi="Times New Roman" w:cs="Times New Roman"/>
          <w:lang w:val="en-GB"/>
        </w:rPr>
        <w:t xml:space="preserve">the </w:t>
      </w:r>
      <w:r w:rsidRPr="009747E7">
        <w:rPr>
          <w:rFonts w:ascii="Times New Roman" w:hAnsi="Times New Roman" w:cs="Times New Roman"/>
          <w:lang w:val="en-GB"/>
        </w:rPr>
        <w:t xml:space="preserve">qualification for review </w:t>
      </w:r>
      <w:r w:rsidRPr="009747E7" w:rsidR="00F35712">
        <w:rPr>
          <w:rFonts w:ascii="Times New Roman" w:hAnsi="Times New Roman" w:cs="Times New Roman"/>
          <w:lang w:val="en-GB"/>
        </w:rPr>
        <w:t>is</w:t>
      </w:r>
      <w:r w:rsidRPr="009747E7">
        <w:rPr>
          <w:rFonts w:ascii="Times New Roman" w:hAnsi="Times New Roman" w:cs="Times New Roman"/>
          <w:lang w:val="en-GB"/>
        </w:rPr>
        <w:t xml:space="preserve"> switched into </w:t>
      </w:r>
      <w:r w:rsidRPr="009747E7">
        <w:rPr>
          <w:rFonts w:ascii="Times New Roman" w:hAnsi="Times New Roman" w:eastAsia="Courier New" w:cs="Times New Roman"/>
          <w:color w:val="DD1144"/>
          <w:shd w:val="clear" w:color="auto" w:fill="F3F3F3"/>
          <w:lang w:val="en-GB"/>
        </w:rPr>
        <w:t>qualification.statusDetails: consideration</w:t>
      </w:r>
      <w:r w:rsidRPr="009747E7">
        <w:rPr>
          <w:rFonts w:ascii="Times New Roman" w:hAnsi="Times New Roman" w:cs="Times New Roman"/>
          <w:lang w:val="en-GB"/>
        </w:rPr>
        <w:t xml:space="preserve"> (State 2 of a relevant</w:t>
      </w:r>
      <w:r w:rsidRPr="009747E7" w:rsidR="002B2680">
        <w:rPr>
          <w:lang w:val="en-GB"/>
          <w:rPrChange w:author="Chris Smith" w:date="2020-11-29T16:43:00Z" w:id="2736">
            <w:rPr/>
          </w:rPrChange>
        </w:rPr>
        <w:fldChar w:fldCharType="begin"/>
      </w:r>
      <w:r w:rsidRPr="009747E7" w:rsidR="002B2680">
        <w:rPr>
          <w:lang w:val="en-GB"/>
          <w:rPrChange w:author="Chris Smith" w:date="2020-11-29T16:43:00Z" w:id="2737">
            <w:rPr/>
          </w:rPrChange>
        </w:rPr>
        <w:instrText xml:space="preserve"> HYPERLINK "https://ustudio.atlassian.net/wiki/spaces/VISION/pages/546340885/Qualifications" \l "State-chart-diagram" \h </w:instrText>
      </w:r>
      <w:r w:rsidRPr="009747E7" w:rsidR="002B2680">
        <w:rPr>
          <w:lang w:val="en-GB"/>
          <w:rPrChange w:author="Chris Smith" w:date="2020-11-29T16:43:00Z" w:id="2738">
            <w:rPr>
              <w:rFonts w:ascii="Times New Roman" w:hAnsi="Times New Roman" w:cs="Times New Roman"/>
              <w:color w:val="1155CC"/>
              <w:u w:val="single"/>
              <w:lang w:val="en-GB"/>
            </w:rPr>
          </w:rPrChange>
        </w:rPr>
        <w:fldChar w:fldCharType="separate"/>
      </w:r>
      <w:r w:rsidRPr="009747E7">
        <w:rPr>
          <w:rFonts w:ascii="Times New Roman" w:hAnsi="Times New Roman" w:cs="Times New Roman"/>
          <w:color w:val="1155CC"/>
          <w:u w:val="single"/>
          <w:lang w:val="en-GB"/>
        </w:rPr>
        <w:t xml:space="preserve"> state-chart diagram</w:t>
      </w:r>
      <w:r w:rsidRPr="009747E7" w:rsidR="002B2680">
        <w:rPr>
          <w:rFonts w:ascii="Times New Roman" w:hAnsi="Times New Roman" w:cs="Times New Roman"/>
          <w:color w:val="1155CC"/>
          <w:u w:val="single"/>
          <w:lang w:val="en-GB"/>
          <w:rPrChange w:author="Chris Smith" w:date="2020-11-29T16:43:00Z" w:id="2739">
            <w:rPr>
              <w:rFonts w:ascii="Times New Roman" w:hAnsi="Times New Roman" w:cs="Times New Roman"/>
              <w:color w:val="1155CC"/>
              <w:u w:val="single"/>
              <w:lang w:val="en-GB"/>
            </w:rPr>
          </w:rPrChange>
        </w:rPr>
        <w:fldChar w:fldCharType="end"/>
      </w:r>
      <w:r w:rsidRPr="009747E7">
        <w:rPr>
          <w:rFonts w:ascii="Times New Roman" w:hAnsi="Times New Roman" w:cs="Times New Roman"/>
          <w:lang w:val="en-GB"/>
        </w:rPr>
        <w:t xml:space="preserve"> of a qualification object)</w:t>
      </w:r>
      <w:r w:rsidRPr="009747E7" w:rsidR="00F35712">
        <w:rPr>
          <w:rFonts w:ascii="Times New Roman" w:hAnsi="Times New Roman" w:cs="Times New Roman"/>
          <w:lang w:val="en-GB"/>
        </w:rPr>
        <w:t>.</w:t>
      </w:r>
    </w:p>
    <w:p w:rsidRPr="009747E7" w:rsidR="000E7BD2" w:rsidP="006F791E" w:rsidRDefault="3B4794B0" w14:paraId="47F6BB5A" w14:textId="77777777">
      <w:pPr>
        <w:pStyle w:val="Heading5"/>
        <w:keepNext w:val="0"/>
        <w:keepLines w:val="0"/>
        <w:numPr>
          <w:ilvl w:val="4"/>
          <w:numId w:val="0"/>
        </w:numPr>
        <w:spacing w:after="0" w:line="342" w:lineRule="auto"/>
        <w:jc w:val="left"/>
        <w:rPr>
          <w:rFonts w:ascii="Times New Roman" w:hAnsi="Times New Roman" w:cs="Times New Roman"/>
        </w:rPr>
      </w:pPr>
      <w:bookmarkStart w:name="_r3wmbb43csb1" w:colFirst="0" w:colLast="0" w:id="2740"/>
      <w:bookmarkEnd w:id="2740"/>
      <w:r w:rsidRPr="009747E7">
        <w:rPr>
          <w:rFonts w:ascii="Times New Roman" w:hAnsi="Times New Roman" w:cs="Times New Roman"/>
        </w:rPr>
        <w:t>Consideration</w:t>
      </w:r>
    </w:p>
    <w:p w:rsidRPr="009747E7" w:rsidR="000E7BD2" w:rsidP="00A93A75" w:rsidRDefault="00F35712" w14:paraId="5F7E54D1" w14:textId="0854EE71">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A93A75">
        <w:rPr>
          <w:rFonts w:ascii="Times New Roman" w:hAnsi="Times New Roman" w:cs="Times New Roman"/>
          <w:lang w:val="en-GB"/>
        </w:rPr>
        <w:t>CA</w:t>
      </w:r>
      <w:r w:rsidRPr="009747E7" w:rsidR="000E7BD2">
        <w:rPr>
          <w:rFonts w:ascii="Times New Roman" w:hAnsi="Times New Roman" w:cs="Times New Roman"/>
          <w:lang w:val="en-GB"/>
        </w:rPr>
        <w:t xml:space="preserve"> shall update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qualification</w:t>
      </w:r>
      <w:r w:rsidRPr="009747E7">
        <w:rPr>
          <w:rFonts w:ascii="Times New Roman" w:hAnsi="Times New Roman" w:cs="Times New Roman"/>
          <w:lang w:val="en-GB"/>
        </w:rPr>
        <w:t>s</w:t>
      </w:r>
      <w:r w:rsidRPr="009747E7" w:rsidR="000E7BD2">
        <w:rPr>
          <w:rFonts w:ascii="Times New Roman" w:hAnsi="Times New Roman" w:cs="Times New Roman"/>
          <w:lang w:val="en-GB"/>
        </w:rPr>
        <w:t xml:space="preserve"> with all the required meta-data. By updating</w:t>
      </w:r>
      <w:r w:rsidRPr="009747E7">
        <w:rPr>
          <w:rFonts w:ascii="Times New Roman" w:hAnsi="Times New Roman" w:cs="Times New Roman"/>
          <w:lang w:val="en-GB"/>
        </w:rPr>
        <w:t>, the</w:t>
      </w:r>
      <w:r w:rsidRPr="009747E7" w:rsidR="000E7BD2">
        <w:rPr>
          <w:rFonts w:ascii="Times New Roman" w:hAnsi="Times New Roman" w:cs="Times New Roman"/>
          <w:lang w:val="en-GB"/>
        </w:rPr>
        <w:t xml:space="preserve"> </w:t>
      </w:r>
      <w:r w:rsidRPr="009747E7" w:rsidR="00A93A75">
        <w:rPr>
          <w:rFonts w:ascii="Times New Roman" w:hAnsi="Times New Roman" w:cs="Times New Roman"/>
          <w:lang w:val="en-GB"/>
        </w:rPr>
        <w:t>CA</w:t>
      </w:r>
      <w:r w:rsidRPr="009747E7" w:rsidR="000E7BD2">
        <w:rPr>
          <w:rFonts w:ascii="Times New Roman" w:hAnsi="Times New Roman" w:cs="Times New Roman"/>
          <w:lang w:val="en-GB"/>
        </w:rPr>
        <w:t xml:space="preserve"> reflects its decision </w:t>
      </w:r>
      <w:r w:rsidRPr="009747E7">
        <w:rPr>
          <w:rFonts w:ascii="Times New Roman" w:hAnsi="Times New Roman" w:cs="Times New Roman"/>
          <w:lang w:val="en-GB"/>
        </w:rPr>
        <w:t xml:space="preserve">on </w:t>
      </w:r>
      <w:r w:rsidRPr="009747E7" w:rsidR="000E7BD2">
        <w:rPr>
          <w:rFonts w:ascii="Times New Roman" w:hAnsi="Times New Roman" w:cs="Times New Roman"/>
          <w:lang w:val="en-GB"/>
        </w:rPr>
        <w:t xml:space="preserve">each submission received. </w:t>
      </w:r>
      <w:r w:rsidRPr="009747E7">
        <w:rPr>
          <w:rFonts w:ascii="Times New Roman" w:hAnsi="Times New Roman" w:cs="Times New Roman"/>
          <w:lang w:val="en-GB"/>
        </w:rPr>
        <w:t>The</w:t>
      </w:r>
      <w:r w:rsidRPr="009747E7" w:rsidR="000E7BD2">
        <w:rPr>
          <w:rFonts w:ascii="Times New Roman" w:hAnsi="Times New Roman" w:cs="Times New Roman"/>
          <w:lang w:val="en-GB"/>
        </w:rPr>
        <w:t xml:space="preserve"> </w:t>
      </w:r>
      <w:r w:rsidRPr="009747E7" w:rsidR="00A93A75">
        <w:rPr>
          <w:rFonts w:ascii="Times New Roman" w:hAnsi="Times New Roman" w:cs="Times New Roman"/>
          <w:lang w:val="en-GB"/>
        </w:rPr>
        <w:t>CA</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 xml:space="preserve">is </w:t>
      </w:r>
      <w:r w:rsidRPr="009747E7" w:rsidR="000E7BD2">
        <w:rPr>
          <w:rFonts w:ascii="Times New Roman" w:hAnsi="Times New Roman" w:cs="Times New Roman"/>
          <w:lang w:val="en-GB"/>
        </w:rPr>
        <w:t>allowed to:</w:t>
      </w:r>
    </w:p>
    <w:p w:rsidRPr="009747E7" w:rsidR="000E7BD2" w:rsidP="00F1538A" w:rsidRDefault="00F35712" w14:paraId="0C88D010" w14:textId="3808D876">
      <w:pPr>
        <w:numPr>
          <w:ilvl w:val="0"/>
          <w:numId w:val="24"/>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any </w:t>
      </w:r>
      <w:r w:rsidRPr="009747E7" w:rsidR="000E7BD2">
        <w:rPr>
          <w:rFonts w:ascii="Times New Roman" w:hAnsi="Times New Roman" w:eastAsia="Courier New" w:cs="Times New Roman"/>
          <w:color w:val="DD1144"/>
          <w:shd w:val="clear" w:color="auto" w:fill="F3F3F3"/>
          <w:lang w:val="en-GB"/>
        </w:rPr>
        <w:t>qualification.documents</w:t>
      </w:r>
      <w:r w:rsidRPr="009747E7" w:rsidR="000E7BD2">
        <w:rPr>
          <w:rFonts w:ascii="Times New Roman" w:hAnsi="Times New Roman" w:cs="Times New Roman"/>
          <w:lang w:val="en-GB"/>
        </w:rPr>
        <w:t xml:space="preserve"> if needed</w:t>
      </w:r>
      <w:r w:rsidRPr="009747E7">
        <w:rPr>
          <w:rFonts w:ascii="Times New Roman" w:hAnsi="Times New Roman" w:cs="Times New Roman"/>
          <w:lang w:val="en-GB"/>
        </w:rPr>
        <w:t>;</w:t>
      </w:r>
    </w:p>
    <w:p w:rsidRPr="009747E7" w:rsidR="000E7BD2" w:rsidP="00F1538A" w:rsidRDefault="007A1B5F" w14:paraId="77A2AC22" w14:textId="2D49EE37">
      <w:pPr>
        <w:numPr>
          <w:ilvl w:val="0"/>
          <w:numId w:val="24"/>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qualification.requirementResponses</w:t>
      </w:r>
      <w:r w:rsidRPr="009747E7" w:rsidR="000E7BD2">
        <w:rPr>
          <w:rFonts w:ascii="Times New Roman" w:hAnsi="Times New Roman" w:cs="Times New Roman"/>
          <w:lang w:val="en-GB"/>
        </w:rPr>
        <w:t xml:space="preserve"> if any relevant requirements related to </w:t>
      </w:r>
      <w:r w:rsidRPr="009747E7" w:rsidR="00F35712">
        <w:rPr>
          <w:rFonts w:ascii="Times New Roman" w:hAnsi="Times New Roman" w:cs="Times New Roman"/>
          <w:lang w:val="en-GB"/>
        </w:rPr>
        <w:t xml:space="preserve">the </w:t>
      </w:r>
      <w:r w:rsidRPr="009747E7" w:rsidR="00A93A75">
        <w:rPr>
          <w:rFonts w:ascii="Times New Roman" w:hAnsi="Times New Roman" w:cs="Times New Roman"/>
          <w:lang w:val="en-GB"/>
        </w:rPr>
        <w:t>CA</w:t>
      </w:r>
      <w:r w:rsidRPr="009747E7" w:rsidR="000E7BD2">
        <w:rPr>
          <w:rFonts w:ascii="Times New Roman" w:hAnsi="Times New Roman" w:cs="Times New Roman"/>
          <w:lang w:val="en-GB"/>
        </w:rPr>
        <w:t xml:space="preserve"> within </w:t>
      </w:r>
      <w:r w:rsidRPr="009747E7" w:rsidR="00F35712">
        <w:rPr>
          <w:rFonts w:ascii="Times New Roman" w:hAnsi="Times New Roman" w:cs="Times New Roman"/>
          <w:lang w:val="en-GB"/>
        </w:rPr>
        <w:t xml:space="preserve">the </w:t>
      </w:r>
      <w:r w:rsidRPr="009747E7" w:rsidR="000E7BD2">
        <w:rPr>
          <w:rFonts w:ascii="Times New Roman" w:hAnsi="Times New Roman" w:cs="Times New Roman"/>
          <w:lang w:val="en-GB"/>
        </w:rPr>
        <w:t>pre-</w:t>
      </w:r>
      <w:r w:rsidRPr="009747E7" w:rsidR="00F35712">
        <w:rPr>
          <w:rFonts w:ascii="Times New Roman" w:hAnsi="Times New Roman" w:cs="Times New Roman"/>
          <w:lang w:val="en-GB"/>
        </w:rPr>
        <w:t>q</w:t>
      </w:r>
      <w:r w:rsidRPr="009747E7" w:rsidR="000E7BD2">
        <w:rPr>
          <w:rFonts w:ascii="Times New Roman" w:hAnsi="Times New Roman" w:cs="Times New Roman"/>
          <w:lang w:val="en-GB"/>
        </w:rPr>
        <w:t xml:space="preserve">ualification phase prescribed by </w:t>
      </w:r>
      <w:r w:rsidRPr="009747E7" w:rsidR="000E7BD2">
        <w:rPr>
          <w:rFonts w:ascii="Times New Roman" w:hAnsi="Times New Roman" w:eastAsia="Courier New" w:cs="Times New Roman"/>
          <w:color w:val="DD1144"/>
          <w:shd w:val="clear" w:color="auto" w:fill="F3F3F3"/>
          <w:lang w:val="en-GB"/>
        </w:rPr>
        <w:t>tender.criteria</w:t>
      </w:r>
      <w:r w:rsidRPr="009747E7" w:rsidR="000E7BD2">
        <w:rPr>
          <w:rFonts w:ascii="Times New Roman" w:hAnsi="Times New Roman" w:cs="Times New Roman"/>
          <w:lang w:val="en-GB"/>
        </w:rPr>
        <w:t xml:space="preserve"> </w:t>
      </w:r>
      <w:r w:rsidRPr="009747E7" w:rsidR="00F35712">
        <w:rPr>
          <w:rFonts w:ascii="Times New Roman" w:hAnsi="Times New Roman" w:cs="Times New Roman"/>
          <w:lang w:val="en-GB"/>
        </w:rPr>
        <w:t xml:space="preserve">is </w:t>
      </w:r>
      <w:r w:rsidRPr="009747E7" w:rsidR="000E7BD2">
        <w:rPr>
          <w:rFonts w:ascii="Times New Roman" w:hAnsi="Times New Roman" w:cs="Times New Roman"/>
          <w:lang w:val="en-GB"/>
        </w:rPr>
        <w:t>applied</w:t>
      </w:r>
      <w:r w:rsidRPr="009747E7" w:rsidR="00F35712">
        <w:rPr>
          <w:rFonts w:ascii="Times New Roman" w:hAnsi="Times New Roman" w:cs="Times New Roman"/>
          <w:lang w:val="en-GB"/>
        </w:rPr>
        <w:t>;</w:t>
      </w:r>
    </w:p>
    <w:p w:rsidRPr="009747E7" w:rsidR="000E7BD2" w:rsidP="00F1538A" w:rsidRDefault="007A1B5F" w14:paraId="36B288A4" w14:textId="6E68CCE8">
      <w:pPr>
        <w:numPr>
          <w:ilvl w:val="0"/>
          <w:numId w:val="24"/>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text </w:t>
      </w:r>
      <w:r w:rsidRPr="009747E7" w:rsidR="000E7BD2">
        <w:rPr>
          <w:rFonts w:ascii="Times New Roman" w:hAnsi="Times New Roman" w:eastAsia="Courier New" w:cs="Times New Roman"/>
          <w:color w:val="DD1144"/>
          <w:shd w:val="clear" w:color="auto" w:fill="F3F3F3"/>
          <w:lang w:val="en-GB"/>
        </w:rPr>
        <w:t>qualification.descriptions</w:t>
      </w:r>
      <w:r w:rsidRPr="009747E7" w:rsidR="000E7BD2">
        <w:rPr>
          <w:rFonts w:ascii="Times New Roman" w:hAnsi="Times New Roman" w:cs="Times New Roman"/>
          <w:lang w:val="en-GB"/>
        </w:rPr>
        <w:t xml:space="preserve"> where any justification is needed</w:t>
      </w:r>
      <w:r w:rsidRPr="009747E7" w:rsidR="00F35712">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00F1538A" w:rsidRDefault="007A1B5F" w14:paraId="7A30D1D1" w14:textId="52D80500">
      <w:pPr>
        <w:numPr>
          <w:ilvl w:val="0"/>
          <w:numId w:val="24"/>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qualification.date</w:t>
      </w:r>
      <w:r w:rsidRPr="009747E7" w:rsidR="000E7BD2">
        <w:rPr>
          <w:rFonts w:ascii="Times New Roman" w:hAnsi="Times New Roman" w:cs="Times New Roman"/>
          <w:lang w:val="en-GB"/>
        </w:rPr>
        <w:t xml:space="preserve"> when </w:t>
      </w:r>
      <w:r w:rsidRPr="009747E7" w:rsidR="00F35712">
        <w:rPr>
          <w:rFonts w:ascii="Times New Roman" w:hAnsi="Times New Roman" w:cs="Times New Roman"/>
          <w:lang w:val="en-GB"/>
        </w:rPr>
        <w:t xml:space="preserve">any </w:t>
      </w:r>
      <w:r w:rsidRPr="009747E7" w:rsidR="000E7BD2">
        <w:rPr>
          <w:rFonts w:ascii="Times New Roman" w:hAnsi="Times New Roman" w:cs="Times New Roman"/>
          <w:lang w:val="en-GB"/>
        </w:rPr>
        <w:t>decision was taken</w:t>
      </w:r>
      <w:r w:rsidRPr="009747E7" w:rsidR="00F35712">
        <w:rPr>
          <w:rFonts w:ascii="Times New Roman" w:hAnsi="Times New Roman" w:cs="Times New Roman"/>
          <w:lang w:val="en-GB"/>
        </w:rPr>
        <w:t>;</w:t>
      </w:r>
    </w:p>
    <w:p w:rsidRPr="009747E7" w:rsidR="000E7BD2" w:rsidP="00F1538A" w:rsidRDefault="007A1B5F" w14:paraId="3DEE41C0" w14:textId="1B8B5290">
      <w:pPr>
        <w:numPr>
          <w:ilvl w:val="0"/>
          <w:numId w:val="24"/>
        </w:numPr>
        <w:spacing w:after="20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qualification.internalID</w:t>
      </w:r>
      <w:r w:rsidRPr="009747E7" w:rsidR="00F35712">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if any</w:t>
      </w:r>
      <w:r w:rsidRPr="009747E7" w:rsidR="00F35712">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006F791E" w:rsidRDefault="3B4794B0" w14:paraId="785D4248" w14:textId="77777777">
      <w:pPr>
        <w:pStyle w:val="Heading5"/>
        <w:keepNext w:val="0"/>
        <w:keepLines w:val="0"/>
        <w:numPr>
          <w:ilvl w:val="4"/>
          <w:numId w:val="0"/>
        </w:numPr>
        <w:spacing w:after="0" w:line="342" w:lineRule="auto"/>
        <w:jc w:val="left"/>
        <w:rPr>
          <w:rFonts w:ascii="Times New Roman" w:hAnsi="Times New Roman" w:cs="Times New Roman"/>
        </w:rPr>
      </w:pPr>
      <w:bookmarkStart w:name="_mkoaq5anq1uo" w:colFirst="0" w:colLast="0" w:id="2741"/>
      <w:bookmarkEnd w:id="2741"/>
      <w:r w:rsidRPr="009747E7">
        <w:rPr>
          <w:rFonts w:ascii="Times New Roman" w:hAnsi="Times New Roman" w:cs="Times New Roman"/>
        </w:rPr>
        <w:t>Indication of a decision</w:t>
      </w:r>
    </w:p>
    <w:p w:rsidRPr="009747E7" w:rsidR="000E7BD2" w:rsidP="006F791E" w:rsidRDefault="000E7BD2" w14:paraId="2CC4B4B3" w14:textId="7C39787C">
      <w:pPr>
        <w:jc w:val="both"/>
        <w:rPr>
          <w:rFonts w:ascii="Times New Roman" w:hAnsi="Times New Roman" w:cs="Times New Roman"/>
          <w:lang w:val="en-GB"/>
        </w:rPr>
      </w:pPr>
      <w:r w:rsidRPr="009747E7">
        <w:rPr>
          <w:rFonts w:ascii="Times New Roman" w:hAnsi="Times New Roman" w:cs="Times New Roman"/>
          <w:lang w:val="en-GB"/>
        </w:rPr>
        <w:t xml:space="preserve">Once consideration of </w:t>
      </w:r>
      <w:r w:rsidRPr="009747E7" w:rsidR="00F35712">
        <w:rPr>
          <w:rFonts w:ascii="Times New Roman" w:hAnsi="Times New Roman" w:cs="Times New Roman"/>
          <w:lang w:val="en-GB"/>
        </w:rPr>
        <w:t xml:space="preserve">a </w:t>
      </w:r>
      <w:r w:rsidRPr="009747E7">
        <w:rPr>
          <w:rFonts w:ascii="Times New Roman" w:hAnsi="Times New Roman" w:cs="Times New Roman"/>
          <w:lang w:val="en-GB"/>
        </w:rPr>
        <w:t xml:space="preserve">specific </w:t>
      </w:r>
      <w:r w:rsidRPr="009747E7">
        <w:rPr>
          <w:rFonts w:ascii="Times New Roman" w:hAnsi="Times New Roman" w:eastAsia="Courier New" w:cs="Times New Roman"/>
          <w:color w:val="DD1144"/>
          <w:shd w:val="clear" w:color="auto" w:fill="F3F3F3"/>
          <w:lang w:val="en-GB"/>
        </w:rPr>
        <w:t>submission</w:t>
      </w:r>
      <w:r w:rsidRPr="009747E7">
        <w:rPr>
          <w:rFonts w:ascii="Times New Roman" w:hAnsi="Times New Roman" w:cs="Times New Roman"/>
          <w:lang w:val="en-GB"/>
        </w:rPr>
        <w:t xml:space="preserve"> is complete and </w:t>
      </w:r>
      <w:r w:rsidRPr="009747E7" w:rsidR="00F35712">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hAnsi="Times New Roman" w:eastAsia="Courier New" w:cs="Times New Roman"/>
          <w:color w:val="DD1144"/>
          <w:shd w:val="clear" w:color="auto" w:fill="F3F3F3"/>
          <w:lang w:val="en-GB"/>
        </w:rPr>
        <w:t>qualification</w:t>
      </w:r>
      <w:r w:rsidRPr="009747E7">
        <w:rPr>
          <w:rFonts w:ascii="Times New Roman" w:hAnsi="Times New Roman" w:cs="Times New Roman"/>
          <w:lang w:val="en-GB"/>
        </w:rPr>
        <w:t xml:space="preserve"> is fully updated with all relevant data, </w:t>
      </w:r>
      <w:r w:rsidRPr="009747E7" w:rsidR="00F35712">
        <w:rPr>
          <w:rFonts w:ascii="Times New Roman" w:hAnsi="Times New Roman" w:cs="Times New Roman"/>
          <w:lang w:val="en-GB"/>
        </w:rPr>
        <w:t xml:space="preserve">the </w:t>
      </w:r>
      <w:r w:rsidRPr="009747E7" w:rsidR="00A93A75">
        <w:rPr>
          <w:rFonts w:ascii="Times New Roman" w:hAnsi="Times New Roman" w:cs="Times New Roman"/>
          <w:lang w:val="en-GB"/>
        </w:rPr>
        <w:t>CA</w:t>
      </w:r>
      <w:r w:rsidRPr="009747E7">
        <w:rPr>
          <w:rFonts w:ascii="Times New Roman" w:hAnsi="Times New Roman" w:cs="Times New Roman"/>
          <w:lang w:val="en-GB"/>
        </w:rPr>
        <w:t xml:space="preserve"> shall </w:t>
      </w:r>
      <w:r w:rsidRPr="009747E7" w:rsidR="00F35712">
        <w:rPr>
          <w:rFonts w:ascii="Times New Roman" w:hAnsi="Times New Roman" w:cs="Times New Roman"/>
          <w:lang w:val="en-GB"/>
        </w:rPr>
        <w:t>change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qualification</w:t>
      </w:r>
      <w:r w:rsidRPr="009747E7">
        <w:rPr>
          <w:rFonts w:ascii="Times New Roman" w:hAnsi="Times New Roman" w:cs="Times New Roman"/>
          <w:lang w:val="en-GB"/>
        </w:rPr>
        <w:t xml:space="preserve"> state, reflecting </w:t>
      </w:r>
      <w:r w:rsidRPr="009747E7" w:rsidR="00F35712">
        <w:rPr>
          <w:rFonts w:ascii="Times New Roman" w:hAnsi="Times New Roman" w:cs="Times New Roman"/>
          <w:lang w:val="en-GB"/>
        </w:rPr>
        <w:t xml:space="preserve">a </w:t>
      </w:r>
      <w:r w:rsidRPr="009747E7">
        <w:rPr>
          <w:rFonts w:ascii="Times New Roman" w:hAnsi="Times New Roman" w:cs="Times New Roman"/>
          <w:lang w:val="en-GB"/>
        </w:rPr>
        <w:t xml:space="preserve">positive or negative decision in </w:t>
      </w:r>
      <w:r w:rsidRPr="009747E7" w:rsidR="00F35712">
        <w:rPr>
          <w:rFonts w:ascii="Times New Roman" w:hAnsi="Times New Roman" w:cs="Times New Roman"/>
          <w:lang w:val="en-GB"/>
        </w:rPr>
        <w:t>this</w:t>
      </w:r>
      <w:r w:rsidRPr="009747E7">
        <w:rPr>
          <w:rFonts w:ascii="Times New Roman" w:hAnsi="Times New Roman" w:cs="Times New Roman"/>
          <w:lang w:val="en-GB"/>
        </w:rPr>
        <w:t xml:space="preserve"> regard:</w:t>
      </w:r>
    </w:p>
    <w:p w:rsidRPr="009747E7" w:rsidR="000E7BD2" w:rsidP="006F791E" w:rsidRDefault="000E7BD2" w14:paraId="11550A47" w14:textId="29268282">
      <w:pPr>
        <w:numPr>
          <w:ilvl w:val="0"/>
          <w:numId w:val="9"/>
        </w:numPr>
        <w:spacing w:after="200" w:line="240" w:lineRule="auto"/>
        <w:ind w:left="1077" w:hanging="357"/>
        <w:jc w:val="both"/>
        <w:rPr>
          <w:rFonts w:ascii="Times New Roman" w:hAnsi="Times New Roman" w:cs="Times New Roman"/>
          <w:lang w:val="en-GB"/>
        </w:rPr>
      </w:pPr>
      <w:r w:rsidRPr="009747E7">
        <w:rPr>
          <w:rFonts w:ascii="Times New Roman" w:hAnsi="Times New Roman" w:eastAsia="Times New Roman" w:cs="Times New Roman"/>
          <w:color w:val="DD1144"/>
          <w:shd w:val="clear" w:color="auto" w:fill="F3F3F3"/>
          <w:lang w:val="en-GB"/>
        </w:rPr>
        <w:t>qualification.statusDetails: active</w:t>
      </w:r>
      <w:r w:rsidRPr="009747E7">
        <w:rPr>
          <w:rFonts w:ascii="Times New Roman" w:hAnsi="Times New Roman" w:cs="Times New Roman"/>
          <w:lang w:val="en-GB"/>
        </w:rPr>
        <w:t xml:space="preserve"> - state 3 of a relevant state-chart diagram of a qualification object. </w:t>
      </w:r>
      <w:r w:rsidRPr="009747E7" w:rsidR="0FFC06D3">
        <w:rPr>
          <w:rFonts w:ascii="Times New Roman" w:hAnsi="Times New Roman" w:cs="Times New Roman"/>
          <w:lang w:val="en-GB"/>
        </w:rPr>
        <w:t>This m</w:t>
      </w:r>
      <w:r w:rsidRPr="009747E7">
        <w:rPr>
          <w:rFonts w:ascii="Times New Roman" w:hAnsi="Times New Roman" w:cs="Times New Roman"/>
          <w:lang w:val="en-GB"/>
        </w:rPr>
        <w:t xml:space="preserve">eans </w:t>
      </w:r>
      <w:r w:rsidRPr="009747E7" w:rsidR="0FFC06D3">
        <w:rPr>
          <w:rFonts w:ascii="Times New Roman" w:hAnsi="Times New Roman" w:cs="Times New Roman"/>
          <w:lang w:val="en-GB"/>
        </w:rPr>
        <w:t xml:space="preserve">the </w:t>
      </w:r>
      <w:r w:rsidRPr="009747E7">
        <w:rPr>
          <w:rFonts w:ascii="Times New Roman" w:hAnsi="Times New Roman" w:eastAsia="Times New Roman" w:cs="Times New Roman"/>
          <w:color w:val="DD1144"/>
          <w:shd w:val="clear" w:color="auto" w:fill="F3F3F3"/>
          <w:lang w:val="en-GB"/>
        </w:rPr>
        <w:t>submission</w:t>
      </w:r>
      <w:r w:rsidRPr="009747E7">
        <w:rPr>
          <w:rFonts w:ascii="Times New Roman" w:hAnsi="Times New Roman" w:cs="Times New Roman"/>
          <w:lang w:val="en-GB"/>
        </w:rPr>
        <w:t xml:space="preserve"> is qualified and a candidate(s) will be invited to submit a commercial tender</w:t>
      </w:r>
      <w:r w:rsidRPr="009747E7" w:rsidR="0FFC06D3">
        <w:rPr>
          <w:rFonts w:ascii="Times New Roman" w:hAnsi="Times New Roman" w:cs="Times New Roman"/>
          <w:lang w:val="en-GB"/>
        </w:rPr>
        <w:t>.</w:t>
      </w:r>
    </w:p>
    <w:p w:rsidRPr="009747E7" w:rsidR="000E7BD2" w:rsidP="006F791E" w:rsidRDefault="000E7BD2" w14:paraId="0677F1B4" w14:textId="7C6B26DD">
      <w:pPr>
        <w:numPr>
          <w:ilvl w:val="0"/>
          <w:numId w:val="9"/>
        </w:numPr>
        <w:spacing w:after="200" w:line="240" w:lineRule="auto"/>
        <w:ind w:left="1077" w:hanging="357"/>
        <w:jc w:val="both"/>
        <w:rPr>
          <w:rFonts w:ascii="Times New Roman" w:hAnsi="Times New Roman" w:cs="Times New Roman"/>
          <w:lang w:val="en-GB"/>
        </w:rPr>
      </w:pPr>
      <w:r w:rsidRPr="009747E7">
        <w:rPr>
          <w:rFonts w:ascii="Times New Roman" w:hAnsi="Times New Roman" w:eastAsia="Times New Roman" w:cs="Times New Roman"/>
          <w:color w:val="DD1144"/>
          <w:shd w:val="clear" w:color="auto" w:fill="F3F3F3"/>
          <w:lang w:val="en-GB"/>
        </w:rPr>
        <w:t>qualification.statusDetails: unsuccessful</w:t>
      </w:r>
      <w:r w:rsidRPr="009747E7">
        <w:rPr>
          <w:rFonts w:ascii="Times New Roman" w:hAnsi="Times New Roman" w:cs="Times New Roman"/>
          <w:lang w:val="en-GB"/>
        </w:rPr>
        <w:t xml:space="preserve"> - state 4 of a relevant state-chart diagram of a qualification object. </w:t>
      </w:r>
      <w:r w:rsidRPr="009747E7" w:rsidR="00F35712">
        <w:rPr>
          <w:rFonts w:ascii="Times New Roman" w:hAnsi="Times New Roman" w:cs="Times New Roman"/>
          <w:lang w:val="en-GB"/>
        </w:rPr>
        <w:t>This m</w:t>
      </w:r>
      <w:r w:rsidRPr="009747E7">
        <w:rPr>
          <w:rFonts w:ascii="Times New Roman" w:hAnsi="Times New Roman" w:cs="Times New Roman"/>
          <w:lang w:val="en-GB"/>
        </w:rPr>
        <w:t xml:space="preserve">eans </w:t>
      </w:r>
      <w:r w:rsidRPr="009747E7" w:rsidR="00F35712">
        <w:rPr>
          <w:rFonts w:ascii="Times New Roman" w:hAnsi="Times New Roman" w:cs="Times New Roman"/>
          <w:lang w:val="en-GB"/>
        </w:rPr>
        <w:t xml:space="preserve">the </w:t>
      </w:r>
      <w:r w:rsidRPr="009747E7">
        <w:rPr>
          <w:rFonts w:ascii="Times New Roman" w:hAnsi="Times New Roman" w:eastAsia="Times New Roman" w:cs="Times New Roman"/>
          <w:color w:val="DD1144"/>
          <w:shd w:val="clear" w:color="auto" w:fill="F3F3F3"/>
          <w:lang w:val="en-GB"/>
        </w:rPr>
        <w:t>submission</w:t>
      </w:r>
      <w:r w:rsidRPr="009747E7">
        <w:rPr>
          <w:rFonts w:ascii="Times New Roman" w:hAnsi="Times New Roman" w:cs="Times New Roman"/>
          <w:lang w:val="en-GB"/>
        </w:rPr>
        <w:t xml:space="preserve"> is disqualified</w:t>
      </w:r>
      <w:r w:rsidRPr="009747E7" w:rsidR="00F35712">
        <w:rPr>
          <w:rFonts w:ascii="Times New Roman" w:hAnsi="Times New Roman" w:cs="Times New Roman"/>
          <w:lang w:val="en-GB"/>
        </w:rPr>
        <w:t>.</w:t>
      </w:r>
    </w:p>
    <w:tbl>
      <w:tblPr>
        <w:tblW w:w="9405" w:type="dxa"/>
        <w:tblInd w:w="55" w:type="dxa"/>
        <w:tblLayout w:type="fixed"/>
        <w:tblLook w:val="0600" w:firstRow="0" w:lastRow="0" w:firstColumn="0" w:lastColumn="0" w:noHBand="1" w:noVBand="1"/>
      </w:tblPr>
      <w:tblGrid>
        <w:gridCol w:w="9405"/>
      </w:tblGrid>
      <w:tr w:rsidRPr="009747E7" w:rsidR="00A93A75" w:rsidTr="6F0611B3" w14:paraId="23F0FBC5" w14:textId="77777777">
        <w:tc>
          <w:tcPr>
            <w:tcW w:w="9405" w:type="dxa"/>
            <w:shd w:val="clear" w:color="auto" w:fill="F8F8F8"/>
            <w:tcMar>
              <w:top w:w="100" w:type="dxa"/>
              <w:left w:w="100" w:type="dxa"/>
              <w:bottom w:w="100" w:type="dxa"/>
              <w:right w:w="100" w:type="dxa"/>
            </w:tcMar>
          </w:tcPr>
          <w:p w:rsidRPr="009747E7" w:rsidR="00A93A75" w:rsidP="005F35BE" w:rsidRDefault="00A93A75" w14:paraId="6FCCEEC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"internalid":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"internalid":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w:t>
            </w:r>
            <w:r w:rsidRPr="009747E7">
              <w:rPr>
                <w:rFonts w:ascii="Courier New" w:hAnsi="Courier New" w:eastAsia="Courier New" w:cs="Courier New"/>
                <w:color w:val="DD1144"/>
                <w:sz w:val="16"/>
                <w:szCs w:val="16"/>
                <w:shd w:val="clear" w:color="auto" w:fill="F8F8F8"/>
                <w:lang w:val="en-GB"/>
              </w:rPr>
              <w:t>"This is why this submission was rejected"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4A9C6A03" w14:textId="31A4F433">
      <w:pPr>
        <w:spacing w:before="200" w:after="0" w:line="480" w:lineRule="auto"/>
        <w:ind w:left="900"/>
        <w:jc w:val="center"/>
        <w:rPr>
          <w:ins w:author="Alba Colomer Padrosa" w:date="2020-11-23T10:36:00Z" w:id="2742"/>
          <w:rFonts w:ascii="Times New Roman" w:hAnsi="Times New Roman" w:cs="Times New Roman"/>
          <w:i/>
          <w:iCs/>
          <w:color w:val="666666"/>
          <w:sz w:val="20"/>
          <w:szCs w:val="20"/>
          <w:lang w:val="en-GB"/>
        </w:rPr>
      </w:pPr>
      <w:bookmarkStart w:name="_Toc57793354" w:id="2743"/>
      <w:ins w:author="Alba Colomer Padrosa" w:date="2020-11-23T10:36:00Z" w:id="2744">
        <w:r w:rsidRPr="009747E7">
          <w:rPr>
            <w:rFonts w:ascii="Times New Roman" w:hAnsi="Times New Roman" w:cs="Times New Roman"/>
            <w:i/>
            <w:iCs/>
            <w:color w:val="666666"/>
            <w:sz w:val="20"/>
            <w:szCs w:val="20"/>
            <w:lang w:val="en-GB"/>
          </w:rPr>
          <w:lastRenderedPageBreak/>
          <w:t xml:space="preserve">Figure </w:t>
        </w:r>
      </w:ins>
      <w:r w:rsidRPr="00CA53DD"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9747E7" w:rsidR="000E7BD2">
        <w:rPr>
          <w:rFonts w:ascii="Times New Roman" w:hAnsi="Times New Roman" w:cs="Times New Roman"/>
          <w:i/>
          <w:iCs/>
          <w:color w:val="666666"/>
          <w:sz w:val="20"/>
          <w:szCs w:val="20"/>
          <w:lang w:val="en-GB"/>
          <w:rPrChange w:author="Chris Smith" w:date="2020-11-29T16:43:00Z" w:id="2745">
            <w:rPr>
              <w:rFonts w:ascii="Times New Roman" w:hAnsi="Times New Roman" w:cs="Times New Roman"/>
              <w:i/>
              <w:iCs/>
              <w:color w:val="666666"/>
              <w:sz w:val="20"/>
              <w:szCs w:val="20"/>
              <w:lang w:val="en-GB"/>
            </w:rPr>
          </w:rPrChange>
        </w:rPr>
        <w:fldChar w:fldCharType="separate"/>
      </w:r>
      <w:ins w:author="Alba Colomer Padrosa" w:date="2020-12-02T08:56:00Z" w:id="2746">
        <w:r w:rsidR="00CA53DD">
          <w:rPr>
            <w:rFonts w:ascii="Times New Roman" w:hAnsi="Times New Roman" w:cs="Times New Roman"/>
            <w:i/>
            <w:iCs/>
            <w:noProof/>
            <w:color w:val="666666"/>
            <w:sz w:val="20"/>
            <w:szCs w:val="20"/>
            <w:lang w:val="en-GB"/>
          </w:rPr>
          <w:t>25</w:t>
        </w:r>
      </w:ins>
      <w:r w:rsidRPr="009747E7" w:rsidR="000E7BD2">
        <w:rPr>
          <w:rFonts w:ascii="Times New Roman" w:hAnsi="Times New Roman" w:cs="Times New Roman"/>
          <w:i/>
          <w:iCs/>
          <w:color w:val="666666"/>
          <w:sz w:val="20"/>
          <w:szCs w:val="20"/>
          <w:lang w:val="en-GB"/>
          <w:rPrChange w:author="Chris Smith" w:date="2020-11-29T16:43:00Z" w:id="2747">
            <w:rPr>
              <w:rFonts w:ascii="Times New Roman" w:hAnsi="Times New Roman" w:cs="Times New Roman"/>
              <w:i/>
              <w:iCs/>
              <w:color w:val="666666"/>
              <w:sz w:val="20"/>
              <w:szCs w:val="20"/>
              <w:lang w:val="en-GB"/>
            </w:rPr>
          </w:rPrChange>
        </w:rPr>
        <w:fldChar w:fldCharType="end"/>
      </w:r>
      <w:ins w:author="Alba Colomer Padrosa" w:date="2020-11-23T10:36:00Z" w:id="2748">
        <w:r w:rsidRPr="009747E7">
          <w:rPr>
            <w:rFonts w:ascii="Times New Roman" w:hAnsi="Times New Roman" w:cs="Times New Roman"/>
            <w:i/>
            <w:iCs/>
            <w:color w:val="666666"/>
            <w:sz w:val="20"/>
            <w:szCs w:val="20"/>
            <w:lang w:val="en-GB"/>
          </w:rPr>
          <w:t xml:space="preserve"> – Code for </w:t>
        </w:r>
      </w:ins>
      <w:ins w:author="Alba Colomer Padrosa" w:date="2020-11-23T10:37:00Z" w:id="2749">
        <w:r w:rsidRPr="009747E7">
          <w:rPr>
            <w:rFonts w:ascii="Times New Roman" w:hAnsi="Times New Roman" w:cs="Times New Roman"/>
            <w:i/>
            <w:iCs/>
            <w:color w:val="666666"/>
            <w:sz w:val="20"/>
            <w:szCs w:val="20"/>
            <w:lang w:val="en-GB"/>
          </w:rPr>
          <w:t>qualifications</w:t>
        </w:r>
      </w:ins>
      <w:bookmarkEnd w:id="2743"/>
      <w:ins w:author="Alba Colomer Padrosa" w:date="2020-11-23T10:36:00Z" w:id="2750">
        <w:r w:rsidRPr="009747E7">
          <w:rPr>
            <w:rFonts w:ascii="Times New Roman" w:hAnsi="Times New Roman" w:cs="Times New Roman"/>
            <w:lang w:val="en-GB"/>
          </w:rPr>
          <w:t xml:space="preserve"> </w:t>
        </w:r>
      </w:ins>
    </w:p>
    <w:p w:rsidRPr="009747E7" w:rsidR="000E7BD2" w:rsidP="006F791E" w:rsidRDefault="000E7BD2" w14:paraId="14065D79" w14:textId="6466810F">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Pr="009747E7" w:rsidR="00F35712">
        <w:rPr>
          <w:rFonts w:ascii="Times New Roman" w:hAnsi="Times New Roman" w:cs="Times New Roman"/>
          <w:lang w:val="en-GB"/>
        </w:rPr>
        <w:t xml:space="preserve">the </w:t>
      </w:r>
      <w:r w:rsidRPr="009747E7" w:rsidR="00A93A75">
        <w:rPr>
          <w:rFonts w:ascii="Times New Roman" w:hAnsi="Times New Roman" w:cs="Times New Roman"/>
          <w:lang w:val="en-GB"/>
        </w:rPr>
        <w:t>CA</w:t>
      </w:r>
      <w:r w:rsidRPr="009747E7">
        <w:rPr>
          <w:rFonts w:ascii="Times New Roman" w:hAnsi="Times New Roman" w:cs="Times New Roman"/>
          <w:lang w:val="en-GB"/>
        </w:rPr>
        <w:t xml:space="preserve"> </w:t>
      </w:r>
      <w:r w:rsidRPr="009747E7" w:rsidR="00F35712">
        <w:rPr>
          <w:rFonts w:ascii="Times New Roman" w:hAnsi="Times New Roman" w:cs="Times New Roman"/>
          <w:lang w:val="en-GB"/>
        </w:rPr>
        <w:t xml:space="preserve">has </w:t>
      </w:r>
      <w:r w:rsidRPr="009747E7">
        <w:rPr>
          <w:rFonts w:ascii="Times New Roman" w:hAnsi="Times New Roman" w:cs="Times New Roman"/>
          <w:lang w:val="en-GB"/>
        </w:rPr>
        <w:t xml:space="preserve">completed </w:t>
      </w:r>
      <w:r w:rsidRPr="009747E7" w:rsidR="00F35712">
        <w:rPr>
          <w:rFonts w:ascii="Times New Roman" w:hAnsi="Times New Roman" w:cs="Times New Roman"/>
          <w:lang w:val="en-GB"/>
        </w:rPr>
        <w:t xml:space="preserve">the </w:t>
      </w:r>
      <w:r w:rsidRPr="009747E7">
        <w:rPr>
          <w:rFonts w:ascii="Times New Roman" w:hAnsi="Times New Roman" w:cs="Times New Roman"/>
          <w:lang w:val="en-GB"/>
        </w:rPr>
        <w:t xml:space="preserve">qualification and all the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received are updated with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 xml:space="preserve">relevant meta-data, </w:t>
      </w:r>
      <w:r w:rsidRPr="009747E7" w:rsidR="00456E0B">
        <w:rPr>
          <w:rFonts w:ascii="Times New Roman" w:hAnsi="Times New Roman" w:cs="Times New Roman"/>
          <w:lang w:val="en-GB"/>
        </w:rPr>
        <w:t xml:space="preserve">the </w:t>
      </w:r>
      <w:r w:rsidRPr="009747E7" w:rsidR="00A93A75">
        <w:rPr>
          <w:rFonts w:ascii="Times New Roman" w:hAnsi="Times New Roman" w:cs="Times New Roman"/>
          <w:lang w:val="en-GB"/>
        </w:rPr>
        <w:t>CA</w:t>
      </w:r>
      <w:r w:rsidRPr="009747E7">
        <w:rPr>
          <w:rFonts w:ascii="Times New Roman" w:hAnsi="Times New Roman" w:cs="Times New Roman"/>
          <w:lang w:val="en-GB"/>
        </w:rPr>
        <w:t xml:space="preserve"> indicates the end </w:t>
      </w:r>
      <w:r w:rsidRPr="009747E7" w:rsidR="00456E0B">
        <w:rPr>
          <w:rFonts w:ascii="Times New Roman" w:hAnsi="Times New Roman" w:cs="Times New Roman"/>
          <w:lang w:val="en-GB"/>
        </w:rPr>
        <w:t xml:space="preserve">of </w:t>
      </w:r>
      <w:r w:rsidRPr="009747E7">
        <w:rPr>
          <w:rFonts w:ascii="Times New Roman" w:hAnsi="Times New Roman" w:cs="Times New Roman"/>
          <w:lang w:val="en-GB"/>
        </w:rPr>
        <w:t>qualification.</w:t>
      </w:r>
    </w:p>
    <w:p w:rsidRPr="009747E7" w:rsidR="00A93A75" w:rsidP="006F791E" w:rsidRDefault="00A93A75" w14:paraId="4B71FC95" w14:textId="77777777">
      <w:pPr>
        <w:spacing w:before="200" w:after="0"/>
        <w:jc w:val="both"/>
        <w:rPr>
          <w:rFonts w:ascii="Times New Roman" w:hAnsi="Times New Roman" w:cs="Times New Roman"/>
          <w:lang w:val="en-GB"/>
        </w:rPr>
      </w:pPr>
    </w:p>
    <w:p w:rsidRPr="009747E7" w:rsidR="000E7BD2" w:rsidP="006F791E" w:rsidRDefault="3B4794B0" w14:paraId="533C9AC3" w14:textId="35063208">
      <w:pPr>
        <w:pStyle w:val="Heading3"/>
        <w:keepLines/>
        <w:numPr>
          <w:ilvl w:val="2"/>
          <w:numId w:val="0"/>
        </w:numPr>
        <w:shd w:val="clear" w:color="auto" w:fill="FFFFFF" w:themeFill="background1"/>
        <w:spacing w:before="200" w:after="80" w:line="288" w:lineRule="auto"/>
        <w:jc w:val="left"/>
        <w:rPr>
          <w:rFonts w:cs="Times New Roman"/>
        </w:rPr>
      </w:pPr>
      <w:bookmarkStart w:name="_553ppftoi9si" w:colFirst="0" w:colLast="0" w:id="2751"/>
      <w:bookmarkStart w:name="_Toc57793410" w:id="2752"/>
      <w:bookmarkEnd w:id="2751"/>
      <w:r w:rsidRPr="009747E7">
        <w:rPr>
          <w:rFonts w:cs="Times New Roman"/>
        </w:rPr>
        <w:t>2.4.6 State3 - Standstill period for pre-qualification</w:t>
      </w:r>
      <w:bookmarkEnd w:id="2752"/>
      <w:r w:rsidRPr="009747E7">
        <w:rPr>
          <w:rFonts w:cs="Times New Roman"/>
        </w:rPr>
        <w:t xml:space="preserve"> </w:t>
      </w:r>
    </w:p>
    <w:p w:rsidRPr="009747E7" w:rsidR="000E7BD2" w:rsidP="006F791E" w:rsidRDefault="000E7BD2" w14:paraId="570A0055" w14:textId="074513C2">
      <w:pPr>
        <w:jc w:val="both"/>
        <w:rPr>
          <w:rFonts w:ascii="Times New Roman" w:hAnsi="Times New Roman" w:cs="Times New Roman"/>
          <w:lang w:val="en-GB"/>
        </w:rPr>
      </w:pPr>
      <w:r w:rsidRPr="009747E7">
        <w:rPr>
          <w:rFonts w:ascii="Times New Roman" w:hAnsi="Times New Roman" w:cs="Times New Roman"/>
          <w:lang w:val="en-GB"/>
        </w:rPr>
        <w:t>In this state</w:t>
      </w:r>
      <w:r w:rsidRPr="009747E7" w:rsidR="00456E0B">
        <w:rPr>
          <w:rFonts w:ascii="Times New Roman" w:hAnsi="Times New Roman" w:cs="Times New Roman"/>
          <w:lang w:val="en-GB"/>
        </w:rPr>
        <w:t>,</w:t>
      </w:r>
      <w:r w:rsidRPr="009747E7">
        <w:rPr>
          <w:rFonts w:ascii="Times New Roman" w:hAnsi="Times New Roman" w:cs="Times New Roman"/>
          <w:lang w:val="en-GB"/>
        </w:rPr>
        <w:t xml:space="preserve"> no one can take any action except the </w:t>
      </w:r>
      <w:r w:rsidRPr="009747E7" w:rsidR="00A93A75">
        <w:rPr>
          <w:rFonts w:ascii="Times New Roman" w:hAnsi="Times New Roman" w:cs="Times New Roman"/>
          <w:lang w:val="en-GB"/>
        </w:rPr>
        <w:t>CA</w:t>
      </w:r>
      <w:r w:rsidRPr="009747E7">
        <w:rPr>
          <w:rFonts w:ascii="Times New Roman" w:hAnsi="Times New Roman" w:cs="Times New Roman"/>
          <w:lang w:val="en-GB"/>
        </w:rPr>
        <w:t xml:space="preserve"> </w:t>
      </w:r>
      <w:r w:rsidRPr="009747E7" w:rsidR="00456E0B">
        <w:rPr>
          <w:rFonts w:ascii="Times New Roman" w:hAnsi="Times New Roman" w:cs="Times New Roman"/>
          <w:lang w:val="en-GB"/>
        </w:rPr>
        <w:t xml:space="preserve">to </w:t>
      </w:r>
      <w:r w:rsidRPr="009747E7">
        <w:rPr>
          <w:rFonts w:ascii="Times New Roman" w:hAnsi="Times New Roman" w:cs="Times New Roman"/>
          <w:lang w:val="en-GB"/>
        </w:rPr>
        <w:t xml:space="preserve">switch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 xml:space="preserve">process to State4 or back to State2. No other actions </w:t>
      </w:r>
      <w:r w:rsidRPr="009747E7" w:rsidR="00456E0B">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offline and the time tracking is up to </w:t>
      </w:r>
      <w:r w:rsidRPr="009747E7" w:rsidR="00456E0B">
        <w:rPr>
          <w:rFonts w:ascii="Times New Roman" w:hAnsi="Times New Roman" w:cs="Times New Roman"/>
          <w:lang w:val="en-GB"/>
        </w:rPr>
        <w:t>the</w:t>
      </w:r>
      <w:r w:rsidRPr="009747E7" w:rsidR="00A93A75">
        <w:rPr>
          <w:rFonts w:ascii="Times New Roman" w:hAnsi="Times New Roman" w:cs="Times New Roman"/>
          <w:lang w:val="en-GB"/>
        </w:rPr>
        <w:t xml:space="preserve"> CA</w:t>
      </w:r>
      <w:r w:rsidRPr="009747E7">
        <w:rPr>
          <w:rFonts w:ascii="Times New Roman" w:hAnsi="Times New Roman" w:cs="Times New Roman"/>
          <w:lang w:val="en-GB"/>
        </w:rPr>
        <w:t xml:space="preserve">. </w:t>
      </w:r>
    </w:p>
    <w:p w:rsidRPr="009747E7" w:rsidR="000E7BD2" w:rsidP="006F791E" w:rsidRDefault="3B4794B0" w14:paraId="35BBA062" w14:textId="1A2D1F04">
      <w:pPr>
        <w:pStyle w:val="Heading4"/>
        <w:spacing w:after="0" w:line="360" w:lineRule="auto"/>
        <w:jc w:val="left"/>
        <w:rPr>
          <w:rFonts w:cs="Times New Roman"/>
        </w:rPr>
      </w:pPr>
      <w:bookmarkStart w:name="_oagho8hpsris" w:colFirst="0" w:colLast="0" w:id="2753"/>
      <w:bookmarkEnd w:id="2753"/>
      <w:r w:rsidRPr="009747E7">
        <w:rPr>
          <w:rFonts w:cs="Times New Roman"/>
        </w:rPr>
        <w:t>2.4.6.1 Completion of qualification period</w:t>
      </w:r>
    </w:p>
    <w:p w:rsidRPr="009747E7" w:rsidR="000E7BD2" w:rsidP="006F791E" w:rsidRDefault="000E7BD2" w14:paraId="7A04B1D4" w14:textId="1058704F">
      <w:pPr>
        <w:jc w:val="both"/>
        <w:rPr>
          <w:rFonts w:ascii="Times New Roman" w:hAnsi="Times New Roman" w:cs="Times New Roman"/>
          <w:lang w:val="en-GB"/>
        </w:rPr>
      </w:pPr>
      <w:r w:rsidRPr="009747E7">
        <w:rPr>
          <w:rFonts w:ascii="Times New Roman" w:hAnsi="Times New Roman" w:cs="Times New Roman"/>
          <w:lang w:val="en-GB"/>
        </w:rPr>
        <w:t xml:space="preserve">If no blockers </w:t>
      </w:r>
      <w:r w:rsidRPr="009747E7" w:rsidR="00456E0B">
        <w:rPr>
          <w:rFonts w:ascii="Times New Roman" w:hAnsi="Times New Roman" w:cs="Times New Roman"/>
          <w:lang w:val="en-GB"/>
        </w:rPr>
        <w:t xml:space="preserve">are </w:t>
      </w:r>
      <w:r w:rsidRPr="009747E7">
        <w:rPr>
          <w:rFonts w:ascii="Times New Roman" w:hAnsi="Times New Roman" w:cs="Times New Roman"/>
          <w:lang w:val="en-GB"/>
        </w:rPr>
        <w:t xml:space="preserve">indicated during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stand-still period,</w:t>
      </w:r>
      <w:r w:rsidRPr="009747E7" w:rsidR="00456E0B">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sidR="00A93A75">
        <w:rPr>
          <w:rFonts w:ascii="Times New Roman" w:hAnsi="Times New Roman" w:cs="Times New Roman"/>
          <w:lang w:val="en-GB"/>
        </w:rPr>
        <w:t>CA</w:t>
      </w:r>
      <w:r w:rsidRPr="009747E7">
        <w:rPr>
          <w:rFonts w:ascii="Times New Roman" w:hAnsi="Times New Roman" w:cs="Times New Roman"/>
          <w:lang w:val="en-GB"/>
        </w:rPr>
        <w:t xml:space="preserve"> can initiate the end of</w:t>
      </w:r>
      <w:r w:rsidRPr="009747E7" w:rsidR="00456E0B">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cs="Times New Roman"/>
          <w:color w:val="DD1144"/>
          <w:shd w:val="clear" w:color="auto" w:fill="F3F3F3"/>
          <w:lang w:val="en-GB"/>
        </w:rPr>
        <w:t xml:space="preserve">      </w:t>
      </w:r>
      <w:r w:rsidRPr="009747E7">
        <w:rPr>
          <w:rFonts w:ascii="Times New Roman" w:hAnsi="Times New Roman" w:eastAsia="Courier New" w:cs="Times New Roman"/>
          <w:color w:val="DD1144"/>
          <w:shd w:val="clear" w:color="auto" w:fill="F3F3F3"/>
          <w:lang w:val="en-GB"/>
        </w:rPr>
        <w:t>qualificationPeriod</w:t>
      </w:r>
      <w:r w:rsidRPr="009747E7">
        <w:rPr>
          <w:rFonts w:ascii="Times New Roman" w:hAnsi="Times New Roman" w:cs="Times New Roman"/>
          <w:color w:val="DD1144"/>
          <w:shd w:val="clear" w:color="auto" w:fill="F3F3F3"/>
          <w:lang w:val="en-GB"/>
        </w:rPr>
        <w:t xml:space="preserve"> </w:t>
      </w:r>
      <w:del w:author="Alba Colomer Padrosa" w:date="2020-12-02T09:10:00Z" w:id="2754">
        <w:r w:rsidRPr="009747E7" w:rsidDel="002E40FC">
          <w:rPr>
            <w:rFonts w:ascii="Times New Roman" w:hAnsi="Times New Roman" w:cs="Times New Roman"/>
            <w:lang w:val="en-GB"/>
          </w:rPr>
          <w:delText xml:space="preserve"> </w:delText>
        </w:r>
      </w:del>
      <w:r w:rsidRPr="009747E7">
        <w:rPr>
          <w:rFonts w:ascii="Times New Roman" w:hAnsi="Times New Roman" w:cs="Times New Roman"/>
          <w:lang w:val="en-GB"/>
        </w:rPr>
        <w:t xml:space="preserve">and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entire pre-qualification phase. Additional value</w:t>
      </w:r>
      <w:r w:rsidRPr="009747E7" w:rsidR="00456E0B">
        <w:rPr>
          <w:rFonts w:ascii="Times New Roman" w:hAnsi="Times New Roman" w:cs="Times New Roman"/>
          <w:lang w:val="en-GB"/>
        </w:rPr>
        <w:t>s</w:t>
      </w:r>
      <w:r w:rsidRPr="009747E7">
        <w:rPr>
          <w:rFonts w:ascii="Times New Roman" w:hAnsi="Times New Roman" w:cs="Times New Roman"/>
          <w:lang w:val="en-GB"/>
        </w:rPr>
        <w:t xml:space="preserve"> of </w:t>
      </w:r>
      <w:r w:rsidRPr="009747E7" w:rsidR="00456E0B">
        <w:rPr>
          <w:rFonts w:ascii="Times New Roman" w:hAnsi="Times New Roman" w:cs="Times New Roman"/>
          <w:lang w:val="en-GB"/>
        </w:rPr>
        <w:t xml:space="preserve">the </w:t>
      </w:r>
      <w:r w:rsidRPr="009747E7">
        <w:rPr>
          <w:rFonts w:ascii="Times New Roman" w:hAnsi="Times New Roman" w:eastAsia="Courier New" w:cs="Times New Roman"/>
          <w:color w:val="DD1144"/>
          <w:shd w:val="clear" w:color="auto" w:fill="F3F3F3"/>
          <w:lang w:val="en-GB"/>
        </w:rPr>
        <w:t>endDate</w:t>
      </w:r>
      <w:r w:rsidRPr="009747E7">
        <w:rPr>
          <w:rFonts w:ascii="Times New Roman" w:hAnsi="Times New Roman" w:cs="Times New Roman"/>
          <w:lang w:val="en-GB"/>
        </w:rPr>
        <w:t xml:space="preserve"> </w:t>
      </w:r>
      <w:r w:rsidRPr="009747E7" w:rsidR="00456E0B">
        <w:rPr>
          <w:rFonts w:ascii="Times New Roman" w:hAnsi="Times New Roman" w:cs="Times New Roman"/>
          <w:lang w:val="en-GB"/>
        </w:rPr>
        <w:t xml:space="preserve">can </w:t>
      </w:r>
      <w:r w:rsidRPr="009747E7">
        <w:rPr>
          <w:rFonts w:ascii="Times New Roman" w:hAnsi="Times New Roman" w:cs="Times New Roman"/>
          <w:lang w:val="en-GB"/>
        </w:rPr>
        <w:t>be added into</w:t>
      </w:r>
      <w:r w:rsidRPr="009747E7" w:rsidR="00456E0B">
        <w:rPr>
          <w:rFonts w:ascii="Times New Roman" w:hAnsi="Times New Roman" w:cs="Times New Roman"/>
          <w:lang w:val="en-GB"/>
        </w:rPr>
        <w:t xml:space="preserve"> the</w:t>
      </w:r>
      <w:del w:author="Alba Colomer Padrosa" w:date="2020-12-02T09:10:00Z" w:id="2755">
        <w:r w:rsidRPr="009747E7" w:rsidDel="002E40FC">
          <w:rPr>
            <w:rFonts w:ascii="Times New Roman" w:hAnsi="Times New Roman" w:cs="Times New Roman"/>
            <w:lang w:val="en-GB"/>
          </w:rPr>
          <w:delText xml:space="preserve"> </w:delText>
        </w:r>
      </w:del>
      <w:r w:rsidRPr="009747E7">
        <w:rPr>
          <w:rFonts w:ascii="Times New Roman" w:hAnsi="Times New Roman" w:cs="Times New Roman"/>
          <w:color w:val="DD1144"/>
          <w:shd w:val="clear" w:color="auto" w:fill="F3F3F3"/>
          <w:lang w:val="en-GB"/>
        </w:rPr>
        <w:t xml:space="preserve"> </w:t>
      </w:r>
      <w:r w:rsidRPr="009747E7">
        <w:rPr>
          <w:rFonts w:ascii="Times New Roman" w:hAnsi="Times New Roman" w:eastAsia="Courier New" w:cs="Times New Roman"/>
          <w:color w:val="DD1144"/>
          <w:shd w:val="clear" w:color="auto" w:fill="F3F3F3"/>
          <w:lang w:val="en-GB"/>
        </w:rPr>
        <w:t>preQualification.qualificationPeriod</w:t>
      </w:r>
      <w:r w:rsidRPr="009747E7">
        <w:rPr>
          <w:rFonts w:ascii="Times New Roman" w:hAnsi="Times New Roman" w:cs="Times New Roman"/>
          <w:color w:val="DD1144"/>
          <w:shd w:val="clear" w:color="auto" w:fill="F3F3F3"/>
          <w:lang w:val="en-GB"/>
        </w:rPr>
        <w:t xml:space="preserve"> </w:t>
      </w:r>
      <w:del w:author="Alba Colomer Padrosa" w:date="2020-12-02T09:10:00Z" w:id="2756">
        <w:r w:rsidRPr="009747E7" w:rsidDel="002E40FC">
          <w:rPr>
            <w:rFonts w:ascii="Times New Roman" w:hAnsi="Times New Roman" w:cs="Times New Roman"/>
            <w:lang w:val="en-GB"/>
          </w:rPr>
          <w:delText xml:space="preserve"> </w:delText>
        </w:r>
      </w:del>
      <w:r w:rsidRPr="009747E7">
        <w:rPr>
          <w:rFonts w:ascii="Times New Roman" w:hAnsi="Times New Roman" w:cs="Times New Roman"/>
          <w:lang w:val="en-GB"/>
        </w:rPr>
        <w:t>as an indication of pre-qualification</w:t>
      </w:r>
      <w:r w:rsidRPr="009747E7" w:rsidR="00456E0B">
        <w:rPr>
          <w:rFonts w:ascii="Times New Roman" w:hAnsi="Times New Roman" w:cs="Times New Roman"/>
          <w:lang w:val="en-GB"/>
        </w:rPr>
        <w:t xml:space="preserve"> completion.</w:t>
      </w:r>
    </w:p>
    <w:tbl>
      <w:tblPr>
        <w:tblW w:w="9345" w:type="dxa"/>
        <w:tblInd w:w="115" w:type="dxa"/>
        <w:tblLayout w:type="fixed"/>
        <w:tblLook w:val="0600" w:firstRow="0" w:lastRow="0" w:firstColumn="0" w:lastColumn="0" w:noHBand="1" w:noVBand="1"/>
      </w:tblPr>
      <w:tblGrid>
        <w:gridCol w:w="9345"/>
      </w:tblGrid>
      <w:tr w:rsidRPr="009747E7" w:rsidR="00A93A75" w:rsidTr="6F0611B3" w14:paraId="2854CFEA" w14:textId="77777777">
        <w:tc>
          <w:tcPr>
            <w:tcW w:w="9345" w:type="dxa"/>
            <w:shd w:val="clear" w:color="auto" w:fill="F8F8F8"/>
            <w:tcMar>
              <w:top w:w="100" w:type="dxa"/>
              <w:left w:w="100" w:type="dxa"/>
              <w:bottom w:w="100" w:type="dxa"/>
              <w:right w:w="100" w:type="dxa"/>
            </w:tcMar>
          </w:tcPr>
          <w:p w:rsidRPr="009747E7" w:rsidR="00A93A75" w:rsidP="005F35BE" w:rsidRDefault="00A93A75" w14:paraId="2C0DCBEB"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A93A75" w:rsidP="6F0611B3" w:rsidRDefault="6F0611B3" w14:paraId="34E1DD67" w14:textId="76CD2E7B">
      <w:pPr>
        <w:spacing w:before="200" w:after="0" w:line="480" w:lineRule="auto"/>
        <w:ind w:left="900"/>
        <w:jc w:val="center"/>
        <w:rPr>
          <w:ins w:author="Alba Colomer Padrosa" w:date="2020-11-23T10:37:00Z" w:id="2757"/>
          <w:rFonts w:ascii="Times New Roman" w:hAnsi="Times New Roman" w:cs="Times New Roman"/>
          <w:i/>
          <w:iCs/>
          <w:color w:val="666666"/>
          <w:sz w:val="20"/>
          <w:szCs w:val="20"/>
          <w:lang w:val="en-GB"/>
        </w:rPr>
      </w:pPr>
      <w:bookmarkStart w:name="_Toc57793355" w:id="2758"/>
      <w:ins w:author="Alba Colomer Padrosa" w:date="2020-11-23T10:37:00Z" w:id="2759">
        <w:r w:rsidRPr="009747E7">
          <w:rPr>
            <w:rFonts w:ascii="Times New Roman" w:hAnsi="Times New Roman" w:cs="Times New Roman"/>
            <w:i/>
            <w:iCs/>
            <w:color w:val="666666"/>
            <w:sz w:val="20"/>
            <w:szCs w:val="20"/>
            <w:lang w:val="en-GB"/>
          </w:rPr>
          <w:t xml:space="preserve">Figure </w:t>
        </w:r>
      </w:ins>
      <w:r w:rsidRPr="00CA53DD" w:rsidR="00A93A75">
        <w:rPr>
          <w:rFonts w:ascii="Times New Roman" w:hAnsi="Times New Roman" w:cs="Times New Roman"/>
          <w:i/>
          <w:iCs/>
          <w:color w:val="666666"/>
          <w:sz w:val="20"/>
          <w:szCs w:val="20"/>
          <w:lang w:val="en-GB"/>
        </w:rPr>
        <w:fldChar w:fldCharType="begin"/>
      </w:r>
      <w:r w:rsidRPr="009747E7" w:rsidR="00A93A75">
        <w:rPr>
          <w:rFonts w:ascii="Times New Roman" w:hAnsi="Times New Roman" w:cs="Times New Roman"/>
          <w:i/>
          <w:iCs/>
          <w:color w:val="666666"/>
          <w:sz w:val="20"/>
          <w:szCs w:val="20"/>
          <w:lang w:val="en-GB"/>
        </w:rPr>
        <w:instrText xml:space="preserve"> SEQ Figure \* ARABIC </w:instrText>
      </w:r>
      <w:r w:rsidRPr="009747E7" w:rsidR="00A93A75">
        <w:rPr>
          <w:rFonts w:ascii="Times New Roman" w:hAnsi="Times New Roman" w:cs="Times New Roman"/>
          <w:i/>
          <w:iCs/>
          <w:color w:val="666666"/>
          <w:sz w:val="20"/>
          <w:szCs w:val="20"/>
          <w:lang w:val="en-GB"/>
          <w:rPrChange w:author="Chris Smith" w:date="2020-11-29T16:43:00Z" w:id="2760">
            <w:rPr>
              <w:rFonts w:ascii="Times New Roman" w:hAnsi="Times New Roman" w:cs="Times New Roman"/>
              <w:i/>
              <w:iCs/>
              <w:color w:val="666666"/>
              <w:sz w:val="20"/>
              <w:szCs w:val="20"/>
              <w:lang w:val="en-GB"/>
            </w:rPr>
          </w:rPrChange>
        </w:rPr>
        <w:fldChar w:fldCharType="separate"/>
      </w:r>
      <w:ins w:author="Alba Colomer Padrosa" w:date="2020-12-02T08:56:00Z" w:id="2761">
        <w:r w:rsidR="00CA53DD">
          <w:rPr>
            <w:rFonts w:ascii="Times New Roman" w:hAnsi="Times New Roman" w:cs="Times New Roman"/>
            <w:i/>
            <w:iCs/>
            <w:noProof/>
            <w:color w:val="666666"/>
            <w:sz w:val="20"/>
            <w:szCs w:val="20"/>
            <w:lang w:val="en-GB"/>
          </w:rPr>
          <w:t>26</w:t>
        </w:r>
      </w:ins>
      <w:r w:rsidRPr="009747E7" w:rsidR="00A93A75">
        <w:rPr>
          <w:rFonts w:ascii="Times New Roman" w:hAnsi="Times New Roman" w:cs="Times New Roman"/>
          <w:i/>
          <w:iCs/>
          <w:color w:val="666666"/>
          <w:sz w:val="20"/>
          <w:szCs w:val="20"/>
          <w:lang w:val="en-GB"/>
          <w:rPrChange w:author="Chris Smith" w:date="2020-11-29T16:43:00Z" w:id="2762">
            <w:rPr>
              <w:rFonts w:ascii="Times New Roman" w:hAnsi="Times New Roman" w:cs="Times New Roman"/>
              <w:i/>
              <w:iCs/>
              <w:color w:val="666666"/>
              <w:sz w:val="20"/>
              <w:szCs w:val="20"/>
              <w:lang w:val="en-GB"/>
            </w:rPr>
          </w:rPrChange>
        </w:rPr>
        <w:fldChar w:fldCharType="end"/>
      </w:r>
      <w:ins w:author="Alba Colomer Padrosa" w:date="2020-11-23T10:37:00Z" w:id="2763">
        <w:r w:rsidRPr="009747E7">
          <w:rPr>
            <w:rFonts w:ascii="Times New Roman" w:hAnsi="Times New Roman" w:cs="Times New Roman"/>
            <w:i/>
            <w:iCs/>
            <w:color w:val="666666"/>
            <w:sz w:val="20"/>
            <w:szCs w:val="20"/>
            <w:lang w:val="en-GB"/>
          </w:rPr>
          <w:t xml:space="preserve"> – Code for completion of qualification period</w:t>
        </w:r>
        <w:bookmarkEnd w:id="2758"/>
      </w:ins>
    </w:p>
    <w:p w:rsidRPr="009747E7" w:rsidR="00A93A75" w:rsidDel="002E40FC" w:rsidP="6F0611B3" w:rsidRDefault="00A93A75" w14:paraId="2D3C4604" w14:textId="6F454CB6">
      <w:pPr>
        <w:jc w:val="both"/>
        <w:rPr>
          <w:del w:author="Alba Colomer Padrosa" w:date="2020-12-02T09:18:00Z" w:id="2764"/>
          <w:rFonts w:ascii="Times New Roman" w:hAnsi="Times New Roman" w:cs="Times New Roman"/>
          <w:lang w:val="en-GB"/>
        </w:rPr>
      </w:pPr>
    </w:p>
    <w:p w:rsidRPr="009747E7" w:rsidR="000E7BD2" w:rsidP="006F791E" w:rsidRDefault="3B4794B0" w14:paraId="4230A942" w14:textId="3F201F14">
      <w:pPr>
        <w:pStyle w:val="Heading4"/>
        <w:spacing w:after="0" w:line="360" w:lineRule="auto"/>
        <w:jc w:val="left"/>
        <w:rPr>
          <w:rFonts w:cs="Times New Roman"/>
        </w:rPr>
      </w:pPr>
      <w:bookmarkStart w:name="_2zr9bz87vmp" w:colFirst="0" w:colLast="0" w:id="2765"/>
      <w:bookmarkEnd w:id="2765"/>
      <w:r w:rsidRPr="009747E7">
        <w:rPr>
          <w:rFonts w:cs="Times New Roman"/>
        </w:rPr>
        <w:t>2.4.6.2 Finalisation of pre-qualification</w:t>
      </w:r>
    </w:p>
    <w:p w:rsidRPr="009747E7" w:rsidR="000E7BD2" w:rsidP="006F791E" w:rsidRDefault="3B4794B0" w14:paraId="5FDA2835" w14:textId="4E551536">
      <w:pPr>
        <w:pStyle w:val="Heading5"/>
        <w:numPr>
          <w:ilvl w:val="4"/>
          <w:numId w:val="0"/>
        </w:numPr>
        <w:spacing w:before="0" w:after="0" w:line="360" w:lineRule="auto"/>
        <w:jc w:val="left"/>
        <w:rPr>
          <w:rFonts w:ascii="Times New Roman" w:hAnsi="Times New Roman" w:cs="Times New Roman"/>
        </w:rPr>
      </w:pPr>
      <w:bookmarkStart w:name="_524gxil2bhgr" w:colFirst="0" w:colLast="0" w:id="2766"/>
      <w:bookmarkEnd w:id="2766"/>
      <w:r w:rsidRPr="009747E7">
        <w:rPr>
          <w:rFonts w:ascii="Times New Roman" w:hAnsi="Times New Roman" w:cs="Times New Roman"/>
        </w:rPr>
        <w:t>Finalisation of the qualifications</w:t>
      </w:r>
    </w:p>
    <w:p w:rsidRPr="009747E7" w:rsidR="00136C75" w:rsidP="006F791E" w:rsidRDefault="5B6344CC" w14:paraId="13A6C57C" w14:textId="259F29FE">
      <w:pPr>
        <w:pStyle w:val="ListParagraph"/>
        <w:ind w:left="0"/>
        <w:rPr>
          <w:rFonts w:ascii="Times New Roman" w:hAnsi="Times New Roman"/>
          <w:szCs w:val="22"/>
        </w:rPr>
      </w:pPr>
      <w:r w:rsidRPr="009747E7">
        <w:rPr>
          <w:rFonts w:ascii="Times New Roman" w:hAnsi="Times New Roman"/>
          <w:szCs w:val="22"/>
        </w:rPr>
        <w:t>All the qualifications shall be moved by a system into relevant final statuses:</w:t>
      </w:r>
    </w:p>
    <w:p w:rsidRPr="009747E7" w:rsidR="000E7BD2" w:rsidP="00F1538A" w:rsidRDefault="000E7BD2" w14:paraId="368AF81A" w14:textId="5B8AA8AC">
      <w:pPr>
        <w:numPr>
          <w:ilvl w:val="0"/>
          <w:numId w:val="20"/>
        </w:numPr>
        <w:spacing w:after="200" w:line="360" w:lineRule="auto"/>
        <w:ind w:left="135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qualification.status: pending</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statusDetails: active</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 xml:space="preserve"> qualification.status: active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statusDetails: none</w:t>
      </w:r>
      <w:r w:rsidRPr="009747E7">
        <w:rPr>
          <w:rFonts w:ascii="Times New Roman" w:hAnsi="Times New Roman" w:cs="Times New Roman"/>
          <w:lang w:val="en-GB"/>
        </w:rPr>
        <w:t xml:space="preserve"> (</w:t>
      </w:r>
      <w:r w:rsidRPr="009747E7" w:rsidR="0FFC06D3">
        <w:rPr>
          <w:rFonts w:ascii="Times New Roman" w:hAnsi="Times New Roman" w:cs="Times New Roman"/>
          <w:lang w:val="en-GB"/>
        </w:rPr>
        <w:t>S</w:t>
      </w:r>
      <w:r w:rsidRPr="009747E7">
        <w:rPr>
          <w:rFonts w:ascii="Times New Roman" w:hAnsi="Times New Roman" w:cs="Times New Roman"/>
          <w:lang w:val="en-GB"/>
        </w:rPr>
        <w:t>tate 3 to State 3.1 of a relevant</w:t>
      </w:r>
      <w:r w:rsidRPr="009747E7" w:rsidR="002B2680">
        <w:rPr>
          <w:lang w:val="en-GB"/>
          <w:rPrChange w:author="Chris Smith" w:date="2020-11-29T16:43:00Z" w:id="2767">
            <w:rPr/>
          </w:rPrChange>
        </w:rPr>
        <w:fldChar w:fldCharType="begin"/>
      </w:r>
      <w:r w:rsidRPr="009747E7" w:rsidR="002B2680">
        <w:rPr>
          <w:lang w:val="en-GB"/>
          <w:rPrChange w:author="Chris Smith" w:date="2020-11-29T16:43:00Z" w:id="2768">
            <w:rPr/>
          </w:rPrChange>
        </w:rPr>
        <w:instrText xml:space="preserve"> HYPERLINK "https://ustudio.atlassian.net/wiki/spaces/VISION/pages/546340885/Qualifications" \h </w:instrText>
      </w:r>
      <w:r w:rsidRPr="009747E7" w:rsidR="002B2680">
        <w:rPr>
          <w:lang w:val="en-GB"/>
          <w:rPrChange w:author="Chris Smith" w:date="2020-11-29T16:43:00Z" w:id="2769">
            <w:rPr>
              <w:rFonts w:ascii="Times New Roman" w:hAnsi="Times New Roman" w:cs="Times New Roman"/>
              <w:color w:val="1155CC"/>
              <w:u w:val="single"/>
              <w:lang w:val="en-GB"/>
            </w:rPr>
          </w:rPrChange>
        </w:rPr>
        <w:fldChar w:fldCharType="separate"/>
      </w:r>
      <w:r w:rsidRPr="009747E7">
        <w:rPr>
          <w:rFonts w:ascii="Times New Roman" w:hAnsi="Times New Roman" w:cs="Times New Roman"/>
          <w:color w:val="1155CC"/>
          <w:u w:val="single"/>
          <w:lang w:val="en-GB"/>
        </w:rPr>
        <w:t xml:space="preserve"> </w:t>
      </w:r>
      <w:commentRangeStart w:id="2770"/>
      <w:r w:rsidRPr="009747E7">
        <w:rPr>
          <w:rFonts w:ascii="Times New Roman" w:hAnsi="Times New Roman" w:cs="Times New Roman"/>
          <w:color w:val="1155CC"/>
          <w:u w:val="single"/>
          <w:lang w:val="en-GB"/>
        </w:rPr>
        <w:t>state-chart diagram</w:t>
      </w:r>
      <w:r w:rsidRPr="009747E7" w:rsidR="002B2680">
        <w:rPr>
          <w:rFonts w:ascii="Times New Roman" w:hAnsi="Times New Roman" w:cs="Times New Roman"/>
          <w:color w:val="1155CC"/>
          <w:u w:val="single"/>
          <w:lang w:val="en-GB"/>
          <w:rPrChange w:author="Chris Smith" w:date="2020-11-29T16:43:00Z" w:id="2771">
            <w:rPr>
              <w:rFonts w:ascii="Times New Roman" w:hAnsi="Times New Roman" w:cs="Times New Roman"/>
              <w:color w:val="1155CC"/>
              <w:u w:val="single"/>
              <w:lang w:val="en-GB"/>
            </w:rPr>
          </w:rPrChange>
        </w:rPr>
        <w:fldChar w:fldCharType="end"/>
      </w:r>
      <w:commentRangeEnd w:id="2770"/>
      <w:r w:rsidRPr="009747E7">
        <w:rPr>
          <w:rStyle w:val="CommentReference"/>
          <w:lang w:val="en-GB"/>
          <w:rPrChange w:author="Chris Smith" w:date="2020-11-29T16:43:00Z" w:id="2772">
            <w:rPr>
              <w:rStyle w:val="CommentReference"/>
            </w:rPr>
          </w:rPrChange>
        </w:rPr>
        <w:commentReference w:id="2770"/>
      </w:r>
      <w:r w:rsidRPr="009747E7">
        <w:rPr>
          <w:rFonts w:ascii="Times New Roman" w:hAnsi="Times New Roman" w:cs="Times New Roman"/>
          <w:lang w:val="en-GB"/>
        </w:rPr>
        <w:t xml:space="preserve"> of a qualification object. Means </w:t>
      </w:r>
      <w:r w:rsidRPr="009747E7" w:rsidR="0FFC06D3">
        <w:rPr>
          <w:rFonts w:ascii="Times New Roman" w:hAnsi="Times New Roman" w:cs="Times New Roman"/>
          <w:lang w:val="en-GB"/>
        </w:rPr>
        <w:t xml:space="preserve">that the </w:t>
      </w:r>
      <w:r w:rsidRPr="009747E7">
        <w:rPr>
          <w:rFonts w:ascii="Times New Roman" w:hAnsi="Times New Roman" w:cs="Times New Roman"/>
          <w:lang w:val="en-GB"/>
        </w:rPr>
        <w:t xml:space="preserve">submission is qualified and </w:t>
      </w:r>
      <w:r w:rsidRPr="009747E7" w:rsidR="0FFC06D3">
        <w:rPr>
          <w:rFonts w:ascii="Times New Roman" w:hAnsi="Times New Roman" w:cs="Times New Roman"/>
          <w:lang w:val="en-GB"/>
        </w:rPr>
        <w:t>the</w:t>
      </w:r>
      <w:r w:rsidRPr="009747E7">
        <w:rPr>
          <w:rFonts w:ascii="Times New Roman" w:hAnsi="Times New Roman" w:cs="Times New Roman"/>
          <w:lang w:val="en-GB"/>
        </w:rPr>
        <w:t xml:space="preserve"> candidate(s) is invited to submit a tender)</w:t>
      </w:r>
      <w:r w:rsidRPr="009747E7" w:rsidR="0FFC06D3">
        <w:rPr>
          <w:rFonts w:ascii="Times New Roman" w:hAnsi="Times New Roman" w:cs="Times New Roman"/>
          <w:lang w:val="en-GB"/>
        </w:rPr>
        <w:t>.</w:t>
      </w:r>
    </w:p>
    <w:p w:rsidRPr="009747E7" w:rsidR="000E7BD2" w:rsidP="00F1538A" w:rsidRDefault="000E7BD2" w14:paraId="0C5CC049" w14:textId="7175ABB1">
      <w:pPr>
        <w:numPr>
          <w:ilvl w:val="0"/>
          <w:numId w:val="20"/>
        </w:numPr>
        <w:spacing w:after="200" w:line="360" w:lineRule="auto"/>
        <w:ind w:left="135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lastRenderedPageBreak/>
        <w:t>qualification.status: pending</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statusDetails: unsuccessful</w:t>
      </w:r>
      <w:r w:rsidRPr="009747E7">
        <w:rPr>
          <w:rFonts w:ascii="Times New Roman" w:hAnsi="Times New Roman" w:cs="Times New Roman"/>
          <w:lang w:val="en-GB"/>
        </w:rPr>
        <w:t xml:space="preserve"> </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qualification.status: unsuccessful</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statusDetails: none</w:t>
      </w:r>
      <w:r w:rsidRPr="009747E7">
        <w:rPr>
          <w:rFonts w:ascii="Times New Roman" w:hAnsi="Times New Roman" w:cs="Times New Roman"/>
          <w:lang w:val="en-GB"/>
        </w:rPr>
        <w:t xml:space="preserve"> (State4 to State4.1 of a relevant state-chart diagram of a qualification, see </w:t>
      </w:r>
      <w:r w:rsidRPr="009747E7" w:rsidR="002B2680">
        <w:rPr>
          <w:lang w:val="en-GB"/>
          <w:rPrChange w:author="Chris Smith" w:date="2020-11-29T16:43:00Z" w:id="2773">
            <w:rPr/>
          </w:rPrChange>
        </w:rPr>
        <w:fldChar w:fldCharType="begin"/>
      </w:r>
      <w:r w:rsidRPr="009747E7" w:rsidR="002B2680">
        <w:rPr>
          <w:lang w:val="en-GB"/>
          <w:rPrChange w:author="Chris Smith" w:date="2020-11-29T16:43:00Z" w:id="2774">
            <w:rPr/>
          </w:rPrChange>
        </w:rPr>
        <w:instrText xml:space="preserve"> HYPERLINK \l "_xuy37kqy55ea" \h </w:instrText>
      </w:r>
      <w:r w:rsidRPr="009747E7" w:rsidR="002B2680">
        <w:rPr>
          <w:lang w:val="en-GB"/>
          <w:rPrChange w:author="Chris Smith" w:date="2020-11-29T16:43:00Z" w:id="2775">
            <w:rPr>
              <w:rFonts w:ascii="Times New Roman" w:hAnsi="Times New Roman" w:cs="Times New Roman"/>
              <w:color w:val="1155CC"/>
              <w:u w:val="single"/>
              <w:lang w:val="en-GB"/>
            </w:rPr>
          </w:rPrChange>
        </w:rPr>
        <w:fldChar w:fldCharType="separate"/>
      </w:r>
      <w:r w:rsidRPr="009747E7">
        <w:rPr>
          <w:rFonts w:ascii="Times New Roman" w:hAnsi="Times New Roman" w:cs="Times New Roman"/>
          <w:color w:val="1155CC"/>
          <w:u w:val="single"/>
          <w:lang w:val="en-GB"/>
        </w:rPr>
        <w:t>3.3.4.1</w:t>
      </w:r>
      <w:r w:rsidRPr="009747E7" w:rsidR="002B2680">
        <w:rPr>
          <w:rFonts w:ascii="Times New Roman" w:hAnsi="Times New Roman" w:cs="Times New Roman"/>
          <w:color w:val="1155CC"/>
          <w:u w:val="single"/>
          <w:lang w:val="en-GB"/>
          <w:rPrChange w:author="Chris Smith" w:date="2020-11-29T16:43:00Z" w:id="2776">
            <w:rPr>
              <w:rFonts w:ascii="Times New Roman" w:hAnsi="Times New Roman" w:cs="Times New Roman"/>
              <w:color w:val="1155CC"/>
              <w:u w:val="single"/>
              <w:lang w:val="en-GB"/>
            </w:rPr>
          </w:rPrChange>
        </w:rPr>
        <w:fldChar w:fldCharType="end"/>
      </w:r>
      <w:r w:rsidRPr="009747E7">
        <w:rPr>
          <w:rFonts w:ascii="Times New Roman" w:hAnsi="Times New Roman" w:cs="Times New Roman"/>
          <w:lang w:val="en-GB"/>
        </w:rPr>
        <w:t xml:space="preserve">). Means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submission is disqualified</w:t>
      </w:r>
      <w:r w:rsidRPr="009747E7">
        <w:rPr>
          <w:rFonts w:ascii="Times New Roman" w:hAnsi="Times New Roman" w:cs="Times New Roman"/>
          <w:sz w:val="20"/>
          <w:szCs w:val="20"/>
          <w:lang w:val="en-GB"/>
        </w:rPr>
        <w:t>)</w:t>
      </w:r>
      <w:r w:rsidRPr="009747E7" w:rsidR="00456E0B">
        <w:rPr>
          <w:rFonts w:ascii="Times New Roman" w:hAnsi="Times New Roman" w:cs="Times New Roman"/>
          <w:sz w:val="20"/>
          <w:szCs w:val="20"/>
          <w:lang w:val="en-GB"/>
        </w:rPr>
        <w:t>.</w:t>
      </w:r>
    </w:p>
    <w:p w:rsidRPr="009747E7" w:rsidR="000E7BD2" w:rsidP="006F791E" w:rsidRDefault="3B4794B0" w14:paraId="5D4964E5" w14:textId="4A48A401">
      <w:pPr>
        <w:pStyle w:val="Heading5"/>
        <w:numPr>
          <w:ilvl w:val="4"/>
          <w:numId w:val="0"/>
        </w:numPr>
        <w:spacing w:after="0" w:line="360" w:lineRule="auto"/>
        <w:jc w:val="left"/>
        <w:rPr>
          <w:rFonts w:ascii="Times New Roman" w:hAnsi="Times New Roman" w:cs="Times New Roman"/>
        </w:rPr>
      </w:pPr>
      <w:bookmarkStart w:name="_1wo3m2qp1mec" w:colFirst="0" w:colLast="0" w:id="2777"/>
      <w:bookmarkEnd w:id="2777"/>
      <w:r w:rsidRPr="009747E7">
        <w:rPr>
          <w:rFonts w:ascii="Times New Roman" w:hAnsi="Times New Roman" w:cs="Times New Roman"/>
        </w:rPr>
        <w:t>Finalisation of the submissions</w:t>
      </w:r>
    </w:p>
    <w:p w:rsidRPr="009747E7" w:rsidR="000E7BD2" w:rsidP="006F791E" w:rsidRDefault="00456E0B" w14:paraId="63B07DC1" w14:textId="2C8864F5">
      <w:pPr>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ll the related submissions </w:t>
      </w:r>
      <w:r w:rsidRPr="009747E7">
        <w:rPr>
          <w:rFonts w:ascii="Times New Roman" w:hAnsi="Times New Roman" w:cs="Times New Roman"/>
          <w:lang w:val="en-GB"/>
        </w:rPr>
        <w:t>are assigned the</w:t>
      </w:r>
      <w:r w:rsidRPr="009747E7" w:rsidR="000E7BD2">
        <w:rPr>
          <w:rFonts w:ascii="Times New Roman" w:hAnsi="Times New Roman" w:cs="Times New Roman"/>
          <w:lang w:val="en-GB"/>
        </w:rPr>
        <w:t xml:space="preserve"> relevant statuses:</w:t>
      </w:r>
    </w:p>
    <w:p w:rsidRPr="009747E7" w:rsidR="000E7BD2" w:rsidP="00F1538A" w:rsidRDefault="000E7BD2" w14:paraId="04D549C8" w14:textId="74C3E27D">
      <w:pPr>
        <w:numPr>
          <w:ilvl w:val="0"/>
          <w:numId w:val="29"/>
        </w:numPr>
        <w:spacing w:after="200" w:line="360" w:lineRule="auto"/>
        <w:ind w:left="135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submission.status: pending</w:t>
      </w:r>
      <w:r w:rsidRPr="009747E7">
        <w:rPr>
          <w:rFonts w:ascii="Times New Roman" w:hAnsi="Times New Roman" w:cs="Times New Roman"/>
          <w:lang w:val="en-GB"/>
        </w:rPr>
        <w:t xml:space="preserve"> where relevant </w:t>
      </w:r>
      <w:r w:rsidRPr="009747E7">
        <w:rPr>
          <w:rFonts w:ascii="Times New Roman" w:hAnsi="Times New Roman" w:eastAsia="Courier New" w:cs="Times New Roman"/>
          <w:color w:val="DD1144"/>
          <w:shd w:val="clear" w:color="auto" w:fill="F3F3F3"/>
          <w:lang w:val="en-GB"/>
        </w:rPr>
        <w:t>qualification.status: active</w:t>
      </w:r>
      <w:r w:rsidRPr="009747E7">
        <w:rPr>
          <w:rFonts w:ascii="Times New Roman" w:hAnsi="Times New Roman" w:cs="Times New Roman"/>
          <w:lang w:val="en-GB"/>
        </w:rPr>
        <w:t xml:space="preserve"> </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submission.status: valid</w:t>
      </w:r>
      <w:r w:rsidRPr="009747E7">
        <w:rPr>
          <w:rFonts w:ascii="Times New Roman" w:hAnsi="Times New Roman" w:cs="Times New Roman"/>
          <w:lang w:val="en-GB"/>
        </w:rPr>
        <w:t xml:space="preserve"> (State1 to State3 of a relevant state-chart diagram of a submission)</w:t>
      </w:r>
      <w:r w:rsidRPr="009747E7" w:rsidR="00456E0B">
        <w:rPr>
          <w:rFonts w:ascii="Times New Roman" w:hAnsi="Times New Roman" w:cs="Times New Roman"/>
          <w:lang w:val="en-GB"/>
        </w:rPr>
        <w:t>.</w:t>
      </w:r>
    </w:p>
    <w:p w:rsidRPr="009747E7" w:rsidR="000E7BD2" w:rsidP="00F1538A" w:rsidRDefault="000E7BD2" w14:paraId="057C2A05" w14:textId="07075989">
      <w:pPr>
        <w:numPr>
          <w:ilvl w:val="0"/>
          <w:numId w:val="29"/>
        </w:numPr>
        <w:spacing w:after="200" w:line="360" w:lineRule="auto"/>
        <w:ind w:left="135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t>submission.status: pending</w:t>
      </w:r>
      <w:r w:rsidRPr="009747E7">
        <w:rPr>
          <w:rFonts w:ascii="Times New Roman" w:hAnsi="Times New Roman" w:cs="Times New Roman"/>
          <w:lang w:val="en-GB"/>
        </w:rPr>
        <w:t xml:space="preserve"> where relevant</w:t>
      </w:r>
      <w:r w:rsidRPr="009747E7">
        <w:rPr>
          <w:rFonts w:ascii="Times New Roman" w:hAnsi="Times New Roman" w:eastAsia="Courier New" w:cs="Times New Roman"/>
          <w:color w:val="DD1144"/>
          <w:shd w:val="clear" w:color="auto" w:fill="F3F3F3"/>
          <w:lang w:val="en-GB"/>
        </w:rPr>
        <w:t xml:space="preserve"> qualification.status: unsuccessful</w:t>
      </w:r>
      <w:r w:rsidRPr="009747E7">
        <w:rPr>
          <w:rFonts w:ascii="Times New Roman" w:hAnsi="Times New Roman" w:cs="Times New Roman"/>
          <w:lang w:val="en-GB"/>
        </w:rPr>
        <w:t xml:space="preserve"> </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submission.status: disqualified</w:t>
      </w:r>
      <w:r w:rsidRPr="009747E7">
        <w:rPr>
          <w:rFonts w:ascii="Times New Roman" w:hAnsi="Times New Roman" w:cs="Times New Roman"/>
          <w:lang w:val="en-GB"/>
        </w:rPr>
        <w:t xml:space="preserve"> (</w:t>
      </w:r>
      <w:r w:rsidRPr="009747E7" w:rsidR="00456E0B">
        <w:rPr>
          <w:rFonts w:ascii="Times New Roman" w:hAnsi="Times New Roman" w:cs="Times New Roman"/>
          <w:lang w:val="en-GB"/>
        </w:rPr>
        <w:t>S</w:t>
      </w:r>
      <w:r w:rsidRPr="009747E7">
        <w:rPr>
          <w:rFonts w:ascii="Times New Roman" w:hAnsi="Times New Roman" w:cs="Times New Roman"/>
          <w:lang w:val="en-GB"/>
        </w:rPr>
        <w:t>tate1 to State4 of</w:t>
      </w:r>
      <w:ins w:author="Chris Smith" w:date="2020-11-29T16:38:00Z" w:id="2778">
        <w:r w:rsidRPr="009747E7" w:rsidR="00673D92">
          <w:rPr>
            <w:rFonts w:ascii="Times New Roman" w:hAnsi="Times New Roman" w:cs="Times New Roman"/>
            <w:lang w:val="en-GB"/>
          </w:rPr>
          <w:t xml:space="preserve"> 2.3.3.1</w:t>
        </w:r>
      </w:ins>
      <w:del w:author="Chris Smith" w:date="2020-11-29T16:38:00Z" w:id="2779">
        <w:r w:rsidRPr="009747E7" w:rsidDel="00673D92">
          <w:rPr>
            <w:rFonts w:ascii="Times New Roman" w:hAnsi="Times New Roman" w:cs="Times New Roman"/>
            <w:lang w:val="en-GB"/>
          </w:rPr>
          <w:delText xml:space="preserve"> a relevant</w:delText>
        </w:r>
      </w:del>
      <w:commentRangeStart w:id="2780"/>
      <w:r w:rsidRPr="009747E7" w:rsidR="00797217">
        <w:rPr>
          <w:lang w:val="en-GB"/>
          <w:rPrChange w:author="Chris Smith" w:date="2020-11-29T16:43:00Z" w:id="2781">
            <w:rPr>
              <w:lang w:val="en-GB"/>
            </w:rPr>
          </w:rPrChange>
        </w:rPr>
        <w:fldChar w:fldCharType="begin"/>
      </w:r>
      <w:r w:rsidRPr="009747E7" w:rsidR="00797217">
        <w:rPr>
          <w:lang w:val="en-GB"/>
        </w:rPr>
        <w:instrText xml:space="preserve"> HYPERLINK "https://ustudio.atlassian.net/wiki/spaces/VISION/pages/497221696/Submissions" \h </w:instrText>
      </w:r>
      <w:r w:rsidRPr="009747E7" w:rsidR="00797217">
        <w:rPr>
          <w:lang w:val="en-GB"/>
          <w:rPrChange w:author="Chris Smith" w:date="2020-11-29T16:43:00Z" w:id="2782">
            <w:rPr>
              <w:rFonts w:ascii="Times New Roman" w:hAnsi="Times New Roman" w:cs="Times New Roman"/>
              <w:color w:val="1155CC"/>
              <w:u w:val="single"/>
              <w:lang w:val="en-GB"/>
            </w:rPr>
          </w:rPrChange>
        </w:rPr>
        <w:fldChar w:fldCharType="separate"/>
      </w:r>
      <w:commentRangeStart w:id="2783"/>
      <w:commentRangeStart w:id="2784"/>
      <w:r w:rsidRPr="009747E7">
        <w:rPr>
          <w:rFonts w:ascii="Times New Roman" w:hAnsi="Times New Roman" w:cs="Times New Roman"/>
          <w:color w:val="1155CC"/>
          <w:u w:val="single"/>
          <w:lang w:val="en-GB"/>
        </w:rPr>
        <w:t xml:space="preserve"> state-chart diagram</w:t>
      </w:r>
      <w:r w:rsidRPr="009747E7" w:rsidR="00797217">
        <w:rPr>
          <w:rFonts w:ascii="Times New Roman" w:hAnsi="Times New Roman" w:cs="Times New Roman"/>
          <w:color w:val="1155CC"/>
          <w:u w:val="single"/>
          <w:lang w:val="en-GB"/>
          <w:rPrChange w:author="Chris Smith" w:date="2020-11-29T16:43:00Z" w:id="2785">
            <w:rPr>
              <w:rFonts w:ascii="Times New Roman" w:hAnsi="Times New Roman" w:cs="Times New Roman"/>
              <w:color w:val="1155CC"/>
              <w:u w:val="single"/>
              <w:lang w:val="en-GB"/>
            </w:rPr>
          </w:rPrChange>
        </w:rPr>
        <w:fldChar w:fldCharType="end"/>
      </w:r>
      <w:commentRangeEnd w:id="2780"/>
      <w:r w:rsidRPr="009747E7" w:rsidR="00E33B6E">
        <w:rPr>
          <w:rStyle w:val="CommentReference"/>
          <w:lang w:val="en-GB"/>
          <w:rPrChange w:author="Chris Smith" w:date="2020-11-29T16:43:00Z" w:id="2786">
            <w:rPr>
              <w:rStyle w:val="CommentReference"/>
            </w:rPr>
          </w:rPrChange>
        </w:rPr>
        <w:commentReference w:id="2780"/>
      </w:r>
      <w:commentRangeEnd w:id="2783"/>
      <w:r w:rsidRPr="009747E7">
        <w:rPr>
          <w:rStyle w:val="CommentReference"/>
          <w:lang w:val="en-GB"/>
          <w:rPrChange w:author="Chris Smith" w:date="2020-11-29T16:43:00Z" w:id="2787">
            <w:rPr>
              <w:rStyle w:val="CommentReference"/>
            </w:rPr>
          </w:rPrChange>
        </w:rPr>
        <w:commentReference w:id="2783"/>
      </w:r>
      <w:commentRangeEnd w:id="2784"/>
      <w:r w:rsidRPr="009747E7">
        <w:rPr>
          <w:rStyle w:val="CommentReference"/>
          <w:lang w:val="en-GB"/>
          <w:rPrChange w:author="Chris Smith" w:date="2020-11-29T16:43:00Z" w:id="2788">
            <w:rPr>
              <w:rStyle w:val="CommentReference"/>
            </w:rPr>
          </w:rPrChange>
        </w:rPr>
        <w:commentReference w:id="2784"/>
      </w:r>
      <w:r w:rsidRPr="009747E7">
        <w:rPr>
          <w:rFonts w:ascii="Times New Roman" w:hAnsi="Times New Roman" w:cs="Times New Roman"/>
          <w:lang w:val="en-GB"/>
        </w:rPr>
        <w:t xml:space="preserve"> of a submission</w:t>
      </w:r>
      <w:r w:rsidRPr="009747E7">
        <w:rPr>
          <w:rFonts w:ascii="Times New Roman" w:hAnsi="Times New Roman" w:cs="Times New Roman"/>
          <w:sz w:val="20"/>
          <w:szCs w:val="20"/>
          <w:lang w:val="en-GB"/>
        </w:rPr>
        <w:t>)</w:t>
      </w:r>
      <w:r w:rsidRPr="009747E7" w:rsidR="00456E0B">
        <w:rPr>
          <w:rFonts w:ascii="Times New Roman" w:hAnsi="Times New Roman" w:cs="Times New Roman"/>
          <w:sz w:val="20"/>
          <w:szCs w:val="20"/>
          <w:lang w:val="en-GB"/>
        </w:rPr>
        <w:t>.</w:t>
      </w:r>
      <w:ins w:author="Chris Smith" w:date="2020-11-29T16:38:00Z" w:id="2790">
        <w:r w:rsidRPr="009747E7" w:rsidR="00673D92">
          <w:rPr>
            <w:rFonts w:ascii="Times New Roman" w:hAnsi="Times New Roman" w:cs="Times New Roman"/>
            <w:sz w:val="20"/>
            <w:szCs w:val="20"/>
            <w:lang w:val="en-GB"/>
          </w:rPr>
          <w:t xml:space="preserve"> </w:t>
        </w:r>
      </w:ins>
    </w:p>
    <w:p w:rsidRPr="009747E7" w:rsidR="000E7BD2" w:rsidP="006F791E" w:rsidRDefault="3B4794B0" w14:paraId="0764A350" w14:textId="3562434C">
      <w:pPr>
        <w:pStyle w:val="Heading4"/>
        <w:spacing w:after="0" w:line="360" w:lineRule="auto"/>
        <w:jc w:val="left"/>
        <w:rPr>
          <w:rFonts w:cs="Times New Roman"/>
        </w:rPr>
      </w:pPr>
      <w:bookmarkStart w:name="_8jenna40n9cj" w:colFirst="0" w:colLast="0" w:id="2791"/>
      <w:bookmarkEnd w:id="2791"/>
      <w:r w:rsidRPr="009747E7">
        <w:rPr>
          <w:rFonts w:cs="Times New Roman"/>
        </w:rPr>
        <w:t>2.4.6.3 Completion of pre-qualification</w:t>
      </w:r>
    </w:p>
    <w:p w:rsidRPr="009747E7" w:rsidR="000E7BD2" w:rsidP="006F791E" w:rsidRDefault="00132306" w14:paraId="3AD9EEF5" w14:textId="6453CDAE">
      <w:pPr>
        <w:jc w:val="both"/>
        <w:rPr>
          <w:rFonts w:ascii="Times New Roman" w:hAnsi="Times New Roman" w:cs="Times New Roman"/>
          <w:lang w:val="en-GB"/>
        </w:rPr>
      </w:pPr>
      <w:r w:rsidRPr="009747E7">
        <w:rPr>
          <w:rFonts w:ascii="Times New Roman" w:hAnsi="Times New Roman" w:cs="Times New Roman"/>
          <w:lang w:val="en-GB"/>
        </w:rPr>
        <w:t>The c</w:t>
      </w:r>
      <w:r w:rsidRPr="009747E7" w:rsidR="000E7BD2">
        <w:rPr>
          <w:rFonts w:ascii="Times New Roman" w:hAnsi="Times New Roman" w:cs="Times New Roman"/>
          <w:lang w:val="en-GB"/>
        </w:rPr>
        <w:t xml:space="preserve">haracter of a result of the pre-qualification to be reflected with </w:t>
      </w:r>
      <w:r w:rsidRPr="009747E7" w:rsidR="000E7BD2">
        <w:rPr>
          <w:rFonts w:ascii="Times New Roman" w:hAnsi="Times New Roman" w:eastAsia="Courier New" w:cs="Times New Roman"/>
          <w:color w:val="DD1144"/>
          <w:shd w:val="clear" w:color="auto" w:fill="F3F3F3"/>
          <w:lang w:val="en-GB"/>
        </w:rPr>
        <w:t>preQualification.status</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is:</w:t>
      </w:r>
    </w:p>
    <w:p w:rsidRPr="009747E7" w:rsidR="000E7BD2" w:rsidP="00F1538A" w:rsidRDefault="000E7BD2" w14:paraId="55B0FE00" w14:textId="58F9782C">
      <w:pPr>
        <w:numPr>
          <w:ilvl w:val="0"/>
          <w:numId w:val="11"/>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Pr="009747E7" w:rsidR="0FFC06D3">
        <w:rPr>
          <w:rFonts w:ascii="Times New Roman" w:hAnsi="Times New Roman" w:cs="Times New Roman"/>
          <w:lang w:val="en-GB"/>
        </w:rPr>
        <w:t>;</w:t>
      </w:r>
    </w:p>
    <w:p w:rsidRPr="009747E7" w:rsidR="00967408" w:rsidP="00F1538A" w:rsidRDefault="000E7BD2" w14:paraId="70E88168" w14:textId="09749DC1">
      <w:pPr>
        <w:numPr>
          <w:ilvl w:val="0"/>
          <w:numId w:val="11"/>
        </w:numPr>
        <w:spacing w:after="200" w:line="360" w:lineRule="auto"/>
        <w:ind w:left="117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Pr="009747E7" w:rsidR="00132306">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Pr="009747E7" w:rsidR="00132306">
        <w:rPr>
          <w:rFonts w:ascii="Times New Roman" w:hAnsi="Times New Roman" w:cs="Times New Roman"/>
          <w:lang w:val="en-GB"/>
        </w:rPr>
        <w:t xml:space="preserve">a </w:t>
      </w:r>
      <w:r w:rsidRPr="009747E7">
        <w:rPr>
          <w:rFonts w:ascii="Times New Roman" w:hAnsi="Times New Roman" w:cs="Times New Roman"/>
          <w:lang w:val="en-GB"/>
        </w:rPr>
        <w:t>lack of submissions or because all submissions were disqualified</w:t>
      </w:r>
      <w:r w:rsidRPr="009747E7" w:rsidR="00132306">
        <w:rPr>
          <w:rFonts w:ascii="Times New Roman" w:hAnsi="Times New Roman" w:cs="Times New Roman"/>
          <w:sz w:val="20"/>
          <w:szCs w:val="20"/>
          <w:lang w:val="en-GB"/>
        </w:rPr>
        <w:t>.</w:t>
      </w:r>
    </w:p>
    <w:tbl>
      <w:tblPr>
        <w:tblW w:w="9345" w:type="dxa"/>
        <w:tblInd w:w="115" w:type="dxa"/>
        <w:tblLayout w:type="fixed"/>
        <w:tblLook w:val="0600" w:firstRow="0" w:lastRow="0" w:firstColumn="0" w:lastColumn="0" w:noHBand="1" w:noVBand="1"/>
      </w:tblPr>
      <w:tblGrid>
        <w:gridCol w:w="9345"/>
      </w:tblGrid>
      <w:tr w:rsidRPr="009747E7" w:rsidR="00967408" w:rsidTr="6F0611B3" w14:paraId="3D8E958A" w14:textId="77777777">
        <w:tc>
          <w:tcPr>
            <w:tcW w:w="9345" w:type="dxa"/>
            <w:shd w:val="clear" w:color="auto" w:fill="F8F8F8"/>
            <w:tcMar>
              <w:top w:w="100" w:type="dxa"/>
              <w:left w:w="100" w:type="dxa"/>
              <w:bottom w:w="100" w:type="dxa"/>
              <w:right w:w="100" w:type="dxa"/>
            </w:tcMar>
          </w:tcPr>
          <w:p w:rsidRPr="009747E7" w:rsidR="00967408" w:rsidP="005F35BE" w:rsidRDefault="00967408" w14:paraId="22B9661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967408" w:rsidP="6F0611B3" w:rsidRDefault="6F0611B3" w14:paraId="17F0C54F" w14:textId="6C21B454">
      <w:pPr>
        <w:spacing w:before="200" w:after="0" w:line="480" w:lineRule="auto"/>
        <w:ind w:left="900"/>
        <w:jc w:val="center"/>
        <w:rPr>
          <w:ins w:author="Alba Colomer Padrosa" w:date="2020-11-23T10:37:00Z" w:id="2792"/>
          <w:rFonts w:ascii="Times New Roman" w:hAnsi="Times New Roman" w:cs="Times New Roman"/>
          <w:i/>
          <w:iCs/>
          <w:color w:val="666666"/>
          <w:sz w:val="20"/>
          <w:szCs w:val="20"/>
          <w:lang w:val="en-GB"/>
        </w:rPr>
      </w:pPr>
      <w:bookmarkStart w:name="_Toc57793356" w:id="2793"/>
      <w:ins w:author="Alba Colomer Padrosa" w:date="2020-11-23T10:37:00Z" w:id="2794">
        <w:r w:rsidRPr="009747E7">
          <w:rPr>
            <w:rFonts w:ascii="Times New Roman" w:hAnsi="Times New Roman" w:cs="Times New Roman"/>
            <w:i/>
            <w:iCs/>
            <w:color w:val="666666"/>
            <w:sz w:val="20"/>
            <w:szCs w:val="20"/>
            <w:lang w:val="en-GB"/>
          </w:rPr>
          <w:t xml:space="preserve">Figure </w:t>
        </w:r>
      </w:ins>
      <w:r w:rsidRPr="00CA53DD" w:rsidR="00967408">
        <w:rPr>
          <w:rFonts w:ascii="Times New Roman" w:hAnsi="Times New Roman" w:cs="Times New Roman"/>
          <w:i/>
          <w:iCs/>
          <w:color w:val="666666"/>
          <w:sz w:val="20"/>
          <w:szCs w:val="20"/>
          <w:lang w:val="en-GB"/>
        </w:rPr>
        <w:fldChar w:fldCharType="begin"/>
      </w:r>
      <w:r w:rsidRPr="009747E7" w:rsidR="00967408">
        <w:rPr>
          <w:rFonts w:ascii="Times New Roman" w:hAnsi="Times New Roman" w:cs="Times New Roman"/>
          <w:i/>
          <w:iCs/>
          <w:color w:val="666666"/>
          <w:sz w:val="20"/>
          <w:szCs w:val="20"/>
          <w:lang w:val="en-GB"/>
        </w:rPr>
        <w:instrText xml:space="preserve"> SEQ Figure \* ARABIC </w:instrText>
      </w:r>
      <w:r w:rsidRPr="009747E7" w:rsidR="00967408">
        <w:rPr>
          <w:rFonts w:ascii="Times New Roman" w:hAnsi="Times New Roman" w:cs="Times New Roman"/>
          <w:i/>
          <w:iCs/>
          <w:color w:val="666666"/>
          <w:sz w:val="20"/>
          <w:szCs w:val="20"/>
          <w:lang w:val="en-GB"/>
          <w:rPrChange w:author="Chris Smith" w:date="2020-11-29T16:43:00Z" w:id="2795">
            <w:rPr>
              <w:rFonts w:ascii="Times New Roman" w:hAnsi="Times New Roman" w:cs="Times New Roman"/>
              <w:i/>
              <w:iCs/>
              <w:color w:val="666666"/>
              <w:sz w:val="20"/>
              <w:szCs w:val="20"/>
              <w:lang w:val="en-GB"/>
            </w:rPr>
          </w:rPrChange>
        </w:rPr>
        <w:fldChar w:fldCharType="separate"/>
      </w:r>
      <w:ins w:author="Alba Colomer Padrosa" w:date="2020-12-02T08:56:00Z" w:id="2796">
        <w:r w:rsidR="00CA53DD">
          <w:rPr>
            <w:rFonts w:ascii="Times New Roman" w:hAnsi="Times New Roman" w:cs="Times New Roman"/>
            <w:i/>
            <w:iCs/>
            <w:noProof/>
            <w:color w:val="666666"/>
            <w:sz w:val="20"/>
            <w:szCs w:val="20"/>
            <w:lang w:val="en-GB"/>
          </w:rPr>
          <w:t>27</w:t>
        </w:r>
      </w:ins>
      <w:r w:rsidRPr="009747E7" w:rsidR="00967408">
        <w:rPr>
          <w:rFonts w:ascii="Times New Roman" w:hAnsi="Times New Roman" w:cs="Times New Roman"/>
          <w:i/>
          <w:iCs/>
          <w:color w:val="666666"/>
          <w:sz w:val="20"/>
          <w:szCs w:val="20"/>
          <w:lang w:val="en-GB"/>
          <w:rPrChange w:author="Chris Smith" w:date="2020-11-29T16:43:00Z" w:id="2797">
            <w:rPr>
              <w:rFonts w:ascii="Times New Roman" w:hAnsi="Times New Roman" w:cs="Times New Roman"/>
              <w:i/>
              <w:iCs/>
              <w:color w:val="666666"/>
              <w:sz w:val="20"/>
              <w:szCs w:val="20"/>
              <w:lang w:val="en-GB"/>
            </w:rPr>
          </w:rPrChange>
        </w:rPr>
        <w:fldChar w:fldCharType="end"/>
      </w:r>
      <w:ins w:author="Alba Colomer Padrosa" w:date="2020-11-23T10:37:00Z" w:id="2798">
        <w:r w:rsidRPr="009747E7">
          <w:rPr>
            <w:rFonts w:ascii="Times New Roman" w:hAnsi="Times New Roman" w:cs="Times New Roman"/>
            <w:i/>
            <w:iCs/>
            <w:color w:val="666666"/>
            <w:sz w:val="20"/>
            <w:szCs w:val="20"/>
            <w:lang w:val="en-GB"/>
          </w:rPr>
          <w:t xml:space="preserve"> – Code for pre-qualification status</w:t>
        </w:r>
        <w:bookmarkEnd w:id="2793"/>
      </w:ins>
    </w:p>
    <w:p w:rsidRPr="009747E7" w:rsidR="00967408" w:rsidDel="002E40FC" w:rsidP="6F0611B3" w:rsidRDefault="00967408" w14:paraId="3BB16F91" w14:textId="28CC4D34">
      <w:pPr>
        <w:spacing w:after="200" w:line="360" w:lineRule="auto"/>
        <w:jc w:val="both"/>
        <w:rPr>
          <w:del w:author="Alba Colomer Padrosa" w:date="2020-12-02T09:18:00Z" w:id="2799"/>
          <w:rFonts w:ascii="Times New Roman" w:hAnsi="Times New Roman" w:cs="Times New Roman"/>
          <w:sz w:val="20"/>
          <w:szCs w:val="20"/>
          <w:lang w:val="en-GB"/>
        </w:rPr>
      </w:pPr>
    </w:p>
    <w:p w:rsidRPr="009747E7" w:rsidR="000E7BD2" w:rsidP="006F791E" w:rsidRDefault="3B4794B0" w14:paraId="48789E81" w14:textId="0C371BEA">
      <w:pPr>
        <w:pStyle w:val="Heading3"/>
        <w:keepLines/>
        <w:numPr>
          <w:ilvl w:val="2"/>
          <w:numId w:val="0"/>
        </w:numPr>
        <w:shd w:val="clear" w:color="auto" w:fill="FFFFFF" w:themeFill="background1"/>
        <w:spacing w:before="200" w:after="80" w:line="288" w:lineRule="auto"/>
        <w:jc w:val="left"/>
        <w:rPr>
          <w:rFonts w:cs="Times New Roman"/>
        </w:rPr>
      </w:pPr>
      <w:bookmarkStart w:name="_803lz3jlokz8" w:colFirst="0" w:colLast="0" w:id="2800"/>
      <w:bookmarkStart w:name="_Toc57793411" w:id="2801"/>
      <w:bookmarkEnd w:id="2800"/>
      <w:r w:rsidRPr="009747E7">
        <w:rPr>
          <w:rFonts w:cs="Times New Roman"/>
        </w:rPr>
        <w:t>2.4.7 State8.2 - Unsuccessful completion of pre-qualification</w:t>
      </w:r>
      <w:bookmarkEnd w:id="2801"/>
      <w:r w:rsidRPr="009747E7">
        <w:rPr>
          <w:rFonts w:cs="Times New Roman"/>
        </w:rPr>
        <w:t xml:space="preserve"> </w:t>
      </w:r>
    </w:p>
    <w:p w:rsidRPr="009747E7" w:rsidR="000E7BD2" w:rsidP="006F791E" w:rsidRDefault="000E7BD2" w14:paraId="56658C4F" w14:textId="11B4BB2D">
      <w:pPr>
        <w:jc w:val="both"/>
        <w:rPr>
          <w:rFonts w:ascii="Times New Roman" w:hAnsi="Times New Roman" w:cs="Times New Roman"/>
          <w:lang w:val="en-GB"/>
        </w:rPr>
      </w:pPr>
      <w:r w:rsidRPr="009747E7">
        <w:rPr>
          <w:rFonts w:ascii="Times New Roman" w:hAnsi="Times New Roman" w:cs="Times New Roman"/>
          <w:lang w:val="en-GB"/>
        </w:rPr>
        <w:t xml:space="preserve">Where all the submissions collected during </w:t>
      </w:r>
      <w:r w:rsidRPr="009747E7" w:rsidR="00132306">
        <w:rPr>
          <w:rFonts w:ascii="Times New Roman" w:hAnsi="Times New Roman" w:cs="Times New Roman"/>
          <w:lang w:val="en-GB"/>
        </w:rPr>
        <w:t xml:space="preserve">the EoI </w:t>
      </w:r>
      <w:r w:rsidRPr="009747E7">
        <w:rPr>
          <w:rFonts w:ascii="Times New Roman" w:hAnsi="Times New Roman" w:cs="Times New Roman"/>
          <w:lang w:val="en-GB"/>
        </w:rPr>
        <w:t xml:space="preserve">period were disqualified, </w:t>
      </w:r>
      <w:r w:rsidRPr="009747E7" w:rsidR="00132306">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Pr="009747E7" w:rsidR="00132306">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Pr="009747E7" w:rsidR="00132306">
        <w:rPr>
          <w:rFonts w:ascii="Times New Roman" w:hAnsi="Times New Roman" w:cs="Times New Roman"/>
          <w:lang w:val="en-GB"/>
        </w:rPr>
        <w:t xml:space="preserve">the </w:t>
      </w:r>
      <w:r w:rsidRPr="009747E7" w:rsidR="00967408">
        <w:rPr>
          <w:rFonts w:ascii="Times New Roman" w:hAnsi="Times New Roman" w:cs="Times New Roman"/>
          <w:lang w:val="en-GB"/>
        </w:rPr>
        <w:t>CA</w:t>
      </w:r>
      <w:r w:rsidRPr="009747E7">
        <w:rPr>
          <w:rFonts w:ascii="Times New Roman" w:hAnsi="Times New Roman" w:cs="Times New Roman"/>
          <w:lang w:val="en-GB"/>
        </w:rPr>
        <w:t>. Procurement initiation shall be moved to a phase of preparation of a negative award notice.</w:t>
      </w:r>
    </w:p>
    <w:p w:rsidRPr="009747E7" w:rsidR="000E7BD2" w:rsidP="006F791E" w:rsidRDefault="3B4794B0" w14:paraId="10C49D8D" w14:textId="18E8162E">
      <w:pPr>
        <w:pStyle w:val="Heading4"/>
        <w:spacing w:after="0" w:line="360" w:lineRule="auto"/>
        <w:jc w:val="left"/>
        <w:rPr>
          <w:rFonts w:cs="Times New Roman"/>
        </w:rPr>
      </w:pPr>
      <w:bookmarkStart w:name="_8blejkz83r5f" w:colFirst="0" w:colLast="0" w:id="2802"/>
      <w:bookmarkEnd w:id="2802"/>
      <w:r w:rsidRPr="009747E7">
        <w:rPr>
          <w:rFonts w:cs="Times New Roman"/>
        </w:rPr>
        <w:t>2.4.7.1 Completion of qualification period</w:t>
      </w:r>
    </w:p>
    <w:p w:rsidRPr="009747E7" w:rsidR="000E7BD2" w:rsidP="006F791E" w:rsidRDefault="000E7BD2" w14:paraId="61DCDE72" w14:textId="1E488CBC">
      <w:pPr>
        <w:jc w:val="both"/>
        <w:rPr>
          <w:rFonts w:ascii="Times New Roman" w:hAnsi="Times New Roman" w:cs="Times New Roman"/>
          <w:lang w:val="en-GB"/>
        </w:rPr>
      </w:pPr>
      <w:r w:rsidRPr="009747E7">
        <w:rPr>
          <w:rFonts w:ascii="Times New Roman" w:hAnsi="Times New Roman" w:cs="Times New Roman"/>
          <w:lang w:val="en-GB"/>
        </w:rPr>
        <w:t xml:space="preserve">If no blockers </w:t>
      </w:r>
      <w:r w:rsidRPr="009747E7" w:rsidR="00132306">
        <w:rPr>
          <w:rFonts w:ascii="Times New Roman" w:hAnsi="Times New Roman" w:cs="Times New Roman"/>
          <w:lang w:val="en-GB"/>
        </w:rPr>
        <w:t xml:space="preserve">are </w:t>
      </w:r>
      <w:r w:rsidRPr="009747E7">
        <w:rPr>
          <w:rFonts w:ascii="Times New Roman" w:hAnsi="Times New Roman" w:cs="Times New Roman"/>
          <w:lang w:val="en-GB"/>
        </w:rPr>
        <w:t xml:space="preserve">indicated during </w:t>
      </w:r>
      <w:r w:rsidRPr="009747E7" w:rsidR="00132306">
        <w:rPr>
          <w:rFonts w:ascii="Times New Roman" w:hAnsi="Times New Roman" w:cs="Times New Roman"/>
          <w:lang w:val="en-GB"/>
        </w:rPr>
        <w:t xml:space="preserve">the </w:t>
      </w:r>
      <w:r w:rsidRPr="009747E7">
        <w:rPr>
          <w:rFonts w:ascii="Times New Roman" w:hAnsi="Times New Roman" w:cs="Times New Roman"/>
          <w:lang w:val="en-GB"/>
        </w:rPr>
        <w:t xml:space="preserve">stand-still period, </w:t>
      </w:r>
      <w:r w:rsidRPr="009747E7" w:rsidR="00132306">
        <w:rPr>
          <w:rFonts w:ascii="Times New Roman" w:hAnsi="Times New Roman" w:cs="Times New Roman"/>
          <w:lang w:val="en-GB"/>
        </w:rPr>
        <w:t xml:space="preserve">the </w:t>
      </w:r>
      <w:r w:rsidRPr="009747E7" w:rsidR="00967408">
        <w:rPr>
          <w:rFonts w:ascii="Times New Roman" w:hAnsi="Times New Roman" w:cs="Times New Roman"/>
          <w:lang w:val="en-GB"/>
        </w:rPr>
        <w:t>CA</w:t>
      </w:r>
      <w:r w:rsidRPr="009747E7">
        <w:rPr>
          <w:rFonts w:ascii="Times New Roman" w:hAnsi="Times New Roman" w:cs="Times New Roman"/>
          <w:lang w:val="en-GB"/>
        </w:rPr>
        <w:t xml:space="preserve"> can initiate the end of</w:t>
      </w:r>
      <w:r w:rsidRPr="009747E7" w:rsidR="00132306">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qualificationPeriod</w:t>
      </w:r>
      <w:r w:rsidRPr="009747E7">
        <w:rPr>
          <w:rFonts w:ascii="Times New Roman" w:hAnsi="Times New Roman" w:cs="Times New Roman"/>
          <w:lang w:val="en-GB"/>
        </w:rPr>
        <w:t xml:space="preserve"> and </w:t>
      </w:r>
      <w:r w:rsidRPr="009747E7" w:rsidR="00132306">
        <w:rPr>
          <w:rFonts w:ascii="Times New Roman" w:hAnsi="Times New Roman" w:cs="Times New Roman"/>
          <w:lang w:val="en-GB"/>
        </w:rPr>
        <w:t xml:space="preserve">the </w:t>
      </w:r>
      <w:r w:rsidRPr="009747E7">
        <w:rPr>
          <w:rFonts w:ascii="Times New Roman" w:hAnsi="Times New Roman" w:cs="Times New Roman"/>
          <w:lang w:val="en-GB"/>
        </w:rPr>
        <w:t>entire pre-qualification phase.</w:t>
      </w:r>
    </w:p>
    <w:p w:rsidRPr="009747E7" w:rsidR="000E7BD2" w:rsidP="006F791E" w:rsidRDefault="000E7BD2" w14:paraId="714EAC67" w14:textId="514BF455">
      <w:pPr>
        <w:jc w:val="both"/>
        <w:rPr>
          <w:rFonts w:ascii="Times New Roman" w:hAnsi="Times New Roman" w:cs="Times New Roman"/>
          <w:lang w:val="en-GB"/>
        </w:rPr>
      </w:pPr>
      <w:r w:rsidRPr="009747E7">
        <w:rPr>
          <w:rFonts w:ascii="Times New Roman" w:hAnsi="Times New Roman" w:cs="Times New Roman"/>
          <w:lang w:val="en-GB"/>
        </w:rPr>
        <w:t>A</w:t>
      </w:r>
      <w:r w:rsidRPr="009747E7" w:rsidR="00132306">
        <w:rPr>
          <w:rFonts w:ascii="Times New Roman" w:hAnsi="Times New Roman" w:cs="Times New Roman"/>
          <w:lang w:val="en-GB"/>
        </w:rPr>
        <w:t>n a</w:t>
      </w:r>
      <w:r w:rsidRPr="009747E7">
        <w:rPr>
          <w:rFonts w:ascii="Times New Roman" w:hAnsi="Times New Roman" w:cs="Times New Roman"/>
          <w:lang w:val="en-GB"/>
        </w:rPr>
        <w:t xml:space="preserve">dditional value of </w:t>
      </w:r>
      <w:r w:rsidRPr="009747E7">
        <w:rPr>
          <w:rFonts w:ascii="Times New Roman" w:hAnsi="Times New Roman" w:eastAsia="Courier New" w:cs="Times New Roman"/>
          <w:color w:val="DD1144"/>
          <w:shd w:val="clear" w:color="auto" w:fill="F3F3F3"/>
          <w:lang w:val="en-GB"/>
        </w:rPr>
        <w:t>endDate</w:t>
      </w:r>
      <w:r w:rsidRPr="009747E7">
        <w:rPr>
          <w:rFonts w:ascii="Times New Roman" w:hAnsi="Times New Roman" w:cs="Times New Roman"/>
          <w:lang w:val="en-GB"/>
        </w:rPr>
        <w:t xml:space="preserve"> </w:t>
      </w:r>
      <w:r w:rsidRPr="009747E7" w:rsidR="00132306">
        <w:rPr>
          <w:rFonts w:ascii="Times New Roman" w:hAnsi="Times New Roman" w:cs="Times New Roman"/>
          <w:lang w:val="en-GB"/>
        </w:rPr>
        <w:t>is</w:t>
      </w:r>
      <w:r w:rsidRPr="009747E7">
        <w:rPr>
          <w:rFonts w:ascii="Times New Roman" w:hAnsi="Times New Roman" w:cs="Times New Roman"/>
          <w:lang w:val="en-GB"/>
        </w:rPr>
        <w:t xml:space="preserve"> added into </w:t>
      </w:r>
      <w:r w:rsidRPr="009747E7">
        <w:rPr>
          <w:rFonts w:ascii="Times New Roman" w:hAnsi="Times New Roman" w:eastAsia="Courier New" w:cs="Times New Roman"/>
          <w:color w:val="DD1144"/>
          <w:shd w:val="clear" w:color="auto" w:fill="F3F3F3"/>
          <w:lang w:val="en-GB"/>
        </w:rPr>
        <w:t>preQualification.qualificationPeriod</w:t>
      </w:r>
      <w:r w:rsidRPr="009747E7">
        <w:rPr>
          <w:rFonts w:ascii="Times New Roman" w:hAnsi="Times New Roman" w:cs="Times New Roman"/>
          <w:lang w:val="en-GB"/>
        </w:rPr>
        <w:t xml:space="preserve"> as an indication of pre-qualification</w:t>
      </w:r>
      <w:r w:rsidRPr="009747E7" w:rsidR="00132306">
        <w:rPr>
          <w:rFonts w:ascii="Times New Roman" w:hAnsi="Times New Roman" w:cs="Times New Roman"/>
          <w:lang w:val="en-GB"/>
        </w:rPr>
        <w:t xml:space="preserve"> completion.</w:t>
      </w:r>
    </w:p>
    <w:tbl>
      <w:tblPr>
        <w:tblW w:w="9360" w:type="dxa"/>
        <w:tblLayout w:type="fixed"/>
        <w:tblLook w:val="0600" w:firstRow="0" w:lastRow="0" w:firstColumn="0" w:lastColumn="0" w:noHBand="1" w:noVBand="1"/>
      </w:tblPr>
      <w:tblGrid>
        <w:gridCol w:w="9360"/>
      </w:tblGrid>
      <w:tr w:rsidRPr="009747E7" w:rsidR="00967408" w:rsidTr="6F0611B3" w14:paraId="07AD4E52" w14:textId="77777777">
        <w:tc>
          <w:tcPr>
            <w:tcW w:w="9360" w:type="dxa"/>
            <w:shd w:val="clear" w:color="auto" w:fill="F8F8F8"/>
            <w:tcMar>
              <w:top w:w="100" w:type="dxa"/>
              <w:left w:w="100" w:type="dxa"/>
              <w:bottom w:w="100" w:type="dxa"/>
              <w:right w:w="100" w:type="dxa"/>
            </w:tcMar>
          </w:tcPr>
          <w:p w:rsidRPr="009747E7" w:rsidR="00967408" w:rsidP="005F35BE" w:rsidRDefault="00967408" w14:paraId="7542330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967408" w:rsidP="6F0611B3" w:rsidRDefault="6F0611B3" w14:paraId="19A1CC4E" w14:textId="4A8A38D0">
      <w:pPr>
        <w:spacing w:before="200" w:after="0" w:line="480" w:lineRule="auto"/>
        <w:ind w:left="900"/>
        <w:jc w:val="center"/>
        <w:rPr>
          <w:ins w:author="Alba Colomer Padrosa" w:date="2020-11-23T10:37:00Z" w:id="2803"/>
          <w:rFonts w:ascii="Times New Roman" w:hAnsi="Times New Roman" w:cs="Times New Roman"/>
          <w:i/>
          <w:iCs/>
          <w:color w:val="666666"/>
          <w:sz w:val="20"/>
          <w:szCs w:val="20"/>
          <w:lang w:val="en-GB"/>
        </w:rPr>
      </w:pPr>
      <w:bookmarkStart w:name="_Toc57793357" w:id="2804"/>
      <w:ins w:author="Alba Colomer Padrosa" w:date="2020-11-23T10:37:00Z" w:id="2805">
        <w:r w:rsidRPr="009747E7">
          <w:rPr>
            <w:rFonts w:ascii="Times New Roman" w:hAnsi="Times New Roman" w:cs="Times New Roman"/>
            <w:i/>
            <w:iCs/>
            <w:color w:val="666666"/>
            <w:sz w:val="20"/>
            <w:szCs w:val="20"/>
            <w:lang w:val="en-GB"/>
          </w:rPr>
          <w:lastRenderedPageBreak/>
          <w:t xml:space="preserve">Figure </w:t>
        </w:r>
      </w:ins>
      <w:r w:rsidRPr="00CA53DD" w:rsidR="00967408">
        <w:rPr>
          <w:rFonts w:ascii="Times New Roman" w:hAnsi="Times New Roman" w:cs="Times New Roman"/>
          <w:i/>
          <w:iCs/>
          <w:color w:val="666666"/>
          <w:sz w:val="20"/>
          <w:szCs w:val="20"/>
          <w:lang w:val="en-GB"/>
        </w:rPr>
        <w:fldChar w:fldCharType="begin"/>
      </w:r>
      <w:r w:rsidRPr="009747E7" w:rsidR="00967408">
        <w:rPr>
          <w:rFonts w:ascii="Times New Roman" w:hAnsi="Times New Roman" w:cs="Times New Roman"/>
          <w:i/>
          <w:iCs/>
          <w:color w:val="666666"/>
          <w:sz w:val="20"/>
          <w:szCs w:val="20"/>
          <w:lang w:val="en-GB"/>
        </w:rPr>
        <w:instrText xml:space="preserve"> SEQ Figure \* ARABIC </w:instrText>
      </w:r>
      <w:r w:rsidRPr="009747E7" w:rsidR="00967408">
        <w:rPr>
          <w:rFonts w:ascii="Times New Roman" w:hAnsi="Times New Roman" w:cs="Times New Roman"/>
          <w:i/>
          <w:iCs/>
          <w:color w:val="666666"/>
          <w:sz w:val="20"/>
          <w:szCs w:val="20"/>
          <w:lang w:val="en-GB"/>
          <w:rPrChange w:author="Chris Smith" w:date="2020-11-29T16:43:00Z" w:id="2806">
            <w:rPr>
              <w:rFonts w:ascii="Times New Roman" w:hAnsi="Times New Roman" w:cs="Times New Roman"/>
              <w:i/>
              <w:iCs/>
              <w:color w:val="666666"/>
              <w:sz w:val="20"/>
              <w:szCs w:val="20"/>
              <w:lang w:val="en-GB"/>
            </w:rPr>
          </w:rPrChange>
        </w:rPr>
        <w:fldChar w:fldCharType="separate"/>
      </w:r>
      <w:ins w:author="Alba Colomer Padrosa" w:date="2020-12-02T08:56:00Z" w:id="2807">
        <w:r w:rsidR="00CA53DD">
          <w:rPr>
            <w:rFonts w:ascii="Times New Roman" w:hAnsi="Times New Roman" w:cs="Times New Roman"/>
            <w:i/>
            <w:iCs/>
            <w:noProof/>
            <w:color w:val="666666"/>
            <w:sz w:val="20"/>
            <w:szCs w:val="20"/>
            <w:lang w:val="en-GB"/>
          </w:rPr>
          <w:t>28</w:t>
        </w:r>
      </w:ins>
      <w:r w:rsidRPr="009747E7" w:rsidR="00967408">
        <w:rPr>
          <w:rFonts w:ascii="Times New Roman" w:hAnsi="Times New Roman" w:cs="Times New Roman"/>
          <w:i/>
          <w:iCs/>
          <w:color w:val="666666"/>
          <w:sz w:val="20"/>
          <w:szCs w:val="20"/>
          <w:lang w:val="en-GB"/>
          <w:rPrChange w:author="Chris Smith" w:date="2020-11-29T16:43:00Z" w:id="2808">
            <w:rPr>
              <w:rFonts w:ascii="Times New Roman" w:hAnsi="Times New Roman" w:cs="Times New Roman"/>
              <w:i/>
              <w:iCs/>
              <w:color w:val="666666"/>
              <w:sz w:val="20"/>
              <w:szCs w:val="20"/>
              <w:lang w:val="en-GB"/>
            </w:rPr>
          </w:rPrChange>
        </w:rPr>
        <w:fldChar w:fldCharType="end"/>
      </w:r>
      <w:ins w:author="Alba Colomer Padrosa" w:date="2020-11-23T10:37:00Z" w:id="2809">
        <w:r w:rsidRPr="009747E7">
          <w:rPr>
            <w:rFonts w:ascii="Times New Roman" w:hAnsi="Times New Roman" w:cs="Times New Roman"/>
            <w:i/>
            <w:iCs/>
            <w:color w:val="666666"/>
            <w:sz w:val="20"/>
            <w:szCs w:val="20"/>
            <w:lang w:val="en-GB"/>
          </w:rPr>
          <w:t xml:space="preserve"> – Code for </w:t>
        </w:r>
      </w:ins>
      <w:ins w:author="Alba Colomer Padrosa" w:date="2020-11-23T10:38:00Z" w:id="2810">
        <w:r w:rsidRPr="009747E7">
          <w:rPr>
            <w:rFonts w:ascii="Times New Roman" w:hAnsi="Times New Roman" w:cs="Times New Roman"/>
            <w:i/>
            <w:iCs/>
            <w:color w:val="666666"/>
            <w:sz w:val="20"/>
            <w:szCs w:val="20"/>
            <w:lang w:val="en-GB"/>
          </w:rPr>
          <w:t>completion of qualification period</w:t>
        </w:r>
      </w:ins>
      <w:bookmarkEnd w:id="2804"/>
    </w:p>
    <w:p w:rsidRPr="009747E7" w:rsidR="00967408" w:rsidDel="002E40FC" w:rsidP="6F0611B3" w:rsidRDefault="00967408" w14:paraId="25345B73" w14:textId="40BA8262">
      <w:pPr>
        <w:jc w:val="both"/>
        <w:rPr>
          <w:del w:author="Alba Colomer Padrosa" w:date="2020-12-02T09:18:00Z" w:id="2811"/>
          <w:rFonts w:ascii="Times New Roman" w:hAnsi="Times New Roman" w:cs="Times New Roman"/>
          <w:lang w:val="en-GB"/>
        </w:rPr>
      </w:pPr>
    </w:p>
    <w:p w:rsidRPr="009747E7" w:rsidR="000E7BD2" w:rsidP="006F791E" w:rsidRDefault="3B4794B0" w14:paraId="7D039C77" w14:textId="03D78DBE">
      <w:pPr>
        <w:pStyle w:val="Heading4"/>
        <w:spacing w:after="0" w:line="360" w:lineRule="auto"/>
        <w:jc w:val="left"/>
        <w:rPr>
          <w:rFonts w:cs="Times New Roman"/>
        </w:rPr>
      </w:pPr>
      <w:bookmarkStart w:name="_41iylw9xne8p" w:colFirst="0" w:colLast="0" w:id="2812"/>
      <w:bookmarkEnd w:id="2812"/>
      <w:r w:rsidRPr="009747E7">
        <w:rPr>
          <w:rFonts w:cs="Times New Roman"/>
        </w:rPr>
        <w:t>2.4.7.2 Completion of pre-qualification</w:t>
      </w:r>
    </w:p>
    <w:p w:rsidRPr="009747E7" w:rsidR="000E7BD2" w:rsidP="006F791E" w:rsidRDefault="00132306" w14:paraId="0E968E8C" w14:textId="71E759F4">
      <w:pPr>
        <w:jc w:val="both"/>
        <w:rPr>
          <w:rFonts w:ascii="Times New Roman" w:hAnsi="Times New Roman" w:cs="Times New Roman"/>
          <w:lang w:val="en-GB"/>
        </w:rPr>
      </w:pPr>
      <w:r w:rsidRPr="009747E7">
        <w:rPr>
          <w:rFonts w:ascii="Times New Roman" w:hAnsi="Times New Roman" w:cs="Times New Roman"/>
          <w:lang w:val="en-GB"/>
        </w:rPr>
        <w:t>The c</w:t>
      </w:r>
      <w:r w:rsidRPr="009747E7" w:rsidR="000E7BD2">
        <w:rPr>
          <w:rFonts w:ascii="Times New Roman" w:hAnsi="Times New Roman" w:cs="Times New Roman"/>
          <w:lang w:val="en-GB"/>
        </w:rPr>
        <w:t xml:space="preserve">haracter of a result of the pre-qualification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del w:author="Alba Colomer Padrosa" w:date="2020-12-02T09:10:00Z" w:id="2813">
        <w:r w:rsidRPr="009747E7" w:rsidDel="002E40FC" w:rsidR="000E7BD2">
          <w:rPr>
            <w:rFonts w:ascii="Times New Roman" w:hAnsi="Times New Roman" w:eastAsia="Courier New" w:cs="Times New Roman"/>
            <w:color w:val="DD1144"/>
            <w:shd w:val="clear" w:color="auto" w:fill="F3F3F3"/>
            <w:lang w:val="en-GB"/>
          </w:rPr>
          <w:delText xml:space="preserve"> </w:delText>
        </w:r>
      </w:del>
      <w:r w:rsidRPr="009747E7" w:rsidR="000E7BD2">
        <w:rPr>
          <w:rFonts w:ascii="Times New Roman" w:hAnsi="Times New Roman" w:eastAsia="Courier New" w:cs="Times New Roman"/>
          <w:color w:val="DD1144"/>
          <w:shd w:val="clear" w:color="auto" w:fill="F3F3F3"/>
          <w:lang w:val="en-GB"/>
        </w:rPr>
        <w:t>preQualification.status</w:t>
      </w:r>
      <w:r w:rsidRPr="009747E7">
        <w:rPr>
          <w:rFonts w:ascii="Times New Roman" w:hAnsi="Times New Roman" w:cs="Times New Roman"/>
          <w:lang w:val="en-GB"/>
        </w:rPr>
        <w:t>. It is:</w:t>
      </w:r>
    </w:p>
    <w:p w:rsidRPr="009747E7" w:rsidR="000E7BD2" w:rsidP="00F1538A" w:rsidRDefault="000E7BD2" w14:paraId="40E75A84" w14:textId="4E787285">
      <w:pPr>
        <w:numPr>
          <w:ilvl w:val="0"/>
          <w:numId w:val="15"/>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Pr="009747E7" w:rsidR="0FFC06D3">
        <w:rPr>
          <w:rFonts w:ascii="Times New Roman" w:hAnsi="Times New Roman" w:cs="Times New Roman"/>
          <w:lang w:val="en-GB"/>
        </w:rPr>
        <w:t>;</w:t>
      </w:r>
    </w:p>
    <w:p w:rsidRPr="009747E7" w:rsidR="000E7BD2" w:rsidP="00F1538A" w:rsidRDefault="000E7BD2" w14:paraId="068842A3" w14:textId="7DCE3A52">
      <w:pPr>
        <w:numPr>
          <w:ilvl w:val="0"/>
          <w:numId w:val="15"/>
        </w:numPr>
        <w:spacing w:after="200" w:line="360" w:lineRule="auto"/>
        <w:ind w:left="117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Pr="009747E7" w:rsidR="00132306">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Pr="009747E7" w:rsidR="00132306">
        <w:rPr>
          <w:rFonts w:ascii="Times New Roman" w:hAnsi="Times New Roman" w:cs="Times New Roman"/>
          <w:lang w:val="en-GB"/>
        </w:rPr>
        <w:t xml:space="preserve">a </w:t>
      </w:r>
      <w:r w:rsidRPr="009747E7">
        <w:rPr>
          <w:rFonts w:ascii="Times New Roman" w:hAnsi="Times New Roman" w:cs="Times New Roman"/>
          <w:lang w:val="en-GB"/>
        </w:rPr>
        <w:t>lack of submissions or because all the submissions were disqualified</w:t>
      </w:r>
      <w:r w:rsidRPr="009747E7" w:rsidR="00132306">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Pr="009747E7" w:rsidR="00DB0C5E" w:rsidTr="6F0611B3" w14:paraId="0F825F0F" w14:textId="77777777">
        <w:tc>
          <w:tcPr>
            <w:tcW w:w="9330" w:type="dxa"/>
            <w:shd w:val="clear" w:color="auto" w:fill="F8F8F8"/>
            <w:tcMar>
              <w:top w:w="100" w:type="dxa"/>
              <w:left w:w="100" w:type="dxa"/>
              <w:bottom w:w="100" w:type="dxa"/>
              <w:right w:w="100" w:type="dxa"/>
            </w:tcMar>
          </w:tcPr>
          <w:p w:rsidRPr="009747E7" w:rsidR="00DB0C5E" w:rsidP="005F35BE" w:rsidRDefault="00DB0C5E" w14:paraId="559D52E8"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186499CA" w14:textId="69C6C8E9">
      <w:pPr>
        <w:spacing w:before="200" w:after="0" w:line="480" w:lineRule="auto"/>
        <w:ind w:left="900"/>
        <w:jc w:val="center"/>
        <w:rPr>
          <w:ins w:author="Alba Colomer Padrosa" w:date="2020-11-23T10:38:00Z" w:id="2814"/>
          <w:rFonts w:ascii="Times New Roman" w:hAnsi="Times New Roman" w:cs="Times New Roman"/>
          <w:i/>
          <w:iCs/>
          <w:color w:val="666666"/>
          <w:sz w:val="20"/>
          <w:szCs w:val="20"/>
          <w:lang w:val="en-GB"/>
        </w:rPr>
      </w:pPr>
      <w:bookmarkStart w:name="_Toc57793358" w:id="2815"/>
      <w:ins w:author="Alba Colomer Padrosa" w:date="2020-11-23T10:38:00Z" w:id="2816">
        <w:r w:rsidRPr="009747E7">
          <w:rPr>
            <w:rFonts w:ascii="Times New Roman" w:hAnsi="Times New Roman" w:cs="Times New Roman"/>
            <w:i/>
            <w:iCs/>
            <w:color w:val="666666"/>
            <w:sz w:val="20"/>
            <w:szCs w:val="20"/>
            <w:lang w:val="en-GB"/>
          </w:rPr>
          <w:t xml:space="preserve">Figure </w:t>
        </w:r>
      </w:ins>
      <w:r w:rsidRPr="00CA53DD"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9747E7" w:rsidR="00DB0C5E">
        <w:rPr>
          <w:rFonts w:ascii="Times New Roman" w:hAnsi="Times New Roman" w:cs="Times New Roman"/>
          <w:i/>
          <w:iCs/>
          <w:color w:val="666666"/>
          <w:sz w:val="20"/>
          <w:szCs w:val="20"/>
          <w:lang w:val="en-GB"/>
          <w:rPrChange w:author="Chris Smith" w:date="2020-11-29T16:43:00Z" w:id="2817">
            <w:rPr>
              <w:rFonts w:ascii="Times New Roman" w:hAnsi="Times New Roman" w:cs="Times New Roman"/>
              <w:i/>
              <w:iCs/>
              <w:color w:val="666666"/>
              <w:sz w:val="20"/>
              <w:szCs w:val="20"/>
              <w:lang w:val="en-GB"/>
            </w:rPr>
          </w:rPrChange>
        </w:rPr>
        <w:fldChar w:fldCharType="separate"/>
      </w:r>
      <w:ins w:author="Alba Colomer Padrosa" w:date="2020-12-02T08:56:00Z" w:id="2818">
        <w:r w:rsidR="00CA53DD">
          <w:rPr>
            <w:rFonts w:ascii="Times New Roman" w:hAnsi="Times New Roman" w:cs="Times New Roman"/>
            <w:i/>
            <w:iCs/>
            <w:noProof/>
            <w:color w:val="666666"/>
            <w:sz w:val="20"/>
            <w:szCs w:val="20"/>
            <w:lang w:val="en-GB"/>
          </w:rPr>
          <w:t>29</w:t>
        </w:r>
      </w:ins>
      <w:r w:rsidRPr="009747E7" w:rsidR="00DB0C5E">
        <w:rPr>
          <w:rFonts w:ascii="Times New Roman" w:hAnsi="Times New Roman" w:cs="Times New Roman"/>
          <w:i/>
          <w:iCs/>
          <w:color w:val="666666"/>
          <w:sz w:val="20"/>
          <w:szCs w:val="20"/>
          <w:lang w:val="en-GB"/>
          <w:rPrChange w:author="Chris Smith" w:date="2020-11-29T16:43:00Z" w:id="2819">
            <w:rPr>
              <w:rFonts w:ascii="Times New Roman" w:hAnsi="Times New Roman" w:cs="Times New Roman"/>
              <w:i/>
              <w:iCs/>
              <w:color w:val="666666"/>
              <w:sz w:val="20"/>
              <w:szCs w:val="20"/>
              <w:lang w:val="en-GB"/>
            </w:rPr>
          </w:rPrChange>
        </w:rPr>
        <w:fldChar w:fldCharType="end"/>
      </w:r>
      <w:ins w:author="Alba Colomer Padrosa" w:date="2020-11-23T10:38:00Z" w:id="2820">
        <w:r w:rsidRPr="009747E7">
          <w:rPr>
            <w:rFonts w:ascii="Times New Roman" w:hAnsi="Times New Roman" w:cs="Times New Roman"/>
            <w:i/>
            <w:iCs/>
            <w:color w:val="666666"/>
            <w:sz w:val="20"/>
            <w:szCs w:val="20"/>
            <w:lang w:val="en-GB"/>
          </w:rPr>
          <w:t xml:space="preserve"> – Code for pre-qualification status</w:t>
        </w:r>
        <w:bookmarkEnd w:id="2815"/>
      </w:ins>
    </w:p>
    <w:p w:rsidRPr="009747E7" w:rsidR="00DB0C5E" w:rsidDel="002E40FC" w:rsidP="6F0611B3" w:rsidRDefault="00DB0C5E" w14:paraId="2F0DFD4B" w14:textId="4E28AFCF">
      <w:pPr>
        <w:spacing w:after="200" w:line="360" w:lineRule="auto"/>
        <w:jc w:val="both"/>
        <w:rPr>
          <w:del w:author="Alba Colomer Padrosa" w:date="2020-12-02T09:18:00Z" w:id="2821"/>
          <w:rFonts w:ascii="Times New Roman" w:hAnsi="Times New Roman" w:cs="Times New Roman"/>
          <w:sz w:val="20"/>
          <w:szCs w:val="20"/>
          <w:lang w:val="en-GB"/>
        </w:rPr>
      </w:pPr>
    </w:p>
    <w:p w:rsidRPr="009747E7" w:rsidR="000E7BD2" w:rsidP="006F791E" w:rsidRDefault="3B4794B0" w14:paraId="195AB822" w14:textId="3E68BA64">
      <w:pPr>
        <w:pStyle w:val="Heading4"/>
        <w:spacing w:after="0" w:line="360" w:lineRule="auto"/>
        <w:jc w:val="left"/>
        <w:rPr>
          <w:rFonts w:cs="Times New Roman"/>
        </w:rPr>
      </w:pPr>
      <w:bookmarkStart w:name="_m7nhj929aoh" w:colFirst="0" w:colLast="0" w:id="2822"/>
      <w:bookmarkEnd w:id="2822"/>
      <w:r w:rsidRPr="009747E7">
        <w:rPr>
          <w:rFonts w:cs="Times New Roman"/>
        </w:rPr>
        <w:t>2.4.7.3 Indication of the unsuccessful outcome of procurement initiation</w:t>
      </w:r>
    </w:p>
    <w:p w:rsidRPr="009747E7" w:rsidR="000E7BD2" w:rsidP="006F791E" w:rsidRDefault="3B4794B0" w14:paraId="4856BD01" w14:textId="77777777">
      <w:pPr>
        <w:pStyle w:val="Heading5"/>
        <w:numPr>
          <w:ilvl w:val="4"/>
          <w:numId w:val="0"/>
        </w:numPr>
        <w:spacing w:before="0" w:after="0" w:line="360" w:lineRule="auto"/>
        <w:jc w:val="left"/>
        <w:rPr>
          <w:rFonts w:ascii="Times New Roman" w:hAnsi="Times New Roman" w:cs="Times New Roman"/>
        </w:rPr>
      </w:pPr>
      <w:bookmarkStart w:name="_q5rlw6xh9xu2" w:colFirst="0" w:colLast="0" w:id="2823"/>
      <w:bookmarkEnd w:id="2823"/>
      <w:r w:rsidRPr="009747E7">
        <w:rPr>
          <w:rFonts w:ascii="Times New Roman" w:hAnsi="Times New Roman" w:cs="Times New Roman"/>
        </w:rPr>
        <w:t>For lots</w:t>
      </w:r>
    </w:p>
    <w:p w:rsidRPr="009747E7" w:rsidR="000E7BD2" w:rsidP="006F791E" w:rsidRDefault="0FFC06D3" w14:paraId="429DA23C" w14:textId="4C87DBF3">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Pr="009747E7" w:rsidR="000E7BD2">
        <w:rPr>
          <w:rFonts w:ascii="Times New Roman" w:hAnsi="Times New Roman" w:cs="Times New Roman"/>
          <w:lang w:val="en-GB"/>
        </w:rPr>
        <w:t xml:space="preserve"> due to</w:t>
      </w:r>
      <w:r w:rsidRPr="009747E7">
        <w:rPr>
          <w:rFonts w:ascii="Times New Roman" w:hAnsi="Times New Roman" w:cs="Times New Roman"/>
          <w:lang w:val="en-GB"/>
        </w:rPr>
        <w:t xml:space="preserve"> a</w:t>
      </w:r>
      <w:r w:rsidRPr="009747E7" w:rsidR="000E7BD2">
        <w:rPr>
          <w:rFonts w:ascii="Times New Roman" w:hAnsi="Times New Roman" w:cs="Times New Roman"/>
          <w:lang w:val="en-GB"/>
        </w:rPr>
        <w:t xml:space="preserve"> 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DB0C5E" w:rsidTr="6F0611B3" w14:paraId="7BB53144" w14:textId="77777777">
        <w:tc>
          <w:tcPr>
            <w:tcW w:w="9345" w:type="dxa"/>
            <w:shd w:val="clear" w:color="auto" w:fill="F8F8F8"/>
            <w:tcMar>
              <w:top w:w="100" w:type="dxa"/>
              <w:left w:w="100" w:type="dxa"/>
              <w:bottom w:w="100" w:type="dxa"/>
              <w:right w:w="100" w:type="dxa"/>
            </w:tcMar>
          </w:tcPr>
          <w:p w:rsidRPr="009747E7" w:rsidR="00DB0C5E" w:rsidP="005F35BE" w:rsidRDefault="00DB0C5E" w14:paraId="2D67A1C1"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39E6FEC0" w14:textId="4FB2D926">
      <w:pPr>
        <w:spacing w:before="200" w:after="0" w:line="480" w:lineRule="auto"/>
        <w:ind w:left="900"/>
        <w:jc w:val="center"/>
        <w:rPr>
          <w:ins w:author="Alba Colomer Padrosa" w:date="2020-11-23T10:38:00Z" w:id="2824"/>
          <w:rFonts w:ascii="Times New Roman" w:hAnsi="Times New Roman" w:cs="Times New Roman"/>
          <w:i/>
          <w:iCs/>
          <w:color w:val="666666"/>
          <w:sz w:val="20"/>
          <w:szCs w:val="20"/>
          <w:lang w:val="en-GB"/>
        </w:rPr>
      </w:pPr>
      <w:bookmarkStart w:name="_Toc57793359" w:id="2825"/>
      <w:ins w:author="Alba Colomer Padrosa" w:date="2020-11-23T10:38:00Z" w:id="2826">
        <w:r w:rsidRPr="009747E7">
          <w:rPr>
            <w:rFonts w:ascii="Times New Roman" w:hAnsi="Times New Roman" w:cs="Times New Roman"/>
            <w:i/>
            <w:iCs/>
            <w:color w:val="666666"/>
            <w:sz w:val="20"/>
            <w:szCs w:val="20"/>
            <w:lang w:val="en-GB"/>
          </w:rPr>
          <w:t xml:space="preserve">Figure </w:t>
        </w:r>
      </w:ins>
      <w:r w:rsidRPr="00CA53DD"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9747E7" w:rsidR="00DB0C5E">
        <w:rPr>
          <w:rFonts w:ascii="Times New Roman" w:hAnsi="Times New Roman" w:cs="Times New Roman"/>
          <w:i/>
          <w:iCs/>
          <w:color w:val="666666"/>
          <w:sz w:val="20"/>
          <w:szCs w:val="20"/>
          <w:lang w:val="en-GB"/>
          <w:rPrChange w:author="Chris Smith" w:date="2020-11-29T16:43:00Z" w:id="2827">
            <w:rPr>
              <w:rFonts w:ascii="Times New Roman" w:hAnsi="Times New Roman" w:cs="Times New Roman"/>
              <w:i/>
              <w:iCs/>
              <w:color w:val="666666"/>
              <w:sz w:val="20"/>
              <w:szCs w:val="20"/>
              <w:lang w:val="en-GB"/>
            </w:rPr>
          </w:rPrChange>
        </w:rPr>
        <w:fldChar w:fldCharType="separate"/>
      </w:r>
      <w:ins w:author="Alba Colomer Padrosa" w:date="2020-12-02T08:56:00Z" w:id="2828">
        <w:r w:rsidR="00CA53DD">
          <w:rPr>
            <w:rFonts w:ascii="Times New Roman" w:hAnsi="Times New Roman" w:cs="Times New Roman"/>
            <w:i/>
            <w:iCs/>
            <w:noProof/>
            <w:color w:val="666666"/>
            <w:sz w:val="20"/>
            <w:szCs w:val="20"/>
            <w:lang w:val="en-GB"/>
          </w:rPr>
          <w:t>30</w:t>
        </w:r>
      </w:ins>
      <w:r w:rsidRPr="009747E7" w:rsidR="00DB0C5E">
        <w:rPr>
          <w:rFonts w:ascii="Times New Roman" w:hAnsi="Times New Roman" w:cs="Times New Roman"/>
          <w:i/>
          <w:iCs/>
          <w:color w:val="666666"/>
          <w:sz w:val="20"/>
          <w:szCs w:val="20"/>
          <w:lang w:val="en-GB"/>
          <w:rPrChange w:author="Chris Smith" w:date="2020-11-29T16:43:00Z" w:id="2829">
            <w:rPr>
              <w:rFonts w:ascii="Times New Roman" w:hAnsi="Times New Roman" w:cs="Times New Roman"/>
              <w:i/>
              <w:iCs/>
              <w:color w:val="666666"/>
              <w:sz w:val="20"/>
              <w:szCs w:val="20"/>
              <w:lang w:val="en-GB"/>
            </w:rPr>
          </w:rPrChange>
        </w:rPr>
        <w:fldChar w:fldCharType="end"/>
      </w:r>
      <w:ins w:author="Alba Colomer Padrosa" w:date="2020-11-23T10:38:00Z" w:id="2830">
        <w:r w:rsidRPr="009747E7">
          <w:rPr>
            <w:rFonts w:ascii="Times New Roman" w:hAnsi="Times New Roman" w:cs="Times New Roman"/>
            <w:i/>
            <w:iCs/>
            <w:color w:val="666666"/>
            <w:sz w:val="20"/>
            <w:szCs w:val="20"/>
            <w:lang w:val="en-GB"/>
          </w:rPr>
          <w:t xml:space="preserve"> – Code for </w:t>
        </w:r>
      </w:ins>
      <w:ins w:author="Alba Colomer Padrosa" w:date="2020-11-23T10:39:00Z" w:id="2831">
        <w:r w:rsidRPr="009747E7">
          <w:rPr>
            <w:rFonts w:ascii="Times New Roman" w:hAnsi="Times New Roman" w:cs="Times New Roman"/>
            <w:i/>
            <w:iCs/>
            <w:color w:val="666666"/>
            <w:sz w:val="20"/>
            <w:szCs w:val="20"/>
            <w:lang w:val="en-GB"/>
          </w:rPr>
          <w:t>unsuccessful outcome of procurement initiation at lot level</w:t>
        </w:r>
      </w:ins>
      <w:bookmarkEnd w:id="2825"/>
    </w:p>
    <w:p w:rsidRPr="009747E7" w:rsidR="00DB0C5E" w:rsidDel="002E40FC" w:rsidP="6F0611B3" w:rsidRDefault="00DB0C5E" w14:paraId="31BAFA7A" w14:textId="09ED799C">
      <w:pPr>
        <w:jc w:val="both"/>
        <w:rPr>
          <w:del w:author="Alba Colomer Padrosa" w:date="2020-12-02T09:18:00Z" w:id="2832"/>
          <w:rFonts w:ascii="Times New Roman" w:hAnsi="Times New Roman" w:cs="Times New Roman"/>
          <w:lang w:val="en-GB"/>
        </w:rPr>
      </w:pPr>
    </w:p>
    <w:p w:rsidRPr="009747E7" w:rsidR="00136C75" w:rsidP="3B4794B0" w:rsidRDefault="3B4794B0" w14:paraId="4ABC5067" w14:textId="631FFDAA">
      <w:pPr>
        <w:pStyle w:val="Heading5"/>
        <w:numPr>
          <w:ilvl w:val="4"/>
          <w:numId w:val="0"/>
        </w:numPr>
        <w:rPr>
          <w:rFonts w:ascii="Times New Roman" w:hAnsi="Times New Roman" w:cs="Times New Roman"/>
        </w:rPr>
      </w:pPr>
      <w:bookmarkStart w:name="_n4o8048bstlt" w:colFirst="0" w:colLast="0" w:id="2833"/>
      <w:bookmarkEnd w:id="2833"/>
      <w:r w:rsidRPr="009747E7">
        <w:rPr>
          <w:rFonts w:ascii="Times New Roman" w:hAnsi="Times New Roman" w:cs="Times New Roman"/>
        </w:rPr>
        <w:t>For entire initiation</w:t>
      </w:r>
    </w:p>
    <w:p w:rsidRPr="009747E7" w:rsidR="000E7BD2" w:rsidP="006F791E" w:rsidRDefault="0FFC06D3" w14:paraId="2A3120D6" w14:textId="6C4A5F2C">
      <w:pPr>
        <w:jc w:val="both"/>
        <w:rPr>
          <w:rFonts w:ascii="Times New Roman" w:hAnsi="Times New Roman" w:eastAsia="Courier New" w:cs="Times New Roman"/>
          <w:color w:val="DD1144"/>
          <w:sz w:val="18"/>
          <w:szCs w:val="18"/>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a procurement under entire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w:t>
      </w:r>
      <w:r w:rsidRPr="009747E7" w:rsidR="000E7BD2">
        <w:rPr>
          <w:rFonts w:ascii="Times New Roman" w:hAnsi="Times New Roman" w:eastAsia="Courier New" w:cs="Times New Roman"/>
          <w:color w:val="DD1144"/>
          <w:shd w:val="clear" w:color="auto" w:fill="F3F3F3"/>
          <w:lang w:val="en-GB"/>
        </w:rPr>
        <w:t xml:space="preserve"> tender.status: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initiation is closed </w:t>
      </w:r>
      <w:r w:rsidRPr="009747E7">
        <w:rPr>
          <w:rFonts w:ascii="Times New Roman" w:hAnsi="Times New Roman" w:cs="Times New Roman"/>
          <w:lang w:val="en-GB"/>
        </w:rPr>
        <w:t>unsuccessfully</w:t>
      </w:r>
      <w:r w:rsidRPr="009747E7" w:rsidR="000E7BD2">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reflected in</w:t>
      </w:r>
      <w:r w:rsidRPr="009747E7" w:rsidR="000E7BD2">
        <w:rPr>
          <w:rFonts w:ascii="Times New Roman" w:hAnsi="Times New Roman" w:eastAsia="Courier New" w:cs="Times New Roman"/>
          <w:color w:val="DD1144"/>
          <w:shd w:val="clear" w:color="auto" w:fill="F3F3F3"/>
          <w:lang w:val="en-GB"/>
        </w:rPr>
        <w:t xml:space="preserve"> tender.statusDetails</w:t>
      </w:r>
      <w:r w:rsidRPr="009747E7">
        <w:rPr>
          <w:rFonts w:ascii="Times New Roman" w:hAnsi="Times New Roman" w:eastAsia="Courier New" w:cs="Times New Roman"/>
          <w:color w:val="DD1144"/>
          <w:sz w:val="18"/>
          <w:szCs w:val="18"/>
          <w:lang w:val="en-GB"/>
        </w:rPr>
        <w:t>.</w:t>
      </w:r>
    </w:p>
    <w:p w:rsidRPr="009747E7" w:rsidR="000E7BD2" w:rsidP="00F1538A" w:rsidRDefault="000E7BD2" w14:paraId="39C57BD9" w14:textId="77777777">
      <w:pPr>
        <w:numPr>
          <w:ilvl w:val="0"/>
          <w:numId w:val="25"/>
        </w:numPr>
        <w:spacing w:after="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F1538A" w:rsidRDefault="000E7BD2" w14:paraId="682D16F6" w14:textId="77777777">
      <w:pPr>
        <w:numPr>
          <w:ilvl w:val="0"/>
          <w:numId w:val="25"/>
        </w:numPr>
        <w:spacing w:after="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F1538A" w:rsidRDefault="000E7BD2" w14:paraId="24D6C11F" w14:textId="77777777">
      <w:pPr>
        <w:numPr>
          <w:ilvl w:val="0"/>
          <w:numId w:val="25"/>
        </w:numPr>
        <w:spacing w:after="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lackOfOffers</w:t>
      </w:r>
    </w:p>
    <w:p w:rsidRPr="009747E7" w:rsidR="00DB0C5E" w:rsidP="00F1538A" w:rsidRDefault="000E7BD2" w14:paraId="49CFCCB9" w14:textId="4E462AD2">
      <w:pPr>
        <w:numPr>
          <w:ilvl w:val="0"/>
          <w:numId w:val="25"/>
        </w:numPr>
        <w:spacing w:after="20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allRejected</w:t>
      </w:r>
    </w:p>
    <w:tbl>
      <w:tblPr>
        <w:tblW w:w="9345" w:type="dxa"/>
        <w:tblInd w:w="115" w:type="dxa"/>
        <w:tblLayout w:type="fixed"/>
        <w:tblLook w:val="0600" w:firstRow="0" w:lastRow="0" w:firstColumn="0" w:lastColumn="0" w:noHBand="1" w:noVBand="1"/>
      </w:tblPr>
      <w:tblGrid>
        <w:gridCol w:w="9345"/>
      </w:tblGrid>
      <w:tr w:rsidRPr="009747E7" w:rsidR="00DB0C5E" w:rsidTr="6F0611B3" w14:paraId="0E0E2BCE" w14:textId="77777777">
        <w:tc>
          <w:tcPr>
            <w:tcW w:w="9345" w:type="dxa"/>
            <w:shd w:val="clear" w:color="auto" w:fill="F8F8F8"/>
            <w:tcMar>
              <w:top w:w="100" w:type="dxa"/>
              <w:left w:w="100" w:type="dxa"/>
              <w:bottom w:w="100" w:type="dxa"/>
              <w:right w:w="100" w:type="dxa"/>
            </w:tcMar>
          </w:tcPr>
          <w:p w:rsidRPr="009747E7" w:rsidR="00DB0C5E" w:rsidP="005F35BE" w:rsidRDefault="00DB0C5E" w14:paraId="43ED9F8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lastRenderedPageBreak/>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31788CB9" w14:textId="175C20E7">
      <w:pPr>
        <w:spacing w:before="200" w:after="0" w:line="480" w:lineRule="auto"/>
        <w:ind w:left="900"/>
        <w:jc w:val="center"/>
        <w:rPr>
          <w:ins w:author="Alba Colomer Padrosa" w:date="2020-11-23T10:39:00Z" w:id="2834"/>
          <w:rFonts w:ascii="Times New Roman" w:hAnsi="Times New Roman" w:cs="Times New Roman"/>
          <w:i/>
          <w:iCs/>
          <w:color w:val="666666"/>
          <w:sz w:val="20"/>
          <w:szCs w:val="20"/>
          <w:lang w:val="en-GB"/>
        </w:rPr>
      </w:pPr>
      <w:bookmarkStart w:name="_Toc57793360" w:id="2835"/>
      <w:ins w:author="Alba Colomer Padrosa" w:date="2020-11-23T10:39:00Z" w:id="2836">
        <w:r w:rsidRPr="009747E7">
          <w:rPr>
            <w:rFonts w:ascii="Times New Roman" w:hAnsi="Times New Roman" w:cs="Times New Roman"/>
            <w:i/>
            <w:iCs/>
            <w:color w:val="666666"/>
            <w:sz w:val="20"/>
            <w:szCs w:val="20"/>
            <w:lang w:val="en-GB"/>
          </w:rPr>
          <w:t xml:space="preserve">Figure </w:t>
        </w:r>
      </w:ins>
      <w:r w:rsidRPr="00CA53DD"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9747E7" w:rsidR="00DB0C5E">
        <w:rPr>
          <w:rFonts w:ascii="Times New Roman" w:hAnsi="Times New Roman" w:cs="Times New Roman"/>
          <w:i/>
          <w:iCs/>
          <w:color w:val="666666"/>
          <w:sz w:val="20"/>
          <w:szCs w:val="20"/>
          <w:lang w:val="en-GB"/>
          <w:rPrChange w:author="Chris Smith" w:date="2020-11-29T16:43:00Z" w:id="2837">
            <w:rPr>
              <w:rFonts w:ascii="Times New Roman" w:hAnsi="Times New Roman" w:cs="Times New Roman"/>
              <w:i/>
              <w:iCs/>
              <w:color w:val="666666"/>
              <w:sz w:val="20"/>
              <w:szCs w:val="20"/>
              <w:lang w:val="en-GB"/>
            </w:rPr>
          </w:rPrChange>
        </w:rPr>
        <w:fldChar w:fldCharType="separate"/>
      </w:r>
      <w:ins w:author="Alba Colomer Padrosa" w:date="2020-12-02T08:56:00Z" w:id="2838">
        <w:r w:rsidR="00CA53DD">
          <w:rPr>
            <w:rFonts w:ascii="Times New Roman" w:hAnsi="Times New Roman" w:cs="Times New Roman"/>
            <w:i/>
            <w:iCs/>
            <w:noProof/>
            <w:color w:val="666666"/>
            <w:sz w:val="20"/>
            <w:szCs w:val="20"/>
            <w:lang w:val="en-GB"/>
          </w:rPr>
          <w:t>31</w:t>
        </w:r>
      </w:ins>
      <w:r w:rsidRPr="009747E7" w:rsidR="00DB0C5E">
        <w:rPr>
          <w:rFonts w:ascii="Times New Roman" w:hAnsi="Times New Roman" w:cs="Times New Roman"/>
          <w:i/>
          <w:iCs/>
          <w:color w:val="666666"/>
          <w:sz w:val="20"/>
          <w:szCs w:val="20"/>
          <w:lang w:val="en-GB"/>
          <w:rPrChange w:author="Chris Smith" w:date="2020-11-29T16:43:00Z" w:id="2839">
            <w:rPr>
              <w:rFonts w:ascii="Times New Roman" w:hAnsi="Times New Roman" w:cs="Times New Roman"/>
              <w:i/>
              <w:iCs/>
              <w:color w:val="666666"/>
              <w:sz w:val="20"/>
              <w:szCs w:val="20"/>
              <w:lang w:val="en-GB"/>
            </w:rPr>
          </w:rPrChange>
        </w:rPr>
        <w:fldChar w:fldCharType="end"/>
      </w:r>
      <w:ins w:author="Alba Colomer Padrosa" w:date="2020-11-23T10:39:00Z" w:id="2840">
        <w:r w:rsidRPr="009747E7">
          <w:rPr>
            <w:rFonts w:ascii="Times New Roman" w:hAnsi="Times New Roman" w:cs="Times New Roman"/>
            <w:i/>
            <w:iCs/>
            <w:color w:val="666666"/>
            <w:sz w:val="20"/>
            <w:szCs w:val="20"/>
            <w:lang w:val="en-GB"/>
          </w:rPr>
          <w:t xml:space="preserve"> – Code for </w:t>
        </w:r>
      </w:ins>
      <w:ins w:author="Alba Colomer Padrosa" w:date="2020-11-23T10:40:00Z" w:id="2841">
        <w:r w:rsidRPr="009747E7">
          <w:rPr>
            <w:rFonts w:ascii="Times New Roman" w:hAnsi="Times New Roman" w:cs="Times New Roman"/>
            <w:i/>
            <w:iCs/>
            <w:color w:val="666666"/>
            <w:sz w:val="20"/>
            <w:szCs w:val="20"/>
            <w:lang w:val="en-GB"/>
          </w:rPr>
          <w:t>unsuccessful outcome of procurement initiation at tender level</w:t>
        </w:r>
      </w:ins>
      <w:bookmarkEnd w:id="2835"/>
    </w:p>
    <w:p w:rsidRPr="009747E7" w:rsidR="00DB0C5E" w:rsidDel="002E40FC" w:rsidP="6F0611B3" w:rsidRDefault="00DB0C5E" w14:paraId="1AD562E4" w14:textId="765F0E3D">
      <w:pPr>
        <w:spacing w:after="200" w:line="360" w:lineRule="auto"/>
        <w:rPr>
          <w:del w:author="Alba Colomer Padrosa" w:date="2020-12-02T09:18:00Z" w:id="2842"/>
          <w:rFonts w:ascii="Times New Roman" w:hAnsi="Times New Roman" w:cs="Times New Roman"/>
          <w:lang w:val="en-GB"/>
        </w:rPr>
      </w:pPr>
    </w:p>
    <w:p w:rsidRPr="009747E7" w:rsidR="000E7BD2" w:rsidP="006F791E" w:rsidRDefault="3B4794B0" w14:paraId="6D8C55B6" w14:textId="2ECE446A">
      <w:pPr>
        <w:pStyle w:val="Heading3"/>
        <w:keepLines/>
        <w:numPr>
          <w:ilvl w:val="2"/>
          <w:numId w:val="0"/>
        </w:numPr>
        <w:shd w:val="clear" w:color="auto" w:fill="FFFFFF" w:themeFill="background1"/>
        <w:spacing w:before="200" w:after="80" w:line="288" w:lineRule="auto"/>
        <w:jc w:val="left"/>
        <w:rPr>
          <w:rFonts w:cs="Times New Roman"/>
        </w:rPr>
      </w:pPr>
      <w:bookmarkStart w:name="_4zejt2pzvfyr" w:colFirst="0" w:colLast="0" w:id="2843"/>
      <w:bookmarkStart w:name="_Toc57793412" w:id="2844"/>
      <w:bookmarkEnd w:id="2843"/>
      <w:r w:rsidRPr="009747E7">
        <w:rPr>
          <w:rFonts w:cs="Times New Roman"/>
          <w:color w:val="000000" w:themeColor="text1"/>
        </w:rPr>
        <w:t>2.4.8 State4 - Tendering (active.tendering)</w:t>
      </w:r>
      <w:bookmarkEnd w:id="2844"/>
    </w:p>
    <w:p w:rsidRPr="009747E7" w:rsidR="000E7BD2" w:rsidP="006F791E" w:rsidRDefault="3B4794B0" w14:paraId="3BC11111" w14:textId="47387DE1">
      <w:pPr>
        <w:pStyle w:val="Heading4"/>
        <w:spacing w:after="0" w:line="360" w:lineRule="auto"/>
        <w:jc w:val="left"/>
        <w:rPr>
          <w:rFonts w:cs="Times New Roman"/>
        </w:rPr>
      </w:pPr>
      <w:bookmarkStart w:name="_pcs01t3lhmdj" w:colFirst="0" w:colLast="0" w:id="2845"/>
      <w:bookmarkEnd w:id="2845"/>
      <w:r w:rsidRPr="009747E7">
        <w:rPr>
          <w:rFonts w:cs="Times New Roman"/>
        </w:rPr>
        <w:t>2.4.8.1 Invitations for selected candidates</w:t>
      </w:r>
    </w:p>
    <w:p w:rsidRPr="009747E7" w:rsidR="00136C75" w:rsidP="006F791E" w:rsidRDefault="000E7BD2" w14:paraId="4097D849" w14:textId="46BABEA0">
      <w:pPr>
        <w:jc w:val="both"/>
        <w:rPr>
          <w:rFonts w:ascii="Times New Roman" w:hAnsi="Times New Roman" w:cs="Times New Roman"/>
          <w:lang w:val="en-GB"/>
        </w:rPr>
      </w:pPr>
      <w:r w:rsidRPr="009747E7">
        <w:rPr>
          <w:rFonts w:ascii="Times New Roman" w:hAnsi="Times New Roman" w:cs="Times New Roman"/>
          <w:lang w:val="en-GB"/>
        </w:rPr>
        <w:t xml:space="preserve">Once pre-qualification and </w:t>
      </w:r>
      <w:r w:rsidRPr="009747E7" w:rsidR="00132306">
        <w:rPr>
          <w:rFonts w:ascii="Times New Roman" w:hAnsi="Times New Roman" w:cs="Times New Roman"/>
          <w:lang w:val="en-GB"/>
        </w:rPr>
        <w:t xml:space="preserve">the </w:t>
      </w:r>
      <w:r w:rsidRPr="009747E7">
        <w:rPr>
          <w:rFonts w:ascii="Times New Roman" w:hAnsi="Times New Roman" w:cs="Times New Roman"/>
          <w:lang w:val="en-GB"/>
        </w:rPr>
        <w:t xml:space="preserve">following stand-still period are over and </w:t>
      </w:r>
      <w:r w:rsidRPr="009747E7" w:rsidR="00132306">
        <w:rPr>
          <w:rFonts w:ascii="Times New Roman" w:hAnsi="Times New Roman" w:cs="Times New Roman"/>
          <w:lang w:val="en-GB"/>
        </w:rPr>
        <w:t xml:space="preserve">the </w:t>
      </w:r>
      <w:r w:rsidRPr="009747E7">
        <w:rPr>
          <w:rFonts w:ascii="Times New Roman" w:hAnsi="Times New Roman" w:cs="Times New Roman"/>
          <w:lang w:val="en-GB"/>
        </w:rPr>
        <w:t xml:space="preserve">tendering session is initiated by </w:t>
      </w:r>
      <w:r w:rsidRPr="009747E7" w:rsidR="00132306">
        <w:rPr>
          <w:rFonts w:ascii="Times New Roman" w:hAnsi="Times New Roman" w:cs="Times New Roman"/>
          <w:lang w:val="en-GB"/>
        </w:rPr>
        <w:t xml:space="preserve">the </w:t>
      </w:r>
      <w:r w:rsidRPr="009747E7" w:rsidR="00DB0C5E">
        <w:rPr>
          <w:rFonts w:ascii="Times New Roman" w:hAnsi="Times New Roman" w:cs="Times New Roman"/>
          <w:lang w:val="en-GB"/>
        </w:rPr>
        <w:t>CA</w:t>
      </w:r>
      <w:r w:rsidRPr="009747E7">
        <w:rPr>
          <w:rFonts w:ascii="Times New Roman" w:hAnsi="Times New Roman" w:cs="Times New Roman"/>
          <w:lang w:val="en-GB"/>
        </w:rPr>
        <w:t xml:space="preserve">, in order to disclose a short-list of invited candidates, separate array </w:t>
      </w:r>
      <w:r w:rsidRPr="009747E7">
        <w:rPr>
          <w:rFonts w:ascii="Times New Roman" w:hAnsi="Times New Roman" w:eastAsia="Courier New" w:cs="Times New Roman"/>
          <w:color w:val="DD1144"/>
          <w:shd w:val="clear" w:color="auto" w:fill="F3F3F3"/>
          <w:lang w:val="en-GB"/>
        </w:rPr>
        <w:t>invitations</w:t>
      </w:r>
      <w:r w:rsidRPr="009747E7">
        <w:rPr>
          <w:rFonts w:ascii="Times New Roman" w:hAnsi="Times New Roman" w:cs="Times New Roman"/>
          <w:lang w:val="en-GB"/>
        </w:rPr>
        <w:t xml:space="preserve"> </w:t>
      </w:r>
      <w:r w:rsidRPr="009747E7" w:rsidR="00DB0C5E">
        <w:rPr>
          <w:rFonts w:ascii="Times New Roman" w:hAnsi="Times New Roman" w:cs="Times New Roman"/>
          <w:lang w:val="en-GB"/>
        </w:rPr>
        <w:t>is</w:t>
      </w:r>
      <w:r w:rsidRPr="009747E7">
        <w:rPr>
          <w:rFonts w:ascii="Times New Roman" w:hAnsi="Times New Roman" w:cs="Times New Roman"/>
          <w:lang w:val="en-GB"/>
        </w:rPr>
        <w:t xml:space="preserve"> generated with separate element</w:t>
      </w:r>
      <w:r w:rsidRPr="009747E7" w:rsidR="00132306">
        <w:rPr>
          <w:rFonts w:ascii="Times New Roman" w:hAnsi="Times New Roman" w:cs="Times New Roman"/>
          <w:lang w:val="en-GB"/>
        </w:rPr>
        <w:t>s</w:t>
      </w:r>
      <w:r w:rsidRPr="009747E7">
        <w:rPr>
          <w:rFonts w:ascii="Times New Roman" w:hAnsi="Times New Roman" w:cs="Times New Roman"/>
          <w:lang w:val="en-GB"/>
        </w:rPr>
        <w:t xml:space="preserve"> for each invited candidate (those whose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w:t>
      </w:r>
      <w:r w:rsidRPr="009747E7" w:rsidR="00132306">
        <w:rPr>
          <w:rFonts w:ascii="Times New Roman" w:hAnsi="Times New Roman" w:cs="Times New Roman"/>
          <w:lang w:val="en-GB"/>
        </w:rPr>
        <w:t xml:space="preserve">are </w:t>
      </w:r>
      <w:r w:rsidRPr="009747E7">
        <w:rPr>
          <w:rFonts w:ascii="Times New Roman" w:hAnsi="Times New Roman" w:cs="Times New Roman"/>
          <w:lang w:val="en-GB"/>
        </w:rPr>
        <w:t xml:space="preserve">affiliated with </w:t>
      </w:r>
      <w:r w:rsidRPr="009747E7">
        <w:rPr>
          <w:rFonts w:ascii="Times New Roman" w:hAnsi="Times New Roman" w:eastAsia="Courier New" w:cs="Times New Roman"/>
          <w:color w:val="DD1144"/>
          <w:shd w:val="clear" w:color="auto" w:fill="F3F3F3"/>
          <w:lang w:val="en-GB"/>
        </w:rPr>
        <w:t>qualification.status: active</w:t>
      </w:r>
      <w:r w:rsidRPr="009747E7">
        <w:rPr>
          <w:rFonts w:ascii="Times New Roman" w:hAnsi="Times New Roman" w:cs="Times New Roman"/>
          <w:lang w:val="en-GB"/>
        </w:rPr>
        <w:t xml:space="preserve">). </w:t>
      </w:r>
    </w:p>
    <w:p w:rsidRPr="009747E7" w:rsidR="000E7BD2" w:rsidP="006F791E" w:rsidRDefault="000E7BD2" w14:paraId="78B88D04" w14:textId="7F308675">
      <w:pPr>
        <w:jc w:val="both"/>
        <w:rPr>
          <w:rFonts w:ascii="Times New Roman" w:hAnsi="Times New Roman" w:cs="Times New Roman"/>
          <w:lang w:val="en-GB"/>
        </w:rPr>
      </w:pPr>
      <w:r w:rsidRPr="009747E7">
        <w:rPr>
          <w:rFonts w:ascii="Times New Roman" w:hAnsi="Times New Roman" w:cs="Times New Roman"/>
          <w:lang w:val="en-GB"/>
        </w:rPr>
        <w:t xml:space="preserve">The authors of valid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w:t>
      </w:r>
      <w:r w:rsidRPr="009747E7" w:rsidR="00132306">
        <w:rPr>
          <w:rFonts w:ascii="Times New Roman" w:hAnsi="Times New Roman" w:cs="Times New Roman"/>
          <w:lang w:val="en-GB"/>
        </w:rPr>
        <w:t>are</w:t>
      </w:r>
      <w:r w:rsidRPr="009747E7">
        <w:rPr>
          <w:rFonts w:ascii="Times New Roman" w:hAnsi="Times New Roman" w:cs="Times New Roman"/>
          <w:lang w:val="en-GB"/>
        </w:rPr>
        <w:t xml:space="preserve"> reflected in the </w:t>
      </w:r>
      <w:r w:rsidRPr="009747E7">
        <w:rPr>
          <w:rFonts w:ascii="Times New Roman" w:hAnsi="Times New Roman" w:eastAsia="Courier New" w:cs="Times New Roman"/>
          <w:color w:val="DD1144"/>
          <w:shd w:val="clear" w:color="auto" w:fill="F3F3F3"/>
          <w:lang w:val="en-GB"/>
        </w:rPr>
        <w:t>parties</w:t>
      </w:r>
      <w:r w:rsidRPr="009747E7">
        <w:rPr>
          <w:rFonts w:ascii="Times New Roman" w:hAnsi="Times New Roman" w:cs="Times New Roman"/>
          <w:lang w:val="en-GB"/>
        </w:rPr>
        <w:t xml:space="preserve"> section with </w:t>
      </w:r>
      <w:r w:rsidRPr="009747E7" w:rsidR="00132306">
        <w:rPr>
          <w:rFonts w:ascii="Times New Roman" w:hAnsi="Times New Roman" w:cs="Times New Roman"/>
          <w:lang w:val="en-GB"/>
        </w:rPr>
        <w:t xml:space="preserve">an </w:t>
      </w:r>
      <w:r w:rsidRPr="009747E7">
        <w:rPr>
          <w:rFonts w:ascii="Times New Roman" w:hAnsi="Times New Roman" w:cs="Times New Roman"/>
          <w:lang w:val="en-GB"/>
        </w:rPr>
        <w:t xml:space="preserve">additional </w:t>
      </w:r>
      <w:r w:rsidRPr="009747E7">
        <w:rPr>
          <w:rFonts w:ascii="Times New Roman" w:hAnsi="Times New Roman" w:eastAsia="Courier New" w:cs="Times New Roman"/>
          <w:color w:val="DD1144"/>
          <w:shd w:val="clear" w:color="auto" w:fill="F3F3F3"/>
          <w:lang w:val="en-GB"/>
        </w:rPr>
        <w:t>role: invitedCandidate</w:t>
      </w:r>
      <w:r w:rsidRPr="009747E7">
        <w:rPr>
          <w:rFonts w:ascii="Times New Roman" w:hAnsi="Times New Roman" w:cs="Times New Roman"/>
          <w:lang w:val="en-GB"/>
        </w:rPr>
        <w:t xml:space="preserve">. </w:t>
      </w:r>
      <w:r w:rsidRPr="009747E7" w:rsidR="00136C75">
        <w:rPr>
          <w:rFonts w:ascii="Times New Roman" w:hAnsi="Times New Roman" w:cs="Times New Roman"/>
          <w:lang w:val="en-GB"/>
        </w:rPr>
        <w:t xml:space="preserve">Only those tenderers indicated in </w:t>
      </w:r>
      <w:r w:rsidRPr="009747E7" w:rsidR="00136C75">
        <w:rPr>
          <w:rFonts w:ascii="Times New Roman" w:hAnsi="Times New Roman" w:eastAsia="Courier New" w:cs="Times New Roman"/>
          <w:color w:val="DD1144"/>
          <w:shd w:val="clear" w:color="auto" w:fill="F3F3F3"/>
          <w:lang w:val="en-GB"/>
        </w:rPr>
        <w:t>invitations</w:t>
      </w:r>
      <w:r w:rsidRPr="009747E7" w:rsidR="00136C75">
        <w:rPr>
          <w:rFonts w:ascii="Times New Roman" w:hAnsi="Times New Roman" w:cs="Times New Roman"/>
          <w:lang w:val="en-GB"/>
        </w:rPr>
        <w:t xml:space="preserve"> </w:t>
      </w:r>
      <w:r w:rsidRPr="009747E7" w:rsidR="00A87F7B">
        <w:rPr>
          <w:rFonts w:ascii="Times New Roman" w:hAnsi="Times New Roman" w:cs="Times New Roman"/>
          <w:lang w:val="en-GB"/>
        </w:rPr>
        <w:t xml:space="preserve">are </w:t>
      </w:r>
      <w:r w:rsidRPr="009747E7" w:rsidR="00136C75">
        <w:rPr>
          <w:rFonts w:ascii="Times New Roman" w:hAnsi="Times New Roman" w:cs="Times New Roman"/>
          <w:lang w:val="en-GB"/>
        </w:rPr>
        <w:t>allowed to submit their financial and technical offers</w:t>
      </w:r>
      <w:r w:rsidRPr="009747E7">
        <w:rPr>
          <w:rFonts w:ascii="Times New Roman" w:hAnsi="Times New Roman" w:cs="Times New Roman"/>
          <w:lang w:val="en-GB"/>
        </w:rPr>
        <w:t xml:space="preserve">. All the others </w:t>
      </w:r>
      <w:r w:rsidRPr="009747E7" w:rsidR="00A87F7B">
        <w:rPr>
          <w:rFonts w:ascii="Times New Roman" w:hAnsi="Times New Roman" w:cs="Times New Roman"/>
          <w:lang w:val="en-GB"/>
        </w:rPr>
        <w:t>are</w:t>
      </w:r>
      <w:r w:rsidRPr="009747E7">
        <w:rPr>
          <w:rFonts w:ascii="Times New Roman" w:hAnsi="Times New Roman" w:cs="Times New Roman"/>
          <w:lang w:val="en-GB"/>
        </w:rPr>
        <w:t xml:space="preserve"> refused automatically. </w:t>
      </w:r>
    </w:p>
    <w:tbl>
      <w:tblPr>
        <w:tblW w:w="9345" w:type="dxa"/>
        <w:tblInd w:w="115" w:type="dxa"/>
        <w:tblLayout w:type="fixed"/>
        <w:tblLook w:val="0600" w:firstRow="0" w:lastRow="0" w:firstColumn="0" w:lastColumn="0" w:noHBand="1" w:noVBand="1"/>
      </w:tblPr>
      <w:tblGrid>
        <w:gridCol w:w="9345"/>
      </w:tblGrid>
      <w:tr w:rsidRPr="009747E7" w:rsidR="00DB0C5E" w:rsidTr="6F0611B3" w14:paraId="489BFBC8" w14:textId="77777777">
        <w:tc>
          <w:tcPr>
            <w:tcW w:w="9345" w:type="dxa"/>
            <w:shd w:val="clear" w:color="auto" w:fill="F8F8F8"/>
            <w:tcMar>
              <w:top w:w="100" w:type="dxa"/>
              <w:left w:w="100" w:type="dxa"/>
              <w:bottom w:w="100" w:type="dxa"/>
              <w:right w:w="100" w:type="dxa"/>
            </w:tcMar>
          </w:tcPr>
          <w:p w:rsidRPr="009747E7" w:rsidR="00DB0C5E" w:rsidP="005F35BE" w:rsidRDefault="00DB0C5E" w14:paraId="4A981CF7"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"invitations":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"relatedQualification":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2C63E7C3" w14:textId="4A835D68">
      <w:pPr>
        <w:spacing w:before="200" w:after="0" w:line="480" w:lineRule="auto"/>
        <w:ind w:left="900"/>
        <w:jc w:val="center"/>
        <w:rPr>
          <w:ins w:author="Alba Colomer Padrosa" w:date="2020-11-23T10:41:00Z" w:id="2846"/>
          <w:rFonts w:ascii="Times New Roman" w:hAnsi="Times New Roman" w:cs="Times New Roman"/>
          <w:i/>
          <w:iCs/>
          <w:color w:val="666666"/>
          <w:sz w:val="20"/>
          <w:szCs w:val="20"/>
          <w:lang w:val="en-GB"/>
        </w:rPr>
      </w:pPr>
      <w:bookmarkStart w:name="_Toc57793361" w:id="2847"/>
      <w:ins w:author="Alba Colomer Padrosa" w:date="2020-11-23T10:41:00Z" w:id="2848">
        <w:r w:rsidRPr="009747E7">
          <w:rPr>
            <w:rFonts w:ascii="Times New Roman" w:hAnsi="Times New Roman" w:cs="Times New Roman"/>
            <w:i/>
            <w:iCs/>
            <w:color w:val="666666"/>
            <w:sz w:val="20"/>
            <w:szCs w:val="20"/>
            <w:lang w:val="en-GB"/>
          </w:rPr>
          <w:t xml:space="preserve">Figure </w:t>
        </w:r>
      </w:ins>
      <w:r w:rsidRPr="00CA53DD"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9747E7" w:rsidR="00DB0C5E">
        <w:rPr>
          <w:rFonts w:ascii="Times New Roman" w:hAnsi="Times New Roman" w:cs="Times New Roman"/>
          <w:i/>
          <w:iCs/>
          <w:color w:val="666666"/>
          <w:sz w:val="20"/>
          <w:szCs w:val="20"/>
          <w:lang w:val="en-GB"/>
          <w:rPrChange w:author="Chris Smith" w:date="2020-11-29T16:43:00Z" w:id="2849">
            <w:rPr>
              <w:rFonts w:ascii="Times New Roman" w:hAnsi="Times New Roman" w:cs="Times New Roman"/>
              <w:i/>
              <w:iCs/>
              <w:color w:val="666666"/>
              <w:sz w:val="20"/>
              <w:szCs w:val="20"/>
              <w:lang w:val="en-GB"/>
            </w:rPr>
          </w:rPrChange>
        </w:rPr>
        <w:fldChar w:fldCharType="separate"/>
      </w:r>
      <w:ins w:author="Alba Colomer Padrosa" w:date="2020-12-02T08:56:00Z" w:id="2850">
        <w:r w:rsidR="00CA53DD">
          <w:rPr>
            <w:rFonts w:ascii="Times New Roman" w:hAnsi="Times New Roman" w:cs="Times New Roman"/>
            <w:i/>
            <w:iCs/>
            <w:noProof/>
            <w:color w:val="666666"/>
            <w:sz w:val="20"/>
            <w:szCs w:val="20"/>
            <w:lang w:val="en-GB"/>
          </w:rPr>
          <w:t>32</w:t>
        </w:r>
      </w:ins>
      <w:r w:rsidRPr="009747E7" w:rsidR="00DB0C5E">
        <w:rPr>
          <w:rFonts w:ascii="Times New Roman" w:hAnsi="Times New Roman" w:cs="Times New Roman"/>
          <w:i/>
          <w:iCs/>
          <w:color w:val="666666"/>
          <w:sz w:val="20"/>
          <w:szCs w:val="20"/>
          <w:lang w:val="en-GB"/>
          <w:rPrChange w:author="Chris Smith" w:date="2020-11-29T16:43:00Z" w:id="2851">
            <w:rPr>
              <w:rFonts w:ascii="Times New Roman" w:hAnsi="Times New Roman" w:cs="Times New Roman"/>
              <w:i/>
              <w:iCs/>
              <w:color w:val="666666"/>
              <w:sz w:val="20"/>
              <w:szCs w:val="20"/>
              <w:lang w:val="en-GB"/>
            </w:rPr>
          </w:rPrChange>
        </w:rPr>
        <w:fldChar w:fldCharType="end"/>
      </w:r>
      <w:ins w:author="Alba Colomer Padrosa" w:date="2020-11-23T10:41:00Z" w:id="2852">
        <w:r w:rsidRPr="009747E7">
          <w:rPr>
            <w:rFonts w:ascii="Times New Roman" w:hAnsi="Times New Roman" w:cs="Times New Roman"/>
            <w:i/>
            <w:iCs/>
            <w:color w:val="666666"/>
            <w:sz w:val="20"/>
            <w:szCs w:val="20"/>
            <w:lang w:val="en-GB"/>
          </w:rPr>
          <w:t xml:space="preserve"> – Code for invitations</w:t>
        </w:r>
        <w:bookmarkEnd w:id="2847"/>
      </w:ins>
    </w:p>
    <w:p w:rsidRPr="009747E7" w:rsidR="00DB0C5E" w:rsidDel="002E40FC" w:rsidP="6F0611B3" w:rsidRDefault="00DB0C5E" w14:paraId="2A772F03" w14:textId="37B23FAF">
      <w:pPr>
        <w:jc w:val="both"/>
        <w:rPr>
          <w:del w:author="Alba Colomer Padrosa" w:date="2020-12-02T09:18:00Z" w:id="2853"/>
          <w:rFonts w:ascii="Times New Roman" w:hAnsi="Times New Roman" w:cs="Times New Roman"/>
          <w:lang w:val="en-GB"/>
        </w:rPr>
      </w:pPr>
    </w:p>
    <w:p w:rsidRPr="009747E7" w:rsidR="000E7BD2" w:rsidP="006F791E" w:rsidRDefault="3B4794B0" w14:paraId="391BEA33" w14:textId="31863734">
      <w:pPr>
        <w:pStyle w:val="Heading4"/>
        <w:spacing w:after="0" w:line="360" w:lineRule="auto"/>
        <w:jc w:val="left"/>
        <w:rPr>
          <w:rFonts w:cs="Times New Roman"/>
        </w:rPr>
      </w:pPr>
      <w:bookmarkStart w:name="_ykvjuh8xef5p" w:colFirst="0" w:colLast="0" w:id="2854"/>
      <w:bookmarkEnd w:id="2854"/>
      <w:r w:rsidRPr="009747E7">
        <w:rPr>
          <w:rFonts w:cs="Times New Roman"/>
        </w:rPr>
        <w:t>2.4.8.2 Call for proposals</w:t>
      </w:r>
    </w:p>
    <w:p w:rsidRPr="009747E7" w:rsidR="000E7BD2" w:rsidP="006F791E" w:rsidRDefault="000E7BD2" w14:paraId="7EF47739" w14:textId="7CA2B828">
      <w:pPr>
        <w:jc w:val="both"/>
        <w:rPr>
          <w:rFonts w:ascii="Times New Roman" w:hAnsi="Times New Roman" w:cs="Times New Roman"/>
          <w:lang w:val="en-GB"/>
        </w:rPr>
      </w:pPr>
      <w:r w:rsidRPr="009747E7">
        <w:rPr>
          <w:rFonts w:ascii="Times New Roman" w:hAnsi="Times New Roman" w:cs="Times New Roman"/>
          <w:lang w:val="en-GB"/>
        </w:rPr>
        <w:t xml:space="preserve">In order to indicate </w:t>
      </w:r>
      <w:r w:rsidRPr="009747E7" w:rsidR="0FFC06D3">
        <w:rPr>
          <w:rFonts w:ascii="Times New Roman" w:hAnsi="Times New Roman" w:cs="Times New Roman"/>
          <w:lang w:val="en-GB"/>
        </w:rPr>
        <w:t>the</w:t>
      </w:r>
      <w:r w:rsidRPr="009747E7">
        <w:rPr>
          <w:rFonts w:ascii="Times New Roman" w:hAnsi="Times New Roman" w:cs="Times New Roman"/>
          <w:lang w:val="en-GB"/>
        </w:rPr>
        <w:t xml:space="preserve"> start of </w:t>
      </w:r>
      <w:r w:rsidRPr="009747E7" w:rsidR="0FFC06D3">
        <w:rPr>
          <w:rFonts w:ascii="Times New Roman" w:hAnsi="Times New Roman" w:cs="Times New Roman"/>
          <w:lang w:val="en-GB"/>
        </w:rPr>
        <w:t>a</w:t>
      </w:r>
      <w:r w:rsidRPr="009747E7">
        <w:rPr>
          <w:rFonts w:ascii="Times New Roman" w:hAnsi="Times New Roman" w:cs="Times New Roman"/>
          <w:lang w:val="en-GB"/>
        </w:rPr>
        <w:t xml:space="preserve"> tendering phase of a </w:t>
      </w:r>
      <w:r w:rsidRPr="009747E7" w:rsidR="0FFC06D3">
        <w:rPr>
          <w:rFonts w:ascii="Times New Roman" w:hAnsi="Times New Roman" w:cs="Times New Roman"/>
          <w:lang w:val="en-GB"/>
        </w:rPr>
        <w:t xml:space="preserve">procurement </w:t>
      </w:r>
      <w:r w:rsidRPr="009747E7">
        <w:rPr>
          <w:rFonts w:ascii="Times New Roman" w:hAnsi="Times New Roman" w:cs="Times New Roman"/>
          <w:lang w:val="en-GB"/>
        </w:rPr>
        <w:t xml:space="preserve">process, </w:t>
      </w:r>
      <w:r w:rsidRPr="009747E7" w:rsidR="0FFC06D3">
        <w:rPr>
          <w:rFonts w:ascii="Times New Roman" w:hAnsi="Times New Roman" w:cs="Times New Roman"/>
          <w:lang w:val="en-GB"/>
        </w:rPr>
        <w:t xml:space="preserve">the </w:t>
      </w:r>
      <w:r w:rsidRPr="009747E7" w:rsidR="00C5500D">
        <w:rPr>
          <w:rFonts w:ascii="Times New Roman" w:hAnsi="Times New Roman" w:cs="Times New Roman"/>
          <w:lang w:val="en-GB"/>
        </w:rPr>
        <w:t>CA</w:t>
      </w:r>
      <w:r w:rsidRPr="009747E7">
        <w:rPr>
          <w:rFonts w:ascii="Times New Roman" w:hAnsi="Times New Roman" w:cs="Times New Roman"/>
          <w:lang w:val="en-GB"/>
        </w:rPr>
        <w:t xml:space="preserve"> shall establish a start date as a call for tendering of the commercial tenders. </w:t>
      </w:r>
      <w:r w:rsidRPr="009747E7" w:rsidR="0FFC06D3">
        <w:rPr>
          <w:rFonts w:ascii="Times New Roman" w:hAnsi="Times New Roman" w:cs="Times New Roman"/>
          <w:lang w:val="en-GB"/>
        </w:rPr>
        <w:t>This</w:t>
      </w:r>
      <w:r w:rsidRPr="009747E7">
        <w:rPr>
          <w:rFonts w:ascii="Times New Roman" w:hAnsi="Times New Roman" w:cs="Times New Roman"/>
          <w:lang w:val="en-GB"/>
        </w:rPr>
        <w:t xml:space="preserve"> indication shall be done by adding a separate </w:t>
      </w:r>
      <w:r w:rsidRPr="009747E7">
        <w:rPr>
          <w:rFonts w:ascii="Times New Roman" w:hAnsi="Times New Roman" w:eastAsia="Courier New" w:cs="Times New Roman"/>
          <w:color w:val="DD1144"/>
          <w:shd w:val="clear" w:color="auto" w:fill="F3F3F3"/>
          <w:lang w:val="en-GB"/>
        </w:rPr>
        <w:t>tenderPeriod</w:t>
      </w:r>
      <w:r w:rsidRPr="009747E7">
        <w:rPr>
          <w:rFonts w:ascii="Times New Roman" w:hAnsi="Times New Roman" w:cs="Times New Roman"/>
          <w:lang w:val="en-GB"/>
        </w:rPr>
        <w:t xml:space="preserve"> object into</w:t>
      </w:r>
      <w:r w:rsidRPr="009747E7" w:rsidR="0FFC06D3">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building block</w:t>
      </w:r>
      <w:r w:rsidRPr="009747E7" w:rsidR="0FFC06D3">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tendering phase prescribed by </w:t>
      </w:r>
      <w:r w:rsidRPr="009747E7" w:rsidR="0FFC06D3">
        <w:rPr>
          <w:rFonts w:ascii="Times New Roman" w:hAnsi="Times New Roman" w:cs="Times New Roman"/>
          <w:lang w:val="en-GB"/>
        </w:rPr>
        <w:t xml:space="preserve">the </w:t>
      </w:r>
      <w:r w:rsidRPr="009747E7" w:rsidR="00C5500D">
        <w:rPr>
          <w:rFonts w:ascii="Times New Roman" w:hAnsi="Times New Roman" w:cs="Times New Roman"/>
          <w:lang w:val="en-GB"/>
        </w:rPr>
        <w:t>CA</w:t>
      </w:r>
      <w:r w:rsidRPr="009747E7">
        <w:rPr>
          <w:rFonts w:ascii="Times New Roman" w:hAnsi="Times New Roman" w:cs="Times New Roman"/>
          <w:lang w:val="en-GB"/>
        </w:rPr>
        <w:t xml:space="preserve"> and its start date reflected as a system moment of initiation of</w:t>
      </w:r>
      <w:r w:rsidRPr="009747E7" w:rsidR="0FFC06D3">
        <w:rPr>
          <w:rFonts w:ascii="Times New Roman" w:hAnsi="Times New Roman" w:cs="Times New Roman"/>
          <w:lang w:val="en-GB"/>
        </w:rPr>
        <w:t xml:space="preserve"> the</w:t>
      </w:r>
      <w:r w:rsidRPr="009747E7">
        <w:rPr>
          <w:rFonts w:ascii="Times New Roman" w:hAnsi="Times New Roman" w:cs="Times New Roman"/>
          <w:lang w:val="en-GB"/>
        </w:rPr>
        <w:t xml:space="preserve"> tendering phase:</w:t>
      </w:r>
    </w:p>
    <w:tbl>
      <w:tblPr>
        <w:tblW w:w="9360" w:type="dxa"/>
        <w:tblLayout w:type="fixed"/>
        <w:tblLook w:val="0600" w:firstRow="0" w:lastRow="0" w:firstColumn="0" w:lastColumn="0" w:noHBand="1" w:noVBand="1"/>
      </w:tblPr>
      <w:tblGrid>
        <w:gridCol w:w="9360"/>
      </w:tblGrid>
      <w:tr w:rsidRPr="009747E7" w:rsidR="00C5500D" w:rsidTr="6F0611B3" w14:paraId="6E97E9FC" w14:textId="77777777">
        <w:tc>
          <w:tcPr>
            <w:tcW w:w="9360" w:type="dxa"/>
            <w:shd w:val="clear" w:color="auto" w:fill="F8F8F8"/>
            <w:tcMar>
              <w:top w:w="100" w:type="dxa"/>
              <w:left w:w="100" w:type="dxa"/>
              <w:bottom w:w="100" w:type="dxa"/>
              <w:right w:w="100" w:type="dxa"/>
            </w:tcMar>
          </w:tcPr>
          <w:p w:rsidRPr="009747E7" w:rsidR="00C5500D" w:rsidP="005F35BE" w:rsidRDefault="00C5500D" w14:paraId="24E13416"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C5500D" w:rsidP="6F0611B3" w:rsidRDefault="6F0611B3" w14:paraId="33156915" w14:textId="301097E8">
      <w:pPr>
        <w:spacing w:before="200" w:after="0" w:line="480" w:lineRule="auto"/>
        <w:ind w:left="900"/>
        <w:jc w:val="center"/>
        <w:rPr>
          <w:ins w:author="Alba Colomer Padrosa" w:date="2020-11-23T10:41:00Z" w:id="2855"/>
          <w:rFonts w:ascii="Times New Roman" w:hAnsi="Times New Roman" w:cs="Times New Roman"/>
          <w:i/>
          <w:iCs/>
          <w:color w:val="666666"/>
          <w:sz w:val="20"/>
          <w:szCs w:val="20"/>
          <w:lang w:val="en-GB"/>
        </w:rPr>
      </w:pPr>
      <w:bookmarkStart w:name="_Toc57793362" w:id="2856"/>
      <w:ins w:author="Alba Colomer Padrosa" w:date="2020-11-23T10:41:00Z" w:id="2857">
        <w:r w:rsidRPr="009747E7">
          <w:rPr>
            <w:rFonts w:ascii="Times New Roman" w:hAnsi="Times New Roman" w:cs="Times New Roman"/>
            <w:i/>
            <w:iCs/>
            <w:color w:val="666666"/>
            <w:sz w:val="20"/>
            <w:szCs w:val="20"/>
            <w:lang w:val="en-GB"/>
          </w:rPr>
          <w:t xml:space="preserve">Figure </w:t>
        </w:r>
      </w:ins>
      <w:r w:rsidRPr="00CA53DD" w:rsidR="00C5500D">
        <w:rPr>
          <w:rFonts w:ascii="Times New Roman" w:hAnsi="Times New Roman" w:cs="Times New Roman"/>
          <w:i/>
          <w:iCs/>
          <w:color w:val="666666"/>
          <w:sz w:val="20"/>
          <w:szCs w:val="20"/>
          <w:lang w:val="en-GB"/>
        </w:rPr>
        <w:fldChar w:fldCharType="begin"/>
      </w:r>
      <w:r w:rsidRPr="009747E7" w:rsidR="00C5500D">
        <w:rPr>
          <w:rFonts w:ascii="Times New Roman" w:hAnsi="Times New Roman" w:cs="Times New Roman"/>
          <w:i/>
          <w:iCs/>
          <w:color w:val="666666"/>
          <w:sz w:val="20"/>
          <w:szCs w:val="20"/>
          <w:lang w:val="en-GB"/>
        </w:rPr>
        <w:instrText xml:space="preserve"> SEQ Figure \* ARABIC </w:instrText>
      </w:r>
      <w:r w:rsidRPr="009747E7" w:rsidR="00C5500D">
        <w:rPr>
          <w:rFonts w:ascii="Times New Roman" w:hAnsi="Times New Roman" w:cs="Times New Roman"/>
          <w:i/>
          <w:iCs/>
          <w:color w:val="666666"/>
          <w:sz w:val="20"/>
          <w:szCs w:val="20"/>
          <w:lang w:val="en-GB"/>
          <w:rPrChange w:author="Chris Smith" w:date="2020-11-29T16:43:00Z" w:id="2858">
            <w:rPr>
              <w:rFonts w:ascii="Times New Roman" w:hAnsi="Times New Roman" w:cs="Times New Roman"/>
              <w:i/>
              <w:iCs/>
              <w:color w:val="666666"/>
              <w:sz w:val="20"/>
              <w:szCs w:val="20"/>
              <w:lang w:val="en-GB"/>
            </w:rPr>
          </w:rPrChange>
        </w:rPr>
        <w:fldChar w:fldCharType="separate"/>
      </w:r>
      <w:ins w:author="Alba Colomer Padrosa" w:date="2020-12-02T08:56:00Z" w:id="2859">
        <w:r w:rsidR="00CA53DD">
          <w:rPr>
            <w:rFonts w:ascii="Times New Roman" w:hAnsi="Times New Roman" w:cs="Times New Roman"/>
            <w:i/>
            <w:iCs/>
            <w:noProof/>
            <w:color w:val="666666"/>
            <w:sz w:val="20"/>
            <w:szCs w:val="20"/>
            <w:lang w:val="en-GB"/>
          </w:rPr>
          <w:t>33</w:t>
        </w:r>
      </w:ins>
      <w:r w:rsidRPr="009747E7" w:rsidR="00C5500D">
        <w:rPr>
          <w:rFonts w:ascii="Times New Roman" w:hAnsi="Times New Roman" w:cs="Times New Roman"/>
          <w:i/>
          <w:iCs/>
          <w:color w:val="666666"/>
          <w:sz w:val="20"/>
          <w:szCs w:val="20"/>
          <w:lang w:val="en-GB"/>
          <w:rPrChange w:author="Chris Smith" w:date="2020-11-29T16:43:00Z" w:id="2860">
            <w:rPr>
              <w:rFonts w:ascii="Times New Roman" w:hAnsi="Times New Roman" w:cs="Times New Roman"/>
              <w:i/>
              <w:iCs/>
              <w:color w:val="666666"/>
              <w:sz w:val="20"/>
              <w:szCs w:val="20"/>
              <w:lang w:val="en-GB"/>
            </w:rPr>
          </w:rPrChange>
        </w:rPr>
        <w:fldChar w:fldCharType="end"/>
      </w:r>
      <w:ins w:author="Alba Colomer Padrosa" w:date="2020-11-23T10:41:00Z" w:id="2861">
        <w:r w:rsidRPr="009747E7">
          <w:rPr>
            <w:rFonts w:ascii="Times New Roman" w:hAnsi="Times New Roman" w:cs="Times New Roman"/>
            <w:i/>
            <w:iCs/>
            <w:color w:val="666666"/>
            <w:sz w:val="20"/>
            <w:szCs w:val="20"/>
            <w:lang w:val="en-GB"/>
          </w:rPr>
          <w:t xml:space="preserve"> – Code for stating tender period</w:t>
        </w:r>
        <w:bookmarkEnd w:id="2856"/>
      </w:ins>
    </w:p>
    <w:p w:rsidRPr="009747E7" w:rsidR="00C5500D" w:rsidP="6F0611B3" w:rsidRDefault="00C5500D" w14:paraId="439D9DD2" w14:textId="4923851E">
      <w:pPr>
        <w:jc w:val="both"/>
        <w:rPr>
          <w:rFonts w:ascii="Times New Roman" w:hAnsi="Times New Roman" w:cs="Times New Roman"/>
          <w:lang w:val="en-GB"/>
        </w:rPr>
      </w:pPr>
    </w:p>
    <w:p w:rsidRPr="009747E7" w:rsidR="000E7BD2" w:rsidP="006F791E" w:rsidRDefault="3B4794B0" w14:paraId="7858F4B2" w14:textId="4436A7C5">
      <w:pPr>
        <w:pStyle w:val="Heading4"/>
        <w:spacing w:after="0" w:line="360" w:lineRule="auto"/>
        <w:jc w:val="left"/>
        <w:rPr>
          <w:rFonts w:cs="Times New Roman"/>
        </w:rPr>
      </w:pPr>
      <w:bookmarkStart w:name="_pso1nz8v5ne" w:colFirst="0" w:colLast="0" w:id="2862"/>
      <w:bookmarkEnd w:id="2862"/>
      <w:r w:rsidRPr="009747E7">
        <w:rPr>
          <w:rFonts w:cs="Times New Roman"/>
        </w:rPr>
        <w:lastRenderedPageBreak/>
        <w:t>2.4.8.3 Tendering</w:t>
      </w:r>
    </w:p>
    <w:p w:rsidRPr="009747E7" w:rsidR="000E7BD2" w:rsidP="6F0611B3" w:rsidRDefault="000E7BD2" w14:paraId="07B04A6D" w14:textId="675B41F3">
      <w:pPr>
        <w:jc w:val="both"/>
        <w:rPr>
          <w:rFonts w:ascii="Times New Roman" w:hAnsi="Times New Roman" w:cs="Times New Roman"/>
          <w:lang w:val="en-GB"/>
        </w:rPr>
      </w:pPr>
      <w:r w:rsidRPr="009747E7">
        <w:rPr>
          <w:rFonts w:ascii="Times New Roman" w:hAnsi="Times New Roman" w:cs="Times New Roman"/>
          <w:lang w:val="en-GB"/>
        </w:rPr>
        <w:t xml:space="preserve">Each invited candidate </w:t>
      </w:r>
      <w:r w:rsidRPr="009747E7" w:rsidR="3B4794B0">
        <w:rPr>
          <w:rFonts w:ascii="Times New Roman" w:hAnsi="Times New Roman" w:cs="Times New Roman"/>
          <w:lang w:val="en-GB"/>
        </w:rPr>
        <w:t xml:space="preserve">is </w:t>
      </w:r>
      <w:r w:rsidRPr="009747E7">
        <w:rPr>
          <w:rFonts w:ascii="Times New Roman" w:hAnsi="Times New Roman" w:cs="Times New Roman"/>
          <w:lang w:val="en-GB"/>
        </w:rPr>
        <w:t xml:space="preserve">allowed to submit </w:t>
      </w:r>
      <w:r w:rsidRPr="009747E7" w:rsidR="3B4794B0">
        <w:rPr>
          <w:rFonts w:ascii="Times New Roman" w:hAnsi="Times New Roman" w:cs="Times New Roman"/>
          <w:lang w:val="en-GB"/>
        </w:rPr>
        <w:t xml:space="preserve">a </w:t>
      </w:r>
      <w:r w:rsidRPr="009747E7" w:rsidR="00136C75">
        <w:rPr>
          <w:rFonts w:ascii="Times New Roman" w:hAnsi="Times New Roman" w:cs="Times New Roman"/>
          <w:lang w:val="en-GB"/>
        </w:rPr>
        <w:t xml:space="preserve">financial and technical </w:t>
      </w:r>
      <w:r w:rsidRPr="009747E7" w:rsidR="3B4794B0">
        <w:rPr>
          <w:rFonts w:ascii="Times New Roman" w:hAnsi="Times New Roman" w:cs="Times New Roman"/>
          <w:lang w:val="en-GB"/>
        </w:rPr>
        <w:t xml:space="preserve">tender </w:t>
      </w:r>
      <w:r w:rsidRPr="009747E7">
        <w:rPr>
          <w:rFonts w:ascii="Times New Roman" w:hAnsi="Times New Roman" w:cs="Times New Roman"/>
          <w:lang w:val="en-GB"/>
        </w:rPr>
        <w:t xml:space="preserve">within the given </w:t>
      </w:r>
      <w:r w:rsidRPr="009747E7">
        <w:rPr>
          <w:rFonts w:ascii="Times New Roman" w:hAnsi="Times New Roman" w:eastAsia="Courier New" w:cs="Times New Roman"/>
          <w:color w:val="DD1144"/>
          <w:shd w:val="clear" w:color="auto" w:fill="F3F3F3"/>
          <w:lang w:val="en-GB"/>
        </w:rPr>
        <w:t>tender.tenderPeriod</w:t>
      </w:r>
      <w:r w:rsidRPr="009747E7">
        <w:rPr>
          <w:rFonts w:ascii="Times New Roman" w:hAnsi="Times New Roman" w:cs="Times New Roman"/>
          <w:lang w:val="en-GB"/>
        </w:rPr>
        <w:t xml:space="preserve"> indicated with a</w:t>
      </w:r>
      <w:r w:rsidRPr="009747E7" w:rsidR="3B4794B0">
        <w:rPr>
          <w:rFonts w:ascii="Times New Roman" w:hAnsi="Times New Roman" w:cs="Times New Roman"/>
          <w:lang w:val="en-GB"/>
        </w:rPr>
        <w:t>ny</w:t>
      </w:r>
      <w:r w:rsidRPr="009747E7">
        <w:rPr>
          <w:rFonts w:ascii="Times New Roman" w:hAnsi="Times New Roman" w:cs="Times New Roman"/>
          <w:lang w:val="en-GB"/>
        </w:rPr>
        <w:t xml:space="preserve"> call for tenders. Each tender is based on </w:t>
      </w:r>
      <w:r w:rsidRPr="009747E7" w:rsidR="3B4794B0">
        <w:rPr>
          <w:rFonts w:ascii="Times New Roman" w:hAnsi="Times New Roman" w:cs="Times New Roman"/>
          <w:lang w:val="en-GB"/>
        </w:rPr>
        <w:t xml:space="preserve">a </w:t>
      </w:r>
      <w:commentRangeStart w:id="2863"/>
      <w:commentRangeStart w:id="2864"/>
      <w:commentRangeStart w:id="2865"/>
      <w:r w:rsidRPr="009747E7">
        <w:rPr>
          <w:rFonts w:ascii="Times New Roman" w:hAnsi="Times New Roman" w:eastAsia="Courier New" w:cs="Times New Roman"/>
          <w:color w:val="DD1144"/>
          <w:lang w:val="en-GB"/>
          <w:rPrChange w:author="Chris Smith" w:date="2020-11-29T16:43:00Z" w:id="2866">
            <w:rPr>
              <w:rFonts w:ascii="Times New Roman" w:hAnsi="Times New Roman" w:cs="Times New Roman"/>
              <w:lang w:val="en-GB"/>
            </w:rPr>
          </w:rPrChange>
        </w:rPr>
        <w:t>Bids</w:t>
      </w:r>
      <w:r w:rsidRPr="009747E7">
        <w:rPr>
          <w:rFonts w:ascii="Times New Roman" w:hAnsi="Times New Roman" w:cs="Times New Roman"/>
          <w:lang w:val="en-GB"/>
        </w:rPr>
        <w:t xml:space="preserve"> schema. </w:t>
      </w:r>
      <w:commentRangeEnd w:id="2863"/>
      <w:r w:rsidRPr="009747E7" w:rsidR="00E33B6E">
        <w:rPr>
          <w:rStyle w:val="CommentReference"/>
          <w:lang w:val="en-GB"/>
          <w:rPrChange w:author="Chris Smith" w:date="2020-11-29T16:43:00Z" w:id="2867">
            <w:rPr>
              <w:rStyle w:val="CommentReference"/>
            </w:rPr>
          </w:rPrChange>
        </w:rPr>
        <w:commentReference w:id="2863"/>
      </w:r>
      <w:commentRangeEnd w:id="2864"/>
      <w:r w:rsidRPr="009747E7">
        <w:rPr>
          <w:rStyle w:val="CommentReference"/>
          <w:lang w:val="en-GB"/>
          <w:rPrChange w:author="Chris Smith" w:date="2020-11-29T16:43:00Z" w:id="2868">
            <w:rPr>
              <w:rStyle w:val="CommentReference"/>
            </w:rPr>
          </w:rPrChange>
        </w:rPr>
        <w:commentReference w:id="2864"/>
      </w:r>
      <w:commentRangeEnd w:id="2865"/>
      <w:r w:rsidRPr="009747E7">
        <w:rPr>
          <w:rStyle w:val="CommentReference"/>
          <w:lang w:val="en-GB"/>
          <w:rPrChange w:author="Chris Smith" w:date="2020-11-29T16:43:00Z" w:id="2869">
            <w:rPr>
              <w:rStyle w:val="CommentReference"/>
            </w:rPr>
          </w:rPrChange>
        </w:rPr>
        <w:commentReference w:id="2865"/>
      </w:r>
      <w:r w:rsidRPr="009747E7">
        <w:rPr>
          <w:rFonts w:ascii="Times New Roman" w:hAnsi="Times New Roman" w:cs="Times New Roman"/>
          <w:lang w:val="en-GB"/>
        </w:rPr>
        <w:t xml:space="preserve">Each tender shall fulfil all the requirements prescribed by the </w:t>
      </w:r>
      <w:r w:rsidRPr="009747E7">
        <w:rPr>
          <w:rFonts w:ascii="Times New Roman" w:hAnsi="Times New Roman" w:eastAsia="Courier New" w:cs="Times New Roman"/>
          <w:color w:val="DD1144"/>
          <w:shd w:val="clear" w:color="auto" w:fill="F3F3F3"/>
          <w:lang w:val="en-GB"/>
        </w:rPr>
        <w:t>criteria</w:t>
      </w:r>
      <w:r w:rsidRPr="009747E7">
        <w:rPr>
          <w:rFonts w:ascii="Times New Roman" w:hAnsi="Times New Roman" w:cs="Times New Roman"/>
          <w:lang w:val="en-GB"/>
        </w:rPr>
        <w:t xml:space="preserve"> related to </w:t>
      </w:r>
      <w:r w:rsidRPr="009747E7">
        <w:rPr>
          <w:rFonts w:ascii="Times New Roman" w:hAnsi="Times New Roman" w:eastAsia="Courier New" w:cs="Times New Roman"/>
          <w:color w:val="DD1144"/>
          <w:shd w:val="clear" w:color="auto" w:fill="F3F3F3"/>
          <w:lang w:val="en-GB"/>
        </w:rPr>
        <w:t>items</w:t>
      </w:r>
      <w:r w:rsidRPr="009747E7">
        <w:rPr>
          <w:rFonts w:ascii="Times New Roman" w:hAnsi="Times New Roman" w:cs="Times New Roman"/>
          <w:lang w:val="en-GB"/>
        </w:rPr>
        <w:t xml:space="preserve"> or </w:t>
      </w:r>
      <w:r w:rsidRPr="009747E7">
        <w:rPr>
          <w:rFonts w:ascii="Times New Roman" w:hAnsi="Times New Roman" w:eastAsia="Courier New" w:cs="Times New Roman"/>
          <w:color w:val="DD1144"/>
          <w:shd w:val="clear" w:color="auto" w:fill="F3F3F3"/>
          <w:lang w:val="en-GB"/>
        </w:rPr>
        <w:t>lots</w:t>
      </w:r>
      <w:r w:rsidRPr="009747E7" w:rsidR="3B4794B0">
        <w:rPr>
          <w:rFonts w:ascii="Times New Roman" w:hAnsi="Times New Roman" w:eastAsia="Courier New" w:cs="Times New Roman"/>
          <w:color w:val="DD1144"/>
          <w:lang w:val="en-GB"/>
        </w:rPr>
        <w:t>,</w:t>
      </w:r>
      <w:r w:rsidRPr="009747E7">
        <w:rPr>
          <w:rFonts w:ascii="Times New Roman" w:hAnsi="Times New Roman" w:cs="Times New Roman"/>
          <w:lang w:val="en-GB"/>
        </w:rPr>
        <w:t xml:space="preserve"> with a relevant list of the responses by </w:t>
      </w:r>
      <w:r w:rsidRPr="009747E7" w:rsidR="3B4794B0">
        <w:rPr>
          <w:rFonts w:ascii="Times New Roman" w:hAnsi="Times New Roman" w:cs="Times New Roman"/>
          <w:lang w:val="en-GB"/>
        </w:rPr>
        <w:t xml:space="preserve">the </w:t>
      </w:r>
      <w:r w:rsidRPr="009747E7" w:rsidR="0021109A">
        <w:rPr>
          <w:rFonts w:ascii="Times New Roman" w:hAnsi="Times New Roman" w:cs="Times New Roman"/>
          <w:lang w:val="en-GB"/>
        </w:rPr>
        <w:t>EOs</w:t>
      </w:r>
      <w:r w:rsidRPr="009747E7" w:rsidR="3B4794B0">
        <w:rPr>
          <w:rFonts w:ascii="Times New Roman" w:hAnsi="Times New Roman" w:cs="Times New Roman"/>
          <w:lang w:val="en-GB"/>
        </w:rPr>
        <w:t xml:space="preserve"> and</w:t>
      </w:r>
      <w:r w:rsidRPr="009747E7">
        <w:rPr>
          <w:rFonts w:ascii="Times New Roman" w:hAnsi="Times New Roman" w:cs="Times New Roman"/>
          <w:lang w:val="en-GB"/>
        </w:rPr>
        <w:t xml:space="preserve"> providing an array of </w:t>
      </w:r>
      <w:r w:rsidRPr="009747E7">
        <w:rPr>
          <w:rFonts w:ascii="Times New Roman" w:hAnsi="Times New Roman" w:eastAsia="Courier New" w:cs="Times New Roman"/>
          <w:color w:val="DD1144"/>
          <w:shd w:val="clear" w:color="auto" w:fill="F3F3F3"/>
          <w:lang w:val="en-GB"/>
        </w:rPr>
        <w:t>requirementResponses</w:t>
      </w:r>
      <w:r w:rsidRPr="009747E7">
        <w:rPr>
          <w:rFonts w:ascii="Times New Roman" w:hAnsi="Times New Roman" w:cs="Times New Roman"/>
          <w:lang w:val="en-GB"/>
        </w:rPr>
        <w:t xml:space="preserve">. </w:t>
      </w:r>
    </w:p>
    <w:tbl>
      <w:tblPr>
        <w:tblW w:w="9356" w:type="dxa"/>
        <w:tblInd w:w="-142" w:type="dxa"/>
        <w:tblLayout w:type="fixed"/>
        <w:tblLook w:val="0600" w:firstRow="0" w:lastRow="0" w:firstColumn="0" w:lastColumn="0" w:noHBand="1" w:noVBand="1"/>
      </w:tblPr>
      <w:tblGrid>
        <w:gridCol w:w="9356"/>
      </w:tblGrid>
      <w:tr w:rsidRPr="009747E7" w:rsidR="000E7BD2" w:rsidTr="23E11A1A" w14:paraId="2AF53E74" w14:textId="77777777">
        <w:trPr>
          <w:trHeight w:val="945"/>
        </w:trPr>
        <w:tc>
          <w:tcPr>
            <w:tcW w:w="9356" w:type="dxa"/>
            <w:tcBorders>
              <w:top w:val="nil"/>
              <w:left w:val="nil"/>
              <w:bottom w:val="nil"/>
              <w:right w:val="nil"/>
            </w:tcBorders>
            <w:shd w:val="clear" w:color="auto" w:fill="FFF0B3"/>
            <w:tcMar>
              <w:top w:w="120" w:type="dxa"/>
              <w:left w:w="120" w:type="dxa"/>
              <w:bottom w:w="120" w:type="dxa"/>
              <w:right w:w="120" w:type="dxa"/>
            </w:tcMar>
          </w:tcPr>
          <w:p w:rsidRPr="009747E7" w:rsidR="000E7BD2" w:rsidP="0021109A" w:rsidRDefault="23E11A1A" w14:paraId="1123F185" w14:textId="5161FF46">
            <w:pPr>
              <w:spacing w:after="0" w:line="276" w:lineRule="auto"/>
              <w:ind w:left="90"/>
              <w:jc w:val="both"/>
              <w:rPr>
                <w:rFonts w:ascii="Times New Roman" w:hAnsi="Times New Roman" w:cs="Times New Roman"/>
                <w:color w:val="000000"/>
                <w:sz w:val="18"/>
                <w:szCs w:val="18"/>
                <w:lang w:val="en-GB"/>
              </w:rPr>
            </w:pPr>
            <w:commentRangeStart w:id="2870"/>
            <w:commentRangeStart w:id="2871"/>
            <w:commentRangeStart w:id="2872"/>
            <w:r w:rsidRPr="009747E7">
              <w:rPr>
                <w:rFonts w:ascii="Times New Roman" w:hAnsi="Times New Roman" w:cs="Times New Roman"/>
                <w:color w:val="000000" w:themeColor="text1"/>
                <w:lang w:val="en-GB"/>
              </w:rPr>
              <w:t>Having a set of requirements predefined by the CA and a number of values available, tenderers preparing their submissions include values for each requirement and fulfil the general corporate profiles data as requested by the CA or required by the Legal Framework of a particular jurisdiction.</w:t>
            </w:r>
            <w:commentRangeEnd w:id="2870"/>
            <w:r w:rsidRPr="009747E7" w:rsidR="000E7BD2">
              <w:rPr>
                <w:rStyle w:val="CommentReference"/>
                <w:lang w:val="en-GB"/>
                <w:rPrChange w:author="Chris Smith" w:date="2020-11-29T16:43:00Z" w:id="2873">
                  <w:rPr>
                    <w:rStyle w:val="CommentReference"/>
                  </w:rPr>
                </w:rPrChange>
              </w:rPr>
              <w:commentReference w:id="2870"/>
            </w:r>
            <w:commentRangeEnd w:id="2871"/>
            <w:r w:rsidRPr="009747E7" w:rsidR="000E7BD2">
              <w:rPr>
                <w:rStyle w:val="CommentReference"/>
                <w:lang w:val="en-GB"/>
                <w:rPrChange w:author="Chris Smith" w:date="2020-11-29T16:43:00Z" w:id="2874">
                  <w:rPr>
                    <w:rStyle w:val="CommentReference"/>
                  </w:rPr>
                </w:rPrChange>
              </w:rPr>
              <w:commentReference w:id="2871"/>
            </w:r>
            <w:commentRangeEnd w:id="2872"/>
            <w:r w:rsidRPr="009747E7" w:rsidR="000E7BD2">
              <w:rPr>
                <w:rStyle w:val="CommentReference"/>
                <w:lang w:val="en-GB"/>
                <w:rPrChange w:author="Chris Smith" w:date="2020-11-29T16:43:00Z" w:id="2875">
                  <w:rPr>
                    <w:rStyle w:val="CommentReference"/>
                  </w:rPr>
                </w:rPrChange>
              </w:rPr>
              <w:commentReference w:id="2872"/>
            </w:r>
          </w:p>
        </w:tc>
      </w:tr>
    </w:tbl>
    <w:p w:rsidRPr="009747E7" w:rsidR="000E7BD2" w:rsidP="006F791E" w:rsidRDefault="0FFC06D3" w14:paraId="1D69B864" w14:textId="4CC74045">
      <w:pPr>
        <w:spacing w:before="200" w:after="0"/>
        <w:rPr>
          <w:rFonts w:ascii="Times New Roman" w:hAnsi="Times New Roman" w:cs="Times New Roman"/>
          <w:lang w:val="en-GB"/>
        </w:rPr>
      </w:pPr>
      <w:r w:rsidRPr="009747E7">
        <w:rPr>
          <w:rFonts w:ascii="Times New Roman" w:hAnsi="Times New Roman" w:cs="Times New Roman"/>
          <w:lang w:val="en-GB"/>
        </w:rPr>
        <w:t>Thus, each tenders includes:</w:t>
      </w:r>
    </w:p>
    <w:p w:rsidRPr="009747E7" w:rsidR="000E7BD2" w:rsidP="006F791E" w:rsidRDefault="00A87F7B" w14:paraId="7BD39C68" w14:textId="12F9831E">
      <w:pPr>
        <w:numPr>
          <w:ilvl w:val="0"/>
          <w:numId w:val="6"/>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R</w:t>
      </w:r>
      <w:r w:rsidRPr="009747E7" w:rsidR="000E7BD2">
        <w:rPr>
          <w:rFonts w:ascii="Times New Roman" w:hAnsi="Times New Roman" w:cs="Times New Roman"/>
          <w:lang w:val="en-GB"/>
        </w:rPr>
        <w:t xml:space="preserve">eference on </w:t>
      </w:r>
      <w:r w:rsidRPr="009747E7" w:rsidR="000E7BD2">
        <w:rPr>
          <w:rFonts w:ascii="Times New Roman" w:hAnsi="Times New Roman" w:eastAsia="Courier New" w:cs="Times New Roman"/>
          <w:color w:val="DD1144"/>
          <w:shd w:val="clear" w:color="auto" w:fill="F3F3F3"/>
          <w:lang w:val="en-GB"/>
        </w:rPr>
        <w:t>organization</w:t>
      </w:r>
      <w:r w:rsidRPr="009747E7" w:rsidR="000E7BD2">
        <w:rPr>
          <w:rFonts w:ascii="Times New Roman" w:hAnsi="Times New Roman" w:cs="Times New Roman"/>
          <w:lang w:val="en-GB"/>
        </w:rPr>
        <w:t xml:space="preserve"> profile sent previously while submitting an expression of interest</w:t>
      </w:r>
      <w:r w:rsidRPr="009747E7">
        <w:rPr>
          <w:rFonts w:ascii="Times New Roman" w:hAnsi="Times New Roman" w:cs="Times New Roman"/>
          <w:lang w:val="en-GB"/>
        </w:rPr>
        <w:t>;</w:t>
      </w:r>
    </w:p>
    <w:p w:rsidRPr="009747E7" w:rsidR="000E7BD2" w:rsidP="006F791E" w:rsidRDefault="0FFC06D3" w14:paraId="002437F3" w14:textId="25E9D168">
      <w:pPr>
        <w:numPr>
          <w:ilvl w:val="0"/>
          <w:numId w:val="6"/>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set of documents of the tender, specified with relevant types of documents for their future splitting into the different "envelopes";</w:t>
      </w:r>
    </w:p>
    <w:p w:rsidRPr="009747E7" w:rsidR="000E7BD2" w:rsidP="006F791E" w:rsidRDefault="0836F8FE" w14:paraId="088303A1" w14:textId="3E1F2CC0">
      <w:pPr>
        <w:numPr>
          <w:ilvl w:val="0"/>
          <w:numId w:val="6"/>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bsolute financial value of a tender- </w:t>
      </w:r>
      <w:r w:rsidRPr="009747E7" w:rsidR="000E7BD2">
        <w:rPr>
          <w:rFonts w:ascii="Times New Roman" w:hAnsi="Times New Roman" w:eastAsia="Courier New" w:cs="Times New Roman"/>
          <w:color w:val="DD1144"/>
          <w:shd w:val="clear" w:color="auto" w:fill="F3F3F3"/>
          <w:lang w:val="en-GB"/>
        </w:rPr>
        <w:t>bids[*].value</w:t>
      </w:r>
      <w:r w:rsidRPr="009747E7">
        <w:rPr>
          <w:rFonts w:ascii="Times New Roman" w:hAnsi="Times New Roman" w:eastAsia="Courier New" w:cs="Times New Roman"/>
          <w:color w:val="DD1144"/>
          <w:lang w:val="en-GB"/>
        </w:rPr>
        <w:t>;</w:t>
      </w:r>
    </w:p>
    <w:p w:rsidRPr="009747E7" w:rsidR="000E7BD2" w:rsidP="006F791E" w:rsidRDefault="0091673C" w14:paraId="252EDA42" w14:textId="2F552FBF">
      <w:pPr>
        <w:numPr>
          <w:ilvl w:val="0"/>
          <w:numId w:val="6"/>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d</w:t>
      </w:r>
      <w:r w:rsidRPr="009747E7" w:rsidR="000E7BD2">
        <w:rPr>
          <w:rFonts w:ascii="Times New Roman" w:hAnsi="Times New Roman" w:cs="Times New Roman"/>
          <w:lang w:val="en-GB"/>
        </w:rPr>
        <w:t>ecomposed array of unit prices (</w:t>
      </w:r>
      <w:r w:rsidRPr="009747E7" w:rsidR="00A87F7B">
        <w:rPr>
          <w:rFonts w:ascii="Times New Roman" w:hAnsi="Times New Roman" w:cs="Times New Roman"/>
          <w:lang w:val="en-GB"/>
        </w:rPr>
        <w:t>if</w:t>
      </w:r>
      <w:r w:rsidRPr="009747E7" w:rsidR="000E7BD2">
        <w:rPr>
          <w:rFonts w:ascii="Times New Roman" w:hAnsi="Times New Roman" w:cs="Times New Roman"/>
          <w:lang w:val="en-GB"/>
        </w:rPr>
        <w:t xml:space="preserve"> requested by </w:t>
      </w:r>
      <w:r w:rsidRPr="009747E7" w:rsidR="00A87F7B">
        <w:rPr>
          <w:rFonts w:ascii="Times New Roman" w:hAnsi="Times New Roman" w:cs="Times New Roman"/>
          <w:lang w:val="en-GB"/>
        </w:rPr>
        <w:t xml:space="preserve">the </w:t>
      </w:r>
      <w:r w:rsidRPr="009747E7" w:rsidR="0021109A">
        <w:rPr>
          <w:rFonts w:ascii="Times New Roman" w:hAnsi="Times New Roman" w:cs="Times New Roman"/>
          <w:lang w:val="en-GB"/>
        </w:rPr>
        <w:t>CA</w:t>
      </w:r>
      <w:r w:rsidRPr="009747E7" w:rsidR="000E7BD2">
        <w:rPr>
          <w:rFonts w:ascii="Times New Roman" w:hAnsi="Times New Roman" w:cs="Times New Roman"/>
          <w:lang w:val="en-GB"/>
        </w:rPr>
        <w:t xml:space="preserve">) - </w:t>
      </w:r>
      <w:r w:rsidRPr="009747E7" w:rsidR="000E7BD2">
        <w:rPr>
          <w:rFonts w:ascii="Times New Roman" w:hAnsi="Times New Roman" w:eastAsia="Courier New" w:cs="Times New Roman"/>
          <w:color w:val="DD1144"/>
          <w:shd w:val="clear" w:color="auto" w:fill="F3F3F3"/>
          <w:lang w:val="en-GB"/>
        </w:rPr>
        <w:t>bids[*].items.unit.value</w:t>
      </w:r>
      <w:r w:rsidRPr="009747E7" w:rsidR="00A87F7B">
        <w:rPr>
          <w:rFonts w:ascii="Times New Roman" w:hAnsi="Times New Roman" w:eastAsia="Courier New" w:cs="Times New Roman"/>
          <w:color w:val="DD1144"/>
          <w:shd w:val="clear" w:color="auto" w:fill="F3F3F3"/>
          <w:lang w:val="en-GB"/>
        </w:rPr>
        <w:t>;</w:t>
      </w:r>
    </w:p>
    <w:p w:rsidRPr="009747E7" w:rsidR="000E7BD2" w:rsidP="006F791E" w:rsidRDefault="0FFC06D3" w14:paraId="1177E29F" w14:textId="29045CAA">
      <w:pPr>
        <w:numPr>
          <w:ilvl w:val="0"/>
          <w:numId w:val="6"/>
        </w:numPr>
        <w:spacing w:after="0" w:line="360" w:lineRule="auto"/>
        <w:ind w:left="978" w:hanging="270"/>
        <w:jc w:val="both"/>
        <w:rPr>
          <w:rFonts w:eastAsiaTheme="minorEastAsia"/>
          <w:lang w:val="en-GB"/>
        </w:rPr>
      </w:pPr>
      <w:r w:rsidRPr="009747E7">
        <w:rPr>
          <w:rFonts w:ascii="Times New Roman" w:hAnsi="Times New Roman" w:cs="Times New Roman"/>
          <w:lang w:val="en-GB"/>
        </w:rPr>
        <w:t>s</w:t>
      </w:r>
      <w:r w:rsidRPr="009747E7" w:rsidR="000E7BD2">
        <w:rPr>
          <w:rFonts w:ascii="Times New Roman" w:hAnsi="Times New Roman" w:cs="Times New Roman"/>
          <w:lang w:val="en-GB"/>
        </w:rPr>
        <w:t xml:space="preserve">et of </w:t>
      </w:r>
      <w:r w:rsidRPr="009747E7" w:rsidR="000E7BD2">
        <w:rPr>
          <w:rFonts w:ascii="Times New Roman" w:hAnsi="Times New Roman" w:eastAsia="Courier New" w:cs="Times New Roman"/>
          <w:color w:val="DD1144"/>
          <w:shd w:val="clear" w:color="auto" w:fill="F3F3F3"/>
          <w:lang w:val="en-GB"/>
        </w:rPr>
        <w:t>requirementResponses</w:t>
      </w:r>
      <w:r w:rsidRPr="009747E7" w:rsidR="000E7BD2">
        <w:rPr>
          <w:rFonts w:ascii="Times New Roman" w:hAnsi="Times New Roman" w:cs="Times New Roman"/>
          <w:lang w:val="en-GB"/>
        </w:rPr>
        <w:t xml:space="preserve"> according to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Pr="009747E7" w:rsidR="0021109A">
        <w:rPr>
          <w:rFonts w:ascii="Times New Roman" w:hAnsi="Times New Roman" w:cs="Times New Roman"/>
          <w:lang w:val="en-GB"/>
        </w:rPr>
        <w:t>CA</w:t>
      </w:r>
      <w:r w:rsidRPr="009747E7" w:rsidR="000E7BD2">
        <w:rPr>
          <w:rFonts w:ascii="Times New Roman" w:hAnsi="Times New Roman" w:cs="Times New Roman"/>
          <w:lang w:val="en-GB"/>
        </w:rPr>
        <w:t xml:space="preserve"> within </w:t>
      </w:r>
      <w:r w:rsidRPr="009747E7">
        <w:rPr>
          <w:rFonts w:ascii="Times New Roman" w:hAnsi="Times New Roman" w:cs="Times New Roman"/>
          <w:lang w:val="en-GB"/>
        </w:rPr>
        <w:t xml:space="preserve">the  </w:t>
      </w:r>
      <w:r w:rsidRPr="009747E7" w:rsidR="00813205">
        <w:rPr>
          <w:rFonts w:ascii="Times New Roman" w:hAnsi="Times New Roman" w:cs="Times New Roman"/>
          <w:lang w:val="en-GB"/>
        </w:rPr>
        <w:t>CN</w:t>
      </w:r>
      <w:r w:rsidRPr="009747E7" w:rsidR="000E7BD2">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financial part of the tender:</w:t>
      </w:r>
    </w:p>
    <w:p w:rsidRPr="009747E7" w:rsidR="000E7BD2" w:rsidP="00F1538A" w:rsidRDefault="000E7BD2" w14:paraId="3F3DB163" w14:textId="26B54C86">
      <w:pPr>
        <w:numPr>
          <w:ilvl w:val="0"/>
          <w:numId w:val="34"/>
        </w:numPr>
        <w:spacing w:after="0" w:line="360" w:lineRule="auto"/>
        <w:ind w:left="1968"/>
        <w:jc w:val="both"/>
        <w:rPr>
          <w:rFonts w:ascii="Times New Roman" w:hAnsi="Times New Roman" w:cs="Times New Roman"/>
          <w:lang w:val="en-GB"/>
        </w:rPr>
      </w:pPr>
      <w:r w:rsidRPr="009747E7">
        <w:rPr>
          <w:rFonts w:ascii="Times New Roman" w:hAnsi="Times New Roman" w:cs="Times New Roman"/>
          <w:lang w:val="en-GB"/>
        </w:rPr>
        <w:t>reflections on requirements characterise the nature of the subject of procurement</w:t>
      </w:r>
      <w:r w:rsidRPr="009747E7" w:rsidR="00A87F7B">
        <w:rPr>
          <w:rFonts w:ascii="Times New Roman" w:hAnsi="Times New Roman" w:cs="Times New Roman"/>
          <w:lang w:val="en-GB"/>
        </w:rPr>
        <w:t>;</w:t>
      </w:r>
    </w:p>
    <w:p w:rsidRPr="009747E7" w:rsidR="0021109A" w:rsidP="00F1538A" w:rsidRDefault="000E7BD2" w14:paraId="7155D2A6" w14:textId="0B50D266">
      <w:pPr>
        <w:numPr>
          <w:ilvl w:val="0"/>
          <w:numId w:val="34"/>
        </w:numPr>
        <w:spacing w:after="200" w:line="360" w:lineRule="auto"/>
        <w:ind w:left="1968"/>
        <w:jc w:val="both"/>
        <w:rPr>
          <w:rFonts w:ascii="Times New Roman" w:hAnsi="Times New Roman" w:eastAsia="Times New Roman" w:cs="Times New Roman"/>
          <w:lang w:val="en-GB"/>
        </w:rPr>
      </w:pPr>
      <w:r w:rsidRPr="009747E7">
        <w:rPr>
          <w:rFonts w:ascii="Times New Roman" w:hAnsi="Times New Roman" w:cs="Times New Roman"/>
          <w:lang w:val="en-GB"/>
        </w:rPr>
        <w:t>reflections on requirements characterise the nature of the delivery and post-delivery</w:t>
      </w:r>
      <w:r w:rsidRPr="009747E7" w:rsidR="00A87F7B">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Pr="009747E7" w:rsidR="0021109A" w:rsidTr="6F0611B3" w14:paraId="1C359E7F" w14:textId="77777777">
        <w:tc>
          <w:tcPr>
            <w:tcW w:w="9330" w:type="dxa"/>
            <w:shd w:val="clear" w:color="auto" w:fill="F8F8F8"/>
            <w:tcMar>
              <w:top w:w="100" w:type="dxa"/>
              <w:left w:w="100" w:type="dxa"/>
              <w:bottom w:w="100" w:type="dxa"/>
              <w:right w:w="100" w:type="dxa"/>
            </w:tcMar>
          </w:tcPr>
          <w:p w:rsidRPr="009747E7" w:rsidR="0021109A" w:rsidP="005F35BE" w:rsidRDefault="0021109A" w14:paraId="047F218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"bid":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"quantity":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"unit":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1109A" w:rsidP="6F0611B3" w:rsidRDefault="6F0611B3" w14:paraId="67CED252" w14:textId="19A3331F">
      <w:pPr>
        <w:spacing w:before="200" w:after="0" w:line="480" w:lineRule="auto"/>
        <w:ind w:left="900"/>
        <w:jc w:val="center"/>
        <w:rPr>
          <w:ins w:author="Alba Colomer Padrosa" w:date="2020-11-23T10:41:00Z" w:id="2876"/>
          <w:rFonts w:ascii="Times New Roman" w:hAnsi="Times New Roman" w:cs="Times New Roman"/>
          <w:i/>
          <w:iCs/>
          <w:color w:val="666666"/>
          <w:sz w:val="20"/>
          <w:szCs w:val="20"/>
          <w:lang w:val="en-GB"/>
        </w:rPr>
      </w:pPr>
      <w:bookmarkStart w:name="_Toc57793363" w:id="2877"/>
      <w:ins w:author="Alba Colomer Padrosa" w:date="2020-11-23T10:41:00Z" w:id="2878">
        <w:r w:rsidRPr="009747E7">
          <w:rPr>
            <w:rFonts w:ascii="Times New Roman" w:hAnsi="Times New Roman" w:cs="Times New Roman"/>
            <w:i/>
            <w:iCs/>
            <w:color w:val="666666"/>
            <w:sz w:val="20"/>
            <w:szCs w:val="20"/>
            <w:lang w:val="en-GB"/>
          </w:rPr>
          <w:t xml:space="preserve">Figure </w:t>
        </w:r>
      </w:ins>
      <w:r w:rsidRPr="00CA53DD" w:rsidR="0021109A">
        <w:rPr>
          <w:rFonts w:ascii="Times New Roman" w:hAnsi="Times New Roman" w:cs="Times New Roman"/>
          <w:i/>
          <w:iCs/>
          <w:color w:val="666666"/>
          <w:sz w:val="20"/>
          <w:szCs w:val="20"/>
          <w:lang w:val="en-GB"/>
        </w:rPr>
        <w:fldChar w:fldCharType="begin"/>
      </w:r>
      <w:r w:rsidRPr="009747E7" w:rsidR="0021109A">
        <w:rPr>
          <w:rFonts w:ascii="Times New Roman" w:hAnsi="Times New Roman" w:cs="Times New Roman"/>
          <w:i/>
          <w:iCs/>
          <w:color w:val="666666"/>
          <w:sz w:val="20"/>
          <w:szCs w:val="20"/>
          <w:lang w:val="en-GB"/>
        </w:rPr>
        <w:instrText xml:space="preserve"> SEQ Figure \* ARABIC </w:instrText>
      </w:r>
      <w:r w:rsidRPr="009747E7" w:rsidR="0021109A">
        <w:rPr>
          <w:rFonts w:ascii="Times New Roman" w:hAnsi="Times New Roman" w:cs="Times New Roman"/>
          <w:i/>
          <w:iCs/>
          <w:color w:val="666666"/>
          <w:sz w:val="20"/>
          <w:szCs w:val="20"/>
          <w:lang w:val="en-GB"/>
          <w:rPrChange w:author="Chris Smith" w:date="2020-11-29T16:43:00Z" w:id="2879">
            <w:rPr>
              <w:rFonts w:ascii="Times New Roman" w:hAnsi="Times New Roman" w:cs="Times New Roman"/>
              <w:i/>
              <w:iCs/>
              <w:color w:val="666666"/>
              <w:sz w:val="20"/>
              <w:szCs w:val="20"/>
              <w:lang w:val="en-GB"/>
            </w:rPr>
          </w:rPrChange>
        </w:rPr>
        <w:fldChar w:fldCharType="separate"/>
      </w:r>
      <w:ins w:author="Alba Colomer Padrosa" w:date="2020-12-02T08:55:00Z" w:id="2880">
        <w:r w:rsidR="00CA53DD">
          <w:rPr>
            <w:rFonts w:ascii="Times New Roman" w:hAnsi="Times New Roman" w:cs="Times New Roman"/>
            <w:i/>
            <w:iCs/>
            <w:noProof/>
            <w:color w:val="666666"/>
            <w:sz w:val="20"/>
            <w:szCs w:val="20"/>
            <w:lang w:val="en-GB"/>
          </w:rPr>
          <w:t>34</w:t>
        </w:r>
      </w:ins>
      <w:r w:rsidRPr="009747E7" w:rsidR="0021109A">
        <w:rPr>
          <w:rFonts w:ascii="Times New Roman" w:hAnsi="Times New Roman" w:cs="Times New Roman"/>
          <w:i/>
          <w:iCs/>
          <w:color w:val="666666"/>
          <w:sz w:val="20"/>
          <w:szCs w:val="20"/>
          <w:lang w:val="en-GB"/>
          <w:rPrChange w:author="Chris Smith" w:date="2020-11-29T16:43:00Z" w:id="2881">
            <w:rPr>
              <w:rFonts w:ascii="Times New Roman" w:hAnsi="Times New Roman" w:cs="Times New Roman"/>
              <w:i/>
              <w:iCs/>
              <w:color w:val="666666"/>
              <w:sz w:val="20"/>
              <w:szCs w:val="20"/>
              <w:lang w:val="en-GB"/>
            </w:rPr>
          </w:rPrChange>
        </w:rPr>
        <w:fldChar w:fldCharType="end"/>
      </w:r>
      <w:ins w:author="Alba Colomer Padrosa" w:date="2020-11-23T10:41:00Z" w:id="2882">
        <w:r w:rsidRPr="009747E7">
          <w:rPr>
            <w:rFonts w:ascii="Times New Roman" w:hAnsi="Times New Roman" w:cs="Times New Roman"/>
            <w:i/>
            <w:iCs/>
            <w:color w:val="666666"/>
            <w:sz w:val="20"/>
            <w:szCs w:val="20"/>
            <w:lang w:val="en-GB"/>
          </w:rPr>
          <w:t xml:space="preserve"> – Code for bids</w:t>
        </w:r>
        <w:bookmarkEnd w:id="2877"/>
      </w:ins>
    </w:p>
    <w:p w:rsidRPr="009747E7" w:rsidR="0021109A" w:rsidDel="002E40FC" w:rsidP="6F0611B3" w:rsidRDefault="0021109A" w14:paraId="629BC11C" w14:textId="4C41EA6D">
      <w:pPr>
        <w:spacing w:after="200" w:line="360" w:lineRule="auto"/>
        <w:jc w:val="both"/>
        <w:rPr>
          <w:del w:author="Alba Colomer Padrosa" w:date="2020-12-02T09:18:00Z" w:id="2883"/>
          <w:rFonts w:ascii="Times New Roman" w:hAnsi="Times New Roman" w:cs="Times New Roman"/>
          <w:sz w:val="20"/>
          <w:szCs w:val="20"/>
          <w:lang w:val="en-GB"/>
        </w:rPr>
      </w:pPr>
    </w:p>
    <w:p w:rsidRPr="009747E7" w:rsidR="000E7BD2" w:rsidP="006F791E" w:rsidRDefault="000E7BD2" w14:paraId="68E69392" w14:textId="3AA2224D">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tenders collected remain confidential and closed until </w:t>
      </w:r>
      <w:r w:rsidRPr="009747E7" w:rsidR="3B4794B0">
        <w:rPr>
          <w:rFonts w:ascii="Times New Roman" w:hAnsi="Times New Roman" w:cs="Times New Roman"/>
          <w:lang w:val="en-GB"/>
        </w:rPr>
        <w:t xml:space="preserve">the end </w:t>
      </w:r>
      <w:r w:rsidRPr="009747E7">
        <w:rPr>
          <w:rFonts w:ascii="Times New Roman" w:hAnsi="Times New Roman" w:cs="Times New Roman"/>
          <w:lang w:val="en-GB"/>
        </w:rPr>
        <w:t xml:space="preserve">of </w:t>
      </w:r>
      <w:r w:rsidRPr="009747E7" w:rsidR="3B4794B0">
        <w:rPr>
          <w:rFonts w:ascii="Times New Roman" w:hAnsi="Times New Roman" w:cs="Times New Roman"/>
          <w:lang w:val="en-GB"/>
        </w:rPr>
        <w:t>the</w:t>
      </w:r>
      <w:r w:rsidRPr="009747E7">
        <w:rPr>
          <w:rFonts w:ascii="Times New Roman" w:hAnsi="Times New Roman" w:cs="Times New Roman"/>
          <w:lang w:val="en-GB"/>
        </w:rPr>
        <w:t xml:space="preserve"> period for tendering - </w:t>
      </w:r>
      <w:r w:rsidRPr="009747E7">
        <w:rPr>
          <w:rFonts w:ascii="Times New Roman" w:hAnsi="Times New Roman" w:eastAsia="Courier New" w:cs="Times New Roman"/>
          <w:color w:val="DD1144"/>
          <w:shd w:val="clear" w:color="auto" w:fill="F3F3F3"/>
          <w:lang w:val="en-GB"/>
        </w:rPr>
        <w:t>tender.tenderPeriod.endDate</w:t>
      </w:r>
      <w:r w:rsidRPr="009747E7">
        <w:rPr>
          <w:rFonts w:ascii="Times New Roman" w:hAnsi="Times New Roman" w:cs="Times New Roman"/>
          <w:lang w:val="en-GB"/>
        </w:rPr>
        <w:t xml:space="preserve">. Once </w:t>
      </w:r>
      <w:r w:rsidRPr="009747E7">
        <w:rPr>
          <w:rFonts w:ascii="Times New Roman" w:hAnsi="Times New Roman" w:eastAsia="Courier New" w:cs="Times New Roman"/>
          <w:color w:val="DD1144"/>
          <w:shd w:val="clear" w:color="auto" w:fill="F3F3F3"/>
          <w:lang w:val="en-GB"/>
        </w:rPr>
        <w:t>tender.tenderPeriod.endDate</w:t>
      </w:r>
      <w:r w:rsidRPr="009747E7">
        <w:rPr>
          <w:rFonts w:ascii="Times New Roman" w:hAnsi="Times New Roman" w:cs="Times New Roman"/>
          <w:lang w:val="en-GB"/>
        </w:rPr>
        <w:t xml:space="preserve"> </w:t>
      </w:r>
      <w:r w:rsidRPr="009747E7" w:rsidR="3B4794B0">
        <w:rPr>
          <w:rFonts w:ascii="Times New Roman" w:hAnsi="Times New Roman" w:cs="Times New Roman"/>
          <w:lang w:val="en-GB"/>
        </w:rPr>
        <w:t>is reached</w:t>
      </w:r>
      <w:r w:rsidRPr="009747E7">
        <w:rPr>
          <w:rFonts w:ascii="Times New Roman" w:hAnsi="Times New Roman" w:cs="Times New Roman"/>
          <w:lang w:val="en-GB"/>
        </w:rPr>
        <w:t xml:space="preserve">, no tenders </w:t>
      </w:r>
      <w:r w:rsidRPr="009747E7" w:rsidR="3B4794B0">
        <w:rPr>
          <w:rFonts w:ascii="Times New Roman" w:hAnsi="Times New Roman" w:cs="Times New Roman"/>
          <w:lang w:val="en-GB"/>
        </w:rPr>
        <w:t xml:space="preserve">can </w:t>
      </w:r>
      <w:r w:rsidRPr="009747E7">
        <w:rPr>
          <w:rFonts w:ascii="Times New Roman" w:hAnsi="Times New Roman" w:cs="Times New Roman"/>
          <w:lang w:val="en-GB"/>
        </w:rPr>
        <w:t xml:space="preserve">be received, withdrawn or corrected. </w:t>
      </w:r>
    </w:p>
    <w:p w:rsidRPr="009747E7" w:rsidR="0021109A" w:rsidP="006F791E" w:rsidRDefault="0021109A" w14:paraId="74CBE0C6" w14:textId="77777777">
      <w:pPr>
        <w:spacing w:before="200" w:after="0"/>
        <w:jc w:val="both"/>
        <w:rPr>
          <w:rFonts w:ascii="Times New Roman" w:hAnsi="Times New Roman" w:cs="Times New Roman"/>
          <w:lang w:val="en-GB"/>
        </w:rPr>
      </w:pPr>
    </w:p>
    <w:p w:rsidRPr="009747E7" w:rsidR="000E7BD2" w:rsidP="00E44D01" w:rsidRDefault="3B4794B0" w14:paraId="70B830B6" w14:textId="57BA787E">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name="_rwwel1xpqd94" w:colFirst="0" w:colLast="0" w:id="2884"/>
      <w:bookmarkStart w:name="_Toc57793413" w:id="2885"/>
      <w:bookmarkEnd w:id="2884"/>
      <w:r w:rsidRPr="009747E7">
        <w:rPr>
          <w:rFonts w:cs="Times New Roman"/>
          <w:color w:val="000000" w:themeColor="text1"/>
        </w:rPr>
        <w:lastRenderedPageBreak/>
        <w:t>2.4.9 State8.3 - Unsuccessful completion of tendering</w:t>
      </w:r>
      <w:bookmarkEnd w:id="2885"/>
      <w:r w:rsidRPr="009747E7">
        <w:rPr>
          <w:rFonts w:cs="Times New Roman"/>
          <w:color w:val="000000" w:themeColor="text1"/>
        </w:rPr>
        <w:t xml:space="preserve"> </w:t>
      </w:r>
    </w:p>
    <w:p w:rsidR="000E7BD2" w:rsidP="006F791E" w:rsidRDefault="000E7BD2" w14:paraId="6531BB30" w14:textId="03C7C1B0">
      <w:pPr>
        <w:jc w:val="both"/>
        <w:rPr>
          <w:ins w:author="Alba Colomer Padrosa" w:date="2020-12-02T09:18:00Z" w:id="2886"/>
          <w:rFonts w:ascii="Times New Roman" w:hAnsi="Times New Roman" w:cs="Times New Roman"/>
          <w:lang w:val="en-GB"/>
        </w:rPr>
      </w:pPr>
      <w:r w:rsidRPr="009747E7">
        <w:rPr>
          <w:rFonts w:ascii="Times New Roman" w:hAnsi="Times New Roman" w:cs="Times New Roman"/>
          <w:lang w:val="en-GB"/>
        </w:rPr>
        <w:t xml:space="preserve">Where not enough tenders were collected during the </w:t>
      </w:r>
      <w:r w:rsidRPr="009747E7" w:rsidR="0836F8FE">
        <w:rPr>
          <w:rFonts w:ascii="Times New Roman" w:hAnsi="Times New Roman" w:cs="Times New Roman"/>
          <w:lang w:val="en-GB"/>
        </w:rPr>
        <w:t xml:space="preserve">tendering </w:t>
      </w:r>
      <w:r w:rsidRPr="009747E7">
        <w:rPr>
          <w:rFonts w:ascii="Times New Roman" w:hAnsi="Times New Roman" w:cs="Times New Roman"/>
          <w:lang w:val="en-GB"/>
        </w:rPr>
        <w:t xml:space="preserve">period for all the announced </w:t>
      </w:r>
      <w:r w:rsidRPr="009747E7">
        <w:rPr>
          <w:rFonts w:ascii="Times New Roman" w:hAnsi="Times New Roman" w:eastAsia="Courier New" w:cs="Times New Roman"/>
          <w:color w:val="DD1144"/>
          <w:shd w:val="clear" w:color="auto" w:fill="F3F3F3"/>
          <w:lang w:val="en-GB"/>
        </w:rPr>
        <w:t>lots</w:t>
      </w:r>
      <w:r w:rsidRPr="009747E7">
        <w:rPr>
          <w:rFonts w:ascii="Times New Roman" w:hAnsi="Times New Roman" w:cs="Times New Roman"/>
          <w:lang w:val="en-GB"/>
        </w:rPr>
        <w:t>, the evaluation phase will end unsuccessful</w:t>
      </w:r>
      <w:r w:rsidRPr="009747E7" w:rsidR="0836F8FE">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Pr="009747E7" w:rsidR="0836F8FE">
        <w:rPr>
          <w:rFonts w:ascii="Times New Roman" w:hAnsi="Times New Roman" w:cs="Times New Roman"/>
          <w:lang w:val="en-GB"/>
        </w:rPr>
        <w:t xml:space="preserve">the </w:t>
      </w:r>
      <w:r w:rsidRPr="009747E7" w:rsidR="0021109A">
        <w:rPr>
          <w:rFonts w:ascii="Times New Roman" w:hAnsi="Times New Roman" w:cs="Times New Roman"/>
          <w:lang w:val="en-GB"/>
        </w:rPr>
        <w:t>CA</w:t>
      </w:r>
      <w:r w:rsidRPr="009747E7" w:rsidR="00136C75">
        <w:rPr>
          <w:rFonts w:ascii="Times New Roman" w:hAnsi="Times New Roman" w:cs="Times New Roman"/>
          <w:lang w:val="en-GB"/>
        </w:rPr>
        <w:t xml:space="preserve">. </w:t>
      </w:r>
      <w:r w:rsidRPr="009747E7" w:rsidR="0836F8FE">
        <w:rPr>
          <w:rFonts w:ascii="Times New Roman" w:hAnsi="Times New Roman" w:cs="Times New Roman"/>
          <w:lang w:val="en-GB"/>
        </w:rPr>
        <w:t>The p</w:t>
      </w:r>
      <w:r w:rsidRPr="009747E7" w:rsidR="00136C75">
        <w:rPr>
          <w:rFonts w:ascii="Times New Roman" w:hAnsi="Times New Roman" w:cs="Times New Roman"/>
          <w:lang w:val="en-GB"/>
        </w:rPr>
        <w:t>rocurement process shall be moved to a phase of preparation of a negative award notice.</w:t>
      </w:r>
    </w:p>
    <w:p w:rsidRPr="009747E7" w:rsidR="002E40FC" w:rsidP="006F791E" w:rsidRDefault="002E40FC" w14:paraId="17CB26E0" w14:textId="77777777">
      <w:pPr>
        <w:jc w:val="both"/>
        <w:rPr>
          <w:rFonts w:ascii="Times New Roman" w:hAnsi="Times New Roman" w:cs="Times New Roman"/>
          <w:lang w:val="en-GB"/>
        </w:rPr>
      </w:pPr>
    </w:p>
    <w:p w:rsidRPr="009747E7" w:rsidR="000E7BD2" w:rsidP="006F791E" w:rsidRDefault="3B4794B0" w14:paraId="3FE7110E" w14:textId="4D316E0E">
      <w:pPr>
        <w:pStyle w:val="Heading4"/>
        <w:spacing w:after="0" w:line="360" w:lineRule="auto"/>
        <w:jc w:val="left"/>
        <w:rPr>
          <w:rFonts w:cs="Times New Roman"/>
        </w:rPr>
      </w:pPr>
      <w:bookmarkStart w:name="_p6pqe8erebh7" w:colFirst="0" w:colLast="0" w:id="2887"/>
      <w:bookmarkEnd w:id="2887"/>
      <w:r w:rsidRPr="009747E7">
        <w:rPr>
          <w:rFonts w:cs="Times New Roman"/>
        </w:rPr>
        <w:t>2.4.9.1 Indication of the unsuccessful outcome of procurement process</w:t>
      </w:r>
    </w:p>
    <w:p w:rsidRPr="009747E7" w:rsidR="000E7BD2" w:rsidP="005013E3" w:rsidRDefault="000E7BD2" w14:paraId="1E862027" w14:textId="573C586B">
      <w:pPr>
        <w:pStyle w:val="Heading5"/>
        <w:numPr>
          <w:ilvl w:val="0"/>
          <w:numId w:val="0"/>
        </w:numPr>
        <w:ind w:left="1008" w:hanging="300"/>
        <w:rPr>
          <w:rFonts w:ascii="Times New Roman" w:hAnsi="Times New Roman" w:cs="Times New Roman"/>
        </w:rPr>
      </w:pPr>
      <w:bookmarkStart w:name="_e6kxi3o9ryu0" w:colFirst="0" w:colLast="0" w:id="2888"/>
      <w:bookmarkEnd w:id="2888"/>
      <w:r w:rsidRPr="009747E7">
        <w:rPr>
          <w:rFonts w:ascii="Times New Roman" w:hAnsi="Times New Roman" w:cs="Times New Roman"/>
        </w:rPr>
        <w:t>For lots</w:t>
      </w:r>
    </w:p>
    <w:p w:rsidRPr="009747E7" w:rsidR="000E7BD2" w:rsidP="006F791E" w:rsidRDefault="0FFC06D3" w14:paraId="1A8C3862" w14:textId="1620BD46">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lot is closed </w:t>
      </w:r>
      <w:r w:rsidRPr="009747E7">
        <w:rPr>
          <w:rFonts w:ascii="Times New Roman" w:hAnsi="Times New Roman" w:cs="Times New Roman"/>
          <w:lang w:val="en-GB"/>
        </w:rPr>
        <w:t xml:space="preserve">unsuccessfully </w:t>
      </w:r>
      <w:r w:rsidRPr="009747E7" w:rsidR="000E7BD2">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w:t>
      </w:r>
      <w:r w:rsidRPr="009747E7" w:rsidR="000E7BD2">
        <w:rPr>
          <w:rFonts w:ascii="Times New Roman" w:hAnsi="Times New Roman" w:cs="Times New Roman"/>
          <w:lang w:val="en-GB"/>
        </w:rPr>
        <w:t>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21109A" w:rsidTr="6F0611B3" w14:paraId="46E6642C" w14:textId="77777777">
        <w:tc>
          <w:tcPr>
            <w:tcW w:w="9345" w:type="dxa"/>
            <w:shd w:val="clear" w:color="auto" w:fill="F8F8F8"/>
            <w:tcMar>
              <w:top w:w="100" w:type="dxa"/>
              <w:left w:w="100" w:type="dxa"/>
              <w:bottom w:w="100" w:type="dxa"/>
              <w:right w:w="100" w:type="dxa"/>
            </w:tcMar>
          </w:tcPr>
          <w:p w:rsidRPr="009747E7" w:rsidR="0021109A" w:rsidP="005F35BE" w:rsidRDefault="0021109A" w14:paraId="4F5D3C7D" w14:textId="77777777">
            <w:pPr>
              <w:widowControl w:val="0"/>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1109A" w:rsidP="6F0611B3" w:rsidRDefault="6F0611B3" w14:paraId="5BEFB11B" w14:textId="6CCA38F5">
      <w:pPr>
        <w:spacing w:before="200" w:after="0" w:line="480" w:lineRule="auto"/>
        <w:ind w:left="900"/>
        <w:jc w:val="center"/>
        <w:rPr>
          <w:ins w:author="Alba Colomer Padrosa" w:date="2020-11-23T10:41:00Z" w:id="2889"/>
          <w:rFonts w:ascii="Times New Roman" w:hAnsi="Times New Roman" w:cs="Times New Roman"/>
          <w:i/>
          <w:iCs/>
          <w:color w:val="666666"/>
          <w:sz w:val="20"/>
          <w:szCs w:val="20"/>
          <w:lang w:val="en-GB"/>
        </w:rPr>
      </w:pPr>
      <w:bookmarkStart w:name="_Toc57793364" w:id="2890"/>
      <w:ins w:author="Alba Colomer Padrosa" w:date="2020-11-23T10:41:00Z" w:id="2891">
        <w:r w:rsidRPr="009747E7">
          <w:rPr>
            <w:rFonts w:ascii="Times New Roman" w:hAnsi="Times New Roman" w:cs="Times New Roman"/>
            <w:i/>
            <w:iCs/>
            <w:color w:val="666666"/>
            <w:sz w:val="20"/>
            <w:szCs w:val="20"/>
            <w:lang w:val="en-GB"/>
          </w:rPr>
          <w:t xml:space="preserve">Figure </w:t>
        </w:r>
      </w:ins>
      <w:r w:rsidRPr="00CA53DD" w:rsidR="0021109A">
        <w:rPr>
          <w:rFonts w:ascii="Times New Roman" w:hAnsi="Times New Roman" w:cs="Times New Roman"/>
          <w:i/>
          <w:iCs/>
          <w:color w:val="666666"/>
          <w:sz w:val="20"/>
          <w:szCs w:val="20"/>
          <w:lang w:val="en-GB"/>
        </w:rPr>
        <w:fldChar w:fldCharType="begin"/>
      </w:r>
      <w:r w:rsidRPr="009747E7" w:rsidR="0021109A">
        <w:rPr>
          <w:rFonts w:ascii="Times New Roman" w:hAnsi="Times New Roman" w:cs="Times New Roman"/>
          <w:i/>
          <w:iCs/>
          <w:color w:val="666666"/>
          <w:sz w:val="20"/>
          <w:szCs w:val="20"/>
          <w:lang w:val="en-GB"/>
        </w:rPr>
        <w:instrText xml:space="preserve"> SEQ Figure \* ARABIC </w:instrText>
      </w:r>
      <w:r w:rsidRPr="009747E7" w:rsidR="0021109A">
        <w:rPr>
          <w:rFonts w:ascii="Times New Roman" w:hAnsi="Times New Roman" w:cs="Times New Roman"/>
          <w:i/>
          <w:iCs/>
          <w:color w:val="666666"/>
          <w:sz w:val="20"/>
          <w:szCs w:val="20"/>
          <w:lang w:val="en-GB"/>
          <w:rPrChange w:author="Chris Smith" w:date="2020-11-29T16:43:00Z" w:id="2892">
            <w:rPr>
              <w:rFonts w:ascii="Times New Roman" w:hAnsi="Times New Roman" w:cs="Times New Roman"/>
              <w:i/>
              <w:iCs/>
              <w:color w:val="666666"/>
              <w:sz w:val="20"/>
              <w:szCs w:val="20"/>
              <w:lang w:val="en-GB"/>
            </w:rPr>
          </w:rPrChange>
        </w:rPr>
        <w:fldChar w:fldCharType="separate"/>
      </w:r>
      <w:ins w:author="Alba Colomer Padrosa" w:date="2020-12-02T08:55:00Z" w:id="2893">
        <w:r w:rsidR="00CA53DD">
          <w:rPr>
            <w:rFonts w:ascii="Times New Roman" w:hAnsi="Times New Roman" w:cs="Times New Roman"/>
            <w:i/>
            <w:iCs/>
            <w:noProof/>
            <w:color w:val="666666"/>
            <w:sz w:val="20"/>
            <w:szCs w:val="20"/>
            <w:lang w:val="en-GB"/>
          </w:rPr>
          <w:t>35</w:t>
        </w:r>
      </w:ins>
      <w:r w:rsidRPr="009747E7" w:rsidR="0021109A">
        <w:rPr>
          <w:rFonts w:ascii="Times New Roman" w:hAnsi="Times New Roman" w:cs="Times New Roman"/>
          <w:i/>
          <w:iCs/>
          <w:color w:val="666666"/>
          <w:sz w:val="20"/>
          <w:szCs w:val="20"/>
          <w:lang w:val="en-GB"/>
          <w:rPrChange w:author="Chris Smith" w:date="2020-11-29T16:43:00Z" w:id="2894">
            <w:rPr>
              <w:rFonts w:ascii="Times New Roman" w:hAnsi="Times New Roman" w:cs="Times New Roman"/>
              <w:i/>
              <w:iCs/>
              <w:color w:val="666666"/>
              <w:sz w:val="20"/>
              <w:szCs w:val="20"/>
              <w:lang w:val="en-GB"/>
            </w:rPr>
          </w:rPrChange>
        </w:rPr>
        <w:fldChar w:fldCharType="end"/>
      </w:r>
      <w:ins w:author="Alba Colomer Padrosa" w:date="2020-11-23T10:41:00Z" w:id="2895">
        <w:r w:rsidRPr="009747E7">
          <w:rPr>
            <w:rFonts w:ascii="Times New Roman" w:hAnsi="Times New Roman" w:cs="Times New Roman"/>
            <w:i/>
            <w:iCs/>
            <w:color w:val="666666"/>
            <w:sz w:val="20"/>
            <w:szCs w:val="20"/>
            <w:lang w:val="en-GB"/>
          </w:rPr>
          <w:t xml:space="preserve"> – Code for </w:t>
        </w:r>
      </w:ins>
      <w:ins w:author="Alba Colomer Padrosa" w:date="2020-11-23T10:42:00Z" w:id="2896">
        <w:r w:rsidRPr="009747E7">
          <w:rPr>
            <w:rFonts w:ascii="Times New Roman" w:hAnsi="Times New Roman" w:cs="Times New Roman"/>
            <w:i/>
            <w:iCs/>
            <w:color w:val="666666"/>
            <w:sz w:val="20"/>
            <w:szCs w:val="20"/>
            <w:lang w:val="en-GB"/>
          </w:rPr>
          <w:t>unsuccessful outcome of procurement process at lot level</w:t>
        </w:r>
      </w:ins>
      <w:bookmarkEnd w:id="2890"/>
    </w:p>
    <w:p w:rsidRPr="009747E7" w:rsidR="0021109A" w:rsidP="6F0611B3" w:rsidRDefault="0021109A" w14:paraId="4FE2F0CE" w14:textId="2FCF483C">
      <w:pPr>
        <w:jc w:val="both"/>
        <w:rPr>
          <w:rFonts w:ascii="Times New Roman" w:hAnsi="Times New Roman" w:cs="Times New Roman"/>
          <w:lang w:val="en-GB"/>
        </w:rPr>
      </w:pPr>
    </w:p>
    <w:p w:rsidRPr="009747E7" w:rsidR="000E7BD2" w:rsidP="006F791E" w:rsidRDefault="3B4794B0" w14:paraId="42AF404B" w14:textId="39BAA160">
      <w:pPr>
        <w:pStyle w:val="Heading5"/>
        <w:numPr>
          <w:ilvl w:val="4"/>
          <w:numId w:val="0"/>
        </w:numPr>
        <w:ind w:left="708" w:hanging="300"/>
        <w:rPr>
          <w:rFonts w:ascii="Times New Roman" w:hAnsi="Times New Roman" w:cs="Times New Roman"/>
        </w:rPr>
      </w:pPr>
      <w:bookmarkStart w:name="_qrdqw77elr4r" w:colFirst="0" w:colLast="0" w:id="2897"/>
      <w:bookmarkEnd w:id="2897"/>
      <w:r w:rsidRPr="009747E7">
        <w:rPr>
          <w:rFonts w:ascii="Times New Roman" w:hAnsi="Times New Roman" w:cs="Times New Roman"/>
        </w:rPr>
        <w:t>For entire initiation (tender)</w:t>
      </w:r>
    </w:p>
    <w:p w:rsidRPr="009747E7" w:rsidR="000E7BD2" w:rsidP="006F791E" w:rsidRDefault="000E7BD2" w14:paraId="58425822" w14:textId="46A43473">
      <w:pPr>
        <w:jc w:val="both"/>
        <w:rPr>
          <w:rFonts w:ascii="Times New Roman" w:hAnsi="Times New Roman" w:cs="Times New Roman"/>
          <w:shd w:val="clear" w:color="auto" w:fill="F3F3F3"/>
          <w:lang w:val="en-GB"/>
        </w:rPr>
      </w:pPr>
      <w:r w:rsidRPr="009747E7">
        <w:rPr>
          <w:rFonts w:ascii="Times New Roman" w:hAnsi="Times New Roman" w:cs="Times New Roman"/>
          <w:lang w:val="en-GB"/>
        </w:rPr>
        <w:t>Where all the lots are unsuccessful,</w:t>
      </w:r>
      <w:r w:rsidRPr="009747E7" w:rsidR="0FFC06D3">
        <w:rPr>
          <w:rFonts w:ascii="Times New Roman" w:hAnsi="Times New Roman" w:cs="Times New Roman"/>
          <w:lang w:val="en-GB"/>
        </w:rPr>
        <w:t xml:space="preserve"> the</w:t>
      </w:r>
      <w:r w:rsidRPr="009747E7">
        <w:rPr>
          <w:rFonts w:ascii="Times New Roman" w:hAnsi="Times New Roman" w:cs="Times New Roman"/>
          <w:lang w:val="en-GB"/>
        </w:rPr>
        <w:t xml:space="preserve"> entire procurement initiation goes to State8.3. </w:t>
      </w:r>
      <w:r w:rsidRPr="009747E7" w:rsidR="0FFC06D3">
        <w:rPr>
          <w:rFonts w:ascii="Times New Roman" w:hAnsi="Times New Roman" w:cs="Times New Roman"/>
          <w:lang w:val="en-GB"/>
        </w:rPr>
        <w:t>A n</w:t>
      </w:r>
      <w:r w:rsidRPr="009747E7">
        <w:rPr>
          <w:rFonts w:ascii="Times New Roman" w:hAnsi="Times New Roman" w:cs="Times New Roman"/>
          <w:lang w:val="en-GB"/>
        </w:rPr>
        <w:t>egative character of a procurement under enti</w:t>
      </w:r>
      <w:r w:rsidRPr="009747E7" w:rsidR="0FFC06D3">
        <w:rPr>
          <w:rFonts w:ascii="Times New Roman" w:hAnsi="Times New Roman" w:cs="Times New Roman"/>
          <w:lang w:val="en-GB"/>
        </w:rPr>
        <w:t>re</w:t>
      </w:r>
      <w:r w:rsidRPr="009747E7">
        <w:rPr>
          <w:rFonts w:ascii="Times New Roman" w:hAnsi="Times New Roman" w:cs="Times New Roman"/>
          <w:lang w:val="en-GB"/>
        </w:rPr>
        <w:t xml:space="preserve"> initiation (procurement process) </w:t>
      </w:r>
      <w:r w:rsidRPr="009747E7" w:rsidR="0FFC06D3">
        <w:rPr>
          <w:rFonts w:ascii="Times New Roman" w:hAnsi="Times New Roman" w:cs="Times New Roman"/>
          <w:lang w:val="en-GB"/>
        </w:rPr>
        <w:t>is</w:t>
      </w:r>
      <w:r w:rsidRPr="009747E7">
        <w:rPr>
          <w:rFonts w:ascii="Times New Roman" w:hAnsi="Times New Roman" w:cs="Times New Roman"/>
          <w:lang w:val="en-GB"/>
        </w:rPr>
        <w:t xml:space="preserve"> reflected with </w:t>
      </w:r>
      <w:r w:rsidRPr="009747E7">
        <w:rPr>
          <w:rFonts w:ascii="Times New Roman" w:hAnsi="Times New Roman" w:eastAsia="Courier New" w:cs="Times New Roman"/>
          <w:color w:val="DD1144"/>
          <w:shd w:val="clear" w:color="auto" w:fill="F3F3F3"/>
          <w:lang w:val="en-GB"/>
        </w:rPr>
        <w:t>tender.status: unsuccessful</w:t>
      </w:r>
      <w:r w:rsidRPr="009747E7" w:rsidR="0FFC06D3">
        <w:rPr>
          <w:rFonts w:ascii="Times New Roman" w:hAnsi="Times New Roman" w:eastAsia="Courier New" w:cs="Times New Roman"/>
          <w:color w:val="DD1144"/>
          <w:lang w:val="en-GB"/>
        </w:rPr>
        <w:t>,</w:t>
      </w:r>
      <w:r w:rsidRPr="009747E7">
        <w:rPr>
          <w:rFonts w:ascii="Times New Roman" w:hAnsi="Times New Roman" w:cs="Times New Roman"/>
          <w:lang w:val="en-GB"/>
        </w:rPr>
        <w:t xml:space="preserve"> where</w:t>
      </w:r>
      <w:r w:rsidRPr="009747E7" w:rsidR="0FFC06D3">
        <w:rPr>
          <w:rFonts w:ascii="Times New Roman" w:hAnsi="Times New Roman" w:cs="Times New Roman"/>
          <w:lang w:val="en-GB"/>
        </w:rPr>
        <w:t xml:space="preserve"> the</w:t>
      </w:r>
      <w:r w:rsidRPr="009747E7">
        <w:rPr>
          <w:rFonts w:ascii="Times New Roman" w:hAnsi="Times New Roman" w:cs="Times New Roman"/>
          <w:lang w:val="en-GB"/>
        </w:rPr>
        <w:t xml:space="preserve"> initiation is closed </w:t>
      </w:r>
      <w:r w:rsidRPr="009747E7" w:rsidR="0FFC06D3">
        <w:rPr>
          <w:rFonts w:ascii="Times New Roman" w:hAnsi="Times New Roman" w:cs="Times New Roman"/>
          <w:lang w:val="en-GB"/>
        </w:rPr>
        <w:t xml:space="preserve">unsuccessfully </w:t>
      </w:r>
      <w:r w:rsidRPr="009747E7">
        <w:rPr>
          <w:rFonts w:ascii="Times New Roman" w:hAnsi="Times New Roman" w:cs="Times New Roman"/>
          <w:lang w:val="en-GB"/>
        </w:rPr>
        <w:t xml:space="preserve">due to </w:t>
      </w:r>
      <w:r w:rsidRPr="009747E7" w:rsidR="0FFC06D3">
        <w:rPr>
          <w:rFonts w:ascii="Times New Roman" w:hAnsi="Times New Roman" w:cs="Times New Roman"/>
          <w:lang w:val="en-GB"/>
        </w:rPr>
        <w:t xml:space="preserve">a </w:t>
      </w:r>
      <w:r w:rsidRPr="009747E7">
        <w:rPr>
          <w:rFonts w:ascii="Times New Roman" w:hAnsi="Times New Roman" w:cs="Times New Roman"/>
          <w:lang w:val="en-GB"/>
        </w:rPr>
        <w:t xml:space="preserve">lack of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for pre-qualification</w:t>
      </w:r>
      <w:r w:rsidRPr="009747E7" w:rsidR="0FFC06D3">
        <w:rPr>
          <w:rFonts w:ascii="Times New Roman" w:hAnsi="Times New Roman" w:cs="Times New Roman"/>
          <w:lang w:val="en-GB"/>
        </w:rPr>
        <w:t xml:space="preserve"> or </w:t>
      </w:r>
      <w:r w:rsidRPr="009747E7">
        <w:rPr>
          <w:rFonts w:ascii="Times New Roman" w:hAnsi="Times New Roman" w:cs="Times New Roman"/>
          <w:lang w:val="en-GB"/>
        </w:rPr>
        <w:t>tenders for evaluation</w:t>
      </w:r>
      <w:r w:rsidRPr="009747E7" w:rsidR="0FFC06D3">
        <w:rPr>
          <w:rFonts w:ascii="Times New Roman" w:hAnsi="Times New Roman" w:cs="Times New Roman"/>
          <w:lang w:val="en-GB"/>
        </w:rPr>
        <w:t>,</w:t>
      </w:r>
      <w:r w:rsidRPr="009747E7">
        <w:rPr>
          <w:rFonts w:ascii="Times New Roman" w:hAnsi="Times New Roman" w:cs="Times New Roman"/>
          <w:lang w:val="en-GB"/>
        </w:rPr>
        <w:t xml:space="preserve"> or where all the tenders were rejected. Details of a negative closure </w:t>
      </w:r>
      <w:r w:rsidRPr="009747E7" w:rsidR="0FFC06D3">
        <w:rPr>
          <w:rFonts w:ascii="Times New Roman" w:hAnsi="Times New Roman" w:cs="Times New Roman"/>
          <w:lang w:val="en-GB"/>
        </w:rPr>
        <w:t>are</w:t>
      </w:r>
      <w:r w:rsidRPr="009747E7">
        <w:rPr>
          <w:rFonts w:ascii="Times New Roman" w:hAnsi="Times New Roman" w:cs="Times New Roman"/>
          <w:lang w:val="en-GB"/>
        </w:rPr>
        <w:t xml:space="preserve"> reflected in </w:t>
      </w:r>
      <w:r w:rsidRPr="009747E7">
        <w:rPr>
          <w:rFonts w:ascii="Times New Roman" w:hAnsi="Times New Roman" w:eastAsia="Courier New" w:cs="Times New Roman"/>
          <w:color w:val="DD1144"/>
          <w:shd w:val="clear" w:color="auto" w:fill="F3F3F3"/>
          <w:lang w:val="en-GB"/>
        </w:rPr>
        <w:t>tender.statusDetails</w:t>
      </w:r>
      <w:r w:rsidRPr="009747E7" w:rsidR="0FFC06D3">
        <w:rPr>
          <w:rFonts w:ascii="Times New Roman" w:hAnsi="Times New Roman" w:eastAsia="Courier New" w:cs="Times New Roman"/>
          <w:color w:val="DD1144"/>
          <w:lang w:val="en-GB"/>
        </w:rPr>
        <w:t>.</w:t>
      </w:r>
    </w:p>
    <w:p w:rsidRPr="009747E7" w:rsidR="000E7BD2" w:rsidP="00F1538A" w:rsidRDefault="000E7BD2" w14:paraId="043BF6DC" w14:textId="77777777">
      <w:pPr>
        <w:numPr>
          <w:ilvl w:val="0"/>
          <w:numId w:val="17"/>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F1538A" w:rsidRDefault="000E7BD2" w14:paraId="0B79F59F" w14:textId="77777777">
      <w:pPr>
        <w:numPr>
          <w:ilvl w:val="0"/>
          <w:numId w:val="17"/>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F1538A" w:rsidRDefault="000E7BD2" w14:paraId="60D081DE" w14:textId="77777777">
      <w:pPr>
        <w:numPr>
          <w:ilvl w:val="0"/>
          <w:numId w:val="17"/>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lackOfOffers</w:t>
      </w:r>
    </w:p>
    <w:p w:rsidRPr="009747E7" w:rsidR="000E7BD2" w:rsidP="00F1538A" w:rsidRDefault="000E7BD2" w14:paraId="3A1308D3" w14:textId="77777777">
      <w:pPr>
        <w:numPr>
          <w:ilvl w:val="0"/>
          <w:numId w:val="17"/>
        </w:numPr>
        <w:spacing w:after="20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Pr="009747E7" w:rsidR="0021109A" w:rsidTr="6F0611B3" w14:paraId="7722BF6E" w14:textId="77777777">
        <w:tc>
          <w:tcPr>
            <w:tcW w:w="9360" w:type="dxa"/>
            <w:shd w:val="clear" w:color="auto" w:fill="F8F8F8"/>
            <w:tcMar>
              <w:top w:w="100" w:type="dxa"/>
              <w:left w:w="100" w:type="dxa"/>
              <w:bottom w:w="100" w:type="dxa"/>
              <w:right w:w="100" w:type="dxa"/>
            </w:tcMar>
          </w:tcPr>
          <w:p w:rsidRPr="009747E7" w:rsidR="0021109A" w:rsidP="005F35BE" w:rsidRDefault="0021109A" w14:paraId="5EFA8E48" w14:textId="77777777">
            <w:pPr>
              <w:widowControl w:val="0"/>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p>
          <w:p w:rsidRPr="009747E7" w:rsidR="0021109A" w:rsidP="005F35BE" w:rsidRDefault="0021109A" w14:paraId="4D314B4E" w14:textId="77777777">
            <w:pPr>
              <w:widowControl w:val="0"/>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p>
        </w:tc>
      </w:tr>
    </w:tbl>
    <w:p w:rsidRPr="009747E7" w:rsidR="0021109A" w:rsidP="6F0611B3" w:rsidRDefault="6F0611B3" w14:paraId="574A0DD4" w14:textId="0D881D21">
      <w:pPr>
        <w:spacing w:before="200" w:after="0" w:line="480" w:lineRule="auto"/>
        <w:ind w:left="900"/>
        <w:jc w:val="center"/>
        <w:rPr>
          <w:ins w:author="Alba Colomer Padrosa" w:date="2020-11-23T10:42:00Z" w:id="2898"/>
          <w:rFonts w:ascii="Times New Roman" w:hAnsi="Times New Roman" w:cs="Times New Roman"/>
          <w:i/>
          <w:iCs/>
          <w:color w:val="666666"/>
          <w:sz w:val="20"/>
          <w:szCs w:val="20"/>
          <w:lang w:val="en-GB"/>
        </w:rPr>
      </w:pPr>
      <w:bookmarkStart w:name="_Toc57793365" w:id="2899"/>
      <w:ins w:author="Alba Colomer Padrosa" w:date="2020-11-23T10:42:00Z" w:id="2900">
        <w:r w:rsidRPr="009747E7">
          <w:rPr>
            <w:rFonts w:ascii="Times New Roman" w:hAnsi="Times New Roman" w:cs="Times New Roman"/>
            <w:i/>
            <w:iCs/>
            <w:color w:val="666666"/>
            <w:sz w:val="20"/>
            <w:szCs w:val="20"/>
            <w:lang w:val="en-GB"/>
          </w:rPr>
          <w:t xml:space="preserve">Figure </w:t>
        </w:r>
      </w:ins>
      <w:r w:rsidRPr="00CA53DD" w:rsidR="0021109A">
        <w:rPr>
          <w:rFonts w:ascii="Times New Roman" w:hAnsi="Times New Roman" w:cs="Times New Roman"/>
          <w:i/>
          <w:iCs/>
          <w:color w:val="666666"/>
          <w:sz w:val="20"/>
          <w:szCs w:val="20"/>
          <w:lang w:val="en-GB"/>
        </w:rPr>
        <w:fldChar w:fldCharType="begin"/>
      </w:r>
      <w:r w:rsidRPr="009747E7" w:rsidR="0021109A">
        <w:rPr>
          <w:rFonts w:ascii="Times New Roman" w:hAnsi="Times New Roman" w:cs="Times New Roman"/>
          <w:i/>
          <w:iCs/>
          <w:color w:val="666666"/>
          <w:sz w:val="20"/>
          <w:szCs w:val="20"/>
          <w:lang w:val="en-GB"/>
        </w:rPr>
        <w:instrText xml:space="preserve"> SEQ Figure \* ARABIC </w:instrText>
      </w:r>
      <w:r w:rsidRPr="009747E7" w:rsidR="0021109A">
        <w:rPr>
          <w:rFonts w:ascii="Times New Roman" w:hAnsi="Times New Roman" w:cs="Times New Roman"/>
          <w:i/>
          <w:iCs/>
          <w:color w:val="666666"/>
          <w:sz w:val="20"/>
          <w:szCs w:val="20"/>
          <w:lang w:val="en-GB"/>
          <w:rPrChange w:author="Chris Smith" w:date="2020-11-29T16:43:00Z" w:id="2901">
            <w:rPr>
              <w:rFonts w:ascii="Times New Roman" w:hAnsi="Times New Roman" w:cs="Times New Roman"/>
              <w:i/>
              <w:iCs/>
              <w:color w:val="666666"/>
              <w:sz w:val="20"/>
              <w:szCs w:val="20"/>
              <w:lang w:val="en-GB"/>
            </w:rPr>
          </w:rPrChange>
        </w:rPr>
        <w:fldChar w:fldCharType="separate"/>
      </w:r>
      <w:ins w:author="Alba Colomer Padrosa" w:date="2020-12-02T08:55:00Z" w:id="2902">
        <w:r w:rsidR="00CA53DD">
          <w:rPr>
            <w:rFonts w:ascii="Times New Roman" w:hAnsi="Times New Roman" w:cs="Times New Roman"/>
            <w:i/>
            <w:iCs/>
            <w:noProof/>
            <w:color w:val="666666"/>
            <w:sz w:val="20"/>
            <w:szCs w:val="20"/>
            <w:lang w:val="en-GB"/>
          </w:rPr>
          <w:t>36</w:t>
        </w:r>
      </w:ins>
      <w:r w:rsidRPr="009747E7" w:rsidR="0021109A">
        <w:rPr>
          <w:rFonts w:ascii="Times New Roman" w:hAnsi="Times New Roman" w:cs="Times New Roman"/>
          <w:i/>
          <w:iCs/>
          <w:color w:val="666666"/>
          <w:sz w:val="20"/>
          <w:szCs w:val="20"/>
          <w:lang w:val="en-GB"/>
          <w:rPrChange w:author="Chris Smith" w:date="2020-11-29T16:43:00Z" w:id="2903">
            <w:rPr>
              <w:rFonts w:ascii="Times New Roman" w:hAnsi="Times New Roman" w:cs="Times New Roman"/>
              <w:i/>
              <w:iCs/>
              <w:color w:val="666666"/>
              <w:sz w:val="20"/>
              <w:szCs w:val="20"/>
              <w:lang w:val="en-GB"/>
            </w:rPr>
          </w:rPrChange>
        </w:rPr>
        <w:fldChar w:fldCharType="end"/>
      </w:r>
      <w:ins w:author="Alba Colomer Padrosa" w:date="2020-11-23T10:42:00Z" w:id="2904">
        <w:r w:rsidRPr="009747E7">
          <w:rPr>
            <w:rFonts w:ascii="Times New Roman" w:hAnsi="Times New Roman" w:cs="Times New Roman"/>
            <w:i/>
            <w:iCs/>
            <w:color w:val="666666"/>
            <w:sz w:val="20"/>
            <w:szCs w:val="20"/>
            <w:lang w:val="en-GB"/>
          </w:rPr>
          <w:t xml:space="preserve"> – Code for unsuccess</w:t>
        </w:r>
      </w:ins>
      <w:ins w:author="Alba Colomer Padrosa" w:date="2020-11-23T10:43:00Z" w:id="2905">
        <w:r w:rsidRPr="009747E7">
          <w:rPr>
            <w:rFonts w:ascii="Times New Roman" w:hAnsi="Times New Roman" w:cs="Times New Roman"/>
            <w:i/>
            <w:iCs/>
            <w:color w:val="666666"/>
            <w:sz w:val="20"/>
            <w:szCs w:val="20"/>
            <w:lang w:val="en-GB"/>
          </w:rPr>
          <w:t>f</w:t>
        </w:r>
      </w:ins>
      <w:ins w:author="Alba Colomer Padrosa" w:date="2020-11-23T10:42:00Z" w:id="2906">
        <w:r w:rsidRPr="009747E7">
          <w:rPr>
            <w:rFonts w:ascii="Times New Roman" w:hAnsi="Times New Roman" w:cs="Times New Roman"/>
            <w:i/>
            <w:iCs/>
            <w:color w:val="666666"/>
            <w:sz w:val="20"/>
            <w:szCs w:val="20"/>
            <w:lang w:val="en-GB"/>
          </w:rPr>
          <w:t xml:space="preserve">ul </w:t>
        </w:r>
      </w:ins>
      <w:ins w:author="Alba Colomer Padrosa" w:date="2020-11-23T10:43:00Z" w:id="2907">
        <w:r w:rsidRPr="009747E7">
          <w:rPr>
            <w:rFonts w:ascii="Times New Roman" w:hAnsi="Times New Roman" w:cs="Times New Roman"/>
            <w:i/>
            <w:iCs/>
            <w:color w:val="666666"/>
            <w:sz w:val="20"/>
            <w:szCs w:val="20"/>
            <w:lang w:val="en-GB"/>
          </w:rPr>
          <w:t xml:space="preserve">outcome of procurement process at </w:t>
        </w:r>
      </w:ins>
      <w:ins w:author="Alba Colomer Padrosa" w:date="2020-11-23T10:42:00Z" w:id="2908">
        <w:r w:rsidRPr="009747E7">
          <w:rPr>
            <w:rFonts w:ascii="Times New Roman" w:hAnsi="Times New Roman" w:cs="Times New Roman"/>
            <w:i/>
            <w:iCs/>
            <w:color w:val="666666"/>
            <w:sz w:val="20"/>
            <w:szCs w:val="20"/>
            <w:lang w:val="en-GB"/>
          </w:rPr>
          <w:t xml:space="preserve">tender </w:t>
        </w:r>
      </w:ins>
      <w:ins w:author="Alba Colomer Padrosa" w:date="2020-11-23T10:43:00Z" w:id="2909">
        <w:r w:rsidRPr="009747E7">
          <w:rPr>
            <w:rFonts w:ascii="Times New Roman" w:hAnsi="Times New Roman" w:cs="Times New Roman"/>
            <w:i/>
            <w:iCs/>
            <w:color w:val="666666"/>
            <w:sz w:val="20"/>
            <w:szCs w:val="20"/>
            <w:lang w:val="en-GB"/>
          </w:rPr>
          <w:t>level</w:t>
        </w:r>
      </w:ins>
      <w:bookmarkEnd w:id="2899"/>
    </w:p>
    <w:p w:rsidRPr="009747E7" w:rsidR="0021109A" w:rsidP="6F0611B3" w:rsidRDefault="0021109A" w14:paraId="115F879D" w14:textId="187AA97A">
      <w:pPr>
        <w:spacing w:after="200" w:line="360" w:lineRule="auto"/>
        <w:jc w:val="both"/>
        <w:rPr>
          <w:rFonts w:ascii="Times New Roman" w:hAnsi="Times New Roman" w:cs="Times New Roman"/>
          <w:lang w:val="en-GB"/>
        </w:rPr>
      </w:pPr>
    </w:p>
    <w:p w:rsidRPr="009747E7" w:rsidR="00E44D01" w:rsidP="00E44D01" w:rsidRDefault="3B4794B0" w14:paraId="5AFF2CD9" w14:textId="77777777">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name="_meecv6lwk8tq" w:colFirst="0" w:colLast="0" w:id="2910"/>
      <w:bookmarkStart w:name="_Toc57793414" w:id="2911"/>
      <w:bookmarkEnd w:id="2910"/>
      <w:r w:rsidRPr="009747E7">
        <w:rPr>
          <w:rFonts w:cs="Times New Roman"/>
          <w:color w:val="000000" w:themeColor="text1"/>
        </w:rPr>
        <w:lastRenderedPageBreak/>
        <w:t>2.4.10 State5 - Evaluation (active.evaluation)</w:t>
      </w:r>
      <w:bookmarkStart w:name="_a177dnlj18jo" w:colFirst="0" w:colLast="0" w:id="2912"/>
      <w:bookmarkEnd w:id="2911"/>
      <w:bookmarkEnd w:id="2912"/>
    </w:p>
    <w:p w:rsidRPr="009747E7" w:rsidR="00E44D01" w:rsidP="00E44D01" w:rsidRDefault="3B4794B0" w14:paraId="7465A10B" w14:textId="77777777">
      <w:pPr>
        <w:pStyle w:val="Heading4"/>
        <w:spacing w:after="0" w:line="360" w:lineRule="auto"/>
        <w:jc w:val="left"/>
        <w:rPr>
          <w:rFonts w:cs="Times New Roman"/>
        </w:rPr>
      </w:pPr>
      <w:r w:rsidRPr="009747E7">
        <w:rPr>
          <w:rFonts w:cs="Times New Roman"/>
        </w:rPr>
        <w:t>2.4.10.1 Initiation of the evaluation phase</w:t>
      </w:r>
      <w:bookmarkStart w:name="_3ddsisxa58rl" w:colFirst="0" w:colLast="0" w:id="2913"/>
      <w:bookmarkEnd w:id="2913"/>
    </w:p>
    <w:p w:rsidRPr="009747E7" w:rsidR="000E7BD2" w:rsidP="00E44D01" w:rsidRDefault="3B4794B0" w14:paraId="1C61C2F3" w14:textId="79E0291D">
      <w:pPr>
        <w:pStyle w:val="Heading5"/>
        <w:numPr>
          <w:ilvl w:val="4"/>
          <w:numId w:val="0"/>
        </w:numPr>
        <w:rPr>
          <w:rFonts w:ascii="Times New Roman" w:hAnsi="Times New Roman" w:cs="Times New Roman"/>
        </w:rPr>
      </w:pPr>
      <w:r w:rsidRPr="009747E7">
        <w:rPr>
          <w:rFonts w:ascii="Times New Roman" w:hAnsi="Times New Roman" w:cs="Times New Roman"/>
        </w:rPr>
        <w:t>Disclosure of the proposals</w:t>
      </w:r>
    </w:p>
    <w:p w:rsidRPr="009747E7" w:rsidR="000E7BD2" w:rsidP="006F791E" w:rsidRDefault="000E7BD2" w14:paraId="6D809DF8" w14:textId="2361D947">
      <w:pPr>
        <w:jc w:val="both"/>
        <w:rPr>
          <w:rFonts w:ascii="Times New Roman" w:hAnsi="Times New Roman" w:cs="Times New Roman"/>
          <w:lang w:val="en-GB"/>
        </w:rPr>
      </w:pPr>
      <w:r w:rsidRPr="009747E7">
        <w:rPr>
          <w:rFonts w:ascii="Times New Roman" w:hAnsi="Times New Roman" w:cs="Times New Roman"/>
          <w:lang w:val="en-GB"/>
        </w:rPr>
        <w:t xml:space="preserve">Where enough </w:t>
      </w:r>
      <w:r w:rsidRPr="009747E7" w:rsidR="3B4794B0">
        <w:rPr>
          <w:rFonts w:ascii="Times New Roman" w:hAnsi="Times New Roman" w:cs="Times New Roman"/>
          <w:lang w:val="en-GB"/>
        </w:rPr>
        <w:t>tenders</w:t>
      </w:r>
      <w:r w:rsidRPr="009747E7" w:rsidR="00BE326C">
        <w:rPr>
          <w:rFonts w:ascii="Times New Roman" w:hAnsi="Times New Roman" w:cs="Times New Roman"/>
          <w:lang w:val="en-GB"/>
        </w:rPr>
        <w:t xml:space="preserve"> </w:t>
      </w:r>
      <w:r w:rsidRPr="009747E7" w:rsidR="3B4794B0">
        <w:rPr>
          <w:rFonts w:ascii="Times New Roman" w:hAnsi="Times New Roman" w:cs="Times New Roman"/>
          <w:lang w:val="en-GB"/>
        </w:rPr>
        <w:t>are received</w:t>
      </w:r>
      <w:r w:rsidRPr="009747E7">
        <w:rPr>
          <w:rFonts w:ascii="Times New Roman" w:hAnsi="Times New Roman" w:cs="Times New Roman"/>
          <w:lang w:val="en-GB"/>
        </w:rPr>
        <w:t xml:space="preserve">, all the tenders </w:t>
      </w:r>
      <w:r w:rsidRPr="009747E7" w:rsidR="3B4794B0">
        <w:rPr>
          <w:rFonts w:ascii="Times New Roman" w:hAnsi="Times New Roman" w:cs="Times New Roman"/>
          <w:lang w:val="en-GB"/>
        </w:rPr>
        <w:t>are</w:t>
      </w:r>
      <w:r w:rsidRPr="009747E7">
        <w:rPr>
          <w:rFonts w:ascii="Times New Roman" w:hAnsi="Times New Roman" w:cs="Times New Roman"/>
          <w:lang w:val="en-GB"/>
        </w:rPr>
        <w:t xml:space="preserve"> disclosed as a </w:t>
      </w:r>
      <w:r w:rsidRPr="009747E7" w:rsidR="3B4794B0">
        <w:rPr>
          <w:rFonts w:ascii="Times New Roman" w:hAnsi="Times New Roman" w:cs="Times New Roman"/>
          <w:lang w:val="en-GB"/>
        </w:rPr>
        <w:t xml:space="preserve">tenders </w:t>
      </w:r>
      <w:r w:rsidRPr="009747E7">
        <w:rPr>
          <w:rFonts w:ascii="Times New Roman" w:hAnsi="Times New Roman" w:cs="Times New Roman"/>
          <w:lang w:val="en-GB"/>
        </w:rPr>
        <w:t>array according to the relevant schema. All the authors (</w:t>
      </w:r>
      <w:r w:rsidRPr="009747E7">
        <w:rPr>
          <w:rFonts w:ascii="Times New Roman" w:hAnsi="Times New Roman" w:eastAsia="Courier New" w:cs="Times New Roman"/>
          <w:color w:val="DD1144"/>
          <w:shd w:val="clear" w:color="auto" w:fill="F3F3F3"/>
          <w:lang w:val="en-GB"/>
        </w:rPr>
        <w:t>bid.tenderers</w:t>
      </w:r>
      <w:r w:rsidRPr="009747E7">
        <w:rPr>
          <w:rFonts w:ascii="Times New Roman" w:hAnsi="Times New Roman" w:cs="Times New Roman"/>
          <w:lang w:val="en-GB"/>
        </w:rPr>
        <w:t xml:space="preserve">) </w:t>
      </w:r>
      <w:r w:rsidRPr="009747E7" w:rsidR="3B4794B0">
        <w:rPr>
          <w:rFonts w:ascii="Times New Roman" w:hAnsi="Times New Roman" w:cs="Times New Roman"/>
          <w:lang w:val="en-GB"/>
        </w:rPr>
        <w:t>are</w:t>
      </w:r>
      <w:r w:rsidRPr="009747E7">
        <w:rPr>
          <w:rFonts w:ascii="Times New Roman" w:hAnsi="Times New Roman" w:cs="Times New Roman"/>
          <w:lang w:val="en-GB"/>
        </w:rPr>
        <w:t xml:space="preserve"> updated into parties as an </w:t>
      </w:r>
      <w:r w:rsidRPr="009747E7">
        <w:rPr>
          <w:rFonts w:ascii="Times New Roman" w:hAnsi="Times New Roman" w:eastAsia="Courier New" w:cs="Times New Roman"/>
          <w:color w:val="DD1144"/>
          <w:shd w:val="clear" w:color="auto" w:fill="F3F3F3"/>
          <w:lang w:val="en-GB"/>
        </w:rPr>
        <w:t>organizations</w:t>
      </w:r>
      <w:r w:rsidRPr="009747E7">
        <w:rPr>
          <w:rFonts w:ascii="Times New Roman" w:hAnsi="Times New Roman" w:cs="Times New Roman"/>
          <w:lang w:val="en-GB"/>
        </w:rPr>
        <w:t xml:space="preserve"> with a </w:t>
      </w:r>
      <w:r w:rsidRPr="009747E7">
        <w:rPr>
          <w:rFonts w:ascii="Times New Roman" w:hAnsi="Times New Roman" w:eastAsia="Courier New" w:cs="Times New Roman"/>
          <w:color w:val="DD1144"/>
          <w:shd w:val="clear" w:color="auto" w:fill="F3F3F3"/>
          <w:lang w:val="en-GB"/>
        </w:rPr>
        <w:t>role: tenderer</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E44D01" w:rsidTr="6F0611B3" w14:paraId="0E6FC72E" w14:textId="77777777">
        <w:tc>
          <w:tcPr>
            <w:tcW w:w="9345" w:type="dxa"/>
            <w:shd w:val="clear" w:color="auto" w:fill="F8F8F8"/>
            <w:tcMar>
              <w:top w:w="100" w:type="dxa"/>
              <w:left w:w="100" w:type="dxa"/>
              <w:bottom w:w="100" w:type="dxa"/>
              <w:right w:w="100" w:type="dxa"/>
            </w:tcMar>
          </w:tcPr>
          <w:p w:rsidRPr="009747E7" w:rsidR="00E44D01" w:rsidP="005F35BE" w:rsidRDefault="00E44D01" w14:paraId="124F7CB4"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"bids":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"details":[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"quantity":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"unit":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57F0001D" w14:textId="0E202DAC">
      <w:pPr>
        <w:spacing w:before="200" w:after="0" w:line="480" w:lineRule="auto"/>
        <w:ind w:left="900"/>
        <w:jc w:val="center"/>
        <w:rPr>
          <w:ins w:author="Alba Colomer Padrosa" w:date="2020-11-23T10:43:00Z" w:id="2914"/>
          <w:rFonts w:ascii="Times New Roman" w:hAnsi="Times New Roman" w:cs="Times New Roman"/>
          <w:i/>
          <w:iCs/>
          <w:color w:val="666666"/>
          <w:sz w:val="20"/>
          <w:szCs w:val="20"/>
          <w:lang w:val="en-GB"/>
        </w:rPr>
      </w:pPr>
      <w:bookmarkStart w:name="_Toc57793366" w:id="2915"/>
      <w:ins w:author="Alba Colomer Padrosa" w:date="2020-11-23T10:43:00Z" w:id="2916">
        <w:r w:rsidRPr="009747E7">
          <w:rPr>
            <w:rFonts w:ascii="Times New Roman" w:hAnsi="Times New Roman" w:cs="Times New Roman"/>
            <w:i/>
            <w:iCs/>
            <w:color w:val="666666"/>
            <w:sz w:val="20"/>
            <w:szCs w:val="20"/>
            <w:lang w:val="en-GB"/>
          </w:rPr>
          <w:t xml:space="preserve">Figure </w:t>
        </w:r>
      </w:ins>
      <w:r w:rsidRPr="00CA53DD"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9747E7" w:rsidR="00E44D01">
        <w:rPr>
          <w:rFonts w:ascii="Times New Roman" w:hAnsi="Times New Roman" w:cs="Times New Roman"/>
          <w:i/>
          <w:iCs/>
          <w:color w:val="666666"/>
          <w:sz w:val="20"/>
          <w:szCs w:val="20"/>
          <w:lang w:val="en-GB"/>
          <w:rPrChange w:author="Chris Smith" w:date="2020-11-29T16:43:00Z" w:id="2917">
            <w:rPr>
              <w:rFonts w:ascii="Times New Roman" w:hAnsi="Times New Roman" w:cs="Times New Roman"/>
              <w:i/>
              <w:iCs/>
              <w:color w:val="666666"/>
              <w:sz w:val="20"/>
              <w:szCs w:val="20"/>
              <w:lang w:val="en-GB"/>
            </w:rPr>
          </w:rPrChange>
        </w:rPr>
        <w:fldChar w:fldCharType="separate"/>
      </w:r>
      <w:ins w:author="Alba Colomer Padrosa" w:date="2020-12-02T08:55:00Z" w:id="2918">
        <w:r w:rsidR="00CA53DD">
          <w:rPr>
            <w:rFonts w:ascii="Times New Roman" w:hAnsi="Times New Roman" w:cs="Times New Roman"/>
            <w:i/>
            <w:iCs/>
            <w:noProof/>
            <w:color w:val="666666"/>
            <w:sz w:val="20"/>
            <w:szCs w:val="20"/>
            <w:lang w:val="en-GB"/>
          </w:rPr>
          <w:t>37</w:t>
        </w:r>
      </w:ins>
      <w:r w:rsidRPr="009747E7" w:rsidR="00E44D01">
        <w:rPr>
          <w:rFonts w:ascii="Times New Roman" w:hAnsi="Times New Roman" w:cs="Times New Roman"/>
          <w:i/>
          <w:iCs/>
          <w:color w:val="666666"/>
          <w:sz w:val="20"/>
          <w:szCs w:val="20"/>
          <w:lang w:val="en-GB"/>
          <w:rPrChange w:author="Chris Smith" w:date="2020-11-29T16:43:00Z" w:id="2919">
            <w:rPr>
              <w:rFonts w:ascii="Times New Roman" w:hAnsi="Times New Roman" w:cs="Times New Roman"/>
              <w:i/>
              <w:iCs/>
              <w:color w:val="666666"/>
              <w:sz w:val="20"/>
              <w:szCs w:val="20"/>
              <w:lang w:val="en-GB"/>
            </w:rPr>
          </w:rPrChange>
        </w:rPr>
        <w:fldChar w:fldCharType="end"/>
      </w:r>
      <w:ins w:author="Alba Colomer Padrosa" w:date="2020-11-23T10:43:00Z" w:id="2920">
        <w:r w:rsidRPr="009747E7">
          <w:rPr>
            <w:rFonts w:ascii="Times New Roman" w:hAnsi="Times New Roman" w:cs="Times New Roman"/>
            <w:i/>
            <w:iCs/>
            <w:color w:val="666666"/>
            <w:sz w:val="20"/>
            <w:szCs w:val="20"/>
            <w:lang w:val="en-GB"/>
          </w:rPr>
          <w:t xml:space="preserve"> – Code for disclosure of proposals</w:t>
        </w:r>
        <w:bookmarkEnd w:id="2915"/>
      </w:ins>
    </w:p>
    <w:p w:rsidRPr="009747E7" w:rsidR="00E44D01" w:rsidDel="002E40FC" w:rsidP="6F0611B3" w:rsidRDefault="00E44D01" w14:paraId="7BD92EAA" w14:textId="679F1998">
      <w:pPr>
        <w:jc w:val="both"/>
        <w:rPr>
          <w:del w:author="Alba Colomer Padrosa" w:date="2020-12-02T09:19:00Z" w:id="2921"/>
          <w:rFonts w:ascii="Times New Roman" w:hAnsi="Times New Roman" w:cs="Times New Roman"/>
          <w:lang w:val="en-GB"/>
        </w:rPr>
      </w:pPr>
    </w:p>
    <w:p w:rsidRPr="009747E7" w:rsidR="000E7BD2" w:rsidP="3B4794B0" w:rsidRDefault="3B4794B0" w14:paraId="2212DB26" w14:textId="3C958929">
      <w:pPr>
        <w:pStyle w:val="Heading5"/>
        <w:numPr>
          <w:ilvl w:val="4"/>
          <w:numId w:val="0"/>
        </w:numPr>
        <w:rPr>
          <w:rFonts w:ascii="Times New Roman" w:hAnsi="Times New Roman" w:cs="Times New Roman"/>
        </w:rPr>
      </w:pPr>
      <w:bookmarkStart w:name="_ryhglt7sk6hb" w:colFirst="0" w:colLast="0" w:id="2922"/>
      <w:bookmarkEnd w:id="2922"/>
      <w:r w:rsidRPr="009747E7">
        <w:rPr>
          <w:rFonts w:ascii="Times New Roman" w:hAnsi="Times New Roman" w:cs="Times New Roman"/>
        </w:rPr>
        <w:t>Establishment of a period for evaluation</w:t>
      </w:r>
    </w:p>
    <w:p w:rsidRPr="009747E7" w:rsidR="000E7BD2" w:rsidP="006F791E" w:rsidRDefault="00812473" w14:paraId="486DF7BA" w14:textId="770F85A7">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object </w:t>
      </w:r>
      <w:r w:rsidRPr="009747E7" w:rsidR="000E7BD2">
        <w:rPr>
          <w:rFonts w:ascii="Times New Roman" w:hAnsi="Times New Roman" w:eastAsia="Courier New" w:cs="Times New Roman"/>
          <w:color w:val="DD1144"/>
          <w:shd w:val="clear" w:color="auto" w:fill="F3F3F3"/>
          <w:lang w:val="en-GB"/>
        </w:rPr>
        <w:t>awardPeriod</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added into a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block where the </w:t>
      </w:r>
      <w:r w:rsidRPr="009747E7">
        <w:rPr>
          <w:rFonts w:ascii="Times New Roman" w:hAnsi="Times New Roman" w:cs="Times New Roman"/>
          <w:lang w:val="en-GB"/>
        </w:rPr>
        <w:t xml:space="preserve">specific </w:t>
      </w:r>
      <w:r w:rsidRPr="009747E7" w:rsidR="000E7BD2">
        <w:rPr>
          <w:rFonts w:ascii="Times New Roman" w:hAnsi="Times New Roman" w:eastAsia="Courier New" w:cs="Times New Roman"/>
          <w:color w:val="DD1144"/>
          <w:shd w:val="clear" w:color="auto" w:fill="F3F3F3"/>
          <w:lang w:val="en-GB"/>
        </w:rPr>
        <w:t>startDate</w:t>
      </w:r>
      <w:r w:rsidRPr="009747E7" w:rsidR="000E7BD2">
        <w:rPr>
          <w:rFonts w:ascii="Times New Roman" w:hAnsi="Times New Roman" w:cs="Times New Roman"/>
          <w:lang w:val="en-GB"/>
        </w:rPr>
        <w:t xml:space="preserve"> for awarding is determined automatically. </w:t>
      </w:r>
    </w:p>
    <w:tbl>
      <w:tblPr>
        <w:tblW w:w="9360" w:type="dxa"/>
        <w:tblLayout w:type="fixed"/>
        <w:tblLook w:val="0600" w:firstRow="0" w:lastRow="0" w:firstColumn="0" w:lastColumn="0" w:noHBand="1" w:noVBand="1"/>
      </w:tblPr>
      <w:tblGrid>
        <w:gridCol w:w="9360"/>
      </w:tblGrid>
      <w:tr w:rsidRPr="009747E7" w:rsidR="00E44D01" w:rsidTr="6F0611B3" w14:paraId="5776F7E1" w14:textId="77777777">
        <w:tc>
          <w:tcPr>
            <w:tcW w:w="9360" w:type="dxa"/>
            <w:shd w:val="clear" w:color="auto" w:fill="F8F8F8"/>
            <w:tcMar>
              <w:top w:w="100" w:type="dxa"/>
              <w:left w:w="100" w:type="dxa"/>
              <w:bottom w:w="100" w:type="dxa"/>
              <w:right w:w="100" w:type="dxa"/>
            </w:tcMar>
          </w:tcPr>
          <w:p w:rsidRPr="009747E7" w:rsidR="00E44D01" w:rsidP="005F35BE" w:rsidRDefault="00E44D01" w14:paraId="1AC6CB6E"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660BC834" w14:textId="41E92453">
      <w:pPr>
        <w:spacing w:before="200" w:after="0" w:line="480" w:lineRule="auto"/>
        <w:ind w:left="900"/>
        <w:jc w:val="center"/>
        <w:rPr>
          <w:ins w:author="Alba Colomer Padrosa" w:date="2020-11-23T10:43:00Z" w:id="2923"/>
          <w:rFonts w:ascii="Times New Roman" w:hAnsi="Times New Roman" w:cs="Times New Roman"/>
          <w:i/>
          <w:iCs/>
          <w:color w:val="666666"/>
          <w:sz w:val="20"/>
          <w:szCs w:val="20"/>
          <w:lang w:val="en-GB"/>
        </w:rPr>
      </w:pPr>
      <w:bookmarkStart w:name="_Toc57793367" w:id="2924"/>
      <w:ins w:author="Alba Colomer Padrosa" w:date="2020-11-23T10:43:00Z" w:id="2925">
        <w:r w:rsidRPr="009747E7">
          <w:rPr>
            <w:rFonts w:ascii="Times New Roman" w:hAnsi="Times New Roman" w:cs="Times New Roman"/>
            <w:i/>
            <w:iCs/>
            <w:color w:val="666666"/>
            <w:sz w:val="20"/>
            <w:szCs w:val="20"/>
            <w:lang w:val="en-GB"/>
          </w:rPr>
          <w:t xml:space="preserve">Figure </w:t>
        </w:r>
      </w:ins>
      <w:r w:rsidRPr="00CA53DD"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9747E7" w:rsidR="00E44D01">
        <w:rPr>
          <w:rFonts w:ascii="Times New Roman" w:hAnsi="Times New Roman" w:cs="Times New Roman"/>
          <w:i/>
          <w:iCs/>
          <w:color w:val="666666"/>
          <w:sz w:val="20"/>
          <w:szCs w:val="20"/>
          <w:lang w:val="en-GB"/>
          <w:rPrChange w:author="Chris Smith" w:date="2020-11-29T16:43:00Z" w:id="2926">
            <w:rPr>
              <w:rFonts w:ascii="Times New Roman" w:hAnsi="Times New Roman" w:cs="Times New Roman"/>
              <w:i/>
              <w:iCs/>
              <w:color w:val="666666"/>
              <w:sz w:val="20"/>
              <w:szCs w:val="20"/>
              <w:lang w:val="en-GB"/>
            </w:rPr>
          </w:rPrChange>
        </w:rPr>
        <w:fldChar w:fldCharType="separate"/>
      </w:r>
      <w:ins w:author="Alba Colomer Padrosa" w:date="2020-12-02T08:55:00Z" w:id="2927">
        <w:r w:rsidR="00CA53DD">
          <w:rPr>
            <w:rFonts w:ascii="Times New Roman" w:hAnsi="Times New Roman" w:cs="Times New Roman"/>
            <w:i/>
            <w:iCs/>
            <w:noProof/>
            <w:color w:val="666666"/>
            <w:sz w:val="20"/>
            <w:szCs w:val="20"/>
            <w:lang w:val="en-GB"/>
          </w:rPr>
          <w:t>38</w:t>
        </w:r>
      </w:ins>
      <w:r w:rsidRPr="009747E7" w:rsidR="00E44D01">
        <w:rPr>
          <w:rFonts w:ascii="Times New Roman" w:hAnsi="Times New Roman" w:cs="Times New Roman"/>
          <w:i/>
          <w:iCs/>
          <w:color w:val="666666"/>
          <w:sz w:val="20"/>
          <w:szCs w:val="20"/>
          <w:lang w:val="en-GB"/>
          <w:rPrChange w:author="Chris Smith" w:date="2020-11-29T16:43:00Z" w:id="2928">
            <w:rPr>
              <w:rFonts w:ascii="Times New Roman" w:hAnsi="Times New Roman" w:cs="Times New Roman"/>
              <w:i/>
              <w:iCs/>
              <w:color w:val="666666"/>
              <w:sz w:val="20"/>
              <w:szCs w:val="20"/>
              <w:lang w:val="en-GB"/>
            </w:rPr>
          </w:rPrChange>
        </w:rPr>
        <w:fldChar w:fldCharType="end"/>
      </w:r>
      <w:ins w:author="Alba Colomer Padrosa" w:date="2020-11-23T10:43:00Z" w:id="2929">
        <w:r w:rsidRPr="009747E7">
          <w:rPr>
            <w:rFonts w:ascii="Times New Roman" w:hAnsi="Times New Roman" w:cs="Times New Roman"/>
            <w:i/>
            <w:iCs/>
            <w:color w:val="666666"/>
            <w:sz w:val="20"/>
            <w:szCs w:val="20"/>
            <w:lang w:val="en-GB"/>
          </w:rPr>
          <w:t xml:space="preserve"> – Code for </w:t>
        </w:r>
      </w:ins>
      <w:ins w:author="Alba Colomer Padrosa" w:date="2020-11-23T10:44:00Z" w:id="2930">
        <w:r w:rsidRPr="009747E7">
          <w:rPr>
            <w:rFonts w:ascii="Times New Roman" w:hAnsi="Times New Roman" w:cs="Times New Roman"/>
            <w:i/>
            <w:iCs/>
            <w:color w:val="666666"/>
            <w:sz w:val="20"/>
            <w:szCs w:val="20"/>
            <w:lang w:val="en-GB"/>
          </w:rPr>
          <w:t>initiation of evaluation period</w:t>
        </w:r>
      </w:ins>
      <w:bookmarkEnd w:id="2924"/>
    </w:p>
    <w:p w:rsidRPr="009747E7" w:rsidR="00E44D01" w:rsidDel="002E40FC" w:rsidP="6F0611B3" w:rsidRDefault="00E44D01" w14:paraId="22C1D36E" w14:textId="5DA5BB3A">
      <w:pPr>
        <w:jc w:val="both"/>
        <w:rPr>
          <w:del w:author="Alba Colomer Padrosa" w:date="2020-12-02T09:19:00Z" w:id="2931"/>
          <w:rFonts w:ascii="Times New Roman" w:hAnsi="Times New Roman" w:cs="Times New Roman"/>
          <w:lang w:val="en-GB"/>
        </w:rPr>
      </w:pPr>
    </w:p>
    <w:p w:rsidRPr="009747E7" w:rsidR="000E7BD2" w:rsidP="3B4794B0" w:rsidRDefault="3B4794B0" w14:paraId="7639AA55" w14:textId="50D124D1">
      <w:pPr>
        <w:pStyle w:val="Heading5"/>
        <w:numPr>
          <w:ilvl w:val="4"/>
          <w:numId w:val="0"/>
        </w:numPr>
        <w:rPr>
          <w:rFonts w:ascii="Times New Roman" w:hAnsi="Times New Roman" w:cs="Times New Roman"/>
        </w:rPr>
      </w:pPr>
      <w:bookmarkStart w:name="_o6sz74xrtrxv" w:colFirst="0" w:colLast="0" w:id="2932"/>
      <w:bookmarkEnd w:id="2932"/>
      <w:r w:rsidRPr="009747E7">
        <w:rPr>
          <w:rFonts w:ascii="Times New Roman" w:hAnsi="Times New Roman" w:cs="Times New Roman"/>
        </w:rPr>
        <w:t>Evaluation envelopes</w:t>
      </w:r>
    </w:p>
    <w:p w:rsidRPr="009747E7" w:rsidR="000E7BD2" w:rsidP="006F791E" w:rsidRDefault="000E7BD2" w14:paraId="1D486875" w14:textId="7ADDEB9D">
      <w:pPr>
        <w:jc w:val="both"/>
        <w:rPr>
          <w:rFonts w:ascii="Times New Roman" w:hAnsi="Times New Roman" w:cs="Times New Roman"/>
          <w:lang w:val="en-GB"/>
        </w:rPr>
      </w:pPr>
      <w:r w:rsidRPr="009747E7">
        <w:rPr>
          <w:rFonts w:ascii="Times New Roman" w:hAnsi="Times New Roman" w:cs="Times New Roman"/>
          <w:lang w:val="en-GB"/>
        </w:rPr>
        <w:t>Such objects are based on</w:t>
      </w:r>
      <w:r w:rsidRPr="009747E7" w:rsidR="00812473">
        <w:rPr>
          <w:rFonts w:ascii="Times New Roman" w:hAnsi="Times New Roman" w:cs="Times New Roman"/>
          <w:lang w:val="en-GB"/>
        </w:rPr>
        <w:t xml:space="preserve"> an</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awards</w:t>
      </w:r>
      <w:r w:rsidRPr="009747E7">
        <w:rPr>
          <w:rFonts w:ascii="Times New Roman" w:hAnsi="Times New Roman" w:cs="Times New Roman"/>
          <w:lang w:val="en-GB"/>
        </w:rPr>
        <w:t xml:space="preserve"> schema and initially established with </w:t>
      </w:r>
      <w:r w:rsidRPr="009747E7">
        <w:rPr>
          <w:rFonts w:ascii="Times New Roman" w:hAnsi="Times New Roman" w:eastAsia="Courier New" w:cs="Times New Roman"/>
          <w:color w:val="DD1144"/>
          <w:shd w:val="clear" w:color="auto" w:fill="F3F3F3"/>
          <w:lang w:val="en-GB"/>
        </w:rPr>
        <w:t>status:pending</w:t>
      </w:r>
      <w:r w:rsidRPr="009747E7">
        <w:rPr>
          <w:rFonts w:ascii="Times New Roman" w:hAnsi="Times New Roman" w:cs="Times New Roman"/>
          <w:lang w:val="en-GB"/>
        </w:rPr>
        <w:t xml:space="preserve"> with </w:t>
      </w:r>
      <w:r w:rsidRPr="009747E7">
        <w:rPr>
          <w:rFonts w:ascii="Times New Roman" w:hAnsi="Times New Roman" w:eastAsia="Courier New" w:cs="Times New Roman"/>
          <w:color w:val="DD1144"/>
          <w:shd w:val="clear" w:color="auto" w:fill="F3F3F3"/>
          <w:lang w:val="en-GB"/>
        </w:rPr>
        <w:t>statusDetails:none</w:t>
      </w:r>
      <w:r w:rsidRPr="009747E7">
        <w:rPr>
          <w:rFonts w:ascii="Times New Roman" w:hAnsi="Times New Roman" w:cs="Times New Roman"/>
          <w:lang w:val="en-GB"/>
        </w:rPr>
        <w:t xml:space="preserve"> for all. </w:t>
      </w:r>
    </w:p>
    <w:tbl>
      <w:tblPr>
        <w:tblW w:w="9360" w:type="dxa"/>
        <w:tblLayout w:type="fixed"/>
        <w:tblLook w:val="0600" w:firstRow="0" w:lastRow="0" w:firstColumn="0" w:lastColumn="0" w:noHBand="1" w:noVBand="1"/>
      </w:tblPr>
      <w:tblGrid>
        <w:gridCol w:w="9360"/>
      </w:tblGrid>
      <w:tr w:rsidRPr="009747E7" w:rsidR="00E44D01" w:rsidTr="6F0611B3" w14:paraId="4852D1D0" w14:textId="77777777">
        <w:tc>
          <w:tcPr>
            <w:tcW w:w="9360" w:type="dxa"/>
            <w:shd w:val="clear" w:color="auto" w:fill="F8F8F8"/>
            <w:tcMar>
              <w:top w:w="100" w:type="dxa"/>
              <w:left w:w="100" w:type="dxa"/>
              <w:bottom w:w="100" w:type="dxa"/>
              <w:right w:w="100" w:type="dxa"/>
            </w:tcMar>
          </w:tcPr>
          <w:p w:rsidRPr="009747E7" w:rsidR="00E44D01" w:rsidP="005F35BE" w:rsidRDefault="00E44D01" w14:paraId="30EB2763"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"awards":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"suppliers":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"relatedBid":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5D8D4C8A" w14:textId="6430AE98">
      <w:pPr>
        <w:spacing w:before="200" w:after="0" w:line="480" w:lineRule="auto"/>
        <w:ind w:left="900"/>
        <w:jc w:val="center"/>
        <w:rPr>
          <w:ins w:author="Alba Colomer Padrosa" w:date="2020-11-23T10:44:00Z" w:id="2933"/>
          <w:rFonts w:ascii="Times New Roman" w:hAnsi="Times New Roman" w:cs="Times New Roman"/>
          <w:i/>
          <w:iCs/>
          <w:color w:val="666666"/>
          <w:sz w:val="20"/>
          <w:szCs w:val="20"/>
          <w:lang w:val="en-GB"/>
        </w:rPr>
      </w:pPr>
      <w:bookmarkStart w:name="_Toc57793368" w:id="2934"/>
      <w:ins w:author="Alba Colomer Padrosa" w:date="2020-11-23T10:44:00Z" w:id="2935">
        <w:r w:rsidRPr="009747E7">
          <w:rPr>
            <w:rFonts w:ascii="Times New Roman" w:hAnsi="Times New Roman" w:cs="Times New Roman"/>
            <w:i/>
            <w:iCs/>
            <w:color w:val="666666"/>
            <w:sz w:val="20"/>
            <w:szCs w:val="20"/>
            <w:lang w:val="en-GB"/>
          </w:rPr>
          <w:lastRenderedPageBreak/>
          <w:t xml:space="preserve">Figure </w:t>
        </w:r>
      </w:ins>
      <w:r w:rsidRPr="00CA53DD"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9747E7" w:rsidR="00E44D01">
        <w:rPr>
          <w:rFonts w:ascii="Times New Roman" w:hAnsi="Times New Roman" w:cs="Times New Roman"/>
          <w:i/>
          <w:iCs/>
          <w:color w:val="666666"/>
          <w:sz w:val="20"/>
          <w:szCs w:val="20"/>
          <w:lang w:val="en-GB"/>
          <w:rPrChange w:author="Chris Smith" w:date="2020-11-29T16:43:00Z" w:id="2936">
            <w:rPr>
              <w:rFonts w:ascii="Times New Roman" w:hAnsi="Times New Roman" w:cs="Times New Roman"/>
              <w:i/>
              <w:iCs/>
              <w:color w:val="666666"/>
              <w:sz w:val="20"/>
              <w:szCs w:val="20"/>
              <w:lang w:val="en-GB"/>
            </w:rPr>
          </w:rPrChange>
        </w:rPr>
        <w:fldChar w:fldCharType="separate"/>
      </w:r>
      <w:ins w:author="Alba Colomer Padrosa" w:date="2020-12-02T08:55:00Z" w:id="2937">
        <w:r w:rsidR="00CA53DD">
          <w:rPr>
            <w:rFonts w:ascii="Times New Roman" w:hAnsi="Times New Roman" w:cs="Times New Roman"/>
            <w:i/>
            <w:iCs/>
            <w:noProof/>
            <w:color w:val="666666"/>
            <w:sz w:val="20"/>
            <w:szCs w:val="20"/>
            <w:lang w:val="en-GB"/>
          </w:rPr>
          <w:t>39</w:t>
        </w:r>
      </w:ins>
      <w:r w:rsidRPr="009747E7" w:rsidR="00E44D01">
        <w:rPr>
          <w:rFonts w:ascii="Times New Roman" w:hAnsi="Times New Roman" w:cs="Times New Roman"/>
          <w:i/>
          <w:iCs/>
          <w:color w:val="666666"/>
          <w:sz w:val="20"/>
          <w:szCs w:val="20"/>
          <w:lang w:val="en-GB"/>
          <w:rPrChange w:author="Chris Smith" w:date="2020-11-29T16:43:00Z" w:id="2938">
            <w:rPr>
              <w:rFonts w:ascii="Times New Roman" w:hAnsi="Times New Roman" w:cs="Times New Roman"/>
              <w:i/>
              <w:iCs/>
              <w:color w:val="666666"/>
              <w:sz w:val="20"/>
              <w:szCs w:val="20"/>
              <w:lang w:val="en-GB"/>
            </w:rPr>
          </w:rPrChange>
        </w:rPr>
        <w:fldChar w:fldCharType="end"/>
      </w:r>
      <w:ins w:author="Alba Colomer Padrosa" w:date="2020-11-23T10:44:00Z" w:id="2939">
        <w:r w:rsidRPr="009747E7">
          <w:rPr>
            <w:rFonts w:ascii="Times New Roman" w:hAnsi="Times New Roman" w:cs="Times New Roman"/>
            <w:i/>
            <w:iCs/>
            <w:color w:val="666666"/>
            <w:sz w:val="20"/>
            <w:szCs w:val="20"/>
            <w:lang w:val="en-GB"/>
          </w:rPr>
          <w:t xml:space="preserve"> – Code for</w:t>
        </w:r>
      </w:ins>
      <w:ins w:author="Alba Colomer Padrosa" w:date="2020-11-23T10:45:00Z" w:id="2940">
        <w:r w:rsidRPr="009747E7">
          <w:rPr>
            <w:rFonts w:ascii="Times New Roman" w:hAnsi="Times New Roman" w:cs="Times New Roman"/>
            <w:i/>
            <w:iCs/>
            <w:color w:val="666666"/>
            <w:sz w:val="20"/>
            <w:szCs w:val="20"/>
            <w:lang w:val="en-GB"/>
          </w:rPr>
          <w:t xml:space="preserve"> initiating the</w:t>
        </w:r>
      </w:ins>
      <w:ins w:author="Alba Colomer Padrosa" w:date="2020-11-23T10:44:00Z" w:id="2941">
        <w:r w:rsidRPr="009747E7">
          <w:rPr>
            <w:rFonts w:ascii="Times New Roman" w:hAnsi="Times New Roman" w:cs="Times New Roman"/>
            <w:i/>
            <w:iCs/>
            <w:color w:val="666666"/>
            <w:sz w:val="20"/>
            <w:szCs w:val="20"/>
            <w:lang w:val="en-GB"/>
          </w:rPr>
          <w:t xml:space="preserve"> evaluation of proposals</w:t>
        </w:r>
        <w:bookmarkEnd w:id="2934"/>
      </w:ins>
    </w:p>
    <w:p w:rsidRPr="009747E7" w:rsidR="00E44D01" w:rsidP="6F0611B3" w:rsidRDefault="00E44D01" w14:paraId="400A2315" w14:textId="3B120264">
      <w:pPr>
        <w:jc w:val="both"/>
        <w:rPr>
          <w:rFonts w:ascii="Times New Roman" w:hAnsi="Times New Roman" w:cs="Times New Roman"/>
          <w:lang w:val="en-GB"/>
        </w:rPr>
      </w:pPr>
    </w:p>
    <w:p w:rsidRPr="009747E7" w:rsidR="000E7BD2" w:rsidP="3B4794B0" w:rsidRDefault="3B4794B0" w14:paraId="506EEBAA" w14:textId="4A275B85">
      <w:pPr>
        <w:pStyle w:val="Heading5"/>
        <w:numPr>
          <w:ilvl w:val="4"/>
          <w:numId w:val="0"/>
        </w:numPr>
        <w:rPr>
          <w:rFonts w:ascii="Times New Roman" w:hAnsi="Times New Roman" w:cs="Times New Roman"/>
        </w:rPr>
      </w:pPr>
      <w:bookmarkStart w:name="_bzktb81dqeeo" w:colFirst="0" w:colLast="0" w:id="2942"/>
      <w:bookmarkEnd w:id="2942"/>
      <w:r w:rsidRPr="009747E7">
        <w:rPr>
          <w:rFonts w:ascii="Times New Roman" w:hAnsi="Times New Roman" w:cs="Times New Roman"/>
        </w:rPr>
        <w:t>Disclosure of the enquirers</w:t>
      </w:r>
    </w:p>
    <w:p w:rsidRPr="009747E7" w:rsidR="000E7BD2" w:rsidP="006F791E" w:rsidRDefault="000E7BD2" w14:paraId="4A53C0AF" w14:textId="4928CD6A">
      <w:pPr>
        <w:jc w:val="both"/>
        <w:rPr>
          <w:rFonts w:ascii="Times New Roman" w:hAnsi="Times New Roman" w:cs="Times New Roman"/>
          <w:lang w:val="en-GB"/>
        </w:rPr>
      </w:pPr>
      <w:r w:rsidRPr="009747E7">
        <w:rPr>
          <w:rFonts w:ascii="Times New Roman" w:hAnsi="Times New Roman" w:cs="Times New Roman"/>
          <w:lang w:val="en-GB"/>
        </w:rPr>
        <w:t>Together with initiation of the evaluation phase, all the enquirers (</w:t>
      </w:r>
      <w:r w:rsidRPr="009747E7">
        <w:rPr>
          <w:rFonts w:ascii="Times New Roman" w:hAnsi="Times New Roman" w:eastAsia="Courier New" w:cs="Times New Roman"/>
          <w:color w:val="DD1144"/>
          <w:shd w:val="clear" w:color="auto" w:fill="F3F3F3"/>
          <w:lang w:val="en-GB"/>
        </w:rPr>
        <w:t>tender.enquiries[*].author</w:t>
      </w:r>
      <w:r w:rsidRPr="009747E7">
        <w:rPr>
          <w:rFonts w:ascii="Times New Roman" w:hAnsi="Times New Roman" w:cs="Times New Roman"/>
          <w:lang w:val="en-GB"/>
        </w:rPr>
        <w:t xml:space="preserve">) </w:t>
      </w:r>
      <w:r w:rsidRPr="009747E7" w:rsidR="00812473">
        <w:rPr>
          <w:rFonts w:ascii="Times New Roman" w:hAnsi="Times New Roman" w:cs="Times New Roman"/>
          <w:lang w:val="en-GB"/>
        </w:rPr>
        <w:t>are</w:t>
      </w:r>
      <w:r w:rsidRPr="009747E7">
        <w:rPr>
          <w:rFonts w:ascii="Times New Roman" w:hAnsi="Times New Roman" w:cs="Times New Roman"/>
          <w:lang w:val="en-GB"/>
        </w:rPr>
        <w:t xml:space="preserve"> reflected into the </w:t>
      </w:r>
      <w:r w:rsidRPr="009747E7">
        <w:rPr>
          <w:rFonts w:ascii="Times New Roman" w:hAnsi="Times New Roman" w:eastAsia="Courier New" w:cs="Times New Roman"/>
          <w:color w:val="DD1144"/>
          <w:shd w:val="clear" w:color="auto" w:fill="F3F3F3"/>
          <w:lang w:val="en-GB"/>
        </w:rPr>
        <w:t>parties</w:t>
      </w:r>
      <w:r w:rsidRPr="009747E7">
        <w:rPr>
          <w:rFonts w:ascii="Times New Roman" w:hAnsi="Times New Roman" w:cs="Times New Roman"/>
          <w:lang w:val="en-GB"/>
        </w:rPr>
        <w:t xml:space="preserve"> with a </w:t>
      </w:r>
      <w:r w:rsidRPr="009747E7">
        <w:rPr>
          <w:rFonts w:ascii="Times New Roman" w:hAnsi="Times New Roman" w:eastAsia="Courier New" w:cs="Times New Roman"/>
          <w:color w:val="DD1144"/>
          <w:shd w:val="clear" w:color="auto" w:fill="F3F3F3"/>
          <w:lang w:val="en-GB"/>
        </w:rPr>
        <w:t>role: enquirer</w:t>
      </w:r>
      <w:r w:rsidRPr="009747E7">
        <w:rPr>
          <w:rFonts w:ascii="Times New Roman" w:hAnsi="Times New Roman" w:cs="Times New Roman"/>
          <w:lang w:val="en-GB"/>
        </w:rPr>
        <w:t xml:space="preserve"> once </w:t>
      </w:r>
      <w:r w:rsidRPr="009747E7">
        <w:rPr>
          <w:rFonts w:ascii="Times New Roman" w:hAnsi="Times New Roman" w:eastAsia="Courier New"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Pr="009747E7" w:rsidR="00812473">
        <w:rPr>
          <w:rFonts w:ascii="Times New Roman" w:hAnsi="Times New Roman" w:cs="Times New Roman"/>
          <w:lang w:val="en-GB"/>
        </w:rPr>
        <w:t>is reached</w:t>
      </w:r>
      <w:r w:rsidRPr="009747E7">
        <w:rPr>
          <w:rFonts w:ascii="Times New Roman" w:hAnsi="Times New Roman" w:cs="Times New Roman"/>
          <w:lang w:val="en-GB"/>
        </w:rPr>
        <w:t>.</w:t>
      </w:r>
    </w:p>
    <w:p w:rsidRPr="009747E7" w:rsidR="00E44D01" w:rsidP="006F791E" w:rsidRDefault="00E44D01" w14:paraId="6EC0D94A" w14:textId="77777777">
      <w:pPr>
        <w:jc w:val="both"/>
        <w:rPr>
          <w:rFonts w:ascii="Times New Roman" w:hAnsi="Times New Roman" w:cs="Times New Roman"/>
          <w:lang w:val="en-GB"/>
        </w:rPr>
      </w:pPr>
    </w:p>
    <w:p w:rsidRPr="009747E7" w:rsidR="000E7BD2" w:rsidP="00E44D01" w:rsidRDefault="3B4794B0" w14:paraId="0A13D0F2" w14:textId="5A7A8A01">
      <w:pPr>
        <w:pStyle w:val="Heading4"/>
        <w:spacing w:after="0" w:line="360" w:lineRule="auto"/>
        <w:jc w:val="left"/>
        <w:rPr>
          <w:rFonts w:cs="Times New Roman"/>
        </w:rPr>
      </w:pPr>
      <w:bookmarkStart w:name="_ejmtegws4502" w:colFirst="0" w:colLast="0" w:id="2943"/>
      <w:bookmarkEnd w:id="2943"/>
      <w:r w:rsidRPr="009747E7">
        <w:rPr>
          <w:rFonts w:cs="Times New Roman"/>
        </w:rPr>
        <w:t>2.4.10.2 Initial ranking on award criteria</w:t>
      </w:r>
    </w:p>
    <w:p w:rsidRPr="009747E7" w:rsidR="000E7BD2" w:rsidP="006F791E" w:rsidRDefault="000E7BD2" w14:paraId="35437F73" w14:textId="3D5D2516">
      <w:pPr>
        <w:jc w:val="both"/>
        <w:rPr>
          <w:rFonts w:ascii="Times New Roman" w:hAnsi="Times New Roman" w:cs="Times New Roman"/>
          <w:lang w:val="en-GB"/>
        </w:rPr>
      </w:pPr>
      <w:r w:rsidRPr="009747E7">
        <w:rPr>
          <w:rFonts w:ascii="Times New Roman" w:hAnsi="Times New Roman" w:cs="Times New Roman"/>
          <w:lang w:val="en-GB"/>
        </w:rPr>
        <w:t xml:space="preserve">Depending on </w:t>
      </w:r>
      <w:r w:rsidRPr="009747E7">
        <w:rPr>
          <w:rFonts w:ascii="Times New Roman" w:hAnsi="Times New Roman" w:eastAsia="Courier New" w:cs="Times New Roman"/>
          <w:color w:val="DD1144"/>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tender.AwardCriteriaDetails</w:t>
      </w:r>
      <w:r w:rsidRPr="009747E7" w:rsidR="00812473">
        <w:rPr>
          <w:rFonts w:ascii="Times New Roman" w:hAnsi="Times New Roman" w:eastAsia="Courier New" w:cs="Times New Roman"/>
          <w:color w:val="DD1144"/>
          <w:shd w:val="clear" w:color="auto" w:fill="F3F3F3"/>
          <w:lang w:val="en-GB"/>
        </w:rPr>
        <w:t>,</w:t>
      </w:r>
      <w:r w:rsidRPr="009747E7">
        <w:rPr>
          <w:rFonts w:ascii="Times New Roman" w:hAnsi="Times New Roman" w:cs="Times New Roman"/>
          <w:lang w:val="en-GB"/>
        </w:rPr>
        <w:t xml:space="preserve"> initial automated ranking can or cannot be done</w:t>
      </w:r>
      <w:r w:rsidRPr="009747E7" w:rsidR="00812473">
        <w:rPr>
          <w:rFonts w:ascii="Times New Roman" w:hAnsi="Times New Roman" w:cs="Times New Roman"/>
          <w:lang w:val="en-GB"/>
        </w:rPr>
        <w:t>,</w:t>
      </w:r>
      <w:r w:rsidRPr="009747E7">
        <w:rPr>
          <w:rFonts w:ascii="Times New Roman" w:hAnsi="Times New Roman" w:cs="Times New Roman"/>
          <w:lang w:val="en-GB"/>
        </w:rPr>
        <w:t xml:space="preserve"> as described in </w:t>
      </w:r>
      <w:r w:rsidRPr="009747E7" w:rsidR="002B2680">
        <w:rPr>
          <w:lang w:val="en-GB"/>
          <w:rPrChange w:author="Chris Smith" w:date="2020-11-29T16:43:00Z" w:id="2944">
            <w:rPr/>
          </w:rPrChange>
        </w:rPr>
        <w:fldChar w:fldCharType="begin"/>
      </w:r>
      <w:r w:rsidRPr="009747E7" w:rsidR="002B2680">
        <w:rPr>
          <w:lang w:val="en-GB"/>
          <w:rPrChange w:author="Chris Smith" w:date="2020-11-29T16:43:00Z" w:id="2945">
            <w:rPr/>
          </w:rPrChange>
        </w:rPr>
        <w:instrText xml:space="preserve"> HYPERLINK \l "_3ek7p8wee2gr" \h </w:instrText>
      </w:r>
      <w:r w:rsidRPr="009747E7" w:rsidR="002B2680">
        <w:rPr>
          <w:lang w:val="en-GB"/>
          <w:rPrChange w:author="Chris Smith" w:date="2020-11-29T16:43:00Z" w:id="2946">
            <w:rPr>
              <w:rFonts w:ascii="Times New Roman" w:hAnsi="Times New Roman" w:cs="Times New Roman"/>
              <w:color w:val="1155CC"/>
              <w:u w:val="single"/>
              <w:lang w:val="en-GB"/>
            </w:rPr>
          </w:rPrChange>
        </w:rPr>
        <w:fldChar w:fldCharType="separate"/>
      </w:r>
      <w:r w:rsidRPr="009747E7">
        <w:rPr>
          <w:rFonts w:ascii="Times New Roman" w:hAnsi="Times New Roman" w:cs="Times New Roman"/>
          <w:color w:val="1155CC"/>
          <w:u w:val="single"/>
          <w:lang w:val="en-GB"/>
        </w:rPr>
        <w:t>Annex 4: Ranking for evaluation</w:t>
      </w:r>
      <w:r w:rsidRPr="009747E7" w:rsidR="002B2680">
        <w:rPr>
          <w:rFonts w:ascii="Times New Roman" w:hAnsi="Times New Roman" w:cs="Times New Roman"/>
          <w:color w:val="1155CC"/>
          <w:u w:val="single"/>
          <w:lang w:val="en-GB"/>
          <w:rPrChange w:author="Chris Smith" w:date="2020-11-29T16:43:00Z" w:id="2947">
            <w:rPr>
              <w:rFonts w:ascii="Times New Roman" w:hAnsi="Times New Roman" w:cs="Times New Roman"/>
              <w:color w:val="1155CC"/>
              <w:u w:val="single"/>
              <w:lang w:val="en-GB"/>
            </w:rPr>
          </w:rPrChange>
        </w:rPr>
        <w:fldChar w:fldCharType="end"/>
      </w:r>
      <w:r w:rsidRPr="009747E7">
        <w:rPr>
          <w:rFonts w:ascii="Times New Roman" w:hAnsi="Times New Roman" w:cs="Times New Roman"/>
          <w:lang w:val="en-GB"/>
        </w:rPr>
        <w:t>:</w:t>
      </w:r>
    </w:p>
    <w:tbl>
      <w:tblPr>
        <w:tblW w:w="9214" w:type="dxa"/>
        <w:tblInd w:w="-142" w:type="dxa"/>
        <w:tblLayout w:type="fixed"/>
        <w:tblLook w:val="0600" w:firstRow="0" w:lastRow="0" w:firstColumn="0" w:lastColumn="0" w:noHBand="1" w:noVBand="1"/>
      </w:tblPr>
      <w:tblGrid>
        <w:gridCol w:w="9214"/>
      </w:tblGrid>
      <w:tr w:rsidRPr="009747E7" w:rsidR="000E7BD2" w:rsidTr="00E44D01" w14:paraId="07D8C619" w14:textId="77777777">
        <w:trPr>
          <w:trHeight w:val="1127"/>
        </w:trPr>
        <w:tc>
          <w:tcPr>
            <w:tcW w:w="9214" w:type="dxa"/>
            <w:tcBorders>
              <w:top w:val="nil"/>
              <w:left w:val="nil"/>
              <w:bottom w:val="nil"/>
              <w:right w:val="nil"/>
            </w:tcBorders>
            <w:shd w:val="clear" w:color="auto" w:fill="FFF0B3"/>
            <w:tcMar>
              <w:top w:w="120" w:type="dxa"/>
              <w:left w:w="120" w:type="dxa"/>
              <w:bottom w:w="120" w:type="dxa"/>
              <w:right w:w="120" w:type="dxa"/>
            </w:tcMar>
          </w:tcPr>
          <w:p w:rsidRPr="009747E7" w:rsidR="000E7BD2" w:rsidP="00E44D01" w:rsidRDefault="000E7BD2" w14:paraId="797D26B5" w14:textId="651D627A">
            <w:pPr>
              <w:spacing w:before="120" w:after="120" w:line="276" w:lineRule="auto"/>
              <w:jc w:val="both"/>
              <w:rPr>
                <w:rFonts w:ascii="Times New Roman" w:hAnsi="Times New Roman" w:cs="Times New Roman"/>
                <w:color w:val="172B4D"/>
                <w:lang w:val="en-GB"/>
              </w:rPr>
            </w:pPr>
            <w:r w:rsidRPr="009747E7">
              <w:rPr>
                <w:rFonts w:ascii="Times New Roman" w:hAnsi="Times New Roman" w:cs="Times New Roman"/>
                <w:color w:val="172B4D"/>
                <w:lang w:val="en-GB"/>
              </w:rPr>
              <w:t>Depending on previously established or no</w:t>
            </w:r>
            <w:r w:rsidRPr="009747E7" w:rsidR="00812473">
              <w:rPr>
                <w:rFonts w:ascii="Times New Roman" w:hAnsi="Times New Roman" w:cs="Times New Roman"/>
                <w:color w:val="172B4D"/>
                <w:lang w:val="en-GB"/>
              </w:rPr>
              <w:t>t</w:t>
            </w:r>
            <w:r w:rsidRPr="009747E7">
              <w:rPr>
                <w:rFonts w:ascii="Times New Roman" w:hAnsi="Times New Roman" w:cs="Times New Roman"/>
                <w:color w:val="172B4D"/>
                <w:lang w:val="en-GB"/>
              </w:rPr>
              <w:t xml:space="preserve"> established eligibility</w:t>
            </w:r>
            <w:r w:rsidRPr="009747E7" w:rsidR="00812473">
              <w:rPr>
                <w:rFonts w:ascii="Times New Roman" w:hAnsi="Times New Roman" w:cs="Times New Roman"/>
                <w:color w:val="172B4D"/>
                <w:lang w:val="en-GB"/>
              </w:rPr>
              <w:t xml:space="preserve"> checks,</w:t>
            </w:r>
            <w:r w:rsidRPr="009747E7">
              <w:rPr>
                <w:rFonts w:ascii="Times New Roman" w:hAnsi="Times New Roman" w:cs="Times New Roman"/>
                <w:color w:val="172B4D"/>
                <w:lang w:val="en-GB"/>
              </w:rPr>
              <w:t xml:space="preserve"> the result</w:t>
            </w:r>
            <w:r w:rsidRPr="009747E7" w:rsidR="00812473">
              <w:rPr>
                <w:rFonts w:ascii="Times New Roman" w:hAnsi="Times New Roman" w:cs="Times New Roman"/>
                <w:color w:val="172B4D"/>
                <w:lang w:val="en-GB"/>
              </w:rPr>
              <w:t xml:space="preserve"> </w:t>
            </w:r>
            <w:r w:rsidRPr="009747E7">
              <w:rPr>
                <w:rFonts w:ascii="Times New Roman" w:hAnsi="Times New Roman" w:cs="Times New Roman"/>
                <w:color w:val="172B4D"/>
                <w:lang w:val="en-GB"/>
              </w:rPr>
              <w:t>state may be:</w:t>
            </w:r>
          </w:p>
          <w:p w:rsidRPr="009747E7" w:rsidR="000E7BD2" w:rsidP="00E44D01" w:rsidRDefault="000E7BD2" w14:paraId="5142D5FA" w14:textId="0927C8D2">
            <w:pPr>
              <w:numPr>
                <w:ilvl w:val="0"/>
                <w:numId w:val="7"/>
              </w:numPr>
              <w:spacing w:before="120" w:after="120" w:line="276" w:lineRule="auto"/>
              <w:ind w:left="360"/>
              <w:jc w:val="both"/>
              <w:rPr>
                <w:rFonts w:ascii="Times New Roman" w:hAnsi="Times New Roman" w:cs="Times New Roman"/>
                <w:lang w:val="en-GB"/>
              </w:rPr>
            </w:pPr>
            <w:r w:rsidRPr="009747E7">
              <w:rPr>
                <w:rFonts w:ascii="Times New Roman" w:hAnsi="Times New Roman" w:eastAsia="Courier New" w:cs="Times New Roman"/>
                <w:color w:val="DD1144"/>
                <w:lang w:val="en-GB"/>
              </w:rPr>
              <w:t>award.statusDetails: consideration</w:t>
            </w:r>
            <w:r w:rsidRPr="009747E7">
              <w:rPr>
                <w:rFonts w:ascii="Times New Roman" w:hAnsi="Times New Roman" w:cs="Times New Roman"/>
                <w:color w:val="172B4D"/>
                <w:lang w:val="en-GB"/>
              </w:rPr>
              <w:t xml:space="preserve"> - where </w:t>
            </w:r>
            <w:r w:rsidRPr="009747E7" w:rsidR="00812473">
              <w:rPr>
                <w:rFonts w:ascii="Times New Roman" w:hAnsi="Times New Roman" w:cs="Times New Roman"/>
                <w:color w:val="172B4D"/>
                <w:lang w:val="en-GB"/>
              </w:rPr>
              <w:t xml:space="preserve">an </w:t>
            </w:r>
            <w:r w:rsidRPr="009747E7">
              <w:rPr>
                <w:rFonts w:ascii="Times New Roman" w:hAnsi="Times New Roman" w:cs="Times New Roman"/>
                <w:color w:val="172B4D"/>
                <w:lang w:val="en-GB"/>
              </w:rPr>
              <w:t>eligibility check took place previously</w:t>
            </w:r>
          </w:p>
          <w:p w:rsidRPr="009747E7" w:rsidR="000E7BD2" w:rsidP="00E44D01" w:rsidRDefault="000E7BD2" w14:paraId="0C17CB23" w14:textId="7FAD0D6A">
            <w:pPr>
              <w:numPr>
                <w:ilvl w:val="0"/>
                <w:numId w:val="7"/>
              </w:numPr>
              <w:spacing w:before="120" w:after="120" w:line="276" w:lineRule="auto"/>
              <w:ind w:left="360"/>
              <w:jc w:val="both"/>
              <w:rPr>
                <w:rFonts w:ascii="Times New Roman" w:hAnsi="Times New Roman" w:cs="Times New Roman"/>
                <w:sz w:val="18"/>
                <w:szCs w:val="18"/>
                <w:lang w:val="en-GB"/>
              </w:rPr>
            </w:pPr>
            <w:r w:rsidRPr="009747E7">
              <w:rPr>
                <w:rFonts w:ascii="Times New Roman" w:hAnsi="Times New Roman" w:eastAsia="Courier New" w:cs="Times New Roman"/>
                <w:color w:val="DD1144"/>
                <w:lang w:val="en-GB"/>
              </w:rPr>
              <w:t>award.statusDetails: awaiting</w:t>
            </w:r>
            <w:r w:rsidRPr="009747E7">
              <w:rPr>
                <w:rFonts w:ascii="Times New Roman" w:hAnsi="Times New Roman" w:cs="Times New Roman"/>
                <w:color w:val="172B4D"/>
                <w:lang w:val="en-GB"/>
              </w:rPr>
              <w:t xml:space="preserve"> </w:t>
            </w:r>
            <w:r w:rsidRPr="009747E7" w:rsidR="00812473">
              <w:rPr>
                <w:rFonts w:ascii="Times New Roman" w:hAnsi="Times New Roman" w:cs="Times New Roman"/>
                <w:color w:val="172B4D"/>
                <w:lang w:val="en-GB"/>
              </w:rPr>
              <w:t>–</w:t>
            </w:r>
            <w:r w:rsidRPr="009747E7">
              <w:rPr>
                <w:rFonts w:ascii="Times New Roman" w:hAnsi="Times New Roman" w:cs="Times New Roman"/>
                <w:color w:val="172B4D"/>
                <w:lang w:val="en-GB"/>
              </w:rPr>
              <w:t xml:space="preserve"> where</w:t>
            </w:r>
            <w:r w:rsidRPr="009747E7" w:rsidR="00812473">
              <w:rPr>
                <w:rFonts w:ascii="Times New Roman" w:hAnsi="Times New Roman" w:cs="Times New Roman"/>
                <w:color w:val="172B4D"/>
                <w:lang w:val="en-GB"/>
              </w:rPr>
              <w:t xml:space="preserve"> an</w:t>
            </w:r>
            <w:r w:rsidRPr="009747E7">
              <w:rPr>
                <w:rFonts w:ascii="Times New Roman" w:hAnsi="Times New Roman" w:cs="Times New Roman"/>
                <w:color w:val="172B4D"/>
                <w:lang w:val="en-GB"/>
              </w:rPr>
              <w:t xml:space="preserve"> eligibility check was not </w:t>
            </w:r>
            <w:r w:rsidRPr="009747E7" w:rsidR="00E44D01">
              <w:rPr>
                <w:rFonts w:ascii="Times New Roman" w:hAnsi="Times New Roman" w:cs="Times New Roman"/>
                <w:color w:val="172B4D"/>
                <w:lang w:val="en-GB"/>
              </w:rPr>
              <w:t>conducted</w:t>
            </w:r>
            <w:r w:rsidRPr="009747E7">
              <w:rPr>
                <w:rFonts w:ascii="Times New Roman" w:hAnsi="Times New Roman" w:cs="Times New Roman"/>
                <w:color w:val="172B4D"/>
                <w:lang w:val="en-GB"/>
              </w:rPr>
              <w:t xml:space="preserve"> by </w:t>
            </w:r>
            <w:r w:rsidRPr="009747E7" w:rsidR="00812473">
              <w:rPr>
                <w:rFonts w:ascii="Times New Roman" w:hAnsi="Times New Roman" w:cs="Times New Roman"/>
                <w:color w:val="172B4D"/>
                <w:lang w:val="en-GB"/>
              </w:rPr>
              <w:t xml:space="preserve">the </w:t>
            </w:r>
            <w:r w:rsidRPr="009747E7" w:rsidR="00E44D01">
              <w:rPr>
                <w:rFonts w:ascii="Times New Roman" w:hAnsi="Times New Roman" w:cs="Times New Roman"/>
                <w:color w:val="172B4D"/>
                <w:lang w:val="en-GB"/>
              </w:rPr>
              <w:t>CA</w:t>
            </w:r>
            <w:r w:rsidRPr="009747E7">
              <w:rPr>
                <w:rFonts w:ascii="Times New Roman" w:hAnsi="Times New Roman" w:cs="Times New Roman"/>
                <w:color w:val="172B4D"/>
                <w:lang w:val="en-GB"/>
              </w:rPr>
              <w:t xml:space="preserve"> previously</w:t>
            </w:r>
          </w:p>
        </w:tc>
      </w:tr>
    </w:tbl>
    <w:p w:rsidRPr="009747E7" w:rsidR="00E44D01" w:rsidP="00E44D01" w:rsidRDefault="00E44D01" w14:paraId="148C16A7" w14:textId="77777777">
      <w:pPr>
        <w:jc w:val="both"/>
        <w:rPr>
          <w:rFonts w:ascii="Times New Roman" w:hAnsi="Times New Roman" w:eastAsia="Times New Roman" w:cs="Times New Roman"/>
          <w:lang w:val="en-GB"/>
        </w:rPr>
      </w:pPr>
      <w:bookmarkStart w:name="_3gcycqvkoo2e" w:colFirst="0" w:colLast="0" w:id="2948"/>
      <w:bookmarkStart w:name="_2q2hs7j3kpd6" w:colFirst="0" w:colLast="0" w:id="2949"/>
      <w:bookmarkEnd w:id="2948"/>
      <w:bookmarkEnd w:id="2949"/>
    </w:p>
    <w:p w:rsidRPr="009747E7" w:rsidR="000E7BD2" w:rsidP="006F791E" w:rsidRDefault="3B4794B0" w14:paraId="511540D7" w14:textId="1F6D1310">
      <w:pPr>
        <w:pStyle w:val="Heading4"/>
        <w:spacing w:after="0" w:line="360" w:lineRule="auto"/>
        <w:jc w:val="left"/>
        <w:rPr>
          <w:rFonts w:cs="Times New Roman"/>
        </w:rPr>
      </w:pPr>
      <w:r w:rsidRPr="009747E7">
        <w:rPr>
          <w:rFonts w:cs="Times New Roman"/>
        </w:rPr>
        <w:t>2.4.10.3 Evaluation</w:t>
      </w:r>
    </w:p>
    <w:p w:rsidRPr="009747E7" w:rsidR="000E7BD2" w:rsidP="006F791E" w:rsidRDefault="0836F8FE" w14:paraId="37656221" w14:textId="66C500A4">
      <w:pPr>
        <w:spacing w:after="0"/>
        <w:jc w:val="both"/>
        <w:rPr>
          <w:rFonts w:ascii="Times New Roman" w:hAnsi="Times New Roman" w:cs="Times New Roman"/>
          <w:lang w:val="en-GB"/>
        </w:rPr>
      </w:pPr>
      <w:r w:rsidRPr="009747E7">
        <w:rPr>
          <w:rFonts w:ascii="Times New Roman" w:hAnsi="Times New Roman" w:cs="Times New Roman"/>
          <w:lang w:val="en-GB"/>
        </w:rPr>
        <w:t xml:space="preserve">To evaluate the tender, the </w:t>
      </w:r>
      <w:r w:rsidRPr="009747E7" w:rsidR="00E44D01">
        <w:rPr>
          <w:rFonts w:ascii="Times New Roman" w:hAnsi="Times New Roman" w:cs="Times New Roman"/>
          <w:lang w:val="en-GB"/>
        </w:rPr>
        <w:t>CA</w:t>
      </w:r>
      <w:r w:rsidRPr="009747E7">
        <w:rPr>
          <w:rFonts w:ascii="Times New Roman" w:hAnsi="Times New Roman" w:cs="Times New Roman"/>
          <w:lang w:val="en-GB"/>
        </w:rPr>
        <w:t xml:space="preserve"> shall update the related </w:t>
      </w:r>
      <w:r w:rsidRPr="009747E7">
        <w:rPr>
          <w:rFonts w:ascii="Times New Roman" w:hAnsi="Times New Roman" w:eastAsia="Courier New" w:cs="Times New Roman"/>
          <w:color w:val="DD1144"/>
          <w:lang w:val="en-GB"/>
        </w:rPr>
        <w:t>award</w:t>
      </w:r>
      <w:r w:rsidRPr="009747E7">
        <w:rPr>
          <w:rFonts w:ascii="Times New Roman" w:hAnsi="Times New Roman" w:cs="Times New Roman"/>
          <w:lang w:val="en-GB"/>
        </w:rPr>
        <w:t xml:space="preserve"> with all the required meta-data. In these updates, the </w:t>
      </w:r>
      <w:r w:rsidRPr="009747E7" w:rsidR="00E44D01">
        <w:rPr>
          <w:rFonts w:ascii="Times New Roman" w:hAnsi="Times New Roman" w:cs="Times New Roman"/>
          <w:lang w:val="en-GB"/>
        </w:rPr>
        <w:t>CA</w:t>
      </w:r>
      <w:r w:rsidRPr="009747E7">
        <w:rPr>
          <w:rFonts w:ascii="Times New Roman" w:hAnsi="Times New Roman" w:cs="Times New Roman"/>
          <w:lang w:val="en-GB"/>
        </w:rPr>
        <w:t xml:space="preserve"> is allowed to:</w:t>
      </w:r>
    </w:p>
    <w:p w:rsidRPr="009747E7" w:rsidR="000E7BD2" w:rsidP="006F791E" w:rsidRDefault="00431B36" w14:paraId="477266A7" w14:textId="3590E61F">
      <w:pPr>
        <w:numPr>
          <w:ilvl w:val="0"/>
          <w:numId w:val="5"/>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any </w:t>
      </w:r>
      <w:r w:rsidRPr="009747E7" w:rsidR="000E7BD2">
        <w:rPr>
          <w:rFonts w:ascii="Times New Roman" w:hAnsi="Times New Roman" w:eastAsia="Courier New" w:cs="Times New Roman"/>
          <w:color w:val="DD1144"/>
          <w:shd w:val="clear" w:color="auto" w:fill="F3F3F3"/>
          <w:lang w:val="en-GB"/>
        </w:rPr>
        <w:t>documents</w:t>
      </w:r>
      <w:r w:rsidRPr="009747E7" w:rsidR="000E7BD2">
        <w:rPr>
          <w:rFonts w:ascii="Times New Roman" w:hAnsi="Times New Roman" w:cs="Times New Roman"/>
          <w:lang w:val="en-GB"/>
        </w:rPr>
        <w:t xml:space="preserve"> if needed</w:t>
      </w:r>
      <w:r w:rsidRPr="009747E7">
        <w:rPr>
          <w:rFonts w:ascii="Times New Roman" w:hAnsi="Times New Roman" w:cs="Times New Roman"/>
          <w:lang w:val="en-GB"/>
        </w:rPr>
        <w:t>;</w:t>
      </w:r>
    </w:p>
    <w:p w:rsidRPr="009747E7" w:rsidR="000E7BD2" w:rsidP="006F791E" w:rsidRDefault="00431B36" w14:paraId="0AD8E645" w14:textId="0B62BC96">
      <w:pPr>
        <w:numPr>
          <w:ilvl w:val="0"/>
          <w:numId w:val="5"/>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requirementResponses</w:t>
      </w:r>
      <w:r w:rsidRPr="009747E7" w:rsidR="000E7BD2">
        <w:rPr>
          <w:rFonts w:ascii="Times New Roman" w:hAnsi="Times New Roman" w:cs="Times New Roman"/>
          <w:lang w:val="en-GB"/>
        </w:rPr>
        <w:t xml:space="preserve"> if </w:t>
      </w:r>
      <w:r w:rsidRPr="009747E7">
        <w:rPr>
          <w:rFonts w:ascii="Times New Roman" w:hAnsi="Times New Roman" w:cs="Times New Roman"/>
          <w:lang w:val="en-GB"/>
        </w:rPr>
        <w:t xml:space="preserve">there are </w:t>
      </w:r>
      <w:r w:rsidRPr="009747E7" w:rsidR="000E7BD2">
        <w:rPr>
          <w:rFonts w:ascii="Times New Roman" w:hAnsi="Times New Roman" w:cs="Times New Roman"/>
          <w:lang w:val="en-GB"/>
        </w:rPr>
        <w:t xml:space="preserve">any relevant </w:t>
      </w:r>
      <w:r w:rsidRPr="009747E7" w:rsidR="000E7BD2">
        <w:rPr>
          <w:rFonts w:ascii="Times New Roman" w:hAnsi="Times New Roman" w:eastAsia="Courier New" w:cs="Times New Roman"/>
          <w:color w:val="DD1144"/>
          <w:shd w:val="clear" w:color="auto" w:fill="F3F3F3"/>
          <w:lang w:val="en-GB"/>
        </w:rPr>
        <w:t>requirements</w:t>
      </w:r>
      <w:r w:rsidRPr="009747E7" w:rsidR="000E7BD2">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Pr="009747E7" w:rsidR="00E44D01">
        <w:rPr>
          <w:rFonts w:ascii="Times New Roman" w:hAnsi="Times New Roman" w:cs="Times New Roman"/>
          <w:lang w:val="en-GB"/>
        </w:rPr>
        <w:t>CA</w:t>
      </w:r>
      <w:r w:rsidRPr="009747E7" w:rsidR="000E7BD2">
        <w:rPr>
          <w:rFonts w:ascii="Times New Roman" w:hAnsi="Times New Roman" w:cs="Times New Roman"/>
          <w:lang w:val="en-GB"/>
        </w:rPr>
        <w:t xml:space="preserve"> within</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evaluation phase prescribed by </w:t>
      </w:r>
      <w:r w:rsidRPr="009747E7" w:rsidR="000E7BD2">
        <w:rPr>
          <w:rFonts w:ascii="Times New Roman" w:hAnsi="Times New Roman" w:eastAsia="Courier New" w:cs="Times New Roman"/>
          <w:color w:val="DD1144"/>
          <w:shd w:val="clear" w:color="auto" w:fill="F3F3F3"/>
          <w:lang w:val="en-GB"/>
        </w:rPr>
        <w:t>tender.criteria</w:t>
      </w:r>
      <w:r w:rsidRPr="009747E7">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w:t>
      </w:r>
    </w:p>
    <w:p w:rsidRPr="009747E7" w:rsidR="000E7BD2" w:rsidP="006F791E" w:rsidRDefault="00431B36" w14:paraId="3E069120" w14:textId="28323A26">
      <w:pPr>
        <w:numPr>
          <w:ilvl w:val="0"/>
          <w:numId w:val="5"/>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text </w:t>
      </w:r>
      <w:r w:rsidRPr="009747E7" w:rsidR="000E7BD2">
        <w:rPr>
          <w:rFonts w:ascii="Times New Roman" w:hAnsi="Times New Roman" w:eastAsia="Courier New" w:cs="Times New Roman"/>
          <w:color w:val="DD1144"/>
          <w:shd w:val="clear" w:color="auto" w:fill="F3F3F3"/>
          <w:lang w:val="en-GB"/>
        </w:rPr>
        <w:t>descriptions</w:t>
      </w:r>
      <w:r w:rsidRPr="009747E7" w:rsidR="000E7BD2">
        <w:rPr>
          <w:rFonts w:ascii="Times New Roman" w:hAnsi="Times New Roman" w:cs="Times New Roman"/>
          <w:lang w:val="en-GB"/>
        </w:rPr>
        <w:t xml:space="preserve"> where any justification is needed</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006F791E" w:rsidRDefault="00431B36" w14:paraId="1CFA4AF9" w14:textId="29ED99D3">
      <w:pPr>
        <w:numPr>
          <w:ilvl w:val="0"/>
          <w:numId w:val="5"/>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date</w:t>
      </w:r>
      <w:r w:rsidRPr="009747E7" w:rsidR="000E7BD2">
        <w:rPr>
          <w:rFonts w:ascii="Times New Roman" w:hAnsi="Times New Roman" w:cs="Times New Roman"/>
          <w:lang w:val="en-GB"/>
        </w:rPr>
        <w:t xml:space="preserve"> when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decision was taken</w:t>
      </w:r>
      <w:r w:rsidRPr="009747E7">
        <w:rPr>
          <w:rFonts w:ascii="Times New Roman" w:hAnsi="Times New Roman" w:cs="Times New Roman"/>
          <w:lang w:val="en-GB"/>
        </w:rPr>
        <w:t>;</w:t>
      </w:r>
    </w:p>
    <w:p w:rsidRPr="009747E7" w:rsidR="000E7BD2" w:rsidP="006F791E" w:rsidRDefault="00431B36" w14:paraId="491AFDD6" w14:textId="1B32FB36">
      <w:pPr>
        <w:numPr>
          <w:ilvl w:val="0"/>
          <w:numId w:val="5"/>
        </w:numPr>
        <w:spacing w:after="20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internalID</w:t>
      </w:r>
      <w:r w:rsidRPr="009747E7">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if any</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3B4794B0" w:rsidRDefault="3B4794B0" w14:paraId="2B88CA3E" w14:textId="35E5F913">
      <w:pPr>
        <w:pStyle w:val="Heading5"/>
        <w:numPr>
          <w:ilvl w:val="4"/>
          <w:numId w:val="0"/>
        </w:numPr>
        <w:rPr>
          <w:rFonts w:ascii="Times New Roman" w:hAnsi="Times New Roman" w:cs="Times New Roman"/>
        </w:rPr>
      </w:pPr>
      <w:bookmarkStart w:name="_rshrybnjg0fa" w:colFirst="0" w:colLast="0" w:id="2950"/>
      <w:bookmarkEnd w:id="2950"/>
      <w:r w:rsidRPr="009747E7">
        <w:rPr>
          <w:rFonts w:ascii="Times New Roman" w:hAnsi="Times New Roman" w:cs="Times New Roman"/>
        </w:rPr>
        <w:t>Indication of a decision</w:t>
      </w:r>
    </w:p>
    <w:p w:rsidRPr="009747E7" w:rsidR="000E7BD2" w:rsidP="006F791E" w:rsidRDefault="000E7BD2" w14:paraId="39C37BA6" w14:textId="061FB0CD">
      <w:pPr>
        <w:spacing w:after="0"/>
        <w:jc w:val="both"/>
        <w:rPr>
          <w:rFonts w:ascii="Times New Roman" w:hAnsi="Times New Roman" w:cs="Times New Roman"/>
          <w:lang w:val="en-GB"/>
        </w:rPr>
      </w:pPr>
      <w:r w:rsidRPr="009747E7">
        <w:rPr>
          <w:rFonts w:ascii="Times New Roman" w:hAnsi="Times New Roman" w:cs="Times New Roman"/>
          <w:lang w:val="en-GB"/>
        </w:rPr>
        <w:t xml:space="preserve">Once </w:t>
      </w:r>
      <w:r w:rsidRPr="009747E7" w:rsidR="0836F8FE">
        <w:rPr>
          <w:rFonts w:ascii="Times New Roman" w:hAnsi="Times New Roman" w:cs="Times New Roman"/>
          <w:lang w:val="en-GB"/>
        </w:rPr>
        <w:t xml:space="preserve">the </w:t>
      </w:r>
      <w:r w:rsidRPr="009747E7">
        <w:rPr>
          <w:rFonts w:ascii="Times New Roman" w:hAnsi="Times New Roman" w:cs="Times New Roman"/>
          <w:lang w:val="en-GB"/>
        </w:rPr>
        <w:t xml:space="preserve">evaluation of a specific tender is complete and </w:t>
      </w:r>
      <w:r w:rsidRPr="009747E7" w:rsidR="0836F8FE">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hAnsi="Times New Roman" w:eastAsia="Courier New" w:cs="Times New Roman"/>
          <w:color w:val="DD1144"/>
          <w:shd w:val="clear" w:color="auto" w:fill="F3F3F3"/>
          <w:lang w:val="en-GB"/>
        </w:rPr>
        <w:t>award</w:t>
      </w:r>
      <w:r w:rsidRPr="009747E7">
        <w:rPr>
          <w:rFonts w:ascii="Times New Roman" w:hAnsi="Times New Roman" w:cs="Times New Roman"/>
          <w:lang w:val="en-GB"/>
        </w:rPr>
        <w:t xml:space="preserve"> is fully updated with all relevant data, </w:t>
      </w:r>
      <w:r w:rsidRPr="009747E7" w:rsidR="0836F8FE">
        <w:rPr>
          <w:rFonts w:ascii="Times New Roman" w:hAnsi="Times New Roman" w:cs="Times New Roman"/>
          <w:lang w:val="en-GB"/>
        </w:rPr>
        <w:t xml:space="preserve">the </w:t>
      </w:r>
      <w:r w:rsidRPr="009747E7" w:rsidR="00E44D01">
        <w:rPr>
          <w:rFonts w:ascii="Times New Roman" w:hAnsi="Times New Roman" w:cs="Times New Roman"/>
          <w:lang w:val="en-GB"/>
        </w:rPr>
        <w:t>CA</w:t>
      </w:r>
      <w:r w:rsidRPr="009747E7">
        <w:rPr>
          <w:rFonts w:ascii="Times New Roman" w:hAnsi="Times New Roman" w:cs="Times New Roman"/>
          <w:lang w:val="en-GB"/>
        </w:rPr>
        <w:t xml:space="preserve"> shall switch </w:t>
      </w:r>
      <w:r w:rsidRPr="009747E7" w:rsidR="0836F8FE">
        <w:rPr>
          <w:rFonts w:ascii="Times New Roman" w:hAnsi="Times New Roman" w:cs="Times New Roman"/>
          <w:lang w:val="en-GB"/>
        </w:rPr>
        <w:t>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award</w:t>
      </w:r>
      <w:r w:rsidRPr="009747E7">
        <w:rPr>
          <w:rFonts w:ascii="Times New Roman" w:hAnsi="Times New Roman" w:cs="Times New Roman"/>
          <w:lang w:val="en-GB"/>
        </w:rPr>
        <w:t xml:space="preserve"> </w:t>
      </w:r>
      <w:r w:rsidRPr="009747E7" w:rsidR="0836F8FE">
        <w:rPr>
          <w:rFonts w:ascii="Times New Roman" w:hAnsi="Times New Roman" w:cs="Times New Roman"/>
          <w:lang w:val="en-GB"/>
        </w:rPr>
        <w:t>to</w:t>
      </w:r>
      <w:r w:rsidRPr="009747E7">
        <w:rPr>
          <w:rFonts w:ascii="Times New Roman" w:hAnsi="Times New Roman" w:cs="Times New Roman"/>
          <w:lang w:val="en-GB"/>
        </w:rPr>
        <w:t xml:space="preserve"> one of </w:t>
      </w:r>
      <w:r w:rsidRPr="009747E7" w:rsidR="0836F8FE">
        <w:rPr>
          <w:rFonts w:ascii="Times New Roman" w:hAnsi="Times New Roman" w:cs="Times New Roman"/>
          <w:lang w:val="en-GB"/>
        </w:rPr>
        <w:t xml:space="preserve">the </w:t>
      </w:r>
      <w:r w:rsidRPr="009747E7" w:rsidR="00E44D01">
        <w:rPr>
          <w:rFonts w:ascii="Times New Roman" w:hAnsi="Times New Roman" w:cs="Times New Roman"/>
          <w:lang w:val="en-GB"/>
        </w:rPr>
        <w:t xml:space="preserve">following </w:t>
      </w:r>
      <w:r w:rsidRPr="009747E7">
        <w:rPr>
          <w:rFonts w:ascii="Times New Roman" w:hAnsi="Times New Roman" w:cs="Times New Roman"/>
          <w:lang w:val="en-GB"/>
        </w:rPr>
        <w:t xml:space="preserve">states, reflecting </w:t>
      </w:r>
      <w:r w:rsidRPr="009747E7" w:rsidR="0836F8FE">
        <w:rPr>
          <w:rFonts w:ascii="Times New Roman" w:hAnsi="Times New Roman" w:cs="Times New Roman"/>
          <w:lang w:val="en-GB"/>
        </w:rPr>
        <w:t xml:space="preserve">a </w:t>
      </w:r>
      <w:r w:rsidRPr="009747E7">
        <w:rPr>
          <w:rFonts w:ascii="Times New Roman" w:hAnsi="Times New Roman" w:cs="Times New Roman"/>
          <w:lang w:val="en-GB"/>
        </w:rPr>
        <w:t>positive or negative decision:</w:t>
      </w:r>
    </w:p>
    <w:p w:rsidRPr="009747E7" w:rsidR="000E7BD2" w:rsidP="00F1538A" w:rsidRDefault="000E7BD2" w14:paraId="1B6B61F4" w14:textId="56CB89FF">
      <w:pPr>
        <w:numPr>
          <w:ilvl w:val="0"/>
          <w:numId w:val="26"/>
        </w:numPr>
        <w:spacing w:before="120" w:after="120" w:line="240" w:lineRule="auto"/>
        <w:ind w:left="1616" w:hanging="357"/>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award.statusDetails: active</w:t>
      </w:r>
      <w:r w:rsidRPr="009747E7">
        <w:rPr>
          <w:rFonts w:ascii="Times New Roman" w:hAnsi="Times New Roman" w:cs="Times New Roman"/>
          <w:lang w:val="en-GB"/>
        </w:rPr>
        <w:t xml:space="preserve"> - means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sidR="0FFC06D3">
        <w:rPr>
          <w:rFonts w:ascii="Times New Roman" w:hAnsi="Times New Roman" w:cs="Times New Roman"/>
          <w:lang w:val="en-GB"/>
        </w:rPr>
        <w:t xml:space="preserve">tender </w:t>
      </w:r>
      <w:r w:rsidRPr="009747E7">
        <w:rPr>
          <w:rFonts w:ascii="Times New Roman" w:hAnsi="Times New Roman" w:cs="Times New Roman"/>
          <w:lang w:val="en-GB"/>
        </w:rPr>
        <w:t>is selected as a winning tender to be awarded</w:t>
      </w:r>
      <w:r w:rsidRPr="009747E7" w:rsidR="0FFC06D3">
        <w:rPr>
          <w:rFonts w:ascii="Times New Roman" w:hAnsi="Times New Roman" w:cs="Times New Roman"/>
          <w:lang w:val="en-GB"/>
        </w:rPr>
        <w:t>;</w:t>
      </w:r>
    </w:p>
    <w:p w:rsidRPr="009747E7" w:rsidR="005013E3" w:rsidP="00F1538A" w:rsidRDefault="000E7BD2" w14:paraId="35410666" w14:textId="5979D733">
      <w:pPr>
        <w:numPr>
          <w:ilvl w:val="0"/>
          <w:numId w:val="32"/>
        </w:numPr>
        <w:spacing w:before="120" w:after="120" w:line="240" w:lineRule="auto"/>
        <w:ind w:left="1616" w:hanging="357"/>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lastRenderedPageBreak/>
        <w:t>award.statusDetails: unsuccessful</w:t>
      </w:r>
      <w:r w:rsidRPr="009747E7">
        <w:rPr>
          <w:rFonts w:ascii="Times New Roman" w:hAnsi="Times New Roman" w:cs="Times New Roman"/>
          <w:lang w:val="en-GB"/>
        </w:rPr>
        <w:t xml:space="preserve"> - </w:t>
      </w:r>
      <w:r w:rsidRPr="009747E7" w:rsidR="005013E3">
        <w:rPr>
          <w:rFonts w:ascii="Times New Roman" w:hAnsi="Times New Roman" w:cs="Times New Roman"/>
          <w:lang w:val="en-GB"/>
        </w:rPr>
        <w:t xml:space="preserve">means </w:t>
      </w:r>
      <w:r w:rsidRPr="009747E7" w:rsidR="0836F8FE">
        <w:rPr>
          <w:rFonts w:ascii="Times New Roman" w:hAnsi="Times New Roman" w:cs="Times New Roman"/>
          <w:lang w:val="en-GB"/>
        </w:rPr>
        <w:t xml:space="preserve">the </w:t>
      </w:r>
      <w:r w:rsidRPr="009747E7" w:rsidR="005013E3">
        <w:rPr>
          <w:rFonts w:ascii="Times New Roman" w:hAnsi="Times New Roman" w:cs="Times New Roman"/>
          <w:lang w:val="en-GB"/>
        </w:rPr>
        <w:t>related tender is rejected</w:t>
      </w:r>
      <w:r w:rsidRPr="009747E7" w:rsidR="0836F8FE">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Pr="009747E7" w:rsidR="00E44D01" w:rsidTr="6F0611B3" w14:paraId="3F7D702E" w14:textId="77777777">
        <w:tc>
          <w:tcPr>
            <w:tcW w:w="9360" w:type="dxa"/>
            <w:shd w:val="clear" w:color="auto" w:fill="F8F8F8"/>
            <w:tcMar>
              <w:top w:w="100" w:type="dxa"/>
              <w:left w:w="100" w:type="dxa"/>
              <w:bottom w:w="100" w:type="dxa"/>
              <w:right w:w="100" w:type="dxa"/>
            </w:tcMar>
          </w:tcPr>
          <w:p w:rsidRPr="009747E7" w:rsidR="00E44D01" w:rsidP="005F35BE" w:rsidRDefault="00E44D01" w14:paraId="0D84ECCF"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"suppliers":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"relatedBid":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"indernalId":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6C1BAF4D" w14:textId="4D38141D">
      <w:pPr>
        <w:spacing w:before="200" w:after="0" w:line="480" w:lineRule="auto"/>
        <w:ind w:left="900"/>
        <w:jc w:val="center"/>
        <w:rPr>
          <w:ins w:author="Alba Colomer Padrosa" w:date="2020-11-23T10:45:00Z" w:id="2951"/>
          <w:rFonts w:ascii="Times New Roman" w:hAnsi="Times New Roman" w:cs="Times New Roman"/>
          <w:i/>
          <w:iCs/>
          <w:color w:val="666666"/>
          <w:sz w:val="20"/>
          <w:szCs w:val="20"/>
          <w:lang w:val="en-GB"/>
        </w:rPr>
      </w:pPr>
      <w:bookmarkStart w:name="_Toc57793369" w:id="2952"/>
      <w:ins w:author="Alba Colomer Padrosa" w:date="2020-11-23T10:45:00Z" w:id="2953">
        <w:r w:rsidRPr="009747E7">
          <w:rPr>
            <w:rFonts w:ascii="Times New Roman" w:hAnsi="Times New Roman" w:cs="Times New Roman"/>
            <w:i/>
            <w:iCs/>
            <w:color w:val="666666"/>
            <w:sz w:val="20"/>
            <w:szCs w:val="20"/>
            <w:lang w:val="en-GB"/>
          </w:rPr>
          <w:t xml:space="preserve">Figure </w:t>
        </w:r>
      </w:ins>
      <w:r w:rsidRPr="00CA53DD"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9747E7" w:rsidR="000E7BD2">
        <w:rPr>
          <w:rFonts w:ascii="Times New Roman" w:hAnsi="Times New Roman" w:cs="Times New Roman"/>
          <w:i/>
          <w:iCs/>
          <w:color w:val="666666"/>
          <w:sz w:val="20"/>
          <w:szCs w:val="20"/>
          <w:lang w:val="en-GB"/>
          <w:rPrChange w:author="Chris Smith" w:date="2020-11-29T16:43:00Z" w:id="2954">
            <w:rPr>
              <w:rFonts w:ascii="Times New Roman" w:hAnsi="Times New Roman" w:cs="Times New Roman"/>
              <w:i/>
              <w:iCs/>
              <w:color w:val="666666"/>
              <w:sz w:val="20"/>
              <w:szCs w:val="20"/>
              <w:lang w:val="en-GB"/>
            </w:rPr>
          </w:rPrChange>
        </w:rPr>
        <w:fldChar w:fldCharType="separate"/>
      </w:r>
      <w:ins w:author="Alba Colomer Padrosa" w:date="2020-12-02T08:55:00Z" w:id="2955">
        <w:r w:rsidR="00CA53DD">
          <w:rPr>
            <w:rFonts w:ascii="Times New Roman" w:hAnsi="Times New Roman" w:cs="Times New Roman"/>
            <w:i/>
            <w:iCs/>
            <w:noProof/>
            <w:color w:val="666666"/>
            <w:sz w:val="20"/>
            <w:szCs w:val="20"/>
            <w:lang w:val="en-GB"/>
          </w:rPr>
          <w:t>40</w:t>
        </w:r>
      </w:ins>
      <w:r w:rsidRPr="009747E7" w:rsidR="000E7BD2">
        <w:rPr>
          <w:rFonts w:ascii="Times New Roman" w:hAnsi="Times New Roman" w:cs="Times New Roman"/>
          <w:i/>
          <w:iCs/>
          <w:color w:val="666666"/>
          <w:sz w:val="20"/>
          <w:szCs w:val="20"/>
          <w:lang w:val="en-GB"/>
          <w:rPrChange w:author="Chris Smith" w:date="2020-11-29T16:43:00Z" w:id="2956">
            <w:rPr>
              <w:rFonts w:ascii="Times New Roman" w:hAnsi="Times New Roman" w:cs="Times New Roman"/>
              <w:i/>
              <w:iCs/>
              <w:color w:val="666666"/>
              <w:sz w:val="20"/>
              <w:szCs w:val="20"/>
              <w:lang w:val="en-GB"/>
            </w:rPr>
          </w:rPrChange>
        </w:rPr>
        <w:fldChar w:fldCharType="end"/>
      </w:r>
      <w:ins w:author="Alba Colomer Padrosa" w:date="2020-11-23T10:45:00Z" w:id="2957">
        <w:r w:rsidRPr="009747E7">
          <w:rPr>
            <w:rFonts w:ascii="Times New Roman" w:hAnsi="Times New Roman" w:cs="Times New Roman"/>
            <w:i/>
            <w:iCs/>
            <w:color w:val="666666"/>
            <w:sz w:val="20"/>
            <w:szCs w:val="20"/>
            <w:lang w:val="en-GB"/>
          </w:rPr>
          <w:t xml:space="preserve"> – Code for evaluation of proposals</w:t>
        </w:r>
        <w:bookmarkEnd w:id="2952"/>
        <w:r w:rsidRPr="009747E7">
          <w:rPr>
            <w:rFonts w:ascii="Times New Roman" w:hAnsi="Times New Roman" w:cs="Times New Roman"/>
            <w:lang w:val="en-GB"/>
          </w:rPr>
          <w:t xml:space="preserve"> </w:t>
        </w:r>
      </w:ins>
    </w:p>
    <w:p w:rsidRPr="009747E7" w:rsidR="000E7BD2" w:rsidP="00E44D01" w:rsidRDefault="000E7BD2" w14:paraId="6D225105" w14:textId="68D8B045">
      <w:pPr>
        <w:spacing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Pr="009747E7" w:rsidR="00D51451">
        <w:rPr>
          <w:rFonts w:ascii="Times New Roman" w:hAnsi="Times New Roman" w:cs="Times New Roman"/>
          <w:lang w:val="en-GB"/>
        </w:rPr>
        <w:t xml:space="preserve">the </w:t>
      </w:r>
      <w:r w:rsidRPr="009747E7" w:rsidR="00E44D01">
        <w:rPr>
          <w:rFonts w:ascii="Times New Roman" w:hAnsi="Times New Roman" w:cs="Times New Roman"/>
          <w:lang w:val="en-GB"/>
        </w:rPr>
        <w:t>CA</w:t>
      </w:r>
      <w:r w:rsidRPr="009747E7" w:rsidR="00D51451">
        <w:rPr>
          <w:rFonts w:ascii="Times New Roman" w:hAnsi="Times New Roman" w:cs="Times New Roman"/>
          <w:lang w:val="en-GB"/>
        </w:rPr>
        <w:t xml:space="preserve"> has</w:t>
      </w:r>
      <w:r w:rsidRPr="009747E7">
        <w:rPr>
          <w:rFonts w:ascii="Times New Roman" w:hAnsi="Times New Roman" w:cs="Times New Roman"/>
          <w:lang w:val="en-GB"/>
        </w:rPr>
        <w:t xml:space="preserve"> completed </w:t>
      </w:r>
      <w:r w:rsidRPr="009747E7" w:rsidR="00D51451">
        <w:rPr>
          <w:rFonts w:ascii="Times New Roman" w:hAnsi="Times New Roman" w:cs="Times New Roman"/>
          <w:lang w:val="en-GB"/>
        </w:rPr>
        <w:t xml:space="preserve">the </w:t>
      </w:r>
      <w:r w:rsidRPr="009747E7">
        <w:rPr>
          <w:rFonts w:ascii="Times New Roman" w:hAnsi="Times New Roman" w:cs="Times New Roman"/>
          <w:lang w:val="en-GB"/>
        </w:rPr>
        <w:t xml:space="preserve">evaluation and </w:t>
      </w:r>
      <w:r w:rsidRPr="009747E7" w:rsidR="00D51451">
        <w:rPr>
          <w:rFonts w:ascii="Times New Roman" w:hAnsi="Times New Roman" w:cs="Times New Roman"/>
          <w:lang w:val="en-GB"/>
        </w:rPr>
        <w:t xml:space="preserve">the </w:t>
      </w:r>
      <w:r w:rsidRPr="009747E7">
        <w:rPr>
          <w:rFonts w:ascii="Times New Roman" w:hAnsi="Times New Roman" w:cs="Times New Roman"/>
          <w:lang w:val="en-GB"/>
        </w:rPr>
        <w:t xml:space="preserve">winning candidates for </w:t>
      </w:r>
      <w:r w:rsidRPr="009747E7" w:rsidR="00D51451">
        <w:rPr>
          <w:rFonts w:ascii="Times New Roman" w:hAnsi="Times New Roman" w:cs="Times New Roman"/>
          <w:lang w:val="en-GB"/>
        </w:rPr>
        <w:t xml:space="preserve">a </w:t>
      </w:r>
      <w:r w:rsidRPr="009747E7">
        <w:rPr>
          <w:rFonts w:ascii="Times New Roman" w:hAnsi="Times New Roman" w:cs="Times New Roman"/>
          <w:lang w:val="en-GB"/>
        </w:rPr>
        <w:t xml:space="preserve">particular </w:t>
      </w:r>
      <w:r w:rsidRPr="009747E7">
        <w:rPr>
          <w:rFonts w:ascii="Times New Roman" w:hAnsi="Times New Roman" w:eastAsia="Courier New" w:cs="Times New Roman"/>
          <w:color w:val="DD1144"/>
          <w:shd w:val="clear" w:color="auto" w:fill="F3F3F3"/>
          <w:lang w:val="en-GB"/>
        </w:rPr>
        <w:t>lot</w:t>
      </w:r>
      <w:r w:rsidRPr="009747E7">
        <w:rPr>
          <w:rFonts w:ascii="Times New Roman" w:hAnsi="Times New Roman" w:cs="Times New Roman"/>
          <w:lang w:val="en-GB"/>
        </w:rPr>
        <w:t xml:space="preserve"> </w:t>
      </w:r>
      <w:r w:rsidRPr="009747E7" w:rsidR="00D51451">
        <w:rPr>
          <w:rFonts w:ascii="Times New Roman" w:hAnsi="Times New Roman" w:cs="Times New Roman"/>
          <w:lang w:val="en-GB"/>
        </w:rPr>
        <w:t>are</w:t>
      </w:r>
      <w:r w:rsidRPr="009747E7">
        <w:rPr>
          <w:rFonts w:ascii="Times New Roman" w:hAnsi="Times New Roman" w:cs="Times New Roman"/>
          <w:lang w:val="en-GB"/>
        </w:rPr>
        <w:t xml:space="preserve"> identified or all the proposals under this </w:t>
      </w:r>
      <w:r w:rsidRPr="009747E7">
        <w:rPr>
          <w:rFonts w:ascii="Times New Roman" w:hAnsi="Times New Roman" w:eastAsia="Courier New" w:cs="Times New Roman"/>
          <w:color w:val="DD1144"/>
          <w:shd w:val="clear" w:color="auto" w:fill="F3F3F3"/>
          <w:lang w:val="en-GB"/>
        </w:rPr>
        <w:t>lot</w:t>
      </w:r>
      <w:r w:rsidRPr="009747E7">
        <w:rPr>
          <w:rFonts w:ascii="Times New Roman" w:hAnsi="Times New Roman" w:cs="Times New Roman"/>
          <w:lang w:val="en-GB"/>
        </w:rPr>
        <w:t xml:space="preserve"> are rejected, </w:t>
      </w:r>
      <w:r w:rsidRPr="009747E7" w:rsidR="00D51451">
        <w:rPr>
          <w:rFonts w:ascii="Times New Roman" w:hAnsi="Times New Roman" w:cs="Times New Roman"/>
          <w:lang w:val="en-GB"/>
        </w:rPr>
        <w:t xml:space="preserve">the </w:t>
      </w:r>
      <w:r w:rsidRPr="009747E7" w:rsidR="00E44D01">
        <w:rPr>
          <w:rFonts w:ascii="Times New Roman" w:hAnsi="Times New Roman" w:cs="Times New Roman"/>
          <w:lang w:val="en-GB"/>
        </w:rPr>
        <w:t xml:space="preserve">CA </w:t>
      </w:r>
      <w:r w:rsidRPr="009747E7">
        <w:rPr>
          <w:rFonts w:ascii="Times New Roman" w:hAnsi="Times New Roman" w:cs="Times New Roman"/>
          <w:lang w:val="en-GB"/>
        </w:rPr>
        <w:t xml:space="preserve">indicates the end </w:t>
      </w:r>
      <w:r w:rsidRPr="009747E7" w:rsidR="00D51451">
        <w:rPr>
          <w:rFonts w:ascii="Times New Roman" w:hAnsi="Times New Roman" w:cs="Times New Roman"/>
          <w:lang w:val="en-GB"/>
        </w:rPr>
        <w:t xml:space="preserve">of </w:t>
      </w:r>
      <w:r w:rsidRPr="009747E7">
        <w:rPr>
          <w:rFonts w:ascii="Times New Roman" w:hAnsi="Times New Roman" w:cs="Times New Roman"/>
          <w:lang w:val="en-GB"/>
        </w:rPr>
        <w:t xml:space="preserve">evaluation for </w:t>
      </w:r>
      <w:r w:rsidRPr="009747E7" w:rsidR="00D51451">
        <w:rPr>
          <w:rFonts w:ascii="Times New Roman" w:hAnsi="Times New Roman" w:cs="Times New Roman"/>
          <w:lang w:val="en-GB"/>
        </w:rPr>
        <w:t>the</w:t>
      </w:r>
      <w:r w:rsidRPr="009747E7">
        <w:rPr>
          <w:rFonts w:ascii="Times New Roman" w:hAnsi="Times New Roman" w:cs="Times New Roman"/>
          <w:lang w:val="en-GB"/>
        </w:rPr>
        <w:t xml:space="preserve"> lot by publishing a</w:t>
      </w:r>
      <w:r w:rsidRPr="009747E7" w:rsidR="00343DCB">
        <w:rPr>
          <w:rFonts w:ascii="Times New Roman" w:hAnsi="Times New Roman" w:cs="Times New Roman"/>
          <w:lang w:val="en-GB"/>
        </w:rPr>
        <w:t>n</w:t>
      </w:r>
      <w:r w:rsidRPr="009747E7">
        <w:rPr>
          <w:rFonts w:ascii="Times New Roman" w:hAnsi="Times New Roman" w:cs="Times New Roman"/>
          <w:lang w:val="en-GB"/>
        </w:rPr>
        <w:t xml:space="preserve"> intention to award a contract (award decision)</w:t>
      </w:r>
      <w:r w:rsidRPr="009747E7" w:rsidR="00D51451">
        <w:rPr>
          <w:rFonts w:ascii="Times New Roman" w:hAnsi="Times New Roman" w:cs="Times New Roman"/>
          <w:lang w:val="en-GB"/>
        </w:rPr>
        <w:t>.</w:t>
      </w:r>
    </w:p>
    <w:p w:rsidRPr="009747E7" w:rsidR="00E44D01" w:rsidP="006F791E" w:rsidRDefault="00E44D01" w14:paraId="5BEF4565" w14:textId="017D052B">
      <w:pPr>
        <w:spacing w:before="200" w:after="0"/>
        <w:jc w:val="both"/>
        <w:rPr>
          <w:rFonts w:ascii="Times New Roman" w:hAnsi="Times New Roman" w:cs="Times New Roman"/>
          <w:lang w:val="en-GB"/>
        </w:rPr>
      </w:pPr>
    </w:p>
    <w:p w:rsidRPr="009747E7" w:rsidR="000E7BD2" w:rsidP="00E44D01" w:rsidRDefault="3B4794B0" w14:paraId="588B0D66" w14:textId="00BBF680">
      <w:pPr>
        <w:pStyle w:val="Heading4"/>
        <w:spacing w:after="0" w:line="360" w:lineRule="auto"/>
        <w:jc w:val="left"/>
        <w:rPr>
          <w:rFonts w:cs="Times New Roman"/>
        </w:rPr>
      </w:pPr>
      <w:bookmarkStart w:name="_tin374frod48" w:colFirst="0" w:colLast="0" w:id="2958"/>
      <w:bookmarkEnd w:id="2958"/>
      <w:r w:rsidRPr="009747E7">
        <w:rPr>
          <w:rFonts w:cs="Times New Roman"/>
        </w:rPr>
        <w:t>2.4.10.4 Award decision</w:t>
      </w:r>
    </w:p>
    <w:p w:rsidRPr="009747E7" w:rsidR="000E7BD2" w:rsidP="006F791E" w:rsidRDefault="000E7BD2" w14:paraId="698DE123" w14:textId="5C522B0E">
      <w:pPr>
        <w:jc w:val="both"/>
        <w:rPr>
          <w:rFonts w:ascii="Times New Roman" w:hAnsi="Times New Roman" w:cs="Times New Roman"/>
          <w:lang w:val="en-GB"/>
        </w:rPr>
      </w:pPr>
      <w:r w:rsidRPr="009747E7">
        <w:rPr>
          <w:rFonts w:ascii="Times New Roman" w:hAnsi="Times New Roman" w:cs="Times New Roman"/>
          <w:lang w:val="en-GB"/>
        </w:rPr>
        <w:t xml:space="preserve">To reflect </w:t>
      </w:r>
      <w:r w:rsidRPr="009747E7" w:rsidR="00D51451">
        <w:rPr>
          <w:rFonts w:ascii="Times New Roman" w:hAnsi="Times New Roman" w:cs="Times New Roman"/>
          <w:lang w:val="en-GB"/>
        </w:rPr>
        <w:t>a</w:t>
      </w:r>
      <w:r w:rsidRPr="009747E7">
        <w:rPr>
          <w:rFonts w:ascii="Times New Roman" w:hAnsi="Times New Roman" w:cs="Times New Roman"/>
          <w:lang w:val="en-GB"/>
        </w:rPr>
        <w:t xml:space="preserve"> decision regarding each specific lot and </w:t>
      </w:r>
      <w:r w:rsidRPr="009747E7" w:rsidR="00D51451">
        <w:rPr>
          <w:rFonts w:ascii="Times New Roman" w:hAnsi="Times New Roman" w:cs="Times New Roman"/>
          <w:lang w:val="en-GB"/>
        </w:rPr>
        <w:t>the</w:t>
      </w:r>
      <w:r w:rsidRPr="009747E7">
        <w:rPr>
          <w:rFonts w:ascii="Times New Roman" w:hAnsi="Times New Roman" w:cs="Times New Roman"/>
          <w:lang w:val="en-GB"/>
        </w:rPr>
        <w:t xml:space="preserve"> proposal selected to be awarded with a contract (</w:t>
      </w:r>
      <w:r w:rsidRPr="009747E7">
        <w:rPr>
          <w:rFonts w:ascii="Times New Roman" w:hAnsi="Times New Roman" w:eastAsia="Courier New" w:cs="Times New Roman"/>
          <w:color w:val="DD1144"/>
          <w:shd w:val="clear" w:color="auto" w:fill="F3F3F3"/>
          <w:lang w:val="en-GB"/>
        </w:rPr>
        <w:t>award.statusDetails:active</w:t>
      </w:r>
      <w:r w:rsidRPr="009747E7">
        <w:rPr>
          <w:rFonts w:ascii="Times New Roman" w:hAnsi="Times New Roman" w:cs="Times New Roman"/>
          <w:lang w:val="en-GB"/>
        </w:rPr>
        <w:t xml:space="preserve">), </w:t>
      </w:r>
      <w:r w:rsidRPr="009747E7" w:rsidR="00D51451">
        <w:rPr>
          <w:rFonts w:ascii="Times New Roman" w:hAnsi="Times New Roman" w:cs="Times New Roman"/>
          <w:lang w:val="en-GB"/>
        </w:rPr>
        <w:t xml:space="preserve">the </w:t>
      </w:r>
      <w:r w:rsidRPr="009747E7" w:rsidR="00E44D01">
        <w:rPr>
          <w:rFonts w:ascii="Times New Roman" w:hAnsi="Times New Roman" w:cs="Times New Roman"/>
          <w:lang w:val="en-GB"/>
        </w:rPr>
        <w:t>CA</w:t>
      </w:r>
      <w:r w:rsidRPr="009747E7">
        <w:rPr>
          <w:rFonts w:ascii="Times New Roman" w:hAnsi="Times New Roman" w:cs="Times New Roman"/>
          <w:lang w:val="en-GB"/>
        </w:rPr>
        <w:t xml:space="preserve"> prepares a Notice on Award Decision. </w:t>
      </w:r>
      <w:r w:rsidRPr="009747E7" w:rsidR="00D51451">
        <w:rPr>
          <w:rFonts w:ascii="Times New Roman" w:hAnsi="Times New Roman" w:cs="Times New Roman"/>
          <w:lang w:val="en-GB"/>
        </w:rPr>
        <w:t>This</w:t>
      </w:r>
      <w:r w:rsidRPr="009747E7">
        <w:rPr>
          <w:rFonts w:ascii="Times New Roman" w:hAnsi="Times New Roman" w:cs="Times New Roman"/>
          <w:lang w:val="en-GB"/>
        </w:rPr>
        <w:t xml:space="preserve"> data-entity </w:t>
      </w:r>
      <w:r w:rsidRPr="009747E7" w:rsidR="00D51451">
        <w:rPr>
          <w:rFonts w:ascii="Times New Roman" w:hAnsi="Times New Roman" w:cs="Times New Roman"/>
          <w:lang w:val="en-GB"/>
        </w:rPr>
        <w:t xml:space="preserve">is </w:t>
      </w:r>
      <w:r w:rsidRPr="009747E7">
        <w:rPr>
          <w:rFonts w:ascii="Times New Roman" w:hAnsi="Times New Roman" w:cs="Times New Roman"/>
          <w:lang w:val="en-GB"/>
        </w:rPr>
        <w:t>based on</w:t>
      </w:r>
      <w:r w:rsidRPr="009747E7" w:rsidR="00D51451">
        <w:rPr>
          <w:rFonts w:ascii="Times New Roman" w:hAnsi="Times New Roman" w:cs="Times New Roman"/>
          <w:lang w:val="en-GB"/>
        </w:rPr>
        <w:t xml:space="preserve"> a</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contract</w:t>
      </w:r>
      <w:r w:rsidRPr="009747E7">
        <w:rPr>
          <w:rFonts w:ascii="Times New Roman" w:hAnsi="Times New Roman" w:cs="Times New Roman"/>
          <w:lang w:val="en-GB"/>
        </w:rPr>
        <w:t xml:space="preserve"> schema and included in a contracts array. </w:t>
      </w:r>
    </w:p>
    <w:p w:rsidRPr="009747E7" w:rsidR="000E7BD2" w:rsidP="006F791E" w:rsidRDefault="000E7BD2" w14:paraId="0302E8D1" w14:textId="2F0A8E74">
      <w:pPr>
        <w:jc w:val="both"/>
        <w:rPr>
          <w:rFonts w:ascii="Times New Roman" w:hAnsi="Times New Roman" w:cs="Times New Roman"/>
          <w:lang w:val="en-GB"/>
        </w:rPr>
      </w:pPr>
      <w:r w:rsidRPr="009747E7">
        <w:rPr>
          <w:rFonts w:ascii="Times New Roman" w:hAnsi="Times New Roman" w:cs="Times New Roman"/>
          <w:lang w:val="en-GB"/>
        </w:rPr>
        <w:t xml:space="preserve">Since it a stand-still period for evaluation, initially these contracts </w:t>
      </w:r>
      <w:r w:rsidRPr="009747E7" w:rsidR="00BA2FE6">
        <w:rPr>
          <w:rFonts w:ascii="Times New Roman" w:hAnsi="Times New Roman" w:cs="Times New Roman"/>
          <w:lang w:val="en-GB"/>
        </w:rPr>
        <w:t xml:space="preserve">are </w:t>
      </w:r>
      <w:r w:rsidRPr="009747E7">
        <w:rPr>
          <w:rFonts w:ascii="Times New Roman" w:hAnsi="Times New Roman" w:cs="Times New Roman"/>
          <w:lang w:val="en-GB"/>
        </w:rPr>
        <w:t xml:space="preserve">established with a </w:t>
      </w:r>
      <w:r w:rsidRPr="009747E7">
        <w:rPr>
          <w:rFonts w:ascii="Times New Roman" w:hAnsi="Times New Roman" w:eastAsia="Courier New" w:cs="Times New Roman"/>
          <w:color w:val="DD1144"/>
          <w:shd w:val="clear" w:color="auto" w:fill="F3F3F3"/>
          <w:lang w:val="en-GB"/>
        </w:rPr>
        <w:t>status: pending</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statusDetails</w:t>
      </w:r>
      <w:r w:rsidRPr="009747E7" w:rsidR="00BA2FE6">
        <w:rPr>
          <w:rFonts w:ascii="Times New Roman" w:hAnsi="Times New Roman" w:eastAsia="Courier New" w:cs="Times New Roman"/>
          <w:color w:val="DD1144"/>
          <w:sz w:val="18"/>
          <w:szCs w:val="18"/>
          <w:shd w:val="clear" w:color="auto" w:fill="F3F3F3"/>
          <w:lang w:val="en-GB"/>
        </w:rPr>
        <w:t>,</w:t>
      </w:r>
      <w:r w:rsidRPr="009747E7">
        <w:rPr>
          <w:rFonts w:ascii="Times New Roman" w:hAnsi="Times New Roman" w:cs="Times New Roman"/>
          <w:lang w:val="en-GB"/>
        </w:rPr>
        <w:t xml:space="preserve"> which reflects a decisions' character:</w:t>
      </w:r>
    </w:p>
    <w:p w:rsidRPr="009747E7" w:rsidR="000E7BD2" w:rsidP="00F1538A" w:rsidRDefault="000E7BD2" w14:paraId="21AA3906" w14:textId="1D22F9F7">
      <w:pPr>
        <w:numPr>
          <w:ilvl w:val="0"/>
          <w:numId w:val="13"/>
        </w:numPr>
        <w:spacing w:after="0" w:line="240" w:lineRule="auto"/>
        <w:ind w:left="1434" w:hanging="357"/>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contract.statusDetails: active</w:t>
      </w:r>
      <w:r w:rsidRPr="009747E7">
        <w:rPr>
          <w:rFonts w:ascii="Times New Roman" w:hAnsi="Times New Roman" w:cs="Times New Roman"/>
          <w:lang w:val="en-GB"/>
        </w:rPr>
        <w:t xml:space="preserve"> where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lot is positive (winner is identified)</w:t>
      </w:r>
      <w:r w:rsidRPr="009747E7" w:rsidR="00BA2FE6">
        <w:rPr>
          <w:rFonts w:ascii="Times New Roman" w:hAnsi="Times New Roman" w:cs="Times New Roman"/>
          <w:lang w:val="en-GB"/>
        </w:rPr>
        <w:t>;</w:t>
      </w:r>
    </w:p>
    <w:p w:rsidRPr="009747E7" w:rsidR="000E7BD2" w:rsidP="00F1538A" w:rsidRDefault="000E7BD2" w14:paraId="1A5A5D45" w14:textId="2D8B9B81">
      <w:pPr>
        <w:numPr>
          <w:ilvl w:val="0"/>
          <w:numId w:val="13"/>
        </w:numPr>
        <w:spacing w:after="200" w:line="240" w:lineRule="auto"/>
        <w:ind w:left="1434" w:hanging="357"/>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contract.statusDetails: unsuccessful</w:t>
      </w:r>
      <w:r w:rsidRPr="009747E7">
        <w:rPr>
          <w:rFonts w:ascii="Times New Roman" w:hAnsi="Times New Roman" w:cs="Times New Roman"/>
          <w:lang w:val="en-GB"/>
        </w:rPr>
        <w:t xml:space="preserve"> where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lot is negative (all the </w:t>
      </w:r>
      <w:r w:rsidRPr="009747E7" w:rsidR="0FFC06D3">
        <w:rPr>
          <w:rFonts w:ascii="Times New Roman" w:hAnsi="Times New Roman" w:cs="Times New Roman"/>
          <w:lang w:val="en-GB"/>
        </w:rPr>
        <w:t xml:space="preserve">tenders </w:t>
      </w:r>
      <w:r w:rsidRPr="009747E7">
        <w:rPr>
          <w:rFonts w:ascii="Times New Roman" w:hAnsi="Times New Roman" w:cs="Times New Roman"/>
          <w:lang w:val="en-GB"/>
        </w:rPr>
        <w:t>were rejected)</w:t>
      </w:r>
      <w:r w:rsidRPr="009747E7" w:rsidR="0FFC06D3">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Pr="009747E7" w:rsidR="00E44D01" w:rsidTr="6F0611B3" w14:paraId="6A2B3CB5" w14:textId="77777777">
        <w:tc>
          <w:tcPr>
            <w:tcW w:w="9330" w:type="dxa"/>
            <w:shd w:val="clear" w:color="auto" w:fill="F8F8F8"/>
            <w:tcMar>
              <w:top w:w="100" w:type="dxa"/>
              <w:left w:w="100" w:type="dxa"/>
              <w:bottom w:w="100" w:type="dxa"/>
              <w:right w:w="100" w:type="dxa"/>
            </w:tcMar>
          </w:tcPr>
          <w:p w:rsidRPr="009747E7" w:rsidR="00E44D01" w:rsidP="005F35BE" w:rsidRDefault="00E44D01" w14:paraId="210223FC" w14:textId="77777777">
            <w:pPr>
              <w:widowControl w:val="0"/>
              <w:pBdr>
                <w:top w:val="nil"/>
                <w:left w:val="nil"/>
                <w:bottom w:val="nil"/>
                <w:right w:val="nil"/>
                <w:between w:val="nil"/>
              </w:pBdr>
              <w:spacing w:after="0" w:line="276" w:lineRule="auto"/>
              <w:rPr>
                <w:rFonts w:ascii="Courier New" w:hAnsi="Courier New" w:eastAsia="Courier New" w:cs="Courier New"/>
                <w:color w:val="8993A4"/>
                <w:sz w:val="16"/>
                <w:szCs w:val="16"/>
                <w:shd w:val="clear" w:color="auto" w:fill="EBECF0"/>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"awaiting"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2C2783A9" w14:textId="75508C2C">
      <w:pPr>
        <w:spacing w:before="200" w:after="0" w:line="480" w:lineRule="auto"/>
        <w:ind w:left="900"/>
        <w:jc w:val="center"/>
        <w:rPr>
          <w:ins w:author="Alba Colomer Padrosa" w:date="2020-11-23T10:45:00Z" w:id="2959"/>
          <w:rFonts w:ascii="Times New Roman" w:hAnsi="Times New Roman" w:cs="Times New Roman"/>
          <w:i/>
          <w:iCs/>
          <w:color w:val="666666"/>
          <w:sz w:val="20"/>
          <w:szCs w:val="20"/>
          <w:lang w:val="en-GB"/>
        </w:rPr>
      </w:pPr>
      <w:bookmarkStart w:name="_Toc57793370" w:id="2960"/>
      <w:ins w:author="Alba Colomer Padrosa" w:date="2020-11-23T10:45:00Z" w:id="2961">
        <w:r w:rsidRPr="009747E7">
          <w:rPr>
            <w:rFonts w:ascii="Times New Roman" w:hAnsi="Times New Roman" w:cs="Times New Roman"/>
            <w:i/>
            <w:iCs/>
            <w:color w:val="666666"/>
            <w:sz w:val="20"/>
            <w:szCs w:val="20"/>
            <w:lang w:val="en-GB"/>
          </w:rPr>
          <w:t xml:space="preserve">Figure </w:t>
        </w:r>
      </w:ins>
      <w:r w:rsidRPr="00CA53DD"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9747E7" w:rsidR="00E44D01">
        <w:rPr>
          <w:rFonts w:ascii="Times New Roman" w:hAnsi="Times New Roman" w:cs="Times New Roman"/>
          <w:i/>
          <w:iCs/>
          <w:color w:val="666666"/>
          <w:sz w:val="20"/>
          <w:szCs w:val="20"/>
          <w:lang w:val="en-GB"/>
          <w:rPrChange w:author="Chris Smith" w:date="2020-11-29T16:43:00Z" w:id="2962">
            <w:rPr>
              <w:rFonts w:ascii="Times New Roman" w:hAnsi="Times New Roman" w:cs="Times New Roman"/>
              <w:i/>
              <w:iCs/>
              <w:color w:val="666666"/>
              <w:sz w:val="20"/>
              <w:szCs w:val="20"/>
              <w:lang w:val="en-GB"/>
            </w:rPr>
          </w:rPrChange>
        </w:rPr>
        <w:fldChar w:fldCharType="separate"/>
      </w:r>
      <w:ins w:author="Alba Colomer Padrosa" w:date="2020-12-02T08:55:00Z" w:id="2963">
        <w:r w:rsidR="00CA53DD">
          <w:rPr>
            <w:rFonts w:ascii="Times New Roman" w:hAnsi="Times New Roman" w:cs="Times New Roman"/>
            <w:i/>
            <w:iCs/>
            <w:noProof/>
            <w:color w:val="666666"/>
            <w:sz w:val="20"/>
            <w:szCs w:val="20"/>
            <w:lang w:val="en-GB"/>
          </w:rPr>
          <w:t>41</w:t>
        </w:r>
      </w:ins>
      <w:r w:rsidRPr="009747E7" w:rsidR="00E44D01">
        <w:rPr>
          <w:rFonts w:ascii="Times New Roman" w:hAnsi="Times New Roman" w:cs="Times New Roman"/>
          <w:i/>
          <w:iCs/>
          <w:color w:val="666666"/>
          <w:sz w:val="20"/>
          <w:szCs w:val="20"/>
          <w:lang w:val="en-GB"/>
          <w:rPrChange w:author="Chris Smith" w:date="2020-11-29T16:43:00Z" w:id="2964">
            <w:rPr>
              <w:rFonts w:ascii="Times New Roman" w:hAnsi="Times New Roman" w:cs="Times New Roman"/>
              <w:i/>
              <w:iCs/>
              <w:color w:val="666666"/>
              <w:sz w:val="20"/>
              <w:szCs w:val="20"/>
              <w:lang w:val="en-GB"/>
            </w:rPr>
          </w:rPrChange>
        </w:rPr>
        <w:fldChar w:fldCharType="end"/>
      </w:r>
      <w:ins w:author="Alba Colomer Padrosa" w:date="2020-11-23T10:45:00Z" w:id="2965">
        <w:r w:rsidRPr="009747E7">
          <w:rPr>
            <w:rFonts w:ascii="Times New Roman" w:hAnsi="Times New Roman" w:cs="Times New Roman"/>
            <w:i/>
            <w:iCs/>
            <w:color w:val="666666"/>
            <w:sz w:val="20"/>
            <w:szCs w:val="20"/>
            <w:lang w:val="en-GB"/>
          </w:rPr>
          <w:t xml:space="preserve"> – Code for award decision</w:t>
        </w:r>
        <w:bookmarkEnd w:id="2960"/>
      </w:ins>
    </w:p>
    <w:p w:rsidRPr="009747E7" w:rsidR="00E44D01" w:rsidP="6F0611B3" w:rsidRDefault="00E44D01" w14:paraId="6BB6F4CF" w14:textId="4F7FCE74">
      <w:pPr>
        <w:spacing w:after="200" w:line="240" w:lineRule="auto"/>
        <w:jc w:val="both"/>
        <w:rPr>
          <w:rFonts w:ascii="Times New Roman" w:hAnsi="Times New Roman" w:cs="Times New Roman"/>
          <w:lang w:val="en-GB"/>
        </w:rPr>
      </w:pPr>
    </w:p>
    <w:p w:rsidRPr="009747E7" w:rsidR="000E7BD2" w:rsidP="00E44D01" w:rsidRDefault="3B4794B0" w14:paraId="5D6E18DA" w14:textId="13EA3EC7">
      <w:pPr>
        <w:pStyle w:val="Heading4"/>
        <w:spacing w:after="0" w:line="360" w:lineRule="auto"/>
        <w:jc w:val="left"/>
        <w:rPr>
          <w:rFonts w:cs="Times New Roman"/>
        </w:rPr>
      </w:pPr>
      <w:bookmarkStart w:name="_k6sibg7zivfq" w:colFirst="0" w:colLast="0" w:id="2966"/>
      <w:bookmarkEnd w:id="2966"/>
      <w:r w:rsidRPr="009747E7">
        <w:rPr>
          <w:rFonts w:cs="Times New Roman"/>
        </w:rPr>
        <w:lastRenderedPageBreak/>
        <w:t>2.4.10.5 Stand-still period</w:t>
      </w:r>
    </w:p>
    <w:p w:rsidRPr="009747E7" w:rsidR="00DE2A2B" w:rsidP="006F791E" w:rsidRDefault="000E7BD2" w14:paraId="4581EC06" w14:textId="0D433CF7">
      <w:pPr>
        <w:jc w:val="both"/>
        <w:rPr>
          <w:rFonts w:ascii="Times New Roman" w:hAnsi="Times New Roman" w:cs="Times New Roman"/>
          <w:lang w:val="en-GB"/>
        </w:rPr>
      </w:pPr>
      <w:r w:rsidRPr="009747E7">
        <w:rPr>
          <w:rFonts w:ascii="Times New Roman" w:hAnsi="Times New Roman" w:cs="Times New Roman"/>
          <w:lang w:val="en-GB"/>
        </w:rPr>
        <w:t>In this state</w:t>
      </w:r>
      <w:r w:rsidRPr="009747E7" w:rsidR="00BA2FE6">
        <w:rPr>
          <w:rFonts w:ascii="Times New Roman" w:hAnsi="Times New Roman" w:cs="Times New Roman"/>
          <w:lang w:val="en-GB"/>
        </w:rPr>
        <w:t>,</w:t>
      </w:r>
      <w:r w:rsidRPr="009747E7">
        <w:rPr>
          <w:rFonts w:ascii="Times New Roman" w:hAnsi="Times New Roman" w:cs="Times New Roman"/>
          <w:lang w:val="en-GB"/>
        </w:rPr>
        <w:t xml:space="preserve"> no one can take any actions except the </w:t>
      </w:r>
      <w:r w:rsidRPr="009747E7" w:rsidR="00DE2A2B">
        <w:rPr>
          <w:rFonts w:ascii="Times New Roman" w:hAnsi="Times New Roman" w:cs="Times New Roman"/>
          <w:lang w:val="en-GB"/>
        </w:rPr>
        <w:t>CA</w:t>
      </w:r>
      <w:r w:rsidRPr="009747E7" w:rsidR="00BA2FE6">
        <w:rPr>
          <w:rFonts w:ascii="Times New Roman" w:hAnsi="Times New Roman" w:cs="Times New Roman"/>
          <w:lang w:val="en-GB"/>
        </w:rPr>
        <w:t>, who</w:t>
      </w:r>
      <w:r w:rsidRPr="009747E7">
        <w:rPr>
          <w:rFonts w:ascii="Times New Roman" w:hAnsi="Times New Roman" w:cs="Times New Roman"/>
          <w:lang w:val="en-GB"/>
        </w:rPr>
        <w:t xml:space="preserve"> switch</w:t>
      </w:r>
      <w:r w:rsidRPr="009747E7" w:rsidR="00BA2FE6">
        <w:rPr>
          <w:rFonts w:ascii="Times New Roman" w:hAnsi="Times New Roman" w:cs="Times New Roman"/>
          <w:lang w:val="en-GB"/>
        </w:rPr>
        <w:t>es the</w:t>
      </w:r>
      <w:r w:rsidRPr="009747E7">
        <w:rPr>
          <w:rFonts w:ascii="Times New Roman" w:hAnsi="Times New Roman" w:cs="Times New Roman"/>
          <w:lang w:val="en-GB"/>
        </w:rPr>
        <w:t xml:space="preserve"> process to State4 or back to State2. No other actions </w:t>
      </w:r>
      <w:r w:rsidRPr="009747E7" w:rsidR="00BA2FE6">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w:t>
      </w:r>
      <w:r w:rsidRPr="009747E7" w:rsidR="00BE326C">
        <w:rPr>
          <w:rFonts w:ascii="Times New Roman" w:hAnsi="Times New Roman" w:cs="Times New Roman"/>
          <w:lang w:val="en-GB"/>
        </w:rPr>
        <w:t>offline,</w:t>
      </w:r>
      <w:r w:rsidRPr="009747E7">
        <w:rPr>
          <w:rFonts w:ascii="Times New Roman" w:hAnsi="Times New Roman" w:cs="Times New Roman"/>
          <w:lang w:val="en-GB"/>
        </w:rPr>
        <w:t xml:space="preserve"> and the time tracking is up to </w:t>
      </w:r>
      <w:r w:rsidRPr="009747E7" w:rsidR="00BA2FE6">
        <w:rPr>
          <w:rFonts w:ascii="Times New Roman" w:hAnsi="Times New Roman" w:cs="Times New Roman"/>
          <w:lang w:val="en-GB"/>
        </w:rPr>
        <w:t xml:space="preserve">the </w:t>
      </w:r>
      <w:r w:rsidRPr="009747E7" w:rsidR="00DE2A2B">
        <w:rPr>
          <w:rFonts w:ascii="Times New Roman" w:hAnsi="Times New Roman" w:cs="Times New Roman"/>
          <w:lang w:val="en-GB"/>
        </w:rPr>
        <w:t>CA</w:t>
      </w:r>
      <w:r w:rsidRPr="009747E7">
        <w:rPr>
          <w:rFonts w:ascii="Times New Roman" w:hAnsi="Times New Roman" w:cs="Times New Roman"/>
          <w:lang w:val="en-GB"/>
        </w:rPr>
        <w:t xml:space="preserve">. </w:t>
      </w:r>
    </w:p>
    <w:p w:rsidRPr="009747E7" w:rsidR="002528DD" w:rsidP="006F791E" w:rsidRDefault="002528DD" w14:paraId="67868288" w14:textId="6BEDD08F">
      <w:pPr>
        <w:jc w:val="both"/>
        <w:rPr>
          <w:rFonts w:ascii="Times New Roman" w:hAnsi="Times New Roman" w:cs="Times New Roman"/>
          <w:lang w:val="en-GB"/>
        </w:rPr>
      </w:pPr>
    </w:p>
    <w:p w:rsidRPr="009747E7" w:rsidR="000E7BD2" w:rsidP="002528DD" w:rsidRDefault="3B4794B0" w14:paraId="4BB16393" w14:textId="31C6CA87">
      <w:pPr>
        <w:pStyle w:val="Heading4"/>
        <w:spacing w:after="0" w:line="360" w:lineRule="auto"/>
        <w:jc w:val="left"/>
        <w:rPr>
          <w:rFonts w:cs="Times New Roman"/>
        </w:rPr>
      </w:pPr>
      <w:bookmarkStart w:name="_np0y25evebwr" w:colFirst="0" w:colLast="0" w:id="2967"/>
      <w:bookmarkEnd w:id="2967"/>
      <w:r w:rsidRPr="009747E7">
        <w:rPr>
          <w:rFonts w:cs="Times New Roman"/>
        </w:rPr>
        <w:t>2.4.10.6 Cancellation of the award decision</w:t>
      </w:r>
    </w:p>
    <w:p w:rsidRPr="009747E7" w:rsidR="000E7BD2" w:rsidP="006F791E" w:rsidRDefault="000E7BD2" w14:paraId="6F45D10C" w14:textId="5C076EF0">
      <w:pPr>
        <w:jc w:val="both"/>
        <w:rPr>
          <w:rFonts w:ascii="Times New Roman" w:hAnsi="Times New Roman" w:eastAsia="Courier New" w:cs="Times New Roman"/>
          <w:color w:val="DD1144"/>
          <w:sz w:val="18"/>
          <w:szCs w:val="18"/>
          <w:shd w:val="clear" w:color="auto" w:fill="F3F3F3"/>
          <w:lang w:val="en-GB"/>
        </w:rPr>
      </w:pPr>
      <w:r w:rsidRPr="009747E7">
        <w:rPr>
          <w:rFonts w:ascii="Times New Roman" w:hAnsi="Times New Roman" w:cs="Times New Roman"/>
          <w:lang w:val="en-GB"/>
        </w:rPr>
        <w:t xml:space="preserve">To reflect </w:t>
      </w:r>
      <w:r w:rsidRPr="009747E7" w:rsidR="00BA2FE6">
        <w:rPr>
          <w:rFonts w:ascii="Times New Roman" w:hAnsi="Times New Roman" w:cs="Times New Roman"/>
          <w:lang w:val="en-GB"/>
        </w:rPr>
        <w:t>a</w:t>
      </w:r>
      <w:r w:rsidRPr="009747E7">
        <w:rPr>
          <w:rFonts w:ascii="Times New Roman" w:hAnsi="Times New Roman" w:cs="Times New Roman"/>
          <w:lang w:val="en-GB"/>
        </w:rPr>
        <w:t xml:space="preserve"> decision to cancel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 xml:space="preserve">specific award decision taken previously under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 xml:space="preserve">particular lot, </w:t>
      </w:r>
      <w:r w:rsidRPr="009747E7" w:rsidR="00BA2FE6">
        <w:rPr>
          <w:rFonts w:ascii="Times New Roman" w:hAnsi="Times New Roman" w:cs="Times New Roman"/>
          <w:lang w:val="en-GB"/>
        </w:rPr>
        <w:t xml:space="preserve">the </w:t>
      </w:r>
      <w:r w:rsidRPr="009747E7" w:rsidR="00DE2A2B">
        <w:rPr>
          <w:rFonts w:ascii="Times New Roman" w:hAnsi="Times New Roman" w:cs="Times New Roman"/>
          <w:lang w:val="en-GB"/>
        </w:rPr>
        <w:t>CA</w:t>
      </w:r>
      <w:r w:rsidRPr="009747E7">
        <w:rPr>
          <w:rFonts w:ascii="Times New Roman" w:hAnsi="Times New Roman" w:cs="Times New Roman"/>
          <w:lang w:val="en-GB"/>
        </w:rPr>
        <w:t xml:space="preserve"> shall switch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 xml:space="preserve">relevant contract object into </w:t>
      </w:r>
      <w:r w:rsidRPr="009747E7">
        <w:rPr>
          <w:rFonts w:ascii="Times New Roman" w:hAnsi="Times New Roman" w:eastAsia="Courier New" w:cs="Times New Roman"/>
          <w:color w:val="DD1144"/>
          <w:shd w:val="clear" w:color="auto" w:fill="F3F3F3"/>
          <w:lang w:val="en-GB"/>
        </w:rPr>
        <w:t>contract.status: cancelled</w:t>
      </w:r>
      <w:r w:rsidRPr="009747E7" w:rsidR="00BA2FE6">
        <w:rPr>
          <w:rFonts w:ascii="Times New Roman" w:hAnsi="Times New Roman" w:eastAsia="Courier New" w:cs="Times New Roman"/>
          <w:color w:val="DD1144"/>
          <w:sz w:val="18"/>
          <w:szCs w:val="18"/>
          <w:shd w:val="clear" w:color="auto" w:fill="F3F3F3"/>
          <w:lang w:val="en-GB"/>
        </w:rPr>
        <w:t>.</w:t>
      </w:r>
    </w:p>
    <w:tbl>
      <w:tblPr>
        <w:tblW w:w="9375" w:type="dxa"/>
        <w:tblInd w:w="85" w:type="dxa"/>
        <w:tblLayout w:type="fixed"/>
        <w:tblLook w:val="0600" w:firstRow="0" w:lastRow="0" w:firstColumn="0" w:lastColumn="0" w:noHBand="1" w:noVBand="1"/>
      </w:tblPr>
      <w:tblGrid>
        <w:gridCol w:w="9375"/>
      </w:tblGrid>
      <w:tr w:rsidRPr="009747E7" w:rsidR="00DE2A2B" w:rsidTr="6F0611B3" w14:paraId="1F213FB4" w14:textId="77777777">
        <w:tc>
          <w:tcPr>
            <w:tcW w:w="9375" w:type="dxa"/>
            <w:shd w:val="clear" w:color="auto" w:fill="F8F8F8"/>
            <w:tcMar>
              <w:top w:w="100" w:type="dxa"/>
              <w:left w:w="100" w:type="dxa"/>
              <w:bottom w:w="100" w:type="dxa"/>
              <w:right w:w="100" w:type="dxa"/>
            </w:tcMar>
          </w:tcPr>
          <w:p w:rsidRPr="009747E7" w:rsidR="00DE2A2B" w:rsidP="005F35BE" w:rsidRDefault="00DE2A2B" w14:paraId="5C17FBB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"cancelled"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E2A2B" w:rsidP="6F0611B3" w:rsidRDefault="6F0611B3" w14:paraId="6021FB7B" w14:textId="00042BBA">
      <w:pPr>
        <w:spacing w:before="200" w:after="0" w:line="480" w:lineRule="auto"/>
        <w:ind w:left="900"/>
        <w:jc w:val="center"/>
        <w:rPr>
          <w:ins w:author="Alba Colomer Padrosa" w:date="2020-11-23T10:45:00Z" w:id="2968"/>
          <w:rFonts w:ascii="Times New Roman" w:hAnsi="Times New Roman" w:cs="Times New Roman"/>
          <w:i/>
          <w:iCs/>
          <w:color w:val="666666"/>
          <w:sz w:val="20"/>
          <w:szCs w:val="20"/>
          <w:lang w:val="en-GB"/>
        </w:rPr>
      </w:pPr>
      <w:bookmarkStart w:name="_Toc57793371" w:id="2969"/>
      <w:ins w:author="Alba Colomer Padrosa" w:date="2020-11-23T10:45:00Z" w:id="2970">
        <w:r w:rsidRPr="009747E7">
          <w:rPr>
            <w:rFonts w:ascii="Times New Roman" w:hAnsi="Times New Roman" w:cs="Times New Roman"/>
            <w:i/>
            <w:iCs/>
            <w:color w:val="666666"/>
            <w:sz w:val="20"/>
            <w:szCs w:val="20"/>
            <w:lang w:val="en-GB"/>
          </w:rPr>
          <w:t xml:space="preserve">Figure </w:t>
        </w:r>
      </w:ins>
      <w:r w:rsidRPr="00CA53DD" w:rsidR="00DE2A2B">
        <w:rPr>
          <w:rFonts w:ascii="Times New Roman" w:hAnsi="Times New Roman" w:cs="Times New Roman"/>
          <w:i/>
          <w:iCs/>
          <w:color w:val="666666"/>
          <w:sz w:val="20"/>
          <w:szCs w:val="20"/>
          <w:lang w:val="en-GB"/>
        </w:rPr>
        <w:fldChar w:fldCharType="begin"/>
      </w:r>
      <w:r w:rsidRPr="009747E7" w:rsidR="00DE2A2B">
        <w:rPr>
          <w:rFonts w:ascii="Times New Roman" w:hAnsi="Times New Roman" w:cs="Times New Roman"/>
          <w:i/>
          <w:iCs/>
          <w:color w:val="666666"/>
          <w:sz w:val="20"/>
          <w:szCs w:val="20"/>
          <w:lang w:val="en-GB"/>
        </w:rPr>
        <w:instrText xml:space="preserve"> SEQ Figure \* ARABIC </w:instrText>
      </w:r>
      <w:r w:rsidRPr="009747E7" w:rsidR="00DE2A2B">
        <w:rPr>
          <w:rFonts w:ascii="Times New Roman" w:hAnsi="Times New Roman" w:cs="Times New Roman"/>
          <w:i/>
          <w:iCs/>
          <w:color w:val="666666"/>
          <w:sz w:val="20"/>
          <w:szCs w:val="20"/>
          <w:lang w:val="en-GB"/>
          <w:rPrChange w:author="Chris Smith" w:date="2020-11-29T16:43:00Z" w:id="2971">
            <w:rPr>
              <w:rFonts w:ascii="Times New Roman" w:hAnsi="Times New Roman" w:cs="Times New Roman"/>
              <w:i/>
              <w:iCs/>
              <w:color w:val="666666"/>
              <w:sz w:val="20"/>
              <w:szCs w:val="20"/>
              <w:lang w:val="en-GB"/>
            </w:rPr>
          </w:rPrChange>
        </w:rPr>
        <w:fldChar w:fldCharType="separate"/>
      </w:r>
      <w:ins w:author="Alba Colomer Padrosa" w:date="2020-12-02T08:55:00Z" w:id="2972">
        <w:r w:rsidR="00CA53DD">
          <w:rPr>
            <w:rFonts w:ascii="Times New Roman" w:hAnsi="Times New Roman" w:cs="Times New Roman"/>
            <w:i/>
            <w:iCs/>
            <w:noProof/>
            <w:color w:val="666666"/>
            <w:sz w:val="20"/>
            <w:szCs w:val="20"/>
            <w:lang w:val="en-GB"/>
          </w:rPr>
          <w:t>42</w:t>
        </w:r>
      </w:ins>
      <w:r w:rsidRPr="009747E7" w:rsidR="00DE2A2B">
        <w:rPr>
          <w:rFonts w:ascii="Times New Roman" w:hAnsi="Times New Roman" w:cs="Times New Roman"/>
          <w:i/>
          <w:iCs/>
          <w:color w:val="666666"/>
          <w:sz w:val="20"/>
          <w:szCs w:val="20"/>
          <w:lang w:val="en-GB"/>
          <w:rPrChange w:author="Chris Smith" w:date="2020-11-29T16:43:00Z" w:id="2973">
            <w:rPr>
              <w:rFonts w:ascii="Times New Roman" w:hAnsi="Times New Roman" w:cs="Times New Roman"/>
              <w:i/>
              <w:iCs/>
              <w:color w:val="666666"/>
              <w:sz w:val="20"/>
              <w:szCs w:val="20"/>
              <w:lang w:val="en-GB"/>
            </w:rPr>
          </w:rPrChange>
        </w:rPr>
        <w:fldChar w:fldCharType="end"/>
      </w:r>
      <w:ins w:author="Alba Colomer Padrosa" w:date="2020-11-23T10:45:00Z" w:id="2974">
        <w:r w:rsidRPr="009747E7">
          <w:rPr>
            <w:rFonts w:ascii="Times New Roman" w:hAnsi="Times New Roman" w:cs="Times New Roman"/>
            <w:i/>
            <w:iCs/>
            <w:color w:val="666666"/>
            <w:sz w:val="20"/>
            <w:szCs w:val="20"/>
            <w:lang w:val="en-GB"/>
          </w:rPr>
          <w:t xml:space="preserve"> – Code for </w:t>
        </w:r>
      </w:ins>
      <w:ins w:author="Alba Colomer Padrosa" w:date="2020-11-23T10:46:00Z" w:id="2975">
        <w:r w:rsidRPr="009747E7">
          <w:rPr>
            <w:rFonts w:ascii="Times New Roman" w:hAnsi="Times New Roman" w:cs="Times New Roman"/>
            <w:i/>
            <w:iCs/>
            <w:color w:val="666666"/>
            <w:sz w:val="20"/>
            <w:szCs w:val="20"/>
            <w:lang w:val="en-GB"/>
          </w:rPr>
          <w:t>cancellation of the award decision</w:t>
        </w:r>
      </w:ins>
      <w:bookmarkEnd w:id="2969"/>
    </w:p>
    <w:p w:rsidRPr="009747E7" w:rsidR="00DE2A2B" w:rsidP="6F0611B3" w:rsidRDefault="00DE2A2B" w14:paraId="1985C6B2" w14:textId="249546DC">
      <w:pPr>
        <w:jc w:val="both"/>
        <w:rPr>
          <w:rFonts w:ascii="Times New Roman" w:hAnsi="Times New Roman" w:eastAsia="Courier New" w:cs="Times New Roman"/>
          <w:color w:val="DD1144"/>
          <w:sz w:val="18"/>
          <w:szCs w:val="18"/>
          <w:shd w:val="clear" w:color="auto" w:fill="F3F3F3"/>
          <w:lang w:val="en-GB"/>
        </w:rPr>
      </w:pPr>
    </w:p>
    <w:p w:rsidRPr="009747E7" w:rsidR="000E7BD2" w:rsidP="002528DD" w:rsidRDefault="3B4794B0" w14:paraId="79FC9115" w14:textId="7AA1E4F2">
      <w:pPr>
        <w:pStyle w:val="Heading4"/>
        <w:spacing w:after="0" w:line="360" w:lineRule="auto"/>
        <w:jc w:val="left"/>
        <w:rPr>
          <w:rFonts w:cs="Times New Roman"/>
        </w:rPr>
      </w:pPr>
      <w:bookmarkStart w:name="_qj800h1qth43" w:colFirst="0" w:colLast="0" w:id="2976"/>
      <w:bookmarkEnd w:id="2976"/>
      <w:r w:rsidRPr="009747E7">
        <w:rPr>
          <w:rFonts w:cs="Times New Roman"/>
        </w:rPr>
        <w:t>2.4.10.7 Confirmation of the award decisions</w:t>
      </w:r>
    </w:p>
    <w:p w:rsidRPr="009747E7" w:rsidR="000E7BD2" w:rsidP="006F791E" w:rsidRDefault="000E7BD2" w14:paraId="6956DBD2" w14:textId="542AA310">
      <w:pPr>
        <w:jc w:val="both"/>
        <w:rPr>
          <w:rFonts w:ascii="Times New Roman" w:hAnsi="Times New Roman" w:cs="Times New Roman"/>
          <w:lang w:val="en-GB"/>
        </w:rPr>
      </w:pPr>
      <w:r w:rsidRPr="009747E7">
        <w:rPr>
          <w:rFonts w:ascii="Times New Roman" w:hAnsi="Times New Roman" w:cs="Times New Roman"/>
          <w:lang w:val="en-GB"/>
        </w:rPr>
        <w:t xml:space="preserve">If no blockers indicated during stand-still period, </w:t>
      </w:r>
      <w:r w:rsidRPr="009747E7" w:rsidR="002528DD">
        <w:rPr>
          <w:rFonts w:ascii="Times New Roman" w:hAnsi="Times New Roman" w:cs="Times New Roman"/>
          <w:lang w:val="en-GB"/>
        </w:rPr>
        <w:t>the CA</w:t>
      </w:r>
      <w:r w:rsidRPr="009747E7">
        <w:rPr>
          <w:rFonts w:ascii="Times New Roman" w:hAnsi="Times New Roman" w:cs="Times New Roman"/>
          <w:lang w:val="en-GB"/>
        </w:rPr>
        <w:t xml:space="preserve"> can initiate contract preparation for the awarded lot or finalization of an unsuccessful output of a lot where all the proposals were rejected during the evaluation phase.</w:t>
      </w:r>
    </w:p>
    <w:p w:rsidRPr="009747E7" w:rsidR="000E7BD2" w:rsidP="3B4794B0" w:rsidRDefault="3B4794B0" w14:paraId="443BF79B" w14:textId="6814B808">
      <w:pPr>
        <w:pStyle w:val="Heading5"/>
        <w:numPr>
          <w:ilvl w:val="4"/>
          <w:numId w:val="0"/>
        </w:numPr>
        <w:rPr>
          <w:rFonts w:ascii="Times New Roman" w:hAnsi="Times New Roman" w:cs="Times New Roman"/>
        </w:rPr>
      </w:pPr>
      <w:bookmarkStart w:name="_u4lhxh2pcyd4" w:colFirst="0" w:colLast="0" w:id="2977"/>
      <w:bookmarkEnd w:id="2977"/>
      <w:r w:rsidRPr="009747E7">
        <w:rPr>
          <w:rFonts w:ascii="Times New Roman" w:hAnsi="Times New Roman" w:cs="Times New Roman"/>
        </w:rPr>
        <w:t>Confirmation of a negative award decision</w:t>
      </w:r>
    </w:p>
    <w:p w:rsidRPr="009747E7" w:rsidR="000E7BD2" w:rsidP="006F791E" w:rsidRDefault="00343DCB" w14:paraId="4B96D9DD" w14:textId="08FA8B83">
      <w:pPr>
        <w:jc w:val="both"/>
        <w:rPr>
          <w:rFonts w:ascii="Times New Roman" w:hAnsi="Times New Roman" w:eastAsia="Courier New" w:cs="Times New Roman"/>
          <w:color w:val="DD1144"/>
          <w:sz w:val="18"/>
          <w:szCs w:val="18"/>
          <w:shd w:val="clear" w:color="auto" w:fill="F3F3F3"/>
          <w:lang w:val="en-GB"/>
        </w:rPr>
      </w:pPr>
      <w:r w:rsidRPr="009747E7">
        <w:rPr>
          <w:rFonts w:ascii="Times New Roman" w:hAnsi="Times New Roman" w:cs="Times New Roman"/>
          <w:lang w:val="en-GB"/>
        </w:rPr>
        <w:t xml:space="preserve">Confirmation of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 xml:space="preserve">negative </w:t>
      </w:r>
      <w:r w:rsidRPr="009747E7" w:rsidR="00BA2FE6">
        <w:rPr>
          <w:rFonts w:ascii="Times New Roman" w:hAnsi="Times New Roman" w:cs="Times New Roman"/>
          <w:lang w:val="en-GB"/>
        </w:rPr>
        <w:t xml:space="preserve">award </w:t>
      </w:r>
      <w:r w:rsidRPr="009747E7">
        <w:rPr>
          <w:rFonts w:ascii="Times New Roman" w:hAnsi="Times New Roman" w:cs="Times New Roman"/>
          <w:lang w:val="en-GB"/>
        </w:rPr>
        <w:t>decision requires</w:t>
      </w:r>
      <w:r w:rsidRPr="009747E7" w:rsidR="000E7BD2">
        <w:rPr>
          <w:rFonts w:ascii="Times New Roman" w:hAnsi="Times New Roman" w:cs="Times New Roman"/>
          <w:lang w:val="en-GB"/>
        </w:rPr>
        <w:t xml:space="preserve"> switch</w:t>
      </w:r>
      <w:r w:rsidRPr="009747E7" w:rsidR="00BA2FE6">
        <w:rPr>
          <w:rFonts w:ascii="Times New Roman" w:hAnsi="Times New Roman" w:cs="Times New Roman"/>
          <w:lang w:val="en-GB"/>
        </w:rPr>
        <w:t>ing the</w:t>
      </w:r>
      <w:r w:rsidRPr="009747E7" w:rsidR="000E7BD2">
        <w:rPr>
          <w:rFonts w:ascii="Times New Roman" w:hAnsi="Times New Roman" w:cs="Times New Roman"/>
          <w:lang w:val="en-GB"/>
        </w:rPr>
        <w:t xml:space="preserve"> relevant </w:t>
      </w:r>
      <w:r w:rsidRPr="009747E7" w:rsidR="000E7BD2">
        <w:rPr>
          <w:rFonts w:ascii="Times New Roman" w:hAnsi="Times New Roman" w:eastAsia="Courier New" w:cs="Times New Roman"/>
          <w:color w:val="DD1144"/>
          <w:shd w:val="clear" w:color="auto" w:fill="F3F3F3"/>
          <w:lang w:val="en-GB"/>
        </w:rPr>
        <w:t>contract</w:t>
      </w:r>
      <w:r w:rsidRPr="009747E7" w:rsidR="000E7BD2">
        <w:rPr>
          <w:rFonts w:ascii="Times New Roman" w:hAnsi="Times New Roman" w:cs="Times New Roman"/>
          <w:lang w:val="en-GB"/>
        </w:rPr>
        <w:t xml:space="preserve"> object to final </w:t>
      </w:r>
      <w:r w:rsidRPr="009747E7" w:rsidR="000E7BD2">
        <w:rPr>
          <w:rFonts w:ascii="Times New Roman" w:hAnsi="Times New Roman" w:eastAsia="Courier New" w:cs="Times New Roman"/>
          <w:color w:val="DD1144"/>
          <w:shd w:val="clear" w:color="auto" w:fill="F3F3F3"/>
          <w:lang w:val="en-GB"/>
        </w:rPr>
        <w:t>status: unsuccessful</w:t>
      </w:r>
      <w:r w:rsidRPr="009747E7" w:rsidR="00BA2FE6">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with a parallel indication of </w:t>
      </w:r>
      <w:r w:rsidRPr="009747E7" w:rsidR="00BA2FE6">
        <w:rPr>
          <w:rFonts w:ascii="Times New Roman" w:hAnsi="Times New Roman" w:cs="Times New Roman"/>
          <w:lang w:val="en-GB"/>
        </w:rPr>
        <w:t>the</w:t>
      </w:r>
      <w:r w:rsidRPr="009747E7" w:rsidR="000E7BD2">
        <w:rPr>
          <w:rFonts w:ascii="Times New Roman" w:hAnsi="Times New Roman" w:cs="Times New Roman"/>
          <w:lang w:val="en-GB"/>
        </w:rPr>
        <w:t xml:space="preserve"> reason for </w:t>
      </w:r>
      <w:r w:rsidRPr="009747E7" w:rsidR="00BA2FE6">
        <w:rPr>
          <w:rFonts w:ascii="Times New Roman" w:hAnsi="Times New Roman" w:cs="Times New Roman"/>
          <w:lang w:val="en-GB"/>
        </w:rPr>
        <w:t xml:space="preserve">a </w:t>
      </w:r>
      <w:r w:rsidRPr="009747E7" w:rsidR="000E7BD2">
        <w:rPr>
          <w:rFonts w:ascii="Times New Roman" w:hAnsi="Times New Roman" w:cs="Times New Roman"/>
          <w:lang w:val="en-GB"/>
        </w:rPr>
        <w:t xml:space="preserve">negative outcome as a </w:t>
      </w:r>
      <w:r w:rsidRPr="009747E7" w:rsidR="000E7BD2">
        <w:rPr>
          <w:rFonts w:ascii="Times New Roman" w:hAnsi="Times New Roman" w:eastAsia="Courier New" w:cs="Times New Roman"/>
          <w:color w:val="DD1144"/>
          <w:shd w:val="clear" w:color="auto" w:fill="F3F3F3"/>
          <w:lang w:val="en-GB"/>
        </w:rPr>
        <w:t>statusDetails</w:t>
      </w:r>
      <w:r w:rsidRPr="009747E7" w:rsidR="000E7BD2">
        <w:rPr>
          <w:rFonts w:ascii="Times New Roman" w:hAnsi="Times New Roman" w:eastAsia="Courier New" w:cs="Times New Roman"/>
          <w:color w:val="DD1144"/>
          <w:sz w:val="18"/>
          <w:szCs w:val="18"/>
          <w:shd w:val="clear" w:color="auto" w:fill="F3F3F3"/>
          <w:lang w:val="en-GB"/>
        </w:rPr>
        <w:t>:</w:t>
      </w:r>
    </w:p>
    <w:tbl>
      <w:tblPr>
        <w:tblW w:w="9360" w:type="dxa"/>
        <w:tblLayout w:type="fixed"/>
        <w:tblLook w:val="0600" w:firstRow="0" w:lastRow="0" w:firstColumn="0" w:lastColumn="0" w:noHBand="1" w:noVBand="1"/>
      </w:tblPr>
      <w:tblGrid>
        <w:gridCol w:w="9360"/>
      </w:tblGrid>
      <w:tr w:rsidRPr="009747E7" w:rsidR="002528DD" w:rsidTr="6F0611B3" w14:paraId="3C605478" w14:textId="77777777">
        <w:tc>
          <w:tcPr>
            <w:tcW w:w="9360" w:type="dxa"/>
            <w:shd w:val="clear" w:color="auto" w:fill="F8F8F8"/>
            <w:tcMar>
              <w:top w:w="100" w:type="dxa"/>
              <w:left w:w="100" w:type="dxa"/>
              <w:bottom w:w="100" w:type="dxa"/>
              <w:right w:w="100" w:type="dxa"/>
            </w:tcMar>
          </w:tcPr>
          <w:p w:rsidRPr="009747E7" w:rsidR="002528DD" w:rsidP="005F35BE" w:rsidRDefault="002528DD" w14:paraId="2CD32C8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"allOffersRejected"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5A4A8487" w14:textId="7060E057">
      <w:pPr>
        <w:spacing w:before="200" w:after="0" w:line="480" w:lineRule="auto"/>
        <w:ind w:left="900"/>
        <w:jc w:val="center"/>
        <w:rPr>
          <w:ins w:author="Alba Colomer Padrosa" w:date="2020-11-23T10:46:00Z" w:id="2978"/>
          <w:rFonts w:ascii="Times New Roman" w:hAnsi="Times New Roman" w:cs="Times New Roman"/>
          <w:i/>
          <w:iCs/>
          <w:color w:val="666666"/>
          <w:sz w:val="20"/>
          <w:szCs w:val="20"/>
          <w:lang w:val="en-GB"/>
        </w:rPr>
      </w:pPr>
      <w:bookmarkStart w:name="_Toc57793372" w:id="2979"/>
      <w:ins w:author="Alba Colomer Padrosa" w:date="2020-11-23T10:46:00Z" w:id="2980">
        <w:r w:rsidRPr="009747E7">
          <w:rPr>
            <w:rFonts w:ascii="Times New Roman" w:hAnsi="Times New Roman" w:cs="Times New Roman"/>
            <w:i/>
            <w:iCs/>
            <w:color w:val="666666"/>
            <w:sz w:val="20"/>
            <w:szCs w:val="20"/>
            <w:lang w:val="en-GB"/>
          </w:rPr>
          <w:t xml:space="preserve">Figure </w:t>
        </w:r>
      </w:ins>
      <w:r w:rsidRPr="00CA53DD"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9747E7" w:rsidR="002528DD">
        <w:rPr>
          <w:rFonts w:ascii="Times New Roman" w:hAnsi="Times New Roman" w:cs="Times New Roman"/>
          <w:i/>
          <w:iCs/>
          <w:color w:val="666666"/>
          <w:sz w:val="20"/>
          <w:szCs w:val="20"/>
          <w:lang w:val="en-GB"/>
          <w:rPrChange w:author="Chris Smith" w:date="2020-11-29T16:43:00Z" w:id="2981">
            <w:rPr>
              <w:rFonts w:ascii="Times New Roman" w:hAnsi="Times New Roman" w:cs="Times New Roman"/>
              <w:i/>
              <w:iCs/>
              <w:color w:val="666666"/>
              <w:sz w:val="20"/>
              <w:szCs w:val="20"/>
              <w:lang w:val="en-GB"/>
            </w:rPr>
          </w:rPrChange>
        </w:rPr>
        <w:fldChar w:fldCharType="separate"/>
      </w:r>
      <w:ins w:author="Alba Colomer Padrosa" w:date="2020-12-02T08:54:00Z" w:id="2982">
        <w:r w:rsidR="00CA53DD">
          <w:rPr>
            <w:rFonts w:ascii="Times New Roman" w:hAnsi="Times New Roman" w:cs="Times New Roman"/>
            <w:i/>
            <w:iCs/>
            <w:noProof/>
            <w:color w:val="666666"/>
            <w:sz w:val="20"/>
            <w:szCs w:val="20"/>
            <w:lang w:val="en-GB"/>
          </w:rPr>
          <w:t>43</w:t>
        </w:r>
      </w:ins>
      <w:r w:rsidRPr="009747E7" w:rsidR="002528DD">
        <w:rPr>
          <w:rFonts w:ascii="Times New Roman" w:hAnsi="Times New Roman" w:cs="Times New Roman"/>
          <w:i/>
          <w:iCs/>
          <w:color w:val="666666"/>
          <w:sz w:val="20"/>
          <w:szCs w:val="20"/>
          <w:lang w:val="en-GB"/>
          <w:rPrChange w:author="Chris Smith" w:date="2020-11-29T16:43:00Z" w:id="2983">
            <w:rPr>
              <w:rFonts w:ascii="Times New Roman" w:hAnsi="Times New Roman" w:cs="Times New Roman"/>
              <w:i/>
              <w:iCs/>
              <w:color w:val="666666"/>
              <w:sz w:val="20"/>
              <w:szCs w:val="20"/>
              <w:lang w:val="en-GB"/>
            </w:rPr>
          </w:rPrChange>
        </w:rPr>
        <w:fldChar w:fldCharType="end"/>
      </w:r>
      <w:ins w:author="Alba Colomer Padrosa" w:date="2020-11-23T10:46:00Z" w:id="2984">
        <w:r w:rsidRPr="009747E7">
          <w:rPr>
            <w:rFonts w:ascii="Times New Roman" w:hAnsi="Times New Roman" w:cs="Times New Roman"/>
            <w:i/>
            <w:iCs/>
            <w:color w:val="666666"/>
            <w:sz w:val="20"/>
            <w:szCs w:val="20"/>
            <w:lang w:val="en-GB"/>
          </w:rPr>
          <w:t xml:space="preserve"> – Code for confirmation of a negative award decision</w:t>
        </w:r>
        <w:bookmarkEnd w:id="2979"/>
      </w:ins>
    </w:p>
    <w:p w:rsidRPr="009747E7" w:rsidR="002528DD" w:rsidDel="000858CD" w:rsidP="6F0611B3" w:rsidRDefault="002528DD" w14:paraId="0108F375" w14:textId="48B858B6">
      <w:pPr>
        <w:jc w:val="both"/>
        <w:rPr>
          <w:del w:author="Alba Colomer Padrosa" w:date="2020-12-02T09:19:00Z" w:id="2985"/>
          <w:rFonts w:ascii="Times New Roman" w:hAnsi="Times New Roman" w:eastAsia="Courier New" w:cs="Times New Roman"/>
          <w:color w:val="DD1144"/>
          <w:sz w:val="18"/>
          <w:szCs w:val="18"/>
          <w:shd w:val="clear" w:color="auto" w:fill="F3F3F3"/>
          <w:lang w:val="en-GB"/>
        </w:rPr>
      </w:pPr>
    </w:p>
    <w:p w:rsidRPr="009747E7" w:rsidR="000E7BD2" w:rsidP="3B4794B0" w:rsidRDefault="3B4794B0" w14:paraId="7DE7C456" w14:textId="058EEE1F">
      <w:pPr>
        <w:pStyle w:val="Heading5"/>
        <w:numPr>
          <w:ilvl w:val="4"/>
          <w:numId w:val="0"/>
        </w:numPr>
        <w:rPr>
          <w:rFonts w:ascii="Times New Roman" w:hAnsi="Times New Roman" w:cs="Times New Roman"/>
        </w:rPr>
      </w:pPr>
      <w:bookmarkStart w:name="_dz7ykhcw5lym" w:colFirst="0" w:colLast="0" w:id="2986"/>
      <w:bookmarkEnd w:id="2986"/>
      <w:r w:rsidRPr="009747E7">
        <w:rPr>
          <w:rFonts w:ascii="Times New Roman" w:hAnsi="Times New Roman" w:cs="Times New Roman"/>
        </w:rPr>
        <w:t>Confirmation of a positive award decision</w:t>
      </w:r>
    </w:p>
    <w:p w:rsidRPr="009747E7" w:rsidR="000E7BD2" w:rsidP="006F791E" w:rsidRDefault="000E7BD2" w14:paraId="3F640490" w14:textId="387D0649">
      <w:pPr>
        <w:jc w:val="both"/>
        <w:rPr>
          <w:rFonts w:ascii="Times New Roman" w:hAnsi="Times New Roman" w:cs="Times New Roman"/>
          <w:lang w:val="en-GB"/>
        </w:rPr>
      </w:pPr>
      <w:r w:rsidRPr="009747E7">
        <w:rPr>
          <w:rFonts w:ascii="Times New Roman" w:hAnsi="Times New Roman" w:cs="Times New Roman"/>
          <w:lang w:val="en-GB"/>
        </w:rPr>
        <w:t>Confirmation of a positive decision requires reflect</w:t>
      </w:r>
      <w:r w:rsidRPr="009747E7" w:rsidR="00BA2FE6">
        <w:rPr>
          <w:rFonts w:ascii="Times New Roman" w:hAnsi="Times New Roman" w:cs="Times New Roman"/>
          <w:lang w:val="en-GB"/>
        </w:rPr>
        <w:t>ing the</w:t>
      </w:r>
      <w:r w:rsidRPr="009747E7">
        <w:rPr>
          <w:rFonts w:ascii="Times New Roman" w:hAnsi="Times New Roman" w:cs="Times New Roman"/>
          <w:lang w:val="en-GB"/>
        </w:rPr>
        <w:t xml:space="preserve"> subsequent contract initiation into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relevant contract object by indicat</w:t>
      </w:r>
      <w:r w:rsidRPr="009747E7" w:rsidR="00BA2FE6">
        <w:rPr>
          <w:rFonts w:ascii="Times New Roman" w:hAnsi="Times New Roman" w:cs="Times New Roman"/>
          <w:lang w:val="en-GB"/>
        </w:rPr>
        <w:t>ing</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statusDetails</w:t>
      </w:r>
      <w:r w:rsidRPr="009747E7" w:rsidR="00BA2FE6">
        <w:rPr>
          <w:rFonts w:ascii="Times New Roman" w:hAnsi="Times New Roman" w:eastAsia="Courier New" w:cs="Times New Roman"/>
          <w:color w:val="DD1144"/>
          <w:sz w:val="18"/>
          <w:szCs w:val="18"/>
          <w:shd w:val="clear" w:color="auto" w:fill="F3F3F3"/>
          <w:lang w:val="en-GB"/>
        </w:rPr>
        <w:t>,</w:t>
      </w:r>
      <w:r w:rsidRPr="009747E7">
        <w:rPr>
          <w:rFonts w:ascii="Times New Roman" w:hAnsi="Times New Roman" w:cs="Times New Roman"/>
          <w:lang w:val="en-GB"/>
        </w:rPr>
        <w:t xml:space="preserve"> provided that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 xml:space="preserve">object remains intermediate </w:t>
      </w:r>
      <w:r w:rsidRPr="009747E7">
        <w:rPr>
          <w:rFonts w:ascii="Times New Roman" w:hAnsi="Times New Roman" w:eastAsia="Courier New" w:cs="Times New Roman"/>
          <w:color w:val="DD1144"/>
          <w:shd w:val="clear" w:color="auto" w:fill="F3F3F3"/>
          <w:lang w:val="en-GB"/>
        </w:rPr>
        <w:t>status: pending</w:t>
      </w:r>
      <w:r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Pr="009747E7" w:rsidR="002528DD" w:rsidTr="6F0611B3" w14:paraId="6A7AF157" w14:textId="77777777">
        <w:tc>
          <w:tcPr>
            <w:tcW w:w="9360" w:type="dxa"/>
            <w:shd w:val="clear" w:color="auto" w:fill="F8F8F8"/>
            <w:tcMar>
              <w:top w:w="100" w:type="dxa"/>
              <w:left w:w="100" w:type="dxa"/>
              <w:bottom w:w="100" w:type="dxa"/>
              <w:right w:w="100" w:type="dxa"/>
            </w:tcMar>
          </w:tcPr>
          <w:p w:rsidRPr="009747E7" w:rsidR="002528DD" w:rsidP="005F35BE" w:rsidRDefault="002528DD" w14:paraId="62FBA1C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"contractPreparation"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4B8B0F2C" w14:textId="6E57BE38">
      <w:pPr>
        <w:spacing w:before="200" w:after="0" w:line="480" w:lineRule="auto"/>
        <w:ind w:left="900"/>
        <w:jc w:val="center"/>
        <w:rPr>
          <w:ins w:author="Alba Colomer Padrosa" w:date="2020-11-23T10:47:00Z" w:id="2987"/>
          <w:rFonts w:ascii="Times New Roman" w:hAnsi="Times New Roman" w:cs="Times New Roman"/>
          <w:i/>
          <w:iCs/>
          <w:color w:val="666666"/>
          <w:sz w:val="20"/>
          <w:szCs w:val="20"/>
          <w:lang w:val="en-GB"/>
        </w:rPr>
      </w:pPr>
      <w:bookmarkStart w:name="_Toc57793373" w:id="2988"/>
      <w:ins w:author="Alba Colomer Padrosa" w:date="2020-11-23T10:47:00Z" w:id="2989">
        <w:r w:rsidRPr="009747E7">
          <w:rPr>
            <w:rFonts w:ascii="Times New Roman" w:hAnsi="Times New Roman" w:cs="Times New Roman"/>
            <w:i/>
            <w:iCs/>
            <w:color w:val="666666"/>
            <w:sz w:val="20"/>
            <w:szCs w:val="20"/>
            <w:lang w:val="en-GB"/>
          </w:rPr>
          <w:lastRenderedPageBreak/>
          <w:t xml:space="preserve">Figure </w:t>
        </w:r>
      </w:ins>
      <w:r w:rsidRPr="00CA53DD"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9747E7" w:rsidR="002528DD">
        <w:rPr>
          <w:rFonts w:ascii="Times New Roman" w:hAnsi="Times New Roman" w:cs="Times New Roman"/>
          <w:i/>
          <w:iCs/>
          <w:color w:val="666666"/>
          <w:sz w:val="20"/>
          <w:szCs w:val="20"/>
          <w:lang w:val="en-GB"/>
          <w:rPrChange w:author="Chris Smith" w:date="2020-11-29T16:43:00Z" w:id="2990">
            <w:rPr>
              <w:rFonts w:ascii="Times New Roman" w:hAnsi="Times New Roman" w:cs="Times New Roman"/>
              <w:i/>
              <w:iCs/>
              <w:color w:val="666666"/>
              <w:sz w:val="20"/>
              <w:szCs w:val="20"/>
              <w:lang w:val="en-GB"/>
            </w:rPr>
          </w:rPrChange>
        </w:rPr>
        <w:fldChar w:fldCharType="separate"/>
      </w:r>
      <w:ins w:author="Alba Colomer Padrosa" w:date="2020-12-02T08:54:00Z" w:id="2991">
        <w:r w:rsidR="00CA53DD">
          <w:rPr>
            <w:rFonts w:ascii="Times New Roman" w:hAnsi="Times New Roman" w:cs="Times New Roman"/>
            <w:i/>
            <w:iCs/>
            <w:noProof/>
            <w:color w:val="666666"/>
            <w:sz w:val="20"/>
            <w:szCs w:val="20"/>
            <w:lang w:val="en-GB"/>
          </w:rPr>
          <w:t>44</w:t>
        </w:r>
      </w:ins>
      <w:r w:rsidRPr="009747E7" w:rsidR="002528DD">
        <w:rPr>
          <w:rFonts w:ascii="Times New Roman" w:hAnsi="Times New Roman" w:cs="Times New Roman"/>
          <w:i/>
          <w:iCs/>
          <w:color w:val="666666"/>
          <w:sz w:val="20"/>
          <w:szCs w:val="20"/>
          <w:lang w:val="en-GB"/>
          <w:rPrChange w:author="Chris Smith" w:date="2020-11-29T16:43:00Z" w:id="2992">
            <w:rPr>
              <w:rFonts w:ascii="Times New Roman" w:hAnsi="Times New Roman" w:cs="Times New Roman"/>
              <w:i/>
              <w:iCs/>
              <w:color w:val="666666"/>
              <w:sz w:val="20"/>
              <w:szCs w:val="20"/>
              <w:lang w:val="en-GB"/>
            </w:rPr>
          </w:rPrChange>
        </w:rPr>
        <w:fldChar w:fldCharType="end"/>
      </w:r>
      <w:ins w:author="Alba Colomer Padrosa" w:date="2020-11-23T10:47:00Z" w:id="2993">
        <w:r w:rsidRPr="009747E7">
          <w:rPr>
            <w:rFonts w:ascii="Times New Roman" w:hAnsi="Times New Roman" w:cs="Times New Roman"/>
            <w:i/>
            <w:iCs/>
            <w:color w:val="666666"/>
            <w:sz w:val="20"/>
            <w:szCs w:val="20"/>
            <w:lang w:val="en-GB"/>
          </w:rPr>
          <w:t xml:space="preserve"> – Code for confirmation of a positive award decision</w:t>
        </w:r>
        <w:bookmarkEnd w:id="2988"/>
      </w:ins>
    </w:p>
    <w:p w:rsidRPr="009747E7" w:rsidR="002528DD" w:rsidDel="000858CD" w:rsidP="6F0611B3" w:rsidRDefault="002528DD" w14:paraId="01B4CAD2" w14:textId="45143AB2">
      <w:pPr>
        <w:jc w:val="both"/>
        <w:rPr>
          <w:del w:author="Alba Colomer Padrosa" w:date="2020-12-02T09:19:00Z" w:id="2994"/>
          <w:rFonts w:ascii="Times New Roman" w:hAnsi="Times New Roman" w:cs="Times New Roman"/>
          <w:lang w:val="en-GB"/>
        </w:rPr>
      </w:pPr>
    </w:p>
    <w:p w:rsidRPr="009747E7" w:rsidR="000E7BD2" w:rsidP="002528DD" w:rsidRDefault="3B4794B0" w14:paraId="1F9037C6" w14:textId="28DF1956">
      <w:pPr>
        <w:pStyle w:val="Heading4"/>
        <w:spacing w:after="0" w:line="360" w:lineRule="auto"/>
        <w:jc w:val="left"/>
        <w:rPr>
          <w:rFonts w:cs="Times New Roman"/>
        </w:rPr>
      </w:pPr>
      <w:bookmarkStart w:name="_962ivp9zkd1s" w:colFirst="0" w:colLast="0" w:id="2995"/>
      <w:bookmarkEnd w:id="2995"/>
      <w:r w:rsidRPr="009747E7">
        <w:rPr>
          <w:rFonts w:cs="Times New Roman"/>
        </w:rPr>
        <w:t>2.4.10.8 Contract initiation</w:t>
      </w:r>
    </w:p>
    <w:p w:rsidRPr="009747E7" w:rsidR="000E7BD2" w:rsidP="006F791E" w:rsidRDefault="000E7BD2" w14:paraId="7AB85FB9" w14:textId="64E668F0">
      <w:pPr>
        <w:jc w:val="both"/>
        <w:rPr>
          <w:rFonts w:ascii="Times New Roman" w:hAnsi="Times New Roman" w:cs="Times New Roman"/>
          <w:lang w:val="en-GB"/>
        </w:rPr>
      </w:pPr>
      <w:r w:rsidRPr="009747E7">
        <w:rPr>
          <w:rFonts w:ascii="Times New Roman" w:hAnsi="Times New Roman" w:cs="Times New Roman"/>
          <w:lang w:val="en-GB"/>
        </w:rPr>
        <w:t xml:space="preserve">To describe and reflect </w:t>
      </w:r>
      <w:r w:rsidRPr="009747E7" w:rsidR="00BA2FE6">
        <w:rPr>
          <w:rFonts w:ascii="Times New Roman" w:hAnsi="Times New Roman" w:cs="Times New Roman"/>
          <w:lang w:val="en-GB"/>
        </w:rPr>
        <w:t>the</w:t>
      </w:r>
      <w:r w:rsidRPr="009747E7">
        <w:rPr>
          <w:rFonts w:ascii="Times New Roman" w:hAnsi="Times New Roman" w:cs="Times New Roman"/>
          <w:lang w:val="en-GB"/>
        </w:rPr>
        <w:t xml:space="preserve"> scope of a </w:t>
      </w:r>
      <w:r w:rsidRPr="009747E7">
        <w:rPr>
          <w:rFonts w:ascii="Times New Roman" w:hAnsi="Times New Roman" w:eastAsia="Courier New" w:cs="Times New Roman"/>
          <w:color w:val="DD1144"/>
          <w:shd w:val="clear" w:color="auto" w:fill="F3F3F3"/>
          <w:lang w:val="en-GB"/>
        </w:rPr>
        <w:t>contract</w:t>
      </w:r>
      <w:r w:rsidRPr="009747E7">
        <w:rPr>
          <w:rFonts w:ascii="Times New Roman" w:hAnsi="Times New Roman" w:cs="Times New Roman"/>
          <w:lang w:val="en-GB"/>
        </w:rPr>
        <w:t xml:space="preserve"> to be concluded on a positive award decision</w:t>
      </w:r>
      <w:r w:rsidRPr="009747E7" w:rsidR="00BA2FE6">
        <w:rPr>
          <w:rFonts w:ascii="Times New Roman" w:hAnsi="Times New Roman" w:cs="Times New Roman"/>
          <w:lang w:val="en-GB"/>
        </w:rPr>
        <w:t>,</w:t>
      </w:r>
      <w:r w:rsidRPr="009747E7">
        <w:rPr>
          <w:rFonts w:ascii="Times New Roman" w:hAnsi="Times New Roman" w:cs="Times New Roman"/>
          <w:lang w:val="en-GB"/>
        </w:rPr>
        <w:t xml:space="preserve"> a parallel data-stream will be initiated. This stream is a separate OCDS-record where all the information related to future contracts is collected from a current </w:t>
      </w:r>
      <w:r w:rsidRPr="009747E7" w:rsidR="002528DD">
        <w:rPr>
          <w:rFonts w:ascii="Times New Roman" w:hAnsi="Times New Roman" w:cs="Times New Roman"/>
          <w:lang w:val="en-GB"/>
        </w:rPr>
        <w:t>procurement</w:t>
      </w:r>
      <w:r w:rsidRPr="009747E7">
        <w:rPr>
          <w:rFonts w:ascii="Times New Roman" w:hAnsi="Times New Roman" w:cs="Times New Roman"/>
          <w:lang w:val="en-GB"/>
        </w:rPr>
        <w:t xml:space="preserve"> process. In order to establish </w:t>
      </w:r>
      <w:r w:rsidRPr="009747E7" w:rsidR="00BA2FE6">
        <w:rPr>
          <w:rFonts w:ascii="Times New Roman" w:hAnsi="Times New Roman" w:cs="Times New Roman"/>
          <w:lang w:val="en-GB"/>
        </w:rPr>
        <w:t>the</w:t>
      </w:r>
      <w:r w:rsidRPr="009747E7">
        <w:rPr>
          <w:rFonts w:ascii="Times New Roman" w:hAnsi="Times New Roman" w:cs="Times New Roman"/>
          <w:lang w:val="en-GB"/>
        </w:rPr>
        <w:t xml:space="preserve"> relation with </w:t>
      </w:r>
      <w:r w:rsidRPr="009747E7" w:rsidR="00BA2FE6">
        <w:rPr>
          <w:rFonts w:ascii="Times New Roman" w:hAnsi="Times New Roman" w:cs="Times New Roman"/>
          <w:lang w:val="en-GB"/>
        </w:rPr>
        <w:t xml:space="preserve">this </w:t>
      </w:r>
      <w:r w:rsidRPr="009747E7">
        <w:rPr>
          <w:rFonts w:ascii="Times New Roman" w:hAnsi="Times New Roman" w:cs="Times New Roman"/>
          <w:lang w:val="en-GB"/>
        </w:rPr>
        <w:t xml:space="preserve">parallel stream,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relevant contract reflects</w:t>
      </w:r>
      <w:r w:rsidRPr="009747E7" w:rsidR="00BA2FE6">
        <w:rPr>
          <w:rFonts w:ascii="Times New Roman" w:hAnsi="Times New Roman" w:cs="Times New Roman"/>
          <w:lang w:val="en-GB"/>
        </w:rPr>
        <w:t xml:space="preserve"> a</w:t>
      </w:r>
      <w:r w:rsidRPr="009747E7">
        <w:rPr>
          <w:rFonts w:ascii="Times New Roman" w:hAnsi="Times New Roman" w:cs="Times New Roman"/>
          <w:lang w:val="en-GB"/>
        </w:rPr>
        <w:t xml:space="preserve"> positive award decision </w:t>
      </w:r>
      <w:r w:rsidRPr="009747E7" w:rsidR="00BA2FE6">
        <w:rPr>
          <w:rFonts w:ascii="Times New Roman" w:hAnsi="Times New Roman" w:cs="Times New Roman"/>
          <w:lang w:val="en-GB"/>
        </w:rPr>
        <w:t xml:space="preserve">and </w:t>
      </w:r>
      <w:r w:rsidRPr="009747E7">
        <w:rPr>
          <w:rFonts w:ascii="Times New Roman" w:hAnsi="Times New Roman" w:cs="Times New Roman"/>
          <w:lang w:val="en-GB"/>
        </w:rPr>
        <w:t xml:space="preserve">shall be extended with a </w:t>
      </w:r>
      <w:r w:rsidRPr="009747E7">
        <w:rPr>
          <w:rFonts w:ascii="Times New Roman" w:hAnsi="Times New Roman" w:eastAsia="Courier New" w:cs="Times New Roman"/>
          <w:color w:val="DD1144"/>
          <w:shd w:val="clear" w:color="auto" w:fill="F3F3F3"/>
          <w:lang w:val="en-GB"/>
        </w:rPr>
        <w:t>relatedProcess.relationship: [x_contracting]</w:t>
      </w:r>
      <w:r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Pr="009747E7" w:rsidR="002528DD" w:rsidTr="6F0611B3" w14:paraId="718B6E54" w14:textId="77777777">
        <w:tc>
          <w:tcPr>
            <w:tcW w:w="9330" w:type="dxa"/>
            <w:shd w:val="clear" w:color="auto" w:fill="F8F8F8"/>
            <w:tcMar>
              <w:top w:w="100" w:type="dxa"/>
              <w:left w:w="100" w:type="dxa"/>
              <w:bottom w:w="100" w:type="dxa"/>
              <w:right w:w="100" w:type="dxa"/>
            </w:tcMar>
          </w:tcPr>
          <w:p w:rsidRPr="009747E7" w:rsidR="002528DD" w:rsidP="005F35BE" w:rsidRDefault="002528DD" w14:paraId="07D0D516"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"contractPreparation"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"relatedProcesses":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"relationship":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"x_contracting"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"scheme": </w:t>
            </w:r>
            <w:r w:rsidRPr="009747E7">
              <w:rPr>
                <w:rFonts w:ascii="Courier New" w:hAnsi="Courier New" w:eastAsia="Courier New" w:cs="Courier New"/>
                <w:color w:val="DD1144"/>
                <w:sz w:val="16"/>
                <w:szCs w:val="16"/>
                <w:shd w:val="clear" w:color="auto" w:fill="F8F8F8"/>
                <w:lang w:val="en-GB"/>
              </w:rPr>
              <w:t>"ocid"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082A329B" w14:textId="2B555140">
      <w:pPr>
        <w:spacing w:before="200" w:after="0" w:line="480" w:lineRule="auto"/>
        <w:ind w:left="900"/>
        <w:jc w:val="center"/>
        <w:rPr>
          <w:ins w:author="Alba Colomer Padrosa" w:date="2020-11-23T10:47:00Z" w:id="2996"/>
          <w:rFonts w:ascii="Times New Roman" w:hAnsi="Times New Roman" w:cs="Times New Roman"/>
          <w:i/>
          <w:iCs/>
          <w:color w:val="666666"/>
          <w:sz w:val="20"/>
          <w:szCs w:val="20"/>
          <w:lang w:val="en-GB"/>
        </w:rPr>
      </w:pPr>
      <w:bookmarkStart w:name="_Toc57793374" w:id="2997"/>
      <w:ins w:author="Alba Colomer Padrosa" w:date="2020-11-23T10:47:00Z" w:id="2998">
        <w:r w:rsidRPr="009747E7">
          <w:rPr>
            <w:rFonts w:ascii="Times New Roman" w:hAnsi="Times New Roman" w:cs="Times New Roman"/>
            <w:i/>
            <w:iCs/>
            <w:color w:val="666666"/>
            <w:sz w:val="20"/>
            <w:szCs w:val="20"/>
            <w:lang w:val="en-GB"/>
          </w:rPr>
          <w:t xml:space="preserve">Figure </w:t>
        </w:r>
      </w:ins>
      <w:r w:rsidRPr="00CA53DD"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9747E7" w:rsidR="002528DD">
        <w:rPr>
          <w:rFonts w:ascii="Times New Roman" w:hAnsi="Times New Roman" w:cs="Times New Roman"/>
          <w:i/>
          <w:iCs/>
          <w:color w:val="666666"/>
          <w:sz w:val="20"/>
          <w:szCs w:val="20"/>
          <w:lang w:val="en-GB"/>
          <w:rPrChange w:author="Chris Smith" w:date="2020-11-29T16:43:00Z" w:id="2999">
            <w:rPr>
              <w:rFonts w:ascii="Times New Roman" w:hAnsi="Times New Roman" w:cs="Times New Roman"/>
              <w:i/>
              <w:iCs/>
              <w:color w:val="666666"/>
              <w:sz w:val="20"/>
              <w:szCs w:val="20"/>
              <w:lang w:val="en-GB"/>
            </w:rPr>
          </w:rPrChange>
        </w:rPr>
        <w:fldChar w:fldCharType="separate"/>
      </w:r>
      <w:ins w:author="Alba Colomer Padrosa" w:date="2020-12-02T08:54:00Z" w:id="3000">
        <w:r w:rsidR="00CA53DD">
          <w:rPr>
            <w:rFonts w:ascii="Times New Roman" w:hAnsi="Times New Roman" w:cs="Times New Roman"/>
            <w:i/>
            <w:iCs/>
            <w:noProof/>
            <w:color w:val="666666"/>
            <w:sz w:val="20"/>
            <w:szCs w:val="20"/>
            <w:lang w:val="en-GB"/>
          </w:rPr>
          <w:t>45</w:t>
        </w:r>
      </w:ins>
      <w:r w:rsidRPr="009747E7" w:rsidR="002528DD">
        <w:rPr>
          <w:rFonts w:ascii="Times New Roman" w:hAnsi="Times New Roman" w:cs="Times New Roman"/>
          <w:i/>
          <w:iCs/>
          <w:color w:val="666666"/>
          <w:sz w:val="20"/>
          <w:szCs w:val="20"/>
          <w:lang w:val="en-GB"/>
          <w:rPrChange w:author="Chris Smith" w:date="2020-11-29T16:43:00Z" w:id="3001">
            <w:rPr>
              <w:rFonts w:ascii="Times New Roman" w:hAnsi="Times New Roman" w:cs="Times New Roman"/>
              <w:i/>
              <w:iCs/>
              <w:color w:val="666666"/>
              <w:sz w:val="20"/>
              <w:szCs w:val="20"/>
              <w:lang w:val="en-GB"/>
            </w:rPr>
          </w:rPrChange>
        </w:rPr>
        <w:fldChar w:fldCharType="end"/>
      </w:r>
      <w:ins w:author="Alba Colomer Padrosa" w:date="2020-11-23T10:47:00Z" w:id="3002">
        <w:r w:rsidRPr="009747E7">
          <w:rPr>
            <w:rFonts w:ascii="Times New Roman" w:hAnsi="Times New Roman" w:cs="Times New Roman"/>
            <w:i/>
            <w:iCs/>
            <w:color w:val="666666"/>
            <w:sz w:val="20"/>
            <w:szCs w:val="20"/>
            <w:lang w:val="en-GB"/>
          </w:rPr>
          <w:t xml:space="preserve"> – Code for </w:t>
        </w:r>
      </w:ins>
      <w:ins w:author="Alba Colomer Padrosa" w:date="2020-11-23T10:48:00Z" w:id="3003">
        <w:r w:rsidRPr="009747E7">
          <w:rPr>
            <w:rFonts w:ascii="Times New Roman" w:hAnsi="Times New Roman" w:cs="Times New Roman"/>
            <w:i/>
            <w:iCs/>
            <w:color w:val="666666"/>
            <w:sz w:val="20"/>
            <w:szCs w:val="20"/>
            <w:lang w:val="en-GB"/>
          </w:rPr>
          <w:t>contract initiation</w:t>
        </w:r>
      </w:ins>
      <w:bookmarkEnd w:id="2997"/>
    </w:p>
    <w:p w:rsidRPr="009747E7" w:rsidR="002528DD" w:rsidDel="000858CD" w:rsidP="6F0611B3" w:rsidRDefault="002528DD" w14:paraId="7C3EED25" w14:textId="341C9CB3">
      <w:pPr>
        <w:jc w:val="both"/>
        <w:rPr>
          <w:del w:author="Alba Colomer Padrosa" w:date="2020-12-02T09:19:00Z" w:id="3004"/>
          <w:rFonts w:ascii="Times New Roman" w:hAnsi="Times New Roman" w:cs="Times New Roman"/>
          <w:lang w:val="en-GB"/>
        </w:rPr>
      </w:pPr>
    </w:p>
    <w:p w:rsidRPr="009747E7" w:rsidR="000E7BD2" w:rsidP="002528DD" w:rsidRDefault="0FFC06D3" w14:paraId="104D5DE7" w14:textId="79E24E44">
      <w:pPr>
        <w:pStyle w:val="Heading4"/>
        <w:spacing w:after="0" w:line="360" w:lineRule="auto"/>
        <w:jc w:val="left"/>
        <w:rPr>
          <w:rFonts w:cs="Times New Roman"/>
        </w:rPr>
      </w:pPr>
      <w:bookmarkStart w:name="_wyae135d9rz0" w:colFirst="0" w:colLast="0" w:id="3005"/>
      <w:bookmarkEnd w:id="3005"/>
      <w:r w:rsidRPr="009747E7">
        <w:rPr>
          <w:rFonts w:cs="Times New Roman"/>
        </w:rPr>
        <w:t>2.4.10.9 Contract preparation and activation</w:t>
      </w:r>
    </w:p>
    <w:p w:rsidRPr="009747E7" w:rsidR="000E7BD2" w:rsidP="006F791E" w:rsidRDefault="000E7BD2" w14:paraId="03181AB3" w14:textId="7E1ABF52">
      <w:pPr>
        <w:spacing w:after="0"/>
        <w:rPr>
          <w:rFonts w:ascii="Times New Roman" w:hAnsi="Times New Roman" w:cs="Times New Roman"/>
          <w:lang w:val="en-GB"/>
        </w:rPr>
      </w:pPr>
      <w:r w:rsidRPr="009747E7">
        <w:rPr>
          <w:rFonts w:ascii="Times New Roman" w:hAnsi="Times New Roman" w:cs="Times New Roman"/>
          <w:lang w:val="en-GB"/>
        </w:rPr>
        <w:t>According to a common flow of MTender</w:t>
      </w:r>
      <w:r w:rsidRPr="009747E7" w:rsidR="00BA2FE6">
        <w:rPr>
          <w:rFonts w:ascii="Times New Roman" w:hAnsi="Times New Roman" w:cs="Times New Roman"/>
          <w:lang w:val="en-GB"/>
        </w:rPr>
        <w:t>, the</w:t>
      </w:r>
      <w:r w:rsidRPr="009747E7">
        <w:rPr>
          <w:rFonts w:ascii="Times New Roman" w:hAnsi="Times New Roman" w:cs="Times New Roman"/>
          <w:lang w:val="en-GB"/>
        </w:rPr>
        <w:t xml:space="preserve"> preparation of a contract </w:t>
      </w:r>
      <w:r w:rsidRPr="009747E7" w:rsidR="00BA2FE6">
        <w:rPr>
          <w:rFonts w:ascii="Times New Roman" w:hAnsi="Times New Roman" w:cs="Times New Roman"/>
          <w:lang w:val="en-GB"/>
        </w:rPr>
        <w:t>is</w:t>
      </w:r>
      <w:r w:rsidRPr="009747E7">
        <w:rPr>
          <w:rFonts w:ascii="Times New Roman" w:hAnsi="Times New Roman" w:cs="Times New Roman"/>
          <w:lang w:val="en-GB"/>
        </w:rPr>
        <w:t xml:space="preserve"> concluded</w:t>
      </w:r>
      <w:r w:rsidRPr="009747E7" w:rsidR="00BA2FE6">
        <w:rPr>
          <w:rFonts w:ascii="Times New Roman" w:hAnsi="Times New Roman" w:cs="Times New Roman"/>
          <w:lang w:val="en-GB"/>
        </w:rPr>
        <w:t>.</w:t>
      </w:r>
    </w:p>
    <w:p w:rsidRPr="009747E7" w:rsidR="002528DD" w:rsidP="006F791E" w:rsidRDefault="002528DD" w14:paraId="68BFF3C5" w14:textId="77777777">
      <w:pPr>
        <w:spacing w:after="0"/>
        <w:rPr>
          <w:rFonts w:ascii="Times New Roman" w:hAnsi="Times New Roman" w:cs="Times New Roman"/>
          <w:lang w:val="en-GB"/>
        </w:rPr>
      </w:pPr>
    </w:p>
    <w:p w:rsidRPr="009747E7" w:rsidR="000E7BD2" w:rsidP="006F791E" w:rsidRDefault="0FFC06D3" w14:paraId="4EC4E5D8" w14:textId="7A4E051C">
      <w:pPr>
        <w:pStyle w:val="Heading3"/>
        <w:numPr>
          <w:ilvl w:val="2"/>
          <w:numId w:val="0"/>
        </w:numPr>
        <w:rPr>
          <w:rFonts w:cs="Times New Roman"/>
        </w:rPr>
      </w:pPr>
      <w:bookmarkStart w:name="_nin66l8m7ftv" w:colFirst="0" w:colLast="0" w:id="3006"/>
      <w:bookmarkStart w:name="_Toc57793415" w:id="3007"/>
      <w:bookmarkEnd w:id="3006"/>
      <w:r w:rsidRPr="009747E7">
        <w:rPr>
          <w:rFonts w:cs="Times New Roman"/>
        </w:rPr>
        <w:t>2.4.11 State8.4 - Unsuccessful completion of evaluation</w:t>
      </w:r>
      <w:bookmarkEnd w:id="3007"/>
      <w:r w:rsidRPr="009747E7">
        <w:rPr>
          <w:rFonts w:cs="Times New Roman"/>
        </w:rPr>
        <w:t xml:space="preserve"> </w:t>
      </w:r>
    </w:p>
    <w:p w:rsidRPr="009747E7" w:rsidR="000E7BD2" w:rsidP="006F791E" w:rsidRDefault="0836F8FE" w14:paraId="72B27EBD" w14:textId="0074CC51">
      <w:pPr>
        <w:jc w:val="both"/>
        <w:rPr>
          <w:rFonts w:ascii="Times New Roman" w:hAnsi="Times New Roman" w:cs="Times New Roman"/>
          <w:lang w:val="en-GB"/>
        </w:rPr>
      </w:pPr>
      <w:r w:rsidRPr="009747E7">
        <w:rPr>
          <w:rFonts w:ascii="Times New Roman" w:hAnsi="Times New Roman" w:cs="Times New Roman"/>
          <w:lang w:val="en-GB"/>
        </w:rPr>
        <w:t xml:space="preserve">Where all the tenders collected during the period of tendering were rejected, the evaluation phase will end unsuccessfully with no future actions by the </w:t>
      </w:r>
      <w:r w:rsidRPr="009747E7" w:rsidR="002528DD">
        <w:rPr>
          <w:rFonts w:ascii="Times New Roman" w:hAnsi="Times New Roman" w:cs="Times New Roman"/>
          <w:lang w:val="en-GB"/>
        </w:rPr>
        <w:t>CA</w:t>
      </w:r>
      <w:r w:rsidRPr="009747E7">
        <w:rPr>
          <w:rFonts w:ascii="Times New Roman" w:hAnsi="Times New Roman" w:cs="Times New Roman"/>
          <w:lang w:val="en-GB"/>
        </w:rPr>
        <w:t>.</w:t>
      </w:r>
    </w:p>
    <w:p w:rsidRPr="009747E7" w:rsidR="002528DD" w:rsidP="002528DD" w:rsidRDefault="0FFC06D3" w14:paraId="1BCEFCCB" w14:textId="77777777">
      <w:pPr>
        <w:pStyle w:val="Heading4"/>
        <w:spacing w:after="0" w:line="360" w:lineRule="auto"/>
        <w:jc w:val="left"/>
        <w:rPr>
          <w:rFonts w:cs="Times New Roman"/>
        </w:rPr>
      </w:pPr>
      <w:bookmarkStart w:name="_7ykzo8kov95y" w:colFirst="0" w:colLast="0" w:id="3008"/>
      <w:bookmarkEnd w:id="3008"/>
      <w:r w:rsidRPr="009747E7">
        <w:rPr>
          <w:rFonts w:cs="Times New Roman"/>
        </w:rPr>
        <w:t>2.4.11.1 Indication of the unsuccessful outcome of procurement initiation</w:t>
      </w:r>
      <w:r w:rsidRPr="009747E7" w:rsidR="00BE326C">
        <w:rPr>
          <w:rFonts w:cs="Times New Roman"/>
        </w:rPr>
        <w:t xml:space="preserve"> </w:t>
      </w:r>
      <w:bookmarkStart w:name="_f1f7hr6hkqkh" w:colFirst="0" w:colLast="0" w:id="3009"/>
      <w:bookmarkEnd w:id="3009"/>
    </w:p>
    <w:p w:rsidRPr="009747E7" w:rsidR="000E7BD2" w:rsidP="002528DD" w:rsidRDefault="0FFC06D3" w14:paraId="6EB65400" w14:textId="6EC4C884">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rsidRPr="009747E7" w:rsidR="000E7BD2" w:rsidP="006F791E" w:rsidRDefault="0FFC06D3" w14:paraId="63C17870" w14:textId="5A15CD36">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sz w:val="18"/>
          <w:szCs w:val="18"/>
          <w:lang w:val="en-GB"/>
        </w:rPr>
        <w:t>,</w:t>
      </w:r>
      <w:r w:rsidRPr="009747E7" w:rsidR="000E7BD2">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lot is closed in a negative way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2528DD" w:rsidTr="6F0611B3" w14:paraId="6107C1CC" w14:textId="77777777">
        <w:tc>
          <w:tcPr>
            <w:tcW w:w="9345" w:type="dxa"/>
            <w:shd w:val="clear" w:color="auto" w:fill="F8F8F8"/>
            <w:tcMar>
              <w:top w:w="100" w:type="dxa"/>
              <w:left w:w="100" w:type="dxa"/>
              <w:bottom w:w="100" w:type="dxa"/>
              <w:right w:w="100" w:type="dxa"/>
            </w:tcMar>
          </w:tcPr>
          <w:p w:rsidRPr="009747E7" w:rsidR="002528DD" w:rsidP="005F35BE" w:rsidRDefault="002528DD" w14:paraId="26F0054A"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lastRenderedPageBreak/>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3F89662A" w14:textId="371A1A35">
      <w:pPr>
        <w:spacing w:before="200" w:after="0" w:line="480" w:lineRule="auto"/>
        <w:ind w:left="900"/>
        <w:jc w:val="center"/>
        <w:rPr>
          <w:ins w:author="Alba Colomer Padrosa" w:date="2020-11-23T10:48:00Z" w:id="3010"/>
          <w:rFonts w:ascii="Times New Roman" w:hAnsi="Times New Roman" w:cs="Times New Roman"/>
          <w:i/>
          <w:iCs/>
          <w:color w:val="666666"/>
          <w:sz w:val="20"/>
          <w:szCs w:val="20"/>
          <w:lang w:val="en-GB"/>
        </w:rPr>
      </w:pPr>
      <w:bookmarkStart w:name="_Toc57793375" w:id="3011"/>
      <w:ins w:author="Alba Colomer Padrosa" w:date="2020-11-23T10:48:00Z" w:id="3012">
        <w:r w:rsidRPr="009747E7">
          <w:rPr>
            <w:rFonts w:ascii="Times New Roman" w:hAnsi="Times New Roman" w:cs="Times New Roman"/>
            <w:i/>
            <w:iCs/>
            <w:color w:val="666666"/>
            <w:sz w:val="20"/>
            <w:szCs w:val="20"/>
            <w:lang w:val="en-GB"/>
          </w:rPr>
          <w:t xml:space="preserve">Figure </w:t>
        </w:r>
      </w:ins>
      <w:r w:rsidRPr="00CA53DD"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9747E7" w:rsidR="002528DD">
        <w:rPr>
          <w:rFonts w:ascii="Times New Roman" w:hAnsi="Times New Roman" w:cs="Times New Roman"/>
          <w:i/>
          <w:iCs/>
          <w:color w:val="666666"/>
          <w:sz w:val="20"/>
          <w:szCs w:val="20"/>
          <w:lang w:val="en-GB"/>
          <w:rPrChange w:author="Chris Smith" w:date="2020-11-29T16:43:00Z" w:id="3013">
            <w:rPr>
              <w:rFonts w:ascii="Times New Roman" w:hAnsi="Times New Roman" w:cs="Times New Roman"/>
              <w:i/>
              <w:iCs/>
              <w:color w:val="666666"/>
              <w:sz w:val="20"/>
              <w:szCs w:val="20"/>
              <w:lang w:val="en-GB"/>
            </w:rPr>
          </w:rPrChange>
        </w:rPr>
        <w:fldChar w:fldCharType="separate"/>
      </w:r>
      <w:ins w:author="Alba Colomer Padrosa" w:date="2020-12-02T08:54:00Z" w:id="3014">
        <w:r w:rsidR="00CA53DD">
          <w:rPr>
            <w:rFonts w:ascii="Times New Roman" w:hAnsi="Times New Roman" w:cs="Times New Roman"/>
            <w:i/>
            <w:iCs/>
            <w:noProof/>
            <w:color w:val="666666"/>
            <w:sz w:val="20"/>
            <w:szCs w:val="20"/>
            <w:lang w:val="en-GB"/>
          </w:rPr>
          <w:t>46</w:t>
        </w:r>
      </w:ins>
      <w:r w:rsidRPr="009747E7" w:rsidR="002528DD">
        <w:rPr>
          <w:rFonts w:ascii="Times New Roman" w:hAnsi="Times New Roman" w:cs="Times New Roman"/>
          <w:i/>
          <w:iCs/>
          <w:color w:val="666666"/>
          <w:sz w:val="20"/>
          <w:szCs w:val="20"/>
          <w:lang w:val="en-GB"/>
          <w:rPrChange w:author="Chris Smith" w:date="2020-11-29T16:43:00Z" w:id="3015">
            <w:rPr>
              <w:rFonts w:ascii="Times New Roman" w:hAnsi="Times New Roman" w:cs="Times New Roman"/>
              <w:i/>
              <w:iCs/>
              <w:color w:val="666666"/>
              <w:sz w:val="20"/>
              <w:szCs w:val="20"/>
              <w:lang w:val="en-GB"/>
            </w:rPr>
          </w:rPrChange>
        </w:rPr>
        <w:fldChar w:fldCharType="end"/>
      </w:r>
      <w:ins w:author="Alba Colomer Padrosa" w:date="2020-11-23T10:48:00Z" w:id="3016">
        <w:r w:rsidRPr="009747E7">
          <w:rPr>
            <w:rFonts w:ascii="Times New Roman" w:hAnsi="Times New Roman" w:cs="Times New Roman"/>
            <w:i/>
            <w:iCs/>
            <w:color w:val="666666"/>
            <w:sz w:val="20"/>
            <w:szCs w:val="20"/>
            <w:lang w:val="en-GB"/>
          </w:rPr>
          <w:t xml:space="preserve"> – Code for unsuccessful outcome of procurement initiation at lot level</w:t>
        </w:r>
        <w:bookmarkEnd w:id="3011"/>
      </w:ins>
    </w:p>
    <w:p w:rsidRPr="009747E7" w:rsidR="002528DD" w:rsidDel="000858CD" w:rsidP="6F0611B3" w:rsidRDefault="002528DD" w14:paraId="266BD627" w14:textId="48B4574B">
      <w:pPr>
        <w:jc w:val="both"/>
        <w:rPr>
          <w:del w:author="Alba Colomer Padrosa" w:date="2020-12-02T09:19:00Z" w:id="3017"/>
          <w:rFonts w:ascii="Times New Roman" w:hAnsi="Times New Roman" w:cs="Times New Roman"/>
          <w:lang w:val="en-GB"/>
        </w:rPr>
      </w:pPr>
    </w:p>
    <w:p w:rsidRPr="009747E7" w:rsidR="000E7BD2" w:rsidP="00DE4180" w:rsidRDefault="0FFC06D3" w14:paraId="35D91490" w14:textId="0ABCAE79">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entire initiation (tender)</w:t>
      </w:r>
    </w:p>
    <w:p w:rsidRPr="009747E7" w:rsidR="000E7BD2" w:rsidP="006F791E" w:rsidRDefault="0FFC06D3" w14:paraId="63F6B49F" w14:textId="6549704F">
      <w:pPr>
        <w:jc w:val="both"/>
        <w:rPr>
          <w:rFonts w:ascii="Times New Roman" w:hAnsi="Times New Roman" w:eastAsia="Courier New" w:cs="Times New Roman"/>
          <w:color w:val="DD1144"/>
          <w:sz w:val="18"/>
          <w:szCs w:val="18"/>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a procurement under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tender.status: unsuccessful</w:t>
      </w:r>
      <w:r w:rsidRPr="009747E7">
        <w:rPr>
          <w:rFonts w:ascii="Times New Roman" w:hAnsi="Times New Roman" w:eastAsia="Courier New" w:cs="Times New Roman"/>
          <w:color w:val="DD1144"/>
          <w:sz w:val="18"/>
          <w:szCs w:val="18"/>
          <w:lang w:val="en-GB"/>
        </w:rPr>
        <w:t>,</w:t>
      </w:r>
      <w:r w:rsidRPr="009747E7" w:rsidR="000E7BD2">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initiation is closed in a negative way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 </w:t>
      </w:r>
      <w:r w:rsidRPr="009747E7">
        <w:rPr>
          <w:rFonts w:ascii="Times New Roman" w:hAnsi="Times New Roman" w:cs="Times New Roman"/>
          <w:lang w:val="en-GB"/>
        </w:rPr>
        <w:t>The d</w:t>
      </w:r>
      <w:r w:rsidRPr="009747E7" w:rsidR="000E7BD2">
        <w:rPr>
          <w:rFonts w:ascii="Times New Roman" w:hAnsi="Times New Roman" w:cs="Times New Roman"/>
          <w:lang w:val="en-GB"/>
        </w:rPr>
        <w:t xml:space="preserve">etails of a negative closure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reflected in </w:t>
      </w:r>
      <w:r w:rsidRPr="009747E7" w:rsidR="000E7BD2">
        <w:rPr>
          <w:rFonts w:ascii="Times New Roman" w:hAnsi="Times New Roman" w:eastAsia="Courier New" w:cs="Times New Roman"/>
          <w:color w:val="DD1144"/>
          <w:shd w:val="clear" w:color="auto" w:fill="F3F3F3"/>
          <w:lang w:val="en-GB"/>
        </w:rPr>
        <w:t>tender.statusDetails</w:t>
      </w:r>
      <w:r w:rsidRPr="009747E7">
        <w:rPr>
          <w:rFonts w:ascii="Times New Roman" w:hAnsi="Times New Roman" w:eastAsia="Courier New" w:cs="Times New Roman"/>
          <w:color w:val="DD1144"/>
          <w:sz w:val="18"/>
          <w:szCs w:val="18"/>
          <w:lang w:val="en-GB"/>
        </w:rPr>
        <w:t>.</w:t>
      </w:r>
    </w:p>
    <w:p w:rsidRPr="009747E7" w:rsidR="000E7BD2" w:rsidP="005F2BA6" w:rsidRDefault="000E7BD2" w14:paraId="0A7C2F93" w14:textId="77777777">
      <w:pPr>
        <w:numPr>
          <w:ilvl w:val="0"/>
          <w:numId w:val="8"/>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5F2BA6" w:rsidRDefault="000E7BD2" w14:paraId="5939DEE3" w14:textId="77777777">
      <w:pPr>
        <w:numPr>
          <w:ilvl w:val="0"/>
          <w:numId w:val="8"/>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5F2BA6" w:rsidRDefault="000E7BD2" w14:paraId="1C28850E" w14:textId="77777777">
      <w:pPr>
        <w:numPr>
          <w:ilvl w:val="0"/>
          <w:numId w:val="8"/>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lackOfOffers</w:t>
      </w:r>
    </w:p>
    <w:p w:rsidRPr="009747E7" w:rsidR="000E7BD2" w:rsidP="005F2BA6" w:rsidRDefault="000E7BD2" w14:paraId="598534B7" w14:textId="77777777">
      <w:pPr>
        <w:numPr>
          <w:ilvl w:val="0"/>
          <w:numId w:val="8"/>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allRejected</w:t>
      </w:r>
    </w:p>
    <w:tbl>
      <w:tblPr>
        <w:tblW w:w="9330" w:type="dxa"/>
        <w:tblInd w:w="130" w:type="dxa"/>
        <w:tblLayout w:type="fixed"/>
        <w:tblLook w:val="0600" w:firstRow="0" w:lastRow="0" w:firstColumn="0" w:lastColumn="0" w:noHBand="1" w:noVBand="1"/>
      </w:tblPr>
      <w:tblGrid>
        <w:gridCol w:w="9330"/>
      </w:tblGrid>
      <w:tr w:rsidRPr="009747E7" w:rsidR="002528DD" w:rsidTr="6F0611B3" w14:paraId="07A0B9D8" w14:textId="77777777">
        <w:tc>
          <w:tcPr>
            <w:tcW w:w="9330" w:type="dxa"/>
            <w:shd w:val="clear" w:color="auto" w:fill="F8F8F8"/>
            <w:tcMar>
              <w:top w:w="100" w:type="dxa"/>
              <w:left w:w="100" w:type="dxa"/>
              <w:bottom w:w="100" w:type="dxa"/>
              <w:right w:w="100" w:type="dxa"/>
            </w:tcMar>
          </w:tcPr>
          <w:p w:rsidRPr="009747E7" w:rsidR="002528DD" w:rsidP="005F35BE" w:rsidRDefault="002528DD" w14:paraId="53127F0B"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1BAB8BA0" w14:textId="0DA988CE">
      <w:pPr>
        <w:spacing w:before="200" w:after="0" w:line="480" w:lineRule="auto"/>
        <w:ind w:left="900"/>
        <w:jc w:val="center"/>
        <w:rPr>
          <w:ins w:author="Alba Colomer Padrosa" w:date="2020-11-23T10:48:00Z" w:id="3018"/>
          <w:rFonts w:ascii="Times New Roman" w:hAnsi="Times New Roman" w:cs="Times New Roman"/>
          <w:i/>
          <w:iCs/>
          <w:color w:val="666666"/>
          <w:sz w:val="20"/>
          <w:szCs w:val="20"/>
          <w:lang w:val="en-GB"/>
        </w:rPr>
      </w:pPr>
      <w:bookmarkStart w:name="_Toc57793376" w:id="3019"/>
      <w:ins w:author="Alba Colomer Padrosa" w:date="2020-11-23T10:48:00Z" w:id="3020">
        <w:r w:rsidRPr="009747E7">
          <w:rPr>
            <w:rFonts w:ascii="Times New Roman" w:hAnsi="Times New Roman" w:cs="Times New Roman"/>
            <w:i/>
            <w:iCs/>
            <w:color w:val="666666"/>
            <w:sz w:val="20"/>
            <w:szCs w:val="20"/>
            <w:lang w:val="en-GB"/>
          </w:rPr>
          <w:t xml:space="preserve">Figure </w:t>
        </w:r>
      </w:ins>
      <w:r w:rsidRPr="00CA53DD"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9747E7" w:rsidR="002528DD">
        <w:rPr>
          <w:rFonts w:ascii="Times New Roman" w:hAnsi="Times New Roman" w:cs="Times New Roman"/>
          <w:i/>
          <w:iCs/>
          <w:color w:val="666666"/>
          <w:sz w:val="20"/>
          <w:szCs w:val="20"/>
          <w:lang w:val="en-GB"/>
          <w:rPrChange w:author="Chris Smith" w:date="2020-11-29T16:43:00Z" w:id="3021">
            <w:rPr>
              <w:rFonts w:ascii="Times New Roman" w:hAnsi="Times New Roman" w:cs="Times New Roman"/>
              <w:i/>
              <w:iCs/>
              <w:color w:val="666666"/>
              <w:sz w:val="20"/>
              <w:szCs w:val="20"/>
              <w:lang w:val="en-GB"/>
            </w:rPr>
          </w:rPrChange>
        </w:rPr>
        <w:fldChar w:fldCharType="separate"/>
      </w:r>
      <w:ins w:author="Alba Colomer Padrosa" w:date="2020-12-02T08:54:00Z" w:id="3022">
        <w:r w:rsidR="00CA53DD">
          <w:rPr>
            <w:rFonts w:ascii="Times New Roman" w:hAnsi="Times New Roman" w:cs="Times New Roman"/>
            <w:i/>
            <w:iCs/>
            <w:noProof/>
            <w:color w:val="666666"/>
            <w:sz w:val="20"/>
            <w:szCs w:val="20"/>
            <w:lang w:val="en-GB"/>
          </w:rPr>
          <w:t>47</w:t>
        </w:r>
      </w:ins>
      <w:r w:rsidRPr="009747E7" w:rsidR="002528DD">
        <w:rPr>
          <w:rFonts w:ascii="Times New Roman" w:hAnsi="Times New Roman" w:cs="Times New Roman"/>
          <w:i/>
          <w:iCs/>
          <w:color w:val="666666"/>
          <w:sz w:val="20"/>
          <w:szCs w:val="20"/>
          <w:lang w:val="en-GB"/>
          <w:rPrChange w:author="Chris Smith" w:date="2020-11-29T16:43:00Z" w:id="3023">
            <w:rPr>
              <w:rFonts w:ascii="Times New Roman" w:hAnsi="Times New Roman" w:cs="Times New Roman"/>
              <w:i/>
              <w:iCs/>
              <w:color w:val="666666"/>
              <w:sz w:val="20"/>
              <w:szCs w:val="20"/>
              <w:lang w:val="en-GB"/>
            </w:rPr>
          </w:rPrChange>
        </w:rPr>
        <w:fldChar w:fldCharType="end"/>
      </w:r>
      <w:ins w:author="Alba Colomer Padrosa" w:date="2020-11-23T10:48:00Z" w:id="3024">
        <w:r w:rsidRPr="009747E7">
          <w:rPr>
            <w:rFonts w:ascii="Times New Roman" w:hAnsi="Times New Roman" w:cs="Times New Roman"/>
            <w:i/>
            <w:iCs/>
            <w:color w:val="666666"/>
            <w:sz w:val="20"/>
            <w:szCs w:val="20"/>
            <w:lang w:val="en-GB"/>
          </w:rPr>
          <w:t xml:space="preserve"> – Code for unsucc</w:t>
        </w:r>
      </w:ins>
      <w:ins w:author="Alba Colomer Padrosa" w:date="2020-11-23T10:49:00Z" w:id="3025">
        <w:r w:rsidRPr="009747E7">
          <w:rPr>
            <w:rFonts w:ascii="Times New Roman" w:hAnsi="Times New Roman" w:cs="Times New Roman"/>
            <w:i/>
            <w:iCs/>
            <w:color w:val="666666"/>
            <w:sz w:val="20"/>
            <w:szCs w:val="20"/>
            <w:lang w:val="en-GB"/>
          </w:rPr>
          <w:t xml:space="preserve">essful outcome of </w:t>
        </w:r>
        <w:del w:author="Chris Smith" w:date="2020-11-29T16:50:00Z" w:id="3026">
          <w:r w:rsidRPr="009747E7" w:rsidDel="009747E7">
            <w:rPr>
              <w:rFonts w:ascii="Times New Roman" w:hAnsi="Times New Roman" w:cs="Times New Roman"/>
              <w:i/>
              <w:iCs/>
              <w:color w:val="666666"/>
              <w:sz w:val="20"/>
              <w:szCs w:val="20"/>
              <w:lang w:val="en-GB"/>
            </w:rPr>
            <w:delText>prourement</w:delText>
          </w:r>
        </w:del>
      </w:ins>
      <w:ins w:author="Chris Smith" w:date="2020-11-29T16:50:00Z" w:id="3027">
        <w:r w:rsidRPr="009747E7" w:rsidR="009747E7">
          <w:rPr>
            <w:rFonts w:ascii="Times New Roman" w:hAnsi="Times New Roman" w:cs="Times New Roman"/>
            <w:i/>
            <w:iCs/>
            <w:color w:val="666666"/>
            <w:sz w:val="20"/>
            <w:szCs w:val="20"/>
            <w:lang w:val="en-GB"/>
          </w:rPr>
          <w:t>procurement</w:t>
        </w:r>
      </w:ins>
      <w:ins w:author="Alba Colomer Padrosa" w:date="2020-11-23T10:49:00Z" w:id="3028">
        <w:r w:rsidRPr="009747E7">
          <w:rPr>
            <w:rFonts w:ascii="Times New Roman" w:hAnsi="Times New Roman" w:cs="Times New Roman"/>
            <w:i/>
            <w:iCs/>
            <w:color w:val="666666"/>
            <w:sz w:val="20"/>
            <w:szCs w:val="20"/>
            <w:lang w:val="en-GB"/>
          </w:rPr>
          <w:t xml:space="preserve"> initiation at tender level</w:t>
        </w:r>
      </w:ins>
      <w:bookmarkEnd w:id="3019"/>
    </w:p>
    <w:p w:rsidRPr="009747E7" w:rsidR="002528DD" w:rsidDel="000858CD" w:rsidP="6F0611B3" w:rsidRDefault="002528DD" w14:paraId="738209AA" w14:textId="4985B109">
      <w:pPr>
        <w:spacing w:after="0" w:line="360" w:lineRule="auto"/>
        <w:rPr>
          <w:del w:author="Alba Colomer Padrosa" w:date="2020-12-02T09:19:00Z" w:id="3029"/>
          <w:rFonts w:ascii="Times New Roman" w:hAnsi="Times New Roman" w:cs="Times New Roman"/>
          <w:sz w:val="18"/>
          <w:szCs w:val="18"/>
          <w:lang w:val="en-GB"/>
        </w:rPr>
      </w:pPr>
    </w:p>
    <w:p w:rsidRPr="009747E7" w:rsidR="000E7BD2" w:rsidP="006F791E" w:rsidRDefault="0FFC06D3" w14:paraId="2DAC1E12" w14:textId="652B0BD3">
      <w:pPr>
        <w:pStyle w:val="Heading3"/>
        <w:numPr>
          <w:ilvl w:val="2"/>
          <w:numId w:val="0"/>
        </w:numPr>
        <w:rPr>
          <w:rFonts w:cs="Times New Roman"/>
        </w:rPr>
      </w:pPr>
      <w:bookmarkStart w:name="_ultngmw6l4b3" w:colFirst="0" w:colLast="0" w:id="3030"/>
      <w:bookmarkStart w:name="_Toc57793416" w:id="3031"/>
      <w:bookmarkEnd w:id="3030"/>
      <w:r w:rsidRPr="009747E7">
        <w:rPr>
          <w:rFonts w:cs="Times New Roman"/>
        </w:rPr>
        <w:t>2.4.12 State6 - Completion of procedure</w:t>
      </w:r>
      <w:bookmarkEnd w:id="3031"/>
    </w:p>
    <w:p w:rsidRPr="009747E7" w:rsidR="002528DD" w:rsidP="002528DD" w:rsidRDefault="0FFC06D3" w14:paraId="23BAF380" w14:textId="77777777">
      <w:pPr>
        <w:pStyle w:val="Heading4"/>
        <w:spacing w:after="0" w:line="360" w:lineRule="auto"/>
        <w:jc w:val="left"/>
        <w:rPr>
          <w:rFonts w:cs="Times New Roman"/>
        </w:rPr>
      </w:pPr>
      <w:bookmarkStart w:name="_6qps9wjxd5q5" w:colFirst="0" w:colLast="0" w:id="3032"/>
      <w:bookmarkEnd w:id="3032"/>
      <w:r w:rsidRPr="009747E7">
        <w:rPr>
          <w:rFonts w:cs="Times New Roman"/>
        </w:rPr>
        <w:t>2.4.12.1 Indication of a successful outcome of a procurement initiation</w:t>
      </w:r>
      <w:bookmarkStart w:name="_8cswdoubcvf2" w:colFirst="0" w:colLast="0" w:id="3033"/>
      <w:bookmarkEnd w:id="3033"/>
    </w:p>
    <w:p w:rsidRPr="009747E7" w:rsidR="000E7BD2" w:rsidP="002528DD" w:rsidRDefault="0FFC06D3" w14:paraId="0A9CD569" w14:textId="561C2E2F">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rsidRPr="009747E7" w:rsidR="000E7BD2" w:rsidP="006F791E" w:rsidRDefault="008D1E72" w14:paraId="3DB3DB09" w14:textId="67294BB3">
      <w:pPr>
        <w:jc w:val="both"/>
        <w:rPr>
          <w:rFonts w:ascii="Times New Roman" w:hAnsi="Times New Roman" w:eastAsia="Courier New" w:cs="Times New Roman"/>
          <w:color w:val="DD1144"/>
          <w:sz w:val="18"/>
          <w:szCs w:val="18"/>
          <w:shd w:val="clear" w:color="auto" w:fill="F3F3F3"/>
          <w:lang w:val="en-GB"/>
        </w:rPr>
      </w:pPr>
      <w:r w:rsidRPr="009747E7">
        <w:rPr>
          <w:rFonts w:ascii="Times New Roman" w:hAnsi="Times New Roman" w:cs="Times New Roman"/>
          <w:lang w:val="en-GB"/>
        </w:rPr>
        <w:t>A p</w:t>
      </w:r>
      <w:r w:rsidRPr="009747E7" w:rsidR="000E7BD2">
        <w:rPr>
          <w:rFonts w:ascii="Times New Roman" w:hAnsi="Times New Roman" w:cs="Times New Roman"/>
          <w:lang w:val="en-GB"/>
        </w:rPr>
        <w:t xml:space="preserve">ositive character of a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complete</w:t>
      </w:r>
      <w:r w:rsidRPr="009747E7" w:rsidR="000E7BD2">
        <w:rPr>
          <w:rFonts w:ascii="Times New Roman" w:hAnsi="Times New Roman" w:eastAsia="Courier New" w:cs="Times New Roman"/>
          <w:color w:val="DD1144"/>
          <w:sz w:val="18"/>
          <w:szCs w:val="18"/>
          <w:shd w:val="clear" w:color="auto" w:fill="F3F3F3"/>
          <w:lang w:val="en-GB"/>
        </w:rPr>
        <w:t xml:space="preserve"> </w:t>
      </w:r>
    </w:p>
    <w:tbl>
      <w:tblPr>
        <w:tblW w:w="9360" w:type="dxa"/>
        <w:tblLayout w:type="fixed"/>
        <w:tblLook w:val="0600" w:firstRow="0" w:lastRow="0" w:firstColumn="0" w:lastColumn="0" w:noHBand="1" w:noVBand="1"/>
      </w:tblPr>
      <w:tblGrid>
        <w:gridCol w:w="9360"/>
      </w:tblGrid>
      <w:tr w:rsidRPr="009747E7" w:rsidR="002528DD" w:rsidTr="6F0611B3" w14:paraId="12603ED0" w14:textId="77777777">
        <w:tc>
          <w:tcPr>
            <w:tcW w:w="9360" w:type="dxa"/>
            <w:shd w:val="clear" w:color="auto" w:fill="F8F8F8"/>
            <w:tcMar>
              <w:top w:w="100" w:type="dxa"/>
              <w:left w:w="100" w:type="dxa"/>
              <w:bottom w:w="100" w:type="dxa"/>
              <w:right w:w="100" w:type="dxa"/>
            </w:tcMar>
          </w:tcPr>
          <w:p w:rsidRPr="009747E7" w:rsidR="002528DD" w:rsidP="005F35BE" w:rsidRDefault="002528DD" w14:paraId="0DA1C71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"complete"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4C6BBDD4" w14:textId="215FB4C0">
      <w:pPr>
        <w:spacing w:before="200" w:after="0" w:line="480" w:lineRule="auto"/>
        <w:ind w:left="900"/>
        <w:jc w:val="center"/>
        <w:rPr>
          <w:ins w:author="Alba Colomer Padrosa" w:date="2020-11-23T10:49:00Z" w:id="3034"/>
          <w:rFonts w:ascii="Times New Roman" w:hAnsi="Times New Roman" w:cs="Times New Roman"/>
          <w:i/>
          <w:iCs/>
          <w:color w:val="666666"/>
          <w:sz w:val="20"/>
          <w:szCs w:val="20"/>
          <w:lang w:val="en-GB"/>
        </w:rPr>
      </w:pPr>
      <w:bookmarkStart w:name="_Toc57793377" w:id="3035"/>
      <w:ins w:author="Alba Colomer Padrosa" w:date="2020-11-23T10:49:00Z" w:id="3036">
        <w:r w:rsidRPr="009747E7">
          <w:rPr>
            <w:rFonts w:ascii="Times New Roman" w:hAnsi="Times New Roman" w:cs="Times New Roman"/>
            <w:i/>
            <w:iCs/>
            <w:color w:val="666666"/>
            <w:sz w:val="20"/>
            <w:szCs w:val="20"/>
            <w:lang w:val="en-GB"/>
          </w:rPr>
          <w:t xml:space="preserve">Figure </w:t>
        </w:r>
      </w:ins>
      <w:r w:rsidRPr="00CA53DD"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9747E7" w:rsidR="002528DD">
        <w:rPr>
          <w:rFonts w:ascii="Times New Roman" w:hAnsi="Times New Roman" w:cs="Times New Roman"/>
          <w:i/>
          <w:iCs/>
          <w:color w:val="666666"/>
          <w:sz w:val="20"/>
          <w:szCs w:val="20"/>
          <w:lang w:val="en-GB"/>
          <w:rPrChange w:author="Chris Smith" w:date="2020-11-29T16:43:00Z" w:id="3037">
            <w:rPr>
              <w:rFonts w:ascii="Times New Roman" w:hAnsi="Times New Roman" w:cs="Times New Roman"/>
              <w:i/>
              <w:iCs/>
              <w:color w:val="666666"/>
              <w:sz w:val="20"/>
              <w:szCs w:val="20"/>
              <w:lang w:val="en-GB"/>
            </w:rPr>
          </w:rPrChange>
        </w:rPr>
        <w:fldChar w:fldCharType="separate"/>
      </w:r>
      <w:ins w:author="Alba Colomer Padrosa" w:date="2020-12-02T08:54:00Z" w:id="3038">
        <w:r w:rsidR="00CA53DD">
          <w:rPr>
            <w:rFonts w:ascii="Times New Roman" w:hAnsi="Times New Roman" w:cs="Times New Roman"/>
            <w:i/>
            <w:iCs/>
            <w:noProof/>
            <w:color w:val="666666"/>
            <w:sz w:val="20"/>
            <w:szCs w:val="20"/>
            <w:lang w:val="en-GB"/>
          </w:rPr>
          <w:t>48</w:t>
        </w:r>
      </w:ins>
      <w:r w:rsidRPr="009747E7" w:rsidR="002528DD">
        <w:rPr>
          <w:rFonts w:ascii="Times New Roman" w:hAnsi="Times New Roman" w:cs="Times New Roman"/>
          <w:i/>
          <w:iCs/>
          <w:color w:val="666666"/>
          <w:sz w:val="20"/>
          <w:szCs w:val="20"/>
          <w:lang w:val="en-GB"/>
          <w:rPrChange w:author="Chris Smith" w:date="2020-11-29T16:43:00Z" w:id="3039">
            <w:rPr>
              <w:rFonts w:ascii="Times New Roman" w:hAnsi="Times New Roman" w:cs="Times New Roman"/>
              <w:i/>
              <w:iCs/>
              <w:color w:val="666666"/>
              <w:sz w:val="20"/>
              <w:szCs w:val="20"/>
              <w:lang w:val="en-GB"/>
            </w:rPr>
          </w:rPrChange>
        </w:rPr>
        <w:fldChar w:fldCharType="end"/>
      </w:r>
      <w:ins w:author="Alba Colomer Padrosa" w:date="2020-11-23T10:49:00Z" w:id="3040">
        <w:r w:rsidRPr="009747E7">
          <w:rPr>
            <w:rFonts w:ascii="Times New Roman" w:hAnsi="Times New Roman" w:cs="Times New Roman"/>
            <w:i/>
            <w:iCs/>
            <w:color w:val="666666"/>
            <w:sz w:val="20"/>
            <w:szCs w:val="20"/>
            <w:lang w:val="en-GB"/>
          </w:rPr>
          <w:t xml:space="preserve"> – Code for successful outcome of procurement initiation at lot level</w:t>
        </w:r>
        <w:bookmarkEnd w:id="3035"/>
      </w:ins>
    </w:p>
    <w:p w:rsidRPr="009747E7" w:rsidR="002528DD" w:rsidP="6F0611B3" w:rsidRDefault="002528DD" w14:paraId="1E7300C5" w14:textId="291EF1BC">
      <w:pPr>
        <w:jc w:val="both"/>
        <w:rPr>
          <w:rFonts w:ascii="Times New Roman" w:hAnsi="Times New Roman" w:eastAsia="Courier New" w:cs="Times New Roman"/>
          <w:color w:val="DD1144"/>
          <w:sz w:val="18"/>
          <w:szCs w:val="18"/>
          <w:shd w:val="clear" w:color="auto" w:fill="F3F3F3"/>
          <w:lang w:val="en-GB"/>
        </w:rPr>
      </w:pPr>
    </w:p>
    <w:p w:rsidRPr="009747E7" w:rsidR="000E7BD2" w:rsidP="006F791E" w:rsidRDefault="0FFC06D3" w14:paraId="372912E4" w14:textId="3DE374E9">
      <w:pPr>
        <w:pStyle w:val="Heading6"/>
        <w:numPr>
          <w:ilvl w:val="5"/>
          <w:numId w:val="0"/>
        </w:numPr>
        <w:rPr>
          <w:rFonts w:ascii="Times New Roman" w:hAnsi="Times New Roman" w:cs="Times New Roman"/>
        </w:rPr>
      </w:pPr>
      <w:bookmarkStart w:name="_opwz7fw3h3ac" w:colFirst="0" w:colLast="0" w:id="3041"/>
      <w:bookmarkEnd w:id="3041"/>
      <w:r w:rsidRPr="009747E7">
        <w:rPr>
          <w:rFonts w:ascii="Times New Roman" w:hAnsi="Times New Roman" w:cs="Times New Roman"/>
        </w:rPr>
        <w:lastRenderedPageBreak/>
        <w:t>For entire initiation</w:t>
      </w:r>
    </w:p>
    <w:p w:rsidRPr="009747E7" w:rsidR="000E7BD2" w:rsidP="006F791E" w:rsidRDefault="008D1E72" w14:paraId="3DC689CC" w14:textId="4F93B6AB">
      <w:pPr>
        <w:jc w:val="both"/>
        <w:rPr>
          <w:rFonts w:ascii="Times New Roman" w:hAnsi="Times New Roman" w:cs="Times New Roman"/>
          <w:lang w:val="en-GB"/>
        </w:rPr>
      </w:pPr>
      <w:r w:rsidRPr="009747E7">
        <w:rPr>
          <w:rFonts w:ascii="Times New Roman" w:hAnsi="Times New Roman" w:cs="Times New Roman"/>
          <w:lang w:val="en-GB"/>
        </w:rPr>
        <w:t>A p</w:t>
      </w:r>
      <w:r w:rsidRPr="009747E7" w:rsidR="000E7BD2">
        <w:rPr>
          <w:rFonts w:ascii="Times New Roman" w:hAnsi="Times New Roman" w:cs="Times New Roman"/>
          <w:lang w:val="en-GB"/>
        </w:rPr>
        <w:t xml:space="preserve">ositive character of a procurement under </w:t>
      </w:r>
      <w:r w:rsidRPr="009747E7">
        <w:rPr>
          <w:rFonts w:ascii="Times New Roman" w:hAnsi="Times New Roman" w:cs="Times New Roman"/>
          <w:lang w:val="en-GB"/>
        </w:rPr>
        <w:t xml:space="preserve">an </w:t>
      </w:r>
      <w:r w:rsidRPr="009747E7" w:rsidR="000E7BD2">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tender.status: complete</w:t>
      </w:r>
      <w:r w:rsidRPr="009747E7" w:rsidR="000E7BD2">
        <w:rPr>
          <w:rFonts w:ascii="Times New Roman" w:hAnsi="Times New Roman" w:cs="Times New Roman"/>
          <w:lang w:val="en-GB"/>
        </w:rPr>
        <w:t xml:space="preserve">. </w:t>
      </w:r>
    </w:p>
    <w:tbl>
      <w:tblPr>
        <w:tblW w:w="9345" w:type="dxa"/>
        <w:tblInd w:w="115" w:type="dxa"/>
        <w:tblLayout w:type="fixed"/>
        <w:tblLook w:val="0600" w:firstRow="0" w:lastRow="0" w:firstColumn="0" w:lastColumn="0" w:noHBand="1" w:noVBand="1"/>
      </w:tblPr>
      <w:tblGrid>
        <w:gridCol w:w="9345"/>
      </w:tblGrid>
      <w:tr w:rsidRPr="009747E7" w:rsidR="002528DD" w:rsidTr="6F0611B3" w14:paraId="31BD8716" w14:textId="77777777">
        <w:tc>
          <w:tcPr>
            <w:tcW w:w="9345" w:type="dxa"/>
            <w:shd w:val="clear" w:color="auto" w:fill="F8F8F8"/>
            <w:tcMar>
              <w:top w:w="100" w:type="dxa"/>
              <w:left w:w="100" w:type="dxa"/>
              <w:bottom w:w="100" w:type="dxa"/>
              <w:right w:w="100" w:type="dxa"/>
            </w:tcMar>
          </w:tcPr>
          <w:p w:rsidRPr="009747E7" w:rsidR="002528DD" w:rsidP="005F35BE" w:rsidRDefault="002528DD" w14:paraId="46E09B9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bookmarkStart w:name="_arrubvg16e18" w:colFirst="0" w:colLast="0" w:id="3042"/>
            <w:bookmarkEnd w:id="3042"/>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"complete"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37F8A" w:rsidP="6F0611B3" w:rsidRDefault="6F0611B3" w14:paraId="3D6D0932" w14:textId="272C25A3">
      <w:pPr>
        <w:spacing w:before="200" w:after="0" w:line="480" w:lineRule="auto"/>
        <w:ind w:left="900"/>
        <w:jc w:val="center"/>
        <w:rPr>
          <w:ins w:author="Alba Colomer Padrosa" w:date="2020-11-23T10:49:00Z" w:id="3043"/>
          <w:rFonts w:ascii="Times New Roman" w:hAnsi="Times New Roman" w:cs="Times New Roman"/>
          <w:i/>
          <w:iCs/>
          <w:color w:val="666666"/>
          <w:sz w:val="20"/>
          <w:szCs w:val="20"/>
          <w:lang w:val="en-GB"/>
        </w:rPr>
      </w:pPr>
      <w:bookmarkStart w:name="_Toc57793378" w:id="3044"/>
      <w:ins w:author="Alba Colomer Padrosa" w:date="2020-11-23T10:49:00Z" w:id="3045">
        <w:r w:rsidRPr="009747E7">
          <w:rPr>
            <w:rFonts w:ascii="Times New Roman" w:hAnsi="Times New Roman" w:cs="Times New Roman"/>
            <w:i/>
            <w:iCs/>
            <w:color w:val="666666"/>
            <w:sz w:val="20"/>
            <w:szCs w:val="20"/>
            <w:lang w:val="en-GB"/>
          </w:rPr>
          <w:t xml:space="preserve">Figure </w:t>
        </w:r>
      </w:ins>
      <w:r w:rsidRPr="00CA53DD" w:rsidR="00E37F8A">
        <w:rPr>
          <w:rFonts w:ascii="Times New Roman" w:hAnsi="Times New Roman" w:cs="Times New Roman"/>
          <w:i/>
          <w:iCs/>
          <w:color w:val="666666"/>
          <w:sz w:val="20"/>
          <w:szCs w:val="20"/>
          <w:lang w:val="en-GB"/>
        </w:rPr>
        <w:fldChar w:fldCharType="begin"/>
      </w:r>
      <w:r w:rsidRPr="009747E7" w:rsidR="00E37F8A">
        <w:rPr>
          <w:rFonts w:ascii="Times New Roman" w:hAnsi="Times New Roman" w:cs="Times New Roman"/>
          <w:i/>
          <w:iCs/>
          <w:color w:val="666666"/>
          <w:sz w:val="20"/>
          <w:szCs w:val="20"/>
          <w:lang w:val="en-GB"/>
        </w:rPr>
        <w:instrText xml:space="preserve"> SEQ Figure \* ARABIC </w:instrText>
      </w:r>
      <w:r w:rsidRPr="009747E7" w:rsidR="00E37F8A">
        <w:rPr>
          <w:rFonts w:ascii="Times New Roman" w:hAnsi="Times New Roman" w:cs="Times New Roman"/>
          <w:i/>
          <w:iCs/>
          <w:color w:val="666666"/>
          <w:sz w:val="20"/>
          <w:szCs w:val="20"/>
          <w:lang w:val="en-GB"/>
          <w:rPrChange w:author="Chris Smith" w:date="2020-11-29T16:43:00Z" w:id="3046">
            <w:rPr>
              <w:rFonts w:ascii="Times New Roman" w:hAnsi="Times New Roman" w:cs="Times New Roman"/>
              <w:i/>
              <w:iCs/>
              <w:color w:val="666666"/>
              <w:sz w:val="20"/>
              <w:szCs w:val="20"/>
              <w:lang w:val="en-GB"/>
            </w:rPr>
          </w:rPrChange>
        </w:rPr>
        <w:fldChar w:fldCharType="separate"/>
      </w:r>
      <w:ins w:author="Alba Colomer Padrosa" w:date="2020-12-02T08:54:00Z" w:id="3047">
        <w:r w:rsidR="00CA53DD">
          <w:rPr>
            <w:rFonts w:ascii="Times New Roman" w:hAnsi="Times New Roman" w:cs="Times New Roman"/>
            <w:i/>
            <w:iCs/>
            <w:noProof/>
            <w:color w:val="666666"/>
            <w:sz w:val="20"/>
            <w:szCs w:val="20"/>
            <w:lang w:val="en-GB"/>
          </w:rPr>
          <w:t>49</w:t>
        </w:r>
      </w:ins>
      <w:r w:rsidRPr="009747E7" w:rsidR="00E37F8A">
        <w:rPr>
          <w:rFonts w:ascii="Times New Roman" w:hAnsi="Times New Roman" w:cs="Times New Roman"/>
          <w:i/>
          <w:iCs/>
          <w:color w:val="666666"/>
          <w:sz w:val="20"/>
          <w:szCs w:val="20"/>
          <w:lang w:val="en-GB"/>
          <w:rPrChange w:author="Chris Smith" w:date="2020-11-29T16:43:00Z" w:id="3048">
            <w:rPr>
              <w:rFonts w:ascii="Times New Roman" w:hAnsi="Times New Roman" w:cs="Times New Roman"/>
              <w:i/>
              <w:iCs/>
              <w:color w:val="666666"/>
              <w:sz w:val="20"/>
              <w:szCs w:val="20"/>
              <w:lang w:val="en-GB"/>
            </w:rPr>
          </w:rPrChange>
        </w:rPr>
        <w:fldChar w:fldCharType="end"/>
      </w:r>
      <w:ins w:author="Alba Colomer Padrosa" w:date="2020-11-23T10:49:00Z" w:id="3049">
        <w:r w:rsidRPr="009747E7">
          <w:rPr>
            <w:rFonts w:ascii="Times New Roman" w:hAnsi="Times New Roman" w:cs="Times New Roman"/>
            <w:i/>
            <w:iCs/>
            <w:color w:val="666666"/>
            <w:sz w:val="20"/>
            <w:szCs w:val="20"/>
            <w:lang w:val="en-GB"/>
          </w:rPr>
          <w:t xml:space="preserve"> – Code for successful outcome of procurement initi</w:t>
        </w:r>
      </w:ins>
      <w:ins w:author="Alba Colomer Padrosa" w:date="2020-11-23T10:50:00Z" w:id="3050">
        <w:r w:rsidRPr="009747E7">
          <w:rPr>
            <w:rFonts w:ascii="Times New Roman" w:hAnsi="Times New Roman" w:cs="Times New Roman"/>
            <w:i/>
            <w:iCs/>
            <w:color w:val="666666"/>
            <w:sz w:val="20"/>
            <w:szCs w:val="20"/>
            <w:lang w:val="en-GB"/>
          </w:rPr>
          <w:t>ation at tender level</w:t>
        </w:r>
      </w:ins>
      <w:bookmarkEnd w:id="3044"/>
    </w:p>
    <w:p w:rsidRPr="009747E7" w:rsidR="00E37F8A" w:rsidDel="000858CD" w:rsidP="6F0611B3" w:rsidRDefault="00E37F8A" w14:paraId="2E33C8DF" w14:textId="28E5897A">
      <w:pPr>
        <w:rPr>
          <w:del w:author="Alba Colomer Padrosa" w:date="2020-12-02T09:20:00Z" w:id="3051"/>
          <w:rFonts w:ascii="Times New Roman" w:hAnsi="Times New Roman" w:cs="Times New Roman"/>
          <w:lang w:val="en-GB"/>
        </w:rPr>
      </w:pPr>
    </w:p>
    <w:p w:rsidRPr="009747E7" w:rsidR="009B224F" w:rsidP="006F791E" w:rsidRDefault="0FFC06D3" w14:paraId="2244E6B8" w14:textId="644A4A35">
      <w:pPr>
        <w:pStyle w:val="Heading3"/>
        <w:numPr>
          <w:ilvl w:val="2"/>
          <w:numId w:val="0"/>
        </w:numPr>
        <w:rPr>
          <w:rFonts w:cs="Times New Roman"/>
        </w:rPr>
      </w:pPr>
      <w:bookmarkStart w:name="_Toc57793417" w:id="3052"/>
      <w:r w:rsidRPr="009747E7">
        <w:rPr>
          <w:rFonts w:cs="Times New Roman"/>
        </w:rPr>
        <w:t>2.4.13 State7 - Cancellation of procedure</w:t>
      </w:r>
      <w:bookmarkEnd w:id="3052"/>
    </w:p>
    <w:p w:rsidR="002E40FC" w:rsidP="6F0611B3" w:rsidRDefault="6F0611B3" w14:paraId="3577A1A4" w14:textId="77777777">
      <w:pPr>
        <w:jc w:val="both"/>
        <w:rPr>
          <w:ins w:author="Alba Colomer Padrosa" w:date="2020-12-02T09:08:00Z" w:id="3053"/>
          <w:rFonts w:ascii="Times New Roman" w:hAnsi="Times New Roman" w:cs="Times New Roman" w:eastAsiaTheme="minorEastAsia"/>
          <w:color w:val="404040" w:themeColor="text1" w:themeTint="BF"/>
          <w:lang w:val="en-GB"/>
        </w:rPr>
      </w:pPr>
      <w:r w:rsidRPr="009747E7">
        <w:rPr>
          <w:rFonts w:ascii="Times New Roman" w:hAnsi="Times New Roman" w:cs="Times New Roman" w:eastAsiaTheme="minorEastAsia"/>
          <w:color w:val="404040" w:themeColor="text1" w:themeTint="BF"/>
          <w:lang w:val="en-GB"/>
        </w:rPr>
        <w:t xml:space="preserve">State7 is a cancellation of procedure. The cancellation flow is common to any procurement method and described in a separate document </w:t>
      </w:r>
      <w:commentRangeStart w:id="3054"/>
      <w:commentRangeStart w:id="3055"/>
      <w:r w:rsidRPr="009747E7">
        <w:rPr>
          <w:rFonts w:ascii="Times New Roman" w:hAnsi="Times New Roman" w:cs="Times New Roman" w:eastAsiaTheme="minorEastAsia"/>
          <w:color w:val="404040" w:themeColor="text1" w:themeTint="BF"/>
          <w:lang w:val="en-GB"/>
        </w:rPr>
        <w:t>(the API guide for NEPPs</w:t>
      </w:r>
      <w:ins w:author="Alba Colomer Padrosa" w:date="2020-11-23T11:08:00Z" w:id="3056">
        <w:r w:rsidRPr="009747E7">
          <w:rPr>
            <w:rFonts w:ascii="Times New Roman" w:hAnsi="Times New Roman" w:cs="Times New Roman" w:eastAsiaTheme="minorEastAsia"/>
            <w:color w:val="404040" w:themeColor="text1" w:themeTint="BF"/>
            <w:lang w:val="en-GB"/>
          </w:rPr>
          <w:t>:</w:t>
        </w:r>
      </w:ins>
    </w:p>
    <w:p w:rsidRPr="009747E7" w:rsidR="009B224F" w:rsidP="6F0611B3" w:rsidRDefault="6F0611B3" w14:paraId="5595F133" w14:textId="4980EBEA">
      <w:pPr>
        <w:jc w:val="both"/>
        <w:rPr>
          <w:rFonts w:ascii="Times New Roman" w:hAnsi="Times New Roman" w:cs="Times New Roman" w:eastAsiaTheme="minorEastAsia"/>
          <w:color w:val="404040" w:themeColor="text1" w:themeTint="BF"/>
          <w:lang w:val="en-GB"/>
        </w:rPr>
      </w:pPr>
      <w:ins w:author="Alba Colomer Padrosa" w:date="2020-11-23T11:08:00Z" w:id="3057">
        <w:r w:rsidRPr="009747E7">
          <w:rPr>
            <w:rFonts w:ascii="Times New Roman" w:hAnsi="Times New Roman" w:cs="Times New Roman" w:eastAsiaTheme="minorEastAsia"/>
            <w:color w:val="404040" w:themeColor="text1" w:themeTint="BF"/>
            <w:lang w:val="en-GB"/>
          </w:rPr>
          <w:t xml:space="preserve"> </w:t>
        </w:r>
        <w:r w:rsidRPr="009747E7" w:rsidR="009B224F">
          <w:rPr>
            <w:lang w:val="en-GB"/>
            <w:rPrChange w:author="Chris Smith" w:date="2020-11-29T16:43:00Z" w:id="3058">
              <w:rPr/>
            </w:rPrChange>
          </w:rPr>
          <w:fldChar w:fldCharType="begin"/>
        </w:r>
        <w:r w:rsidRPr="009747E7" w:rsidR="009B224F">
          <w:rPr>
            <w:lang w:val="en-GB"/>
            <w:rPrChange w:author="Chris Smith" w:date="2020-11-29T16:43:00Z" w:id="3059">
              <w:rPr/>
            </w:rPrChange>
          </w:rPr>
          <w:instrText xml:space="preserve">HYPERLINK "https://mtendereprocurementsystem.github.io/MTender-Documentation/API/" </w:instrText>
        </w:r>
        <w:r w:rsidRPr="009747E7" w:rsidR="009B224F">
          <w:rPr>
            <w:lang w:val="en-GB"/>
            <w:rPrChange w:author="Chris Smith" w:date="2020-11-29T16:43:00Z" w:id="3060">
              <w:rPr/>
            </w:rPrChange>
          </w:rPr>
          <w:fldChar w:fldCharType="separate"/>
        </w:r>
        <w:r w:rsidRPr="009747E7">
          <w:rPr>
            <w:rStyle w:val="Hyperlink"/>
            <w:rFonts w:ascii="Times New Roman" w:hAnsi="Times New Roman" w:eastAsia="Times New Roman" w:cs="Times New Roman"/>
            <w:lang w:val="en-GB"/>
          </w:rPr>
          <w:t>https://mtendereprocurementsystem.github.io/MTender-Documentation/API/</w:t>
        </w:r>
        <w:r w:rsidRPr="009747E7" w:rsidR="009B224F">
          <w:rPr>
            <w:lang w:val="en-GB"/>
            <w:rPrChange w:author="Chris Smith" w:date="2020-11-29T16:43:00Z" w:id="3061">
              <w:rPr/>
            </w:rPrChange>
          </w:rPr>
          <w:fldChar w:fldCharType="end"/>
        </w:r>
      </w:ins>
      <w:r w:rsidRPr="009747E7">
        <w:rPr>
          <w:rFonts w:ascii="Times New Roman" w:hAnsi="Times New Roman" w:cs="Times New Roman" w:eastAsiaTheme="minorEastAsia"/>
          <w:color w:val="404040" w:themeColor="text1" w:themeTint="BF"/>
          <w:lang w:val="en-GB"/>
        </w:rPr>
        <w:t>).</w:t>
      </w:r>
      <w:commentRangeEnd w:id="3054"/>
      <w:r w:rsidRPr="009747E7" w:rsidR="009B224F">
        <w:rPr>
          <w:rStyle w:val="CommentReference"/>
          <w:lang w:val="en-GB"/>
          <w:rPrChange w:author="Chris Smith" w:date="2020-11-29T16:43:00Z" w:id="3062">
            <w:rPr>
              <w:rStyle w:val="CommentReference"/>
            </w:rPr>
          </w:rPrChange>
        </w:rPr>
        <w:commentReference w:id="3054"/>
      </w:r>
      <w:commentRangeEnd w:id="3055"/>
      <w:r w:rsidRPr="009747E7" w:rsidR="009B224F">
        <w:rPr>
          <w:rStyle w:val="CommentReference"/>
          <w:lang w:val="en-GB"/>
          <w:rPrChange w:author="Chris Smith" w:date="2020-11-29T16:43:00Z" w:id="3063">
            <w:rPr>
              <w:rStyle w:val="CommentReference"/>
            </w:rPr>
          </w:rPrChange>
        </w:rPr>
        <w:commentReference w:id="3055"/>
      </w:r>
    </w:p>
    <w:p w:rsidRPr="009747E7" w:rsidR="00272695" w:rsidP="006F791E" w:rsidRDefault="00272695" w14:paraId="7628B994" w14:textId="77777777">
      <w:pPr>
        <w:jc w:val="both"/>
        <w:rPr>
          <w:rFonts w:ascii="Times New Roman" w:hAnsi="Times New Roman" w:cs="Times New Roman" w:eastAsiaTheme="minorEastAsia"/>
          <w:color w:val="404040" w:themeColor="text1" w:themeTint="BF"/>
          <w:lang w:val="en-GB"/>
        </w:rPr>
      </w:pPr>
    </w:p>
    <w:p w:rsidRPr="009747E7" w:rsidR="009B224F" w:rsidRDefault="009B224F" w14:paraId="13CC676D" w14:textId="77777777">
      <w:pPr>
        <w:rPr>
          <w:rFonts w:ascii="Times New Roman" w:hAnsi="Times New Roman" w:cs="Times New Roman" w:eastAsiaTheme="minorEastAsia"/>
          <w:color w:val="404040" w:themeColor="text1" w:themeTint="BF"/>
          <w:lang w:val="en-GB"/>
        </w:rPr>
      </w:pPr>
      <w:r w:rsidRPr="009747E7">
        <w:rPr>
          <w:rFonts w:ascii="Times New Roman" w:hAnsi="Times New Roman" w:cs="Times New Roman" w:eastAsiaTheme="minorEastAsia"/>
          <w:color w:val="404040" w:themeColor="text1" w:themeTint="BF"/>
          <w:lang w:val="en-GB"/>
        </w:rPr>
        <w:br w:type="page"/>
      </w:r>
    </w:p>
    <w:p w:rsidRPr="009747E7" w:rsidR="009B224F" w:rsidP="009B224F" w:rsidRDefault="009B224F" w14:paraId="2D55D61B" w14:textId="77777777">
      <w:pPr>
        <w:rPr>
          <w:rFonts w:ascii="Times New Roman" w:hAnsi="Times New Roman" w:cs="Times New Roman" w:eastAsiaTheme="minorEastAsia"/>
          <w:color w:val="404040" w:themeColor="text1" w:themeTint="BF"/>
          <w:lang w:val="en-GB"/>
        </w:rPr>
      </w:pPr>
    </w:p>
    <w:p w:rsidRPr="009747E7" w:rsidR="000E7BD2" w:rsidP="006F791E" w:rsidRDefault="0FFC06D3" w14:paraId="76DEE651" w14:textId="4BE6EB4A">
      <w:pPr>
        <w:pStyle w:val="Heading1"/>
        <w:numPr>
          <w:ilvl w:val="0"/>
          <w:numId w:val="0"/>
        </w:numPr>
        <w:tabs>
          <w:tab w:val="left" w:pos="539"/>
        </w:tabs>
        <w:spacing w:before="280" w:after="120" w:line="240" w:lineRule="auto"/>
        <w:ind w:hanging="29"/>
        <w:rPr>
          <w:rFonts w:cs="Times New Roman"/>
          <w:b w:val="0"/>
          <w:bCs w:val="0"/>
          <w:color w:val="00539B"/>
          <w:sz w:val="36"/>
          <w:szCs w:val="36"/>
          <w:lang w:val="en-GB" w:eastAsia="en-US"/>
        </w:rPr>
      </w:pPr>
      <w:bookmarkStart w:name="_yh4vvefy3gqt" w:colFirst="0" w:colLast="0" w:id="3064"/>
      <w:bookmarkStart w:name="_Toc57793418" w:id="3065"/>
      <w:bookmarkEnd w:id="3064"/>
      <w:r w:rsidRPr="009747E7">
        <w:rPr>
          <w:rFonts w:cs="Times New Roman"/>
          <w:b w:val="0"/>
          <w:bCs w:val="0"/>
          <w:color w:val="00539B"/>
          <w:sz w:val="36"/>
          <w:szCs w:val="36"/>
          <w:lang w:val="en-GB" w:eastAsia="en-US"/>
        </w:rPr>
        <w:t>3 Annexes</w:t>
      </w:r>
      <w:bookmarkEnd w:id="3065"/>
    </w:p>
    <w:p w:rsidRPr="009747E7" w:rsidR="000E7BD2" w:rsidP="006F791E" w:rsidRDefault="0FFC06D3" w14:paraId="6036A08B" w14:textId="2BD93216">
      <w:pPr>
        <w:pStyle w:val="Heading2"/>
        <w:rPr>
          <w:rFonts w:cs="Times New Roman"/>
          <w:lang w:val="en-GB"/>
        </w:rPr>
      </w:pPr>
      <w:bookmarkStart w:name="_cacdpdm29n8" w:colFirst="0" w:colLast="0" w:id="3066"/>
      <w:bookmarkStart w:name="_Toc57793419" w:id="3067"/>
      <w:bookmarkEnd w:id="3066"/>
      <w:r w:rsidRPr="009747E7">
        <w:rPr>
          <w:rFonts w:cs="Times New Roman"/>
          <w:lang w:val="en-GB"/>
        </w:rPr>
        <w:t xml:space="preserve">3.1 </w:t>
      </w:r>
      <w:ins w:author="Alba Colomer Padrosa" w:date="2020-12-02T09:11:00Z" w:id="3068">
        <w:r w:rsidR="002E40FC">
          <w:rPr>
            <w:rFonts w:cs="Times New Roman"/>
            <w:lang w:val="en-GB"/>
          </w:rPr>
          <w:t xml:space="preserve">Annex 1 - </w:t>
        </w:r>
      </w:ins>
      <w:r w:rsidRPr="009747E7">
        <w:rPr>
          <w:rFonts w:cs="Times New Roman"/>
          <w:lang w:val="en-GB"/>
        </w:rPr>
        <w:t>Evaluation Committee</w:t>
      </w:r>
      <w:bookmarkEnd w:id="3067"/>
    </w:p>
    <w:p w:rsidRPr="009747E7" w:rsidR="000E7BD2" w:rsidP="00983F39" w:rsidRDefault="00983F39" w14:paraId="2AB9DCB9" w14:textId="5588FF18">
      <w:pPr>
        <w:pStyle w:val="Heading3"/>
        <w:numPr>
          <w:ilvl w:val="0"/>
          <w:numId w:val="0"/>
        </w:numPr>
        <w:ind w:left="1620" w:hanging="720"/>
        <w:rPr>
          <w:rFonts w:cs="Times New Roman"/>
        </w:rPr>
      </w:pPr>
      <w:bookmarkStart w:name="_rccn8p7o4mtd" w:colFirst="0" w:colLast="0" w:id="3069"/>
      <w:bookmarkStart w:name="_Toc57793420" w:id="3070"/>
      <w:bookmarkEnd w:id="3069"/>
      <w:r w:rsidRPr="009747E7">
        <w:rPr>
          <w:rFonts w:cs="Times New Roman"/>
        </w:rPr>
        <w:t xml:space="preserve">3.1.1 </w:t>
      </w:r>
      <w:r w:rsidRPr="009747E7" w:rsidR="000E7BD2">
        <w:rPr>
          <w:rFonts w:cs="Times New Roman"/>
        </w:rPr>
        <w:t>Background</w:t>
      </w:r>
      <w:bookmarkEnd w:id="3070"/>
    </w:p>
    <w:p w:rsidRPr="009747E7" w:rsidR="000E7BD2" w:rsidP="006F791E" w:rsidRDefault="000E7BD2" w14:paraId="37557216" w14:textId="79C81F6D">
      <w:pPr>
        <w:jc w:val="both"/>
        <w:rPr>
          <w:rFonts w:ascii="Times New Roman" w:hAnsi="Times New Roman" w:cs="Times New Roman"/>
          <w:lang w:val="en-GB"/>
        </w:rPr>
      </w:pPr>
      <w:r w:rsidRPr="009747E7">
        <w:rPr>
          <w:rFonts w:ascii="Times New Roman" w:hAnsi="Times New Roman" w:cs="Times New Roman"/>
          <w:lang w:val="en-GB"/>
        </w:rPr>
        <w:t xml:space="preserve">The process of evaluation of tenders is generally carried out by a suitably competent evaluation panel. According to </w:t>
      </w:r>
      <w:ins w:author="Chris Smith" w:date="2020-11-21T13:42:00Z" w:id="3071">
        <w:r w:rsidRPr="009747E7" w:rsidR="00E33B6E">
          <w:rPr>
            <w:rFonts w:ascii="Times New Roman" w:hAnsi="Times New Roman" w:cs="Times New Roman"/>
            <w:lang w:val="en-GB"/>
          </w:rPr>
          <w:t xml:space="preserve">the </w:t>
        </w:r>
      </w:ins>
      <w:r w:rsidRPr="009747E7">
        <w:rPr>
          <w:rFonts w:ascii="Times New Roman" w:hAnsi="Times New Roman" w:cs="Times New Roman"/>
          <w:i/>
          <w:lang w:val="en-GB"/>
        </w:rPr>
        <w:t>Public Procurement Guidance for Practitioners</w:t>
      </w:r>
      <w:r w:rsidRPr="009747E7">
        <w:rPr>
          <w:rFonts w:ascii="Times New Roman" w:hAnsi="Times New Roman" w:cs="Times New Roman"/>
          <w:lang w:val="en-GB"/>
        </w:rPr>
        <w:t xml:space="preserve"> by </w:t>
      </w:r>
      <w:r w:rsidRPr="009747E7" w:rsidR="008D1E72">
        <w:rPr>
          <w:rFonts w:ascii="Times New Roman" w:hAnsi="Times New Roman" w:cs="Times New Roman"/>
          <w:lang w:val="en-GB"/>
        </w:rPr>
        <w:t>the European Commission, i</w:t>
      </w:r>
      <w:r w:rsidRPr="009747E7">
        <w:rPr>
          <w:rFonts w:ascii="Times New Roman" w:hAnsi="Times New Roman" w:cs="Times New Roman"/>
          <w:lang w:val="en-GB"/>
        </w:rPr>
        <w:t xml:space="preserve">t is best practice to establish the Evaluation Committee as soon as the decision has been taken to proceed with the procurement to ensure that the procurement process is done in the most professional way by involving all the necessary staff qualifications from the start. </w:t>
      </w:r>
    </w:p>
    <w:p w:rsidRPr="009747E7" w:rsidR="000E7BD2" w:rsidP="006F791E" w:rsidRDefault="000E7BD2" w14:paraId="64067767" w14:textId="77777777">
      <w:pPr>
        <w:jc w:val="both"/>
        <w:rPr>
          <w:rFonts w:ascii="Times New Roman" w:hAnsi="Times New Roman" w:cs="Times New Roman"/>
          <w:lang w:val="en-GB"/>
        </w:rPr>
      </w:pPr>
      <w:r w:rsidRPr="009747E7">
        <w:rPr>
          <w:rFonts w:ascii="Times New Roman" w:hAnsi="Times New Roman" w:cs="Times New Roman"/>
          <w:lang w:val="en-GB"/>
        </w:rPr>
        <w:t>The Committee needs to have a permanent core of members. Procurement, financial and legal persons should be permanent members. Technical staff will be members depending on the type of contract. The committee should ideally comprise members experienced in each of the areas to be examined in the tender.</w:t>
      </w:r>
    </w:p>
    <w:p w:rsidRPr="009747E7" w:rsidR="000E7BD2" w:rsidP="006F791E" w:rsidRDefault="000E7BD2" w14:paraId="671F9A35" w14:textId="66054FF2">
      <w:pPr>
        <w:jc w:val="both"/>
        <w:rPr>
          <w:rFonts w:ascii="Times New Roman" w:hAnsi="Times New Roman" w:cs="Times New Roman"/>
          <w:lang w:val="en-GB"/>
        </w:rPr>
      </w:pPr>
      <w:r w:rsidRPr="009747E7">
        <w:rPr>
          <w:rFonts w:ascii="Times New Roman" w:hAnsi="Times New Roman" w:cs="Times New Roman"/>
          <w:lang w:val="en-GB"/>
        </w:rPr>
        <w:t xml:space="preserve">A chairperson is usually appointed to lead, co-ordinate, give guidance and control the process of evaluation of tenders. The chairperson is responsible, inter alia, for ensuring that the process of </w:t>
      </w:r>
      <w:r w:rsidRPr="009747E7" w:rsidR="008D1E72">
        <w:rPr>
          <w:rFonts w:ascii="Times New Roman" w:hAnsi="Times New Roman" w:cs="Times New Roman"/>
          <w:lang w:val="en-GB"/>
        </w:rPr>
        <w:t xml:space="preserve">tender </w:t>
      </w:r>
      <w:r w:rsidRPr="009747E7">
        <w:rPr>
          <w:rFonts w:ascii="Times New Roman" w:hAnsi="Times New Roman" w:cs="Times New Roman"/>
          <w:lang w:val="en-GB"/>
        </w:rPr>
        <w:t>evaluation is carried out in accordance with the general law and Treaty principles as well as local requirements. A secretary to the evaluation panel, generally with non-voting powers, is often appointed for the purpose of providing support to the chairperson, carrying out the administrative tasks linked to the evaluation process, and keeping the minutes of each meeting.</w:t>
      </w:r>
    </w:p>
    <w:p w:rsidRPr="009747E7" w:rsidR="000E7BD2" w:rsidP="006F791E" w:rsidRDefault="000E7BD2" w14:paraId="426BE3C2" w14:textId="5AE76717">
      <w:pPr>
        <w:jc w:val="both"/>
        <w:rPr>
          <w:rFonts w:ascii="Times New Roman" w:hAnsi="Times New Roman" w:cs="Times New Roman"/>
          <w:lang w:val="en-GB"/>
        </w:rPr>
      </w:pPr>
      <w:r w:rsidRPr="009747E7">
        <w:rPr>
          <w:rFonts w:ascii="Times New Roman" w:hAnsi="Times New Roman" w:cs="Times New Roman"/>
          <w:lang w:val="en-GB"/>
        </w:rPr>
        <w:t>The way in which the members of the evaluation panel operate - for example</w:t>
      </w:r>
      <w:r w:rsidRPr="009747E7" w:rsidR="008D1E72">
        <w:rPr>
          <w:rFonts w:ascii="Times New Roman" w:hAnsi="Times New Roman" w:cs="Times New Roman"/>
          <w:lang w:val="en-GB"/>
        </w:rPr>
        <w:t>,</w:t>
      </w:r>
      <w:r w:rsidRPr="009747E7">
        <w:rPr>
          <w:rFonts w:ascii="Times New Roman" w:hAnsi="Times New Roman" w:cs="Times New Roman"/>
          <w:lang w:val="en-GB"/>
        </w:rPr>
        <w:t xml:space="preserve"> whether they assess the tenders independently or jointly - depends on local legislation or local practice.</w:t>
      </w:r>
    </w:p>
    <w:p w:rsidRPr="009747E7" w:rsidR="000E7BD2" w:rsidP="006F791E" w:rsidRDefault="000E7BD2" w14:paraId="400D50A9" w14:textId="76CB2DF4">
      <w:pPr>
        <w:jc w:val="both"/>
        <w:rPr>
          <w:rFonts w:ascii="Times New Roman" w:hAnsi="Times New Roman" w:cs="Times New Roman"/>
          <w:lang w:val="en-GB"/>
        </w:rPr>
      </w:pPr>
      <w:r w:rsidRPr="009747E7">
        <w:rPr>
          <w:rFonts w:ascii="Times New Roman" w:hAnsi="Times New Roman" w:cs="Times New Roman"/>
          <w:lang w:val="en-GB"/>
        </w:rPr>
        <w:t xml:space="preserve">In principle, the evaluation panel normally has only the mandate to identify the best tender and to make a recommendation as to the award of the contract to the </w:t>
      </w:r>
      <w:r w:rsidRPr="009747E7" w:rsidR="00630E88">
        <w:rPr>
          <w:rFonts w:ascii="Times New Roman" w:hAnsi="Times New Roman" w:cs="Times New Roman"/>
          <w:lang w:val="en-GB"/>
        </w:rPr>
        <w:t>CA</w:t>
      </w:r>
      <w:r w:rsidRPr="009747E7">
        <w:rPr>
          <w:rFonts w:ascii="Times New Roman" w:hAnsi="Times New Roman" w:cs="Times New Roman"/>
          <w:lang w:val="en-GB"/>
        </w:rPr>
        <w:t>.</w:t>
      </w:r>
    </w:p>
    <w:p w:rsidRPr="009747E7" w:rsidR="000E7BD2" w:rsidP="006F791E" w:rsidRDefault="0FFC06D3" w14:paraId="59DC2C4C" w14:textId="70A6CBED">
      <w:pPr>
        <w:pStyle w:val="Heading3"/>
        <w:numPr>
          <w:ilvl w:val="2"/>
          <w:numId w:val="0"/>
        </w:numPr>
        <w:ind w:left="720"/>
        <w:rPr>
          <w:rFonts w:cs="Times New Roman"/>
        </w:rPr>
      </w:pPr>
      <w:bookmarkStart w:name="_gzi9spyefbss" w:colFirst="0" w:colLast="0" w:id="3072"/>
      <w:bookmarkStart w:name="_Toc57793421" w:id="3073"/>
      <w:bookmarkEnd w:id="3072"/>
      <w:r w:rsidRPr="009747E7">
        <w:rPr>
          <w:rFonts w:cs="Times New Roman"/>
        </w:rPr>
        <w:t>References</w:t>
      </w:r>
      <w:bookmarkEnd w:id="3073"/>
    </w:p>
    <w:commentRangeStart w:id="3074"/>
    <w:p w:rsidRPr="009747E7" w:rsidR="000E7BD2" w:rsidP="6F0611B3" w:rsidRDefault="00797217" w14:paraId="6E9C55B2" w14:textId="1D030FA4">
      <w:pPr>
        <w:numPr>
          <w:ilvl w:val="0"/>
          <w:numId w:val="16"/>
        </w:numPr>
        <w:spacing w:after="0" w:line="360" w:lineRule="auto"/>
        <w:ind w:left="1170" w:hanging="270"/>
        <w:rPr>
          <w:rFonts w:ascii="Times New Roman" w:hAnsi="Times New Roman" w:cs="Times New Roman"/>
          <w:lang w:val="en-GB"/>
        </w:rPr>
      </w:pPr>
      <w:r w:rsidRPr="009747E7">
        <w:rPr>
          <w:lang w:val="en-GB"/>
        </w:rPr>
        <w:fldChar w:fldCharType="begin"/>
      </w:r>
      <w:r w:rsidRPr="009747E7">
        <w:rPr>
          <w:lang w:val="en-GB"/>
        </w:rPr>
        <w:instrText xml:space="preserve"> HYPERLINK "http://www.sigmaweb.org/publications/47450401.pdf" \h </w:instrText>
      </w:r>
      <w:r w:rsidRPr="009747E7">
        <w:rPr>
          <w:lang w:val="en-GB"/>
        </w:rPr>
        <w:fldChar w:fldCharType="separate"/>
      </w:r>
      <w:commentRangeStart w:id="3077"/>
      <w:r w:rsidRPr="009747E7" w:rsidR="000E7BD2">
        <w:rPr>
          <w:rFonts w:ascii="Times New Roman" w:hAnsi="Times New Roman" w:cs="Times New Roman"/>
          <w:color w:val="1155CC"/>
          <w:u w:val="single"/>
          <w:lang w:val="en-GB"/>
        </w:rPr>
        <w:t>Tender Evaluation and Contract Award</w:t>
      </w:r>
      <w:ins w:author="Alba Colomer Padrosa" w:date="2020-11-23T11:11:00Z" w:id="1629120200">
        <w:r w:rsidRPr="3050268B" w:rsidR="3050268B">
          <w:rPr>
            <w:rFonts w:ascii="Times New Roman" w:hAnsi="Times New Roman" w:cs="Times New Roman"/>
            <w:color w:val="1155CC"/>
            <w:u w:val="single"/>
            <w:lang w:val="en-GB"/>
          </w:rPr>
          <w:t xml:space="preserve"> </w:t>
        </w:r>
      </w:ins>
      <w:r w:rsidRPr="009747E7">
        <w:rPr>
          <w:rFonts w:ascii="Times New Roman" w:hAnsi="Times New Roman" w:cs="Times New Roman"/>
          <w:color w:val="1155CC"/>
          <w:u w:val="single"/>
          <w:lang w:val="en-GB"/>
        </w:rPr>
        <w:fldChar w:fldCharType="end"/>
      </w:r>
      <w:ins w:author="Alba Colomer Padrosa" w:date="2020-11-23T11:12:00Z" w:id="1262277104">
        <w:r w:rsidRPr="3050268B" w:rsidR="3050268B">
          <w:rPr>
            <w:rFonts w:ascii="Times New Roman" w:hAnsi="Times New Roman" w:cs="Times New Roman"/>
            <w:vertAlign w:val="superscript"/>
            <w:lang w:val="en-GB"/>
          </w:rPr>
          <w:t xml:space="preserve"> </w:t>
        </w:r>
        <w:r w:rsidRPr="3050268B" w:rsidR="3050268B">
          <w:rPr>
            <w:rFonts w:ascii="Times New Roman" w:hAnsi="Times New Roman" w:cs="Times New Roman"/>
            <w:lang w:val="en-GB"/>
            <w:rPrChange w:author="Chris Smith" w:date="2020-11-29T16:43:00Z" w:id="16687907">
              <w:rPr>
                <w:rFonts w:ascii="Times New Roman" w:hAnsi="Times New Roman" w:cs="Times New Roman"/>
                <w:vertAlign w:val="superscript"/>
                <w:lang w:val="en-GB"/>
              </w:rPr>
            </w:rPrChange>
          </w:rPr>
          <w:t>by</w:t>
        </w:r>
      </w:ins>
      <w:ins w:author="Alba Colomer Padrosa" w:date="2020-11-23T11:13:00Z" w:id="670227075">
        <w:r w:rsidRPr="3050268B" w:rsidR="3050268B">
          <w:rPr>
            <w:rFonts w:ascii="Times New Roman" w:hAnsi="Times New Roman" w:cs="Times New Roman"/>
            <w:lang w:val="en-GB"/>
          </w:rPr>
          <w:t xml:space="preserve"> </w:t>
        </w:r>
      </w:ins>
      <w:ins w:author="Alba Colomer Padrosa" w:date="2020-11-23T11:12:00Z" w:id="1715042882">
        <w:r w:rsidRPr="3050268B" w:rsidR="3050268B">
          <w:rPr>
            <w:rFonts w:ascii="Times New Roman" w:hAnsi="Times New Roman" w:cs="Times New Roman"/>
            <w:lang w:val="en-GB"/>
            <w:rPrChange w:author="Chris Smith" w:date="2020-11-29T16:43:00Z" w:id="1600592829">
              <w:rPr>
                <w:rFonts w:ascii="Times New Roman" w:hAnsi="Times New Roman" w:cs="Times New Roman"/>
                <w:vertAlign w:val="superscript"/>
                <w:lang w:val="en-GB"/>
              </w:rPr>
            </w:rPrChange>
          </w:rPr>
          <w:t>the S</w:t>
        </w:r>
      </w:ins>
      <w:ins w:author="Alba Colomer Padrosa" w:date="2020-11-23T11:13:00Z" w:id="47002625">
        <w:r w:rsidRPr="3050268B" w:rsidR="3050268B">
          <w:rPr>
            <w:rFonts w:ascii="Times New Roman" w:hAnsi="Times New Roman" w:cs="Times New Roman"/>
            <w:lang w:val="en-GB"/>
          </w:rPr>
          <w:t>i</w:t>
        </w:r>
      </w:ins>
      <w:ins w:author="Alba Colomer Padrosa" w:date="2020-11-23T11:12:00Z" w:id="79394844">
        <w:r w:rsidRPr="3050268B" w:rsidR="3050268B">
          <w:rPr>
            <w:rFonts w:ascii="Times New Roman" w:hAnsi="Times New Roman" w:cs="Times New Roman"/>
            <w:lang w:val="en-GB"/>
            <w:rPrChange w:author="Chris Smith" w:date="2020-11-29T16:43:00Z" w:id="1711964531">
              <w:rPr>
                <w:rFonts w:ascii="Times New Roman" w:hAnsi="Times New Roman" w:cs="Times New Roman"/>
                <w:vertAlign w:val="superscript"/>
                <w:lang w:val="en-GB"/>
              </w:rPr>
            </w:rPrChange>
          </w:rPr>
          <w:t>gma Programme</w:t>
        </w:r>
      </w:ins>
      <w:ins w:author="Alba Colomer Padrosa" w:date="2020-11-23T11:13:00Z" w:id="1652572496">
        <w:r w:rsidRPr="3050268B" w:rsidR="3050268B">
          <w:rPr>
            <w:rFonts w:ascii="Times New Roman" w:hAnsi="Times New Roman" w:cs="Times New Roman"/>
            <w:lang w:val="en-GB"/>
          </w:rPr>
          <w:t xml:space="preserve"> (OECD </w:t>
        </w:r>
      </w:ins>
      <w:ins w:author="Alba Colomer Padrosa" w:date="2020-11-23T11:14:00Z" w:id="338580361">
        <w:r w:rsidRPr="3050268B" w:rsidR="3050268B">
          <w:rPr>
            <w:rFonts w:ascii="Times New Roman" w:hAnsi="Times New Roman" w:cs="Times New Roman"/>
            <w:lang w:val="en-GB"/>
          </w:rPr>
          <w:t>and EU)</w:t>
        </w:r>
      </w:ins>
      <w:r w:rsidRPr="009747E7">
        <w:rPr>
          <w:rFonts w:ascii="Times New Roman" w:hAnsi="Times New Roman" w:cs="Times New Roman"/>
          <w:vertAlign w:val="superscript"/>
          <w:lang w:val="en-GB"/>
        </w:rPr>
        <w:footnoteReference w:id="16"/>
      </w:r>
    </w:p>
    <w:p w:rsidRPr="009747E7" w:rsidR="000E7BD2" w:rsidP="3050268B" w:rsidRDefault="002B2680" w14:paraId="7E9071B1" w14:textId="50AEB79C">
      <w:pPr>
        <w:numPr>
          <w:ilvl w:val="0"/>
          <w:numId w:val="16"/>
        </w:numPr>
        <w:spacing w:after="0" w:line="360" w:lineRule="auto"/>
        <w:ind w:left="1170" w:hanging="270"/>
        <w:rPr>
          <w:rFonts w:eastAsia="游明朝" w:eastAsiaTheme="minorEastAsia"/>
          <w:lang w:val="en-GB"/>
        </w:rPr>
      </w:pPr>
      <w:r w:rsidRPr="009747E7">
        <w:rPr>
          <w:lang w:val="en-GB"/>
        </w:rPr>
        <w:fldChar w:fldCharType="begin"/>
      </w:r>
      <w:r w:rsidRPr="009747E7">
        <w:rPr>
          <w:lang w:val="en-GB"/>
        </w:rPr>
        <w:instrText xml:space="preserve"> HYPERLINK "https://ec.europa.eu/oib/doc/tenders-submission-guide_en.pdf" \h </w:instrText>
      </w:r>
      <w:r w:rsidRPr="009747E7">
        <w:rPr>
          <w:lang w:val="en-GB"/>
        </w:rPr>
        <w:fldChar w:fldCharType="separate"/>
      </w:r>
      <w:r w:rsidRPr="009747E7" w:rsidR="000E7BD2">
        <w:rPr>
          <w:rFonts w:ascii="Times New Roman" w:hAnsi="Times New Roman" w:cs="Times New Roman"/>
          <w:color w:val="1155CC"/>
          <w:u w:val="single"/>
          <w:lang w:val="en-GB"/>
        </w:rPr>
        <w:t>How will the tenders be evaluated?</w:t>
      </w:r>
      <w:r w:rsidRPr="009747E7">
        <w:rPr>
          <w:rFonts w:ascii="Times New Roman" w:hAnsi="Times New Roman" w:cs="Times New Roman"/>
          <w:color w:val="1155CC"/>
          <w:u w:val="single"/>
          <w:lang w:val="en-GB"/>
        </w:rPr>
        <w:fldChar w:fldCharType="end"/>
      </w:r>
      <w:r w:rsidRPr="009747E7" w:rsidR="000E7BD2">
        <w:rPr>
          <w:rFonts w:ascii="Times New Roman" w:hAnsi="Times New Roman" w:cs="Times New Roman"/>
          <w:lang w:val="en-GB"/>
        </w:rPr>
        <w:t xml:space="preserve"> (page 18</w:t>
      </w:r>
      <w:ins w:author="Alba Colomer Padrosa" w:date="2020-11-23T11:15:00Z" w:id="1007520307">
        <w:r w:rsidRPr="3050268B" w:rsidR="3050268B">
          <w:rPr>
            <w:rFonts w:ascii="Times New Roman" w:hAnsi="Times New Roman" w:cs="Times New Roman"/>
            <w:lang w:val="en-GB"/>
          </w:rPr>
          <w:t xml:space="preserve">) by the </w:t>
        </w:r>
      </w:ins>
      <w:ins w:author="Alba Colomer Padrosa" w:date="2020-11-23T11:16:00Z" w:id="2071082772">
        <w:r w:rsidRPr="3050268B" w:rsidR="3050268B">
          <w:rPr>
            <w:rFonts w:ascii="Times New Roman" w:hAnsi="Times New Roman" w:cs="Times New Roman"/>
            <w:lang w:val="en-GB"/>
          </w:rPr>
          <w:t>Offic</w:t>
        </w:r>
      </w:ins>
      <w:ins w:author="Alba Colomer Padrosa" w:date="2020-11-23T11:17:00Z" w:id="1417561929">
        <w:r w:rsidRPr="3050268B" w:rsidR="3050268B">
          <w:rPr>
            <w:rFonts w:ascii="Times New Roman" w:hAnsi="Times New Roman" w:cs="Times New Roman"/>
            <w:lang w:val="en-GB"/>
          </w:rPr>
          <w:t>e</w:t>
        </w:r>
      </w:ins>
      <w:ins w:author="Alba Colomer Padrosa" w:date="2020-11-23T11:16:00Z" w:id="1458188691">
        <w:r w:rsidRPr="3050268B" w:rsidR="3050268B">
          <w:rPr>
            <w:rFonts w:ascii="Times New Roman" w:hAnsi="Times New Roman" w:cs="Times New Roman"/>
            <w:lang w:val="en-GB"/>
          </w:rPr>
          <w:t xml:space="preserve"> for</w:t>
        </w:r>
        <w:r w:rsidRPr="3050268B" w:rsidR="3050268B">
          <w:rPr>
            <w:rFonts w:ascii="Times New Roman" w:hAnsi="Times New Roman" w:cs="Times New Roman"/>
            <w:lang w:val="en-GB"/>
          </w:rPr>
          <w:t xml:space="preserve"> </w:t>
        </w:r>
        <w:del w:author="Chris Smith" w:date="2020-11-29T16:50:00Z" w:id="1912862538">
          <w:r w:rsidRPr="3050268B" w:rsidDel="3050268B">
            <w:rPr>
              <w:rFonts w:ascii="Times New Roman" w:hAnsi="Times New Roman" w:cs="Times New Roman"/>
              <w:lang w:val="en-GB"/>
            </w:rPr>
            <w:delText>Infraestructure</w:delText>
          </w:r>
        </w:del>
      </w:ins>
      <w:ins w:author="Chris Smith" w:date="2020-11-29T16:50:00Z" w:id="384622461">
        <w:r w:rsidRPr="3050268B" w:rsidR="3050268B">
          <w:rPr>
            <w:rFonts w:ascii="Times New Roman" w:hAnsi="Times New Roman" w:cs="Times New Roman"/>
            <w:lang w:val="en-GB"/>
          </w:rPr>
          <w:t>Infrastructure</w:t>
        </w:r>
      </w:ins>
      <w:ins w:author="Alba Colomer Padrosa" w:date="2020-11-23T11:16:00Z" w:id="1457887847">
        <w:r w:rsidRPr="3050268B" w:rsidR="3050268B">
          <w:rPr>
            <w:rFonts w:ascii="Times New Roman" w:hAnsi="Times New Roman" w:cs="Times New Roman"/>
            <w:lang w:val="en-GB"/>
          </w:rPr>
          <w:t xml:space="preserve"> and</w:t>
        </w:r>
      </w:ins>
      <w:ins w:author="Alba Colomer Padrosa" w:date="2020-11-23T11:15:00Z" w:id="1116428364">
        <w:r w:rsidRPr="3050268B" w:rsidR="3050268B">
          <w:rPr>
            <w:rFonts w:ascii="Times New Roman" w:hAnsi="Times New Roman" w:cs="Times New Roman"/>
            <w:lang w:val="en-GB"/>
          </w:rPr>
          <w:t xml:space="preserve"> </w:t>
        </w:r>
      </w:ins>
      <w:ins w:author="Alba Colomer Padrosa" w:date="2020-11-23T11:17:00Z" w:id="2100418834">
        <w:r w:rsidRPr="3050268B" w:rsidR="3050268B">
          <w:rPr>
            <w:rFonts w:ascii="Times New Roman" w:hAnsi="Times New Roman" w:cs="Times New Roman"/>
            <w:lang w:val="en-GB"/>
          </w:rPr>
          <w:t xml:space="preserve">Logistics </w:t>
        </w:r>
      </w:ins>
      <w:ins w:author="Alba Colomer Padrosa" w:date="2020-11-23T11:15:00Z" w:id="1331443398">
        <w:r w:rsidRPr="3050268B" w:rsidR="3050268B">
          <w:rPr>
            <w:rFonts w:ascii="Times New Roman" w:hAnsi="Times New Roman" w:cs="Times New Roman"/>
            <w:lang w:val="en-GB"/>
          </w:rPr>
          <w:t>of the European Commission</w:t>
        </w:r>
      </w:ins>
      <w:del w:author="Alba Colomer Padrosa" w:date="2020-11-23T11:16:00Z" w:id="210025766">
        <w:r w:rsidRPr="3050268B" w:rsidDel="3050268B">
          <w:rPr>
            <w:rFonts w:ascii="Times New Roman" w:hAnsi="Times New Roman" w:cs="Times New Roman"/>
            <w:lang w:val="en-GB"/>
          </w:rPr>
          <w:delText>)</w:delText>
        </w:r>
      </w:del>
      <w:r w:rsidRPr="009747E7" w:rsidR="000E7BD2">
        <w:rPr>
          <w:rFonts w:ascii="Times New Roman" w:hAnsi="Times New Roman" w:cs="Times New Roman"/>
          <w:vertAlign w:val="superscript"/>
          <w:lang w:val="en-GB"/>
        </w:rPr>
        <w:footnoteReference w:id="17"/>
      </w:r>
      <w:commentRangeEnd w:id="3074"/>
      <w:r w:rsidRPr="009747E7" w:rsidR="00E33B6E">
        <w:rPr>
          <w:rStyle w:val="CommentReference"/>
          <w:lang w:val="en-GB"/>
          <w:rPrChange w:author="Chris Smith" w:date="2020-11-29T16:43:00Z" w:id="3105">
            <w:rPr>
              <w:rStyle w:val="CommentReference"/>
            </w:rPr>
          </w:rPrChange>
        </w:rPr>
        <w:commentReference w:id="3074"/>
      </w:r>
      <w:commentRangeEnd w:id="3077"/>
      <w:r w:rsidRPr="009747E7" w:rsidR="005F35BE">
        <w:rPr>
          <w:rStyle w:val="CommentReference"/>
          <w:lang w:val="en-GB"/>
          <w:rPrChange w:author="Chris Smith" w:date="2020-11-29T16:43:00Z" w:id="3106">
            <w:rPr>
              <w:rStyle w:val="CommentReference"/>
            </w:rPr>
          </w:rPrChange>
        </w:rPr>
        <w:commentReference w:id="3077"/>
      </w:r>
    </w:p>
    <w:p w:rsidRPr="009747E7" w:rsidR="000E7BD2" w:rsidP="00F1538A" w:rsidRDefault="002B2680" w14:paraId="06668007" w14:textId="77777777">
      <w:pPr>
        <w:numPr>
          <w:ilvl w:val="0"/>
          <w:numId w:val="16"/>
        </w:numPr>
        <w:spacing w:after="200" w:line="360" w:lineRule="auto"/>
        <w:ind w:left="1170" w:hanging="270"/>
        <w:rPr>
          <w:rFonts w:ascii="Times New Roman" w:hAnsi="Times New Roman" w:cs="Times New Roman"/>
          <w:lang w:val="en-GB"/>
        </w:rPr>
      </w:pPr>
      <w:r w:rsidRPr="009747E7">
        <w:rPr>
          <w:lang w:val="en-GB"/>
        </w:rPr>
        <w:fldChar w:fldCharType="begin"/>
      </w:r>
      <w:r w:rsidRPr="009747E7">
        <w:rPr>
          <w:lang w:val="en-GB"/>
        </w:rPr>
        <w:instrText xml:space="preserve"> HYPERLINK "https://ec.europa.eu/regional_policy/sources/docgener/informat/2014/guidance_public_proc_en.pdf" \h </w:instrText>
      </w:r>
      <w:r w:rsidRPr="009747E7">
        <w:rPr>
          <w:lang w:val="en-GB"/>
        </w:rPr>
        <w:fldChar w:fldCharType="separate"/>
      </w:r>
      <w:r w:rsidRPr="009747E7" w:rsidR="000E7BD2">
        <w:rPr>
          <w:rFonts w:ascii="Times New Roman" w:hAnsi="Times New Roman" w:cs="Times New Roman"/>
          <w:color w:val="1155CC"/>
          <w:u w:val="single"/>
          <w:lang w:val="en-GB"/>
        </w:rPr>
        <w:t>Public Procurement Guidance for Practitioners</w:t>
      </w:r>
      <w:r w:rsidRPr="009747E7">
        <w:rPr>
          <w:rFonts w:ascii="Times New Roman" w:hAnsi="Times New Roman" w:cs="Times New Roman"/>
          <w:color w:val="1155CC"/>
          <w:u w:val="single"/>
          <w:lang w:val="en-GB"/>
        </w:rPr>
        <w:fldChar w:fldCharType="end"/>
      </w:r>
      <w:r w:rsidRPr="009747E7" w:rsidR="000E7BD2">
        <w:rPr>
          <w:rFonts w:ascii="Times New Roman" w:hAnsi="Times New Roman" w:cs="Times New Roman"/>
          <w:lang w:val="en-GB"/>
        </w:rPr>
        <w:t xml:space="preserve"> by European Commission</w:t>
      </w:r>
      <w:r w:rsidRPr="009747E7" w:rsidR="000E7BD2">
        <w:rPr>
          <w:rFonts w:ascii="Times New Roman" w:hAnsi="Times New Roman" w:cs="Times New Roman"/>
          <w:vertAlign w:val="superscript"/>
          <w:lang w:val="en-GB"/>
        </w:rPr>
        <w:footnoteReference w:id="18"/>
      </w:r>
    </w:p>
    <w:p w:rsidRPr="009747E7" w:rsidR="000E7BD2" w:rsidP="006F791E" w:rsidRDefault="0FFC06D3" w14:paraId="254A2F3D" w14:textId="77777777">
      <w:pPr>
        <w:pStyle w:val="Heading3"/>
        <w:numPr>
          <w:ilvl w:val="2"/>
          <w:numId w:val="0"/>
        </w:numPr>
        <w:ind w:left="720"/>
        <w:rPr>
          <w:rFonts w:cs="Times New Roman"/>
        </w:rPr>
      </w:pPr>
      <w:bookmarkStart w:name="_v4y8jvxea7pc" w:colFirst="0" w:colLast="0" w:id="3111"/>
      <w:bookmarkStart w:name="_Toc57793422" w:id="3112"/>
      <w:bookmarkEnd w:id="3111"/>
      <w:r w:rsidRPr="009747E7">
        <w:rPr>
          <w:rFonts w:cs="Times New Roman"/>
        </w:rPr>
        <w:t>Technical design</w:t>
      </w:r>
      <w:bookmarkEnd w:id="3112"/>
    </w:p>
    <w:p w:rsidRPr="009747E7" w:rsidR="000E7BD2" w:rsidP="006F791E" w:rsidRDefault="2CE72AC9" w14:paraId="2A02EE75" w14:textId="33B25C31">
      <w:pPr>
        <w:jc w:val="both"/>
        <w:rPr>
          <w:rFonts w:ascii="Times New Roman" w:hAnsi="Times New Roman" w:eastAsia="Roboto" w:cs="Times New Roman"/>
          <w:color w:val="8993A4"/>
          <w:sz w:val="21"/>
          <w:szCs w:val="21"/>
          <w:shd w:val="clear" w:color="auto" w:fill="EBECF0"/>
          <w:lang w:val="en-GB"/>
        </w:rPr>
      </w:pPr>
      <w:r w:rsidRPr="009747E7">
        <w:rPr>
          <w:rFonts w:ascii="Times New Roman" w:hAnsi="Times New Roman" w:cs="Times New Roman"/>
          <w:lang w:val="en-GB"/>
        </w:rPr>
        <w:t xml:space="preserve">In order to declare an evaluation panel member, the </w:t>
      </w:r>
      <w:r w:rsidRPr="009747E7" w:rsidR="00630E88">
        <w:rPr>
          <w:rFonts w:ascii="Times New Roman" w:hAnsi="Times New Roman" w:cs="Times New Roman"/>
          <w:lang w:val="en-GB"/>
        </w:rPr>
        <w:t>CA</w:t>
      </w:r>
      <w:r w:rsidRPr="009747E7">
        <w:rPr>
          <w:rFonts w:ascii="Times New Roman" w:hAnsi="Times New Roman" w:cs="Times New Roman"/>
          <w:lang w:val="en-GB"/>
        </w:rPr>
        <w:t xml:space="preserve"> while preparing a </w:t>
      </w:r>
      <w:del w:author="Chris Smith" w:date="2020-11-21T13:44:00Z" w:id="3113">
        <w:r w:rsidRPr="009747E7" w:rsidDel="00E33B6E">
          <w:rPr>
            <w:rFonts w:ascii="Times New Roman" w:hAnsi="Times New Roman" w:cs="Times New Roman"/>
            <w:lang w:val="en-GB"/>
          </w:rPr>
          <w:delText xml:space="preserve"> </w:delText>
        </w:r>
      </w:del>
      <w:r w:rsidRPr="009747E7" w:rsidR="00813205">
        <w:rPr>
          <w:rFonts w:ascii="Times New Roman" w:hAnsi="Times New Roman" w:cs="Times New Roman"/>
          <w:lang w:val="en-GB"/>
        </w:rPr>
        <w:t>CN</w:t>
      </w:r>
      <w:r w:rsidRPr="009747E7">
        <w:rPr>
          <w:rFonts w:ascii="Times New Roman" w:hAnsi="Times New Roman" w:cs="Times New Roman"/>
          <w:lang w:val="en-GB"/>
        </w:rPr>
        <w:t xml:space="preserve"> can add specific information about each person to be included in the evaluation panel by adding relevant information according to a `persones` block:</w:t>
      </w:r>
    </w:p>
    <w:tbl>
      <w:tblPr>
        <w:tblW w:w="8460" w:type="dxa"/>
        <w:tblInd w:w="608" w:type="dxa"/>
        <w:tblLayout w:type="fixed"/>
        <w:tblLook w:val="0600" w:firstRow="0" w:lastRow="0" w:firstColumn="0" w:lastColumn="0" w:noHBand="1" w:noVBand="1"/>
      </w:tblPr>
      <w:tblGrid>
        <w:gridCol w:w="8460"/>
      </w:tblGrid>
      <w:tr w:rsidRPr="009747E7" w:rsidR="000E7BD2" w:rsidTr="6F0611B3" w14:paraId="2FFD3648" w14:textId="77777777">
        <w:tc>
          <w:tcPr>
            <w:tcW w:w="8460" w:type="dxa"/>
            <w:shd w:val="clear" w:color="auto" w:fill="F8F8F8"/>
            <w:tcMar>
              <w:top w:w="100" w:type="dxa"/>
              <w:left w:w="100" w:type="dxa"/>
              <w:bottom w:w="100" w:type="dxa"/>
              <w:right w:w="100" w:type="dxa"/>
            </w:tcMar>
          </w:tcPr>
          <w:p w:rsidRPr="009747E7" w:rsidR="000E7BD2" w:rsidP="00B21DD9" w:rsidRDefault="000E7BD2" w14:paraId="4D82DA4A" w14:textId="77777777">
            <w:pPr>
              <w:widowControl w:val="0"/>
              <w:pBdr>
                <w:top w:val="nil"/>
                <w:left w:val="nil"/>
                <w:bottom w:val="nil"/>
                <w:right w:val="nil"/>
                <w:between w:val="nil"/>
              </w:pBdr>
              <w:spacing w:after="0" w:line="268"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"procuringEntity":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"persones":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"name":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"identifier":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"businessFunctions":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"type":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"jobTitle":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"documents":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"documentType":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140C05" w:rsidP="6F0611B3" w:rsidRDefault="6F0611B3" w14:paraId="65323E99" w14:textId="4E787711">
      <w:pPr>
        <w:spacing w:before="200" w:after="0" w:line="480" w:lineRule="auto"/>
        <w:ind w:left="900"/>
        <w:jc w:val="center"/>
        <w:rPr>
          <w:ins w:author="Alba Colomer Padrosa" w:date="2020-11-23T10:50:00Z" w:id="3114"/>
          <w:rFonts w:ascii="Times New Roman" w:hAnsi="Times New Roman" w:cs="Times New Roman"/>
          <w:i/>
          <w:iCs/>
          <w:color w:val="666666"/>
          <w:sz w:val="20"/>
          <w:szCs w:val="20"/>
          <w:lang w:val="en-GB"/>
        </w:rPr>
      </w:pPr>
      <w:bookmarkStart w:name="_Toc57793379" w:id="3115"/>
      <w:ins w:author="Alba Colomer Padrosa" w:date="2020-11-23T10:50:00Z" w:id="3116">
        <w:r w:rsidRPr="009747E7">
          <w:rPr>
            <w:rFonts w:ascii="Times New Roman" w:hAnsi="Times New Roman" w:cs="Times New Roman"/>
            <w:i/>
            <w:iCs/>
            <w:color w:val="666666"/>
            <w:sz w:val="20"/>
            <w:szCs w:val="20"/>
            <w:lang w:val="en-GB"/>
          </w:rPr>
          <w:lastRenderedPageBreak/>
          <w:t xml:space="preserve">Figure </w:t>
        </w:r>
      </w:ins>
      <w:r w:rsidRPr="00CA53DD" w:rsidR="00140C05">
        <w:rPr>
          <w:rFonts w:ascii="Times New Roman" w:hAnsi="Times New Roman" w:cs="Times New Roman"/>
          <w:i/>
          <w:iCs/>
          <w:color w:val="666666"/>
          <w:sz w:val="20"/>
          <w:szCs w:val="20"/>
          <w:lang w:val="en-GB"/>
        </w:rPr>
        <w:fldChar w:fldCharType="begin"/>
      </w:r>
      <w:r w:rsidRPr="009747E7" w:rsidR="00140C05">
        <w:rPr>
          <w:rFonts w:ascii="Times New Roman" w:hAnsi="Times New Roman" w:cs="Times New Roman"/>
          <w:i/>
          <w:iCs/>
          <w:color w:val="666666"/>
          <w:sz w:val="20"/>
          <w:szCs w:val="20"/>
          <w:lang w:val="en-GB"/>
        </w:rPr>
        <w:instrText xml:space="preserve"> SEQ Figure \* ARABIC </w:instrText>
      </w:r>
      <w:r w:rsidRPr="009747E7" w:rsidR="00140C05">
        <w:rPr>
          <w:rFonts w:ascii="Times New Roman" w:hAnsi="Times New Roman" w:cs="Times New Roman"/>
          <w:i/>
          <w:iCs/>
          <w:color w:val="666666"/>
          <w:sz w:val="20"/>
          <w:szCs w:val="20"/>
          <w:lang w:val="en-GB"/>
          <w:rPrChange w:author="Chris Smith" w:date="2020-11-29T16:43:00Z" w:id="3117">
            <w:rPr>
              <w:rFonts w:ascii="Times New Roman" w:hAnsi="Times New Roman" w:cs="Times New Roman"/>
              <w:i/>
              <w:iCs/>
              <w:color w:val="666666"/>
              <w:sz w:val="20"/>
              <w:szCs w:val="20"/>
              <w:lang w:val="en-GB"/>
            </w:rPr>
          </w:rPrChange>
        </w:rPr>
        <w:fldChar w:fldCharType="separate"/>
      </w:r>
      <w:ins w:author="Alba Colomer Padrosa" w:date="2020-12-02T08:54:00Z" w:id="3118">
        <w:r w:rsidR="00CA53DD">
          <w:rPr>
            <w:rFonts w:ascii="Times New Roman" w:hAnsi="Times New Roman" w:cs="Times New Roman"/>
            <w:i/>
            <w:iCs/>
            <w:noProof/>
            <w:color w:val="666666"/>
            <w:sz w:val="20"/>
            <w:szCs w:val="20"/>
            <w:lang w:val="en-GB"/>
          </w:rPr>
          <w:t>50</w:t>
        </w:r>
      </w:ins>
      <w:r w:rsidRPr="009747E7" w:rsidR="00140C05">
        <w:rPr>
          <w:rFonts w:ascii="Times New Roman" w:hAnsi="Times New Roman" w:cs="Times New Roman"/>
          <w:i/>
          <w:iCs/>
          <w:color w:val="666666"/>
          <w:sz w:val="20"/>
          <w:szCs w:val="20"/>
          <w:lang w:val="en-GB"/>
          <w:rPrChange w:author="Chris Smith" w:date="2020-11-29T16:43:00Z" w:id="3119">
            <w:rPr>
              <w:rFonts w:ascii="Times New Roman" w:hAnsi="Times New Roman" w:cs="Times New Roman"/>
              <w:i/>
              <w:iCs/>
              <w:color w:val="666666"/>
              <w:sz w:val="20"/>
              <w:szCs w:val="20"/>
              <w:lang w:val="en-GB"/>
            </w:rPr>
          </w:rPrChange>
        </w:rPr>
        <w:fldChar w:fldCharType="end"/>
      </w:r>
      <w:ins w:author="Alba Colomer Padrosa" w:date="2020-11-23T10:50:00Z" w:id="3120">
        <w:r w:rsidRPr="009747E7">
          <w:rPr>
            <w:rFonts w:ascii="Times New Roman" w:hAnsi="Times New Roman" w:cs="Times New Roman"/>
            <w:i/>
            <w:iCs/>
            <w:color w:val="666666"/>
            <w:sz w:val="20"/>
            <w:szCs w:val="20"/>
            <w:lang w:val="en-GB"/>
          </w:rPr>
          <w:t xml:space="preserve"> – Code for evaluation panel</w:t>
        </w:r>
        <w:bookmarkEnd w:id="3115"/>
      </w:ins>
    </w:p>
    <w:p w:rsidRPr="009747E7" w:rsidR="00140C05" w:rsidP="6F0611B3" w:rsidRDefault="00140C05" w14:paraId="33FBAA99" w14:textId="5612D92A">
      <w:pPr>
        <w:rPr>
          <w:lang w:val="en-GB"/>
        </w:rPr>
      </w:pPr>
    </w:p>
    <w:p w:rsidRPr="009747E7" w:rsidR="00140C05" w:rsidP="00140C05" w:rsidRDefault="00140C05" w14:paraId="2D967CF7" w14:textId="46632FFD">
      <w:pPr>
        <w:pStyle w:val="Heading2"/>
        <w:rPr>
          <w:lang w:val="en-GB"/>
        </w:rPr>
      </w:pPr>
      <w:bookmarkStart w:name="_Toc57793423" w:id="3121"/>
      <w:r w:rsidRPr="009747E7">
        <w:rPr>
          <w:lang w:val="en-GB"/>
        </w:rPr>
        <w:t xml:space="preserve">3.2 </w:t>
      </w:r>
      <w:ins w:author="Alba Colomer Padrosa" w:date="2020-12-02T09:11:00Z" w:id="3122">
        <w:r w:rsidR="002E40FC">
          <w:rPr>
            <w:lang w:val="en-GB"/>
          </w:rPr>
          <w:t xml:space="preserve">Annex 2 - </w:t>
        </w:r>
      </w:ins>
      <w:r w:rsidRPr="009747E7">
        <w:rPr>
          <w:lang w:val="en-GB"/>
        </w:rPr>
        <w:t xml:space="preserve">Structured </w:t>
      </w:r>
      <w:r w:rsidRPr="009747E7" w:rsidR="00276DF9">
        <w:rPr>
          <w:lang w:val="en-GB"/>
        </w:rPr>
        <w:t>c</w:t>
      </w:r>
      <w:r w:rsidRPr="009747E7">
        <w:rPr>
          <w:lang w:val="en-GB"/>
        </w:rPr>
        <w:t>riteria</w:t>
      </w:r>
      <w:bookmarkEnd w:id="3121"/>
    </w:p>
    <w:p w:rsidRPr="009747E7" w:rsidR="000E7BD2" w:rsidP="00140C05" w:rsidRDefault="00140C05" w14:paraId="59085A97" w14:textId="09F8EC86">
      <w:pPr>
        <w:pStyle w:val="Heading3"/>
        <w:numPr>
          <w:ilvl w:val="0"/>
          <w:numId w:val="0"/>
        </w:numPr>
        <w:ind w:left="1620" w:hanging="720"/>
        <w:rPr>
          <w:rFonts w:cs="Times New Roman"/>
        </w:rPr>
      </w:pPr>
      <w:bookmarkStart w:name="_c3a6mqscfdox" w:colFirst="0" w:colLast="0" w:id="3123"/>
      <w:bookmarkStart w:name="_Toc57793424" w:id="3124"/>
      <w:bookmarkEnd w:id="3123"/>
      <w:r w:rsidRPr="009747E7">
        <w:rPr>
          <w:rFonts w:cs="Times New Roman"/>
        </w:rPr>
        <w:t xml:space="preserve">3.2.1 </w:t>
      </w:r>
      <w:r w:rsidRPr="009747E7" w:rsidR="000E7BD2">
        <w:rPr>
          <w:rFonts w:cs="Times New Roman"/>
        </w:rPr>
        <w:t>Background</w:t>
      </w:r>
      <w:bookmarkEnd w:id="3124"/>
    </w:p>
    <w:p w:rsidRPr="009747E7" w:rsidR="000E7BD2" w:rsidP="006F791E" w:rsidRDefault="00276DF9" w14:paraId="30883623" w14:textId="172FB7CA">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et of criteria may include different types of requirements, used in different ways and for different reasons. Some of the criteria </w:t>
      </w:r>
      <w:r w:rsidRPr="009747E7">
        <w:rPr>
          <w:rFonts w:ascii="Times New Roman" w:hAnsi="Times New Roman" w:cs="Times New Roman"/>
          <w:lang w:val="en-GB"/>
        </w:rPr>
        <w:t xml:space="preserve">used </w:t>
      </w:r>
      <w:r w:rsidRPr="009747E7" w:rsidR="000E7BD2">
        <w:rPr>
          <w:rFonts w:ascii="Times New Roman" w:hAnsi="Times New Roman" w:cs="Times New Roman"/>
          <w:lang w:val="en-GB"/>
        </w:rPr>
        <w:t xml:space="preserve">may be prescribed </w:t>
      </w:r>
      <w:r w:rsidRPr="009747E7">
        <w:rPr>
          <w:rFonts w:ascii="Times New Roman" w:hAnsi="Times New Roman" w:cs="Times New Roman"/>
          <w:lang w:val="en-GB"/>
        </w:rPr>
        <w:t>on</w:t>
      </w:r>
      <w:r w:rsidRPr="009747E7" w:rsidR="000E7BD2">
        <w:rPr>
          <w:rFonts w:ascii="Times New Roman" w:hAnsi="Times New Roman" w:cs="Times New Roman"/>
          <w:lang w:val="en-GB"/>
        </w:rPr>
        <w:t xml:space="preserve"> the legal basis “by default” (exclusion grounds of ESPD or particular chapters of selection grounds from ESPD, like </w:t>
      </w:r>
      <w:r w:rsidRPr="009747E7">
        <w:rPr>
          <w:rFonts w:ascii="Times New Roman" w:hAnsi="Times New Roman" w:cs="Times New Roman"/>
          <w:lang w:val="en-GB"/>
        </w:rPr>
        <w:t>‘g</w:t>
      </w:r>
      <w:r w:rsidRPr="009747E7" w:rsidR="000E7BD2">
        <w:rPr>
          <w:rFonts w:ascii="Times New Roman" w:hAnsi="Times New Roman" w:cs="Times New Roman"/>
          <w:lang w:val="en-GB"/>
        </w:rPr>
        <w:t>eneral yearly turnover</w:t>
      </w:r>
      <w:r w:rsidRPr="009747E7">
        <w:rPr>
          <w:rFonts w:ascii="Times New Roman" w:hAnsi="Times New Roman" w:cs="Times New Roman"/>
          <w:lang w:val="en-GB"/>
        </w:rPr>
        <w:t>’</w:t>
      </w:r>
      <w:r w:rsidRPr="009747E7" w:rsidR="000E7BD2">
        <w:rPr>
          <w:rFonts w:ascii="Times New Roman" w:hAnsi="Times New Roman" w:cs="Times New Roman"/>
          <w:lang w:val="en-GB"/>
        </w:rPr>
        <w:t>).</w:t>
      </w:r>
    </w:p>
    <w:p w:rsidRPr="009747E7" w:rsidR="000E7BD2" w:rsidP="00140C05" w:rsidRDefault="00140C05" w14:paraId="7491AA0A" w14:textId="5AE3D943">
      <w:pPr>
        <w:pStyle w:val="Heading3"/>
        <w:numPr>
          <w:ilvl w:val="0"/>
          <w:numId w:val="0"/>
        </w:numPr>
        <w:rPr>
          <w:rFonts w:cs="Times New Roman"/>
        </w:rPr>
      </w:pPr>
      <w:bookmarkStart w:name="_wfgul4nxkrwm" w:colFirst="0" w:colLast="0" w:id="3125"/>
      <w:bookmarkStart w:name="_Toc57793425" w:id="3126"/>
      <w:bookmarkEnd w:id="3125"/>
      <w:r w:rsidRPr="009747E7">
        <w:rPr>
          <w:rFonts w:cs="Times New Roman"/>
        </w:rPr>
        <w:t xml:space="preserve">3.2.1.1 </w:t>
      </w:r>
      <w:r w:rsidRPr="009747E7" w:rsidR="000E7BD2">
        <w:rPr>
          <w:rFonts w:cs="Times New Roman"/>
        </w:rPr>
        <w:t>Types of criteria</w:t>
      </w:r>
      <w:bookmarkEnd w:id="3126"/>
    </w:p>
    <w:p w:rsidRPr="009747E7" w:rsidR="000E7BD2" w:rsidP="00630E88" w:rsidRDefault="000E7BD2" w14:paraId="13352CDC" w14:textId="52EC20DB">
      <w:pPr>
        <w:rPr>
          <w:rFonts w:ascii="Times New Roman" w:hAnsi="Times New Roman" w:cs="Times New Roman"/>
          <w:lang w:val="en-GB"/>
        </w:rPr>
      </w:pPr>
      <w:r w:rsidRPr="009747E7">
        <w:rPr>
          <w:rFonts w:ascii="Times New Roman" w:hAnsi="Times New Roman" w:cs="Times New Roman"/>
          <w:lang w:val="en-GB"/>
        </w:rPr>
        <w:t xml:space="preserve">Under each </w:t>
      </w:r>
      <w:r w:rsidRPr="009747E7" w:rsidR="00BF4D8E">
        <w:rPr>
          <w:rFonts w:ascii="Times New Roman" w:hAnsi="Times New Roman" w:cs="Times New Roman"/>
          <w:lang w:val="en-GB"/>
        </w:rPr>
        <w:t xml:space="preserve">Tendering </w:t>
      </w:r>
      <w:r w:rsidRPr="009747E7">
        <w:rPr>
          <w:rFonts w:ascii="Times New Roman" w:hAnsi="Times New Roman" w:cs="Times New Roman"/>
          <w:lang w:val="en-GB"/>
        </w:rPr>
        <w:t xml:space="preserve">Process, </w:t>
      </w:r>
      <w:r w:rsidRPr="009747E7" w:rsidR="00276DF9">
        <w:rPr>
          <w:rFonts w:ascii="Times New Roman" w:hAnsi="Times New Roman" w:cs="Times New Roman"/>
          <w:lang w:val="en-GB"/>
        </w:rPr>
        <w:t xml:space="preserve">the </w:t>
      </w:r>
      <w:r w:rsidRPr="009747E7" w:rsidR="00630E88">
        <w:rPr>
          <w:rFonts w:ascii="Times New Roman" w:hAnsi="Times New Roman" w:cs="Times New Roman"/>
          <w:lang w:val="en-GB"/>
        </w:rPr>
        <w:t>CA</w:t>
      </w:r>
      <w:r w:rsidRPr="009747E7">
        <w:rPr>
          <w:rFonts w:ascii="Times New Roman" w:hAnsi="Times New Roman" w:cs="Times New Roman"/>
          <w:lang w:val="en-GB"/>
        </w:rPr>
        <w:t xml:space="preserve"> may define and apply various types of criteria:</w:t>
      </w:r>
    </w:p>
    <w:p w:rsidRPr="009747E7" w:rsidR="000E7BD2" w:rsidP="00140C05" w:rsidRDefault="00140C05" w14:paraId="7A06A4B2" w14:textId="52640659">
      <w:pPr>
        <w:pStyle w:val="Heading5"/>
        <w:numPr>
          <w:ilvl w:val="0"/>
          <w:numId w:val="0"/>
        </w:numPr>
        <w:ind w:left="1008"/>
        <w:rPr>
          <w:rFonts w:ascii="Times New Roman" w:hAnsi="Times New Roman" w:cs="Times New Roman"/>
        </w:rPr>
      </w:pPr>
      <w:bookmarkStart w:name="_xiav7ggxt0if" w:colFirst="0" w:colLast="0" w:id="3127"/>
      <w:bookmarkEnd w:id="3127"/>
      <w:r w:rsidRPr="009747E7">
        <w:rPr>
          <w:rFonts w:ascii="Times New Roman" w:hAnsi="Times New Roman" w:cs="Times New Roman"/>
        </w:rPr>
        <w:t xml:space="preserve">3.2.1.1.1 </w:t>
      </w:r>
      <w:r w:rsidRPr="009747E7" w:rsidR="000E7BD2">
        <w:rPr>
          <w:rFonts w:ascii="Times New Roman" w:hAnsi="Times New Roman" w:cs="Times New Roman"/>
        </w:rPr>
        <w:t>Pre-qualification, pre-selection or the scoring function.</w:t>
      </w:r>
    </w:p>
    <w:p w:rsidRPr="009747E7" w:rsidR="000E7BD2" w:rsidP="006F791E" w:rsidRDefault="000E7BD2" w14:paraId="6BE94A61" w14:textId="3F052062">
      <w:pPr>
        <w:jc w:val="both"/>
        <w:rPr>
          <w:rFonts w:ascii="Times New Roman" w:hAnsi="Times New Roman" w:cs="Times New Roman"/>
          <w:lang w:val="en-GB"/>
        </w:rPr>
      </w:pPr>
      <w:r w:rsidRPr="009747E7">
        <w:rPr>
          <w:rFonts w:ascii="Times New Roman" w:hAnsi="Times New Roman" w:cs="Times New Roman"/>
          <w:lang w:val="en-GB"/>
        </w:rPr>
        <w:t xml:space="preserve">According to </w:t>
      </w:r>
      <w:r w:rsidRPr="009747E7" w:rsidR="00276DF9">
        <w:rPr>
          <w:rFonts w:ascii="Times New Roman" w:hAnsi="Times New Roman" w:cs="Times New Roman"/>
          <w:lang w:val="en-GB"/>
        </w:rPr>
        <w:t xml:space="preserve">the </w:t>
      </w:r>
      <w:del w:author="Chris Smith" w:date="2020-11-21T13:45:00Z" w:id="3128">
        <w:r w:rsidRPr="009747E7" w:rsidDel="00E33B6E">
          <w:rPr>
            <w:rFonts w:ascii="Times New Roman" w:hAnsi="Times New Roman" w:cs="Times New Roman"/>
            <w:lang w:val="en-GB"/>
          </w:rPr>
          <w:delText>European Single Procurement Document</w:delText>
        </w:r>
        <w:r w:rsidRPr="009747E7" w:rsidDel="00E33B6E" w:rsidR="00276DF9">
          <w:rPr>
            <w:rFonts w:ascii="Times New Roman" w:hAnsi="Times New Roman" w:cs="Times New Roman"/>
            <w:lang w:val="en-GB"/>
          </w:rPr>
          <w:delText xml:space="preserve"> (</w:delText>
        </w:r>
      </w:del>
      <w:r w:rsidRPr="009747E7" w:rsidR="00276DF9">
        <w:rPr>
          <w:rFonts w:ascii="Times New Roman" w:hAnsi="Times New Roman" w:cs="Times New Roman"/>
          <w:lang w:val="en-GB"/>
        </w:rPr>
        <w:t>ESPD</w:t>
      </w:r>
      <w:del w:author="Chris Smith" w:date="2020-11-21T13:45:00Z" w:id="3129">
        <w:r w:rsidRPr="009747E7" w:rsidDel="00E33B6E" w:rsidR="00276DF9">
          <w:rPr>
            <w:rFonts w:ascii="Times New Roman" w:hAnsi="Times New Roman" w:cs="Times New Roman"/>
            <w:lang w:val="en-GB"/>
          </w:rPr>
          <w:delText>)</w:delText>
        </w:r>
      </w:del>
      <w:r w:rsidRPr="009747E7">
        <w:rPr>
          <w:rFonts w:ascii="Times New Roman" w:hAnsi="Times New Roman" w:cs="Times New Roman"/>
          <w:lang w:val="en-GB"/>
        </w:rPr>
        <w:t xml:space="preserve">, </w:t>
      </w:r>
      <w:r w:rsidRPr="009747E7" w:rsidR="00276DF9">
        <w:rPr>
          <w:rFonts w:ascii="Times New Roman" w:hAnsi="Times New Roman" w:cs="Times New Roman"/>
          <w:lang w:val="en-GB"/>
        </w:rPr>
        <w:t xml:space="preserve">the </w:t>
      </w:r>
      <w:r w:rsidRPr="009747E7">
        <w:rPr>
          <w:rFonts w:ascii="Times New Roman" w:hAnsi="Times New Roman" w:cs="Times New Roman"/>
          <w:lang w:val="en-GB"/>
        </w:rPr>
        <w:t xml:space="preserve">structure of qualification criteria is </w:t>
      </w:r>
      <w:r w:rsidRPr="009747E7" w:rsidR="00276DF9">
        <w:rPr>
          <w:rFonts w:ascii="Times New Roman" w:hAnsi="Times New Roman" w:cs="Times New Roman"/>
          <w:lang w:val="en-GB"/>
        </w:rPr>
        <w:t xml:space="preserve">as </w:t>
      </w:r>
      <w:r w:rsidRPr="009747E7">
        <w:rPr>
          <w:rFonts w:ascii="Times New Roman" w:hAnsi="Times New Roman" w:cs="Times New Roman"/>
          <w:lang w:val="en-GB"/>
        </w:rPr>
        <w:t>follow</w:t>
      </w:r>
      <w:r w:rsidRPr="009747E7" w:rsidR="00276DF9">
        <w:rPr>
          <w:rFonts w:ascii="Times New Roman" w:hAnsi="Times New Roman" w:cs="Times New Roman"/>
          <w:lang w:val="en-GB"/>
        </w:rPr>
        <w:t>s</w:t>
      </w:r>
      <w:r w:rsidRPr="009747E7">
        <w:rPr>
          <w:rFonts w:ascii="Times New Roman" w:hAnsi="Times New Roman" w:cs="Times New Roman"/>
          <w:lang w:val="en-GB"/>
        </w:rPr>
        <w:t>:</w:t>
      </w:r>
    </w:p>
    <w:p w:rsidRPr="009747E7" w:rsidR="000E7BD2" w:rsidP="0020031E" w:rsidRDefault="000E7BD2" w14:paraId="6FD7660B" w14:textId="77777777">
      <w:pPr>
        <w:pStyle w:val="Heading6"/>
        <w:numPr>
          <w:ilvl w:val="0"/>
          <w:numId w:val="0"/>
        </w:numPr>
        <w:ind w:left="900"/>
        <w:rPr>
          <w:rFonts w:ascii="Times New Roman" w:hAnsi="Times New Roman" w:cs="Times New Roman"/>
        </w:rPr>
      </w:pPr>
      <w:bookmarkStart w:name="_x3zvh488fx9d" w:colFirst="0" w:colLast="0" w:id="3130"/>
      <w:bookmarkEnd w:id="3130"/>
      <w:r w:rsidRPr="009747E7">
        <w:rPr>
          <w:rFonts w:ascii="Times New Roman" w:hAnsi="Times New Roman" w:cs="Times New Roman"/>
        </w:rPr>
        <w:t>Exclusion grounds</w:t>
      </w:r>
    </w:p>
    <w:p w:rsidRPr="009747E7" w:rsidR="000E7BD2" w:rsidP="006F791E" w:rsidRDefault="2CE72AC9" w14:paraId="3572A91C" w14:textId="16B815F6">
      <w:pPr>
        <w:jc w:val="both"/>
        <w:rPr>
          <w:rFonts w:ascii="Times New Roman" w:hAnsi="Times New Roman" w:cs="Times New Roman"/>
          <w:lang w:val="en-GB"/>
        </w:rPr>
      </w:pPr>
      <w:r w:rsidRPr="009747E7">
        <w:rPr>
          <w:rFonts w:ascii="Times New Roman" w:hAnsi="Times New Roman" w:cs="Times New Roman"/>
          <w:lang w:val="en-GB"/>
        </w:rPr>
        <w:t xml:space="preserve">These criteria are eligibility criteria put forward by the </w:t>
      </w:r>
      <w:r w:rsidRPr="009747E7" w:rsidR="00630E88">
        <w:rPr>
          <w:rFonts w:ascii="Times New Roman" w:hAnsi="Times New Roman" w:cs="Times New Roman"/>
          <w:lang w:val="en-GB"/>
        </w:rPr>
        <w:t>CA</w:t>
      </w:r>
      <w:r w:rsidRPr="009747E7">
        <w:rPr>
          <w:rFonts w:ascii="Times New Roman" w:hAnsi="Times New Roman" w:cs="Times New Roman"/>
          <w:lang w:val="en-GB"/>
        </w:rPr>
        <w:t xml:space="preserve"> to the candidates. All of them are published in the </w:t>
      </w:r>
      <w:del w:author="Alba Colomer Padrosa" w:date="2020-12-02T09:08:00Z" w:id="3131">
        <w:r w:rsidRPr="009747E7" w:rsidDel="008F6ABB">
          <w:rPr>
            <w:rFonts w:ascii="Times New Roman" w:hAnsi="Times New Roman" w:cs="Times New Roman"/>
            <w:lang w:val="en-GB"/>
          </w:rPr>
          <w:delText xml:space="preserve"> </w:delText>
        </w:r>
      </w:del>
      <w:r w:rsidRPr="009747E7" w:rsidR="00813205">
        <w:rPr>
          <w:rFonts w:ascii="Times New Roman" w:hAnsi="Times New Roman" w:cs="Times New Roman"/>
          <w:lang w:val="en-GB"/>
        </w:rPr>
        <w:t>CN</w:t>
      </w:r>
      <w:r w:rsidRPr="009747E7">
        <w:rPr>
          <w:rFonts w:ascii="Times New Roman" w:hAnsi="Times New Roman" w:cs="Times New Roman"/>
          <w:lang w:val="en-GB"/>
        </w:rPr>
        <w:t xml:space="preserve"> and relate to the whole procedure.</w:t>
      </w:r>
    </w:p>
    <w:p w:rsidRPr="009747E7" w:rsidR="000E7BD2" w:rsidP="00B33DFB" w:rsidRDefault="000E7BD2" w14:paraId="0ACE6D6B" w14:textId="77777777">
      <w:pPr>
        <w:pStyle w:val="Heading6"/>
        <w:numPr>
          <w:ilvl w:val="0"/>
          <w:numId w:val="0"/>
        </w:numPr>
        <w:ind w:left="900"/>
        <w:rPr>
          <w:rFonts w:ascii="Times New Roman" w:hAnsi="Times New Roman" w:cs="Times New Roman"/>
        </w:rPr>
      </w:pPr>
      <w:bookmarkStart w:name="_nb12xmsh3k15" w:colFirst="0" w:colLast="0" w:id="3132"/>
      <w:bookmarkEnd w:id="3132"/>
      <w:r w:rsidRPr="009747E7">
        <w:rPr>
          <w:rFonts w:ascii="Times New Roman" w:hAnsi="Times New Roman" w:cs="Times New Roman"/>
        </w:rPr>
        <w:lastRenderedPageBreak/>
        <w:t>Selection criteria</w:t>
      </w:r>
    </w:p>
    <w:p w:rsidRPr="009747E7" w:rsidR="000E7BD2" w:rsidP="006F791E" w:rsidRDefault="00276DF9" w14:paraId="2C4857F9" w14:textId="28F78985">
      <w:pPr>
        <w:jc w:val="both"/>
        <w:rPr>
          <w:rFonts w:ascii="Times New Roman" w:hAnsi="Times New Roman" w:cs="Times New Roman"/>
          <w:lang w:val="en-GB"/>
        </w:rPr>
      </w:pPr>
      <w:r w:rsidRPr="009747E7">
        <w:rPr>
          <w:rFonts w:ascii="Times New Roman" w:hAnsi="Times New Roman" w:cs="Times New Roman"/>
          <w:lang w:val="en-GB"/>
        </w:rPr>
        <w:t>T</w:t>
      </w:r>
      <w:r w:rsidRPr="009747E7" w:rsidR="000E7BD2">
        <w:rPr>
          <w:rFonts w:ascii="Times New Roman" w:hAnsi="Times New Roman" w:cs="Times New Roman"/>
          <w:lang w:val="en-GB"/>
        </w:rPr>
        <w:t xml:space="preserve">hese criteria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also eligibility criteria, but </w:t>
      </w:r>
      <w:r w:rsidRPr="009747E7">
        <w:rPr>
          <w:rFonts w:ascii="Times New Roman" w:hAnsi="Times New Roman" w:cs="Times New Roman"/>
          <w:lang w:val="en-GB"/>
        </w:rPr>
        <w:t>they</w:t>
      </w:r>
      <w:r w:rsidRPr="009747E7" w:rsidR="000E7BD2">
        <w:rPr>
          <w:rFonts w:ascii="Times New Roman" w:hAnsi="Times New Roman" w:cs="Times New Roman"/>
          <w:lang w:val="en-GB"/>
        </w:rPr>
        <w:t xml:space="preserve"> </w:t>
      </w:r>
      <w:del w:author="Chris Smith" w:date="2020-11-20T22:47:00Z" w:id="3133">
        <w:r w:rsidRPr="009747E7" w:rsidDel="0032703F" w:rsidR="000E7BD2">
          <w:rPr>
            <w:rFonts w:ascii="Times New Roman" w:hAnsi="Times New Roman" w:cs="Times New Roman"/>
            <w:lang w:val="en-GB"/>
          </w:rPr>
          <w:delText>is</w:delText>
        </w:r>
      </w:del>
      <w:ins w:author="Chris Smith" w:date="2020-11-20T22:47:00Z" w:id="3134">
        <w:r w:rsidRPr="009747E7" w:rsidR="0032703F">
          <w:rPr>
            <w:rFonts w:ascii="Times New Roman" w:hAnsi="Times New Roman" w:cs="Times New Roman"/>
            <w:lang w:val="en-GB"/>
          </w:rPr>
          <w:t>are</w:t>
        </w:r>
      </w:ins>
      <w:r w:rsidRPr="009747E7" w:rsidR="000E7BD2">
        <w:rPr>
          <w:rFonts w:ascii="Times New Roman" w:hAnsi="Times New Roman" w:cs="Times New Roman"/>
          <w:lang w:val="en-GB"/>
        </w:rPr>
        <w:t xml:space="preserve"> optional for the </w:t>
      </w:r>
      <w:r w:rsidRPr="009747E7" w:rsidR="00630E88">
        <w:rPr>
          <w:rFonts w:ascii="Times New Roman" w:hAnsi="Times New Roman" w:cs="Times New Roman"/>
          <w:lang w:val="en-GB"/>
        </w:rPr>
        <w:t>CA</w:t>
      </w:r>
      <w:r w:rsidRPr="009747E7" w:rsidR="000E7BD2">
        <w:rPr>
          <w:rFonts w:ascii="Times New Roman" w:hAnsi="Times New Roman" w:cs="Times New Roman"/>
          <w:lang w:val="en-GB"/>
        </w:rPr>
        <w:t xml:space="preserve"> to apply for the tender. The criteria allow determining the quantitative and qualitative criteria for candidates for participation in the procedure</w:t>
      </w:r>
      <w:r w:rsidRPr="009747E7">
        <w:rPr>
          <w:rFonts w:ascii="Times New Roman" w:hAnsi="Times New Roman" w:cs="Times New Roman"/>
          <w:lang w:val="en-GB"/>
        </w:rPr>
        <w:t>.</w:t>
      </w:r>
    </w:p>
    <w:p w:rsidRPr="009747E7" w:rsidR="000E7BD2" w:rsidP="00B33DFB" w:rsidRDefault="000E7BD2" w14:paraId="6E63A47A" w14:textId="77777777">
      <w:pPr>
        <w:pStyle w:val="Heading6"/>
        <w:numPr>
          <w:ilvl w:val="0"/>
          <w:numId w:val="0"/>
        </w:numPr>
        <w:ind w:left="900"/>
        <w:rPr>
          <w:rFonts w:ascii="Times New Roman" w:hAnsi="Times New Roman" w:cs="Times New Roman"/>
        </w:rPr>
      </w:pPr>
      <w:bookmarkStart w:name="_mr578adfcmzf" w:colFirst="0" w:colLast="0" w:id="3135"/>
      <w:bookmarkEnd w:id="3135"/>
      <w:r w:rsidRPr="009747E7">
        <w:rPr>
          <w:rFonts w:ascii="Times New Roman" w:hAnsi="Times New Roman" w:cs="Times New Roman"/>
        </w:rPr>
        <w:t>Allowances</w:t>
      </w:r>
    </w:p>
    <w:p w:rsidRPr="009747E7" w:rsidR="000E7BD2" w:rsidP="006F791E" w:rsidRDefault="00276DF9" w14:paraId="7FA9BEEC" w14:textId="34671894">
      <w:pPr>
        <w:jc w:val="both"/>
        <w:rPr>
          <w:rFonts w:ascii="Times New Roman" w:hAnsi="Times New Roman" w:cs="Times New Roman"/>
          <w:lang w:val="en-GB"/>
        </w:rPr>
      </w:pPr>
      <w:r w:rsidRPr="009747E7">
        <w:rPr>
          <w:rFonts w:ascii="Times New Roman" w:hAnsi="Times New Roman" w:cs="Times New Roman"/>
          <w:lang w:val="en-GB"/>
        </w:rPr>
        <w:t>T</w:t>
      </w:r>
      <w:r w:rsidRPr="009747E7" w:rsidR="000E7BD2">
        <w:rPr>
          <w:rFonts w:ascii="Times New Roman" w:hAnsi="Times New Roman" w:cs="Times New Roman"/>
          <w:lang w:val="en-GB"/>
        </w:rPr>
        <w:t xml:space="preserve">hese criteria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award criteria and should be taken into account by the </w:t>
      </w:r>
      <w:r w:rsidRPr="009747E7" w:rsidR="00D368FF">
        <w:rPr>
          <w:rFonts w:ascii="Times New Roman" w:hAnsi="Times New Roman" w:cs="Times New Roman"/>
          <w:lang w:val="en-GB"/>
        </w:rPr>
        <w:t>CA</w:t>
      </w:r>
      <w:r w:rsidRPr="009747E7" w:rsidR="000E7BD2">
        <w:rPr>
          <w:rFonts w:ascii="Times New Roman" w:hAnsi="Times New Roman" w:cs="Times New Roman"/>
          <w:lang w:val="en-GB"/>
        </w:rPr>
        <w:t xml:space="preserve"> in cases determined by the relevant law, which also defines a set of </w:t>
      </w:r>
      <w:r w:rsidRPr="009747E7">
        <w:rPr>
          <w:rFonts w:ascii="Times New Roman" w:hAnsi="Times New Roman" w:cs="Times New Roman"/>
          <w:lang w:val="en-GB"/>
        </w:rPr>
        <w:t xml:space="preserve">these </w:t>
      </w:r>
      <w:r w:rsidRPr="009747E7" w:rsidR="000E7BD2">
        <w:rPr>
          <w:rFonts w:ascii="Times New Roman" w:hAnsi="Times New Roman" w:cs="Times New Roman"/>
          <w:lang w:val="en-GB"/>
        </w:rPr>
        <w:t>criteria and their values. Examples include the following criteria:</w:t>
      </w:r>
    </w:p>
    <w:p w:rsidRPr="009747E7" w:rsidR="000E7BD2" w:rsidP="00F1538A" w:rsidRDefault="000E7BD2" w14:paraId="2E0E6570" w14:textId="2180D9DD">
      <w:pPr>
        <w:numPr>
          <w:ilvl w:val="0"/>
          <w:numId w:val="27"/>
        </w:numPr>
        <w:spacing w:after="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The proposal of the candidate-resident of the country of jurisdiction receives a reduction factor</w:t>
      </w:r>
      <w:r w:rsidRPr="009747E7" w:rsidR="00276DF9">
        <w:rPr>
          <w:rFonts w:ascii="Times New Roman" w:hAnsi="Times New Roman" w:cs="Times New Roman"/>
          <w:szCs w:val="20"/>
          <w:lang w:val="en-GB"/>
        </w:rPr>
        <w:t>;</w:t>
      </w:r>
    </w:p>
    <w:p w:rsidRPr="009747E7" w:rsidR="000E7BD2" w:rsidP="00F1538A" w:rsidRDefault="000E7BD2" w14:paraId="79563D58" w14:textId="773861F5">
      <w:pPr>
        <w:numPr>
          <w:ilvl w:val="0"/>
          <w:numId w:val="27"/>
        </w:numPr>
        <w:spacing w:after="20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 xml:space="preserve">The proposal of a candidate-resident of the country of jurisdiction if </w:t>
      </w:r>
      <w:r w:rsidRPr="009747E7" w:rsidR="00276DF9">
        <w:rPr>
          <w:rFonts w:ascii="Times New Roman" w:hAnsi="Times New Roman" w:cs="Times New Roman"/>
          <w:szCs w:val="20"/>
          <w:lang w:val="en-GB"/>
        </w:rPr>
        <w:t xml:space="preserve">the </w:t>
      </w:r>
      <w:r w:rsidRPr="009747E7">
        <w:rPr>
          <w:rFonts w:ascii="Times New Roman" w:hAnsi="Times New Roman" w:cs="Times New Roman"/>
          <w:szCs w:val="20"/>
          <w:lang w:val="en-GB"/>
        </w:rPr>
        <w:t>candidate is an organi</w:t>
      </w:r>
      <w:r w:rsidRPr="009747E7" w:rsidR="00276DF9">
        <w:rPr>
          <w:rFonts w:ascii="Times New Roman" w:hAnsi="Times New Roman" w:cs="Times New Roman"/>
          <w:szCs w:val="20"/>
          <w:lang w:val="en-GB"/>
        </w:rPr>
        <w:t>s</w:t>
      </w:r>
      <w:r w:rsidRPr="009747E7">
        <w:rPr>
          <w:rFonts w:ascii="Times New Roman" w:hAnsi="Times New Roman" w:cs="Times New Roman"/>
          <w:szCs w:val="20"/>
          <w:lang w:val="en-GB"/>
        </w:rPr>
        <w:t>ation in the category of SMEs receives a reduction factor of price.</w:t>
      </w:r>
    </w:p>
    <w:p w:rsidRPr="009747E7" w:rsidR="000E7BD2" w:rsidP="00B33DFB" w:rsidRDefault="000E7BD2" w14:paraId="7C7C59FE" w14:textId="77777777">
      <w:pPr>
        <w:pStyle w:val="Heading6"/>
        <w:numPr>
          <w:ilvl w:val="0"/>
          <w:numId w:val="0"/>
        </w:numPr>
        <w:spacing w:before="420"/>
        <w:ind w:left="900"/>
        <w:rPr>
          <w:rFonts w:ascii="Times New Roman" w:hAnsi="Times New Roman" w:cs="Times New Roman"/>
        </w:rPr>
      </w:pPr>
      <w:bookmarkStart w:name="_k2i8w7un7qoq" w:colFirst="0" w:colLast="0" w:id="3136"/>
      <w:bookmarkEnd w:id="3136"/>
      <w:r w:rsidRPr="009747E7">
        <w:rPr>
          <w:rFonts w:ascii="Times New Roman" w:hAnsi="Times New Roman" w:cs="Times New Roman"/>
        </w:rPr>
        <w:t>Non-price criteria</w:t>
      </w:r>
    </w:p>
    <w:p w:rsidRPr="009747E7" w:rsidR="000E7BD2" w:rsidP="006F791E" w:rsidRDefault="0FFC06D3" w14:paraId="49955D62" w14:textId="52C55829">
      <w:pPr>
        <w:spacing w:after="0"/>
        <w:jc w:val="both"/>
        <w:rPr>
          <w:rFonts w:ascii="Times New Roman" w:hAnsi="Times New Roman" w:cs="Times New Roman"/>
          <w:lang w:val="en-GB"/>
        </w:rPr>
      </w:pPr>
      <w:r w:rsidRPr="009747E7">
        <w:rPr>
          <w:rFonts w:ascii="Times New Roman" w:hAnsi="Times New Roman" w:cs="Times New Roman"/>
          <w:lang w:val="en-GB"/>
        </w:rPr>
        <w:t xml:space="preserve">These criteria are award criteria and can be applied by the </w:t>
      </w:r>
      <w:r w:rsidRPr="009747E7" w:rsidR="00D368FF">
        <w:rPr>
          <w:rFonts w:ascii="Times New Roman" w:hAnsi="Times New Roman" w:cs="Times New Roman"/>
          <w:lang w:val="en-GB"/>
        </w:rPr>
        <w:t>CA</w:t>
      </w:r>
      <w:r w:rsidRPr="009747E7">
        <w:rPr>
          <w:rFonts w:ascii="Times New Roman" w:hAnsi="Times New Roman" w:cs="Times New Roman"/>
          <w:lang w:val="en-GB"/>
        </w:rPr>
        <w:t xml:space="preserve"> in the case of the most economically advantageous tender (MEAT) strategy. MEAT is recognised as winning according to the following criteria:</w:t>
      </w:r>
    </w:p>
    <w:p w:rsidRPr="009747E7" w:rsidR="000E7BD2" w:rsidP="00F1538A" w:rsidRDefault="00C621BE" w14:paraId="022C590A" w14:textId="527310DE">
      <w:pPr>
        <w:numPr>
          <w:ilvl w:val="0"/>
          <w:numId w:val="18"/>
        </w:numPr>
        <w:spacing w:after="0" w:line="240" w:lineRule="auto"/>
        <w:ind w:left="1259" w:hanging="357"/>
        <w:jc w:val="both"/>
        <w:rPr>
          <w:rFonts w:ascii="Times New Roman" w:hAnsi="Times New Roman" w:cs="Times New Roman"/>
          <w:szCs w:val="20"/>
          <w:lang w:val="en-GB"/>
        </w:rPr>
      </w:pPr>
      <w:r w:rsidRPr="009747E7">
        <w:rPr>
          <w:rFonts w:ascii="Times New Roman" w:hAnsi="Times New Roman" w:cs="Times New Roman"/>
          <w:szCs w:val="20"/>
          <w:lang w:val="en-GB"/>
        </w:rPr>
        <w:t>I</w:t>
      </w:r>
      <w:r w:rsidRPr="009747E7" w:rsidR="000E7BD2">
        <w:rPr>
          <w:rFonts w:ascii="Times New Roman" w:hAnsi="Times New Roman" w:cs="Times New Roman"/>
          <w:szCs w:val="20"/>
          <w:lang w:val="en-GB"/>
        </w:rPr>
        <w:t>n case of contracts for public procurement of goods - the price, delivery time, payment terms, profitability, quality, aesthetic, functional and technical characteristics, capabilities and cost of technical assistance and maintenance</w:t>
      </w:r>
      <w:r w:rsidRPr="009747E7">
        <w:rPr>
          <w:rFonts w:ascii="Times New Roman" w:hAnsi="Times New Roman" w:cs="Times New Roman"/>
          <w:szCs w:val="20"/>
          <w:lang w:val="en-GB"/>
        </w:rPr>
        <w:t>.</w:t>
      </w:r>
    </w:p>
    <w:p w:rsidRPr="009747E7" w:rsidR="000E7BD2" w:rsidP="00F1538A" w:rsidRDefault="23E11A1A" w14:paraId="7A607F57" w14:textId="11595E57">
      <w:pPr>
        <w:numPr>
          <w:ilvl w:val="0"/>
          <w:numId w:val="18"/>
        </w:numPr>
        <w:spacing w:after="0" w:line="240" w:lineRule="auto"/>
        <w:ind w:left="1259" w:hanging="357"/>
        <w:jc w:val="both"/>
        <w:rPr>
          <w:rFonts w:ascii="Times New Roman" w:hAnsi="Times New Roman" w:cs="Times New Roman"/>
          <w:lang w:val="en-GB"/>
        </w:rPr>
      </w:pPr>
      <w:commentRangeStart w:id="3137"/>
      <w:commentRangeStart w:id="3138"/>
      <w:commentRangeStart w:id="3139"/>
      <w:r w:rsidRPr="009747E7">
        <w:rPr>
          <w:rFonts w:ascii="Times New Roman" w:hAnsi="Times New Roman" w:cs="Times New Roman"/>
          <w:lang w:val="en-GB"/>
        </w:rPr>
        <w:t xml:space="preserve">In the case of contracts for public procurement of works - the proposed quality, cost per unit of product of the tenderer by the end of the work, total price, experience of the tenderer, etc. The share of the price in the total evaluation of the tenders should not be </w:t>
      </w:r>
      <w:del w:author="Paul Boroday" w:date="2020-11-24T13:08:00Z" w:id="3140">
        <w:r w:rsidRPr="009747E7" w:rsidDel="23E11A1A" w:rsidR="0FFC06D3">
          <w:rPr>
            <w:rFonts w:ascii="Times New Roman" w:hAnsi="Times New Roman" w:cs="Times New Roman"/>
            <w:lang w:val="en-GB"/>
          </w:rPr>
          <w:delText>less</w:delText>
        </w:r>
      </w:del>
      <w:ins w:author="Paul Boroday" w:date="2020-11-24T13:08:00Z" w:id="3141">
        <w:r w:rsidRPr="009747E7">
          <w:rPr>
            <w:rFonts w:ascii="Times New Roman" w:hAnsi="Times New Roman" w:cs="Times New Roman"/>
            <w:lang w:val="en-GB"/>
          </w:rPr>
          <w:t>more</w:t>
        </w:r>
      </w:ins>
      <w:r w:rsidRPr="009747E7">
        <w:rPr>
          <w:rFonts w:ascii="Times New Roman" w:hAnsi="Times New Roman" w:cs="Times New Roman"/>
          <w:lang w:val="en-GB"/>
        </w:rPr>
        <w:t xml:space="preserve"> than 80%.</w:t>
      </w:r>
      <w:commentRangeEnd w:id="3137"/>
      <w:r w:rsidRPr="009747E7" w:rsidR="0FFC06D3">
        <w:rPr>
          <w:rStyle w:val="CommentReference"/>
          <w:lang w:val="en-GB"/>
          <w:rPrChange w:author="Chris Smith" w:date="2020-11-29T16:43:00Z" w:id="3142">
            <w:rPr>
              <w:rStyle w:val="CommentReference"/>
            </w:rPr>
          </w:rPrChange>
        </w:rPr>
        <w:commentReference w:id="3137"/>
      </w:r>
      <w:commentRangeEnd w:id="3138"/>
      <w:r w:rsidRPr="009747E7" w:rsidR="0FFC06D3">
        <w:rPr>
          <w:rStyle w:val="CommentReference"/>
          <w:lang w:val="en-GB"/>
          <w:rPrChange w:author="Chris Smith" w:date="2020-11-29T16:43:00Z" w:id="3143">
            <w:rPr>
              <w:rStyle w:val="CommentReference"/>
            </w:rPr>
          </w:rPrChange>
        </w:rPr>
        <w:commentReference w:id="3138"/>
      </w:r>
      <w:commentRangeEnd w:id="3139"/>
      <w:r w:rsidRPr="009747E7" w:rsidR="0FFC06D3">
        <w:rPr>
          <w:rStyle w:val="CommentReference"/>
          <w:lang w:val="en-GB"/>
          <w:rPrChange w:author="Chris Smith" w:date="2020-11-29T16:43:00Z" w:id="3144">
            <w:rPr>
              <w:rStyle w:val="CommentReference"/>
            </w:rPr>
          </w:rPrChange>
        </w:rPr>
        <w:commentReference w:id="3139"/>
      </w:r>
    </w:p>
    <w:p w:rsidRPr="009747E7" w:rsidR="000E7BD2" w:rsidP="00F1538A" w:rsidRDefault="23E11A1A" w14:paraId="63021AFA" w14:textId="44812228">
      <w:pPr>
        <w:numPr>
          <w:ilvl w:val="0"/>
          <w:numId w:val="18"/>
        </w:numPr>
        <w:spacing w:after="120" w:line="240" w:lineRule="auto"/>
        <w:ind w:left="1259" w:hanging="357"/>
        <w:jc w:val="both"/>
        <w:rPr>
          <w:rFonts w:ascii="Times New Roman" w:hAnsi="Times New Roman" w:cs="Times New Roman"/>
          <w:lang w:val="en-GB"/>
        </w:rPr>
      </w:pPr>
      <w:r w:rsidRPr="009747E7">
        <w:rPr>
          <w:rFonts w:ascii="Times New Roman" w:hAnsi="Times New Roman" w:cs="Times New Roman"/>
          <w:lang w:val="en-GB"/>
        </w:rPr>
        <w:t xml:space="preserve">In the case of contracts for public procurement of services - the proposed quality, cost per unit of the tenderer’s products, total price, experience of the tenderer, etc. The price share in the total evaluation of the tenders should not be </w:t>
      </w:r>
      <w:del w:author="Paul Boroday" w:date="2020-11-24T13:08:00Z" w:id="3145">
        <w:r w:rsidRPr="009747E7" w:rsidDel="23E11A1A" w:rsidR="0FFC06D3">
          <w:rPr>
            <w:rFonts w:ascii="Times New Roman" w:hAnsi="Times New Roman" w:cs="Times New Roman"/>
            <w:lang w:val="en-GB"/>
          </w:rPr>
          <w:delText>less</w:delText>
        </w:r>
      </w:del>
      <w:ins w:author="Paul Boroday" w:date="2020-11-24T13:08:00Z" w:id="3146">
        <w:r w:rsidRPr="009747E7">
          <w:rPr>
            <w:rFonts w:ascii="Times New Roman" w:hAnsi="Times New Roman" w:cs="Times New Roman"/>
            <w:lang w:val="en-GB"/>
          </w:rPr>
          <w:t>more</w:t>
        </w:r>
      </w:ins>
      <w:r w:rsidRPr="009747E7">
        <w:rPr>
          <w:rFonts w:ascii="Times New Roman" w:hAnsi="Times New Roman" w:cs="Times New Roman"/>
          <w:lang w:val="en-GB"/>
        </w:rPr>
        <w:t xml:space="preserve"> than 40%.</w:t>
      </w:r>
    </w:p>
    <w:p w:rsidRPr="009747E7" w:rsidR="000E7BD2" w:rsidP="006F791E" w:rsidRDefault="0FFC06D3" w14:paraId="62D1C8A7" w14:textId="1D39B31B">
      <w:pPr>
        <w:jc w:val="both"/>
        <w:rPr>
          <w:rFonts w:ascii="Times New Roman" w:hAnsi="Times New Roman" w:cs="Times New Roman"/>
          <w:lang w:val="en-GB"/>
        </w:rPr>
      </w:pPr>
      <w:r w:rsidRPr="009747E7">
        <w:rPr>
          <w:rFonts w:ascii="Times New Roman" w:hAnsi="Times New Roman" w:cs="Times New Roman"/>
          <w:lang w:val="en-GB"/>
        </w:rPr>
        <w:t xml:space="preserve">Therefore, depending on the category of procurement, the </w:t>
      </w:r>
      <w:r w:rsidRPr="009747E7" w:rsidR="00D368FF">
        <w:rPr>
          <w:rFonts w:ascii="Times New Roman" w:hAnsi="Times New Roman" w:cs="Times New Roman"/>
          <w:lang w:val="en-GB"/>
        </w:rPr>
        <w:t>CA</w:t>
      </w:r>
      <w:r w:rsidRPr="009747E7">
        <w:rPr>
          <w:rFonts w:ascii="Times New Roman" w:hAnsi="Times New Roman" w:cs="Times New Roman"/>
          <w:lang w:val="en-GB"/>
        </w:rPr>
        <w:t xml:space="preserve"> can determine a set of non-price criteria (quantitative and qualitative) in the range of 20-60%, which will be taken into account along with the price part of the tender and affect the absolute economic value of the entire tender proposal.</w:t>
      </w:r>
    </w:p>
    <w:p w:rsidRPr="009747E7" w:rsidR="00B33DFB" w:rsidP="00140C05" w:rsidRDefault="00140C05" w14:paraId="00D13F47" w14:textId="22E2EDED">
      <w:pPr>
        <w:pStyle w:val="Heading5"/>
        <w:numPr>
          <w:ilvl w:val="0"/>
          <w:numId w:val="0"/>
        </w:numPr>
        <w:ind w:left="1008"/>
        <w:rPr>
          <w:rFonts w:ascii="Times New Roman" w:hAnsi="Times New Roman" w:cs="Times New Roman"/>
        </w:rPr>
      </w:pPr>
      <w:bookmarkStart w:name="_ywoqjkq7tk07" w:colFirst="0" w:colLast="0" w:id="3147"/>
      <w:bookmarkEnd w:id="3147"/>
      <w:r w:rsidRPr="009747E7">
        <w:rPr>
          <w:rFonts w:ascii="Times New Roman" w:hAnsi="Times New Roman" w:cs="Times New Roman"/>
        </w:rPr>
        <w:t xml:space="preserve">3.2.1.1.2 </w:t>
      </w:r>
      <w:r w:rsidRPr="009747E7" w:rsidR="5B6344CC">
        <w:rPr>
          <w:rFonts w:ascii="Times New Roman" w:hAnsi="Times New Roman" w:cs="Times New Roman"/>
        </w:rPr>
        <w:t>Guarantees</w:t>
      </w:r>
    </w:p>
    <w:p w:rsidRPr="009747E7" w:rsidR="000E7BD2" w:rsidP="006F791E" w:rsidRDefault="6F0611B3" w14:paraId="48553FD1" w14:textId="05E95CF5">
      <w:pPr>
        <w:jc w:val="both"/>
        <w:rPr>
          <w:rFonts w:ascii="Times New Roman" w:hAnsi="Times New Roman" w:cs="Times New Roman"/>
          <w:lang w:val="en-GB"/>
        </w:rPr>
      </w:pPr>
      <w:r w:rsidRPr="009747E7">
        <w:rPr>
          <w:rFonts w:ascii="Times New Roman" w:hAnsi="Times New Roman" w:cs="Times New Roman"/>
          <w:lang w:val="en-GB"/>
        </w:rPr>
        <w:t xml:space="preserve">The </w:t>
      </w:r>
      <w:del w:author="Alba Colomer Padrosa" w:date="2020-11-23T10:04:00Z" w:id="3148">
        <w:r w:rsidRPr="009747E7" w:rsidDel="6F0611B3" w:rsidR="5B6344CC">
          <w:rPr>
            <w:rFonts w:ascii="Times New Roman" w:hAnsi="Times New Roman" w:cs="Times New Roman"/>
            <w:lang w:val="en-GB"/>
          </w:rPr>
          <w:delText>procuring entity</w:delText>
        </w:r>
      </w:del>
      <w:ins w:author="Alba Colomer Padrosa" w:date="2020-11-23T10:04:00Z" w:id="3149">
        <w:r w:rsidRPr="009747E7">
          <w:rPr>
            <w:rFonts w:ascii="Times New Roman" w:hAnsi="Times New Roman" w:cs="Times New Roman"/>
            <w:lang w:val="en-GB"/>
          </w:rPr>
          <w:t>CA</w:t>
        </w:r>
      </w:ins>
      <w:r w:rsidRPr="009747E7">
        <w:rPr>
          <w:rFonts w:ascii="Times New Roman" w:hAnsi="Times New Roman" w:cs="Times New Roman"/>
          <w:lang w:val="en-GB"/>
        </w:rPr>
        <w:t xml:space="preserve"> may, if deemed appropriate and proportionate, on a case-by-case basis and subject to a risk analysis, require contractors to lodge a guarantee. For example, in the case of works contracts, a performance guarantee may be required to assure the Commission that the contract will be properly fulfilled after provisional approval and payment of the balance, pending final acceptance.</w:t>
      </w:r>
    </w:p>
    <w:p w:rsidRPr="009747E7" w:rsidR="5B6344CC" w:rsidP="006F791E" w:rsidRDefault="5B6344CC" w14:paraId="5C675CD5" w14:textId="731177E4">
      <w:pPr>
        <w:rPr>
          <w:rFonts w:ascii="Times New Roman" w:hAnsi="Times New Roman" w:cs="Times New Roman"/>
          <w:lang w:val="en-GB"/>
        </w:rPr>
      </w:pPr>
      <w:r w:rsidRPr="009747E7">
        <w:rPr>
          <w:rFonts w:ascii="Times New Roman" w:hAnsi="Times New Roman" w:cs="Times New Roman"/>
          <w:lang w:val="en-GB"/>
        </w:rPr>
        <w:t xml:space="preserve">An example of </w:t>
      </w:r>
      <w:r w:rsidRPr="009747E7" w:rsidR="00C621BE">
        <w:rPr>
          <w:rFonts w:ascii="Times New Roman" w:hAnsi="Times New Roman" w:cs="Times New Roman"/>
          <w:lang w:val="en-GB"/>
        </w:rPr>
        <w:t>this</w:t>
      </w:r>
      <w:r w:rsidRPr="009747E7">
        <w:rPr>
          <w:rFonts w:ascii="Times New Roman" w:hAnsi="Times New Roman" w:cs="Times New Roman"/>
          <w:lang w:val="en-GB"/>
        </w:rPr>
        <w:t xml:space="preserve"> application is described by </w:t>
      </w:r>
      <w:r w:rsidRPr="009747E7" w:rsidR="002B2680">
        <w:rPr>
          <w:lang w:val="en-GB"/>
          <w:rPrChange w:author="Chris Smith" w:date="2020-11-29T16:43:00Z" w:id="3150">
            <w:rPr/>
          </w:rPrChange>
        </w:rPr>
        <w:fldChar w:fldCharType="begin"/>
      </w:r>
      <w:r w:rsidRPr="009747E7" w:rsidR="002B2680">
        <w:rPr>
          <w:lang w:val="en-GB"/>
          <w:rPrChange w:author="Chris Smith" w:date="2020-11-29T16:43:00Z" w:id="3151">
            <w:rPr/>
          </w:rPrChange>
        </w:rPr>
        <w:instrText xml:space="preserve"> HYPERLINK "https://github.com/open-contracting-extensions/ocds_requirements_extension" \l "example" \h </w:instrText>
      </w:r>
      <w:r w:rsidRPr="009747E7" w:rsidR="002B2680">
        <w:rPr>
          <w:lang w:val="en-GB"/>
          <w:rPrChange w:author="Chris Smith" w:date="2020-11-29T16:43:00Z" w:id="3152">
            <w:rPr>
              <w:rStyle w:val="Hyperlink"/>
              <w:rFonts w:ascii="Times New Roman" w:hAnsi="Times New Roman" w:cs="Times New Roman"/>
              <w:lang w:val="en-GB"/>
            </w:rPr>
          </w:rPrChange>
        </w:rPr>
        <w:fldChar w:fldCharType="separate"/>
      </w:r>
      <w:r w:rsidRPr="009747E7">
        <w:rPr>
          <w:rStyle w:val="Hyperlink"/>
          <w:rFonts w:ascii="Times New Roman" w:hAnsi="Times New Roman" w:cs="Times New Roman"/>
          <w:lang w:val="en-GB"/>
        </w:rPr>
        <w:t>ocds_requirements_extension</w:t>
      </w:r>
      <w:r w:rsidRPr="009747E7" w:rsidR="002B2680">
        <w:rPr>
          <w:rStyle w:val="Hyperlink"/>
          <w:rFonts w:ascii="Times New Roman" w:hAnsi="Times New Roman" w:cs="Times New Roman"/>
          <w:lang w:val="en-GB"/>
          <w:rPrChange w:author="Chris Smith" w:date="2020-11-29T16:43:00Z" w:id="3153">
            <w:rPr>
              <w:rStyle w:val="Hyperlink"/>
              <w:rFonts w:ascii="Times New Roman" w:hAnsi="Times New Roman" w:cs="Times New Roman"/>
              <w:lang w:val="en-GB"/>
            </w:rPr>
          </w:rPrChange>
        </w:rPr>
        <w:fldChar w:fldCharType="end"/>
      </w:r>
      <w:r w:rsidRPr="009747E7">
        <w:rPr>
          <w:rFonts w:ascii="Times New Roman" w:hAnsi="Times New Roman" w:cs="Times New Roman"/>
          <w:lang w:val="en-GB"/>
        </w:rPr>
        <w:t xml:space="preserve"> (example)</w:t>
      </w:r>
      <w:r w:rsidRPr="009747E7" w:rsidR="00C621BE">
        <w:rPr>
          <w:rFonts w:ascii="Times New Roman" w:hAnsi="Times New Roman" w:cs="Times New Roman"/>
          <w:lang w:val="en-GB"/>
        </w:rPr>
        <w:t>.</w:t>
      </w:r>
    </w:p>
    <w:p w:rsidRPr="009747E7" w:rsidR="000E7BD2" w:rsidP="00B33DFB" w:rsidRDefault="6F0611B3" w14:paraId="097E2120" w14:textId="77777777">
      <w:pPr>
        <w:pStyle w:val="Heading6"/>
        <w:numPr>
          <w:ilvl w:val="5"/>
          <w:numId w:val="0"/>
        </w:numPr>
        <w:ind w:left="900"/>
        <w:rPr>
          <w:rFonts w:ascii="Times New Roman" w:hAnsi="Times New Roman" w:cs="Times New Roman"/>
        </w:rPr>
      </w:pPr>
      <w:bookmarkStart w:name="_j1u0n0tixzfr" w:colFirst="0" w:colLast="0" w:id="3154"/>
      <w:bookmarkEnd w:id="3154"/>
      <w:commentRangeStart w:id="3155"/>
      <w:commentRangeStart w:id="3156"/>
      <w:r w:rsidRPr="009747E7">
        <w:rPr>
          <w:rFonts w:ascii="Times New Roman" w:hAnsi="Times New Roman" w:cs="Times New Roman"/>
        </w:rPr>
        <w:t>Bid bond / Performance guarantee</w:t>
      </w:r>
      <w:commentRangeEnd w:id="3155"/>
      <w:r w:rsidRPr="009747E7" w:rsidR="000E7BD2">
        <w:rPr>
          <w:rStyle w:val="CommentReference"/>
        </w:rPr>
        <w:commentReference w:id="3155"/>
      </w:r>
      <w:commentRangeEnd w:id="3156"/>
      <w:r w:rsidRPr="009747E7" w:rsidR="000E7BD2">
        <w:rPr>
          <w:rStyle w:val="CommentReference"/>
        </w:rPr>
        <w:commentReference w:id="3156"/>
      </w:r>
    </w:p>
    <w:p w:rsidRPr="009747E7" w:rsidR="000E7BD2" w:rsidP="006F791E" w:rsidRDefault="000E7BD2" w14:paraId="46C98731" w14:textId="00315A59">
      <w:pPr>
        <w:jc w:val="both"/>
        <w:rPr>
          <w:rFonts w:ascii="Times New Roman" w:hAnsi="Times New Roman" w:cs="Times New Roman"/>
          <w:lang w:val="en-GB"/>
        </w:rPr>
      </w:pPr>
      <w:r w:rsidRPr="009747E7">
        <w:rPr>
          <w:rFonts w:ascii="Times New Roman" w:hAnsi="Times New Roman" w:cs="Times New Roman"/>
          <w:lang w:val="en-GB"/>
        </w:rPr>
        <w:t xml:space="preserve">The guarantee is released after final acceptance of the deliverables, except where the contract has not been performed or has been performed incorrectly or completion is late. In </w:t>
      </w:r>
      <w:r w:rsidRPr="009747E7" w:rsidR="00C621BE">
        <w:rPr>
          <w:rFonts w:ascii="Times New Roman" w:hAnsi="Times New Roman" w:cs="Times New Roman"/>
          <w:lang w:val="en-GB"/>
        </w:rPr>
        <w:t xml:space="preserve">these </w:t>
      </w:r>
      <w:r w:rsidRPr="009747E7">
        <w:rPr>
          <w:rFonts w:ascii="Times New Roman" w:hAnsi="Times New Roman" w:cs="Times New Roman"/>
          <w:lang w:val="en-GB"/>
        </w:rPr>
        <w:t>cases</w:t>
      </w:r>
      <w:r w:rsidRPr="009747E7" w:rsidR="00C621BE">
        <w:rPr>
          <w:rFonts w:ascii="Times New Roman" w:hAnsi="Times New Roman" w:cs="Times New Roman"/>
          <w:lang w:val="en-GB"/>
        </w:rPr>
        <w:t>,</w:t>
      </w:r>
      <w:r w:rsidRPr="009747E7">
        <w:rPr>
          <w:rFonts w:ascii="Times New Roman" w:hAnsi="Times New Roman" w:cs="Times New Roman"/>
          <w:lang w:val="en-GB"/>
        </w:rPr>
        <w:t xml:space="preserve"> a part of the guarantee is retained, in proportion to the seriousness of the damage suffered, at the first request of the Commission. If the value of the damage is greater than the sum of the guarantee, the whole guarantee will be retained.</w:t>
      </w:r>
    </w:p>
    <w:p w:rsidRPr="009747E7" w:rsidR="000E7BD2" w:rsidP="00140C05" w:rsidRDefault="00140C05" w14:paraId="3C542FFA" w14:textId="64CD7F5F">
      <w:pPr>
        <w:pStyle w:val="Heading5"/>
        <w:numPr>
          <w:ilvl w:val="0"/>
          <w:numId w:val="0"/>
        </w:numPr>
        <w:ind w:left="1008"/>
        <w:rPr>
          <w:rFonts w:ascii="Times New Roman" w:hAnsi="Times New Roman" w:cs="Times New Roman"/>
        </w:rPr>
      </w:pPr>
      <w:bookmarkStart w:name="_o4fl2c4pexzs" w:colFirst="0" w:colLast="0" w:id="3157"/>
      <w:bookmarkEnd w:id="3157"/>
      <w:r w:rsidRPr="009747E7">
        <w:rPr>
          <w:rFonts w:ascii="Times New Roman" w:hAnsi="Times New Roman" w:cs="Times New Roman"/>
        </w:rPr>
        <w:lastRenderedPageBreak/>
        <w:t xml:space="preserve">3.2.1.1.3 </w:t>
      </w:r>
      <w:r w:rsidRPr="009747E7" w:rsidR="000E7BD2">
        <w:rPr>
          <w:rFonts w:ascii="Times New Roman" w:hAnsi="Times New Roman" w:cs="Times New Roman"/>
        </w:rPr>
        <w:t>Essential conditions - contract draft</w:t>
      </w:r>
    </w:p>
    <w:p w:rsidRPr="009747E7" w:rsidR="000E7BD2" w:rsidP="006F791E" w:rsidRDefault="000E7BD2" w14:paraId="04C1671C" w14:textId="0063A6D5">
      <w:pPr>
        <w:jc w:val="both"/>
        <w:rPr>
          <w:rFonts w:ascii="Times New Roman" w:hAnsi="Times New Roman" w:cs="Times New Roman"/>
          <w:lang w:val="en-GB"/>
        </w:rPr>
      </w:pPr>
      <w:r w:rsidRPr="009747E7">
        <w:rPr>
          <w:rFonts w:ascii="Times New Roman" w:hAnsi="Times New Roman" w:cs="Times New Roman"/>
          <w:lang w:val="en-GB"/>
        </w:rPr>
        <w:t>The draft contract containing all the elements of the contract that will subsequently be signed is enclosed with the tender documents so that tenderers have all the information they need. The draft contract is divided into two parts:</w:t>
      </w:r>
    </w:p>
    <w:p w:rsidRPr="009747E7" w:rsidR="000E7BD2" w:rsidP="00B33DFB" w:rsidRDefault="000E7BD2" w14:paraId="0A9D561F" w14:textId="77777777">
      <w:pPr>
        <w:pStyle w:val="Heading6"/>
        <w:numPr>
          <w:ilvl w:val="0"/>
          <w:numId w:val="0"/>
        </w:numPr>
        <w:ind w:left="900"/>
        <w:rPr>
          <w:rFonts w:ascii="Times New Roman" w:hAnsi="Times New Roman" w:cs="Times New Roman"/>
        </w:rPr>
      </w:pPr>
      <w:bookmarkStart w:name="_y8cyyts7399" w:colFirst="0" w:colLast="0" w:id="3158"/>
      <w:bookmarkEnd w:id="3158"/>
      <w:r w:rsidRPr="009747E7">
        <w:rPr>
          <w:rFonts w:ascii="Times New Roman" w:hAnsi="Times New Roman" w:cs="Times New Roman"/>
        </w:rPr>
        <w:t>General conditions</w:t>
      </w:r>
    </w:p>
    <w:p w:rsidRPr="009747E7" w:rsidR="000E7BD2" w:rsidP="006F791E" w:rsidRDefault="00C621BE" w14:paraId="50FD9889" w14:textId="0A03EA16">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terms that apply to all contracts of the same type, unless the special conditions derogate from them.</w:t>
      </w:r>
    </w:p>
    <w:p w:rsidRPr="009747E7" w:rsidR="000E7BD2" w:rsidP="00B33DFB" w:rsidRDefault="000E7BD2" w14:paraId="2BD19F3B" w14:textId="77777777">
      <w:pPr>
        <w:pStyle w:val="Heading6"/>
        <w:numPr>
          <w:ilvl w:val="0"/>
          <w:numId w:val="0"/>
        </w:numPr>
        <w:ind w:left="900"/>
        <w:rPr>
          <w:rFonts w:ascii="Times New Roman" w:hAnsi="Times New Roman" w:cs="Times New Roman"/>
        </w:rPr>
      </w:pPr>
      <w:bookmarkStart w:name="_glurt7gs2b3l" w:colFirst="0" w:colLast="0" w:id="3159"/>
      <w:bookmarkEnd w:id="3159"/>
      <w:r w:rsidRPr="009747E7">
        <w:rPr>
          <w:rFonts w:ascii="Times New Roman" w:hAnsi="Times New Roman" w:cs="Times New Roman"/>
        </w:rPr>
        <w:t>Specific conditions</w:t>
      </w:r>
    </w:p>
    <w:p w:rsidRPr="009747E7" w:rsidR="000E7BD2" w:rsidP="006F791E" w:rsidRDefault="009160EE" w14:paraId="23D65DA5" w14:textId="53381263">
      <w:pPr>
        <w:jc w:val="both"/>
        <w:rPr>
          <w:rFonts w:ascii="Times New Roman" w:hAnsi="Times New Roman" w:cs="Times New Roman"/>
          <w:lang w:val="en-GB"/>
        </w:rPr>
      </w:pPr>
      <w:r w:rsidRPr="009747E7">
        <w:rPr>
          <w:rFonts w:ascii="Times New Roman" w:hAnsi="Times New Roman" w:cs="Times New Roman"/>
          <w:lang w:val="en-GB"/>
        </w:rPr>
        <w:t>They c</w:t>
      </w:r>
      <w:r w:rsidRPr="009747E7" w:rsidR="000E7BD2">
        <w:rPr>
          <w:rFonts w:ascii="Times New Roman" w:hAnsi="Times New Roman" w:cs="Times New Roman"/>
          <w:lang w:val="en-GB"/>
        </w:rPr>
        <w:t>over the subject and duration of the contract, the price, and arrangements for implementing the contract (deadlines for ordering, paying, etc.). They specify whether a performance guarantee must be provided by the future contractor to ensure proper implementation of the contract.</w:t>
      </w:r>
    </w:p>
    <w:p w:rsidRPr="009747E7" w:rsidR="000E7BD2" w:rsidP="00140C05" w:rsidRDefault="00140C05" w14:paraId="71D35A28" w14:textId="29265450">
      <w:pPr>
        <w:pStyle w:val="Heading3"/>
        <w:numPr>
          <w:ilvl w:val="0"/>
          <w:numId w:val="0"/>
        </w:numPr>
        <w:ind w:left="709"/>
        <w:rPr>
          <w:rFonts w:cs="Times New Roman"/>
        </w:rPr>
      </w:pPr>
      <w:bookmarkStart w:name="_y0f3dpf0gxtw" w:colFirst="0" w:colLast="0" w:id="3160"/>
      <w:bookmarkStart w:name="_Toc57793426" w:id="3161"/>
      <w:bookmarkEnd w:id="3160"/>
      <w:r w:rsidRPr="009747E7">
        <w:rPr>
          <w:rFonts w:cs="Times New Roman"/>
        </w:rPr>
        <w:t xml:space="preserve">3.2.2 </w:t>
      </w:r>
      <w:r w:rsidRPr="009747E7" w:rsidR="000E7BD2">
        <w:rPr>
          <w:rFonts w:cs="Times New Roman"/>
        </w:rPr>
        <w:t xml:space="preserve">Technical </w:t>
      </w:r>
      <w:r w:rsidRPr="009747E7" w:rsidR="009160EE">
        <w:rPr>
          <w:rFonts w:cs="Times New Roman"/>
        </w:rPr>
        <w:t>d</w:t>
      </w:r>
      <w:r w:rsidRPr="009747E7" w:rsidR="000E7BD2">
        <w:rPr>
          <w:rFonts w:cs="Times New Roman"/>
        </w:rPr>
        <w:t>esign</w:t>
      </w:r>
      <w:bookmarkEnd w:id="3161"/>
    </w:p>
    <w:p w:rsidRPr="009747E7" w:rsidR="000E7BD2" w:rsidP="00D368FF" w:rsidRDefault="000E7BD2" w14:paraId="54369ADB" w14:textId="77777777">
      <w:pPr>
        <w:jc w:val="both"/>
        <w:rPr>
          <w:rFonts w:ascii="Times New Roman" w:hAnsi="Times New Roman" w:cs="Times New Roman"/>
          <w:lang w:val="en-GB"/>
        </w:rPr>
      </w:pPr>
      <w:r w:rsidRPr="009747E7">
        <w:rPr>
          <w:rFonts w:ascii="Times New Roman" w:hAnsi="Times New Roman" w:cs="Times New Roman"/>
          <w:lang w:val="en-GB"/>
        </w:rPr>
        <w:t xml:space="preserve">Separate </w:t>
      </w:r>
      <w:r w:rsidRPr="009747E7">
        <w:rPr>
          <w:rFonts w:ascii="Times New Roman" w:hAnsi="Times New Roman" w:eastAsia="Courier New" w:cs="Times New Roman"/>
          <w:color w:val="DD1144"/>
          <w:shd w:val="clear" w:color="auto" w:fill="F3F3F3"/>
          <w:lang w:val="en-GB"/>
        </w:rPr>
        <w:t>criteria</w:t>
      </w:r>
      <w:r w:rsidRPr="009747E7">
        <w:rPr>
          <w:rFonts w:ascii="Times New Roman" w:hAnsi="Times New Roman" w:cs="Times New Roman"/>
          <w:lang w:val="en-GB"/>
        </w:rPr>
        <w:t xml:space="preserve"> array to be added into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building block according to a </w:t>
      </w:r>
      <w:r w:rsidRPr="009747E7">
        <w:rPr>
          <w:rFonts w:ascii="Times New Roman" w:hAnsi="Times New Roman" w:eastAsia="Courier New" w:cs="Times New Roman"/>
          <w:color w:val="DD1144"/>
          <w:shd w:val="clear" w:color="auto" w:fill="F3F3F3"/>
          <w:lang w:val="en-GB"/>
        </w:rPr>
        <w:t>criteria</w:t>
      </w:r>
      <w:r w:rsidRPr="009747E7">
        <w:rPr>
          <w:rFonts w:ascii="Times New Roman" w:hAnsi="Times New Roman" w:cs="Times New Roman"/>
          <w:lang w:val="en-GB"/>
        </w:rPr>
        <w:t xml:space="preserve"> schema</w:t>
      </w:r>
      <w:r w:rsidRPr="009747E7">
        <w:rPr>
          <w:rFonts w:ascii="Times New Roman" w:hAnsi="Times New Roman" w:cs="Times New Roman"/>
          <w:vertAlign w:val="superscript"/>
          <w:lang w:val="en-GB"/>
        </w:rPr>
        <w:footnoteReference w:id="19"/>
      </w:r>
      <w:r w:rsidRPr="009747E7">
        <w:rPr>
          <w:rFonts w:ascii="Times New Roman" w:hAnsi="Times New Roman" w:cs="Times New Roman"/>
          <w:lang w:val="en-GB"/>
        </w:rPr>
        <w:t xml:space="preserve"> to describe:</w:t>
      </w:r>
    </w:p>
    <w:p w:rsidRPr="009747E7" w:rsidR="000E7BD2" w:rsidP="00F1538A" w:rsidRDefault="009160EE" w14:paraId="4DDF93CE" w14:textId="20D35B18">
      <w:pPr>
        <w:numPr>
          <w:ilvl w:val="0"/>
          <w:numId w:val="30"/>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Q</w:t>
      </w:r>
      <w:r w:rsidRPr="009747E7" w:rsidR="000E7BD2">
        <w:rPr>
          <w:rFonts w:ascii="Times New Roman" w:hAnsi="Times New Roman" w:cs="Times New Roman"/>
          <w:szCs w:val="20"/>
          <w:lang w:val="en-GB"/>
        </w:rPr>
        <w:t xml:space="preserve">ualification and evaluation criteria and </w:t>
      </w:r>
      <w:r w:rsidRPr="009747E7">
        <w:rPr>
          <w:rFonts w:ascii="Times New Roman" w:hAnsi="Times New Roman" w:cs="Times New Roman"/>
          <w:szCs w:val="20"/>
          <w:lang w:val="en-GB"/>
        </w:rPr>
        <w:t>their</w:t>
      </w:r>
      <w:r w:rsidRPr="009747E7" w:rsidR="000E7BD2">
        <w:rPr>
          <w:rFonts w:ascii="Times New Roman" w:hAnsi="Times New Roman" w:cs="Times New Roman"/>
          <w:szCs w:val="20"/>
          <w:lang w:val="en-GB"/>
        </w:rPr>
        <w:t xml:space="preserve"> minimum requirements</w:t>
      </w:r>
      <w:r w:rsidRPr="009747E7">
        <w:rPr>
          <w:rFonts w:ascii="Times New Roman" w:hAnsi="Times New Roman" w:cs="Times New Roman"/>
          <w:szCs w:val="20"/>
          <w:lang w:val="en-GB"/>
        </w:rPr>
        <w:t>;</w:t>
      </w:r>
    </w:p>
    <w:p w:rsidRPr="009747E7" w:rsidR="000E7BD2" w:rsidP="00F1538A" w:rsidRDefault="009160EE" w14:paraId="15363448" w14:textId="675A68C1">
      <w:pPr>
        <w:numPr>
          <w:ilvl w:val="0"/>
          <w:numId w:val="30"/>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S</w:t>
      </w:r>
      <w:r w:rsidRPr="009747E7" w:rsidR="000E7BD2">
        <w:rPr>
          <w:rFonts w:ascii="Times New Roman" w:hAnsi="Times New Roman" w:cs="Times New Roman"/>
          <w:szCs w:val="20"/>
          <w:lang w:val="en-GB"/>
        </w:rPr>
        <w:t>pecific requirements related to a subject of procurement</w:t>
      </w:r>
      <w:r w:rsidRPr="009747E7">
        <w:rPr>
          <w:rFonts w:ascii="Times New Roman" w:hAnsi="Times New Roman" w:cs="Times New Roman"/>
          <w:szCs w:val="20"/>
          <w:lang w:val="en-GB"/>
        </w:rPr>
        <w:t>;</w:t>
      </w:r>
    </w:p>
    <w:p w:rsidRPr="009747E7" w:rsidR="000E7BD2" w:rsidP="00F1538A" w:rsidRDefault="009160EE" w14:paraId="5B807DF4" w14:textId="1271A76E">
      <w:pPr>
        <w:numPr>
          <w:ilvl w:val="0"/>
          <w:numId w:val="30"/>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S</w:t>
      </w:r>
      <w:r w:rsidRPr="009747E7" w:rsidR="000E7BD2">
        <w:rPr>
          <w:rFonts w:ascii="Times New Roman" w:hAnsi="Times New Roman" w:cs="Times New Roman"/>
          <w:szCs w:val="20"/>
          <w:lang w:val="en-GB"/>
        </w:rPr>
        <w:t>pecific requirements related to delivery/performance</w:t>
      </w:r>
      <w:r w:rsidRPr="009747E7">
        <w:rPr>
          <w:rFonts w:ascii="Times New Roman" w:hAnsi="Times New Roman" w:cs="Times New Roman"/>
          <w:szCs w:val="20"/>
          <w:lang w:val="en-GB"/>
        </w:rPr>
        <w:t>;</w:t>
      </w:r>
    </w:p>
    <w:p w:rsidRPr="009747E7" w:rsidR="000E7BD2" w:rsidP="00F1538A" w:rsidRDefault="009160EE" w14:paraId="6B6CE4A3" w14:textId="2D30EF58">
      <w:pPr>
        <w:numPr>
          <w:ilvl w:val="0"/>
          <w:numId w:val="30"/>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G</w:t>
      </w:r>
      <w:r w:rsidRPr="009747E7" w:rsidR="000E7BD2">
        <w:rPr>
          <w:rFonts w:ascii="Times New Roman" w:hAnsi="Times New Roman" w:cs="Times New Roman"/>
          <w:szCs w:val="20"/>
          <w:lang w:val="en-GB"/>
        </w:rPr>
        <w:t>eneral and specific essential conditions of the future contract</w:t>
      </w:r>
      <w:r w:rsidRPr="009747E7">
        <w:rPr>
          <w:rFonts w:ascii="Times New Roman" w:hAnsi="Times New Roman" w:cs="Times New Roman"/>
          <w:szCs w:val="20"/>
          <w:lang w:val="en-GB"/>
        </w:rPr>
        <w:t>;</w:t>
      </w:r>
    </w:p>
    <w:p w:rsidRPr="009747E7" w:rsidR="000E7BD2" w:rsidP="00F1538A" w:rsidRDefault="009160EE" w14:paraId="4B8C29BD" w14:textId="67A12E8C">
      <w:pPr>
        <w:numPr>
          <w:ilvl w:val="0"/>
          <w:numId w:val="30"/>
        </w:numPr>
        <w:spacing w:after="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R</w:t>
      </w:r>
      <w:r w:rsidRPr="009747E7" w:rsidR="000E7BD2">
        <w:rPr>
          <w:rFonts w:ascii="Times New Roman" w:hAnsi="Times New Roman" w:cs="Times New Roman"/>
          <w:szCs w:val="20"/>
          <w:lang w:val="en-GB"/>
        </w:rPr>
        <w:t xml:space="preserve">equirements related to </w:t>
      </w:r>
      <w:r w:rsidRPr="009747E7">
        <w:rPr>
          <w:rFonts w:ascii="Times New Roman" w:hAnsi="Times New Roman" w:cs="Times New Roman"/>
          <w:szCs w:val="20"/>
          <w:lang w:val="en-GB"/>
        </w:rPr>
        <w:t xml:space="preserve">the </w:t>
      </w:r>
      <w:r w:rsidRPr="009747E7" w:rsidR="00D368FF">
        <w:rPr>
          <w:rFonts w:ascii="Times New Roman" w:hAnsi="Times New Roman" w:cs="Times New Roman"/>
          <w:szCs w:val="20"/>
          <w:lang w:val="en-GB"/>
        </w:rPr>
        <w:t>CA</w:t>
      </w:r>
      <w:r w:rsidRPr="009747E7">
        <w:rPr>
          <w:rFonts w:ascii="Times New Roman" w:hAnsi="Times New Roman" w:cs="Times New Roman"/>
          <w:szCs w:val="20"/>
          <w:lang w:val="en-GB"/>
        </w:rPr>
        <w:t>;</w:t>
      </w:r>
      <w:r w:rsidRPr="009747E7" w:rsidR="000E7BD2">
        <w:rPr>
          <w:rFonts w:ascii="Times New Roman" w:hAnsi="Times New Roman" w:cs="Times New Roman"/>
          <w:szCs w:val="20"/>
          <w:lang w:val="en-GB"/>
        </w:rPr>
        <w:t xml:space="preserve"> </w:t>
      </w:r>
    </w:p>
    <w:p w:rsidRPr="009747E7" w:rsidR="000E7BD2" w:rsidP="00F1538A" w:rsidRDefault="009160EE" w14:paraId="5B2A207C" w14:textId="4544685C">
      <w:pPr>
        <w:numPr>
          <w:ilvl w:val="0"/>
          <w:numId w:val="30"/>
        </w:numPr>
        <w:spacing w:after="200" w:line="360" w:lineRule="auto"/>
        <w:ind w:left="1260"/>
        <w:rPr>
          <w:rFonts w:ascii="Times New Roman" w:hAnsi="Times New Roman" w:cs="Times New Roman"/>
          <w:szCs w:val="20"/>
          <w:lang w:val="en-GB"/>
        </w:rPr>
      </w:pPr>
      <w:r w:rsidRPr="009747E7">
        <w:rPr>
          <w:rFonts w:ascii="Times New Roman" w:hAnsi="Times New Roman" w:cs="Times New Roman"/>
          <w:szCs w:val="20"/>
          <w:lang w:val="en-GB"/>
        </w:rPr>
        <w:t>C</w:t>
      </w:r>
      <w:r w:rsidRPr="009747E7" w:rsidR="000E7BD2">
        <w:rPr>
          <w:rFonts w:ascii="Times New Roman" w:hAnsi="Times New Roman" w:cs="Times New Roman"/>
          <w:szCs w:val="20"/>
          <w:lang w:val="en-GB"/>
        </w:rPr>
        <w:t xml:space="preserve">riteria for future advanced evaluation by </w:t>
      </w:r>
      <w:r w:rsidRPr="009747E7">
        <w:rPr>
          <w:rFonts w:ascii="Times New Roman" w:hAnsi="Times New Roman" w:cs="Times New Roman"/>
          <w:szCs w:val="20"/>
          <w:lang w:val="en-GB"/>
        </w:rPr>
        <w:t xml:space="preserve">the </w:t>
      </w:r>
      <w:r w:rsidRPr="009747E7" w:rsidR="000E7BD2">
        <w:rPr>
          <w:rFonts w:ascii="Times New Roman" w:hAnsi="Times New Roman" w:cs="Times New Roman"/>
          <w:szCs w:val="20"/>
          <w:lang w:val="en-GB"/>
        </w:rPr>
        <w:t>committee</w:t>
      </w:r>
      <w:r w:rsidRPr="009747E7">
        <w:rPr>
          <w:rFonts w:ascii="Times New Roman" w:hAnsi="Times New Roman" w:cs="Times New Roman"/>
          <w:szCs w:val="20"/>
          <w:lang w:val="en-GB"/>
        </w:rPr>
        <w:t>.</w:t>
      </w:r>
      <w:r w:rsidRPr="009747E7" w:rsidR="000E7BD2">
        <w:rPr>
          <w:rFonts w:ascii="Times New Roman" w:hAnsi="Times New Roman" w:cs="Times New Roman"/>
          <w:szCs w:val="20"/>
          <w:lang w:val="en-GB"/>
        </w:rPr>
        <w:t xml:space="preserve"> </w:t>
      </w:r>
    </w:p>
    <w:tbl>
      <w:tblPr>
        <w:tblW w:w="8445" w:type="dxa"/>
        <w:tblInd w:w="-100" w:type="dxa"/>
        <w:tblLayout w:type="fixed"/>
        <w:tblLook w:val="0600" w:firstRow="0" w:lastRow="0" w:firstColumn="0" w:lastColumn="0" w:noHBand="1" w:noVBand="1"/>
      </w:tblPr>
      <w:tblGrid>
        <w:gridCol w:w="8445"/>
      </w:tblGrid>
      <w:tr w:rsidRPr="009747E7" w:rsidR="000E7BD2" w:rsidTr="6F0611B3" w14:paraId="2E4A8482" w14:textId="77777777">
        <w:tc>
          <w:tcPr>
            <w:tcW w:w="8445" w:type="dxa"/>
            <w:shd w:val="clear" w:color="auto" w:fill="F8F8F8"/>
            <w:tcMar>
              <w:top w:w="100" w:type="dxa"/>
              <w:left w:w="100" w:type="dxa"/>
              <w:bottom w:w="100" w:type="dxa"/>
              <w:right w:w="100" w:type="dxa"/>
            </w:tcMar>
          </w:tcPr>
          <w:p w:rsidRPr="009747E7" w:rsidR="000E7BD2" w:rsidP="00B21DD9" w:rsidRDefault="000E7BD2" w14:paraId="7A2D134E"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3E25914B" w14:textId="168B609D">
      <w:pPr>
        <w:spacing w:before="200" w:after="0" w:line="480" w:lineRule="auto"/>
        <w:ind w:left="900"/>
        <w:jc w:val="center"/>
        <w:rPr>
          <w:ins w:author="Alba Colomer Padrosa" w:date="2020-11-23T10:51:00Z" w:id="3162"/>
          <w:rFonts w:ascii="Times New Roman" w:hAnsi="Times New Roman" w:cs="Times New Roman"/>
          <w:i/>
          <w:iCs/>
          <w:color w:val="666666"/>
          <w:sz w:val="20"/>
          <w:szCs w:val="20"/>
          <w:lang w:val="en-GB"/>
        </w:rPr>
      </w:pPr>
      <w:bookmarkStart w:name="_fojjlo5nq5zt" w:colFirst="0" w:colLast="0" w:id="3163"/>
      <w:bookmarkStart w:name="_Toc57793380" w:id="3164"/>
      <w:bookmarkEnd w:id="3163"/>
      <w:ins w:author="Alba Colomer Padrosa" w:date="2020-11-23T10:51:00Z" w:id="3165">
        <w:r w:rsidRPr="009747E7">
          <w:rPr>
            <w:rFonts w:ascii="Times New Roman" w:hAnsi="Times New Roman" w:cs="Times New Roman"/>
            <w:i/>
            <w:iCs/>
            <w:color w:val="666666"/>
            <w:sz w:val="20"/>
            <w:szCs w:val="20"/>
            <w:lang w:val="en-GB"/>
          </w:rPr>
          <w:t xml:space="preserve">Figure </w:t>
        </w:r>
      </w:ins>
      <w:r w:rsidRPr="00CA53DD" w:rsidR="00140C05">
        <w:rPr>
          <w:rFonts w:ascii="Times New Roman" w:hAnsi="Times New Roman" w:cs="Times New Roman"/>
          <w:i/>
          <w:iCs/>
          <w:color w:val="666666"/>
          <w:sz w:val="20"/>
          <w:szCs w:val="20"/>
          <w:lang w:val="en-GB"/>
        </w:rPr>
        <w:fldChar w:fldCharType="begin"/>
      </w:r>
      <w:r w:rsidRPr="009747E7" w:rsidR="00140C05">
        <w:rPr>
          <w:rFonts w:ascii="Times New Roman" w:hAnsi="Times New Roman" w:cs="Times New Roman"/>
          <w:i/>
          <w:iCs/>
          <w:color w:val="666666"/>
          <w:sz w:val="20"/>
          <w:szCs w:val="20"/>
          <w:lang w:val="en-GB"/>
        </w:rPr>
        <w:instrText xml:space="preserve"> SEQ Figure \* ARABIC </w:instrText>
      </w:r>
      <w:r w:rsidRPr="009747E7" w:rsidR="00140C05">
        <w:rPr>
          <w:rFonts w:ascii="Times New Roman" w:hAnsi="Times New Roman" w:cs="Times New Roman"/>
          <w:i/>
          <w:iCs/>
          <w:color w:val="666666"/>
          <w:sz w:val="20"/>
          <w:szCs w:val="20"/>
          <w:lang w:val="en-GB"/>
          <w:rPrChange w:author="Chris Smith" w:date="2020-11-29T16:43:00Z" w:id="3166">
            <w:rPr>
              <w:rFonts w:ascii="Times New Roman" w:hAnsi="Times New Roman" w:cs="Times New Roman"/>
              <w:i/>
              <w:iCs/>
              <w:color w:val="666666"/>
              <w:sz w:val="20"/>
              <w:szCs w:val="20"/>
              <w:lang w:val="en-GB"/>
            </w:rPr>
          </w:rPrChange>
        </w:rPr>
        <w:fldChar w:fldCharType="separate"/>
      </w:r>
      <w:ins w:author="Alba Colomer Padrosa" w:date="2020-12-02T08:54:00Z" w:id="3167">
        <w:r w:rsidR="00CA53DD">
          <w:rPr>
            <w:rFonts w:ascii="Times New Roman" w:hAnsi="Times New Roman" w:cs="Times New Roman"/>
            <w:i/>
            <w:iCs/>
            <w:noProof/>
            <w:color w:val="666666"/>
            <w:sz w:val="20"/>
            <w:szCs w:val="20"/>
            <w:lang w:val="en-GB"/>
          </w:rPr>
          <w:t>51</w:t>
        </w:r>
      </w:ins>
      <w:r w:rsidRPr="009747E7" w:rsidR="00140C05">
        <w:rPr>
          <w:rFonts w:ascii="Times New Roman" w:hAnsi="Times New Roman" w:cs="Times New Roman"/>
          <w:i/>
          <w:iCs/>
          <w:color w:val="666666"/>
          <w:sz w:val="20"/>
          <w:szCs w:val="20"/>
          <w:lang w:val="en-GB"/>
          <w:rPrChange w:author="Chris Smith" w:date="2020-11-29T16:43:00Z" w:id="3168">
            <w:rPr>
              <w:rFonts w:ascii="Times New Roman" w:hAnsi="Times New Roman" w:cs="Times New Roman"/>
              <w:i/>
              <w:iCs/>
              <w:color w:val="666666"/>
              <w:sz w:val="20"/>
              <w:szCs w:val="20"/>
              <w:lang w:val="en-GB"/>
            </w:rPr>
          </w:rPrChange>
        </w:rPr>
        <w:fldChar w:fldCharType="end"/>
      </w:r>
      <w:ins w:author="Alba Colomer Padrosa" w:date="2020-11-23T10:51:00Z" w:id="3169">
        <w:r w:rsidRPr="009747E7">
          <w:rPr>
            <w:rFonts w:ascii="Times New Roman" w:hAnsi="Times New Roman" w:cs="Times New Roman"/>
            <w:i/>
            <w:iCs/>
            <w:color w:val="666666"/>
            <w:sz w:val="20"/>
            <w:szCs w:val="20"/>
            <w:lang w:val="en-GB"/>
          </w:rPr>
          <w:t xml:space="preserve"> – Code for criteria</w:t>
        </w:r>
        <w:bookmarkEnd w:id="3164"/>
        <w:r w:rsidRPr="009747E7">
          <w:rPr>
            <w:rFonts w:ascii="Times New Roman" w:hAnsi="Times New Roman" w:cs="Times New Roman"/>
            <w:lang w:val="en-GB"/>
            <w:rPrChange w:author="Chris Smith" w:date="2020-11-29T16:43:00Z" w:id="3170">
              <w:rPr>
                <w:rFonts w:ascii="Times New Roman" w:hAnsi="Times New Roman" w:cs="Times New Roman"/>
              </w:rPr>
            </w:rPrChange>
          </w:rPr>
          <w:t xml:space="preserve"> </w:t>
        </w:r>
      </w:ins>
    </w:p>
    <w:p w:rsidRPr="009747E7" w:rsidR="000E7BD2" w:rsidP="00B33DFB" w:rsidRDefault="6F0611B3" w14:paraId="7BCA3BBA" w14:textId="79F042CB">
      <w:pPr>
        <w:pStyle w:val="Heading5"/>
        <w:numPr>
          <w:ilvl w:val="4"/>
          <w:numId w:val="0"/>
        </w:numPr>
        <w:ind w:left="1008" w:hanging="1008"/>
        <w:rPr>
          <w:rFonts w:ascii="Times New Roman" w:hAnsi="Times New Roman" w:cs="Times New Roman"/>
        </w:rPr>
      </w:pPr>
      <w:r w:rsidRPr="009747E7">
        <w:rPr>
          <w:rFonts w:ascii="Times New Roman" w:hAnsi="Times New Roman" w:cs="Times New Roman"/>
        </w:rPr>
        <w:t>3.2.2.1 Examples</w:t>
      </w:r>
    </w:p>
    <w:p w:rsidRPr="009747E7" w:rsidR="000E7BD2" w:rsidP="006F791E" w:rsidRDefault="000E7BD2" w14:paraId="186239DF" w14:textId="77777777">
      <w:pPr>
        <w:spacing w:after="0"/>
        <w:rPr>
          <w:rFonts w:ascii="Times New Roman" w:hAnsi="Times New Roman" w:cs="Times New Roman"/>
          <w:lang w:val="en-GB"/>
        </w:rPr>
      </w:pPr>
      <w:r w:rsidRPr="009747E7">
        <w:rPr>
          <w:rFonts w:ascii="Times New Roman" w:hAnsi="Times New Roman" w:cs="Times New Roman"/>
          <w:lang w:val="en-GB"/>
        </w:rPr>
        <w:t>Below is an example of requirements specified against both an item and a tenderer:</w:t>
      </w:r>
    </w:p>
    <w:p w:rsidRPr="009747E7" w:rsidR="00F26458" w:rsidP="006F791E" w:rsidRDefault="00F26458" w14:paraId="634A8657" w14:textId="77777777">
      <w:pPr>
        <w:spacing w:after="0"/>
        <w:rPr>
          <w:rFonts w:ascii="Times New Roman" w:hAnsi="Times New Roman" w:cs="Times New Roman"/>
          <w:lang w:val="en-GB"/>
        </w:rPr>
      </w:pPr>
    </w:p>
    <w:tbl>
      <w:tblPr>
        <w:tblW w:w="8460" w:type="dxa"/>
        <w:tblInd w:w="-100" w:type="dxa"/>
        <w:tblLayout w:type="fixed"/>
        <w:tblLook w:val="0600" w:firstRow="0" w:lastRow="0" w:firstColumn="0" w:lastColumn="0" w:noHBand="1" w:noVBand="1"/>
      </w:tblPr>
      <w:tblGrid>
        <w:gridCol w:w="8460"/>
      </w:tblGrid>
      <w:tr w:rsidRPr="009747E7" w:rsidR="000E7BD2" w:rsidTr="6F0611B3" w14:paraId="04292CD8" w14:textId="77777777">
        <w:tc>
          <w:tcPr>
            <w:tcW w:w="8460" w:type="dxa"/>
            <w:shd w:val="clear" w:color="auto" w:fill="F8F8F8"/>
            <w:tcMar>
              <w:top w:w="100" w:type="dxa"/>
              <w:left w:w="100" w:type="dxa"/>
              <w:bottom w:w="100" w:type="dxa"/>
              <w:right w:w="100" w:type="dxa"/>
            </w:tcMar>
          </w:tcPr>
          <w:p w:rsidRPr="009747E7" w:rsidR="000E7BD2" w:rsidP="00B21DD9" w:rsidRDefault="000E7BD2" w14:paraId="0B52D7B0" w14:textId="48D3B57C">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"Participation in a criminal organisation"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 xml:space="preserve">"Has the economic operator itself or any person who is a member of its administrative, </w:t>
            </w:r>
            <w:r w:rsidRPr="009747E7">
              <w:rPr>
                <w:rFonts w:ascii="Times New Roman" w:hAnsi="Times New Roman" w:eastAsia="Courier New" w:cs="Times New Roman"/>
                <w:color w:val="DD1144"/>
                <w:sz w:val="18"/>
                <w:szCs w:val="18"/>
                <w:shd w:val="clear" w:color="auto" w:fill="F8F8F8"/>
                <w:lang w:val="en-GB"/>
              </w:rPr>
              <w:lastRenderedPageBreak/>
              <w:t>management or supervisory body or has powers of representation, decision or control therein been the subject of a conviction by final judgment for participation in a criminal organisation, by a conviction rendered at the most five years ago or in which an exclusion period set out directly in the conviction continues to be applicable?"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        "type":</w:t>
            </w:r>
            <w:r w:rsidRPr="009747E7">
              <w:rPr>
                <w:rFonts w:ascii="Times New Roman" w:hAnsi="Times New Roman" w:eastAsia="Courier New" w:cs="Times New Roman"/>
                <w:color w:val="DD1144"/>
                <w:sz w:val="18"/>
                <w:szCs w:val="18"/>
                <w:shd w:val="clear" w:color="auto" w:fill="F8F8F8"/>
                <w:lang w:val="en-GB"/>
              </w:rPr>
              <w:t>"CRITERION.EXCLUSION.CONVICTIONS.PARTICIPATION_IN_CRIMINAL_ORGANISATION"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w:t>
            </w:r>
            <w:r w:rsidRPr="009747E7">
              <w:rPr>
                <w:rFonts w:ascii="Times New Roman" w:hAnsi="Times New Roman" w:eastAsia="Courier New" w:cs="Times New Roman"/>
                <w:color w:val="DD1144"/>
                <w:sz w:val="18"/>
                <w:szCs w:val="18"/>
                <w:shd w:val="clear" w:color="auto" w:fill="F8F8F8"/>
                <w:lang w:val="en-GB"/>
              </w:rPr>
              <w:t>"PARTICIPATION_IN_CRIMINAL_ORGANISATION"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"0.2.1.1"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"The EO has not been the subject of a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"The economic operator itself or any person who is a member of its administrative, management, or supervisory board or has powers of representation, decision or control therein has not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w:t>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"The EO has been the subject of a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"The economic operator itself or any person who is a member of its administrative, management, or supervisory board or has powers of representation, decision or control therein has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"Date of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"Provide the date of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"text"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"001-2-3"</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"Reason of the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"Provide the reason of the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"text"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"001-2-4"</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"Name of the convicted persons"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"Provide the name of the convicted persons."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"text"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"001-2-5"</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"Length of the period of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"Provide the reason of the conviction"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"text"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"001-2-6"</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"Have measures been taken?"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"001-2-7"</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"Description of the measures taken"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"text"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"General yearly turnover"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"The economic operator's general yearly turnover for the last three financial years."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"type":</w:t>
            </w:r>
            <w:r w:rsidRPr="009747E7">
              <w:rPr>
                <w:rFonts w:ascii="Times New Roman" w:hAnsi="Times New Roman" w:eastAsia="Courier New" w:cs="Times New Roman"/>
                <w:color w:val="DD1144"/>
                <w:sz w:val="18"/>
                <w:szCs w:val="18"/>
                <w:shd w:val="clear" w:color="auto" w:fill="F8F8F8"/>
                <w:lang w:val="en-GB"/>
              </w:rPr>
              <w:t>"CRITERION.SELECTION.ECONOMIC_FINANCIAL_STANDING.TURNOVER.GENERAL_YEARLY"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w:t>
            </w:r>
            <w:r w:rsidRPr="009747E7">
              <w:rPr>
                <w:rFonts w:ascii="Times New Roman" w:hAnsi="Times New Roman" w:eastAsia="Courier New" w:cs="Times New Roman"/>
                <w:color w:val="DD1144"/>
                <w:sz w:val="18"/>
                <w:szCs w:val="18"/>
                <w:shd w:val="clear" w:color="auto" w:fill="F8F8F8"/>
                <w:lang w:val="en-GB"/>
              </w:rPr>
              <w:t>"CRITERION.SELECTION.ECONOMIC_FINANCIAL_STANDING.TURNOVER.GENERAL_YEARLY"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"0.3.3.1.1"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w:t>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"Avg general turnover 2016-2018"</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"Avg general turnover"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"number"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"Avg general turnover 2018"</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"Avg general turnover in 2018"</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"number"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"eligibleEvidences":[</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"002-1-2-1"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w:t>
            </w:r>
            <w:r w:rsidRPr="009747E7">
              <w:rPr>
                <w:rFonts w:ascii="Times New Roman" w:hAnsi="Times New Roman" w:eastAsia="Courier New" w:cs="Times New Roman"/>
                <w:color w:val="DD1144"/>
                <w:sz w:val="18"/>
                <w:szCs w:val="18"/>
                <w:shd w:val="clear" w:color="auto" w:fill="F8F8F8"/>
                <w:lang w:val="en-GB"/>
              </w:rPr>
              <w:t>"tax report"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"evidences":[</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"002-1-2-1-1"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"type":</w:t>
            </w:r>
            <w:r w:rsidRPr="009747E7">
              <w:rPr>
                <w:rFonts w:ascii="Times New Roman" w:hAnsi="Times New Roman" w:eastAsia="Courier New" w:cs="Times New Roman"/>
                <w:color w:val="DD1144"/>
                <w:sz w:val="18"/>
                <w:szCs w:val="18"/>
                <w:shd w:val="clear" w:color="auto" w:fill="F8F8F8"/>
                <w:lang w:val="en-GB"/>
              </w:rPr>
              <w:t>"document"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w:t>
            </w:r>
            <w:r w:rsidRPr="009747E7">
              <w:rPr>
                <w:rFonts w:ascii="Times New Roman" w:hAnsi="Times New Roman" w:eastAsia="Courier New" w:cs="Times New Roman"/>
                <w:color w:val="DD1144"/>
                <w:sz w:val="18"/>
                <w:szCs w:val="18"/>
                <w:shd w:val="clear" w:color="auto" w:fill="F8F8F8"/>
                <w:lang w:val="en-GB"/>
              </w:rPr>
              <w:t>"Scan-copy of the yearly balance"</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"002-1-2-1-2"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"type":</w:t>
            </w:r>
            <w:r w:rsidRPr="009747E7">
              <w:rPr>
                <w:rFonts w:ascii="Times New Roman" w:hAnsi="Times New Roman" w:eastAsia="Courier New" w:cs="Times New Roman"/>
                <w:color w:val="DD1144"/>
                <w:sz w:val="18"/>
                <w:szCs w:val="18"/>
                <w:shd w:val="clear" w:color="auto" w:fill="F8F8F8"/>
                <w:lang w:val="en-GB"/>
              </w:rPr>
              <w:t>"document"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w:t>
            </w:r>
            <w:r w:rsidRPr="009747E7">
              <w:rPr>
                <w:rFonts w:ascii="Times New Roman" w:hAnsi="Times New Roman" w:eastAsia="Courier New" w:cs="Times New Roman"/>
                <w:color w:val="DD1144"/>
                <w:sz w:val="18"/>
                <w:szCs w:val="18"/>
                <w:shd w:val="clear" w:color="auto" w:fill="F8F8F8"/>
                <w:lang w:val="en-GB"/>
              </w:rPr>
              <w:t>"Tax-service receipt of acceptance"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"dateType":</w:t>
            </w:r>
            <w:r w:rsidRPr="009747E7">
              <w:rPr>
                <w:rFonts w:ascii="Times New Roman" w:hAnsi="Times New Roman" w:eastAsia="Courier New" w:cs="Times New Roman"/>
                <w:color w:val="DD1144"/>
                <w:sz w:val="18"/>
                <w:szCs w:val="18"/>
                <w:shd w:val="clear" w:color="auto" w:fill="F8F8F8"/>
                <w:lang w:val="en-GB"/>
              </w:rPr>
              <w:t>"string"</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"002-1-2-2"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w:t>
            </w:r>
            <w:r w:rsidRPr="009747E7">
              <w:rPr>
                <w:rFonts w:ascii="Times New Roman" w:hAnsi="Times New Roman" w:eastAsia="Courier New" w:cs="Times New Roman"/>
                <w:color w:val="DD1144"/>
                <w:sz w:val="18"/>
                <w:szCs w:val="18"/>
                <w:shd w:val="clear" w:color="auto" w:fill="F8F8F8"/>
                <w:lang w:val="en-GB"/>
              </w:rPr>
              <w:t>"Bank statement"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"evidences":[</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"type":</w:t>
            </w:r>
            <w:r w:rsidRPr="009747E7">
              <w:rPr>
                <w:rFonts w:ascii="Times New Roman" w:hAnsi="Times New Roman" w:eastAsia="Courier New" w:cs="Times New Roman"/>
                <w:color w:val="DD1144"/>
                <w:sz w:val="18"/>
                <w:szCs w:val="18"/>
                <w:shd w:val="clear" w:color="auto" w:fill="F8F8F8"/>
                <w:lang w:val="en-GB"/>
              </w:rPr>
              <w:t>"document"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w:t>
            </w:r>
            <w:r w:rsidRPr="009747E7">
              <w:rPr>
                <w:rFonts w:ascii="Times New Roman" w:hAnsi="Times New Roman" w:eastAsia="Courier New" w:cs="Times New Roman"/>
                <w:color w:val="DD1144"/>
                <w:sz w:val="18"/>
                <w:szCs w:val="18"/>
                <w:shd w:val="clear" w:color="auto" w:fill="F8F8F8"/>
                <w:lang w:val="en-GB"/>
              </w:rPr>
              <w:t>"Account transactions story"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"dateType":</w:t>
            </w:r>
            <w:r w:rsidRPr="009747E7">
              <w:rPr>
                <w:rFonts w:ascii="Times New Roman" w:hAnsi="Times New Roman" w:eastAsia="Courier New" w:cs="Times New Roman"/>
                <w:color w:val="DD1144"/>
                <w:sz w:val="18"/>
                <w:szCs w:val="18"/>
                <w:shd w:val="clear" w:color="auto" w:fill="F8F8F8"/>
                <w:lang w:val="en-GB"/>
              </w:rPr>
              <w:t>"string"</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"002-1-2-3"</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w:t>
            </w:r>
            <w:r w:rsidRPr="009747E7">
              <w:rPr>
                <w:rFonts w:ascii="Times New Roman" w:hAnsi="Times New Roman" w:eastAsia="Courier New" w:cs="Times New Roman"/>
                <w:color w:val="DD1144"/>
                <w:sz w:val="18"/>
                <w:szCs w:val="18"/>
                <w:shd w:val="clear" w:color="auto" w:fill="F8F8F8"/>
                <w:lang w:val="en-GB"/>
              </w:rPr>
              <w:t>"Public register"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"evidences":[</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"type":</w:t>
            </w:r>
            <w:r w:rsidRPr="009747E7">
              <w:rPr>
                <w:rFonts w:ascii="Times New Roman" w:hAnsi="Times New Roman" w:eastAsia="Courier New" w:cs="Times New Roman"/>
                <w:color w:val="DD1144"/>
                <w:sz w:val="18"/>
                <w:szCs w:val="18"/>
                <w:shd w:val="clear" w:color="auto" w:fill="F8F8F8"/>
                <w:lang w:val="en-GB"/>
              </w:rPr>
              <w:t>"url"</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w:t>
            </w:r>
            <w:r w:rsidRPr="009747E7">
              <w:rPr>
                <w:rFonts w:ascii="Times New Roman" w:hAnsi="Times New Roman" w:eastAsia="Courier New" w:cs="Times New Roman"/>
                <w:color w:val="DD1144"/>
                <w:sz w:val="18"/>
                <w:szCs w:val="18"/>
                <w:shd w:val="clear" w:color="auto" w:fill="F8F8F8"/>
                <w:lang w:val="en-GB"/>
              </w:rPr>
              <w:t>"Link to a public register"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"dateType":</w:t>
            </w:r>
            <w:r w:rsidRPr="009747E7">
              <w:rPr>
                <w:rFonts w:ascii="Times New Roman" w:hAnsi="Times New Roman" w:eastAsia="Courier New" w:cs="Times New Roman"/>
                <w:color w:val="DD1144"/>
                <w:sz w:val="18"/>
                <w:szCs w:val="18"/>
                <w:shd w:val="clear" w:color="auto" w:fill="F8F8F8"/>
                <w:lang w:val="en-GB"/>
              </w:rPr>
              <w:t>"string"</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"001-2-3"</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"Avg general turnover 2017"</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"Avg general turnover in 2017"</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"number"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"001-2-4"</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"Avg general turnover 2016"</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"Avg general turnover in 2016"</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"number"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"Grounds relating to criminal convictions"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"Exclusion grounds"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"Corruption"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corruption, by a conviction rendered at the most five years ago or in which an exclusion period set out directly in the conviction continues to be applicable?"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"0.2.1.2"</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"001-1-3"</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"Fraud"</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fraud, by a conviction rendered at the most five years ago or in which an exclusion period set out directly in the conviction continues to be applicable?"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"0.2.1.3"</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"001-1-4"</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"Terrorist offences or offences linked to terrorist activities"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 xml:space="preserve">"Has the economic operator itself or any person who is a member of its administrative, management or supervisory body or has powers of representation, decision or control therein been the subject of a conviction by final judgment for terrorist offences or offences linked to terrorist activities, by a conviction </w:t>
            </w:r>
            <w:r w:rsidRPr="009747E7">
              <w:rPr>
                <w:rFonts w:ascii="Times New Roman" w:hAnsi="Times New Roman" w:eastAsia="Courier New" w:cs="Times New Roman"/>
                <w:color w:val="DD1144"/>
                <w:sz w:val="18"/>
                <w:szCs w:val="18"/>
                <w:shd w:val="clear" w:color="auto" w:fill="F8F8F8"/>
                <w:lang w:val="en-GB"/>
              </w:rPr>
              <w:lastRenderedPageBreak/>
              <w:t>rendered at the most five years ago or in which an exclusion period set out directly in the conviction continues to be applicable?"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"0.2.1.4"</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"001-1-5"</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money laundering or terrorist financing, by a conviction rendered at the most five years ago or in which an exclusion period set out directly in the conviction continues to be applicable?"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"0.2.1.5"</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"001-1-6"</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"Child labour and other forms of trafficking in human beings"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"Has the economic operator itself or any person who is a member of its administrative, management or supervisory body or has powers of representation, decision or control therein been the subject of a conviction by final judgment for child labour and other forms of trafficking in human beings, by a conviction rendered at the most five years ago or in which an exclusion period set out directly in the conviction continues to be applicable?"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"0.2.1.6"</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"Grounds relating to the payment of taxes"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"Exclusion grounds"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"Payment of taxes"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 xml:space="preserve">"Has the economic operator breached its obligations relating to the payment of taxes, both in the country in which it is established and in Member State of the procuring entity or contracting entity if other </w:t>
            </w:r>
            <w:r w:rsidRPr="009747E7">
              <w:rPr>
                <w:rFonts w:ascii="Times New Roman" w:hAnsi="Times New Roman" w:eastAsia="Courier New" w:cs="Times New Roman"/>
                <w:color w:val="DD1144"/>
                <w:sz w:val="18"/>
                <w:szCs w:val="18"/>
                <w:shd w:val="clear" w:color="auto" w:fill="F8F8F8"/>
                <w:lang w:val="en-GB"/>
              </w:rPr>
              <w:lastRenderedPageBreak/>
              <w:t>than the country of establishment?"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"0.2.2.1"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"001-2-2"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"Payment of social security"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"Has the economic operator breached its obligations relating to the payment social security contributions, both in the country in which it is established and in Member State of the procuring entity or contracting entity if other than the country of establishment?"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"classification":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"scheme": </w:t>
            </w:r>
            <w:r w:rsidRPr="009747E7">
              <w:rPr>
                <w:rFonts w:ascii="Times New Roman" w:hAnsi="Times New Roman" w:eastAsia="Courier New" w:cs="Times New Roman"/>
                <w:color w:val="DD1144"/>
                <w:sz w:val="18"/>
                <w:szCs w:val="18"/>
                <w:shd w:val="clear" w:color="auto" w:fill="F8F8F8"/>
                <w:lang w:val="en-GB"/>
              </w:rPr>
              <w:t>"EU-ESPD-1.0.2"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"0.2.2.2"</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F26458" w:rsidP="6F0611B3" w:rsidRDefault="6F0611B3" w14:paraId="1F04A116" w14:textId="1EFB821B">
      <w:pPr>
        <w:spacing w:before="200" w:after="0" w:line="480" w:lineRule="auto"/>
        <w:ind w:left="900"/>
        <w:jc w:val="center"/>
        <w:rPr>
          <w:ins w:author="Alba Colomer Padrosa" w:date="2020-11-23T10:51:00Z" w:id="3171"/>
          <w:rFonts w:ascii="Times New Roman" w:hAnsi="Times New Roman" w:cs="Times New Roman"/>
          <w:i/>
          <w:iCs/>
          <w:color w:val="666666"/>
          <w:sz w:val="20"/>
          <w:szCs w:val="20"/>
          <w:lang w:val="en-GB"/>
        </w:rPr>
      </w:pPr>
      <w:bookmarkStart w:name="_n4ablwtt6m1j" w:colFirst="0" w:colLast="0" w:id="3172"/>
      <w:bookmarkStart w:name="_9ko5g9rvrhoa" w:colFirst="0" w:colLast="0" w:id="3173"/>
      <w:bookmarkStart w:name="_Toc57793381" w:id="3174"/>
      <w:bookmarkEnd w:id="3172"/>
      <w:bookmarkEnd w:id="3173"/>
      <w:ins w:author="Alba Colomer Padrosa" w:date="2020-11-23T10:51:00Z" w:id="3175">
        <w:r w:rsidRPr="009747E7">
          <w:rPr>
            <w:rFonts w:ascii="Times New Roman" w:hAnsi="Times New Roman" w:cs="Times New Roman"/>
            <w:i/>
            <w:iCs/>
            <w:color w:val="666666"/>
            <w:sz w:val="20"/>
            <w:szCs w:val="20"/>
            <w:lang w:val="en-GB"/>
          </w:rPr>
          <w:lastRenderedPageBreak/>
          <w:t xml:space="preserve">Figure </w:t>
        </w:r>
      </w:ins>
      <w:r w:rsidRPr="00CA53DD" w:rsidR="00F26458">
        <w:rPr>
          <w:rFonts w:ascii="Times New Roman" w:hAnsi="Times New Roman" w:cs="Times New Roman"/>
          <w:i/>
          <w:iCs/>
          <w:color w:val="666666"/>
          <w:sz w:val="20"/>
          <w:szCs w:val="20"/>
          <w:lang w:val="en-GB"/>
        </w:rPr>
        <w:fldChar w:fldCharType="begin"/>
      </w:r>
      <w:r w:rsidRPr="009747E7" w:rsidR="00F26458">
        <w:rPr>
          <w:rFonts w:ascii="Times New Roman" w:hAnsi="Times New Roman" w:cs="Times New Roman"/>
          <w:i/>
          <w:iCs/>
          <w:color w:val="666666"/>
          <w:sz w:val="20"/>
          <w:szCs w:val="20"/>
          <w:lang w:val="en-GB"/>
        </w:rPr>
        <w:instrText xml:space="preserve"> SEQ Figure \* ARABIC </w:instrText>
      </w:r>
      <w:r w:rsidRPr="009747E7" w:rsidR="00F26458">
        <w:rPr>
          <w:rFonts w:ascii="Times New Roman" w:hAnsi="Times New Roman" w:cs="Times New Roman"/>
          <w:i/>
          <w:iCs/>
          <w:color w:val="666666"/>
          <w:sz w:val="20"/>
          <w:szCs w:val="20"/>
          <w:lang w:val="en-GB"/>
          <w:rPrChange w:author="Chris Smith" w:date="2020-11-29T16:43:00Z" w:id="3176">
            <w:rPr>
              <w:rFonts w:ascii="Times New Roman" w:hAnsi="Times New Roman" w:cs="Times New Roman"/>
              <w:i/>
              <w:iCs/>
              <w:color w:val="666666"/>
              <w:sz w:val="20"/>
              <w:szCs w:val="20"/>
              <w:lang w:val="en-GB"/>
            </w:rPr>
          </w:rPrChange>
        </w:rPr>
        <w:fldChar w:fldCharType="separate"/>
      </w:r>
      <w:ins w:author="Alba Colomer Padrosa" w:date="2020-12-02T08:53:00Z" w:id="3177">
        <w:r w:rsidR="00CA53DD">
          <w:rPr>
            <w:rFonts w:ascii="Times New Roman" w:hAnsi="Times New Roman" w:cs="Times New Roman"/>
            <w:i/>
            <w:iCs/>
            <w:noProof/>
            <w:color w:val="666666"/>
            <w:sz w:val="20"/>
            <w:szCs w:val="20"/>
            <w:lang w:val="en-GB"/>
          </w:rPr>
          <w:t>52</w:t>
        </w:r>
      </w:ins>
      <w:r w:rsidRPr="009747E7" w:rsidR="00F26458">
        <w:rPr>
          <w:rFonts w:ascii="Times New Roman" w:hAnsi="Times New Roman" w:cs="Times New Roman"/>
          <w:i/>
          <w:iCs/>
          <w:color w:val="666666"/>
          <w:sz w:val="20"/>
          <w:szCs w:val="20"/>
          <w:lang w:val="en-GB"/>
          <w:rPrChange w:author="Chris Smith" w:date="2020-11-29T16:43:00Z" w:id="3178">
            <w:rPr>
              <w:rFonts w:ascii="Times New Roman" w:hAnsi="Times New Roman" w:cs="Times New Roman"/>
              <w:i/>
              <w:iCs/>
              <w:color w:val="666666"/>
              <w:sz w:val="20"/>
              <w:szCs w:val="20"/>
              <w:lang w:val="en-GB"/>
            </w:rPr>
          </w:rPrChange>
        </w:rPr>
        <w:fldChar w:fldCharType="end"/>
      </w:r>
      <w:ins w:author="Alba Colomer Padrosa" w:date="2020-11-23T10:51:00Z" w:id="3179">
        <w:r w:rsidRPr="009747E7">
          <w:rPr>
            <w:rFonts w:ascii="Times New Roman" w:hAnsi="Times New Roman" w:cs="Times New Roman"/>
            <w:i/>
            <w:iCs/>
            <w:color w:val="666666"/>
            <w:sz w:val="20"/>
            <w:szCs w:val="20"/>
            <w:lang w:val="en-GB"/>
          </w:rPr>
          <w:t xml:space="preserve"> – Code for criteria (example)</w:t>
        </w:r>
        <w:bookmarkEnd w:id="3174"/>
      </w:ins>
    </w:p>
    <w:p w:rsidRPr="009747E7" w:rsidR="00F26458" w:rsidP="6F0611B3" w:rsidRDefault="00F26458" w14:paraId="5DBDD41B" w14:textId="2F9445BB">
      <w:pPr>
        <w:rPr>
          <w:lang w:val="en-GB"/>
        </w:rPr>
      </w:pPr>
    </w:p>
    <w:p w:rsidRPr="009747E7" w:rsidR="000E7BD2" w:rsidP="00B33DFB" w:rsidRDefault="00140C05" w14:paraId="0B595F6A" w14:textId="6634C703">
      <w:pPr>
        <w:pStyle w:val="Heading2"/>
        <w:rPr>
          <w:rFonts w:cs="Times New Roman"/>
          <w:lang w:val="en-GB"/>
        </w:rPr>
      </w:pPr>
      <w:bookmarkStart w:name="_Toc57793427" w:id="3180"/>
      <w:r w:rsidRPr="009747E7">
        <w:rPr>
          <w:rFonts w:cs="Times New Roman"/>
          <w:lang w:val="en-GB"/>
        </w:rPr>
        <w:t xml:space="preserve">3.3 </w:t>
      </w:r>
      <w:ins w:author="Alba Colomer Padrosa" w:date="2020-12-02T09:11:00Z" w:id="3181">
        <w:r w:rsidR="002E40FC">
          <w:rPr>
            <w:rFonts w:cs="Times New Roman"/>
            <w:lang w:val="en-GB"/>
          </w:rPr>
          <w:t xml:space="preserve">Annex 3 - </w:t>
        </w:r>
      </w:ins>
      <w:r w:rsidRPr="009747E7" w:rsidR="000E7BD2">
        <w:rPr>
          <w:rFonts w:cs="Times New Roman"/>
          <w:lang w:val="en-GB"/>
        </w:rPr>
        <w:t>Coefficients for conversion</w:t>
      </w:r>
      <w:bookmarkEnd w:id="3180"/>
    </w:p>
    <w:p w:rsidRPr="009747E7" w:rsidR="000E7BD2" w:rsidP="0033652A" w:rsidRDefault="00140C05" w14:paraId="7EAE2E7C" w14:textId="16208F7B">
      <w:pPr>
        <w:pStyle w:val="Heading4"/>
        <w:rPr>
          <w:rFonts w:cs="Times New Roman"/>
        </w:rPr>
      </w:pPr>
      <w:bookmarkStart w:name="_nhcl9w5inxh0" w:colFirst="0" w:colLast="0" w:id="3182"/>
      <w:bookmarkEnd w:id="3182"/>
      <w:r w:rsidRPr="009747E7">
        <w:rPr>
          <w:rFonts w:cs="Times New Roman"/>
        </w:rPr>
        <w:t>3</w:t>
      </w:r>
      <w:r w:rsidRPr="009747E7" w:rsidR="00B33DFB">
        <w:rPr>
          <w:rFonts w:cs="Times New Roman"/>
        </w:rPr>
        <w:t xml:space="preserve">.3.1 </w:t>
      </w:r>
      <w:r w:rsidRPr="009747E7" w:rsidR="000E7BD2">
        <w:rPr>
          <w:rFonts w:cs="Times New Roman"/>
        </w:rPr>
        <w:t>Background</w:t>
      </w:r>
    </w:p>
    <w:p w:rsidRPr="009747E7" w:rsidR="000E7BD2" w:rsidP="006F791E" w:rsidRDefault="000E7BD2" w14:paraId="7B3A4819" w14:textId="19938914">
      <w:pPr>
        <w:jc w:val="both"/>
        <w:rPr>
          <w:rFonts w:ascii="Times New Roman" w:hAnsi="Times New Roman" w:cs="Times New Roman"/>
          <w:lang w:val="en-GB"/>
        </w:rPr>
      </w:pPr>
      <w:r w:rsidRPr="009747E7">
        <w:rPr>
          <w:rFonts w:ascii="Times New Roman" w:hAnsi="Times New Roman" w:cs="Times New Roman"/>
          <w:lang w:val="en-GB"/>
        </w:rPr>
        <w:t>Pre-selection of the candidates and future evaluation of the tenders submitted by invited candidates is a critical part of the procurement process</w:t>
      </w:r>
      <w:r w:rsidRPr="009747E7" w:rsidR="009160EE">
        <w:rPr>
          <w:rFonts w:ascii="Times New Roman" w:hAnsi="Times New Roman" w:cs="Times New Roman"/>
          <w:lang w:val="en-GB"/>
        </w:rPr>
        <w:t>,</w:t>
      </w:r>
      <w:r w:rsidRPr="009747E7">
        <w:rPr>
          <w:rFonts w:ascii="Times New Roman" w:hAnsi="Times New Roman" w:cs="Times New Roman"/>
          <w:lang w:val="en-GB"/>
        </w:rPr>
        <w:t xml:space="preserve"> and for this reason care must be taken to ensure that the outcome is the right one and that it has been decided in a fair and transparent manner.</w:t>
      </w:r>
    </w:p>
    <w:p w:rsidRPr="009747E7" w:rsidR="000E7BD2" w:rsidP="006F791E" w:rsidRDefault="363BB51C" w14:paraId="05ECED6F" w14:textId="05BBF524">
      <w:pPr>
        <w:jc w:val="both"/>
        <w:rPr>
          <w:rFonts w:ascii="Times New Roman" w:hAnsi="Times New Roman" w:cs="Times New Roman"/>
          <w:lang w:val="en-GB"/>
        </w:rPr>
      </w:pPr>
      <w:r w:rsidRPr="3050268B" w:rsidR="3050268B">
        <w:rPr>
          <w:rFonts w:ascii="Times New Roman" w:hAnsi="Times New Roman" w:cs="Times New Roman"/>
          <w:lang w:val="en-GB"/>
        </w:rPr>
        <w:t xml:space="preserve">The criteria for the awarding of contracts are either the lowest price only or the MEAT. If the MEAT method is used, either the </w:t>
      </w:r>
      <w:del w:author="Alba Colomer Padrosa" w:date="2020-12-02T09:07:00Z" w:id="1439884617">
        <w:r w:rsidRPr="3050268B" w:rsidDel="3050268B">
          <w:rPr>
            <w:rFonts w:ascii="Times New Roman" w:hAnsi="Times New Roman" w:cs="Times New Roman"/>
            <w:lang w:val="en-GB"/>
          </w:rPr>
          <w:delText xml:space="preserve"> </w:delText>
        </w:r>
      </w:del>
      <w:r w:rsidRPr="3050268B" w:rsidR="3050268B">
        <w:rPr>
          <w:rFonts w:ascii="Times New Roman" w:hAnsi="Times New Roman" w:cs="Times New Roman"/>
          <w:lang w:val="en-GB"/>
        </w:rPr>
        <w:t xml:space="preserve">CN itself or the tender documents must detail all criteria to be used </w:t>
      </w:r>
      <w:del w:author="Alba Colomer Padrosa" w:date="2020-12-01T08:52:00Z" w:id="770617332">
        <w:r w:rsidRPr="3050268B" w:rsidDel="3050268B">
          <w:rPr>
            <w:rFonts w:ascii="Times New Roman" w:hAnsi="Times New Roman" w:cs="Times New Roman"/>
            <w:lang w:val="en-GB"/>
          </w:rPr>
          <w:delText xml:space="preserve">(see </w:delText>
        </w:r>
      </w:del>
      <w:commentRangeStart w:id="3185"/>
      <w:r w:rsidRPr="3050268B">
        <w:rPr>
          <w:lang w:val="en-GB"/>
        </w:rPr>
        <w:fldChar w:fldCharType="begin"/>
      </w:r>
      <w:r w:rsidRPr="3050268B">
        <w:rPr>
          <w:lang w:val="en-GB"/>
        </w:rPr>
        <w:instrText xml:space="preserve"> HYPERLINK \l "_k9au171lhe1g" \h </w:instrText>
      </w:r>
      <w:r w:rsidRPr="3050268B">
        <w:rPr>
          <w:lang w:val="en-GB"/>
        </w:rPr>
        <w:fldChar w:fldCharType="separate"/>
      </w:r>
      <w:commentRangeStart w:id="3186"/>
      <w:del w:author="Alba Colomer Padrosa" w:date="2020-12-01T08:52:00Z" w:id="403784739">
        <w:r>
          <w:fldChar w:fldCharType="begin"/>
        </w:r>
        <w:r>
          <w:delInstrText xml:space="preserve">HYPERLINK "l "_k9au171lhe1g" \" </w:delInstrText>
        </w:r>
        <w:r>
          <w:fldChar w:fldCharType="separate"/>
        </w:r>
      </w:del>
      <w:commentRangeStart w:id="3188"/>
      <w:del w:author="Alba Colomer Padrosa" w:date="2020-12-01T08:52:00Z" w:id="1031099792">
        <w:r w:rsidRPr="3050268B" w:rsidDel="3050268B">
          <w:rPr>
            <w:rFonts w:ascii="Times New Roman" w:hAnsi="Times New Roman" w:cs="Times New Roman"/>
            <w:color w:val="1155CC"/>
            <w:u w:val="single"/>
            <w:lang w:val="en-GB"/>
          </w:rPr>
          <w:delText>Annex2: Structured Criteria</w:delText>
        </w:r>
      </w:del>
      <w:r w:rsidRPr="3050268B">
        <w:rPr>
          <w:rFonts w:ascii="Times New Roman" w:hAnsi="Times New Roman" w:cs="Times New Roman"/>
          <w:color w:val="1155CC"/>
          <w:u w:val="single"/>
          <w:lang w:val="en-GB"/>
        </w:rPr>
        <w:fldChar w:fldCharType="end"/>
      </w:r>
      <w:del w:author="Alba Colomer Padrosa" w:date="2020-12-01T08:52:00Z" w:id="1196751017">
        <w:r>
          <w:fldChar w:fldCharType="end"/>
        </w:r>
        <w:r w:rsidRPr="3050268B" w:rsidDel="3050268B">
          <w:rPr>
            <w:rFonts w:ascii="Times New Roman" w:hAnsi="Times New Roman" w:cs="Times New Roman"/>
            <w:lang w:val="en-GB"/>
          </w:rPr>
          <w:delText>)</w:delText>
        </w:r>
      </w:del>
      <w:r w:rsidRPr="3050268B" w:rsidR="3050268B">
        <w:rPr>
          <w:rFonts w:ascii="Times New Roman" w:hAnsi="Times New Roman" w:cs="Times New Roman"/>
          <w:lang w:val="en-GB"/>
        </w:rPr>
        <w:t xml:space="preserve">. </w:t>
      </w:r>
      <w:commentRangeEnd w:id="3185"/>
      <w:r>
        <w:rPr>
          <w:rStyle w:val="CommentReference"/>
        </w:rPr>
        <w:commentReference w:id="3185"/>
      </w:r>
      <w:commentRangeEnd w:id="3186"/>
      <w:r>
        <w:rPr>
          <w:rStyle w:val="CommentReference"/>
        </w:rPr>
        <w:commentReference w:id="3186"/>
      </w:r>
      <w:commentRangeEnd w:id="3188"/>
      <w:r>
        <w:rPr>
          <w:rStyle w:val="CommentReference"/>
        </w:rPr>
        <w:commentReference w:id="3188"/>
      </w:r>
      <w:r w:rsidRPr="3050268B" w:rsidR="3050268B">
        <w:rPr>
          <w:rFonts w:ascii="Times New Roman" w:hAnsi="Times New Roman" w:cs="Times New Roman"/>
          <w:lang w:val="en-GB"/>
        </w:rPr>
        <w:t>Best practice would be to disclose in the tender notice or tender documents the scoring matrix or weightings being used in addition to the evaluation methodology.</w:t>
      </w:r>
    </w:p>
    <w:p w:rsidRPr="009747E7" w:rsidR="000E7BD2" w:rsidP="002C3226" w:rsidRDefault="002C3226" w14:paraId="6D5D62A9" w14:textId="44F8DCC5">
      <w:pPr>
        <w:pStyle w:val="Heading5"/>
        <w:numPr>
          <w:ilvl w:val="0"/>
          <w:numId w:val="0"/>
        </w:numPr>
        <w:ind w:left="864"/>
        <w:rPr>
          <w:rFonts w:ascii="Times New Roman" w:hAnsi="Times New Roman" w:cs="Times New Roman"/>
        </w:rPr>
      </w:pPr>
      <w:bookmarkStart w:name="_xceh2nhy8xu4" w:colFirst="0" w:colLast="0" w:id="3190"/>
      <w:bookmarkEnd w:id="3190"/>
      <w:r w:rsidRPr="009747E7">
        <w:rPr>
          <w:rFonts w:ascii="Times New Roman" w:hAnsi="Times New Roman" w:cs="Times New Roman"/>
        </w:rPr>
        <w:t xml:space="preserve">3.3.1.1 </w:t>
      </w:r>
      <w:r w:rsidRPr="009747E7" w:rsidR="000E7BD2">
        <w:rPr>
          <w:rFonts w:ascii="Times New Roman" w:hAnsi="Times New Roman" w:cs="Times New Roman"/>
        </w:rPr>
        <w:t>Pre-qualification questionnaire (PQQ)</w:t>
      </w:r>
    </w:p>
    <w:p w:rsidRPr="009747E7" w:rsidR="000E7BD2" w:rsidP="006F791E" w:rsidRDefault="6F0611B3" w14:paraId="329ED519" w14:textId="46F024AE">
      <w:pPr>
        <w:jc w:val="both"/>
        <w:rPr>
          <w:rFonts w:ascii="Times New Roman" w:hAnsi="Times New Roman" w:cs="Times New Roman"/>
          <w:lang w:val="en-GB"/>
        </w:rPr>
      </w:pPr>
      <w:r w:rsidRPr="009747E7">
        <w:rPr>
          <w:rFonts w:ascii="Times New Roman" w:hAnsi="Times New Roman" w:cs="Times New Roman"/>
          <w:lang w:val="en-GB"/>
        </w:rPr>
        <w:t xml:space="preserve">If it is the intention to have a shortlist of tenderers, then this must be done by fair and transparent means giving equal treatment to all. Thus, </w:t>
      </w:r>
      <w:commentRangeStart w:id="3191"/>
      <w:commentRangeStart w:id="3192"/>
      <w:del w:author="Alba Colomer Padrosa" w:date="2020-11-23T10:05:00Z" w:id="3193">
        <w:r w:rsidRPr="009747E7" w:rsidDel="6F0611B3" w:rsidR="0FFC06D3">
          <w:rPr>
            <w:rFonts w:ascii="Times New Roman" w:hAnsi="Times New Roman" w:cs="Times New Roman"/>
            <w:lang w:val="en-GB"/>
          </w:rPr>
          <w:delText>procuring entities</w:delText>
        </w:r>
      </w:del>
      <w:ins w:author="Alba Colomer Padrosa" w:date="2020-11-23T10:05:00Z" w:id="3194">
        <w:r w:rsidRPr="009747E7">
          <w:rPr>
            <w:rFonts w:ascii="Times New Roman" w:hAnsi="Times New Roman" w:cs="Times New Roman"/>
            <w:lang w:val="en-GB"/>
          </w:rPr>
          <w:t>CAs</w:t>
        </w:r>
      </w:ins>
      <w:r w:rsidRPr="009747E7">
        <w:rPr>
          <w:rFonts w:ascii="Times New Roman" w:hAnsi="Times New Roman" w:cs="Times New Roman"/>
          <w:lang w:val="en-GB"/>
        </w:rPr>
        <w:t xml:space="preserve"> </w:t>
      </w:r>
      <w:commentRangeEnd w:id="3191"/>
      <w:r w:rsidRPr="009747E7" w:rsidR="0FFC06D3">
        <w:rPr>
          <w:rStyle w:val="CommentReference"/>
          <w:lang w:val="en-GB"/>
          <w:rPrChange w:author="Chris Smith" w:date="2020-11-29T16:43:00Z" w:id="3195">
            <w:rPr>
              <w:rStyle w:val="CommentReference"/>
            </w:rPr>
          </w:rPrChange>
        </w:rPr>
        <w:commentReference w:id="3191"/>
      </w:r>
      <w:commentRangeEnd w:id="3192"/>
      <w:r w:rsidRPr="009747E7" w:rsidR="0FFC06D3">
        <w:rPr>
          <w:rStyle w:val="CommentReference"/>
          <w:lang w:val="en-GB"/>
          <w:rPrChange w:author="Chris Smith" w:date="2020-11-29T16:43:00Z" w:id="3196">
            <w:rPr>
              <w:rStyle w:val="CommentReference"/>
            </w:rPr>
          </w:rPrChange>
        </w:rPr>
        <w:commentReference w:id="3192"/>
      </w:r>
      <w:r w:rsidRPr="009747E7">
        <w:rPr>
          <w:rFonts w:ascii="Times New Roman" w:hAnsi="Times New Roman" w:cs="Times New Roman"/>
          <w:lang w:val="en-GB"/>
        </w:rPr>
        <w:t xml:space="preserve">should indicate beforehand in the </w:t>
      </w:r>
      <w:del w:author="Alba Colomer Padrosa" w:date="2020-12-02T09:07:00Z" w:id="3197">
        <w:r w:rsidRPr="009747E7" w:rsidDel="008F6ABB">
          <w:rPr>
            <w:rFonts w:ascii="Times New Roman" w:hAnsi="Times New Roman" w:cs="Times New Roman"/>
            <w:lang w:val="en-GB"/>
          </w:rPr>
          <w:delText xml:space="preserve"> </w:delText>
        </w:r>
      </w:del>
      <w:r w:rsidRPr="009747E7">
        <w:rPr>
          <w:rFonts w:ascii="Times New Roman" w:hAnsi="Times New Roman" w:cs="Times New Roman"/>
          <w:lang w:val="en-GB"/>
        </w:rPr>
        <w:t>CN or tender documents a set of minimum requirements, in particular:</w:t>
      </w:r>
    </w:p>
    <w:p w:rsidRPr="009747E7" w:rsidR="000E7BD2" w:rsidP="00F1538A" w:rsidRDefault="009160EE" w14:paraId="1261E28C" w14:textId="4213415D">
      <w:pPr>
        <w:numPr>
          <w:ilvl w:val="0"/>
          <w:numId w:val="1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he minimum requirements which characterise the nature of the procurement (which should not be changed in the negotiations or evaluation)</w:t>
      </w:r>
      <w:r w:rsidRPr="009747E7">
        <w:rPr>
          <w:rFonts w:ascii="Times New Roman" w:hAnsi="Times New Roman" w:cs="Times New Roman"/>
          <w:szCs w:val="20"/>
          <w:lang w:val="en-GB"/>
        </w:rPr>
        <w:t>;</w:t>
      </w:r>
    </w:p>
    <w:p w:rsidRPr="009747E7" w:rsidR="000E7BD2" w:rsidP="00F1538A" w:rsidRDefault="009160EE" w14:paraId="503CCCC1" w14:textId="0349EB64">
      <w:pPr>
        <w:numPr>
          <w:ilvl w:val="0"/>
          <w:numId w:val="12"/>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lastRenderedPageBreak/>
        <w:t>M</w:t>
      </w:r>
      <w:r w:rsidRPr="009747E7" w:rsidR="000E7BD2">
        <w:rPr>
          <w:rFonts w:ascii="Times New Roman" w:hAnsi="Times New Roman" w:cs="Times New Roman"/>
          <w:szCs w:val="20"/>
          <w:lang w:val="en-GB"/>
        </w:rPr>
        <w:t xml:space="preserve">inimum eligibility and qualification requirements to be fulfilled by any </w:t>
      </w:r>
      <w:r w:rsidRPr="009747E7">
        <w:rPr>
          <w:rFonts w:ascii="Times New Roman" w:hAnsi="Times New Roman" w:cs="Times New Roman"/>
          <w:szCs w:val="20"/>
          <w:lang w:val="en-GB"/>
        </w:rPr>
        <w:t>tenderer.</w:t>
      </w:r>
    </w:p>
    <w:p w:rsidRPr="009747E7" w:rsidR="000E7BD2" w:rsidP="006F791E" w:rsidRDefault="000E7BD2" w14:paraId="4787F549" w14:textId="77777777">
      <w:pPr>
        <w:ind w:left="900"/>
        <w:jc w:val="both"/>
        <w:rPr>
          <w:rFonts w:ascii="Times New Roman" w:hAnsi="Times New Roman" w:cs="Times New Roman"/>
          <w:lang w:val="en-GB"/>
        </w:rPr>
      </w:pPr>
      <w:r w:rsidRPr="009747E7">
        <w:rPr>
          <w:rFonts w:ascii="Times New Roman" w:hAnsi="Times New Roman" w:cs="Times New Roman"/>
          <w:lang w:val="en-GB"/>
        </w:rPr>
        <w:t>along with</w:t>
      </w:r>
    </w:p>
    <w:p w:rsidRPr="009747E7" w:rsidR="000E7BD2" w:rsidP="00F1538A" w:rsidRDefault="009160EE" w14:paraId="45D9BDF2" w14:textId="45D7FF85">
      <w:pPr>
        <w:numPr>
          <w:ilvl w:val="0"/>
          <w:numId w:val="22"/>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Pr="009747E7" w:rsidR="000E7BD2">
        <w:rPr>
          <w:rFonts w:ascii="Times New Roman" w:hAnsi="Times New Roman" w:cs="Times New Roman"/>
          <w:lang w:val="en-GB"/>
        </w:rPr>
        <w:t>he values available for each applied requirement</w:t>
      </w:r>
      <w:r w:rsidRPr="009747E7">
        <w:rPr>
          <w:rFonts w:ascii="Times New Roman" w:hAnsi="Times New Roman" w:cs="Times New Roman"/>
          <w:lang w:val="en-GB"/>
        </w:rPr>
        <w:t>;</w:t>
      </w:r>
    </w:p>
    <w:p w:rsidRPr="009747E7" w:rsidR="000E7BD2" w:rsidP="00F1538A" w:rsidRDefault="009160EE" w14:paraId="4D58D13E" w14:textId="0A7260E5">
      <w:pPr>
        <w:numPr>
          <w:ilvl w:val="0"/>
          <w:numId w:val="22"/>
        </w:numPr>
        <w:spacing w:after="20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Pr="009747E7" w:rsidR="000E7BD2">
        <w:rPr>
          <w:rFonts w:ascii="Times New Roman" w:hAnsi="Times New Roman" w:cs="Times New Roman"/>
          <w:lang w:val="en-GB"/>
        </w:rPr>
        <w:t>he relative weighting of each option available under each applied requirement</w:t>
      </w:r>
      <w:r w:rsidRPr="009747E7">
        <w:rPr>
          <w:rFonts w:ascii="Times New Roman" w:hAnsi="Times New Roman" w:cs="Times New Roman"/>
          <w:lang w:val="en-GB"/>
        </w:rPr>
        <w:t>.</w:t>
      </w:r>
    </w:p>
    <w:p w:rsidRPr="009747E7" w:rsidR="000E7BD2" w:rsidP="002C3226" w:rsidRDefault="002C3226" w14:paraId="636019AD" w14:textId="55984032">
      <w:pPr>
        <w:pStyle w:val="Heading5"/>
        <w:numPr>
          <w:ilvl w:val="0"/>
          <w:numId w:val="0"/>
        </w:numPr>
        <w:ind w:left="864"/>
        <w:rPr>
          <w:rFonts w:ascii="Times New Roman" w:hAnsi="Times New Roman" w:cs="Times New Roman"/>
        </w:rPr>
      </w:pPr>
      <w:bookmarkStart w:name="_43ugcr9j545h" w:colFirst="0" w:colLast="0" w:id="3198"/>
      <w:bookmarkEnd w:id="3198"/>
      <w:r w:rsidRPr="009747E7">
        <w:rPr>
          <w:rFonts w:ascii="Times New Roman" w:hAnsi="Times New Roman" w:cs="Times New Roman"/>
        </w:rPr>
        <w:t xml:space="preserve">3.3.1.2 </w:t>
      </w:r>
      <w:r w:rsidRPr="009747E7" w:rsidR="000E7BD2">
        <w:rPr>
          <w:rFonts w:ascii="Times New Roman" w:hAnsi="Times New Roman" w:cs="Times New Roman"/>
        </w:rPr>
        <w:t>Scoring matrix for evaluation</w:t>
      </w:r>
    </w:p>
    <w:p w:rsidRPr="009747E7" w:rsidR="000E7BD2" w:rsidP="006F791E" w:rsidRDefault="000E7BD2" w14:paraId="78C60019" w14:textId="77777777">
      <w:pPr>
        <w:rPr>
          <w:rFonts w:ascii="Times New Roman" w:hAnsi="Times New Roman" w:cs="Times New Roman"/>
          <w:lang w:val="en-GB"/>
        </w:rPr>
      </w:pPr>
      <w:r w:rsidRPr="009747E7">
        <w:rPr>
          <w:rFonts w:ascii="Times New Roman" w:hAnsi="Times New Roman" w:cs="Times New Roman"/>
          <w:lang w:val="en-GB"/>
        </w:rPr>
        <w:t>Tender evaluation should:</w:t>
      </w:r>
    </w:p>
    <w:p w:rsidRPr="009747E7" w:rsidR="000E7BD2" w:rsidP="363BB51C" w:rsidRDefault="363BB51C" w14:paraId="5EFEC1C1" w14:textId="55E82C16">
      <w:pPr>
        <w:numPr>
          <w:ilvl w:val="0"/>
          <w:numId w:val="21"/>
        </w:numPr>
        <w:spacing w:after="0" w:line="360" w:lineRule="auto"/>
        <w:ind w:left="1260"/>
        <w:jc w:val="both"/>
        <w:rPr>
          <w:rFonts w:eastAsiaTheme="minorEastAsia"/>
          <w:lang w:val="en-GB"/>
          <w:rPrChange w:author="Chris Smith" w:date="2020-11-29T16:43:00Z" w:id="3199">
            <w:rPr>
              <w:rFonts w:ascii="Times New Roman" w:hAnsi="Times New Roman" w:cs="Times New Roman"/>
              <w:lang w:val="en-GB"/>
            </w:rPr>
          </w:rPrChange>
        </w:rPr>
      </w:pPr>
      <w:r w:rsidRPr="363BB51C">
        <w:rPr>
          <w:rFonts w:ascii="Times New Roman" w:hAnsi="Times New Roman" w:cs="Times New Roman"/>
          <w:lang w:val="en-GB"/>
        </w:rPr>
        <w:t xml:space="preserve">Have award criteria that are weighted to reflect importance/priority and are focused on the requirements of the specification </w:t>
      </w:r>
      <w:commentRangeStart w:id="3200"/>
      <w:commentRangeStart w:id="3201"/>
      <w:commentRangeStart w:id="3202"/>
      <w:commentRangeStart w:id="3203"/>
      <w:r w:rsidRPr="363BB51C">
        <w:rPr>
          <w:rFonts w:ascii="Times New Roman" w:hAnsi="Times New Roman" w:cs="Times New Roman"/>
          <w:lang w:val="en-GB"/>
        </w:rPr>
        <w:t>(</w:t>
      </w:r>
      <w:del w:author="Alba Colomer Padrosa" w:date="2020-12-01T08:54:00Z" w:id="3204">
        <w:r w:rsidRPr="363BB51C" w:rsidDel="363BB51C" w:rsidR="23E11A1A">
          <w:rPr>
            <w:rFonts w:ascii="Times New Roman" w:hAnsi="Times New Roman" w:cs="Times New Roman"/>
            <w:lang w:val="en-GB"/>
          </w:rPr>
          <w:delText>no weighting by lowest price</w:delText>
        </w:r>
      </w:del>
      <w:ins w:author="Alba Colomer Padrosa" w:date="2020-12-01T08:54:00Z" w:id="3205">
        <w:r w:rsidR="008F6ABB">
          <w:rPr>
            <w:rFonts w:ascii="Times New Roman" w:hAnsi="Times New Roman" w:cs="Times New Roman"/>
            <w:lang w:val="en-GB"/>
          </w:rPr>
          <w:t>judging on quality rather tha</w:t>
        </w:r>
        <w:r w:rsidRPr="363BB51C">
          <w:rPr>
            <w:rFonts w:ascii="Times New Roman" w:hAnsi="Times New Roman" w:cs="Times New Roman"/>
            <w:lang w:val="en-GB"/>
          </w:rPr>
          <w:t>n price</w:t>
        </w:r>
      </w:ins>
      <w:r w:rsidRPr="363BB51C">
        <w:rPr>
          <w:rFonts w:ascii="Times New Roman" w:hAnsi="Times New Roman" w:cs="Times New Roman"/>
          <w:lang w:val="en-GB"/>
        </w:rPr>
        <w:t>);</w:t>
      </w:r>
      <w:commentRangeEnd w:id="3200"/>
      <w:r w:rsidR="23E11A1A">
        <w:rPr>
          <w:rStyle w:val="CommentReference"/>
        </w:rPr>
        <w:commentReference w:id="3200"/>
      </w:r>
      <w:commentRangeEnd w:id="3201"/>
      <w:r w:rsidR="23E11A1A">
        <w:rPr>
          <w:rStyle w:val="CommentReference"/>
        </w:rPr>
        <w:commentReference w:id="3201"/>
      </w:r>
      <w:commentRangeEnd w:id="3202"/>
      <w:r w:rsidR="23E11A1A">
        <w:rPr>
          <w:rStyle w:val="CommentReference"/>
        </w:rPr>
        <w:commentReference w:id="3202"/>
      </w:r>
      <w:commentRangeEnd w:id="3203"/>
      <w:r w:rsidR="23E11A1A">
        <w:rPr>
          <w:rStyle w:val="CommentReference"/>
        </w:rPr>
        <w:commentReference w:id="3203"/>
      </w:r>
    </w:p>
    <w:p w:rsidRPr="009747E7" w:rsidR="000E7BD2" w:rsidP="00F1538A" w:rsidRDefault="009160EE" w14:paraId="6E5C00EC" w14:textId="3D63048F">
      <w:pPr>
        <w:numPr>
          <w:ilvl w:val="0"/>
          <w:numId w:val="21"/>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B</w:t>
      </w:r>
      <w:r w:rsidRPr="009747E7" w:rsidR="000E7BD2">
        <w:rPr>
          <w:rFonts w:ascii="Times New Roman" w:hAnsi="Times New Roman" w:cs="Times New Roman"/>
          <w:szCs w:val="20"/>
          <w:lang w:val="en-GB"/>
        </w:rPr>
        <w:t>e relevant to the subject matter of the contract;</w:t>
      </w:r>
    </w:p>
    <w:p w:rsidRPr="009747E7" w:rsidR="000E7BD2" w:rsidP="6F0611B3" w:rsidRDefault="23E11A1A" w14:paraId="5A9C4895" w14:textId="1AB2A40A">
      <w:pPr>
        <w:numPr>
          <w:ilvl w:val="0"/>
          <w:numId w:val="21"/>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 xml:space="preserve">Preferably be based on a model that takes into account a balance between price and quality </w:t>
      </w:r>
      <w:commentRangeStart w:id="3206"/>
      <w:commentRangeStart w:id="3207"/>
      <w:commentRangeStart w:id="3208"/>
      <w:r w:rsidRPr="009747E7">
        <w:rPr>
          <w:rFonts w:ascii="Times New Roman" w:hAnsi="Times New Roman" w:cs="Times New Roman"/>
          <w:lang w:val="en-GB"/>
        </w:rPr>
        <w:t xml:space="preserve">where price is the dominant criteria in %. </w:t>
      </w:r>
      <w:commentRangeEnd w:id="3206"/>
      <w:r w:rsidRPr="009747E7" w:rsidR="009160EE">
        <w:rPr>
          <w:rStyle w:val="CommentReference"/>
          <w:lang w:val="en-GB"/>
          <w:rPrChange w:author="Chris Smith" w:date="2020-11-29T16:43:00Z" w:id="3209">
            <w:rPr>
              <w:rStyle w:val="CommentReference"/>
            </w:rPr>
          </w:rPrChange>
        </w:rPr>
        <w:commentReference w:id="3206"/>
      </w:r>
      <w:commentRangeEnd w:id="3207"/>
      <w:r w:rsidRPr="009747E7" w:rsidR="009160EE">
        <w:rPr>
          <w:rStyle w:val="CommentReference"/>
          <w:lang w:val="en-GB"/>
          <w:rPrChange w:author="Chris Smith" w:date="2020-11-29T16:43:00Z" w:id="3210">
            <w:rPr>
              <w:rStyle w:val="CommentReference"/>
            </w:rPr>
          </w:rPrChange>
        </w:rPr>
        <w:commentReference w:id="3207"/>
      </w:r>
      <w:commentRangeEnd w:id="3208"/>
      <w:r w:rsidRPr="009747E7" w:rsidR="009160EE">
        <w:rPr>
          <w:rStyle w:val="CommentReference"/>
          <w:lang w:val="en-GB"/>
          <w:rPrChange w:author="Chris Smith" w:date="2020-11-29T16:43:00Z" w:id="3211">
            <w:rPr>
              <w:rStyle w:val="CommentReference"/>
            </w:rPr>
          </w:rPrChange>
        </w:rPr>
        <w:commentReference w:id="3208"/>
      </w:r>
      <w:r w:rsidRPr="009747E7">
        <w:rPr>
          <w:rFonts w:ascii="Times New Roman" w:hAnsi="Times New Roman" w:cs="Times New Roman"/>
          <w:lang w:val="en-GB"/>
        </w:rPr>
        <w:t>Care must be taken to ensure that the price/quality split reflects the requirements of the contract;</w:t>
      </w:r>
    </w:p>
    <w:p w:rsidRPr="009747E7" w:rsidR="000E7BD2" w:rsidP="00F1538A" w:rsidRDefault="009160EE" w14:paraId="389956DE" w14:textId="524BCF0D">
      <w:pPr>
        <w:numPr>
          <w:ilvl w:val="0"/>
          <w:numId w:val="21"/>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H</w:t>
      </w:r>
      <w:r w:rsidRPr="009747E7" w:rsidR="000E7BD2">
        <w:rPr>
          <w:rFonts w:ascii="Times New Roman" w:hAnsi="Times New Roman" w:cs="Times New Roman"/>
          <w:szCs w:val="20"/>
          <w:lang w:val="en-GB"/>
        </w:rPr>
        <w:t>ave approval for the award criteria and the evaluation model (including weightings of each criterion); and</w:t>
      </w:r>
    </w:p>
    <w:p w:rsidRPr="009747E7" w:rsidR="000E7BD2" w:rsidP="00F1538A" w:rsidRDefault="009160EE" w14:paraId="6DA65B36" w14:textId="41530123">
      <w:pPr>
        <w:numPr>
          <w:ilvl w:val="0"/>
          <w:numId w:val="21"/>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U</w:t>
      </w:r>
      <w:r w:rsidRPr="009747E7" w:rsidR="000E7BD2">
        <w:rPr>
          <w:rFonts w:ascii="Times New Roman" w:hAnsi="Times New Roman" w:cs="Times New Roman"/>
          <w:szCs w:val="20"/>
          <w:lang w:val="en-GB"/>
        </w:rPr>
        <w:t>se an Evaluation Committee made up of appropriate and relevant representation having the necessary experience, technical skills and knowledge.</w:t>
      </w:r>
    </w:p>
    <w:p w:rsidRPr="009747E7" w:rsidR="000E7BD2" w:rsidP="0033652A" w:rsidRDefault="002C3226" w14:paraId="22061B48" w14:textId="285F6645">
      <w:pPr>
        <w:pStyle w:val="Heading4"/>
        <w:rPr>
          <w:rFonts w:cs="Times New Roman"/>
        </w:rPr>
      </w:pPr>
      <w:bookmarkStart w:name="_ok8nc25fb148" w:colFirst="0" w:colLast="0" w:id="3212"/>
      <w:bookmarkEnd w:id="3212"/>
      <w:r w:rsidRPr="009747E7">
        <w:rPr>
          <w:rFonts w:cs="Times New Roman"/>
        </w:rPr>
        <w:t>3</w:t>
      </w:r>
      <w:r w:rsidRPr="009747E7" w:rsidR="0033652A">
        <w:rPr>
          <w:rFonts w:cs="Times New Roman"/>
        </w:rPr>
        <w:t xml:space="preserve">.3.2 </w:t>
      </w:r>
      <w:r w:rsidRPr="009747E7" w:rsidR="000E7BD2">
        <w:rPr>
          <w:rFonts w:cs="Times New Roman"/>
        </w:rPr>
        <w:t xml:space="preserve">Technical </w:t>
      </w:r>
      <w:r w:rsidRPr="009747E7" w:rsidR="009160EE">
        <w:rPr>
          <w:rFonts w:cs="Times New Roman"/>
        </w:rPr>
        <w:t>d</w:t>
      </w:r>
      <w:r w:rsidRPr="009747E7" w:rsidR="000E7BD2">
        <w:rPr>
          <w:rFonts w:cs="Times New Roman"/>
        </w:rPr>
        <w:t>esign</w:t>
      </w:r>
    </w:p>
    <w:p w:rsidRPr="009747E7" w:rsidR="000E7BD2" w:rsidP="00F26458" w:rsidRDefault="00037C59" w14:paraId="5F516BF3" w14:textId="5FBC0958">
      <w:pPr>
        <w:spacing w:after="0" w:line="360" w:lineRule="auto"/>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conversions</w:t>
      </w:r>
      <w:r w:rsidRPr="009747E7" w:rsidR="000E7BD2">
        <w:rPr>
          <w:rFonts w:ascii="Times New Roman" w:hAnsi="Times New Roman" w:cs="Times New Roman"/>
          <w:lang w:val="en-GB"/>
        </w:rPr>
        <w:t xml:space="preserve"> array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added into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 according to a</w:t>
      </w:r>
      <w:ins w:author="Alba Colomer Padrosa" w:date="2020-12-01T15:17:00Z" w:id="3213">
        <w:r w:rsidRPr="009747E7" w:rsidR="000E7BD2">
          <w:rPr>
            <w:rFonts w:ascii="Times New Roman" w:hAnsi="Times New Roman" w:cs="Times New Roman"/>
            <w:lang w:val="en-GB"/>
          </w:rPr>
          <w:t xml:space="preserve"> </w:t>
        </w:r>
        <w:r>
          <w:fldChar w:fldCharType="begin"/>
        </w:r>
        <w:r>
          <w:instrText xml:space="preserve">HYPERLINK "https://github.com/eOCDS-Extensions/eOCDS-conversions/blob/master/release-schema.json" </w:instrText>
        </w:r>
        <w:r>
          <w:fldChar w:fldCharType="separate"/>
        </w:r>
        <w:r w:rsidRPr="26E79CAE" w:rsidR="000E7BD2">
          <w:rPr>
            <w:rStyle w:val="Hyperlink"/>
            <w:rFonts w:ascii="Times New Roman" w:hAnsi="Times New Roman" w:cs="Times New Roman"/>
            <w:lang w:val="en-GB"/>
          </w:rPr>
          <w:t>Conve</w:t>
        </w:r>
        <w:r w:rsidRPr="26E79CAE" w:rsidR="000E7BD2">
          <w:rPr>
            <w:rStyle w:val="Hyperlink"/>
            <w:rFonts w:ascii="Times New Roman" w:hAnsi="Times New Roman" w:cs="Times New Roman"/>
            <w:lang w:val="en-GB"/>
          </w:rPr>
          <w:t>r</w:t>
        </w:r>
        <w:r w:rsidRPr="26E79CAE" w:rsidR="000E7BD2">
          <w:rPr>
            <w:rStyle w:val="Hyperlink"/>
            <w:rFonts w:ascii="Times New Roman" w:hAnsi="Times New Roman" w:cs="Times New Roman"/>
            <w:lang w:val="en-GB"/>
          </w:rPr>
          <w:t>sions schema</w:t>
        </w:r>
        <w:r>
          <w:fldChar w:fldCharType="end"/>
        </w:r>
        <w:r w:rsidRPr="009747E7" w:rsidR="000E7BD2">
          <w:rPr>
            <w:rFonts w:ascii="Times New Roman" w:hAnsi="Times New Roman" w:cs="Times New Roman"/>
            <w:lang w:val="en-GB"/>
          </w:rPr>
          <w:t xml:space="preserve"> </w:t>
        </w:r>
      </w:ins>
      <w:commentRangeStart w:id="3214"/>
      <w:r>
        <w:rPr>
          <w:lang w:val="en-GB"/>
        </w:rPr>
        <w:fldChar w:fldCharType="begin"/>
      </w:r>
      <w:r w:rsidRPr="009747E7" w:rsidR="00797217">
        <w:rPr>
          <w:lang w:val="en-GB"/>
        </w:rPr>
        <w:instrText xml:space="preserve"> HYPERLINK "https://ustudio.atlassian.net/wiki/spaces/VISION/pages/546308191/Conversions" \h </w:instrText>
      </w:r>
      <w:r>
        <w:rPr>
          <w:lang w:val="en-GB"/>
        </w:rPr>
        <w:fldChar w:fldCharType="separate"/>
      </w:r>
      <w:commentRangeStart w:id="3215"/>
      <w:commentRangeStart w:id="3216"/>
      <w:del w:author="Alba Colomer Padrosa" w:date="2020-12-01T15:17:00Z" w:id="3217">
        <w:r w:rsidRPr="009747E7" w:rsidR="00797217">
          <w:fldChar w:fldCharType="begin"/>
        </w:r>
        <w:r>
          <w:delInstrText xml:space="preserve">HYPERLINK "https://ustudio.atlassian.net/wiki/spaces/VISION/pages/546308191/Conversions" \" </w:delInstrText>
        </w:r>
        <w:r w:rsidRPr="009747E7" w:rsidR="00797217">
          <w:fldChar w:fldCharType="end"/>
        </w:r>
      </w:del>
      <w:commentRangeStart w:id="3218"/>
      <w:r w:rsidRPr="26E79CAE" w:rsidR="000E7BD2">
        <w:rPr>
          <w:lang w:val="en-GB"/>
        </w:rPr>
        <w:t>￼</w:t>
      </w:r>
      <w:del w:author="Alba Colomer Padrosa" w:date="2020-12-01T15:17:00Z" w:id="3219">
        <w:r>
          <w:fldChar w:fldCharType="end"/>
        </w:r>
      </w:del>
      <w:commentRangeEnd w:id="3214"/>
      <w:r w:rsidRPr="009747E7" w:rsidR="00E33B6E">
        <w:rPr>
          <w:rStyle w:val="CommentReference"/>
          <w:lang w:val="en-GB"/>
          <w:rPrChange w:author="Chris Smith" w:date="2020-11-29T16:43:00Z" w:id="3220">
            <w:rPr>
              <w:rStyle w:val="CommentReference"/>
            </w:rPr>
          </w:rPrChange>
        </w:rPr>
        <w:commentReference w:id="3214"/>
      </w:r>
      <w:commentRangeEnd w:id="3215"/>
      <w:r w:rsidRPr="009747E7">
        <w:rPr>
          <w:rStyle w:val="CommentReference"/>
          <w:lang w:val="en-GB"/>
          <w:rPrChange w:author="Chris Smith" w:date="2020-11-29T16:43:00Z" w:id="3221">
            <w:rPr>
              <w:rStyle w:val="CommentReference"/>
            </w:rPr>
          </w:rPrChange>
        </w:rPr>
        <w:commentReference w:id="3215"/>
      </w:r>
      <w:commentRangeEnd w:id="3216"/>
      <w:r w:rsidRPr="009747E7">
        <w:rPr>
          <w:rStyle w:val="CommentReference"/>
          <w:lang w:val="en-GB"/>
          <w:rPrChange w:author="Chris Smith" w:date="2020-11-29T16:43:00Z" w:id="3222">
            <w:rPr>
              <w:rStyle w:val="CommentReference"/>
            </w:rPr>
          </w:rPrChange>
        </w:rPr>
        <w:commentReference w:id="3216"/>
      </w:r>
      <w:r w:rsidRPr="26E79CAE">
        <w:rPr>
          <w:lang w:val="en-GB"/>
        </w:rPr>
        <w:t>￼</w:t>
      </w:r>
      <w:commentRangeEnd w:id="3218"/>
      <w:r>
        <w:rPr>
          <w:rStyle w:val="CommentReference"/>
        </w:rPr>
        <w:commentReference w:id="3218"/>
      </w:r>
      <w:r w:rsidRPr="009747E7" w:rsidR="000E7BD2">
        <w:rPr>
          <w:rFonts w:ascii="Times New Roman" w:hAnsi="Times New Roman" w:cs="Times New Roman"/>
          <w:lang w:val="en-GB"/>
        </w:rPr>
        <w:t>‘</w:t>
      </w:r>
      <w:r w:rsidRPr="009747E7">
        <w:rPr>
          <w:rFonts w:ascii="Times New Roman" w:hAnsi="Times New Roman" w:cs="Times New Roman"/>
          <w:lang w:val="en-GB"/>
        </w:rPr>
        <w:t>Conversions</w:t>
      </w:r>
      <w:r w:rsidRPr="009747E7" w:rsidR="000E7BD2">
        <w:rPr>
          <w:rFonts w:ascii="Times New Roman" w:hAnsi="Times New Roman" w:cs="Times New Roman"/>
          <w:lang w:val="en-GB"/>
        </w:rPr>
        <w:t>’</w:t>
      </w:r>
      <w:r w:rsidRPr="009747E7">
        <w:rPr>
          <w:rFonts w:ascii="Times New Roman" w:hAnsi="Times New Roman" w:cs="Times New Roman"/>
          <w:lang w:val="en-GB"/>
        </w:rPr>
        <w:t xml:space="preserve"> is a tool that allows describing used conversions and </w:t>
      </w:r>
      <w:r w:rsidRPr="009747E7" w:rsidR="000E7BD2">
        <w:rPr>
          <w:rFonts w:ascii="Times New Roman" w:hAnsi="Times New Roman" w:cs="Times New Roman"/>
          <w:lang w:val="en-GB"/>
        </w:rPr>
        <w:t>their</w:t>
      </w:r>
      <w:r w:rsidRPr="26E79CAE" w:rsidR="26E79CAE">
        <w:rPr>
          <w:rFonts w:ascii="Times New Roman" w:hAnsi="Times New Roman" w:cs="Times New Roman"/>
          <w:lang w:val="en-GB"/>
        </w:rPr>
        <w:t xml:space="preserve"> applicable coefficients.</w:t>
      </w:r>
    </w:p>
    <w:p w:rsidRPr="009747E7" w:rsidR="000E7BD2" w:rsidP="00F1538A" w:rsidRDefault="00037C59" w14:paraId="51A73E77" w14:textId="563213E1">
      <w:pPr>
        <w:numPr>
          <w:ilvl w:val="0"/>
          <w:numId w:val="28"/>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 xml:space="preserve">o describe used </w:t>
      </w:r>
      <w:r w:rsidRPr="009747E7" w:rsidR="000E7BD2">
        <w:rPr>
          <w:rFonts w:ascii="Times New Roman" w:hAnsi="Times New Roman" w:eastAsia="Courier New" w:cs="Times New Roman"/>
          <w:color w:val="DD1144"/>
          <w:szCs w:val="20"/>
          <w:shd w:val="clear" w:color="auto" w:fill="F3F3F3"/>
          <w:lang w:val="en-GB"/>
        </w:rPr>
        <w:t>conversions</w:t>
      </w:r>
      <w:r w:rsidRPr="009747E7" w:rsidR="000E7BD2">
        <w:rPr>
          <w:rFonts w:ascii="Times New Roman" w:hAnsi="Times New Roman" w:cs="Times New Roman"/>
          <w:szCs w:val="20"/>
          <w:lang w:val="en-GB"/>
        </w:rPr>
        <w:t xml:space="preserve"> and </w:t>
      </w:r>
      <w:r w:rsidRPr="009747E7">
        <w:rPr>
          <w:rFonts w:ascii="Times New Roman" w:hAnsi="Times New Roman" w:cs="Times New Roman"/>
          <w:szCs w:val="20"/>
          <w:lang w:val="en-GB"/>
        </w:rPr>
        <w:t>their</w:t>
      </w:r>
      <w:r w:rsidRPr="009747E7" w:rsidR="000E7BD2">
        <w:rPr>
          <w:rFonts w:ascii="Times New Roman" w:hAnsi="Times New Roman" w:cs="Times New Roman"/>
          <w:szCs w:val="20"/>
          <w:lang w:val="en-GB"/>
        </w:rPr>
        <w:t xml:space="preserve"> applicable </w:t>
      </w:r>
      <w:r w:rsidRPr="009747E7" w:rsidR="000E7BD2">
        <w:rPr>
          <w:rFonts w:ascii="Times New Roman" w:hAnsi="Times New Roman" w:eastAsia="Courier New" w:cs="Times New Roman"/>
          <w:color w:val="DD1144"/>
          <w:szCs w:val="20"/>
          <w:shd w:val="clear" w:color="auto" w:fill="F3F3F3"/>
          <w:lang w:val="en-GB"/>
        </w:rPr>
        <w:t>coefficients</w:t>
      </w:r>
      <w:r w:rsidRPr="009747E7">
        <w:rPr>
          <w:rFonts w:ascii="Times New Roman" w:hAnsi="Times New Roman" w:eastAsia="Courier New" w:cs="Times New Roman"/>
          <w:color w:val="DD1144"/>
          <w:szCs w:val="20"/>
          <w:shd w:val="clear" w:color="auto" w:fill="F3F3F3"/>
          <w:lang w:val="en-GB"/>
        </w:rPr>
        <w:t>,</w:t>
      </w:r>
      <w:r w:rsidRPr="009747E7" w:rsidR="000E7BD2">
        <w:rPr>
          <w:rFonts w:ascii="Times New Roman" w:hAnsi="Times New Roman" w:cs="Times New Roman"/>
          <w:szCs w:val="20"/>
          <w:lang w:val="en-GB"/>
        </w:rPr>
        <w:t xml:space="preserve"> either as a list of precise values or as a mathematical formula for calculation of the value of </w:t>
      </w:r>
      <w:r w:rsidRPr="009747E7">
        <w:rPr>
          <w:rFonts w:ascii="Times New Roman" w:hAnsi="Times New Roman" w:cs="Times New Roman"/>
          <w:szCs w:val="20"/>
          <w:lang w:val="en-GB"/>
        </w:rPr>
        <w:t xml:space="preserve">a </w:t>
      </w:r>
      <w:r w:rsidRPr="009747E7" w:rsidR="000E7BD2">
        <w:rPr>
          <w:rFonts w:ascii="Times New Roman" w:hAnsi="Times New Roman" w:cs="Times New Roman"/>
          <w:szCs w:val="20"/>
          <w:lang w:val="en-GB"/>
        </w:rPr>
        <w:t xml:space="preserve">particular </w:t>
      </w:r>
      <w:r w:rsidRPr="009747E7" w:rsidR="000E7BD2">
        <w:rPr>
          <w:rFonts w:ascii="Times New Roman" w:hAnsi="Times New Roman" w:eastAsia="Courier New" w:cs="Times New Roman"/>
          <w:color w:val="DD1144"/>
          <w:szCs w:val="20"/>
          <w:shd w:val="clear" w:color="auto" w:fill="F3F3F3"/>
          <w:lang w:val="en-GB"/>
        </w:rPr>
        <w:t>coefficient</w:t>
      </w:r>
      <w:r w:rsidRPr="009747E7" w:rsidR="000E7BD2">
        <w:rPr>
          <w:rFonts w:ascii="Times New Roman" w:hAnsi="Times New Roman" w:cs="Times New Roman"/>
          <w:szCs w:val="20"/>
          <w:lang w:val="en-GB"/>
        </w:rPr>
        <w:t xml:space="preserve"> in this particular case (depending on the value received within </w:t>
      </w:r>
      <w:r w:rsidRPr="009747E7" w:rsidR="000E7BD2">
        <w:rPr>
          <w:rFonts w:ascii="Times New Roman" w:hAnsi="Times New Roman" w:eastAsia="Courier New" w:cs="Times New Roman"/>
          <w:color w:val="DD1144"/>
          <w:szCs w:val="20"/>
          <w:shd w:val="clear" w:color="auto" w:fill="F3F3F3"/>
          <w:lang w:val="en-GB"/>
        </w:rPr>
        <w:t>requirementResponse</w:t>
      </w:r>
      <w:r w:rsidRPr="009747E7" w:rsidR="000E7BD2">
        <w:rPr>
          <w:rFonts w:ascii="Times New Roman" w:hAnsi="Times New Roman" w:cs="Times New Roman"/>
          <w:szCs w:val="20"/>
          <w:lang w:val="en-GB"/>
        </w:rPr>
        <w:t xml:space="preserve"> related to </w:t>
      </w:r>
      <w:r w:rsidRPr="009747E7">
        <w:rPr>
          <w:rFonts w:ascii="Times New Roman" w:hAnsi="Times New Roman" w:cs="Times New Roman"/>
          <w:szCs w:val="20"/>
          <w:lang w:val="en-GB"/>
        </w:rPr>
        <w:t xml:space="preserve">a </w:t>
      </w:r>
      <w:r w:rsidRPr="009747E7" w:rsidR="000E7BD2">
        <w:rPr>
          <w:rFonts w:ascii="Times New Roman" w:hAnsi="Times New Roman" w:cs="Times New Roman"/>
          <w:szCs w:val="20"/>
          <w:lang w:val="en-GB"/>
        </w:rPr>
        <w:t xml:space="preserve">specific </w:t>
      </w:r>
      <w:r w:rsidRPr="009747E7" w:rsidR="000E7BD2">
        <w:rPr>
          <w:rFonts w:ascii="Times New Roman" w:hAnsi="Times New Roman" w:eastAsia="Courier New" w:cs="Times New Roman"/>
          <w:color w:val="DD1144"/>
          <w:szCs w:val="20"/>
          <w:shd w:val="clear" w:color="auto" w:fill="F3F3F3"/>
          <w:lang w:val="en-GB"/>
        </w:rPr>
        <w:t>requirement</w:t>
      </w:r>
      <w:r w:rsidRPr="009747E7" w:rsidR="000E7BD2">
        <w:rPr>
          <w:rFonts w:ascii="Times New Roman" w:hAnsi="Times New Roman" w:cs="Times New Roman"/>
          <w:szCs w:val="20"/>
          <w:lang w:val="en-GB"/>
        </w:rPr>
        <w:t>) to be applied</w:t>
      </w:r>
      <w:r w:rsidRPr="009747E7">
        <w:rPr>
          <w:rFonts w:ascii="Times New Roman" w:hAnsi="Times New Roman" w:cs="Times New Roman"/>
          <w:szCs w:val="20"/>
          <w:lang w:val="en-GB"/>
        </w:rPr>
        <w:t>.</w:t>
      </w:r>
    </w:p>
    <w:p w:rsidRPr="009747E7" w:rsidR="000E7BD2" w:rsidP="00F1538A" w:rsidRDefault="00037C59" w14:paraId="1814385E" w14:textId="5A318EFB">
      <w:pPr>
        <w:numPr>
          <w:ilvl w:val="0"/>
          <w:numId w:val="28"/>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 xml:space="preserve">o relate each </w:t>
      </w:r>
      <w:r w:rsidRPr="009747E7" w:rsidR="000E7BD2">
        <w:rPr>
          <w:rFonts w:ascii="Times New Roman" w:hAnsi="Times New Roman" w:eastAsia="Courier New" w:cs="Times New Roman"/>
          <w:color w:val="DD1144"/>
          <w:szCs w:val="20"/>
          <w:shd w:val="clear" w:color="auto" w:fill="F3F3F3"/>
          <w:lang w:val="en-GB"/>
        </w:rPr>
        <w:t>conversion</w:t>
      </w:r>
      <w:r w:rsidRPr="009747E7" w:rsidR="000E7BD2">
        <w:rPr>
          <w:rFonts w:ascii="Times New Roman" w:hAnsi="Times New Roman" w:cs="Times New Roman"/>
          <w:szCs w:val="20"/>
          <w:lang w:val="en-GB"/>
        </w:rPr>
        <w:t xml:space="preserve"> used (together with coefficients) with used </w:t>
      </w:r>
      <w:r w:rsidRPr="009747E7" w:rsidR="000E7BD2">
        <w:rPr>
          <w:rFonts w:ascii="Times New Roman" w:hAnsi="Times New Roman" w:eastAsia="Courier New" w:cs="Times New Roman"/>
          <w:color w:val="DD1144"/>
          <w:szCs w:val="20"/>
          <w:shd w:val="clear" w:color="auto" w:fill="F3F3F3"/>
          <w:lang w:val="en-GB"/>
        </w:rPr>
        <w:t>criteria</w:t>
      </w:r>
      <w:r w:rsidRPr="009747E7" w:rsidR="000E7BD2">
        <w:rPr>
          <w:rFonts w:ascii="Times New Roman" w:hAnsi="Times New Roman" w:cs="Times New Roman"/>
          <w:szCs w:val="20"/>
          <w:lang w:val="en-GB"/>
        </w:rPr>
        <w:t xml:space="preserve"> or </w:t>
      </w:r>
      <w:r w:rsidRPr="009747E7" w:rsidR="000E7BD2">
        <w:rPr>
          <w:rFonts w:ascii="Times New Roman" w:hAnsi="Times New Roman" w:eastAsia="Courier New" w:cs="Times New Roman"/>
          <w:color w:val="DD1144"/>
          <w:szCs w:val="20"/>
          <w:shd w:val="clear" w:color="auto" w:fill="F3F3F3"/>
          <w:lang w:val="en-GB"/>
        </w:rPr>
        <w:t>targets</w:t>
      </w:r>
      <w:r w:rsidRPr="009747E7" w:rsidR="000E7BD2">
        <w:rPr>
          <w:rFonts w:ascii="Times New Roman" w:hAnsi="Times New Roman" w:cs="Times New Roman"/>
          <w:szCs w:val="20"/>
          <w:lang w:val="en-GB"/>
        </w:rPr>
        <w:t xml:space="preserve"> (where applicable)</w:t>
      </w:r>
      <w:r w:rsidRPr="009747E7">
        <w:rPr>
          <w:rFonts w:ascii="Times New Roman" w:hAnsi="Times New Roman" w:cs="Times New Roman"/>
          <w:szCs w:val="20"/>
          <w:lang w:val="en-GB"/>
        </w:rPr>
        <w:t>.</w:t>
      </w:r>
    </w:p>
    <w:p w:rsidRPr="009747E7" w:rsidR="000E7BD2" w:rsidP="00F1538A" w:rsidRDefault="00037C59" w14:paraId="5AC33F85" w14:textId="3A4710C5">
      <w:pPr>
        <w:numPr>
          <w:ilvl w:val="0"/>
          <w:numId w:val="28"/>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 xml:space="preserve">o include applicable </w:t>
      </w:r>
      <w:r w:rsidRPr="009747E7" w:rsidR="000E7BD2">
        <w:rPr>
          <w:rFonts w:ascii="Times New Roman" w:hAnsi="Times New Roman" w:eastAsia="Courier New" w:cs="Times New Roman"/>
          <w:color w:val="DD1144"/>
          <w:szCs w:val="20"/>
          <w:shd w:val="clear" w:color="auto" w:fill="F3F3F3"/>
          <w:lang w:val="en-GB"/>
        </w:rPr>
        <w:t>options</w:t>
      </w:r>
      <w:r w:rsidRPr="009747E7" w:rsidR="000E7BD2">
        <w:rPr>
          <w:rFonts w:ascii="Times New Roman" w:hAnsi="Times New Roman" w:cs="Times New Roman"/>
          <w:szCs w:val="20"/>
          <w:lang w:val="en-GB"/>
        </w:rPr>
        <w:t xml:space="preserve"> to used </w:t>
      </w:r>
      <w:r w:rsidRPr="009747E7" w:rsidR="000E7BD2">
        <w:rPr>
          <w:rFonts w:ascii="Times New Roman" w:hAnsi="Times New Roman" w:eastAsia="Courier New" w:cs="Times New Roman"/>
          <w:color w:val="DD1144"/>
          <w:szCs w:val="20"/>
          <w:shd w:val="clear" w:color="auto" w:fill="F3F3F3"/>
          <w:lang w:val="en-GB"/>
        </w:rPr>
        <w:t>criteria</w:t>
      </w:r>
      <w:r w:rsidRPr="009747E7" w:rsidR="000E7BD2">
        <w:rPr>
          <w:rFonts w:ascii="Times New Roman" w:hAnsi="Times New Roman" w:cs="Times New Roman"/>
          <w:szCs w:val="20"/>
          <w:lang w:val="en-GB"/>
        </w:rPr>
        <w:t xml:space="preserve"> or </w:t>
      </w:r>
      <w:r w:rsidRPr="009747E7" w:rsidR="000E7BD2">
        <w:rPr>
          <w:rFonts w:ascii="Times New Roman" w:hAnsi="Times New Roman" w:eastAsia="Courier New" w:cs="Times New Roman"/>
          <w:color w:val="DD1144"/>
          <w:szCs w:val="20"/>
          <w:shd w:val="clear" w:color="auto" w:fill="F3F3F3"/>
          <w:lang w:val="en-GB"/>
        </w:rPr>
        <w:t>observations</w:t>
      </w:r>
      <w:r w:rsidRPr="009747E7" w:rsidR="000E7BD2">
        <w:rPr>
          <w:rFonts w:ascii="Times New Roman" w:hAnsi="Times New Roman" w:cs="Times New Roman"/>
          <w:szCs w:val="20"/>
          <w:lang w:val="en-GB"/>
        </w:rPr>
        <w:t xml:space="preserve"> for </w:t>
      </w:r>
      <w:r w:rsidRPr="009747E7" w:rsidR="000E7BD2">
        <w:rPr>
          <w:rFonts w:ascii="Times New Roman" w:hAnsi="Times New Roman" w:eastAsia="Courier New" w:cs="Times New Roman"/>
          <w:color w:val="DD1144"/>
          <w:szCs w:val="20"/>
          <w:shd w:val="clear" w:color="auto" w:fill="F3F3F3"/>
          <w:lang w:val="en-GB"/>
        </w:rPr>
        <w:t>targets</w:t>
      </w:r>
      <w:r w:rsidRPr="009747E7">
        <w:rPr>
          <w:rFonts w:ascii="Times New Roman" w:hAnsi="Times New Roman" w:eastAsia="Courier New" w:cs="Times New Roman"/>
          <w:color w:val="DD1144"/>
          <w:szCs w:val="20"/>
          <w:shd w:val="clear" w:color="auto" w:fill="F3F3F3"/>
          <w:lang w:val="en-GB"/>
        </w:rPr>
        <w:t>.</w:t>
      </w:r>
    </w:p>
    <w:tbl>
      <w:tblPr>
        <w:tblW w:w="8475" w:type="dxa"/>
        <w:tblInd w:w="608" w:type="dxa"/>
        <w:tblLayout w:type="fixed"/>
        <w:tblLook w:val="0600" w:firstRow="0" w:lastRow="0" w:firstColumn="0" w:lastColumn="0" w:noHBand="1" w:noVBand="1"/>
      </w:tblPr>
      <w:tblGrid>
        <w:gridCol w:w="8475"/>
      </w:tblGrid>
      <w:tr w:rsidRPr="009747E7" w:rsidR="000E7BD2" w:rsidTr="6F0611B3" w14:paraId="3EFC1DE0" w14:textId="77777777">
        <w:tc>
          <w:tcPr>
            <w:tcW w:w="8475" w:type="dxa"/>
            <w:shd w:val="clear" w:color="auto" w:fill="F8F8F8"/>
            <w:tcMar>
              <w:top w:w="100" w:type="dxa"/>
              <w:left w:w="100" w:type="dxa"/>
              <w:bottom w:w="100" w:type="dxa"/>
              <w:right w:w="100" w:type="dxa"/>
            </w:tcMar>
          </w:tcPr>
          <w:p w:rsidRPr="009747E7" w:rsidR="000E7BD2" w:rsidP="00B21DD9" w:rsidRDefault="000E7BD2" w14:paraId="0F68B533"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"conversions":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28E5F9EC" w14:textId="2F0AE131">
      <w:pPr>
        <w:spacing w:before="200" w:after="0" w:line="480" w:lineRule="auto"/>
        <w:ind w:left="900"/>
        <w:jc w:val="center"/>
        <w:rPr>
          <w:ins w:author="Alba Colomer Padrosa" w:date="2020-11-23T10:51:00Z" w:id="3223"/>
          <w:rFonts w:ascii="Times New Roman" w:hAnsi="Times New Roman" w:cs="Times New Roman"/>
          <w:lang w:val="en-GB"/>
          <w:rPrChange w:author="Chris Smith" w:date="2020-11-29T16:43:00Z" w:id="3224">
            <w:rPr>
              <w:ins w:author="Alba Colomer Padrosa" w:date="2020-11-23T10:51:00Z" w:id="3225"/>
              <w:rFonts w:ascii="Times New Roman" w:hAnsi="Times New Roman" w:cs="Times New Roman"/>
            </w:rPr>
          </w:rPrChange>
        </w:rPr>
      </w:pPr>
      <w:bookmarkStart w:name="_cw4ac1tncjc3" w:colFirst="0" w:colLast="0" w:id="3226"/>
      <w:bookmarkStart w:name="_Toc57793382" w:id="3227"/>
      <w:bookmarkEnd w:id="3226"/>
      <w:ins w:author="Alba Colomer Padrosa" w:date="2020-11-23T10:51:00Z" w:id="3228">
        <w:r w:rsidRPr="009747E7">
          <w:rPr>
            <w:rFonts w:ascii="Times New Roman" w:hAnsi="Times New Roman" w:cs="Times New Roman"/>
            <w:i/>
            <w:iCs/>
            <w:color w:val="666666"/>
            <w:sz w:val="20"/>
            <w:szCs w:val="20"/>
            <w:lang w:val="en-GB"/>
          </w:rPr>
          <w:t xml:space="preserve">Figure </w:t>
        </w:r>
      </w:ins>
      <w:r w:rsidRPr="00CA53DD" w:rsidR="002C3226">
        <w:rPr>
          <w:rFonts w:ascii="Times New Roman" w:hAnsi="Times New Roman" w:cs="Times New Roman"/>
          <w:i/>
          <w:iCs/>
          <w:color w:val="666666"/>
          <w:sz w:val="20"/>
          <w:szCs w:val="20"/>
          <w:lang w:val="en-GB"/>
        </w:rPr>
        <w:fldChar w:fldCharType="begin"/>
      </w:r>
      <w:r w:rsidRPr="009747E7" w:rsidR="002C3226">
        <w:rPr>
          <w:rFonts w:ascii="Times New Roman" w:hAnsi="Times New Roman" w:cs="Times New Roman"/>
          <w:i/>
          <w:iCs/>
          <w:color w:val="666666"/>
          <w:sz w:val="20"/>
          <w:szCs w:val="20"/>
          <w:lang w:val="en-GB"/>
        </w:rPr>
        <w:instrText xml:space="preserve"> SEQ Figure \* ARABIC </w:instrText>
      </w:r>
      <w:r w:rsidRPr="009747E7" w:rsidR="002C3226">
        <w:rPr>
          <w:rFonts w:ascii="Times New Roman" w:hAnsi="Times New Roman" w:cs="Times New Roman"/>
          <w:i/>
          <w:iCs/>
          <w:color w:val="666666"/>
          <w:sz w:val="20"/>
          <w:szCs w:val="20"/>
          <w:lang w:val="en-GB"/>
          <w:rPrChange w:author="Chris Smith" w:date="2020-11-29T16:43:00Z" w:id="3229">
            <w:rPr>
              <w:rFonts w:ascii="Times New Roman" w:hAnsi="Times New Roman" w:cs="Times New Roman"/>
              <w:i/>
              <w:iCs/>
              <w:color w:val="666666"/>
              <w:sz w:val="20"/>
              <w:szCs w:val="20"/>
              <w:lang w:val="en-GB"/>
            </w:rPr>
          </w:rPrChange>
        </w:rPr>
        <w:fldChar w:fldCharType="separate"/>
      </w:r>
      <w:ins w:author="Alba Colomer Padrosa" w:date="2020-12-02T08:53:00Z" w:id="3230">
        <w:r w:rsidR="00CA53DD">
          <w:rPr>
            <w:rFonts w:ascii="Times New Roman" w:hAnsi="Times New Roman" w:cs="Times New Roman"/>
            <w:i/>
            <w:iCs/>
            <w:noProof/>
            <w:color w:val="666666"/>
            <w:sz w:val="20"/>
            <w:szCs w:val="20"/>
            <w:lang w:val="en-GB"/>
          </w:rPr>
          <w:t>53</w:t>
        </w:r>
      </w:ins>
      <w:r w:rsidRPr="009747E7" w:rsidR="002C3226">
        <w:rPr>
          <w:rFonts w:ascii="Times New Roman" w:hAnsi="Times New Roman" w:cs="Times New Roman"/>
          <w:i/>
          <w:iCs/>
          <w:color w:val="666666"/>
          <w:sz w:val="20"/>
          <w:szCs w:val="20"/>
          <w:lang w:val="en-GB"/>
          <w:rPrChange w:author="Chris Smith" w:date="2020-11-29T16:43:00Z" w:id="3231">
            <w:rPr>
              <w:rFonts w:ascii="Times New Roman" w:hAnsi="Times New Roman" w:cs="Times New Roman"/>
              <w:i/>
              <w:iCs/>
              <w:color w:val="666666"/>
              <w:sz w:val="20"/>
              <w:szCs w:val="20"/>
              <w:lang w:val="en-GB"/>
            </w:rPr>
          </w:rPrChange>
        </w:rPr>
        <w:fldChar w:fldCharType="end"/>
      </w:r>
      <w:ins w:author="Alba Colomer Padrosa" w:date="2020-11-23T10:51:00Z" w:id="3232">
        <w:r w:rsidRPr="009747E7">
          <w:rPr>
            <w:rFonts w:ascii="Times New Roman" w:hAnsi="Times New Roman" w:cs="Times New Roman"/>
            <w:i/>
            <w:iCs/>
            <w:color w:val="666666"/>
            <w:sz w:val="20"/>
            <w:szCs w:val="20"/>
            <w:lang w:val="en-GB"/>
          </w:rPr>
          <w:t xml:space="preserve"> – Code for </w:t>
        </w:r>
      </w:ins>
      <w:ins w:author="Alba Colomer Padrosa" w:date="2020-11-23T10:52:00Z" w:id="3233">
        <w:r w:rsidRPr="009747E7">
          <w:rPr>
            <w:rFonts w:ascii="Times New Roman" w:hAnsi="Times New Roman" w:cs="Times New Roman"/>
            <w:i/>
            <w:iCs/>
            <w:color w:val="666666"/>
            <w:sz w:val="20"/>
            <w:szCs w:val="20"/>
            <w:lang w:val="en-GB"/>
          </w:rPr>
          <w:t>conversions</w:t>
        </w:r>
      </w:ins>
      <w:bookmarkEnd w:id="3227"/>
    </w:p>
    <w:p w:rsidRPr="009747E7" w:rsidR="000E7BD2" w:rsidP="002C3226" w:rsidRDefault="6F0611B3" w14:paraId="6912E4A0" w14:textId="395AA198">
      <w:pPr>
        <w:pStyle w:val="Heading5"/>
        <w:numPr>
          <w:ilvl w:val="4"/>
          <w:numId w:val="0"/>
        </w:numPr>
        <w:ind w:left="720"/>
        <w:rPr>
          <w:rFonts w:ascii="Times New Roman" w:hAnsi="Times New Roman" w:cs="Times New Roman"/>
        </w:rPr>
      </w:pPr>
      <w:r w:rsidRPr="009747E7">
        <w:rPr>
          <w:rFonts w:ascii="Times New Roman" w:hAnsi="Times New Roman" w:cs="Times New Roman"/>
        </w:rPr>
        <w:lastRenderedPageBreak/>
        <w:t>3.3.2.1 True/false requirement and its coefficients of conversion</w:t>
      </w:r>
    </w:p>
    <w:p w:rsidRPr="009747E7" w:rsidR="000E7BD2" w:rsidP="006F791E" w:rsidRDefault="0FFC06D3" w14:paraId="14D9CE8E" w14:textId="16DB1312">
      <w:pPr>
        <w:jc w:val="both"/>
        <w:rPr>
          <w:rFonts w:ascii="Times New Roman" w:hAnsi="Times New Roman" w:cs="Times New Roman"/>
          <w:lang w:val="en-GB"/>
        </w:rPr>
      </w:pPr>
      <w:r w:rsidRPr="009747E7">
        <w:rPr>
          <w:rFonts w:ascii="Times New Roman" w:hAnsi="Times New Roman" w:cs="Times New Roman"/>
          <w:lang w:val="en-GB"/>
        </w:rPr>
        <w:t xml:space="preserve">This simple criterion that requires only a true/false answer can be used by the </w:t>
      </w:r>
      <w:r w:rsidRPr="009747E7" w:rsidR="00F26458">
        <w:rPr>
          <w:rFonts w:ascii="Times New Roman" w:hAnsi="Times New Roman" w:cs="Times New Roman"/>
          <w:lang w:val="en-GB"/>
        </w:rPr>
        <w:t>CA</w:t>
      </w:r>
      <w:r w:rsidRPr="009747E7">
        <w:rPr>
          <w:rFonts w:ascii="Times New Roman" w:hAnsi="Times New Roman" w:cs="Times New Roman"/>
          <w:lang w:val="en-GB"/>
        </w:rPr>
        <w:t xml:space="preserve">. For example, if the currently submitting </w:t>
      </w:r>
      <w:r w:rsidRPr="009747E7" w:rsidR="00B55ECA">
        <w:rPr>
          <w:rFonts w:ascii="Times New Roman" w:hAnsi="Times New Roman" w:cs="Times New Roman"/>
          <w:lang w:val="en-GB"/>
        </w:rPr>
        <w:t>EO</w:t>
      </w:r>
      <w:r w:rsidRPr="009747E7">
        <w:rPr>
          <w:rFonts w:ascii="Times New Roman" w:hAnsi="Times New Roman" w:cs="Times New Roman"/>
          <w:lang w:val="en-GB"/>
        </w:rPr>
        <w:t xml:space="preserve"> is a domestic tenderer, his/her tender will get a ratio that increases the advantage of its price by 20%:</w:t>
      </w:r>
    </w:p>
    <w:tbl>
      <w:tblPr>
        <w:tblW w:w="8460" w:type="dxa"/>
        <w:tblInd w:w="608" w:type="dxa"/>
        <w:tblLayout w:type="fixed"/>
        <w:tblLook w:val="0600" w:firstRow="0" w:lastRow="0" w:firstColumn="0" w:lastColumn="0" w:noHBand="1" w:noVBand="1"/>
      </w:tblPr>
      <w:tblGrid>
        <w:gridCol w:w="8460"/>
      </w:tblGrid>
      <w:tr w:rsidRPr="009747E7" w:rsidR="000E7BD2" w:rsidTr="6F0611B3" w14:paraId="61AACE7F" w14:textId="77777777">
        <w:tc>
          <w:tcPr>
            <w:tcW w:w="8460" w:type="dxa"/>
            <w:shd w:val="clear" w:color="auto" w:fill="F8F8F8"/>
            <w:tcMar>
              <w:top w:w="100" w:type="dxa"/>
              <w:left w:w="100" w:type="dxa"/>
              <w:bottom w:w="100" w:type="dxa"/>
              <w:right w:w="100" w:type="dxa"/>
            </w:tcMar>
          </w:tcPr>
          <w:p w:rsidRPr="009747E7" w:rsidR="000E7BD2" w:rsidP="00B21DD9" w:rsidRDefault="000E7BD2" w14:paraId="02D5DDCE"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"Benefits"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"Benefits domestic bidders"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"Is Economic operator is domestic bidder?"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F26458" w:rsidP="6F0611B3" w:rsidRDefault="6F0611B3" w14:paraId="70C38920" w14:textId="12EC9C4F">
      <w:pPr>
        <w:spacing w:before="200" w:after="0" w:line="480" w:lineRule="auto"/>
        <w:ind w:left="900"/>
        <w:jc w:val="center"/>
        <w:rPr>
          <w:ins w:author="Alba Colomer Padrosa" w:date="2020-11-23T10:52:00Z" w:id="3234"/>
          <w:rFonts w:ascii="Times New Roman" w:hAnsi="Times New Roman" w:cs="Times New Roman"/>
          <w:i/>
          <w:iCs/>
          <w:color w:val="666666"/>
          <w:sz w:val="20"/>
          <w:szCs w:val="20"/>
          <w:lang w:val="en-GB"/>
        </w:rPr>
      </w:pPr>
      <w:bookmarkStart w:name="_Toc57793383" w:id="3235"/>
      <w:ins w:author="Alba Colomer Padrosa" w:date="2020-11-23T10:52:00Z" w:id="3236">
        <w:r w:rsidRPr="009747E7">
          <w:rPr>
            <w:rFonts w:ascii="Times New Roman" w:hAnsi="Times New Roman" w:cs="Times New Roman"/>
            <w:i/>
            <w:iCs/>
            <w:color w:val="666666"/>
            <w:sz w:val="20"/>
            <w:szCs w:val="20"/>
            <w:lang w:val="en-GB"/>
          </w:rPr>
          <w:t xml:space="preserve">Figure </w:t>
        </w:r>
      </w:ins>
      <w:r w:rsidRPr="00CA53DD" w:rsidR="00F26458">
        <w:rPr>
          <w:rFonts w:ascii="Times New Roman" w:hAnsi="Times New Roman" w:cs="Times New Roman"/>
          <w:i/>
          <w:iCs/>
          <w:color w:val="666666"/>
          <w:sz w:val="20"/>
          <w:szCs w:val="20"/>
          <w:lang w:val="en-GB"/>
        </w:rPr>
        <w:fldChar w:fldCharType="begin"/>
      </w:r>
      <w:r w:rsidRPr="009747E7" w:rsidR="00F26458">
        <w:rPr>
          <w:rFonts w:ascii="Times New Roman" w:hAnsi="Times New Roman" w:cs="Times New Roman"/>
          <w:i/>
          <w:iCs/>
          <w:color w:val="666666"/>
          <w:sz w:val="20"/>
          <w:szCs w:val="20"/>
          <w:lang w:val="en-GB"/>
        </w:rPr>
        <w:instrText xml:space="preserve"> SEQ Figure \* ARABIC </w:instrText>
      </w:r>
      <w:r w:rsidRPr="009747E7" w:rsidR="00F26458">
        <w:rPr>
          <w:rFonts w:ascii="Times New Roman" w:hAnsi="Times New Roman" w:cs="Times New Roman"/>
          <w:i/>
          <w:iCs/>
          <w:color w:val="666666"/>
          <w:sz w:val="20"/>
          <w:szCs w:val="20"/>
          <w:lang w:val="en-GB"/>
          <w:rPrChange w:author="Chris Smith" w:date="2020-11-29T16:43:00Z" w:id="3237">
            <w:rPr>
              <w:rFonts w:ascii="Times New Roman" w:hAnsi="Times New Roman" w:cs="Times New Roman"/>
              <w:i/>
              <w:iCs/>
              <w:color w:val="666666"/>
              <w:sz w:val="20"/>
              <w:szCs w:val="20"/>
              <w:lang w:val="en-GB"/>
            </w:rPr>
          </w:rPrChange>
        </w:rPr>
        <w:fldChar w:fldCharType="separate"/>
      </w:r>
      <w:ins w:author="Alba Colomer Padrosa" w:date="2020-12-02T08:53:00Z" w:id="3238">
        <w:r w:rsidR="00CA53DD">
          <w:rPr>
            <w:rFonts w:ascii="Times New Roman" w:hAnsi="Times New Roman" w:cs="Times New Roman"/>
            <w:i/>
            <w:iCs/>
            <w:noProof/>
            <w:color w:val="666666"/>
            <w:sz w:val="20"/>
            <w:szCs w:val="20"/>
            <w:lang w:val="en-GB"/>
          </w:rPr>
          <w:t>54</w:t>
        </w:r>
      </w:ins>
      <w:r w:rsidRPr="009747E7" w:rsidR="00F26458">
        <w:rPr>
          <w:rFonts w:ascii="Times New Roman" w:hAnsi="Times New Roman" w:cs="Times New Roman"/>
          <w:i/>
          <w:iCs/>
          <w:color w:val="666666"/>
          <w:sz w:val="20"/>
          <w:szCs w:val="20"/>
          <w:lang w:val="en-GB"/>
          <w:rPrChange w:author="Chris Smith" w:date="2020-11-29T16:43:00Z" w:id="3239">
            <w:rPr>
              <w:rFonts w:ascii="Times New Roman" w:hAnsi="Times New Roman" w:cs="Times New Roman"/>
              <w:i/>
              <w:iCs/>
              <w:color w:val="666666"/>
              <w:sz w:val="20"/>
              <w:szCs w:val="20"/>
              <w:lang w:val="en-GB"/>
            </w:rPr>
          </w:rPrChange>
        </w:rPr>
        <w:fldChar w:fldCharType="end"/>
      </w:r>
      <w:ins w:author="Alba Colomer Padrosa" w:date="2020-11-23T10:52:00Z" w:id="3240">
        <w:r w:rsidRPr="009747E7">
          <w:rPr>
            <w:rFonts w:ascii="Times New Roman" w:hAnsi="Times New Roman" w:cs="Times New Roman"/>
            <w:i/>
            <w:iCs/>
            <w:color w:val="666666"/>
            <w:sz w:val="20"/>
            <w:szCs w:val="20"/>
            <w:lang w:val="en-GB"/>
          </w:rPr>
          <w:t xml:space="preserve"> – Code for boolean criteria</w:t>
        </w:r>
        <w:bookmarkEnd w:id="3235"/>
      </w:ins>
    </w:p>
    <w:p w:rsidRPr="009747E7" w:rsidR="00F26458" w:rsidDel="000858CD" w:rsidP="6F0611B3" w:rsidRDefault="00F26458" w14:paraId="088FE852" w14:textId="08D7D3AF">
      <w:pPr>
        <w:spacing w:after="0" w:line="360" w:lineRule="auto"/>
        <w:jc w:val="both"/>
        <w:rPr>
          <w:del w:author="Alba Colomer Padrosa" w:date="2020-12-02T09:20:00Z" w:id="3241"/>
          <w:rFonts w:ascii="Times New Roman" w:hAnsi="Times New Roman" w:cs="Times New Roman"/>
          <w:lang w:val="en-GB"/>
        </w:rPr>
      </w:pPr>
    </w:p>
    <w:p w:rsidRPr="009747E7" w:rsidR="000E7BD2" w:rsidP="00F26458" w:rsidRDefault="000E7BD2" w14:paraId="70C0D3D9" w14:textId="7398D55B">
      <w:pPr>
        <w:spacing w:after="0" w:line="360" w:lineRule="auto"/>
        <w:jc w:val="both"/>
        <w:rPr>
          <w:rFonts w:ascii="Times New Roman" w:hAnsi="Times New Roman" w:eastAsia="Roboto" w:cs="Times New Roman"/>
          <w:color w:val="8993A4"/>
          <w:sz w:val="21"/>
          <w:szCs w:val="21"/>
          <w:shd w:val="clear" w:color="auto" w:fill="EBECF0"/>
          <w:lang w:val="en-GB"/>
        </w:rPr>
      </w:pPr>
      <w:r w:rsidRPr="009747E7">
        <w:rPr>
          <w:rFonts w:ascii="Times New Roman" w:hAnsi="Times New Roman" w:cs="Times New Roman"/>
          <w:lang w:val="en-GB"/>
        </w:rPr>
        <w:t xml:space="preserve">Using </w:t>
      </w:r>
      <w:r w:rsidRPr="009747E7">
        <w:rPr>
          <w:rFonts w:ascii="Times New Roman" w:hAnsi="Times New Roman" w:eastAsia="Courier New" w:cs="Times New Roman"/>
          <w:color w:val="DD1144"/>
          <w:szCs w:val="20"/>
          <w:shd w:val="clear" w:color="auto" w:fill="F3F3F3"/>
          <w:lang w:val="en-GB"/>
        </w:rPr>
        <w:t>criteria</w:t>
      </w:r>
      <w:r w:rsidRPr="009747E7" w:rsidR="00037C59">
        <w:rPr>
          <w:rFonts w:ascii="Times New Roman" w:hAnsi="Times New Roman" w:eastAsia="Courier New" w:cs="Times New Roman"/>
          <w:color w:val="DD1144"/>
          <w:sz w:val="20"/>
          <w:szCs w:val="20"/>
          <w:shd w:val="clear" w:color="auto" w:fill="F3F3F3"/>
          <w:lang w:val="en-GB"/>
        </w:rPr>
        <w:t>,</w:t>
      </w:r>
      <w:r w:rsidRPr="009747E7">
        <w:rPr>
          <w:rFonts w:ascii="Times New Roman" w:hAnsi="Times New Roman" w:cs="Times New Roman"/>
          <w:lang w:val="en-GB"/>
        </w:rPr>
        <w:t xml:space="preserve"> we can describe this criterion as such. But using </w:t>
      </w:r>
      <w:r w:rsidRPr="009747E7">
        <w:rPr>
          <w:rFonts w:ascii="Times New Roman" w:hAnsi="Times New Roman" w:eastAsia="Courier New" w:cs="Times New Roman"/>
          <w:color w:val="DD1144"/>
          <w:szCs w:val="20"/>
          <w:shd w:val="clear" w:color="auto" w:fill="F3F3F3"/>
          <w:lang w:val="en-GB"/>
        </w:rPr>
        <w:t>conversions</w:t>
      </w:r>
      <w:r w:rsidRPr="009747E7" w:rsidR="00037C59">
        <w:rPr>
          <w:rFonts w:ascii="Times New Roman" w:hAnsi="Times New Roman" w:eastAsia="Courier New" w:cs="Times New Roman"/>
          <w:color w:val="DD1144"/>
          <w:sz w:val="20"/>
          <w:szCs w:val="20"/>
          <w:shd w:val="clear" w:color="auto" w:fill="F3F3F3"/>
          <w:lang w:val="en-GB"/>
        </w:rPr>
        <w:t>,</w:t>
      </w:r>
      <w:r w:rsidRPr="009747E7">
        <w:rPr>
          <w:rFonts w:ascii="Times New Roman" w:hAnsi="Times New Roman" w:cs="Times New Roman"/>
          <w:lang w:val="en-GB"/>
        </w:rPr>
        <w:t xml:space="preserve"> we can also describe applicable </w:t>
      </w:r>
      <w:r w:rsidRPr="009747E7">
        <w:rPr>
          <w:rFonts w:ascii="Times New Roman" w:hAnsi="Times New Roman" w:eastAsia="Courier New" w:cs="Times New Roman"/>
          <w:color w:val="DD1144"/>
          <w:szCs w:val="20"/>
          <w:shd w:val="clear" w:color="auto" w:fill="F3F3F3"/>
          <w:lang w:val="en-GB"/>
        </w:rPr>
        <w:t>coefficients</w:t>
      </w:r>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Pr="009747E7" w:rsidR="000E7BD2" w:rsidTr="6F0611B3" w14:paraId="0C42E9DD" w14:textId="77777777">
        <w:tc>
          <w:tcPr>
            <w:tcW w:w="8460" w:type="dxa"/>
            <w:shd w:val="clear" w:color="auto" w:fill="F8F8F8"/>
            <w:tcMar>
              <w:top w:w="100" w:type="dxa"/>
              <w:left w:w="100" w:type="dxa"/>
              <w:bottom w:w="100" w:type="dxa"/>
              <w:right w:w="100" w:type="dxa"/>
            </w:tcMar>
          </w:tcPr>
          <w:p w:rsidRPr="009747E7" w:rsidR="000E7BD2" w:rsidP="00B21DD9" w:rsidRDefault="000E7BD2" w14:paraId="308C2A63"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"conversions":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"requirement"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"relatedItem": </w:t>
            </w:r>
            <w:r w:rsidRPr="009747E7">
              <w:rPr>
                <w:rFonts w:ascii="Times New Roman" w:hAnsi="Times New Roman" w:eastAsia="Courier New" w:cs="Times New Roman"/>
                <w:color w:val="DD1144"/>
                <w:sz w:val="18"/>
                <w:szCs w:val="18"/>
                <w:shd w:val="clear" w:color="auto" w:fill="F8F8F8"/>
                <w:lang w:val="en-GB"/>
              </w:rPr>
              <w:t>"001-1-1"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"rationale": </w:t>
            </w:r>
            <w:r w:rsidRPr="009747E7">
              <w:rPr>
                <w:rFonts w:ascii="Times New Roman" w:hAnsi="Times New Roman" w:eastAsia="Courier New" w:cs="Times New Roman"/>
                <w:color w:val="DD1144"/>
                <w:sz w:val="18"/>
                <w:szCs w:val="18"/>
                <w:shd w:val="clear" w:color="auto" w:fill="F8F8F8"/>
                <w:lang w:val="en-GB"/>
              </w:rPr>
              <w:t>"Domestic bidders receive a 20% price preference"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0.8</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397E658F" w14:textId="43E94B7A">
      <w:pPr>
        <w:spacing w:before="200" w:after="0" w:line="480" w:lineRule="auto"/>
        <w:ind w:left="900"/>
        <w:jc w:val="center"/>
        <w:rPr>
          <w:ins w:author="Alba Colomer Padrosa" w:date="2020-11-23T10:53:00Z" w:id="3242"/>
          <w:rFonts w:ascii="Times New Roman" w:hAnsi="Times New Roman" w:cs="Times New Roman"/>
          <w:i/>
          <w:iCs/>
          <w:color w:val="666666"/>
          <w:sz w:val="20"/>
          <w:szCs w:val="20"/>
          <w:lang w:val="en-GB"/>
          <w:rPrChange w:author="Chris Smith" w:date="2020-11-29T16:43:00Z" w:id="3243">
            <w:rPr>
              <w:ins w:author="Alba Colomer Padrosa" w:date="2020-11-23T10:53:00Z" w:id="3244"/>
              <w:rFonts w:ascii="Times New Roman" w:hAnsi="Times New Roman" w:cs="Times New Roman"/>
              <w:lang w:val="en-GB"/>
            </w:rPr>
          </w:rPrChange>
        </w:rPr>
      </w:pPr>
      <w:bookmarkStart w:name="_Toc57793384" w:id="3245"/>
      <w:ins w:author="Alba Colomer Padrosa" w:date="2020-11-23T10:53:00Z" w:id="3246">
        <w:r w:rsidRPr="009747E7">
          <w:rPr>
            <w:rFonts w:ascii="Times New Roman" w:hAnsi="Times New Roman" w:cs="Times New Roman"/>
            <w:i/>
            <w:iCs/>
            <w:color w:val="666666"/>
            <w:sz w:val="20"/>
            <w:szCs w:val="20"/>
            <w:lang w:val="en-GB"/>
          </w:rPr>
          <w:lastRenderedPageBreak/>
          <w:t xml:space="preserve">Figure </w:t>
        </w:r>
      </w:ins>
      <w:r w:rsidRPr="00CA53DD" w:rsidR="0836F8FE">
        <w:rPr>
          <w:rFonts w:ascii="Times New Roman" w:hAnsi="Times New Roman" w:cs="Times New Roman"/>
          <w:i/>
          <w:iCs/>
          <w:color w:val="666666"/>
          <w:sz w:val="20"/>
          <w:szCs w:val="20"/>
          <w:lang w:val="en-GB"/>
        </w:rPr>
        <w:fldChar w:fldCharType="begin"/>
      </w:r>
      <w:r w:rsidRPr="009747E7" w:rsidR="0836F8FE">
        <w:rPr>
          <w:rFonts w:ascii="Times New Roman" w:hAnsi="Times New Roman" w:cs="Times New Roman"/>
          <w:i/>
          <w:iCs/>
          <w:color w:val="666666"/>
          <w:sz w:val="20"/>
          <w:szCs w:val="20"/>
          <w:lang w:val="en-GB"/>
        </w:rPr>
        <w:instrText xml:space="preserve"> SEQ Figure \* ARABIC </w:instrText>
      </w:r>
      <w:r w:rsidRPr="009747E7" w:rsidR="0836F8FE">
        <w:rPr>
          <w:rFonts w:ascii="Times New Roman" w:hAnsi="Times New Roman" w:cs="Times New Roman"/>
          <w:i/>
          <w:iCs/>
          <w:color w:val="666666"/>
          <w:sz w:val="20"/>
          <w:szCs w:val="20"/>
          <w:lang w:val="en-GB"/>
          <w:rPrChange w:author="Chris Smith" w:date="2020-11-29T16:43:00Z" w:id="3247">
            <w:rPr>
              <w:rFonts w:ascii="Times New Roman" w:hAnsi="Times New Roman" w:cs="Times New Roman"/>
              <w:i/>
              <w:iCs/>
              <w:color w:val="666666"/>
              <w:sz w:val="20"/>
              <w:szCs w:val="20"/>
              <w:lang w:val="en-GB"/>
            </w:rPr>
          </w:rPrChange>
        </w:rPr>
        <w:fldChar w:fldCharType="separate"/>
      </w:r>
      <w:ins w:author="Alba Colomer Padrosa" w:date="2020-12-02T08:53:00Z" w:id="3248">
        <w:r w:rsidR="00CA53DD">
          <w:rPr>
            <w:rFonts w:ascii="Times New Roman" w:hAnsi="Times New Roman" w:cs="Times New Roman"/>
            <w:i/>
            <w:iCs/>
            <w:noProof/>
            <w:color w:val="666666"/>
            <w:sz w:val="20"/>
            <w:szCs w:val="20"/>
            <w:lang w:val="en-GB"/>
          </w:rPr>
          <w:t>55</w:t>
        </w:r>
      </w:ins>
      <w:r w:rsidRPr="009747E7" w:rsidR="0836F8FE">
        <w:rPr>
          <w:rFonts w:ascii="Times New Roman" w:hAnsi="Times New Roman" w:cs="Times New Roman"/>
          <w:i/>
          <w:iCs/>
          <w:color w:val="666666"/>
          <w:sz w:val="20"/>
          <w:szCs w:val="20"/>
          <w:lang w:val="en-GB"/>
          <w:rPrChange w:author="Chris Smith" w:date="2020-11-29T16:43:00Z" w:id="3249">
            <w:rPr>
              <w:rFonts w:ascii="Times New Roman" w:hAnsi="Times New Roman" w:cs="Times New Roman"/>
              <w:i/>
              <w:iCs/>
              <w:color w:val="666666"/>
              <w:sz w:val="20"/>
              <w:szCs w:val="20"/>
              <w:lang w:val="en-GB"/>
            </w:rPr>
          </w:rPrChange>
        </w:rPr>
        <w:fldChar w:fldCharType="end"/>
      </w:r>
      <w:ins w:author="Alba Colomer Padrosa" w:date="2020-11-23T10:53:00Z" w:id="3250">
        <w:r w:rsidRPr="009747E7">
          <w:rPr>
            <w:rFonts w:ascii="Times New Roman" w:hAnsi="Times New Roman" w:cs="Times New Roman"/>
            <w:i/>
            <w:iCs/>
            <w:color w:val="666666"/>
            <w:sz w:val="20"/>
            <w:szCs w:val="20"/>
            <w:lang w:val="en-GB"/>
          </w:rPr>
          <w:t xml:space="preserve"> – Code for criteria</w:t>
        </w:r>
        <w:r w:rsidRPr="009747E7">
          <w:rPr>
            <w:rFonts w:ascii="Times New Roman" w:hAnsi="Times New Roman" w:cs="Times New Roman"/>
            <w:i/>
            <w:iCs/>
            <w:color w:val="666666"/>
            <w:sz w:val="20"/>
            <w:szCs w:val="20"/>
            <w:lang w:val="en-GB"/>
            <w:rPrChange w:author="Chris Smith" w:date="2020-11-29T16:43:00Z" w:id="3251">
              <w:rPr>
                <w:rFonts w:ascii="Times New Roman" w:hAnsi="Times New Roman" w:cs="Times New Roman"/>
                <w:lang w:val="en-GB"/>
              </w:rPr>
            </w:rPrChange>
          </w:rPr>
          <w:t xml:space="preserve"> with coefficient</w:t>
        </w:r>
        <w:bookmarkEnd w:id="3245"/>
      </w:ins>
    </w:p>
    <w:p w:rsidRPr="009747E7" w:rsidR="000E7BD2" w:rsidP="006F791E" w:rsidRDefault="0836F8FE" w14:paraId="7E128B36" w14:textId="59102538">
      <w:pPr>
        <w:spacing w:before="200" w:after="0"/>
        <w:jc w:val="both"/>
        <w:rPr>
          <w:rFonts w:ascii="Times New Roman" w:hAnsi="Times New Roman" w:cs="Times New Roman"/>
          <w:lang w:val="en-GB"/>
        </w:rPr>
      </w:pPr>
      <w:r w:rsidRPr="009747E7">
        <w:rPr>
          <w:rFonts w:ascii="Times New Roman" w:hAnsi="Times New Roman" w:cs="Times New Roman"/>
          <w:lang w:val="en-GB"/>
        </w:rPr>
        <w:t>Therefore,</w:t>
      </w:r>
      <w:r w:rsidRPr="009747E7" w:rsidR="000E7BD2">
        <w:rPr>
          <w:rFonts w:ascii="Times New Roman" w:hAnsi="Times New Roman" w:cs="Times New Roman"/>
          <w:lang w:val="en-GB"/>
        </w:rPr>
        <w:t xml:space="preserve"> if </w:t>
      </w:r>
      <w:r w:rsidRPr="009747E7">
        <w:rPr>
          <w:rFonts w:ascii="Times New Roman" w:hAnsi="Times New Roman" w:cs="Times New Roman"/>
          <w:lang w:val="en-GB"/>
        </w:rPr>
        <w:t xml:space="preserve">the </w:t>
      </w:r>
      <w:r w:rsidRPr="009747E7" w:rsidR="00F26458">
        <w:rPr>
          <w:rFonts w:ascii="Times New Roman" w:hAnsi="Times New Roman" w:cs="Times New Roman"/>
          <w:lang w:val="en-GB"/>
        </w:rPr>
        <w:t>EO</w:t>
      </w:r>
      <w:r w:rsidRPr="009747E7">
        <w:rPr>
          <w:rFonts w:ascii="Times New Roman" w:hAnsi="Times New Roman" w:cs="Times New Roman"/>
          <w:lang w:val="en-GB"/>
        </w:rPr>
        <w:t xml:space="preserve"> </w:t>
      </w:r>
      <w:r w:rsidRPr="009747E7" w:rsidR="000E7BD2">
        <w:rPr>
          <w:rFonts w:ascii="Times New Roman" w:hAnsi="Times New Roman" w:cs="Times New Roman"/>
          <w:lang w:val="en-GB"/>
        </w:rPr>
        <w:t>respond</w:t>
      </w:r>
      <w:r w:rsidRPr="009747E7" w:rsidR="00F26458">
        <w:rPr>
          <w:rFonts w:ascii="Times New Roman" w:hAnsi="Times New Roman" w:cs="Times New Roman"/>
          <w:lang w:val="en-GB"/>
        </w:rPr>
        <w:t>s</w:t>
      </w:r>
      <w:r w:rsidRPr="009747E7" w:rsidR="000E7BD2">
        <w:rPr>
          <w:rFonts w:ascii="Times New Roman" w:hAnsi="Times New Roman" w:cs="Times New Roman"/>
          <w:lang w:val="en-GB"/>
        </w:rPr>
        <w:t xml:space="preserve"> that his</w:t>
      </w:r>
      <w:r w:rsidRPr="009747E7">
        <w:rPr>
          <w:rFonts w:ascii="Times New Roman" w:hAnsi="Times New Roman" w:cs="Times New Roman"/>
          <w:lang w:val="en-GB"/>
        </w:rPr>
        <w:t>/her</w:t>
      </w:r>
      <w:r w:rsidRPr="009747E7" w:rsidR="000E7BD2">
        <w:rPr>
          <w:rFonts w:ascii="Times New Roman" w:hAnsi="Times New Roman" w:cs="Times New Roman"/>
          <w:lang w:val="en-GB"/>
        </w:rPr>
        <w:t xml:space="preserve"> company is a domestic tenderer, using cross-reference through </w:t>
      </w:r>
      <w:r w:rsidRPr="009747E7" w:rsidR="000E7BD2">
        <w:rPr>
          <w:rFonts w:ascii="Times New Roman" w:hAnsi="Times New Roman" w:eastAsia="Courier New" w:cs="Times New Roman"/>
          <w:color w:val="DD1144"/>
          <w:shd w:val="clear" w:color="auto" w:fill="F3F3F3"/>
          <w:lang w:val="en-GB"/>
        </w:rPr>
        <w:t>requirement.id</w:t>
      </w:r>
      <w:r w:rsidRPr="009747E7" w:rsidR="000E7BD2">
        <w:rPr>
          <w:rFonts w:ascii="Times New Roman" w:hAnsi="Times New Roman" w:cs="Times New Roman"/>
          <w:lang w:val="en-GB"/>
        </w:rPr>
        <w:t xml:space="preserve"> we can extract an applicable </w:t>
      </w:r>
      <w:r w:rsidRPr="009747E7" w:rsidR="000E7BD2">
        <w:rPr>
          <w:rFonts w:ascii="Times New Roman" w:hAnsi="Times New Roman" w:eastAsia="Courier New" w:cs="Times New Roman"/>
          <w:color w:val="DD1144"/>
          <w:shd w:val="clear" w:color="auto" w:fill="F3F3F3"/>
          <w:lang w:val="en-GB"/>
        </w:rPr>
        <w:t>coefficient</w:t>
      </w:r>
      <w:r w:rsidRPr="009747E7" w:rsidR="000E7BD2">
        <w:rPr>
          <w:rFonts w:ascii="Times New Roman" w:hAnsi="Times New Roman" w:cs="Times New Roman"/>
          <w:lang w:val="en-GB"/>
        </w:rPr>
        <w:t xml:space="preserve"> - 0.8</w:t>
      </w:r>
      <w:r w:rsidRPr="009747E7">
        <w:rPr>
          <w:rFonts w:ascii="Times New Roman" w:hAnsi="Times New Roman" w:cs="Times New Roman"/>
          <w:lang w:val="en-GB"/>
        </w:rPr>
        <w:t>.</w:t>
      </w:r>
    </w:p>
    <w:p w:rsidRPr="009747E7" w:rsidR="000E7BD2" w:rsidP="002C3226" w:rsidRDefault="002C3226" w14:paraId="2873A535" w14:textId="4F01F273">
      <w:pPr>
        <w:pStyle w:val="Heading5"/>
        <w:numPr>
          <w:ilvl w:val="0"/>
          <w:numId w:val="0"/>
        </w:numPr>
        <w:ind w:left="864"/>
        <w:rPr>
          <w:rFonts w:ascii="Times New Roman" w:hAnsi="Times New Roman" w:cs="Times New Roman"/>
        </w:rPr>
      </w:pPr>
      <w:bookmarkStart w:name="_agx4k3g32w29" w:colFirst="0" w:colLast="0" w:id="3252"/>
      <w:bookmarkEnd w:id="3252"/>
      <w:r w:rsidRPr="009747E7">
        <w:rPr>
          <w:rFonts w:ascii="Times New Roman" w:hAnsi="Times New Roman" w:cs="Times New Roman"/>
        </w:rPr>
        <w:t xml:space="preserve">3.3.2.2 </w:t>
      </w:r>
      <w:r w:rsidRPr="009747E7" w:rsidR="000E7BD2">
        <w:rPr>
          <w:rFonts w:ascii="Times New Roman" w:hAnsi="Times New Roman" w:cs="Times New Roman"/>
        </w:rPr>
        <w:t>Requirement with a predefined set of coefficients of conversion for a specific criterion value</w:t>
      </w:r>
    </w:p>
    <w:p w:rsidRPr="009747E7" w:rsidR="000E7BD2" w:rsidP="006F791E" w:rsidRDefault="0836F8FE" w14:paraId="7795AF34" w14:textId="0E116356">
      <w:pPr>
        <w:jc w:val="both"/>
        <w:rPr>
          <w:rFonts w:ascii="Times New Roman" w:hAnsi="Times New Roman" w:eastAsia="Roboto" w:cs="Times New Roman"/>
          <w:color w:val="8993A4"/>
          <w:sz w:val="21"/>
          <w:szCs w:val="21"/>
          <w:shd w:val="clear" w:color="auto" w:fill="EBECF0"/>
          <w:lang w:val="en-GB"/>
        </w:rPr>
      </w:pPr>
      <w:r w:rsidRPr="009747E7">
        <w:rPr>
          <w:rFonts w:ascii="Times New Roman" w:hAnsi="Times New Roman" w:cs="Times New Roman"/>
          <w:lang w:val="en-GB"/>
        </w:rPr>
        <w:t xml:space="preserve">The criterion that requires a precise answer with digitalisation can be used by the </w:t>
      </w:r>
      <w:r w:rsidRPr="009747E7" w:rsidR="00F26458">
        <w:rPr>
          <w:rFonts w:ascii="Times New Roman" w:hAnsi="Times New Roman" w:cs="Times New Roman"/>
          <w:lang w:val="en-GB"/>
        </w:rPr>
        <w:t>CA</w:t>
      </w:r>
      <w:r w:rsidRPr="009747E7">
        <w:rPr>
          <w:rFonts w:ascii="Times New Roman" w:hAnsi="Times New Roman" w:cs="Times New Roman"/>
          <w:lang w:val="en-GB"/>
        </w:rPr>
        <w:t>. For example, when a minimum product warranty of 1 year is required for all tenders but warranties of 2 years receive a 15% advantage and warranties of 3 years or more receive a 30% advantage:</w:t>
      </w:r>
    </w:p>
    <w:tbl>
      <w:tblPr>
        <w:tblW w:w="8475" w:type="dxa"/>
        <w:tblInd w:w="608" w:type="dxa"/>
        <w:tblLayout w:type="fixed"/>
        <w:tblLook w:val="0600" w:firstRow="0" w:lastRow="0" w:firstColumn="0" w:lastColumn="0" w:noHBand="1" w:noVBand="1"/>
      </w:tblPr>
      <w:tblGrid>
        <w:gridCol w:w="8475"/>
      </w:tblGrid>
      <w:tr w:rsidRPr="009747E7" w:rsidR="000E7BD2" w:rsidTr="6F0611B3" w14:paraId="7CDBCEAC" w14:textId="77777777">
        <w:tc>
          <w:tcPr>
            <w:tcW w:w="8475" w:type="dxa"/>
            <w:shd w:val="clear" w:color="auto" w:fill="F8F8F8"/>
            <w:tcMar>
              <w:top w:w="100" w:type="dxa"/>
              <w:left w:w="100" w:type="dxa"/>
              <w:bottom w:w="100" w:type="dxa"/>
              <w:right w:w="100" w:type="dxa"/>
            </w:tcMar>
          </w:tcPr>
          <w:p w:rsidRPr="009747E7" w:rsidR="000E7BD2" w:rsidP="00B21DD9" w:rsidRDefault="000E7BD2" w14:paraId="446F4CA2"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"Product warranty"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"A minimum product warranty of 1 year is required for all bids. Warranties of 2 years receive a 15% advantage. Warranties of 3 years or more receive a 30% advantage."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"item"</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"relatedItem": </w:t>
            </w:r>
            <w:r w:rsidRPr="009747E7">
              <w:rPr>
                <w:rFonts w:ascii="Times New Roman" w:hAnsi="Times New Roman" w:eastAsia="Courier New" w:cs="Times New Roman"/>
                <w:color w:val="DD1144"/>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"A minimum product warranty of 1 year is guaranteed"</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"expectednValue": </w:t>
            </w:r>
            <w:r w:rsidRPr="009747E7">
              <w:rPr>
                <w:rFonts w:ascii="Times New Roman" w:hAnsi="Times New Roman" w:eastAsia="Courier New" w:cs="Times New Roman"/>
                <w:color w:val="008080"/>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"The number of years for proposed product warranty"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"integer"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"minValue":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"maxValue": </w:t>
            </w:r>
            <w:r w:rsidRPr="009747E7">
              <w:rPr>
                <w:rFonts w:ascii="Times New Roman" w:hAnsi="Times New Roman" w:eastAsia="Courier New" w:cs="Times New Roman"/>
                <w:color w:val="008080"/>
                <w:sz w:val="18"/>
                <w:szCs w:val="18"/>
                <w:shd w:val="clear" w:color="auto" w:fill="F8F8F8"/>
                <w:lang w:val="en-GB"/>
              </w:rPr>
              <w:t>3</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3469DC06" w14:textId="0C79CE4C">
      <w:pPr>
        <w:spacing w:before="200" w:after="0" w:line="480" w:lineRule="auto"/>
        <w:ind w:left="900"/>
        <w:jc w:val="center"/>
        <w:rPr>
          <w:ins w:author="Alba Colomer Padrosa" w:date="2020-11-23T10:53:00Z" w:id="3253"/>
          <w:rFonts w:ascii="Times New Roman" w:hAnsi="Times New Roman" w:cs="Times New Roman"/>
          <w:i/>
          <w:iCs/>
          <w:color w:val="666666"/>
          <w:sz w:val="20"/>
          <w:szCs w:val="20"/>
          <w:lang w:val="en-GB"/>
        </w:rPr>
      </w:pPr>
      <w:bookmarkStart w:name="_Toc57793385" w:id="3254"/>
      <w:ins w:author="Alba Colomer Padrosa" w:date="2020-11-23T10:53:00Z" w:id="3255">
        <w:r w:rsidRPr="009747E7">
          <w:rPr>
            <w:rFonts w:ascii="Times New Roman" w:hAnsi="Times New Roman" w:cs="Times New Roman"/>
            <w:i/>
            <w:iCs/>
            <w:color w:val="666666"/>
            <w:sz w:val="20"/>
            <w:szCs w:val="20"/>
            <w:lang w:val="en-GB"/>
          </w:rPr>
          <w:t xml:space="preserve">Figure </w:t>
        </w:r>
      </w:ins>
      <w:r w:rsidRPr="00CA53DD"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9747E7" w:rsidR="000E7BD2">
        <w:rPr>
          <w:rFonts w:ascii="Times New Roman" w:hAnsi="Times New Roman" w:cs="Times New Roman"/>
          <w:i/>
          <w:iCs/>
          <w:color w:val="666666"/>
          <w:sz w:val="20"/>
          <w:szCs w:val="20"/>
          <w:lang w:val="en-GB"/>
          <w:rPrChange w:author="Chris Smith" w:date="2020-11-29T16:43:00Z" w:id="3256">
            <w:rPr>
              <w:rFonts w:ascii="Times New Roman" w:hAnsi="Times New Roman" w:cs="Times New Roman"/>
              <w:i/>
              <w:iCs/>
              <w:color w:val="666666"/>
              <w:sz w:val="20"/>
              <w:szCs w:val="20"/>
              <w:lang w:val="en-GB"/>
            </w:rPr>
          </w:rPrChange>
        </w:rPr>
        <w:fldChar w:fldCharType="separate"/>
      </w:r>
      <w:ins w:author="Alba Colomer Padrosa" w:date="2020-12-02T08:52:00Z" w:id="3257">
        <w:r w:rsidR="00CA53DD">
          <w:rPr>
            <w:rFonts w:ascii="Times New Roman" w:hAnsi="Times New Roman" w:cs="Times New Roman"/>
            <w:i/>
            <w:iCs/>
            <w:noProof/>
            <w:color w:val="666666"/>
            <w:sz w:val="20"/>
            <w:szCs w:val="20"/>
            <w:lang w:val="en-GB"/>
          </w:rPr>
          <w:t>56</w:t>
        </w:r>
      </w:ins>
      <w:r w:rsidRPr="009747E7" w:rsidR="000E7BD2">
        <w:rPr>
          <w:rFonts w:ascii="Times New Roman" w:hAnsi="Times New Roman" w:cs="Times New Roman"/>
          <w:i/>
          <w:iCs/>
          <w:color w:val="666666"/>
          <w:sz w:val="20"/>
          <w:szCs w:val="20"/>
          <w:lang w:val="en-GB"/>
          <w:rPrChange w:author="Chris Smith" w:date="2020-11-29T16:43:00Z" w:id="3258">
            <w:rPr>
              <w:rFonts w:ascii="Times New Roman" w:hAnsi="Times New Roman" w:cs="Times New Roman"/>
              <w:i/>
              <w:iCs/>
              <w:color w:val="666666"/>
              <w:sz w:val="20"/>
              <w:szCs w:val="20"/>
              <w:lang w:val="en-GB"/>
            </w:rPr>
          </w:rPrChange>
        </w:rPr>
        <w:fldChar w:fldCharType="end"/>
      </w:r>
      <w:ins w:author="Alba Colomer Padrosa" w:date="2020-11-23T10:53:00Z" w:id="3259">
        <w:r w:rsidRPr="009747E7">
          <w:rPr>
            <w:rFonts w:ascii="Times New Roman" w:hAnsi="Times New Roman" w:cs="Times New Roman"/>
            <w:i/>
            <w:iCs/>
            <w:color w:val="666666"/>
            <w:sz w:val="20"/>
            <w:szCs w:val="20"/>
            <w:lang w:val="en-GB"/>
          </w:rPr>
          <w:t xml:space="preserve"> – Code for criteria</w:t>
        </w:r>
      </w:ins>
      <w:ins w:author="Alba Colomer Padrosa" w:date="2020-11-23T10:54:00Z" w:id="3260">
        <w:r w:rsidRPr="009747E7">
          <w:rPr>
            <w:rFonts w:ascii="Times New Roman" w:hAnsi="Times New Roman" w:cs="Times New Roman"/>
            <w:i/>
            <w:iCs/>
            <w:color w:val="666666"/>
            <w:sz w:val="20"/>
            <w:szCs w:val="20"/>
            <w:lang w:val="en-GB"/>
          </w:rPr>
          <w:t xml:space="preserve"> with a </w:t>
        </w:r>
        <w:r w:rsidRPr="009747E7">
          <w:rPr>
            <w:rFonts w:ascii="Times New Roman" w:hAnsi="Times New Roman" w:eastAsia="Times New Roman" w:cs="Times New Roman"/>
            <w:i/>
            <w:iCs/>
            <w:color w:val="D13438"/>
            <w:sz w:val="20"/>
            <w:szCs w:val="20"/>
            <w:lang w:val="en-GB"/>
          </w:rPr>
          <w:t xml:space="preserve">predefined </w:t>
        </w:r>
        <w:r w:rsidRPr="009747E7">
          <w:rPr>
            <w:rFonts w:ascii="Times New Roman" w:hAnsi="Times New Roman" w:cs="Times New Roman"/>
            <w:i/>
            <w:iCs/>
            <w:color w:val="666666"/>
            <w:sz w:val="20"/>
            <w:szCs w:val="20"/>
            <w:lang w:val="en-GB"/>
          </w:rPr>
          <w:t>set of coefficients</w:t>
        </w:r>
      </w:ins>
      <w:bookmarkEnd w:id="3254"/>
    </w:p>
    <w:p w:rsidRPr="009747E7" w:rsidR="000E7BD2" w:rsidDel="000858CD" w:rsidP="6F0611B3" w:rsidRDefault="000E7BD2" w14:paraId="179484F0" w14:textId="5AE08331">
      <w:pPr>
        <w:shd w:val="clear" w:color="auto" w:fill="FFFFFF" w:themeFill="background1"/>
        <w:spacing w:after="0" w:line="400" w:lineRule="auto"/>
        <w:rPr>
          <w:del w:author="Alba Colomer Padrosa" w:date="2020-12-02T09:21:00Z" w:id="3261"/>
          <w:rFonts w:ascii="Times New Roman" w:hAnsi="Times New Roman" w:eastAsia="Roboto" w:cs="Times New Roman"/>
          <w:color w:val="172B4D"/>
          <w:sz w:val="18"/>
          <w:szCs w:val="18"/>
          <w:shd w:val="clear" w:color="auto" w:fill="F4F5F7"/>
          <w:lang w:val="en-GB"/>
        </w:rPr>
      </w:pPr>
    </w:p>
    <w:p w:rsidRPr="009747E7" w:rsidR="000E7BD2" w:rsidP="00F26458" w:rsidRDefault="000E7BD2" w14:paraId="37BCA6C2" w14:textId="14738865">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Using </w:t>
      </w:r>
      <w:r w:rsidRPr="009747E7" w:rsidR="00BE326C">
        <w:rPr>
          <w:rFonts w:ascii="Times New Roman" w:hAnsi="Times New Roman" w:eastAsia="Courier New" w:cs="Times New Roman"/>
          <w:color w:val="DD1144"/>
          <w:szCs w:val="20"/>
          <w:shd w:val="clear" w:color="auto" w:fill="F3F3F3"/>
          <w:lang w:val="en-GB"/>
        </w:rPr>
        <w:t>criteria</w:t>
      </w:r>
      <w:r w:rsidRPr="009747E7" w:rsidR="2CE72AC9">
        <w:rPr>
          <w:rFonts w:ascii="Times New Roman" w:hAnsi="Times New Roman" w:eastAsia="Courier New" w:cs="Times New Roman"/>
          <w:color w:val="DD1144"/>
          <w:sz w:val="20"/>
          <w:szCs w:val="20"/>
          <w:lang w:val="en-GB"/>
        </w:rPr>
        <w:t>,</w:t>
      </w:r>
      <w:r w:rsidRPr="009747E7">
        <w:rPr>
          <w:rFonts w:ascii="Times New Roman" w:hAnsi="Times New Roman" w:cs="Times New Roman"/>
          <w:lang w:val="en-GB"/>
        </w:rPr>
        <w:t xml:space="preserve"> we can describe this criterion as such where </w:t>
      </w:r>
      <w:r w:rsidRPr="009747E7" w:rsidR="2CE72AC9">
        <w:rPr>
          <w:rFonts w:ascii="Times New Roman" w:hAnsi="Times New Roman" w:cs="Times New Roman"/>
          <w:lang w:val="en-GB"/>
        </w:rPr>
        <w:t xml:space="preserve">the </w:t>
      </w:r>
      <w:r w:rsidRPr="009747E7" w:rsidR="00B55ECA">
        <w:rPr>
          <w:rFonts w:ascii="Times New Roman" w:hAnsi="Times New Roman" w:cs="Times New Roman"/>
          <w:lang w:val="en-GB"/>
        </w:rPr>
        <w:t>EO</w:t>
      </w:r>
      <w:r w:rsidRPr="009747E7">
        <w:rPr>
          <w:rFonts w:ascii="Times New Roman" w:hAnsi="Times New Roman" w:cs="Times New Roman"/>
          <w:lang w:val="en-GB"/>
        </w:rPr>
        <w:t xml:space="preserve"> is required to confirm that </w:t>
      </w:r>
      <w:r w:rsidRPr="009747E7" w:rsidR="2CE72AC9">
        <w:rPr>
          <w:rFonts w:ascii="Times New Roman" w:hAnsi="Times New Roman" w:cs="Times New Roman"/>
          <w:lang w:val="en-GB"/>
        </w:rPr>
        <w:t>s/</w:t>
      </w:r>
      <w:r w:rsidRPr="009747E7">
        <w:rPr>
          <w:rFonts w:ascii="Times New Roman" w:hAnsi="Times New Roman" w:cs="Times New Roman"/>
          <w:lang w:val="en-GB"/>
        </w:rPr>
        <w:t xml:space="preserve">he guarantees at least 1 year of product warranty (002-1-1) but also </w:t>
      </w:r>
      <w:r w:rsidRPr="009747E7" w:rsidR="2CE72AC9">
        <w:rPr>
          <w:rFonts w:ascii="Times New Roman" w:hAnsi="Times New Roman" w:cs="Times New Roman"/>
          <w:lang w:val="en-GB"/>
        </w:rPr>
        <w:t xml:space="preserve">to </w:t>
      </w:r>
      <w:r w:rsidRPr="009747E7">
        <w:rPr>
          <w:rFonts w:ascii="Times New Roman" w:hAnsi="Times New Roman" w:cs="Times New Roman"/>
          <w:lang w:val="en-GB"/>
        </w:rPr>
        <w:t xml:space="preserve">specify a precise number of years for </w:t>
      </w:r>
      <w:r w:rsidRPr="009747E7" w:rsidR="2CE72AC9">
        <w:rPr>
          <w:rFonts w:ascii="Times New Roman" w:hAnsi="Times New Roman" w:cs="Times New Roman"/>
          <w:lang w:val="en-GB"/>
        </w:rPr>
        <w:t xml:space="preserve">this </w:t>
      </w:r>
      <w:r w:rsidRPr="009747E7">
        <w:rPr>
          <w:rFonts w:ascii="Times New Roman" w:hAnsi="Times New Roman" w:cs="Times New Roman"/>
          <w:lang w:val="en-GB"/>
        </w:rPr>
        <w:t xml:space="preserve">guarantee for the proposed product (002-1-2). </w:t>
      </w:r>
      <w:r w:rsidRPr="009747E7" w:rsidR="2CE72AC9">
        <w:rPr>
          <w:rFonts w:ascii="Times New Roman" w:hAnsi="Times New Roman" w:cs="Times New Roman"/>
          <w:lang w:val="en-GB"/>
        </w:rPr>
        <w:t>U</w:t>
      </w:r>
      <w:r w:rsidRPr="009747E7">
        <w:rPr>
          <w:rFonts w:ascii="Times New Roman" w:hAnsi="Times New Roman" w:cs="Times New Roman"/>
          <w:lang w:val="en-GB"/>
        </w:rPr>
        <w:t xml:space="preserve">sing </w:t>
      </w:r>
      <w:r w:rsidRPr="009747E7">
        <w:rPr>
          <w:rFonts w:ascii="Times New Roman" w:hAnsi="Times New Roman" w:eastAsia="Courier New" w:cs="Times New Roman"/>
          <w:color w:val="DD1144"/>
          <w:szCs w:val="20"/>
          <w:shd w:val="clear" w:color="auto" w:fill="F3F3F3"/>
          <w:lang w:val="en-GB"/>
        </w:rPr>
        <w:t>conversions</w:t>
      </w:r>
      <w:r w:rsidRPr="009747E7" w:rsidR="2CE72AC9">
        <w:rPr>
          <w:rFonts w:ascii="Times New Roman" w:hAnsi="Times New Roman" w:eastAsia="Courier New" w:cs="Times New Roman"/>
          <w:color w:val="DD1144"/>
          <w:sz w:val="20"/>
          <w:szCs w:val="20"/>
          <w:lang w:val="en-GB"/>
        </w:rPr>
        <w:t>,</w:t>
      </w:r>
      <w:r w:rsidRPr="009747E7">
        <w:rPr>
          <w:rFonts w:ascii="Times New Roman" w:hAnsi="Times New Roman" w:cs="Times New Roman"/>
          <w:lang w:val="en-GB"/>
        </w:rPr>
        <w:t xml:space="preserve"> we can also describe applicable </w:t>
      </w:r>
      <w:r w:rsidRPr="009747E7">
        <w:rPr>
          <w:rFonts w:ascii="Times New Roman" w:hAnsi="Times New Roman" w:eastAsia="Courier New" w:cs="Times New Roman"/>
          <w:color w:val="DD1144"/>
          <w:szCs w:val="20"/>
          <w:shd w:val="clear" w:color="auto" w:fill="F3F3F3"/>
          <w:lang w:val="en-GB"/>
        </w:rPr>
        <w:t>coefficients</w:t>
      </w:r>
      <w:r w:rsidRPr="009747E7">
        <w:rPr>
          <w:rFonts w:ascii="Times New Roman" w:hAnsi="Times New Roman" w:cs="Times New Roman"/>
          <w:lang w:val="en-GB"/>
        </w:rPr>
        <w:t>:</w:t>
      </w:r>
    </w:p>
    <w:p w:rsidRPr="009747E7" w:rsidR="00F26458" w:rsidP="00F26458" w:rsidRDefault="00F26458" w14:paraId="7F5E0C57" w14:textId="77777777">
      <w:pPr>
        <w:spacing w:before="200" w:after="0"/>
        <w:jc w:val="both"/>
        <w:rPr>
          <w:rFonts w:ascii="Times New Roman" w:hAnsi="Times New Roman" w:cs="Times New Roman"/>
          <w:lang w:val="en-GB"/>
        </w:rPr>
      </w:pPr>
    </w:p>
    <w:tbl>
      <w:tblPr>
        <w:tblW w:w="8460" w:type="dxa"/>
        <w:tblInd w:w="608" w:type="dxa"/>
        <w:tblLayout w:type="fixed"/>
        <w:tblLook w:val="0600" w:firstRow="0" w:lastRow="0" w:firstColumn="0" w:lastColumn="0" w:noHBand="1" w:noVBand="1"/>
      </w:tblPr>
      <w:tblGrid>
        <w:gridCol w:w="8460"/>
      </w:tblGrid>
      <w:tr w:rsidRPr="009747E7" w:rsidR="000E7BD2" w:rsidTr="6F0611B3" w14:paraId="129B4E8C" w14:textId="77777777">
        <w:tc>
          <w:tcPr>
            <w:tcW w:w="8460" w:type="dxa"/>
            <w:shd w:val="clear" w:color="auto" w:fill="F8F8F8"/>
            <w:tcMar>
              <w:top w:w="100" w:type="dxa"/>
              <w:left w:w="100" w:type="dxa"/>
              <w:bottom w:w="100" w:type="dxa"/>
              <w:right w:w="100" w:type="dxa"/>
            </w:tcMar>
          </w:tcPr>
          <w:p w:rsidRPr="009747E7" w:rsidR="000E7BD2" w:rsidP="00B21DD9" w:rsidRDefault="000E7BD2" w14:paraId="5B562376"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lastRenderedPageBreak/>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"conversions":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"requirement"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"relatedItem": </w:t>
            </w:r>
            <w:r w:rsidRPr="009747E7">
              <w:rPr>
                <w:rFonts w:ascii="Times New Roman" w:hAnsi="Times New Roman" w:eastAsia="Courier New" w:cs="Times New Roman"/>
                <w:color w:val="DD1144"/>
                <w:sz w:val="18"/>
                <w:szCs w:val="18"/>
                <w:shd w:val="clear" w:color="auto" w:fill="F8F8F8"/>
                <w:lang w:val="en-GB"/>
              </w:rPr>
              <w:t>"002-1-2"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"rationale": </w:t>
            </w:r>
            <w:r w:rsidRPr="009747E7">
              <w:rPr>
                <w:rFonts w:ascii="Times New Roman" w:hAnsi="Times New Roman" w:eastAsia="Courier New" w:cs="Times New Roman"/>
                <w:color w:val="DD1144"/>
                <w:sz w:val="18"/>
                <w:szCs w:val="18"/>
                <w:shd w:val="clear" w:color="auto" w:fill="F8F8F8"/>
                <w:lang w:val="en-GB"/>
              </w:rPr>
              <w:t>"Number of years for product guarantee"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0.85</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3</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0.7</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7D6AD22B" w14:textId="1FFBC3FC">
      <w:pPr>
        <w:spacing w:before="200" w:after="0" w:line="480" w:lineRule="auto"/>
        <w:ind w:left="900"/>
        <w:jc w:val="center"/>
        <w:rPr>
          <w:ins w:author="Alba Colomer Padrosa" w:date="2020-11-23T10:55:00Z" w:id="3262"/>
          <w:rFonts w:ascii="Times New Roman" w:hAnsi="Times New Roman" w:cs="Times New Roman"/>
          <w:i/>
          <w:iCs/>
          <w:color w:val="666666"/>
          <w:sz w:val="20"/>
          <w:szCs w:val="20"/>
          <w:lang w:val="en-GB"/>
        </w:rPr>
      </w:pPr>
      <w:bookmarkStart w:name="_Toc57793386" w:id="3263"/>
      <w:ins w:author="Alba Colomer Padrosa" w:date="2020-11-23T10:55:00Z" w:id="3264">
        <w:r w:rsidRPr="009747E7">
          <w:rPr>
            <w:rFonts w:ascii="Times New Roman" w:hAnsi="Times New Roman" w:cs="Times New Roman"/>
            <w:i/>
            <w:iCs/>
            <w:color w:val="666666"/>
            <w:sz w:val="20"/>
            <w:szCs w:val="20"/>
            <w:lang w:val="en-GB"/>
          </w:rPr>
          <w:t xml:space="preserve">Figure </w:t>
        </w:r>
      </w:ins>
      <w:r w:rsidRPr="00CA53DD" w:rsidR="2CE72AC9">
        <w:rPr>
          <w:rFonts w:ascii="Times New Roman" w:hAnsi="Times New Roman" w:cs="Times New Roman"/>
          <w:i/>
          <w:iCs/>
          <w:color w:val="666666"/>
          <w:sz w:val="20"/>
          <w:szCs w:val="20"/>
          <w:lang w:val="en-GB"/>
        </w:rPr>
        <w:fldChar w:fldCharType="begin"/>
      </w:r>
      <w:r w:rsidRPr="009747E7" w:rsidR="2CE72AC9">
        <w:rPr>
          <w:rFonts w:ascii="Times New Roman" w:hAnsi="Times New Roman" w:cs="Times New Roman"/>
          <w:i/>
          <w:iCs/>
          <w:color w:val="666666"/>
          <w:sz w:val="20"/>
          <w:szCs w:val="20"/>
          <w:lang w:val="en-GB"/>
        </w:rPr>
        <w:instrText xml:space="preserve"> SEQ Figure \* ARABIC </w:instrText>
      </w:r>
      <w:r w:rsidRPr="00CA53DD" w:rsidR="2CE72AC9">
        <w:rPr>
          <w:rFonts w:ascii="Times New Roman" w:hAnsi="Times New Roman" w:cs="Times New Roman"/>
          <w:i/>
          <w:iCs/>
          <w:color w:val="666666"/>
          <w:sz w:val="20"/>
          <w:szCs w:val="20"/>
          <w:lang w:val="en-GB"/>
        </w:rPr>
        <w:fldChar w:fldCharType="separate"/>
      </w:r>
      <w:ins w:author="Alba Colomer Padrosa" w:date="2020-12-02T08:52:00Z" w:id="3265">
        <w:r w:rsidR="00CA53DD">
          <w:rPr>
            <w:rFonts w:ascii="Times New Roman" w:hAnsi="Times New Roman" w:cs="Times New Roman"/>
            <w:i/>
            <w:iCs/>
            <w:noProof/>
            <w:color w:val="666666"/>
            <w:sz w:val="20"/>
            <w:szCs w:val="20"/>
            <w:lang w:val="en-GB"/>
          </w:rPr>
          <w:t>57</w:t>
        </w:r>
      </w:ins>
      <w:r w:rsidRPr="009747E7" w:rsidR="2CE72AC9">
        <w:rPr>
          <w:rFonts w:ascii="Times New Roman" w:hAnsi="Times New Roman" w:cs="Times New Roman"/>
          <w:i/>
          <w:iCs/>
          <w:color w:val="666666"/>
          <w:sz w:val="20"/>
          <w:szCs w:val="20"/>
          <w:lang w:val="en-GB"/>
          <w:rPrChange w:author="Chris Smith" w:date="2020-11-29T16:43:00Z" w:id="3266">
            <w:rPr>
              <w:rFonts w:ascii="Times New Roman" w:hAnsi="Times New Roman" w:cs="Times New Roman"/>
              <w:i/>
              <w:iCs/>
              <w:color w:val="666666"/>
              <w:sz w:val="20"/>
              <w:szCs w:val="20"/>
              <w:lang w:val="en-GB"/>
            </w:rPr>
          </w:rPrChange>
        </w:rPr>
        <w:fldChar w:fldCharType="end"/>
      </w:r>
      <w:ins w:author="Alba Colomer Padrosa" w:date="2020-11-23T10:55:00Z" w:id="3267">
        <w:r w:rsidRPr="009747E7">
          <w:rPr>
            <w:rFonts w:ascii="Times New Roman" w:hAnsi="Times New Roman" w:cs="Times New Roman"/>
            <w:i/>
            <w:iCs/>
            <w:color w:val="666666"/>
            <w:sz w:val="20"/>
            <w:szCs w:val="20"/>
            <w:lang w:val="en-GB"/>
          </w:rPr>
          <w:t xml:space="preserve"> – Code for criteria using conversions</w:t>
        </w:r>
        <w:bookmarkEnd w:id="3263"/>
        <w:r w:rsidRPr="009747E7">
          <w:rPr>
            <w:rFonts w:ascii="Times New Roman" w:hAnsi="Times New Roman" w:cs="Times New Roman"/>
            <w:lang w:val="en-GB"/>
          </w:rPr>
          <w:t xml:space="preserve"> </w:t>
        </w:r>
      </w:ins>
    </w:p>
    <w:p w:rsidRPr="009747E7" w:rsidR="000E7BD2" w:rsidP="006F791E" w:rsidRDefault="6F0611B3" w14:paraId="6B20FAD1" w14:textId="5C223135">
      <w:pPr>
        <w:spacing w:before="200" w:after="0"/>
        <w:jc w:val="both"/>
        <w:rPr>
          <w:rFonts w:ascii="Times New Roman" w:hAnsi="Times New Roman" w:cs="Times New Roman"/>
          <w:lang w:val="en-GB"/>
        </w:rPr>
      </w:pPr>
      <w:r w:rsidRPr="009747E7">
        <w:rPr>
          <w:rFonts w:ascii="Times New Roman" w:hAnsi="Times New Roman" w:cs="Times New Roman"/>
          <w:lang w:val="en-GB"/>
        </w:rPr>
        <w:t>Depending on the EO’s response, we will have an applicable coefficient for future conversion.</w:t>
      </w:r>
    </w:p>
    <w:p w:rsidRPr="009747E7" w:rsidR="000E7BD2" w:rsidP="0033652A" w:rsidRDefault="002C3226" w14:paraId="4945E4CF" w14:textId="11C3B095">
      <w:pPr>
        <w:pStyle w:val="Heading2"/>
        <w:rPr>
          <w:rFonts w:cs="Times New Roman"/>
          <w:lang w:val="en-GB"/>
        </w:rPr>
      </w:pPr>
      <w:bookmarkStart w:name="_oapevemk9i9i" w:colFirst="0" w:colLast="0" w:id="3268"/>
      <w:bookmarkStart w:name="_3ek7p8wee2gr" w:colFirst="0" w:colLast="0" w:id="3269"/>
      <w:bookmarkStart w:name="_Toc57793428" w:id="3270"/>
      <w:bookmarkEnd w:id="3268"/>
      <w:bookmarkEnd w:id="3269"/>
      <w:r w:rsidRPr="009747E7">
        <w:rPr>
          <w:rFonts w:cs="Times New Roman"/>
          <w:lang w:val="en-GB"/>
        </w:rPr>
        <w:t xml:space="preserve">3.4 </w:t>
      </w:r>
      <w:ins w:author="Alba Colomer Padrosa" w:date="2020-12-02T09:12:00Z" w:id="3271">
        <w:r w:rsidR="002E40FC">
          <w:rPr>
            <w:rFonts w:cs="Times New Roman"/>
            <w:lang w:val="en-GB"/>
          </w:rPr>
          <w:t xml:space="preserve">Annex 4 - </w:t>
        </w:r>
      </w:ins>
      <w:r w:rsidRPr="009747E7" w:rsidR="000E7BD2">
        <w:rPr>
          <w:rFonts w:cs="Times New Roman"/>
          <w:lang w:val="en-GB"/>
        </w:rPr>
        <w:t>Ranking for evaluation</w:t>
      </w:r>
      <w:bookmarkEnd w:id="3270"/>
    </w:p>
    <w:p w:rsidRPr="009747E7" w:rsidR="000E7BD2" w:rsidDel="008F6ABB" w:rsidP="006F791E" w:rsidRDefault="000E7BD2" w14:paraId="1967A99A" w14:textId="312C08E4">
      <w:pPr>
        <w:spacing w:after="0"/>
        <w:jc w:val="both"/>
        <w:rPr>
          <w:del w:author="Alba Colomer Padrosa" w:date="2020-12-02T09:05:00Z" w:id="3272"/>
          <w:rFonts w:ascii="Times New Roman" w:hAnsi="Times New Roman" w:cs="Times New Roman"/>
          <w:lang w:val="en-GB"/>
        </w:rPr>
      </w:pPr>
      <w:r w:rsidRPr="009747E7">
        <w:rPr>
          <w:rFonts w:ascii="Times New Roman" w:hAnsi="Times New Roman" w:cs="Times New Roman"/>
          <w:lang w:val="en-GB"/>
        </w:rPr>
        <w:t xml:space="preserve">Depending on </w:t>
      </w:r>
      <w:r w:rsidRPr="009747E7">
        <w:rPr>
          <w:rFonts w:ascii="Times New Roman" w:hAnsi="Times New Roman" w:eastAsia="Courier New" w:cs="Times New Roman"/>
          <w:color w:val="DD1144"/>
          <w:szCs w:val="20"/>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zCs w:val="20"/>
          <w:shd w:val="clear" w:color="auto" w:fill="F3F3F3"/>
          <w:lang w:val="en-GB"/>
        </w:rPr>
        <w:t>tender.awardCriteriaDetails</w:t>
      </w:r>
      <w:r w:rsidRPr="009747E7" w:rsidR="00037C59">
        <w:rPr>
          <w:rFonts w:ascii="Times New Roman" w:hAnsi="Times New Roman" w:eastAsia="Courier New" w:cs="Times New Roman"/>
          <w:color w:val="DD1144"/>
          <w:sz w:val="18"/>
          <w:szCs w:val="18"/>
          <w:shd w:val="clear" w:color="auto" w:fill="F3F3F3"/>
          <w:lang w:val="en-GB"/>
        </w:rPr>
        <w:t>,</w:t>
      </w:r>
      <w:r w:rsidRPr="009747E7">
        <w:rPr>
          <w:rFonts w:ascii="Times New Roman" w:hAnsi="Times New Roman" w:cs="Times New Roman"/>
          <w:lang w:val="en-GB"/>
        </w:rPr>
        <w:t xml:space="preserve"> initial automated ranking can or cannot be done:</w:t>
      </w:r>
    </w:p>
    <w:p w:rsidRPr="008F6ABB" w:rsidR="00E33B6E" w:rsidP="008F6ABB" w:rsidRDefault="071C7F88" w14:paraId="3495C551" w14:textId="549CA3B6">
      <w:pPr>
        <w:spacing w:after="0"/>
        <w:jc w:val="both"/>
        <w:rPr>
          <w:ins w:author="Chris Smith" w:date="2020-11-21T13:53:00Z" w:id="3273"/>
          <w:rFonts w:ascii="Times New Roman" w:hAnsi="Times New Roman" w:cs="Times New Roman"/>
          <w:i/>
          <w:iCs/>
          <w:color w:val="666666"/>
          <w:sz w:val="20"/>
          <w:szCs w:val="20"/>
          <w:lang w:val="en-GB"/>
          <w:rPrChange w:author="Alba Colomer Padrosa" w:date="2020-12-02T09:05:00Z" w:id="3274">
            <w:rPr>
              <w:ins w:author="Chris Smith" w:date="2020-11-21T13:53:00Z" w:id="3275"/>
              <w:lang w:val="en-GB"/>
            </w:rPr>
          </w:rPrChange>
        </w:rPr>
        <w:pPrChange w:author="Alba Colomer Padrosa" w:date="2020-12-02T09:05:00Z" w:id="3276">
          <w:pPr/>
        </w:pPrChange>
      </w:pPr>
      <w:ins w:author="Chris Smith" w:date="2020-11-21T13:53:00Z" w:id="3277">
        <w:del w:author="Alba Colomer Padrosa" w:date="2020-12-02T09:05:00Z" w:id="3278">
          <w:r w:rsidRPr="008F6ABB" w:rsidDel="008F6ABB">
            <w:rPr>
              <w:rFonts w:ascii="Times New Roman" w:hAnsi="Times New Roman" w:cs="Times New Roman"/>
              <w:i/>
              <w:iCs/>
              <w:color w:val="666666"/>
              <w:sz w:val="20"/>
              <w:szCs w:val="20"/>
              <w:lang w:val="en-GB"/>
              <w:rPrChange w:author="Alba Colomer Padrosa" w:date="2020-12-02T09:05:00Z" w:id="3279">
                <w:rPr>
                  <w:b/>
                  <w:i/>
                  <w:iCs/>
                </w:rPr>
              </w:rPrChange>
            </w:rPr>
            <w:delText xml:space="preserve">Table </w:delText>
          </w:r>
          <w:r w:rsidRPr="008F6ABB" w:rsidDel="008F6ABB" w:rsidR="00E33B6E">
            <w:rPr>
              <w:rFonts w:ascii="Times New Roman" w:hAnsi="Times New Roman" w:cs="Times New Roman"/>
              <w:i/>
              <w:iCs/>
              <w:color w:val="666666"/>
              <w:sz w:val="20"/>
              <w:szCs w:val="20"/>
              <w:lang w:val="en-GB"/>
              <w:rPrChange w:author="Alba Colomer Padrosa" w:date="2020-12-02T09:05:00Z" w:id="3280">
                <w:rPr>
                  <w:b/>
                  <w:i/>
                  <w:iCs/>
                </w:rPr>
              </w:rPrChange>
            </w:rPr>
            <w:fldChar w:fldCharType="begin"/>
          </w:r>
          <w:r w:rsidRPr="008F6ABB" w:rsidDel="008F6ABB" w:rsidR="00E33B6E">
            <w:rPr>
              <w:rFonts w:ascii="Times New Roman" w:hAnsi="Times New Roman" w:cs="Times New Roman"/>
              <w:i/>
              <w:iCs/>
              <w:color w:val="666666"/>
              <w:sz w:val="20"/>
              <w:szCs w:val="20"/>
              <w:lang w:val="en-GB"/>
              <w:rPrChange w:author="Alba Colomer Padrosa" w:date="2020-12-02T09:05:00Z" w:id="3281">
                <w:rPr>
                  <w:b/>
                  <w:i/>
                  <w:iCs/>
                </w:rPr>
              </w:rPrChange>
            </w:rPr>
            <w:delInstrText xml:space="preserve"> SEQ Table \* ARABIC </w:delInstrText>
          </w:r>
        </w:del>
      </w:ins>
      <w:del w:author="Alba Colomer Padrosa" w:date="2020-12-02T09:05:00Z" w:id="3282">
        <w:r w:rsidRPr="008F6ABB" w:rsidDel="008F6ABB" w:rsidR="00E33B6E">
          <w:rPr>
            <w:rFonts w:ascii="Times New Roman" w:hAnsi="Times New Roman" w:cs="Times New Roman"/>
            <w:i/>
            <w:iCs/>
            <w:color w:val="666666"/>
            <w:sz w:val="20"/>
            <w:szCs w:val="20"/>
            <w:lang w:val="en-GB"/>
            <w:rPrChange w:author="Alba Colomer Padrosa" w:date="2020-12-02T09:05:00Z" w:id="3283">
              <w:rPr>
                <w:b/>
                <w:i/>
                <w:iCs/>
              </w:rPr>
            </w:rPrChange>
          </w:rPr>
          <w:fldChar w:fldCharType="separate"/>
        </w:r>
      </w:del>
      <w:ins w:author="Chris Smith" w:date="2020-11-21T13:53:00Z" w:id="3284">
        <w:del w:author="Alba Colomer Padrosa" w:date="2020-12-02T09:05:00Z" w:id="3285">
          <w:r w:rsidRPr="008F6ABB" w:rsidDel="008F6ABB">
            <w:rPr>
              <w:rFonts w:ascii="Times New Roman" w:hAnsi="Times New Roman" w:cs="Times New Roman"/>
              <w:i/>
              <w:iCs/>
              <w:color w:val="666666"/>
              <w:sz w:val="20"/>
              <w:szCs w:val="20"/>
              <w:lang w:val="en-GB"/>
              <w:rPrChange w:author="Alba Colomer Padrosa" w:date="2020-12-02T09:05:00Z" w:id="3286">
                <w:rPr>
                  <w:b/>
                  <w:i/>
                  <w:iCs/>
                  <w:noProof/>
                </w:rPr>
              </w:rPrChange>
            </w:rPr>
            <w:delText>1</w:delText>
          </w:r>
          <w:r w:rsidRPr="008F6ABB" w:rsidDel="008F6ABB" w:rsidR="00E33B6E">
            <w:rPr>
              <w:rFonts w:ascii="Times New Roman" w:hAnsi="Times New Roman" w:cs="Times New Roman"/>
              <w:i/>
              <w:iCs/>
              <w:color w:val="666666"/>
              <w:sz w:val="20"/>
              <w:szCs w:val="20"/>
              <w:lang w:val="en-GB"/>
              <w:rPrChange w:author="Alba Colomer Padrosa" w:date="2020-12-02T09:05:00Z" w:id="3287">
                <w:rPr>
                  <w:b/>
                  <w:i/>
                  <w:iCs/>
                </w:rPr>
              </w:rPrChange>
            </w:rPr>
            <w:fldChar w:fldCharType="end"/>
          </w:r>
          <w:r w:rsidRPr="008F6ABB" w:rsidDel="008F6ABB">
            <w:rPr>
              <w:rFonts w:ascii="Times New Roman" w:hAnsi="Times New Roman" w:cs="Times New Roman"/>
              <w:i/>
              <w:iCs/>
              <w:color w:val="666666"/>
              <w:sz w:val="20"/>
              <w:szCs w:val="20"/>
              <w:lang w:val="en-GB"/>
              <w:rPrChange w:author="Alba Colomer Padrosa" w:date="2020-12-02T09:05:00Z" w:id="3288">
                <w:rPr>
                  <w:b/>
                  <w:i/>
                  <w:iCs/>
                  <w:lang w:val="en-GB"/>
                </w:rPr>
              </w:rPrChange>
            </w:rPr>
            <w:delText xml:space="preserve"> </w:delText>
          </w:r>
        </w:del>
        <w:commentRangeStart w:id="3289"/>
        <w:commentRangeStart w:id="3290"/>
        <w:del w:author="Alba Colomer Padrosa" w:date="2020-11-23T11:23:00Z" w:id="3291">
          <w:r w:rsidRPr="008F6ABB" w:rsidDel="071C7F88" w:rsidR="00E33B6E">
            <w:rPr>
              <w:rFonts w:ascii="Times New Roman" w:hAnsi="Times New Roman" w:cs="Times New Roman"/>
              <w:i/>
              <w:iCs/>
              <w:color w:val="666666"/>
              <w:sz w:val="20"/>
              <w:szCs w:val="20"/>
              <w:lang w:val="en-GB"/>
              <w:rPrChange w:author="Alba Colomer Padrosa" w:date="2020-12-02T09:05:00Z" w:id="3292">
                <w:rPr>
                  <w:b/>
                  <w:i/>
                  <w:iCs/>
                  <w:lang w:val="en-GB"/>
                </w:rPr>
              </w:rPrChange>
            </w:rPr>
            <w:delText>add title for this table</w:delText>
          </w:r>
        </w:del>
      </w:ins>
      <w:del w:author="Alba Colomer Padrosa" w:date="2020-12-02T09:05:00Z" w:id="3293">
        <w:commentRangeEnd w:id="3289"/>
        <w:r w:rsidRPr="008F6ABB" w:rsidDel="008F6ABB" w:rsidR="00E33B6E">
          <w:rPr>
            <w:rFonts w:ascii="Times New Roman" w:hAnsi="Times New Roman" w:cs="Times New Roman"/>
            <w:color w:val="666666"/>
            <w:sz w:val="20"/>
            <w:szCs w:val="20"/>
            <w:rPrChange w:author="Alba Colomer Padrosa" w:date="2020-12-02T09:05:00Z" w:id="3294">
              <w:rPr>
                <w:rStyle w:val="CommentReference"/>
                <w:b/>
                <w:i/>
                <w:iCs/>
              </w:rPr>
            </w:rPrChange>
          </w:rPr>
          <w:commentReference w:id="3289"/>
        </w:r>
        <w:commentRangeEnd w:id="3290"/>
        <w:r w:rsidRPr="008F6ABB" w:rsidDel="008F6ABB" w:rsidR="00E33B6E">
          <w:rPr>
            <w:rFonts w:ascii="Times New Roman" w:hAnsi="Times New Roman" w:cs="Times New Roman"/>
            <w:color w:val="666666"/>
            <w:sz w:val="20"/>
            <w:szCs w:val="20"/>
            <w:rPrChange w:author="Alba Colomer Padrosa" w:date="2020-12-02T09:05:00Z" w:id="3295">
              <w:rPr>
                <w:rStyle w:val="CommentReference"/>
                <w:b/>
                <w:i/>
                <w:iCs/>
              </w:rPr>
            </w:rPrChange>
          </w:rPr>
          <w:commentReference w:id="3290"/>
        </w:r>
      </w:del>
    </w:p>
    <w:tbl>
      <w:tblPr>
        <w:tblW w:w="8445" w:type="dxa"/>
        <w:tblInd w:w="608" w:type="dxa"/>
        <w:tblLayout w:type="fixed"/>
        <w:tblLook w:val="0600" w:firstRow="0" w:lastRow="0" w:firstColumn="0" w:lastColumn="0" w:noHBand="1" w:noVBand="1"/>
      </w:tblPr>
      <w:tblGrid>
        <w:gridCol w:w="2025"/>
        <w:gridCol w:w="2470"/>
        <w:gridCol w:w="3950"/>
      </w:tblGrid>
      <w:tr w:rsidRPr="009747E7" w:rsidR="000E7BD2" w:rsidTr="00F26458" w14:paraId="2A1C7F5F" w14:textId="77777777">
        <w:tc>
          <w:tcPr>
            <w:tcW w:w="2025" w:type="dxa"/>
            <w:shd w:val="clear" w:color="auto" w:fill="666666"/>
            <w:tcMar>
              <w:top w:w="100" w:type="dxa"/>
              <w:left w:w="100" w:type="dxa"/>
              <w:bottom w:w="100" w:type="dxa"/>
              <w:right w:w="100" w:type="dxa"/>
            </w:tcMar>
          </w:tcPr>
          <w:p w:rsidRPr="009747E7" w:rsidR="000E7BD2" w:rsidP="00B21DD9" w:rsidRDefault="000E7BD2" w14:paraId="38E2289A" w14:textId="77777777">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w:t>
            </w:r>
          </w:p>
        </w:tc>
        <w:tc>
          <w:tcPr>
            <w:tcW w:w="2470" w:type="dxa"/>
            <w:shd w:val="clear" w:color="auto" w:fill="666666"/>
            <w:tcMar>
              <w:top w:w="100" w:type="dxa"/>
              <w:left w:w="100" w:type="dxa"/>
              <w:bottom w:w="100" w:type="dxa"/>
              <w:right w:w="100" w:type="dxa"/>
            </w:tcMar>
          </w:tcPr>
          <w:p w:rsidRPr="009747E7" w:rsidR="000E7BD2" w:rsidP="00B21DD9" w:rsidRDefault="000E7BD2" w14:paraId="573C6380" w14:textId="77777777">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awardCriteriaDetails</w:t>
            </w:r>
          </w:p>
        </w:tc>
        <w:tc>
          <w:tcPr>
            <w:tcW w:w="3950" w:type="dxa"/>
            <w:shd w:val="clear" w:color="auto" w:fill="666666"/>
            <w:tcMar>
              <w:top w:w="100" w:type="dxa"/>
              <w:left w:w="100" w:type="dxa"/>
              <w:bottom w:w="100" w:type="dxa"/>
              <w:right w:w="100" w:type="dxa"/>
            </w:tcMar>
          </w:tcPr>
          <w:p w:rsidRPr="009747E7" w:rsidR="000E7BD2" w:rsidP="00B21DD9" w:rsidRDefault="000E7BD2" w14:paraId="42C2113F" w14:textId="77777777">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formula</w:t>
            </w:r>
          </w:p>
        </w:tc>
      </w:tr>
      <w:tr w:rsidRPr="009747E7" w:rsidR="000E7BD2" w:rsidTr="00F26458" w14:paraId="5E13B32F" w14:textId="77777777">
        <w:trPr>
          <w:trHeight w:val="420"/>
        </w:trPr>
        <w:tc>
          <w:tcPr>
            <w:tcW w:w="2025" w:type="dxa"/>
            <w:vMerge w:val="restart"/>
            <w:shd w:val="clear" w:color="auto" w:fill="F3F3F3"/>
            <w:tcMar>
              <w:top w:w="100" w:type="dxa"/>
              <w:left w:w="100" w:type="dxa"/>
              <w:bottom w:w="100" w:type="dxa"/>
              <w:right w:w="100" w:type="dxa"/>
            </w:tcMar>
            <w:vAlign w:val="center"/>
          </w:tcPr>
          <w:p w:rsidRPr="009747E7" w:rsidR="000E7BD2" w:rsidP="00B21DD9" w:rsidRDefault="000E7BD2" w14:paraId="224F1F0E" w14:textId="77777777">
            <w:pPr>
              <w:widowControl w:val="0"/>
              <w:spacing w:after="0" w:line="240" w:lineRule="auto"/>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priceOnly</w:t>
            </w: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506710C3"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1CFAD6EB" w14:textId="77777777">
            <w:pPr>
              <w:spacing w:after="0" w:line="276"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bid.value</w:t>
            </w:r>
          </w:p>
        </w:tc>
      </w:tr>
      <w:tr w:rsidRPr="009747E7" w:rsidR="000E7BD2" w:rsidTr="00F26458" w14:paraId="49A48FC7" w14:textId="77777777">
        <w:trPr>
          <w:trHeight w:val="420"/>
        </w:trPr>
        <w:tc>
          <w:tcPr>
            <w:tcW w:w="2025" w:type="dxa"/>
            <w:vMerge/>
            <w:shd w:val="clear" w:color="auto" w:fill="F3F3F3"/>
            <w:tcMar>
              <w:top w:w="100" w:type="dxa"/>
              <w:left w:w="100" w:type="dxa"/>
              <w:bottom w:w="100" w:type="dxa"/>
              <w:right w:w="100" w:type="dxa"/>
            </w:tcMar>
            <w:vAlign w:val="center"/>
          </w:tcPr>
          <w:p w:rsidRPr="009747E7" w:rsidR="000E7BD2" w:rsidP="00B21DD9" w:rsidRDefault="000E7BD2" w14:paraId="34CE0CA8" w14:textId="77777777">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5FC8692A"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26774BD2"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cs="Times New Roman"/>
                <w:lang w:val="en-GB"/>
              </w:rPr>
              <w:t>-</w:t>
            </w:r>
          </w:p>
        </w:tc>
      </w:tr>
      <w:tr w:rsidRPr="009747E7" w:rsidR="000E7BD2" w:rsidTr="00F26458" w14:paraId="4B63ECFF" w14:textId="77777777">
        <w:trPr>
          <w:trHeight w:val="420"/>
        </w:trPr>
        <w:tc>
          <w:tcPr>
            <w:tcW w:w="2025" w:type="dxa"/>
            <w:vMerge w:val="restart"/>
            <w:tcMar>
              <w:top w:w="100" w:type="dxa"/>
              <w:left w:w="100" w:type="dxa"/>
              <w:bottom w:w="100" w:type="dxa"/>
              <w:right w:w="100" w:type="dxa"/>
            </w:tcMar>
            <w:vAlign w:val="center"/>
          </w:tcPr>
          <w:p w:rsidRPr="009747E7" w:rsidR="000E7BD2" w:rsidP="00B21DD9" w:rsidRDefault="000E7BD2" w14:paraId="492CB2FD" w14:textId="77777777">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costOnly</w:t>
            </w:r>
          </w:p>
        </w:tc>
        <w:tc>
          <w:tcPr>
            <w:tcW w:w="2470" w:type="dxa"/>
            <w:tcMar>
              <w:top w:w="100" w:type="dxa"/>
              <w:left w:w="100" w:type="dxa"/>
              <w:bottom w:w="100" w:type="dxa"/>
              <w:right w:w="100" w:type="dxa"/>
            </w:tcMar>
            <w:vAlign w:val="center"/>
          </w:tcPr>
          <w:p w:rsidRPr="009747E7" w:rsidR="000E7BD2" w:rsidP="00B21DD9" w:rsidRDefault="000E7BD2" w14:paraId="52DB6AC0" w14:textId="77777777">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automated</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469B3598" w14:textId="77777777">
            <w:pPr>
              <w:spacing w:after="0" w:line="276"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bid.requirementResponses * lot.value</w:t>
            </w:r>
          </w:p>
        </w:tc>
      </w:tr>
      <w:tr w:rsidRPr="009747E7" w:rsidR="000E7BD2" w:rsidTr="00F26458" w14:paraId="55EEB9D1" w14:textId="77777777">
        <w:trPr>
          <w:trHeight w:val="420"/>
        </w:trPr>
        <w:tc>
          <w:tcPr>
            <w:tcW w:w="2025" w:type="dxa"/>
            <w:vMerge/>
            <w:tcMar>
              <w:top w:w="100" w:type="dxa"/>
              <w:left w:w="100" w:type="dxa"/>
              <w:bottom w:w="100" w:type="dxa"/>
              <w:right w:w="100" w:type="dxa"/>
            </w:tcMar>
            <w:vAlign w:val="center"/>
          </w:tcPr>
          <w:p w:rsidRPr="009747E7" w:rsidR="000E7BD2" w:rsidP="00B21DD9" w:rsidRDefault="000E7BD2" w14:paraId="5387D83D" w14:textId="77777777">
            <w:pPr>
              <w:widowControl w:val="0"/>
              <w:spacing w:after="0" w:line="240" w:lineRule="auto"/>
              <w:rPr>
                <w:rFonts w:ascii="Times New Roman" w:hAnsi="Times New Roman" w:cs="Times New Roman"/>
                <w:lang w:val="en-GB"/>
              </w:rPr>
            </w:pPr>
          </w:p>
        </w:tc>
        <w:tc>
          <w:tcPr>
            <w:tcW w:w="2470" w:type="dxa"/>
            <w:tcMar>
              <w:top w:w="100" w:type="dxa"/>
              <w:left w:w="100" w:type="dxa"/>
              <w:bottom w:w="100" w:type="dxa"/>
              <w:right w:w="100" w:type="dxa"/>
            </w:tcMar>
            <w:vAlign w:val="center"/>
          </w:tcPr>
          <w:p w:rsidRPr="009747E7" w:rsidR="000E7BD2" w:rsidP="00B21DD9" w:rsidRDefault="000E7BD2" w14:paraId="1D7F81B1" w14:textId="77777777">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manual</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3F9F1B7F"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cs="Times New Roman"/>
                <w:lang w:val="en-GB"/>
              </w:rPr>
              <w:t>-</w:t>
            </w:r>
          </w:p>
        </w:tc>
      </w:tr>
      <w:tr w:rsidRPr="009747E7" w:rsidR="000E7BD2" w:rsidTr="00F26458" w14:paraId="6BCAA657" w14:textId="77777777">
        <w:trPr>
          <w:trHeight w:val="420"/>
        </w:trPr>
        <w:tc>
          <w:tcPr>
            <w:tcW w:w="2025" w:type="dxa"/>
            <w:vMerge w:val="restart"/>
            <w:shd w:val="clear" w:color="auto" w:fill="F3F3F3"/>
            <w:tcMar>
              <w:top w:w="100" w:type="dxa"/>
              <w:left w:w="100" w:type="dxa"/>
              <w:bottom w:w="100" w:type="dxa"/>
              <w:right w:w="100" w:type="dxa"/>
            </w:tcMar>
            <w:vAlign w:val="center"/>
          </w:tcPr>
          <w:p w:rsidRPr="009747E7" w:rsidR="000E7BD2" w:rsidP="00B21DD9" w:rsidRDefault="000E7BD2" w14:paraId="425B693B"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qualityOnly</w:t>
            </w: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47E0E243"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1954F869" w14:textId="77777777">
            <w:pPr>
              <w:spacing w:after="0" w:line="276"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bid.requirementResponses * 1</w:t>
            </w:r>
          </w:p>
        </w:tc>
      </w:tr>
      <w:tr w:rsidRPr="009747E7" w:rsidR="000E7BD2" w:rsidTr="00F26458" w14:paraId="6636EDCB" w14:textId="77777777">
        <w:trPr>
          <w:trHeight w:val="420"/>
        </w:trPr>
        <w:tc>
          <w:tcPr>
            <w:tcW w:w="2025" w:type="dxa"/>
            <w:vMerge/>
            <w:shd w:val="clear" w:color="auto" w:fill="F3F3F3"/>
            <w:tcMar>
              <w:top w:w="100" w:type="dxa"/>
              <w:left w:w="100" w:type="dxa"/>
              <w:bottom w:w="100" w:type="dxa"/>
              <w:right w:w="100" w:type="dxa"/>
            </w:tcMar>
            <w:vAlign w:val="center"/>
          </w:tcPr>
          <w:p w:rsidRPr="009747E7" w:rsidR="000E7BD2" w:rsidP="00B21DD9" w:rsidRDefault="000E7BD2" w14:paraId="585C3B69" w14:textId="77777777">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656002E2"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2F5B8CD7" w14:textId="77777777">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cs="Times New Roman"/>
                <w:lang w:val="en-GB"/>
              </w:rPr>
              <w:t>-</w:t>
            </w:r>
          </w:p>
        </w:tc>
      </w:tr>
      <w:tr w:rsidRPr="009747E7" w:rsidR="000E7BD2" w:rsidTr="00F26458" w14:paraId="06E74089" w14:textId="77777777">
        <w:tc>
          <w:tcPr>
            <w:tcW w:w="2025" w:type="dxa"/>
            <w:vMerge w:val="restart"/>
            <w:shd w:val="clear" w:color="auto" w:fill="auto"/>
            <w:tcMar>
              <w:top w:w="100" w:type="dxa"/>
              <w:left w:w="100" w:type="dxa"/>
              <w:bottom w:w="100" w:type="dxa"/>
              <w:right w:w="100" w:type="dxa"/>
            </w:tcMar>
            <w:vAlign w:val="center"/>
          </w:tcPr>
          <w:p w:rsidRPr="009747E7" w:rsidR="000E7BD2" w:rsidP="00B21DD9" w:rsidRDefault="000E7BD2" w14:paraId="644D6ED8" w14:textId="77777777">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ratedCriteria</w:t>
            </w:r>
          </w:p>
        </w:tc>
        <w:tc>
          <w:tcPr>
            <w:tcW w:w="2470" w:type="dxa"/>
            <w:shd w:val="clear" w:color="auto" w:fill="auto"/>
            <w:tcMar>
              <w:top w:w="100" w:type="dxa"/>
              <w:left w:w="100" w:type="dxa"/>
              <w:bottom w:w="100" w:type="dxa"/>
              <w:right w:w="100" w:type="dxa"/>
            </w:tcMar>
            <w:vAlign w:val="center"/>
          </w:tcPr>
          <w:p w:rsidRPr="009747E7" w:rsidR="000E7BD2" w:rsidP="00B21DD9" w:rsidRDefault="000E7BD2" w14:paraId="09A2361B" w14:textId="77777777">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automated</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2F0250EC" w14:textId="77777777">
            <w:pPr>
              <w:spacing w:after="0" w:line="276"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bid.requirementResponses * bid.value</w:t>
            </w:r>
          </w:p>
        </w:tc>
      </w:tr>
      <w:tr w:rsidRPr="009747E7" w:rsidR="000E7BD2" w:rsidTr="00F26458" w14:paraId="65C5ADE5" w14:textId="77777777">
        <w:trPr>
          <w:trHeight w:val="225"/>
        </w:trPr>
        <w:tc>
          <w:tcPr>
            <w:tcW w:w="2025" w:type="dxa"/>
            <w:vMerge/>
            <w:shd w:val="clear" w:color="auto" w:fill="auto"/>
            <w:tcMar>
              <w:top w:w="100" w:type="dxa"/>
              <w:left w:w="100" w:type="dxa"/>
              <w:bottom w:w="100" w:type="dxa"/>
              <w:right w:w="100" w:type="dxa"/>
            </w:tcMar>
            <w:vAlign w:val="center"/>
          </w:tcPr>
          <w:p w:rsidRPr="009747E7" w:rsidR="000E7BD2" w:rsidP="00B21DD9" w:rsidRDefault="000E7BD2" w14:paraId="70A3703A" w14:textId="77777777">
            <w:pPr>
              <w:widowControl w:val="0"/>
              <w:spacing w:after="0" w:line="240" w:lineRule="auto"/>
              <w:rPr>
                <w:rFonts w:ascii="Times New Roman" w:hAnsi="Times New Roman" w:cs="Times New Roman"/>
                <w:lang w:val="en-GB"/>
              </w:rPr>
            </w:pPr>
          </w:p>
        </w:tc>
        <w:tc>
          <w:tcPr>
            <w:tcW w:w="2470" w:type="dxa"/>
            <w:shd w:val="clear" w:color="auto" w:fill="auto"/>
            <w:tcMar>
              <w:top w:w="100" w:type="dxa"/>
              <w:left w:w="100" w:type="dxa"/>
              <w:bottom w:w="100" w:type="dxa"/>
              <w:right w:w="100" w:type="dxa"/>
            </w:tcMar>
            <w:vAlign w:val="center"/>
          </w:tcPr>
          <w:p w:rsidRPr="009747E7" w:rsidR="000E7BD2" w:rsidP="00B21DD9" w:rsidRDefault="000E7BD2" w14:paraId="49156492" w14:textId="77777777">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manual</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54C0067C" w14:textId="77777777">
            <w:pPr>
              <w:widowControl w:val="0"/>
              <w:spacing w:after="0" w:line="240" w:lineRule="auto"/>
              <w:rPr>
                <w:rFonts w:ascii="Times New Roman" w:hAnsi="Times New Roman" w:cs="Times New Roman"/>
                <w:lang w:val="en-GB"/>
              </w:rPr>
            </w:pPr>
            <w:r w:rsidRPr="009747E7">
              <w:rPr>
                <w:rFonts w:ascii="Times New Roman" w:hAnsi="Times New Roman" w:cs="Times New Roman"/>
                <w:lang w:val="en-GB"/>
              </w:rPr>
              <w:t>-</w:t>
            </w:r>
          </w:p>
        </w:tc>
      </w:tr>
    </w:tbl>
    <w:p w:rsidRPr="009747E7" w:rsidR="00F26458" w:rsidP="008F6ABB" w:rsidRDefault="008F6ABB" w14:paraId="1CA9D07D" w14:textId="0778F9E6">
      <w:pPr>
        <w:jc w:val="center"/>
        <w:rPr>
          <w:rFonts w:ascii="Times New Roman" w:hAnsi="Times New Roman" w:cs="Times New Roman"/>
          <w:lang w:val="en-GB"/>
        </w:rPr>
        <w:pPrChange w:author="Alba Colomer Padrosa" w:date="2020-12-02T09:05:00Z" w:id="3296">
          <w:pPr>
            <w:jc w:val="both"/>
          </w:pPr>
        </w:pPrChange>
      </w:pPr>
      <w:ins w:author="Alba Colomer Padrosa" w:date="2020-12-02T09:05:00Z" w:id="3297">
        <w:r w:rsidRPr="003D3E55">
          <w:rPr>
            <w:rFonts w:ascii="Times New Roman" w:hAnsi="Times New Roman" w:cs="Times New Roman"/>
            <w:i/>
            <w:iCs/>
            <w:color w:val="666666"/>
            <w:sz w:val="20"/>
            <w:szCs w:val="20"/>
            <w:lang w:val="en-GB"/>
          </w:rPr>
          <w:t xml:space="preserve">Table </w:t>
        </w:r>
        <w:r w:rsidRPr="003D3E55">
          <w:rPr>
            <w:rFonts w:ascii="Times New Roman" w:hAnsi="Times New Roman" w:cs="Times New Roman"/>
            <w:i/>
            <w:iCs/>
            <w:color w:val="666666"/>
            <w:sz w:val="20"/>
            <w:szCs w:val="20"/>
            <w:lang w:val="en-GB"/>
          </w:rPr>
          <w:fldChar w:fldCharType="begin"/>
        </w:r>
        <w:r w:rsidRPr="003D3E55">
          <w:rPr>
            <w:rFonts w:ascii="Times New Roman" w:hAnsi="Times New Roman" w:cs="Times New Roman"/>
            <w:i/>
            <w:iCs/>
            <w:color w:val="666666"/>
            <w:sz w:val="20"/>
            <w:szCs w:val="20"/>
            <w:lang w:val="en-GB"/>
          </w:rPr>
          <w:instrText xml:space="preserve"> SEQ Table \* ARABIC </w:instrText>
        </w:r>
        <w:r w:rsidRPr="003D3E55">
          <w:rPr>
            <w:rFonts w:ascii="Times New Roman" w:hAnsi="Times New Roman" w:cs="Times New Roman"/>
            <w:i/>
            <w:iCs/>
            <w:color w:val="666666"/>
            <w:sz w:val="20"/>
            <w:szCs w:val="20"/>
            <w:lang w:val="en-GB"/>
          </w:rPr>
          <w:fldChar w:fldCharType="separate"/>
        </w:r>
        <w:r w:rsidRPr="003D3E55">
          <w:rPr>
            <w:rFonts w:ascii="Times New Roman" w:hAnsi="Times New Roman" w:cs="Times New Roman"/>
            <w:i/>
            <w:iCs/>
            <w:color w:val="666666"/>
            <w:sz w:val="20"/>
            <w:szCs w:val="20"/>
            <w:lang w:val="en-GB"/>
          </w:rPr>
          <w:t>1</w:t>
        </w:r>
        <w:r w:rsidRPr="003D3E55">
          <w:rPr>
            <w:rFonts w:ascii="Times New Roman" w:hAnsi="Times New Roman" w:cs="Times New Roman"/>
            <w:i/>
            <w:iCs/>
            <w:color w:val="666666"/>
            <w:sz w:val="20"/>
            <w:szCs w:val="20"/>
            <w:lang w:val="en-GB"/>
          </w:rPr>
          <w:fldChar w:fldCharType="end"/>
        </w:r>
        <w:r w:rsidRPr="003D3E55">
          <w:rPr>
            <w:rFonts w:ascii="Times New Roman" w:hAnsi="Times New Roman" w:cs="Times New Roman"/>
            <w:i/>
            <w:iCs/>
            <w:color w:val="666666"/>
            <w:sz w:val="20"/>
            <w:szCs w:val="20"/>
            <w:lang w:val="en-GB"/>
          </w:rPr>
          <w:t xml:space="preserve"> </w:t>
        </w:r>
        <w:commentRangeStart w:id="3298"/>
        <w:commentRangeStart w:id="3299"/>
        <w:r w:rsidRPr="003D3E55">
          <w:rPr>
            <w:rFonts w:ascii="Times New Roman" w:hAnsi="Times New Roman" w:cs="Times New Roman"/>
            <w:i/>
            <w:iCs/>
            <w:color w:val="666666"/>
            <w:sz w:val="20"/>
            <w:szCs w:val="20"/>
            <w:lang w:val="en-GB"/>
          </w:rPr>
          <w:t>Ranking for evaluation</w:t>
        </w:r>
        <w:commentRangeEnd w:id="3298"/>
        <w:r w:rsidRPr="003D3E55">
          <w:rPr>
            <w:rFonts w:ascii="Times New Roman" w:hAnsi="Times New Roman" w:cs="Times New Roman"/>
            <w:color w:val="666666"/>
            <w:sz w:val="20"/>
            <w:szCs w:val="20"/>
          </w:rPr>
          <w:commentReference w:id="3298"/>
        </w:r>
        <w:commentRangeEnd w:id="3299"/>
        <w:r w:rsidRPr="003D3E55">
          <w:rPr>
            <w:rFonts w:ascii="Times New Roman" w:hAnsi="Times New Roman" w:cs="Times New Roman"/>
            <w:color w:val="666666"/>
            <w:sz w:val="20"/>
            <w:szCs w:val="20"/>
          </w:rPr>
          <w:commentReference w:id="3299"/>
        </w:r>
      </w:ins>
    </w:p>
    <w:p w:rsidRPr="009747E7" w:rsidR="000E7BD2" w:rsidP="00F26458" w:rsidRDefault="000E7BD2" w14:paraId="6BAD04C7" w14:textId="7F67717A">
      <w:pPr>
        <w:spacing w:after="0"/>
        <w:jc w:val="both"/>
        <w:rPr>
          <w:rFonts w:ascii="Times New Roman" w:hAnsi="Times New Roman" w:cs="Times New Roman"/>
          <w:lang w:val="en-GB"/>
        </w:rPr>
      </w:pPr>
      <w:r w:rsidRPr="009747E7">
        <w:rPr>
          <w:rFonts w:ascii="Times New Roman" w:hAnsi="Times New Roman" w:cs="Times New Roman"/>
          <w:lang w:val="en-GB"/>
        </w:rPr>
        <w:lastRenderedPageBreak/>
        <w:t xml:space="preserve">As shown in </w:t>
      </w:r>
      <w:r w:rsidRPr="009747E7" w:rsidR="2CE72AC9">
        <w:rPr>
          <w:rFonts w:ascii="Times New Roman" w:hAnsi="Times New Roman" w:cs="Times New Roman"/>
          <w:lang w:val="en-GB"/>
        </w:rPr>
        <w:t>the</w:t>
      </w:r>
      <w:r w:rsidRPr="009747E7">
        <w:rPr>
          <w:rFonts w:ascii="Times New Roman" w:hAnsi="Times New Roman" w:cs="Times New Roman"/>
          <w:lang w:val="en-GB"/>
        </w:rPr>
        <w:t xml:space="preserve"> </w:t>
      </w:r>
      <w:ins w:author="Chris Smith" w:date="2020-11-21T13:54:00Z" w:id="3300">
        <w:r w:rsidRPr="009747E7" w:rsidR="00E33B6E">
          <w:rPr>
            <w:rFonts w:ascii="Times New Roman" w:hAnsi="Times New Roman" w:cs="Times New Roman"/>
            <w:lang w:val="en-GB"/>
          </w:rPr>
          <w:t xml:space="preserve">above </w:t>
        </w:r>
      </w:ins>
      <w:r w:rsidRPr="009747E7">
        <w:rPr>
          <w:rFonts w:ascii="Times New Roman" w:hAnsi="Times New Roman" w:cs="Times New Roman"/>
          <w:lang w:val="en-GB"/>
        </w:rPr>
        <w:t xml:space="preserve">table, automated ranking can be undertaken automatically using a set of </w:t>
      </w:r>
      <w:r w:rsidRPr="009747E7">
        <w:rPr>
          <w:rFonts w:ascii="Times New Roman" w:hAnsi="Times New Roman" w:eastAsia="Courier New" w:cs="Times New Roman"/>
          <w:color w:val="DD1144"/>
          <w:szCs w:val="20"/>
          <w:shd w:val="clear" w:color="auto" w:fill="F3F3F3"/>
          <w:lang w:val="en-GB"/>
        </w:rPr>
        <w:t>criteria</w:t>
      </w:r>
      <w:r w:rsidRPr="009747E7">
        <w:rPr>
          <w:rFonts w:ascii="Times New Roman" w:hAnsi="Times New Roman" w:cs="Times New Roman"/>
          <w:lang w:val="en-GB"/>
        </w:rPr>
        <w:t xml:space="preserve"> and the relevant </w:t>
      </w:r>
      <w:r w:rsidRPr="009747E7">
        <w:rPr>
          <w:rFonts w:ascii="Times New Roman" w:hAnsi="Times New Roman" w:eastAsia="Courier New" w:cs="Times New Roman"/>
          <w:color w:val="DD1144"/>
          <w:szCs w:val="20"/>
          <w:shd w:val="clear" w:color="auto" w:fill="F3F3F3"/>
          <w:lang w:val="en-GB"/>
        </w:rPr>
        <w:t>conversions</w:t>
      </w:r>
      <w:r w:rsidRPr="009747E7">
        <w:rPr>
          <w:rFonts w:ascii="Times New Roman" w:hAnsi="Times New Roman" w:cs="Times New Roman"/>
          <w:lang w:val="en-GB"/>
        </w:rPr>
        <w:t xml:space="preserve"> applied by </w:t>
      </w:r>
      <w:r w:rsidRPr="009747E7" w:rsidR="2CE72AC9">
        <w:rPr>
          <w:rFonts w:ascii="Times New Roman" w:hAnsi="Times New Roman" w:cs="Times New Roman"/>
          <w:lang w:val="en-GB"/>
        </w:rPr>
        <w:t xml:space="preserve">the </w:t>
      </w:r>
      <w:r w:rsidRPr="009747E7" w:rsidR="00B55ECA">
        <w:rPr>
          <w:rFonts w:ascii="Times New Roman" w:hAnsi="Times New Roman" w:cs="Times New Roman"/>
          <w:lang w:val="en-GB"/>
        </w:rPr>
        <w:t>CA</w:t>
      </w:r>
      <w:r w:rsidRPr="009747E7">
        <w:rPr>
          <w:rFonts w:ascii="Times New Roman" w:hAnsi="Times New Roman" w:cs="Times New Roman"/>
          <w:lang w:val="en-GB"/>
        </w:rPr>
        <w:t xml:space="preserve"> for each available value of each applied </w:t>
      </w:r>
      <w:r w:rsidRPr="009747E7">
        <w:rPr>
          <w:rFonts w:ascii="Times New Roman" w:hAnsi="Times New Roman" w:eastAsia="Courier New" w:cs="Times New Roman"/>
          <w:color w:val="DD1144"/>
          <w:szCs w:val="20"/>
          <w:shd w:val="clear" w:color="auto" w:fill="F3F3F3"/>
          <w:lang w:val="en-GB"/>
        </w:rPr>
        <w:t>requirement</w:t>
      </w:r>
      <w:r w:rsidRPr="009747E7">
        <w:rPr>
          <w:rFonts w:ascii="Times New Roman" w:hAnsi="Times New Roman" w:cs="Times New Roman"/>
          <w:lang w:val="en-GB"/>
        </w:rPr>
        <w:t xml:space="preserve"> and published in a </w:t>
      </w:r>
      <w:r w:rsidRPr="009747E7" w:rsidR="00813205">
        <w:rPr>
          <w:rFonts w:ascii="Times New Roman" w:hAnsi="Times New Roman" w:cs="Times New Roman"/>
          <w:lang w:val="en-GB"/>
        </w:rPr>
        <w:t>CN</w:t>
      </w:r>
      <w:r w:rsidRPr="009747E7" w:rsidR="2CE72AC9">
        <w:rPr>
          <w:rFonts w:ascii="Times New Roman" w:hAnsi="Times New Roman" w:cs="Times New Roman"/>
          <w:lang w:val="en-GB"/>
        </w:rPr>
        <w:t>, on one hand; and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zCs w:val="20"/>
          <w:shd w:val="clear" w:color="auto" w:fill="F3F3F3"/>
          <w:lang w:val="en-GB"/>
        </w:rPr>
        <w:t>bid.requirementResponses</w:t>
      </w:r>
      <w:r w:rsidRPr="009747E7">
        <w:rPr>
          <w:rFonts w:ascii="Times New Roman" w:hAnsi="Times New Roman" w:cs="Times New Roman"/>
          <w:lang w:val="en-GB"/>
        </w:rPr>
        <w:t xml:space="preserve"> submitted by each </w:t>
      </w:r>
      <w:r w:rsidRPr="009747E7" w:rsidR="00B55ECA">
        <w:rPr>
          <w:rFonts w:ascii="Times New Roman" w:hAnsi="Times New Roman" w:cs="Times New Roman"/>
          <w:lang w:val="en-GB"/>
        </w:rPr>
        <w:t>EO</w:t>
      </w:r>
      <w:r w:rsidRPr="009747E7">
        <w:rPr>
          <w:rFonts w:ascii="Times New Roman" w:hAnsi="Times New Roman" w:cs="Times New Roman"/>
          <w:lang w:val="en-GB"/>
        </w:rPr>
        <w:t xml:space="preserve"> against published </w:t>
      </w:r>
      <w:r w:rsidRPr="009747E7">
        <w:rPr>
          <w:rFonts w:ascii="Times New Roman" w:hAnsi="Times New Roman" w:eastAsia="Courier New" w:cs="Times New Roman"/>
          <w:color w:val="DD1144"/>
          <w:szCs w:val="20"/>
          <w:shd w:val="clear" w:color="auto" w:fill="F3F3F3"/>
          <w:lang w:val="en-GB"/>
        </w:rPr>
        <w:t>criteria</w:t>
      </w:r>
      <w:r w:rsidRPr="009747E7">
        <w:rPr>
          <w:rFonts w:ascii="Times New Roman" w:hAnsi="Times New Roman" w:cs="Times New Roman"/>
          <w:lang w:val="en-GB"/>
        </w:rPr>
        <w:t xml:space="preserve"> on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 xml:space="preserve">other hand. These two data-sets allow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normali</w:t>
      </w:r>
      <w:r w:rsidRPr="009747E7" w:rsidR="2CE72AC9">
        <w:rPr>
          <w:rFonts w:ascii="Times New Roman" w:hAnsi="Times New Roman" w:cs="Times New Roman"/>
          <w:lang w:val="en-GB"/>
        </w:rPr>
        <w:t>s</w:t>
      </w:r>
      <w:r w:rsidRPr="009747E7">
        <w:rPr>
          <w:rFonts w:ascii="Times New Roman" w:hAnsi="Times New Roman" w:cs="Times New Roman"/>
          <w:lang w:val="en-GB"/>
        </w:rPr>
        <w:t xml:space="preserve">ed value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based on the same approach</w:t>
      </w:r>
      <w:r w:rsidRPr="009747E7" w:rsidR="2CE72AC9">
        <w:rPr>
          <w:rFonts w:ascii="Times New Roman" w:hAnsi="Times New Roman" w:cs="Times New Roman"/>
          <w:lang w:val="en-GB"/>
        </w:rPr>
        <w:t xml:space="preserve"> to be calculated</w:t>
      </w:r>
      <w:r w:rsidRPr="009747E7">
        <w:rPr>
          <w:rFonts w:ascii="Times New Roman" w:hAnsi="Times New Roman" w:cs="Times New Roman"/>
          <w:lang w:val="en-GB"/>
        </w:rPr>
        <w:t xml:space="preserve">. </w:t>
      </w:r>
    </w:p>
    <w:p w:rsidRPr="009747E7" w:rsidR="000E7BD2" w:rsidP="002C3226" w:rsidRDefault="002C3226" w14:paraId="679D3748" w14:textId="0539F0C7">
      <w:pPr>
        <w:pStyle w:val="Heading3"/>
        <w:numPr>
          <w:ilvl w:val="0"/>
          <w:numId w:val="0"/>
        </w:numPr>
        <w:ind w:left="900"/>
        <w:rPr>
          <w:rFonts w:cs="Times New Roman"/>
        </w:rPr>
      </w:pPr>
      <w:bookmarkStart w:name="_pn2hvj59m4o" w:colFirst="0" w:colLast="0" w:id="3301"/>
      <w:bookmarkStart w:name="_Toc57793429" w:id="3302"/>
      <w:bookmarkEnd w:id="3301"/>
      <w:r w:rsidRPr="009747E7">
        <w:rPr>
          <w:rFonts w:cs="Times New Roman"/>
        </w:rPr>
        <w:t xml:space="preserve">3.4.1 </w:t>
      </w:r>
      <w:r w:rsidRPr="009747E7" w:rsidR="000E7BD2">
        <w:rPr>
          <w:rFonts w:cs="Times New Roman"/>
        </w:rPr>
        <w:t>Normali</w:t>
      </w:r>
      <w:r w:rsidRPr="009747E7" w:rsidR="009008B7">
        <w:rPr>
          <w:rFonts w:cs="Times New Roman"/>
        </w:rPr>
        <w:t>s</w:t>
      </w:r>
      <w:r w:rsidRPr="009747E7" w:rsidR="000E7BD2">
        <w:rPr>
          <w:rFonts w:cs="Times New Roman"/>
        </w:rPr>
        <w:t>ed price</w:t>
      </w:r>
      <w:bookmarkEnd w:id="3302"/>
    </w:p>
    <w:p w:rsidRPr="009747E7" w:rsidR="000E7BD2" w:rsidP="006F791E" w:rsidRDefault="0FFC06D3" w14:paraId="155EC211" w14:textId="0896AFE9">
      <w:pPr>
        <w:jc w:val="both"/>
        <w:rPr>
          <w:rFonts w:ascii="Times New Roman" w:hAnsi="Times New Roman" w:cs="Times New Roman"/>
          <w:lang w:val="en-GB"/>
        </w:rPr>
      </w:pPr>
      <w:r w:rsidRPr="009747E7">
        <w:rPr>
          <w:rFonts w:ascii="Times New Roman" w:hAnsi="Times New Roman" w:cs="Times New Roman"/>
          <w:lang w:val="en-GB"/>
        </w:rPr>
        <w:t>Where normalised price must be calculated, the following formula is applied for each tender in order to identify which one is most suitable by normalised price:</w:t>
      </w:r>
    </w:p>
    <w:p w:rsidRPr="009747E7" w:rsidR="000E7BD2" w:rsidP="000E7BD2" w:rsidRDefault="000E7BD2" w14:paraId="6F47B1C8" w14:textId="77777777">
      <w:pPr>
        <w:spacing w:before="280" w:line="411" w:lineRule="auto"/>
        <w:ind w:left="900"/>
        <w:jc w:val="center"/>
        <w:rPr>
          <w:rFonts w:ascii="Times New Roman" w:hAnsi="Times New Roman" w:cs="Times New Roman"/>
          <w:i/>
          <w:color w:val="36B37E"/>
          <w:sz w:val="21"/>
          <w:szCs w:val="21"/>
          <w:lang w:val="en-GB"/>
        </w:rPr>
      </w:pPr>
      <w:r w:rsidRPr="009747E7">
        <w:rPr>
          <w:rFonts w:ascii="Times New Roman" w:hAnsi="Times New Roman" w:cs="Times New Roman"/>
          <w:i/>
          <w:color w:val="36B37E"/>
          <w:sz w:val="21"/>
          <w:szCs w:val="21"/>
          <w:lang w:val="en-GB"/>
        </w:rPr>
        <w:t>P</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 P * C</w:t>
      </w:r>
      <w:r w:rsidRPr="009747E7">
        <w:rPr>
          <w:rFonts w:ascii="Times New Roman" w:hAnsi="Times New Roman" w:cs="Times New Roman"/>
          <w:i/>
          <w:color w:val="36B37E"/>
          <w:sz w:val="21"/>
          <w:szCs w:val="21"/>
          <w:vertAlign w:val="subscript"/>
          <w:lang w:val="en-GB"/>
        </w:rPr>
        <w:t>1</w:t>
      </w:r>
      <w:r w:rsidRPr="009747E7">
        <w:rPr>
          <w:rFonts w:ascii="Times New Roman" w:hAnsi="Times New Roman" w:cs="Times New Roman"/>
          <w:i/>
          <w:color w:val="36B37E"/>
          <w:sz w:val="21"/>
          <w:szCs w:val="21"/>
          <w:lang w:val="en-GB"/>
        </w:rPr>
        <w:t xml:space="preserve"> * C</w:t>
      </w:r>
      <w:r w:rsidRPr="009747E7">
        <w:rPr>
          <w:rFonts w:ascii="Times New Roman" w:hAnsi="Times New Roman" w:cs="Times New Roman"/>
          <w:i/>
          <w:color w:val="36B37E"/>
          <w:sz w:val="21"/>
          <w:szCs w:val="21"/>
          <w:vertAlign w:val="subscript"/>
          <w:lang w:val="en-GB"/>
        </w:rPr>
        <w:t>2</w:t>
      </w:r>
      <w:r w:rsidRPr="009747E7">
        <w:rPr>
          <w:rFonts w:ascii="Times New Roman" w:hAnsi="Times New Roman" w:cs="Times New Roman"/>
          <w:i/>
          <w:color w:val="36B37E"/>
          <w:sz w:val="21"/>
          <w:szCs w:val="21"/>
          <w:lang w:val="en-GB"/>
        </w:rPr>
        <w:t xml:space="preserve"> * ... C</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w:t>
      </w:r>
    </w:p>
    <w:p w:rsidRPr="009747E7" w:rsidR="000E7BD2" w:rsidP="006F791E" w:rsidRDefault="000E7BD2" w14:paraId="2C7C3AEC" w14:textId="77777777">
      <w:pPr>
        <w:rPr>
          <w:rFonts w:ascii="Times New Roman" w:hAnsi="Times New Roman" w:cs="Times New Roman"/>
          <w:lang w:val="en-GB"/>
        </w:rPr>
      </w:pPr>
      <w:r w:rsidRPr="009747E7">
        <w:rPr>
          <w:rFonts w:ascii="Times New Roman" w:hAnsi="Times New Roman" w:cs="Times New Roman"/>
          <w:lang w:val="en-GB"/>
        </w:rPr>
        <w:t>where:</w:t>
      </w:r>
    </w:p>
    <w:p w:rsidRPr="009747E7" w:rsidR="000E7BD2" w:rsidP="00F1538A" w:rsidRDefault="000E7BD2" w14:paraId="34ED2D8D" w14:textId="17E72AC1">
      <w:pPr>
        <w:numPr>
          <w:ilvl w:val="0"/>
          <w:numId w:val="10"/>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 of normali</w:t>
      </w:r>
      <w:r w:rsidRPr="009747E7" w:rsidR="009008B7">
        <w:rPr>
          <w:rFonts w:ascii="Times New Roman" w:hAnsi="Times New Roman" w:cs="Times New Roman"/>
          <w:sz w:val="20"/>
          <w:szCs w:val="20"/>
          <w:lang w:val="en-GB"/>
        </w:rPr>
        <w:t>s</w:t>
      </w:r>
      <w:r w:rsidRPr="009747E7">
        <w:rPr>
          <w:rFonts w:ascii="Times New Roman" w:hAnsi="Times New Roman" w:cs="Times New Roman"/>
          <w:sz w:val="20"/>
          <w:szCs w:val="20"/>
          <w:lang w:val="en-GB"/>
        </w:rPr>
        <w:t>ed price</w:t>
      </w:r>
    </w:p>
    <w:p w:rsidRPr="009747E7" w:rsidR="000E7BD2" w:rsidP="00F1538A" w:rsidRDefault="000E7BD2" w14:paraId="09F94E72" w14:textId="77777777">
      <w:pPr>
        <w:numPr>
          <w:ilvl w:val="0"/>
          <w:numId w:val="10"/>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 - basic price taken from</w:t>
      </w:r>
      <w:r w:rsidRPr="009747E7">
        <w:rPr>
          <w:rFonts w:ascii="Times New Roman" w:hAnsi="Times New Roman" w:cs="Times New Roman"/>
          <w:sz w:val="18"/>
          <w:szCs w:val="18"/>
          <w:lang w:val="en-GB"/>
        </w:rPr>
        <w:t xml:space="preserve"> </w:t>
      </w:r>
      <w:r w:rsidRPr="009747E7">
        <w:rPr>
          <w:rFonts w:ascii="Times New Roman" w:hAnsi="Times New Roman" w:eastAsia="Courier New" w:cs="Times New Roman"/>
          <w:color w:val="DD1144"/>
          <w:sz w:val="18"/>
          <w:szCs w:val="18"/>
          <w:shd w:val="clear" w:color="auto" w:fill="F3F3F3"/>
          <w:lang w:val="en-GB"/>
        </w:rPr>
        <w:t>bid.value</w:t>
      </w:r>
      <w:r w:rsidRPr="009747E7">
        <w:rPr>
          <w:rFonts w:ascii="Times New Roman" w:hAnsi="Times New Roman" w:cs="Times New Roman"/>
          <w:sz w:val="20"/>
          <w:szCs w:val="20"/>
          <w:lang w:val="en-GB"/>
        </w:rPr>
        <w:t xml:space="preserve"> or </w:t>
      </w:r>
      <w:r w:rsidRPr="009747E7">
        <w:rPr>
          <w:rFonts w:ascii="Times New Roman" w:hAnsi="Times New Roman" w:eastAsia="Courier New" w:cs="Times New Roman"/>
          <w:color w:val="DD1144"/>
          <w:sz w:val="18"/>
          <w:szCs w:val="18"/>
          <w:shd w:val="clear" w:color="auto" w:fill="F3F3F3"/>
          <w:lang w:val="en-GB"/>
        </w:rPr>
        <w:t>lot.value</w:t>
      </w:r>
      <w:r w:rsidRPr="009747E7">
        <w:rPr>
          <w:rFonts w:ascii="Times New Roman" w:hAnsi="Times New Roman" w:cs="Times New Roman"/>
          <w:sz w:val="20"/>
          <w:szCs w:val="20"/>
          <w:lang w:val="en-GB"/>
        </w:rPr>
        <w:t xml:space="preserve"> or equal to '1' depending on </w:t>
      </w:r>
      <w:r w:rsidRPr="009747E7">
        <w:rPr>
          <w:rFonts w:ascii="Times New Roman" w:hAnsi="Times New Roman" w:eastAsia="Courier New" w:cs="Times New Roman"/>
          <w:color w:val="DD1144"/>
          <w:sz w:val="18"/>
          <w:szCs w:val="18"/>
          <w:shd w:val="clear" w:color="auto" w:fill="F3F3F3"/>
          <w:lang w:val="en-GB"/>
        </w:rPr>
        <w:t>awardCriteria</w:t>
      </w:r>
    </w:p>
    <w:p w:rsidRPr="009747E7" w:rsidR="000E7BD2" w:rsidP="00F1538A" w:rsidRDefault="000E7BD2" w14:paraId="3C43252F" w14:textId="55251D11">
      <w:pPr>
        <w:numPr>
          <w:ilvl w:val="0"/>
          <w:numId w:val="10"/>
        </w:numPr>
        <w:spacing w:after="200" w:line="360" w:lineRule="auto"/>
        <w:ind w:left="1260"/>
        <w:jc w:val="both"/>
        <w:rPr>
          <w:rFonts w:ascii="Times New Roman" w:hAnsi="Times New Roman" w:cs="Times New Roman"/>
          <w:sz w:val="20"/>
          <w:szCs w:val="20"/>
          <w:lang w:val="en-GB"/>
        </w:rPr>
      </w:pPr>
      <w:r w:rsidRPr="009747E7">
        <w:rPr>
          <w:rFonts w:ascii="Times New Roman" w:hAnsi="Times New Roman" w:cs="Times New Roman"/>
          <w:sz w:val="20"/>
          <w:szCs w:val="20"/>
          <w:lang w:val="en-GB"/>
        </w:rPr>
        <w:t>C</w:t>
      </w:r>
      <w:r w:rsidRPr="009747E7">
        <w:rPr>
          <w:rFonts w:ascii="Times New Roman" w:hAnsi="Times New Roman" w:cs="Times New Roman"/>
          <w:sz w:val="20"/>
          <w:szCs w:val="20"/>
          <w:vertAlign w:val="subscript"/>
          <w:lang w:val="en-GB"/>
        </w:rPr>
        <w:t>1</w:t>
      </w:r>
      <w:r w:rsidRPr="009747E7">
        <w:rPr>
          <w:rFonts w:ascii="Times New Roman" w:hAnsi="Times New Roman" w:cs="Times New Roman"/>
          <w:sz w:val="20"/>
          <w:szCs w:val="20"/>
          <w:lang w:val="en-GB"/>
        </w:rPr>
        <w:t xml:space="preserve"> ... C</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values of the coefficients to be applied (related with a values of requirements, available for </w:t>
      </w:r>
      <w:r w:rsidRPr="009747E7" w:rsidR="00B55ECA">
        <w:rPr>
          <w:rFonts w:ascii="Times New Roman" w:hAnsi="Times New Roman" w:cs="Times New Roman"/>
          <w:sz w:val="20"/>
          <w:szCs w:val="20"/>
          <w:lang w:val="en-GB"/>
        </w:rPr>
        <w:t>EO</w:t>
      </w:r>
      <w:r w:rsidRPr="009747E7">
        <w:rPr>
          <w:rFonts w:ascii="Times New Roman" w:hAnsi="Times New Roman" w:cs="Times New Roman"/>
          <w:sz w:val="20"/>
          <w:szCs w:val="20"/>
          <w:lang w:val="en-GB"/>
        </w:rPr>
        <w:t xml:space="preserve"> and indicated in </w:t>
      </w:r>
      <w:r w:rsidRPr="009747E7">
        <w:rPr>
          <w:rFonts w:ascii="Times New Roman" w:hAnsi="Times New Roman" w:eastAsia="Courier New" w:cs="Times New Roman"/>
          <w:color w:val="DD1144"/>
          <w:sz w:val="18"/>
          <w:szCs w:val="18"/>
          <w:shd w:val="clear" w:color="auto" w:fill="F3F3F3"/>
          <w:lang w:val="en-GB"/>
        </w:rPr>
        <w:t>requirementResponses</w:t>
      </w:r>
      <w:r w:rsidRPr="009747E7">
        <w:rPr>
          <w:rFonts w:ascii="Times New Roman" w:hAnsi="Times New Roman" w:cs="Times New Roman"/>
          <w:sz w:val="20"/>
          <w:szCs w:val="20"/>
          <w:lang w:val="en-GB"/>
        </w:rPr>
        <w:t>)</w:t>
      </w:r>
    </w:p>
    <w:p w:rsidRPr="009747E7" w:rsidR="000E7BD2" w:rsidP="002C3226" w:rsidRDefault="002C3226" w14:paraId="76F657A2" w14:textId="6F7CC986">
      <w:pPr>
        <w:pStyle w:val="Heading3"/>
        <w:numPr>
          <w:ilvl w:val="0"/>
          <w:numId w:val="0"/>
        </w:numPr>
        <w:ind w:left="900"/>
        <w:rPr>
          <w:rFonts w:cs="Times New Roman"/>
        </w:rPr>
      </w:pPr>
      <w:bookmarkStart w:name="_uoyurvw4ad7v" w:colFirst="0" w:colLast="0" w:id="3303"/>
      <w:bookmarkStart w:name="_Toc57793430" w:id="3304"/>
      <w:bookmarkEnd w:id="3303"/>
      <w:r w:rsidRPr="009747E7">
        <w:rPr>
          <w:rFonts w:cs="Times New Roman"/>
        </w:rPr>
        <w:t xml:space="preserve">3.4.2 </w:t>
      </w:r>
      <w:r w:rsidRPr="009747E7" w:rsidR="000E7BD2">
        <w:rPr>
          <w:rFonts w:cs="Times New Roman"/>
        </w:rPr>
        <w:t>Ranking approach</w:t>
      </w:r>
      <w:bookmarkEnd w:id="3304"/>
    </w:p>
    <w:p w:rsidRPr="009747E7" w:rsidR="000E7BD2" w:rsidP="002C3226" w:rsidRDefault="002C3226" w14:paraId="638CE0B4" w14:textId="07C0189C">
      <w:pPr>
        <w:pStyle w:val="Heading5"/>
        <w:numPr>
          <w:ilvl w:val="0"/>
          <w:numId w:val="0"/>
        </w:numPr>
        <w:rPr>
          <w:rFonts w:ascii="Times New Roman" w:hAnsi="Times New Roman" w:cs="Times New Roman"/>
        </w:rPr>
      </w:pPr>
      <w:bookmarkStart w:name="_anziu1fbby6c" w:colFirst="0" w:colLast="0" w:id="3305"/>
      <w:bookmarkEnd w:id="3305"/>
      <w:r w:rsidRPr="009747E7">
        <w:rPr>
          <w:rFonts w:ascii="Times New Roman" w:hAnsi="Times New Roman" w:cs="Times New Roman"/>
        </w:rPr>
        <w:t xml:space="preserve">3.4.2.1 </w:t>
      </w:r>
      <w:r w:rsidRPr="009747E7" w:rsidR="000E7BD2">
        <w:rPr>
          <w:rFonts w:ascii="Times New Roman" w:hAnsi="Times New Roman" w:cs="Times New Roman"/>
        </w:rPr>
        <w:t>priceOnly</w:t>
      </w:r>
    </w:p>
    <w:p w:rsidRPr="009747E7" w:rsidR="000E7BD2" w:rsidP="006F791E" w:rsidRDefault="000E7BD2" w14:paraId="2E954729" w14:textId="49891B8C">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priceOnly</w:t>
      </w:r>
      <w:r w:rsidRPr="009747E7">
        <w:rPr>
          <w:rFonts w:ascii="Times New Roman" w:hAnsi="Times New Roman" w:cs="Times New Roman"/>
          <w:lang w:val="en-GB"/>
        </w:rPr>
        <w:t xml:space="preserve"> - only </w:t>
      </w:r>
      <w:r w:rsidRPr="009747E7" w:rsidR="0FFC06D3">
        <w:rPr>
          <w:rFonts w:ascii="Times New Roman" w:hAnsi="Times New Roman" w:eastAsia="Courier New" w:cs="Times New Roman"/>
          <w:color w:val="DD1144"/>
          <w:szCs w:val="20"/>
          <w:shd w:val="clear" w:color="auto" w:fill="F3F3F3"/>
          <w:lang w:val="en-GB"/>
        </w:rPr>
        <w:t>bid.value</w:t>
      </w:r>
      <w:r w:rsidRPr="009747E7" w:rsidR="0FFC06D3">
        <w:rPr>
          <w:rFonts w:ascii="Times New Roman" w:hAnsi="Times New Roman" w:cs="Times New Roman"/>
          <w:lang w:val="en-GB"/>
        </w:rPr>
        <w:t xml:space="preserve"> is</w:t>
      </w:r>
      <w:r w:rsidRPr="009747E7">
        <w:rPr>
          <w:rFonts w:ascii="Times New Roman" w:hAnsi="Times New Roman" w:cs="Times New Roman"/>
          <w:lang w:val="en-GB"/>
        </w:rPr>
        <w:t xml:space="preserve"> compared in order to identify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most suitable tender</w:t>
      </w:r>
      <w:r w:rsidRPr="009747E7" w:rsidR="0FFC06D3">
        <w:rPr>
          <w:rFonts w:ascii="Times New Roman" w:hAnsi="Times New Roman" w:cs="Times New Roman"/>
          <w:lang w:val="en-GB"/>
        </w:rPr>
        <w:t>. C</w:t>
      </w:r>
      <w:r w:rsidRPr="009747E7">
        <w:rPr>
          <w:rFonts w:ascii="Times New Roman" w:hAnsi="Times New Roman" w:cs="Times New Roman"/>
          <w:lang w:val="en-GB"/>
        </w:rPr>
        <w:t>heapest goes first</w:t>
      </w:r>
      <w:r w:rsidRPr="009747E7" w:rsidR="0FFC06D3">
        <w:rPr>
          <w:rFonts w:ascii="Times New Roman" w:hAnsi="Times New Roman" w:cs="Times New Roman"/>
          <w:lang w:val="en-GB"/>
        </w:rPr>
        <w:t>.</w:t>
      </w:r>
    </w:p>
    <w:p w:rsidRPr="009747E7" w:rsidR="000E7BD2" w:rsidP="002C3226" w:rsidRDefault="002C3226" w14:paraId="2FD7CDB5" w14:textId="2BCFF2FD">
      <w:pPr>
        <w:pStyle w:val="Heading5"/>
        <w:numPr>
          <w:ilvl w:val="0"/>
          <w:numId w:val="0"/>
        </w:numPr>
        <w:spacing w:after="0" w:line="360" w:lineRule="auto"/>
        <w:ind w:left="1008" w:hanging="1008"/>
        <w:jc w:val="left"/>
        <w:rPr>
          <w:rFonts w:ascii="Times New Roman" w:hAnsi="Times New Roman" w:cs="Times New Roman"/>
        </w:rPr>
      </w:pPr>
      <w:bookmarkStart w:name="_5g2nhmnzk3c7" w:colFirst="0" w:colLast="0" w:id="3306"/>
      <w:bookmarkEnd w:id="3306"/>
      <w:r w:rsidRPr="009747E7">
        <w:rPr>
          <w:rFonts w:ascii="Times New Roman" w:hAnsi="Times New Roman" w:cs="Times New Roman"/>
        </w:rPr>
        <w:t xml:space="preserve">3.4.2.2 </w:t>
      </w:r>
      <w:r w:rsidRPr="009747E7" w:rsidR="000E7BD2">
        <w:rPr>
          <w:rFonts w:ascii="Times New Roman" w:hAnsi="Times New Roman" w:cs="Times New Roman"/>
        </w:rPr>
        <w:t>costOnly</w:t>
      </w:r>
    </w:p>
    <w:p w:rsidRPr="009747E7" w:rsidR="000E7BD2" w:rsidP="006F791E" w:rsidRDefault="000E7BD2" w14:paraId="04FB5C1E" w14:textId="150EEC41">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costOnly</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all the tenderers have the same </w:t>
      </w:r>
      <w:r w:rsidRPr="009747E7">
        <w:rPr>
          <w:rFonts w:ascii="Times New Roman" w:hAnsi="Times New Roman" w:eastAsia="Courier New" w:cs="Times New Roman"/>
          <w:color w:val="DD1144"/>
          <w:szCs w:val="20"/>
          <w:shd w:val="clear" w:color="auto" w:fill="F3F3F3"/>
          <w:lang w:val="en-GB"/>
        </w:rPr>
        <w:t>bid.value</w:t>
      </w:r>
      <w:r w:rsidRPr="009747E7">
        <w:rPr>
          <w:rFonts w:ascii="Times New Roman" w:hAnsi="Times New Roman" w:cs="Times New Roman"/>
          <w:lang w:val="en-GB"/>
        </w:rPr>
        <w:t xml:space="preserve"> equal to </w:t>
      </w:r>
      <w:r w:rsidRPr="009747E7">
        <w:rPr>
          <w:rFonts w:ascii="Times New Roman" w:hAnsi="Times New Roman" w:eastAsia="Courier New" w:cs="Times New Roman"/>
          <w:color w:val="DD1144"/>
          <w:szCs w:val="20"/>
          <w:shd w:val="clear" w:color="auto" w:fill="F3F3F3"/>
          <w:lang w:val="en-GB"/>
        </w:rPr>
        <w:t>lot.value</w:t>
      </w:r>
      <w:r w:rsidRPr="009747E7">
        <w:rPr>
          <w:rFonts w:ascii="Times New Roman" w:hAnsi="Times New Roman" w:cs="Times New Roman"/>
          <w:lang w:val="en-GB"/>
        </w:rPr>
        <w:t>. It means that the normali</w:t>
      </w:r>
      <w:r w:rsidRPr="009747E7" w:rsidR="009008B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Pr>
          <w:rFonts w:ascii="Times New Roman" w:hAnsi="Times New Roman" w:eastAsia="Courier New" w:cs="Times New Roman"/>
          <w:color w:val="DD1144"/>
          <w:szCs w:val="20"/>
          <w:shd w:val="clear" w:color="auto" w:fill="F3F3F3"/>
          <w:lang w:val="en-GB"/>
        </w:rPr>
        <w:t>lot.value</w:t>
      </w:r>
      <w:r w:rsidRPr="009747E7">
        <w:rPr>
          <w:rFonts w:ascii="Times New Roman" w:hAnsi="Times New Roman" w:cs="Times New Roman"/>
          <w:lang w:val="en-GB"/>
        </w:rPr>
        <w:t xml:space="preserve"> as a basis. Cheapest goes first</w:t>
      </w:r>
      <w:r w:rsidRPr="009747E7" w:rsidR="009008B7">
        <w:rPr>
          <w:rFonts w:ascii="Times New Roman" w:hAnsi="Times New Roman" w:cs="Times New Roman"/>
          <w:lang w:val="en-GB"/>
        </w:rPr>
        <w:t>.</w:t>
      </w:r>
    </w:p>
    <w:p w:rsidRPr="009747E7" w:rsidR="000E7BD2" w:rsidP="002C3226" w:rsidRDefault="002C3226" w14:paraId="3A09A9B0" w14:textId="7CDA6360">
      <w:pPr>
        <w:pStyle w:val="Heading5"/>
        <w:numPr>
          <w:ilvl w:val="0"/>
          <w:numId w:val="0"/>
        </w:numPr>
        <w:spacing w:after="0" w:line="360" w:lineRule="auto"/>
        <w:ind w:left="1008" w:hanging="1008"/>
        <w:jc w:val="left"/>
        <w:rPr>
          <w:rFonts w:ascii="Times New Roman" w:hAnsi="Times New Roman" w:cs="Times New Roman"/>
        </w:rPr>
      </w:pPr>
      <w:bookmarkStart w:name="_zfbdi3vmczhw" w:colFirst="0" w:colLast="0" w:id="3307"/>
      <w:bookmarkEnd w:id="3307"/>
      <w:r w:rsidRPr="009747E7">
        <w:rPr>
          <w:rFonts w:ascii="Times New Roman" w:hAnsi="Times New Roman" w:cs="Times New Roman"/>
        </w:rPr>
        <w:t xml:space="preserve">3.4.2.3 </w:t>
      </w:r>
      <w:r w:rsidRPr="009747E7" w:rsidR="000E7BD2">
        <w:rPr>
          <w:rFonts w:ascii="Times New Roman" w:hAnsi="Times New Roman" w:cs="Times New Roman"/>
        </w:rPr>
        <w:t>qualityOnly</w:t>
      </w:r>
    </w:p>
    <w:p w:rsidRPr="009747E7" w:rsidR="0033652A" w:rsidP="006F791E" w:rsidRDefault="000E7BD2" w14:paraId="0C398944" w14:textId="1FA0783C">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qualityOnly</w:t>
      </w:r>
      <w:r w:rsidRPr="009747E7">
        <w:rPr>
          <w:rFonts w:ascii="Times New Roman" w:hAnsi="Times New Roman" w:cs="Times New Roman"/>
          <w:lang w:val="en-GB"/>
        </w:rPr>
        <w:t xml:space="preserve"> </w:t>
      </w:r>
      <w:r w:rsidRPr="009747E7" w:rsidR="0836F8FE">
        <w:rPr>
          <w:rFonts w:ascii="Times New Roman" w:hAnsi="Times New Roman" w:cs="Times New Roman"/>
          <w:lang w:val="en-GB"/>
        </w:rPr>
        <w:t>–</w:t>
      </w:r>
      <w:r w:rsidRPr="009747E7">
        <w:rPr>
          <w:rFonts w:ascii="Times New Roman" w:hAnsi="Times New Roman" w:cs="Times New Roman"/>
          <w:lang w:val="en-GB"/>
        </w:rPr>
        <w:t xml:space="preserve"> </w:t>
      </w:r>
      <w:r w:rsidRPr="009747E7" w:rsidR="0836F8FE">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the price doesn't matter and the only valuable part of the tender is quality - meaning set of values of </w:t>
      </w:r>
      <w:r w:rsidRPr="009747E7">
        <w:rPr>
          <w:rFonts w:ascii="Times New Roman" w:hAnsi="Times New Roman" w:eastAsia="Courier New" w:cs="Times New Roman"/>
          <w:color w:val="DD1144"/>
          <w:szCs w:val="20"/>
          <w:shd w:val="clear" w:color="auto" w:fill="F3F3F3"/>
          <w:lang w:val="en-GB"/>
        </w:rPr>
        <w:t>criteria</w:t>
      </w:r>
      <w:r w:rsidRPr="009747E7">
        <w:rPr>
          <w:rFonts w:ascii="Times New Roman" w:hAnsi="Times New Roman" w:cs="Times New Roman"/>
          <w:lang w:val="en-GB"/>
        </w:rPr>
        <w:t xml:space="preserve">, selected by </w:t>
      </w:r>
      <w:r w:rsidRPr="009747E7" w:rsidR="0836F8FE">
        <w:rPr>
          <w:rFonts w:ascii="Times New Roman" w:hAnsi="Times New Roman" w:cs="Times New Roman"/>
          <w:lang w:val="en-GB"/>
        </w:rPr>
        <w:t xml:space="preserve">the </w:t>
      </w:r>
      <w:r w:rsidRPr="009747E7" w:rsidR="00B55ECA">
        <w:rPr>
          <w:rFonts w:ascii="Times New Roman" w:hAnsi="Times New Roman" w:cs="Times New Roman"/>
          <w:lang w:val="en-GB"/>
        </w:rPr>
        <w:t>EO</w:t>
      </w:r>
      <w:r w:rsidRPr="009747E7" w:rsidR="0836F8FE">
        <w:rPr>
          <w:rFonts w:ascii="Times New Roman" w:hAnsi="Times New Roman" w:cs="Times New Roman"/>
          <w:lang w:val="en-GB"/>
        </w:rPr>
        <w:t xml:space="preserve"> </w:t>
      </w:r>
      <w:r w:rsidRPr="009747E7">
        <w:rPr>
          <w:rFonts w:ascii="Times New Roman" w:hAnsi="Times New Roman" w:cs="Times New Roman"/>
          <w:lang w:val="en-GB"/>
        </w:rPr>
        <w:t xml:space="preserve">while submitting a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It means that the normali</w:t>
      </w:r>
      <w:r w:rsidRPr="009747E7" w:rsidR="0836F8FE">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received</w:t>
      </w:r>
      <w:r w:rsidRPr="009747E7" w:rsidR="0836F8FE">
        <w:rPr>
          <w:rFonts w:ascii="Times New Roman" w:hAnsi="Times New Roman" w:cs="Times New Roman"/>
          <w:lang w:val="en-GB"/>
        </w:rPr>
        <w:t>,</w:t>
      </w:r>
      <w:r w:rsidRPr="009747E7">
        <w:rPr>
          <w:rFonts w:ascii="Times New Roman" w:hAnsi="Times New Roman" w:cs="Times New Roman"/>
          <w:lang w:val="en-GB"/>
        </w:rPr>
        <w:t xml:space="preserve"> based on '1'. </w:t>
      </w:r>
      <w:r w:rsidRPr="009747E7" w:rsidR="0033652A">
        <w:rPr>
          <w:rFonts w:ascii="Times New Roman" w:hAnsi="Times New Roman" w:cs="Times New Roman"/>
          <w:lang w:val="en-GB"/>
        </w:rPr>
        <w:t>Most qualified goes first</w:t>
      </w:r>
      <w:r w:rsidRPr="009747E7" w:rsidR="0836F8FE">
        <w:rPr>
          <w:rFonts w:ascii="Times New Roman" w:hAnsi="Times New Roman" w:cs="Times New Roman"/>
          <w:lang w:val="en-GB"/>
        </w:rPr>
        <w:t>.</w:t>
      </w:r>
    </w:p>
    <w:p w:rsidRPr="009747E7" w:rsidR="000E7BD2" w:rsidP="002C3226" w:rsidRDefault="002C3226" w14:paraId="16773BBE" w14:textId="36F6B228">
      <w:pPr>
        <w:pStyle w:val="Heading5"/>
        <w:numPr>
          <w:ilvl w:val="0"/>
          <w:numId w:val="0"/>
        </w:numPr>
        <w:ind w:left="1008" w:hanging="1008"/>
        <w:rPr>
          <w:rFonts w:ascii="Times New Roman" w:hAnsi="Times New Roman" w:cs="Times New Roman"/>
        </w:rPr>
      </w:pPr>
      <w:bookmarkStart w:name="_g13cw03xtthm" w:colFirst="0" w:colLast="0" w:id="3308"/>
      <w:bookmarkEnd w:id="3308"/>
      <w:r w:rsidRPr="009747E7">
        <w:rPr>
          <w:rFonts w:ascii="Times New Roman" w:hAnsi="Times New Roman" w:cs="Times New Roman"/>
        </w:rPr>
        <w:t xml:space="preserve">3.4.2.4 </w:t>
      </w:r>
      <w:r w:rsidRPr="009747E7" w:rsidR="000E7BD2">
        <w:rPr>
          <w:rFonts w:ascii="Times New Roman" w:hAnsi="Times New Roman" w:cs="Times New Roman"/>
        </w:rPr>
        <w:t>ratedCriteria</w:t>
      </w:r>
    </w:p>
    <w:p w:rsidRPr="009747E7" w:rsidR="000E7BD2" w:rsidP="006F791E" w:rsidRDefault="000E7BD2" w14:paraId="773BA217" w14:textId="16DCD2AC">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ratedCriteria</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both price and </w:t>
      </w:r>
      <w:r w:rsidRPr="009747E7" w:rsidR="007F258A">
        <w:rPr>
          <w:rFonts w:ascii="Times New Roman" w:hAnsi="Times New Roman" w:cs="Times New Roman"/>
          <w:lang w:val="en-GB"/>
        </w:rPr>
        <w:t xml:space="preserve">value </w:t>
      </w:r>
      <w:r w:rsidRPr="009747E7">
        <w:rPr>
          <w:rFonts w:ascii="Times New Roman" w:hAnsi="Times New Roman" w:cs="Times New Roman"/>
          <w:lang w:val="en-GB"/>
        </w:rPr>
        <w:t>matter. It means that the normali</w:t>
      </w:r>
      <w:r w:rsidRPr="009747E7" w:rsidR="007F258A">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sidR="007F258A">
        <w:rPr>
          <w:rFonts w:ascii="Times New Roman" w:hAnsi="Times New Roman" w:cs="Times New Roman"/>
          <w:lang w:val="en-GB"/>
        </w:rPr>
        <w:t>‘</w:t>
      </w:r>
      <w:r w:rsidRPr="009747E7" w:rsidR="007F258A">
        <w:rPr>
          <w:rFonts w:ascii="Times New Roman" w:hAnsi="Times New Roman" w:eastAsia="Courier New" w:cs="Times New Roman"/>
          <w:color w:val="DD1144"/>
          <w:szCs w:val="20"/>
          <w:shd w:val="clear" w:color="auto" w:fill="F3F3F3"/>
          <w:lang w:val="en-GB"/>
        </w:rPr>
        <w:t>bid.value</w:t>
      </w:r>
      <w:r w:rsidRPr="009747E7">
        <w:rPr>
          <w:rFonts w:ascii="Times New Roman" w:hAnsi="Times New Roman" w:eastAsia="Courier New" w:cs="Times New Roman"/>
          <w:color w:val="DD1144"/>
          <w:szCs w:val="20"/>
          <w:shd w:val="clear" w:color="auto" w:fill="F3F3F3"/>
          <w:lang w:val="en-GB"/>
        </w:rPr>
        <w:t>'</w:t>
      </w:r>
      <w:r w:rsidRPr="009747E7">
        <w:rPr>
          <w:rFonts w:ascii="Times New Roman" w:hAnsi="Times New Roman" w:cs="Times New Roman"/>
          <w:lang w:val="en-GB"/>
        </w:rPr>
        <w:t>. Cheapest goes first</w:t>
      </w:r>
      <w:r w:rsidRPr="009747E7" w:rsidR="007F258A">
        <w:rPr>
          <w:rFonts w:ascii="Times New Roman" w:hAnsi="Times New Roman" w:cs="Times New Roman"/>
          <w:lang w:val="en-GB"/>
        </w:rPr>
        <w:t>.</w:t>
      </w:r>
      <w:r w:rsidRPr="009747E7">
        <w:rPr>
          <w:rFonts w:ascii="Times New Roman" w:hAnsi="Times New Roman" w:cs="Times New Roman"/>
          <w:lang w:val="en-GB"/>
        </w:rPr>
        <w:t xml:space="preserve"> </w:t>
      </w:r>
    </w:p>
    <w:p w:rsidRPr="009747E7" w:rsidR="000E7BD2" w:rsidP="006F791E" w:rsidRDefault="000E7BD2" w14:paraId="45C643CB" w14:textId="2CD0C7FA">
      <w:pPr>
        <w:jc w:val="both"/>
        <w:rPr>
          <w:rFonts w:ascii="Times New Roman" w:hAnsi="Times New Roman" w:cs="Times New Roman"/>
          <w:lang w:val="en-GB"/>
        </w:rPr>
      </w:pPr>
      <w:r w:rsidRPr="009747E7">
        <w:rPr>
          <w:rFonts w:ascii="Times New Roman" w:hAnsi="Times New Roman" w:cs="Times New Roman"/>
          <w:lang w:val="en-GB"/>
        </w:rPr>
        <w:t xml:space="preserve">Where automated ranking is </w:t>
      </w:r>
      <w:r w:rsidRPr="009747E7" w:rsidR="00F13FB8">
        <w:rPr>
          <w:rFonts w:ascii="Times New Roman" w:hAnsi="Times New Roman" w:cs="Times New Roman"/>
          <w:lang w:val="en-GB"/>
        </w:rPr>
        <w:t>the</w:t>
      </w:r>
      <w:r w:rsidRPr="009747E7">
        <w:rPr>
          <w:rFonts w:ascii="Times New Roman" w:hAnsi="Times New Roman" w:cs="Times New Roman"/>
          <w:lang w:val="en-GB"/>
        </w:rPr>
        <w:t xml:space="preserve"> case, all the awards </w:t>
      </w:r>
      <w:r w:rsidRPr="009747E7" w:rsidR="00F13FB8">
        <w:rPr>
          <w:rFonts w:ascii="Times New Roman" w:hAnsi="Times New Roman" w:cs="Times New Roman"/>
          <w:lang w:val="en-GB"/>
        </w:rPr>
        <w:t>are</w:t>
      </w:r>
      <w:r w:rsidRPr="009747E7">
        <w:rPr>
          <w:rFonts w:ascii="Times New Roman" w:hAnsi="Times New Roman" w:cs="Times New Roman"/>
          <w:lang w:val="en-GB"/>
        </w:rPr>
        <w:t xml:space="preserve"> ranked into order for evaluation and the first award (most suitable according to the prescribed evaluation function) will be switched to the </w:t>
      </w:r>
      <w:r w:rsidRPr="009747E7" w:rsidR="00F13FB8">
        <w:rPr>
          <w:rFonts w:ascii="Times New Roman" w:hAnsi="Times New Roman" w:cs="Times New Roman"/>
          <w:lang w:val="en-GB"/>
        </w:rPr>
        <w:t xml:space="preserve">next </w:t>
      </w:r>
      <w:r w:rsidRPr="009747E7">
        <w:rPr>
          <w:rFonts w:ascii="Times New Roman" w:hAnsi="Times New Roman" w:cs="Times New Roman"/>
          <w:lang w:val="en-GB"/>
        </w:rPr>
        <w:t xml:space="preserve">state </w:t>
      </w:r>
      <w:r w:rsidRPr="009747E7" w:rsidR="00F13FB8">
        <w:rPr>
          <w:rFonts w:ascii="Times New Roman" w:hAnsi="Times New Roman" w:cs="Times New Roman"/>
          <w:lang w:val="en-GB"/>
        </w:rPr>
        <w:t>‘</w:t>
      </w:r>
      <w:r w:rsidRPr="009747E7">
        <w:rPr>
          <w:rFonts w:ascii="Times New Roman" w:hAnsi="Times New Roman" w:cs="Times New Roman"/>
          <w:lang w:val="en-GB"/>
        </w:rPr>
        <w:t>available for evaluation</w:t>
      </w:r>
      <w:r w:rsidRPr="009747E7" w:rsidR="00F13FB8">
        <w:rPr>
          <w:rFonts w:ascii="Times New Roman" w:hAnsi="Times New Roman" w:cs="Times New Roman"/>
          <w:lang w:val="en-GB"/>
        </w:rPr>
        <w:t>’</w:t>
      </w:r>
      <w:r w:rsidRPr="009747E7">
        <w:rPr>
          <w:rFonts w:ascii="Times New Roman" w:hAnsi="Times New Roman" w:cs="Times New Roman"/>
          <w:lang w:val="en-GB"/>
        </w:rPr>
        <w:t xml:space="preserve"> by </w:t>
      </w:r>
      <w:r w:rsidRPr="009747E7" w:rsidR="00F13FB8">
        <w:rPr>
          <w:rFonts w:ascii="Times New Roman" w:hAnsi="Times New Roman" w:cs="Times New Roman"/>
          <w:lang w:val="en-GB"/>
        </w:rPr>
        <w:t xml:space="preserve">the </w:t>
      </w:r>
      <w:r w:rsidRPr="009747E7" w:rsidR="000A2B27">
        <w:rPr>
          <w:rFonts w:ascii="Times New Roman" w:hAnsi="Times New Roman" w:cs="Times New Roman"/>
          <w:lang w:val="en-GB"/>
        </w:rPr>
        <w:t>CA</w:t>
      </w:r>
      <w:r w:rsidRPr="009747E7">
        <w:rPr>
          <w:rFonts w:ascii="Times New Roman" w:hAnsi="Times New Roman" w:cs="Times New Roman"/>
          <w:lang w:val="en-GB"/>
        </w:rPr>
        <w:t xml:space="preserve">. </w:t>
      </w:r>
    </w:p>
    <w:p w:rsidRPr="009747E7" w:rsidR="000E7BD2" w:rsidP="0033652A" w:rsidRDefault="2CE72AC9" w14:paraId="089496B0" w14:textId="1B5A0C96">
      <w:pPr>
        <w:pStyle w:val="Heading2"/>
        <w:ind w:left="709" w:hanging="709"/>
        <w:rPr>
          <w:rFonts w:cs="Times New Roman"/>
          <w:lang w:val="en-GB"/>
        </w:rPr>
      </w:pPr>
      <w:bookmarkStart w:name="_7vyk3jh7f49w" w:colFirst="0" w:colLast="0" w:id="3309"/>
      <w:bookmarkStart w:name="_u1uf9yo1odsx" w:colFirst="0" w:colLast="0" w:id="3310"/>
      <w:bookmarkStart w:name="_Toc57793431" w:id="3311"/>
      <w:bookmarkEnd w:id="3309"/>
      <w:bookmarkEnd w:id="3310"/>
      <w:r w:rsidRPr="009747E7">
        <w:rPr>
          <w:rFonts w:cs="Times New Roman"/>
          <w:lang w:val="en-GB"/>
        </w:rPr>
        <w:lastRenderedPageBreak/>
        <w:t xml:space="preserve">3.5 </w:t>
      </w:r>
      <w:ins w:author="Alba Colomer Padrosa" w:date="2020-12-02T09:12:00Z" w:id="3312">
        <w:r w:rsidR="002E40FC">
          <w:rPr>
            <w:rFonts w:cs="Times New Roman"/>
            <w:lang w:val="en-GB"/>
          </w:rPr>
          <w:t xml:space="preserve">Annex 5 - </w:t>
        </w:r>
      </w:ins>
      <w:r w:rsidRPr="009747E7">
        <w:rPr>
          <w:rFonts w:cs="Times New Roman"/>
          <w:lang w:val="en-GB"/>
        </w:rPr>
        <w:t xml:space="preserve">Conflict of interests - declaration by the </w:t>
      </w:r>
      <w:r w:rsidRPr="009747E7" w:rsidR="000A2B27">
        <w:rPr>
          <w:rFonts w:cs="Times New Roman"/>
          <w:lang w:val="en-GB"/>
        </w:rPr>
        <w:t>CA</w:t>
      </w:r>
      <w:bookmarkEnd w:id="3311"/>
    </w:p>
    <w:p w:rsidR="008F6ABB" w:rsidP="6F0611B3" w:rsidRDefault="6F0611B3" w14:paraId="58DED775" w14:textId="7FB88D47">
      <w:pPr>
        <w:jc w:val="both"/>
        <w:rPr>
          <w:ins w:author="Alba Colomer Padrosa" w:date="2020-12-02T09:04:00Z" w:id="3313"/>
          <w:rFonts w:ascii="Times New Roman" w:hAnsi="Times New Roman" w:cs="Times New Roman"/>
          <w:i/>
          <w:iCs/>
          <w:lang w:val="en-GB"/>
        </w:rPr>
      </w:pPr>
      <w:r w:rsidRPr="009747E7">
        <w:rPr>
          <w:rFonts w:ascii="Times New Roman" w:hAnsi="Times New Roman" w:cs="Times New Roman"/>
          <w:i/>
          <w:iCs/>
          <w:lang w:val="en-GB"/>
        </w:rPr>
        <w:t>“</w:t>
      </w:r>
      <w:ins w:author="Alba Colomer Padrosa" w:date="2020-12-02T09:03:00Z" w:id="3314">
        <w:r w:rsidRPr="008F6ABB" w:rsidR="008F6ABB">
          <w:rPr>
            <w:rFonts w:ascii="Times New Roman" w:hAnsi="Times New Roman" w:cs="Times New Roman"/>
            <w:i/>
            <w:iCs/>
            <w:lang w:val="en-GB"/>
          </w:rPr>
          <w:t>Member States shall ensure that contracting authorities take appropriate measures to effectively prevent, identify and remedy conflicts of interest arising in the conduct of procurement procedures so as to avoid any distortion of competition and to ensure equal treatment of all economic operators</w:t>
        </w:r>
        <w:r w:rsidR="008F6ABB">
          <w:rPr>
            <w:rFonts w:ascii="Times New Roman" w:hAnsi="Times New Roman" w:cs="Times New Roman"/>
            <w:i/>
            <w:iCs/>
            <w:lang w:val="en-GB"/>
          </w:rPr>
          <w:t>.</w:t>
        </w:r>
      </w:ins>
    </w:p>
    <w:p w:rsidRPr="009747E7" w:rsidR="000E7BD2" w:rsidP="6F0611B3" w:rsidRDefault="008F6ABB" w14:paraId="47659E73" w14:textId="4625A12B">
      <w:pPr>
        <w:jc w:val="both"/>
        <w:rPr>
          <w:rFonts w:ascii="Times New Roman" w:hAnsi="Times New Roman" w:cs="Times New Roman"/>
          <w:i/>
          <w:iCs/>
          <w:lang w:val="en-GB"/>
        </w:rPr>
      </w:pPr>
      <w:ins w:author="Alba Colomer Padrosa" w:date="2020-12-02T09:04:00Z" w:id="3315">
        <w:r w:rsidRPr="008F6ABB">
          <w:rPr>
            <w:rFonts w:ascii="Times New Roman" w:hAnsi="Times New Roman" w:cs="Times New Roman"/>
            <w:i/>
            <w:iCs/>
            <w:lang w:val="en-GB"/>
          </w:rPr>
          <w:t>The concept of conflicts of interest shall at least cover any situation where staff members of the contracting authority or of a procurement service provider acting on behalf of the contracting authority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t>
        </w:r>
      </w:ins>
      <w:del w:author="Alba Colomer Padrosa" w:date="2020-12-02T09:03:00Z" w:id="3316">
        <w:r w:rsidRPr="009747E7" w:rsidDel="008F6ABB" w:rsidR="6F0611B3">
          <w:rPr>
            <w:rFonts w:ascii="Times New Roman" w:hAnsi="Times New Roman" w:cs="Times New Roman"/>
            <w:i/>
            <w:iCs/>
            <w:lang w:val="en-GB"/>
          </w:rPr>
          <w:delText xml:space="preserve">Member States shall ensure that </w:delText>
        </w:r>
        <w:commentRangeStart w:id="3317"/>
        <w:r w:rsidRPr="009747E7" w:rsidDel="008F6ABB" w:rsidR="6F0611B3">
          <w:rPr>
            <w:rFonts w:ascii="Times New Roman" w:hAnsi="Times New Roman" w:cs="Times New Roman"/>
            <w:i/>
            <w:iCs/>
            <w:lang w:val="en-GB"/>
          </w:rPr>
          <w:delText>procuring entities</w:delText>
        </w:r>
        <w:commentRangeEnd w:id="3317"/>
        <w:r w:rsidRPr="009747E7" w:rsidDel="008F6ABB" w:rsidR="2C2706DB">
          <w:rPr>
            <w:rStyle w:val="CommentReference"/>
            <w:lang w:val="en-GB"/>
            <w:rPrChange w:author="Chris Smith" w:date="2020-11-29T16:43:00Z" w:id="3318">
              <w:rPr>
                <w:rStyle w:val="CommentReference"/>
              </w:rPr>
            </w:rPrChange>
          </w:rPr>
          <w:commentReference w:id="3317"/>
        </w:r>
        <w:r w:rsidRPr="009747E7" w:rsidDel="008F6ABB" w:rsidR="6F0611B3">
          <w:rPr>
            <w:rFonts w:ascii="Times New Roman" w:hAnsi="Times New Roman" w:cs="Times New Roman"/>
            <w:i/>
            <w:iCs/>
            <w:lang w:val="en-GB"/>
          </w:rPr>
          <w:delText xml:space="preserve"> take appropriate measures to effectively prevent, identify and remedy conflicts of interest arising in the conduct of procurement procedures so as to avoid any distortion of competition and to ensure equal treatment of all economic operators. </w:delText>
        </w:r>
      </w:del>
      <w:del w:author="Alba Colomer Padrosa" w:date="2020-12-02T09:04:00Z" w:id="3319">
        <w:r w:rsidRPr="009747E7" w:rsidDel="008F6ABB" w:rsidR="6F0611B3">
          <w:rPr>
            <w:rFonts w:ascii="Times New Roman" w:hAnsi="Times New Roman" w:cs="Times New Roman"/>
            <w:i/>
            <w:iCs/>
            <w:lang w:val="en-GB"/>
          </w:rPr>
          <w:delText>The concept of conflicts of interest shall at least cover any situation where staff members of the procuring entity or of a procurement service provider acting on behalf of the  procuring entity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delText>
        </w:r>
      </w:del>
      <w:r w:rsidRPr="009747E7" w:rsidR="6F0611B3">
        <w:rPr>
          <w:rFonts w:ascii="Times New Roman" w:hAnsi="Times New Roman" w:cs="Times New Roman"/>
          <w:i/>
          <w:iCs/>
          <w:lang w:val="en-GB"/>
        </w:rPr>
        <w:t>"</w:t>
      </w:r>
    </w:p>
    <w:p w:rsidRPr="009747E7" w:rsidR="000E7BD2" w:rsidP="000E7BD2" w:rsidRDefault="000E7BD2" w14:paraId="207C8AAE" w14:textId="77777777">
      <w:pPr>
        <w:ind w:left="900"/>
        <w:jc w:val="right"/>
        <w:rPr>
          <w:rFonts w:ascii="Times New Roman" w:hAnsi="Times New Roman" w:cs="Times New Roman"/>
          <w:lang w:val="en-GB"/>
        </w:rPr>
      </w:pPr>
      <w:r w:rsidRPr="009747E7">
        <w:rPr>
          <w:rFonts w:ascii="Times New Roman" w:hAnsi="Times New Roman" w:cs="Times New Roman"/>
          <w:lang w:val="en-GB"/>
        </w:rPr>
        <w:t>EU24/2014 Article 24. Conflicts of interest</w:t>
      </w:r>
    </w:p>
    <w:p w:rsidRPr="009747E7" w:rsidR="000E7BD2" w:rsidP="002C3226" w:rsidRDefault="002C3226" w14:paraId="64E0F413" w14:textId="30DA7CD7">
      <w:pPr>
        <w:pStyle w:val="Heading3"/>
        <w:numPr>
          <w:ilvl w:val="0"/>
          <w:numId w:val="0"/>
        </w:numPr>
        <w:ind w:left="900"/>
        <w:rPr>
          <w:rFonts w:cs="Times New Roman"/>
        </w:rPr>
      </w:pPr>
      <w:bookmarkStart w:name="_mafjgzojf12d" w:colFirst="0" w:colLast="0" w:id="3320"/>
      <w:bookmarkStart w:name="_Toc57793432" w:id="3321"/>
      <w:bookmarkEnd w:id="3320"/>
      <w:r w:rsidRPr="009747E7">
        <w:rPr>
          <w:rFonts w:cs="Times New Roman"/>
        </w:rPr>
        <w:t xml:space="preserve">3.5.1 </w:t>
      </w:r>
      <w:r w:rsidRPr="009747E7" w:rsidR="000E7BD2">
        <w:rPr>
          <w:rFonts w:cs="Times New Roman"/>
        </w:rPr>
        <w:t>Types of conflict</w:t>
      </w:r>
      <w:bookmarkEnd w:id="3321"/>
      <w:r w:rsidRPr="009747E7" w:rsidR="000E7BD2">
        <w:rPr>
          <w:rFonts w:cs="Times New Roman"/>
        </w:rPr>
        <w:t xml:space="preserve"> </w:t>
      </w:r>
    </w:p>
    <w:p w:rsidRPr="009747E7" w:rsidR="0033652A" w:rsidP="00F1538A" w:rsidRDefault="000E7BD2" w14:paraId="44DBF898" w14:textId="77777777">
      <w:pPr>
        <w:pStyle w:val="ListParagraph"/>
        <w:numPr>
          <w:ilvl w:val="0"/>
          <w:numId w:val="33"/>
        </w:numPr>
        <w:rPr>
          <w:rFonts w:ascii="Times New Roman" w:hAnsi="Times New Roman"/>
        </w:rPr>
      </w:pPr>
      <w:r w:rsidRPr="009747E7">
        <w:rPr>
          <w:rFonts w:ascii="Times New Roman" w:hAnsi="Times New Roman"/>
        </w:rPr>
        <w:t>"Conflict of interest" means any situation where an individual has an interest that may compromise or be reasonably perceived to compromise the individual’s capacity to act independently and in the public interest when providing advice to the Commission in relation to the subject of the work performed by the expert group or sub-group in question.</w:t>
      </w:r>
    </w:p>
    <w:p w:rsidRPr="009747E7" w:rsidR="0033652A" w:rsidP="00F1538A" w:rsidRDefault="000E7BD2" w14:paraId="71EB5FB7" w14:textId="77777777">
      <w:pPr>
        <w:pStyle w:val="ListParagraph"/>
        <w:numPr>
          <w:ilvl w:val="0"/>
          <w:numId w:val="33"/>
        </w:numPr>
        <w:rPr>
          <w:rFonts w:ascii="Times New Roman" w:hAnsi="Times New Roman"/>
        </w:rPr>
      </w:pPr>
      <w:r w:rsidRPr="009747E7">
        <w:rPr>
          <w:rFonts w:ascii="Times New Roman" w:hAnsi="Times New Roman"/>
        </w:rPr>
        <w:t>"Immediate family member" means the individual’s spouse, children and parents.</w:t>
      </w:r>
    </w:p>
    <w:p w:rsidRPr="009747E7" w:rsidR="0033652A" w:rsidP="00F1538A" w:rsidRDefault="000E7BD2" w14:paraId="056CCBDC" w14:textId="0A29B901">
      <w:pPr>
        <w:pStyle w:val="ListParagraph"/>
        <w:numPr>
          <w:ilvl w:val="0"/>
          <w:numId w:val="33"/>
        </w:numPr>
        <w:rPr>
          <w:rFonts w:ascii="Times New Roman" w:hAnsi="Times New Roman"/>
        </w:rPr>
      </w:pPr>
      <w:r w:rsidRPr="009747E7">
        <w:rPr>
          <w:rFonts w:ascii="Times New Roman" w:hAnsi="Times New Roman"/>
        </w:rPr>
        <w:t>"Spouse" includes a partner with whom the individual has a registered non</w:t>
      </w:r>
      <w:r w:rsidRPr="009747E7" w:rsidR="00F13FB8">
        <w:rPr>
          <w:rFonts w:ascii="Times New Roman" w:hAnsi="Times New Roman"/>
        </w:rPr>
        <w:t>-</w:t>
      </w:r>
      <w:r w:rsidRPr="009747E7">
        <w:rPr>
          <w:rFonts w:ascii="Times New Roman" w:hAnsi="Times New Roman"/>
        </w:rPr>
        <w:t>marita</w:t>
      </w:r>
      <w:r w:rsidRPr="009747E7" w:rsidR="0033652A">
        <w:rPr>
          <w:rFonts w:ascii="Times New Roman" w:hAnsi="Times New Roman"/>
        </w:rPr>
        <w:t>l regime</w:t>
      </w:r>
      <w:r w:rsidRPr="009747E7" w:rsidR="00F13FB8">
        <w:rPr>
          <w:rFonts w:ascii="Times New Roman" w:hAnsi="Times New Roman"/>
        </w:rPr>
        <w:t>.</w:t>
      </w:r>
    </w:p>
    <w:p w:rsidRPr="009747E7" w:rsidR="0033652A" w:rsidP="00F1538A" w:rsidRDefault="000E7BD2" w14:paraId="152263B5" w14:textId="77777777">
      <w:pPr>
        <w:pStyle w:val="ListParagraph"/>
        <w:numPr>
          <w:ilvl w:val="0"/>
          <w:numId w:val="33"/>
        </w:numPr>
        <w:rPr>
          <w:rFonts w:ascii="Times New Roman" w:hAnsi="Times New Roman"/>
        </w:rPr>
      </w:pPr>
      <w:r w:rsidRPr="009747E7">
        <w:rPr>
          <w:rFonts w:ascii="Times New Roman" w:hAnsi="Times New Roman"/>
        </w:rPr>
        <w:t>"Children" means the child(ren) the individual and the spouse have in common, the own child(ren) of the individual and the own child(ren) of the spouse.</w:t>
      </w:r>
    </w:p>
    <w:p w:rsidRPr="009747E7" w:rsidR="0033652A" w:rsidP="00F1538A" w:rsidRDefault="000E7BD2" w14:paraId="6808CD21" w14:textId="77777777">
      <w:pPr>
        <w:pStyle w:val="ListParagraph"/>
        <w:numPr>
          <w:ilvl w:val="0"/>
          <w:numId w:val="33"/>
        </w:numPr>
        <w:rPr>
          <w:rFonts w:ascii="Times New Roman" w:hAnsi="Times New Roman"/>
        </w:rPr>
      </w:pPr>
      <w:r w:rsidRPr="009747E7">
        <w:rPr>
          <w:rFonts w:ascii="Times New Roman" w:hAnsi="Times New Roman"/>
        </w:rPr>
        <w:t>"Legal entity" means any commercial business, industry association, consultancy, research institution or other enterprise whose funding is significantly derived from commercial sources. It also includes independent own commercial businesses, law offices, consultancies or similar.</w:t>
      </w:r>
    </w:p>
    <w:p w:rsidRPr="009747E7" w:rsidR="0033652A" w:rsidP="00F1538A" w:rsidRDefault="000E7BD2" w14:paraId="1DBA2551" w14:textId="76B9F51C">
      <w:pPr>
        <w:pStyle w:val="ListParagraph"/>
        <w:numPr>
          <w:ilvl w:val="0"/>
          <w:numId w:val="33"/>
        </w:numPr>
        <w:rPr>
          <w:rFonts w:ascii="Times New Roman" w:hAnsi="Times New Roman"/>
        </w:rPr>
      </w:pPr>
      <w:r w:rsidRPr="009747E7">
        <w:rPr>
          <w:rFonts w:ascii="Times New Roman" w:hAnsi="Times New Roman"/>
        </w:rPr>
        <w:t>"Body" means a governmental, international or non-profit organisation.</w:t>
      </w:r>
    </w:p>
    <w:p w:rsidRPr="009747E7" w:rsidR="000E7BD2" w:rsidP="00F1538A" w:rsidRDefault="000E7BD2" w14:paraId="24F2B874" w14:textId="09366906">
      <w:pPr>
        <w:pStyle w:val="ListParagraph"/>
        <w:numPr>
          <w:ilvl w:val="0"/>
          <w:numId w:val="33"/>
        </w:numPr>
        <w:rPr>
          <w:rFonts w:ascii="Times New Roman" w:hAnsi="Times New Roman"/>
        </w:rPr>
      </w:pPr>
      <w:r w:rsidRPr="009747E7">
        <w:rPr>
          <w:rFonts w:ascii="Times New Roman" w:hAnsi="Times New Roman"/>
        </w:rPr>
        <w:t>"Meeting" includes a series or cycle of meetings.</w:t>
      </w:r>
    </w:p>
    <w:p w:rsidRPr="009747E7" w:rsidR="000E7BD2" w:rsidP="002C3226" w:rsidRDefault="002C3226" w14:paraId="0E9B08E5" w14:textId="0ED59193">
      <w:pPr>
        <w:pStyle w:val="Heading3"/>
        <w:numPr>
          <w:ilvl w:val="0"/>
          <w:numId w:val="0"/>
        </w:numPr>
        <w:ind w:left="1620"/>
        <w:rPr>
          <w:rFonts w:cs="Times New Roman"/>
        </w:rPr>
      </w:pPr>
      <w:bookmarkStart w:name="_jyq89x2nqvms" w:colFirst="0" w:colLast="0" w:id="3322"/>
      <w:bookmarkStart w:name="_Toc57793433" w:id="3323"/>
      <w:bookmarkEnd w:id="3322"/>
      <w:r w:rsidRPr="009747E7">
        <w:rPr>
          <w:rFonts w:cs="Times New Roman"/>
        </w:rPr>
        <w:t xml:space="preserve">3.5.2 </w:t>
      </w:r>
      <w:r w:rsidRPr="009747E7" w:rsidR="000E7BD2">
        <w:rPr>
          <w:rFonts w:cs="Times New Roman"/>
        </w:rPr>
        <w:t>References</w:t>
      </w:r>
      <w:bookmarkEnd w:id="3323"/>
    </w:p>
    <w:commentRangeStart w:id="3324"/>
    <w:p w:rsidRPr="009747E7" w:rsidR="000E7BD2" w:rsidP="3050268B" w:rsidRDefault="00797217" w14:paraId="6CB0E8FE" w14:textId="7EE2FDB8">
      <w:pPr>
        <w:numPr>
          <w:ilvl w:val="0"/>
          <w:numId w:val="19"/>
        </w:numPr>
        <w:spacing w:after="200" w:line="360" w:lineRule="auto"/>
        <w:ind w:left="1260"/>
        <w:rPr>
          <w:rFonts w:eastAsia="游明朝" w:eastAsiaTheme="minorEastAsia"/>
          <w:vertAlign w:val="superscript"/>
          <w:lang w:val="en-GB"/>
        </w:rPr>
      </w:pPr>
      <w:r w:rsidRPr="009747E7">
        <w:rPr>
          <w:lang w:val="en-GB"/>
        </w:rPr>
        <w:fldChar w:fldCharType="begin"/>
      </w:r>
      <w:r w:rsidRPr="009747E7">
        <w:rPr>
          <w:lang w:val="en-GB"/>
        </w:rPr>
        <w:instrText xml:space="preserve"> HYPERLINK "https://ec.europa.eu/health/scientific_committees/docs/declaration_interest_wg_en.pdf" </w:instrText>
      </w:r>
      <w:r w:rsidRPr="009747E7">
        <w:rPr>
          <w:lang w:val="en-GB"/>
        </w:rPr>
        <w:fldChar w:fldCharType="separate"/>
      </w:r>
      <w:commentRangeStart w:id="3327"/>
      <w:r w:rsidRPr="009747E7" w:rsidR="000E7BD2">
        <w:rPr>
          <w:rFonts w:ascii="Times New Roman" w:hAnsi="Times New Roman" w:cs="Times New Roman"/>
          <w:color w:val="1155CC"/>
          <w:u w:val="single"/>
          <w:lang w:val="en-GB"/>
        </w:rPr>
        <w:t>Standard declaration of interests (DI) form for individuals applying to be appointed as members of Scientific Committees' Working Groups in a personal capacity</w:t>
      </w:r>
      <w:ins w:author="Alba Colomer Padrosa" w:date="2020-11-23T16:17:00Z" w:id="295759188">
        <w:r w:rsidRPr="3050268B" w:rsidR="3050268B">
          <w:rPr>
            <w:rFonts w:ascii="Times New Roman" w:hAnsi="Times New Roman" w:cs="Times New Roman"/>
            <w:color w:val="1155CC"/>
            <w:u w:val="single"/>
            <w:lang w:val="en-GB"/>
          </w:rPr>
          <w:t xml:space="preserve"> </w:t>
        </w:r>
      </w:ins>
      <w:r w:rsidRPr="009747E7">
        <w:rPr>
          <w:rFonts w:ascii="Times New Roman" w:hAnsi="Times New Roman" w:cs="Times New Roman"/>
          <w:color w:val="1155CC"/>
          <w:u w:val="single"/>
          <w:lang w:val="en-GB"/>
        </w:rPr>
        <w:fldChar w:fldCharType="end"/>
      </w:r>
      <w:ins w:author="Alba Colomer Padrosa" w:date="2020-11-23T16:18:00Z" w:id="1962149962">
        <w:r w:rsidRPr="3050268B" w:rsidR="3050268B">
          <w:rPr>
            <w:rFonts w:ascii="Times New Roman" w:hAnsi="Times New Roman" w:cs="Times New Roman"/>
            <w:color w:val="1155CC"/>
            <w:u w:val="single"/>
            <w:lang w:val="en-GB"/>
          </w:rPr>
          <w:t>by the European Commission</w:t>
        </w:r>
      </w:ins>
      <w:r w:rsidRPr="009747E7" w:rsidR="000E7BD2">
        <w:rPr>
          <w:rFonts w:ascii="Times New Roman" w:hAnsi="Times New Roman" w:cs="Times New Roman"/>
          <w:vertAlign w:val="superscript"/>
          <w:lang w:val="en-GB"/>
        </w:rPr>
        <w:footnoteReference w:id="20"/>
      </w:r>
    </w:p>
    <w:p w:rsidRPr="009747E7" w:rsidR="000E7BD2" w:rsidP="3050268B" w:rsidRDefault="002B2680" w14:paraId="59E75421" w14:textId="41137323">
      <w:pPr>
        <w:numPr>
          <w:ilvl w:val="0"/>
          <w:numId w:val="19"/>
        </w:numPr>
        <w:spacing w:after="200" w:line="360" w:lineRule="auto"/>
        <w:ind w:left="1260"/>
        <w:rPr>
          <w:rFonts w:eastAsia="游明朝" w:eastAsiaTheme="minorEastAsia"/>
          <w:lang w:val="en-GB"/>
        </w:rPr>
      </w:pPr>
      <w:r w:rsidRPr="009747E7">
        <w:rPr>
          <w:lang w:val="en-GB"/>
        </w:rPr>
        <w:fldChar w:fldCharType="begin"/>
      </w:r>
      <w:r w:rsidRPr="009747E7">
        <w:rPr>
          <w:lang w:val="en-GB"/>
        </w:rPr>
        <w:instrText xml:space="preserve"> HYPERLINK "https://ec.europa.eu/regional_policy/sources/docgener/guides/public_procurement/2018/guidance_public_procurement_2018_en.pdf" \h </w:instrText>
      </w:r>
      <w:r w:rsidRPr="009747E7">
        <w:rPr>
          <w:lang w:val="en-GB"/>
        </w:rPr>
        <w:fldChar w:fldCharType="separate"/>
      </w:r>
      <w:r w:rsidRPr="009747E7" w:rsidR="000E7BD2">
        <w:rPr>
          <w:rFonts w:ascii="Times New Roman" w:hAnsi="Times New Roman" w:cs="Times New Roman"/>
          <w:color w:val="1155CC"/>
          <w:u w:val="single"/>
          <w:lang w:val="en-GB"/>
        </w:rPr>
        <w:t>Template declaration of absence of conflict of interest and confidentiality</w:t>
      </w:r>
      <w:ins w:author="Alba Colomer Padrosa" w:date="2020-11-23T16:17:00Z" w:id="2054332518">
        <w:r w:rsidRPr="3050268B" w:rsidR="3050268B">
          <w:rPr>
            <w:rFonts w:ascii="Times New Roman" w:hAnsi="Times New Roman" w:cs="Times New Roman"/>
            <w:color w:val="1155CC"/>
            <w:u w:val="single"/>
            <w:lang w:val="en-GB"/>
          </w:rPr>
          <w:t xml:space="preserve"> </w:t>
        </w:r>
      </w:ins>
      <w:r w:rsidRPr="009747E7">
        <w:rPr>
          <w:rFonts w:ascii="Times New Roman" w:hAnsi="Times New Roman" w:cs="Times New Roman"/>
          <w:color w:val="1155CC"/>
          <w:u w:val="single"/>
          <w:lang w:val="en-GB"/>
        </w:rPr>
        <w:fldChar w:fldCharType="end"/>
      </w:r>
      <w:ins w:author="Alba Colomer Padrosa" w:date="2020-11-23T16:17:00Z" w:id="1778246908">
        <w:r w:rsidRPr="3050268B" w:rsidR="3050268B">
          <w:rPr>
            <w:rFonts w:ascii="Times New Roman" w:hAnsi="Times New Roman" w:cs="Times New Roman"/>
            <w:color w:val="1155CC"/>
            <w:u w:val="single"/>
            <w:lang w:val="en-GB"/>
          </w:rPr>
          <w:t>by the European Commission</w:t>
        </w:r>
      </w:ins>
      <w:r w:rsidRPr="009747E7" w:rsidR="000E7BD2">
        <w:rPr>
          <w:rFonts w:ascii="Times New Roman" w:hAnsi="Times New Roman" w:cs="Times New Roman"/>
          <w:lang w:val="en-GB"/>
        </w:rPr>
        <w:t xml:space="preserve"> (6.5)</w:t>
      </w:r>
      <w:r w:rsidRPr="009747E7" w:rsidR="000E7BD2">
        <w:rPr>
          <w:rFonts w:ascii="Times New Roman" w:hAnsi="Times New Roman" w:cs="Times New Roman"/>
          <w:vertAlign w:val="superscript"/>
          <w:lang w:val="en-GB"/>
        </w:rPr>
        <w:footnoteReference w:id="21"/>
      </w:r>
    </w:p>
    <w:p w:rsidRPr="009747E7" w:rsidR="000E7BD2" w:rsidP="3050268B" w:rsidRDefault="002B2680" w14:paraId="1A935992" w14:textId="119FFC12">
      <w:pPr>
        <w:numPr>
          <w:ilvl w:val="0"/>
          <w:numId w:val="19"/>
        </w:numPr>
        <w:spacing w:after="200" w:line="360" w:lineRule="auto"/>
        <w:ind w:left="1260"/>
        <w:rPr>
          <w:rFonts w:eastAsia="游明朝" w:eastAsiaTheme="minorEastAsia"/>
          <w:vertAlign w:val="superscript"/>
          <w:lang w:val="en-GB"/>
        </w:rPr>
      </w:pPr>
      <w:r w:rsidRPr="009747E7">
        <w:rPr>
          <w:lang w:val="en-GB"/>
        </w:rPr>
        <w:lastRenderedPageBreak/>
        <w:fldChar w:fldCharType="begin"/>
      </w:r>
      <w:r w:rsidRPr="009747E7">
        <w:rPr>
          <w:lang w:val="en-GB"/>
        </w:rPr>
        <w:instrText xml:space="preserve"> HYPERLINK "https://www.esfondi.lv/upload/02-kohezijas_fonds/Lielie_projekti/EK_vadl_par_interesu_konflikta_identif_publ_iepirk_EN.pdf" \h </w:instrText>
      </w:r>
      <w:r w:rsidRPr="009747E7">
        <w:rPr>
          <w:lang w:val="en-GB"/>
        </w:rPr>
        <w:fldChar w:fldCharType="separate"/>
      </w:r>
      <w:r w:rsidRPr="009747E7" w:rsidR="000E7BD2">
        <w:rPr>
          <w:rFonts w:ascii="Times New Roman" w:hAnsi="Times New Roman" w:cs="Times New Roman"/>
          <w:color w:val="1155CC"/>
          <w:u w:val="single"/>
          <w:lang w:val="en-GB"/>
        </w:rPr>
        <w:t>Identifying conflicts of interests in public procurement procedures for structural actions</w:t>
      </w:r>
      <w:ins w:author="Alba Colomer Padrosa" w:date="2020-11-23T16:15:00Z" w:id="1303590364">
        <w:r w:rsidRPr="3050268B" w:rsidR="3050268B">
          <w:rPr>
            <w:rFonts w:ascii="Times New Roman" w:hAnsi="Times New Roman" w:cs="Times New Roman"/>
            <w:color w:val="1155CC"/>
            <w:u w:val="single"/>
            <w:lang w:val="en-GB"/>
          </w:rPr>
          <w:t xml:space="preserve"> </w:t>
        </w:r>
      </w:ins>
      <w:r w:rsidRPr="009747E7">
        <w:rPr>
          <w:rFonts w:ascii="Times New Roman" w:hAnsi="Times New Roman" w:cs="Times New Roman"/>
          <w:color w:val="1155CC"/>
          <w:u w:val="single"/>
          <w:lang w:val="en-GB"/>
        </w:rPr>
        <w:fldChar w:fldCharType="end"/>
      </w:r>
      <w:r w:rsidRPr="009747E7" w:rsidR="000E7BD2">
        <w:rPr>
          <w:rFonts w:ascii="Times New Roman" w:hAnsi="Times New Roman" w:cs="Times New Roman"/>
          <w:vertAlign w:val="superscript"/>
          <w:lang w:val="en-GB"/>
        </w:rPr>
        <w:footnoteReference w:id="22"/>
      </w:r>
      <w:ins w:author="Alba Colomer Padrosa" w:date="2020-11-23T16:15:00Z" w:id="1401369560">
        <w:r w:rsidRPr="3050268B" w:rsidR="3050268B">
          <w:rPr>
            <w:rFonts w:ascii="Times New Roman" w:hAnsi="Times New Roman" w:cs="Times New Roman"/>
            <w:color w:val="1155CC"/>
            <w:u w:val="single"/>
            <w:lang w:val="en-GB"/>
            <w:rPrChange w:author="Chris Smith" w:date="2020-11-29T16:43:00Z" w:id="978372322">
              <w:rPr>
                <w:rFonts w:ascii="Times New Roman" w:hAnsi="Times New Roman" w:cs="Times New Roman"/>
                <w:vertAlign w:val="superscript"/>
                <w:lang w:val="en-GB"/>
              </w:rPr>
            </w:rPrChange>
          </w:rPr>
          <w:t>a group of Member States' experts coordinated by OLAF's unit D2- Fraud Prevention of the European Commission</w:t>
        </w:r>
      </w:ins>
      <w:r w:rsidRPr="009747E7" w:rsidR="005F35BE">
        <w:rPr>
          <w:rFonts w:ascii="Times New Roman" w:hAnsi="Times New Roman" w:cs="Times New Roman"/>
          <w:vertAlign w:val="superscript"/>
          <w:lang w:val="en-GB"/>
        </w:rPr>
        <w:footnoteReference w:id="23"/>
      </w:r>
    </w:p>
    <w:p w:rsidRPr="009747E7" w:rsidR="000E7BD2" w:rsidP="3050268B" w:rsidRDefault="002B2680" w14:paraId="21DFF8E1" w14:textId="774AA5BC">
      <w:pPr>
        <w:numPr>
          <w:ilvl w:val="0"/>
          <w:numId w:val="19"/>
        </w:numPr>
        <w:spacing w:after="200" w:line="360" w:lineRule="auto"/>
        <w:ind w:left="1260"/>
        <w:rPr>
          <w:rFonts w:eastAsia="游明朝" w:eastAsiaTheme="minorEastAsia"/>
          <w:vertAlign w:val="superscript"/>
          <w:lang w:val="en-GB"/>
        </w:rPr>
      </w:pPr>
      <w:r w:rsidRPr="009747E7">
        <w:rPr>
          <w:lang w:val="en-GB"/>
        </w:rPr>
        <w:fldChar w:fldCharType="begin"/>
      </w:r>
      <w:r w:rsidRPr="009747E7">
        <w:rPr>
          <w:lang w:val="en-GB"/>
        </w:rPr>
        <w:instrText xml:space="preserve"> HYPERLINK "https://www.procurementanalysis.eu/app/download/5804183007/Presentation%2B27.pdf" \h </w:instrText>
      </w:r>
      <w:r w:rsidRPr="009747E7">
        <w:rPr>
          <w:lang w:val="en-GB"/>
        </w:rPr>
        <w:fldChar w:fldCharType="separate"/>
      </w:r>
      <w:r w:rsidRPr="009747E7" w:rsidR="000E7BD2">
        <w:rPr>
          <w:rFonts w:ascii="Times New Roman" w:hAnsi="Times New Roman" w:cs="Times New Roman"/>
          <w:color w:val="1155CC"/>
          <w:u w:val="single"/>
          <w:lang w:val="en-GB"/>
        </w:rPr>
        <w:t>Conflicts of Interest under EU procurement law</w:t>
      </w:r>
      <w:ins w:author="Alba Colomer Padrosa" w:date="2020-11-23T16:14:00Z" w:id="778880885">
        <w:r w:rsidRPr="3050268B" w:rsidR="3050268B">
          <w:rPr>
            <w:rFonts w:ascii="Times New Roman" w:hAnsi="Times New Roman" w:cs="Times New Roman"/>
            <w:color w:val="1155CC"/>
            <w:u w:val="single"/>
            <w:lang w:val="en-GB"/>
          </w:rPr>
          <w:t xml:space="preserve"> </w:t>
        </w:r>
      </w:ins>
      <w:r w:rsidRPr="009747E7">
        <w:rPr>
          <w:rFonts w:ascii="Times New Roman" w:hAnsi="Times New Roman" w:cs="Times New Roman"/>
          <w:color w:val="1155CC"/>
          <w:u w:val="single"/>
          <w:lang w:val="en-GB"/>
        </w:rPr>
        <w:fldChar w:fldCharType="end"/>
      </w:r>
      <w:ins w:author="Alba Colomer Padrosa" w:date="2020-11-23T16:14:00Z" w:id="1783661364">
        <w:r w:rsidRPr="3050268B" w:rsidR="3050268B">
          <w:rPr>
            <w:rFonts w:ascii="Times New Roman" w:hAnsi="Times New Roman" w:cs="Times New Roman"/>
            <w:color w:val="1155CC"/>
            <w:u w:val="single"/>
            <w:lang w:val="en-GB"/>
            <w:rPrChange w:author="Chris Smith" w:date="2020-11-29T16:43:00Z" w:id="1422676416">
              <w:rPr>
                <w:rFonts w:ascii="Times New Roman" w:hAnsi="Times New Roman" w:cs="Times New Roman"/>
                <w:vertAlign w:val="superscript"/>
                <w:lang w:val="en-GB"/>
              </w:rPr>
            </w:rPrChange>
          </w:rPr>
          <w:t>by</w:t>
        </w:r>
      </w:ins>
      <w:commentRangeEnd w:id="3324"/>
      <w:r w:rsidRPr="009747E7" w:rsidR="00E33B6E">
        <w:rPr>
          <w:rStyle w:val="CommentReference"/>
          <w:lang w:val="en-GB"/>
          <w:rPrChange w:author="Chris Smith" w:date="2020-11-29T16:43:00Z" w:id="3351">
            <w:rPr>
              <w:rStyle w:val="CommentReference"/>
            </w:rPr>
          </w:rPrChange>
        </w:rPr>
        <w:commentReference w:id="3324"/>
      </w:r>
      <w:r w:rsidRPr="009747E7" w:rsidR="000E7BD2">
        <w:rPr>
          <w:rFonts w:ascii="Times New Roman" w:hAnsi="Times New Roman" w:cs="Times New Roman"/>
          <w:vertAlign w:val="superscript"/>
          <w:lang w:val="en-GB"/>
        </w:rPr>
        <w:footnoteReference w:id="24"/>
      </w:r>
      <w:commentRangeEnd w:id="3327"/>
      <w:r w:rsidRPr="009747E7" w:rsidR="005F35BE">
        <w:rPr>
          <w:rStyle w:val="CommentReference"/>
          <w:lang w:val="en-GB"/>
          <w:rPrChange w:author="Chris Smith" w:date="2020-11-29T16:43:00Z" w:id="3352">
            <w:rPr>
              <w:rStyle w:val="CommentReference"/>
            </w:rPr>
          </w:rPrChange>
        </w:rPr>
        <w:commentReference w:id="3327"/>
      </w:r>
      <w:ins w:author="Alba Colomer Padrosa" w:date="2020-11-23T16:14:00Z" w:id="120836489">
        <w:r w:rsidRPr="3050268B" w:rsidR="3050268B">
          <w:rPr>
            <w:rFonts w:ascii="Times New Roman" w:hAnsi="Times New Roman" w:cs="Times New Roman"/>
            <w:color w:val="1155CC"/>
            <w:u w:val="single"/>
            <w:lang w:val="en-GB"/>
            <w:rPrChange w:author="Chris Smith" w:date="2020-11-29T16:43:00Z" w:id="980837592">
              <w:rPr>
                <w:rFonts w:ascii="Times New Roman" w:hAnsi="Times New Roman" w:cs="Times New Roman"/>
                <w:vertAlign w:val="superscript"/>
                <w:lang w:val="en-GB"/>
              </w:rPr>
            </w:rPrChange>
          </w:rPr>
          <w:t>Public Procurement Analysis (PPA).</w:t>
        </w:r>
      </w:ins>
      <w:r w:rsidRPr="009747E7" w:rsidR="005F35BE">
        <w:rPr>
          <w:rFonts w:ascii="Times New Roman" w:hAnsi="Times New Roman" w:cs="Times New Roman"/>
          <w:vertAlign w:val="superscript"/>
          <w:lang w:val="en-GB"/>
        </w:rPr>
        <w:footnoteReference w:id="25"/>
      </w:r>
    </w:p>
    <w:p w:rsidRPr="009747E7" w:rsidR="000E7BD2" w:rsidP="006F791E" w:rsidRDefault="2CE72AC9" w14:paraId="285B841D" w14:textId="107DF1E0">
      <w:pPr>
        <w:pStyle w:val="Heading3"/>
        <w:numPr>
          <w:ilvl w:val="2"/>
          <w:numId w:val="0"/>
        </w:numPr>
        <w:ind w:left="1596" w:hanging="531"/>
        <w:jc w:val="left"/>
        <w:rPr>
          <w:rFonts w:cs="Times New Roman"/>
        </w:rPr>
      </w:pPr>
      <w:bookmarkStart w:name="_v26gb8ukwmwy" w:colFirst="0" w:colLast="0" w:id="3355"/>
      <w:bookmarkStart w:name="_Toc57793434" w:id="3356"/>
      <w:bookmarkEnd w:id="3355"/>
      <w:r w:rsidRPr="009747E7">
        <w:rPr>
          <w:rFonts w:cs="Times New Roman"/>
        </w:rPr>
        <w:t>3.5.3 Technical design</w:t>
      </w:r>
      <w:bookmarkEnd w:id="3356"/>
    </w:p>
    <w:p w:rsidRPr="009747E7" w:rsidR="000E7BD2" w:rsidP="006F791E" w:rsidRDefault="000E7BD2" w14:paraId="59E82519" w14:textId="603642FA">
      <w:pPr>
        <w:jc w:val="both"/>
        <w:rPr>
          <w:rFonts w:ascii="Times New Roman" w:hAnsi="Times New Roman" w:eastAsia="Roboto" w:cs="Times New Roman"/>
          <w:color w:val="172B4D"/>
          <w:sz w:val="24"/>
          <w:szCs w:val="24"/>
          <w:lang w:val="en-GB"/>
        </w:rPr>
      </w:pPr>
      <w:commentRangeStart w:id="3357"/>
      <w:commentRangeStart w:id="3358"/>
      <w:r w:rsidRPr="009747E7">
        <w:rPr>
          <w:rFonts w:ascii="Times New Roman" w:hAnsi="Times New Roman" w:cs="Times New Roman"/>
          <w:lang w:val="en-GB"/>
        </w:rPr>
        <w:t>Th</w:t>
      </w:r>
      <w:del w:author="Alba Colomer Padrosa" w:date="2020-11-23T16:10:00Z" w:id="736827169">
        <w:r w:rsidRPr="3050268B" w:rsidDel="3050268B">
          <w:rPr>
            <w:rFonts w:ascii="Times New Roman" w:hAnsi="Times New Roman" w:cs="Times New Roman"/>
            <w:lang w:val="en-GB"/>
          </w:rPr>
          <w:delText>is</w:delText>
        </w:r>
      </w:del>
      <w:ins w:author="Alba Colomer Padrosa" w:date="2020-11-23T16:10:00Z" w:id="2142651907">
        <w:r w:rsidRPr="3050268B" w:rsidR="3050268B">
          <w:rPr>
            <w:rFonts w:ascii="Times New Roman" w:hAnsi="Times New Roman" w:cs="Times New Roman"/>
            <w:lang w:val="en-GB"/>
          </w:rPr>
          <w:t>e</w:t>
        </w:r>
      </w:ins>
      <w:r w:rsidRPr="009747E7">
        <w:rPr>
          <w:rFonts w:ascii="Times New Roman" w:hAnsi="Times New Roman" w:cs="Times New Roman"/>
          <w:lang w:val="en-GB"/>
        </w:rPr>
        <w:t xml:space="preserve"> issue</w:t>
      </w:r>
      <w:ins w:author="Alba Colomer Padrosa" w:date="2020-11-23T16:10:00Z" w:id="952021458">
        <w:r w:rsidRPr="3050268B" w:rsidR="3050268B">
          <w:rPr>
            <w:rFonts w:ascii="Times New Roman" w:hAnsi="Times New Roman" w:cs="Times New Roman"/>
            <w:lang w:val="en-GB"/>
          </w:rPr>
          <w:t xml:space="preserve"> of c</w:t>
        </w:r>
        <w:r w:rsidRPr="3050268B" w:rsidR="3050268B">
          <w:rPr>
            <w:rFonts w:ascii="Times New Roman" w:hAnsi="Times New Roman" w:cs="Times New Roman"/>
            <w:lang w:val="en-GB"/>
          </w:rPr>
          <w:t xml:space="preserve">onsidering </w:t>
        </w:r>
      </w:ins>
      <w:ins w:author="Chris Smith" w:date="2020-11-29T16:43:00Z" w:id="1488645193">
        <w:r w:rsidRPr="3050268B" w:rsidR="3050268B">
          <w:rPr>
            <w:rFonts w:ascii="Times New Roman" w:hAnsi="Times New Roman" w:cs="Times New Roman"/>
            <w:lang w:val="en-GB"/>
          </w:rPr>
          <w:t xml:space="preserve">a </w:t>
        </w:r>
      </w:ins>
      <w:ins w:author="Alba Colomer Padrosa" w:date="2020-11-23T16:10:00Z" w:id="2101326625">
        <w:r w:rsidRPr="3050268B" w:rsidR="3050268B">
          <w:rPr>
            <w:rFonts w:ascii="Times New Roman" w:hAnsi="Times New Roman" w:cs="Times New Roman"/>
            <w:lang w:val="en-GB"/>
          </w:rPr>
          <w:t xml:space="preserve">"certificate" as a core extension </w:t>
        </w:r>
      </w:ins>
      <w:del w:author="Alba Colomer Padrosa" w:date="2020-11-23T16:10:00Z" w:id="979961704">
        <w:r w:rsidRPr="3050268B" w:rsidDel="3050268B">
          <w:rPr>
            <w:rFonts w:ascii="Times New Roman" w:hAnsi="Times New Roman" w:cs="Times New Roman"/>
            <w:lang w:val="en-GB"/>
          </w:rPr>
          <w:delText xml:space="preserve"> </w:delText>
        </w:r>
      </w:del>
      <w:commentRangeEnd w:id="3357"/>
      <w:r w:rsidRPr="009747E7" w:rsidR="00E33B6E">
        <w:rPr>
          <w:rStyle w:val="CommentReference"/>
          <w:lang w:val="en-GB"/>
          <w:rPrChange w:author="Chris Smith" w:date="2020-11-29T16:43:00Z" w:id="3365">
            <w:rPr>
              <w:rStyle w:val="CommentReference"/>
            </w:rPr>
          </w:rPrChange>
        </w:rPr>
        <w:commentReference w:id="3357"/>
      </w:r>
      <w:commentRangeEnd w:id="3358"/>
      <w:r w:rsidRPr="009747E7">
        <w:rPr>
          <w:rStyle w:val="CommentReference"/>
          <w:lang w:val="en-GB"/>
          <w:rPrChange w:author="Chris Smith" w:date="2020-11-29T16:43:00Z" w:id="3366">
            <w:rPr>
              <w:rStyle w:val="CommentReference"/>
            </w:rPr>
          </w:rPrChange>
        </w:rPr>
        <w:commentReference w:id="3358"/>
      </w:r>
      <w:r w:rsidRPr="009747E7">
        <w:rPr>
          <w:rFonts w:ascii="Times New Roman" w:hAnsi="Times New Roman" w:cs="Times New Roman"/>
          <w:lang w:val="en-GB"/>
        </w:rPr>
        <w:t>was</w:t>
      </w:r>
      <w:r w:rsidRPr="009747E7" w:rsidR="002B2680">
        <w:rPr>
          <w:lang w:val="en-GB"/>
        </w:rPr>
        <w:fldChar w:fldCharType="begin"/>
      </w:r>
      <w:r w:rsidRPr="009747E7" w:rsidR="002B2680">
        <w:rPr>
          <w:lang w:val="en-GB"/>
        </w:rPr>
        <w:instrText xml:space="preserve"> HYPERLINK "https://github.com/open-contracting/extension_registry/issues/39" \l "issuecomment-308027140" \h </w:instrText>
      </w:r>
      <w:r w:rsidRPr="009747E7" w:rsidR="002B2680">
        <w:rPr>
          <w:lang w:val="en-GB"/>
        </w:rPr>
        <w:fldChar w:fldCharType="separate"/>
      </w:r>
      <w:r w:rsidRPr="009747E7">
        <w:rPr>
          <w:rFonts w:ascii="Times New Roman" w:hAnsi="Times New Roman" w:cs="Times New Roman"/>
          <w:color w:val="1155CC"/>
          <w:u w:val="single"/>
          <w:lang w:val="en-GB"/>
        </w:rPr>
        <w:t xml:space="preserve"> reviewed</w:t>
      </w:r>
      <w:r w:rsidRPr="009747E7" w:rsidR="002B2680">
        <w:rPr>
          <w:rFonts w:ascii="Times New Roman" w:hAnsi="Times New Roman" w:cs="Times New Roman"/>
          <w:color w:val="1155CC"/>
          <w:u w:val="single"/>
          <w:lang w:val="en-GB"/>
        </w:rPr>
        <w:fldChar w:fldCharType="end"/>
      </w:r>
      <w:r w:rsidRPr="009747E7">
        <w:rPr>
          <w:rFonts w:ascii="Times New Roman" w:hAnsi="Times New Roman" w:cs="Times New Roman"/>
          <w:vertAlign w:val="superscript"/>
          <w:lang w:val="en-GB"/>
        </w:rPr>
        <w:footnoteReference w:id="26"/>
      </w:r>
      <w:r w:rsidRPr="009747E7">
        <w:rPr>
          <w:rFonts w:ascii="Times New Roman" w:hAnsi="Times New Roman" w:cs="Times New Roman"/>
          <w:lang w:val="en-GB"/>
        </w:rPr>
        <w:t xml:space="preserve"> by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 xml:space="preserve">OCP helpdesk and the following conclusion was </w:t>
      </w:r>
      <w:ins w:author="Chris Smith" w:date="2020-11-29T16:43:00Z" w:id="1968111045">
        <w:r w:rsidRPr="3050268B" w:rsidR="3050268B">
          <w:rPr>
            <w:rFonts w:ascii="Times New Roman" w:hAnsi="Times New Roman" w:cs="Times New Roman"/>
            <w:lang w:val="en-GB"/>
          </w:rPr>
          <w:t>made</w:t>
        </w:r>
      </w:ins>
      <w:del w:author="Chris Smith" w:date="2020-11-29T16:43:00Z" w:id="1107309149">
        <w:r w:rsidRPr="3050268B" w:rsidDel="3050268B">
          <w:rPr>
            <w:rFonts w:ascii="Times New Roman" w:hAnsi="Times New Roman" w:cs="Times New Roman"/>
            <w:lang w:val="en-GB"/>
          </w:rPr>
          <w:delText>taken</w:delText>
        </w:r>
      </w:del>
      <w:r w:rsidRPr="009747E7">
        <w:rPr>
          <w:rFonts w:ascii="Times New Roman" w:hAnsi="Times New Roman" w:cs="Times New Roman"/>
          <w:lang w:val="en-GB"/>
        </w:rPr>
        <w:t>: "</w:t>
      </w:r>
      <w:r w:rsidRPr="3050268B">
        <w:rPr>
          <w:rFonts w:ascii="Times New Roman" w:hAnsi="Times New Roman" w:cs="Times New Roman"/>
          <w:i w:val="1"/>
          <w:iCs w:val="1"/>
          <w:lang w:val="en-GB"/>
        </w:rPr>
        <w:t xml:space="preserve">There has been some discussion of approvals and certification in </w:t>
      </w:r>
      <w:r w:rsidRPr="009747E7" w:rsidR="002B2680">
        <w:rPr>
          <w:lang w:val="en-GB"/>
        </w:rPr>
        <w:fldChar w:fldCharType="begin"/>
      </w:r>
      <w:r w:rsidRPr="009747E7" w:rsidR="002B2680">
        <w:rPr>
          <w:lang w:val="en-GB"/>
        </w:rPr>
        <w:instrText xml:space="preserve"> HYPERLINK "https://github.com/open-contracting/standard/issues/403" \h </w:instrText>
      </w:r>
      <w:r w:rsidRPr="009747E7" w:rsidR="002B2680">
        <w:rPr>
          <w:lang w:val="en-GB"/>
        </w:rPr>
        <w:fldChar w:fldCharType="separate"/>
      </w:r>
      <w:r w:rsidRPr="3050268B">
        <w:rPr>
          <w:rFonts w:ascii="Times New Roman" w:hAnsi="Times New Roman" w:cs="Times New Roman"/>
          <w:i w:val="1"/>
          <w:iCs w:val="1"/>
          <w:color w:val="1155CC"/>
          <w:u w:val="single"/>
          <w:lang w:val="en-GB"/>
        </w:rPr>
        <w:t>open-contracting/standard#403</w:t>
      </w:r>
      <w:r w:rsidRPr="3050268B" w:rsidR="002B2680">
        <w:rPr>
          <w:rFonts w:ascii="Times New Roman" w:hAnsi="Times New Roman" w:cs="Times New Roman"/>
          <w:i w:val="1"/>
          <w:iCs w:val="1"/>
          <w:color w:val="1155CC"/>
          <w:u w:val="single"/>
          <w:lang w:val="en-GB"/>
        </w:rPr>
        <w:fldChar w:fldCharType="end"/>
      </w:r>
      <w:r w:rsidRPr="3050268B">
        <w:rPr>
          <w:rFonts w:ascii="Times New Roman" w:hAnsi="Times New Roman" w:cs="Times New Roman"/>
          <w:i w:val="1"/>
          <w:iCs w:val="1"/>
          <w:lang w:val="en-GB"/>
        </w:rPr>
        <w:t xml:space="preserve"> and the work in the </w:t>
      </w:r>
      <w:r w:rsidRPr="009747E7" w:rsidR="002B2680">
        <w:rPr>
          <w:lang w:val="en-GB"/>
        </w:rPr>
        <w:fldChar w:fldCharType="begin"/>
      </w:r>
      <w:r w:rsidRPr="009747E7" w:rsidR="002B2680">
        <w:rPr>
          <w:lang w:val="en-GB"/>
        </w:rPr>
        <w:instrText xml:space="preserve"> HYPERLINK "https://github.com/open-contracting/ocds_requirements_extension" \l "example-usage" \h </w:instrText>
      </w:r>
      <w:r w:rsidRPr="009747E7" w:rsidR="002B2680">
        <w:rPr>
          <w:lang w:val="en-GB"/>
        </w:rPr>
        <w:fldChar w:fldCharType="separate"/>
      </w:r>
      <w:r w:rsidRPr="3050268B">
        <w:rPr>
          <w:rFonts w:ascii="Times New Roman" w:hAnsi="Times New Roman" w:cs="Times New Roman"/>
          <w:i w:val="1"/>
          <w:iCs w:val="1"/>
          <w:color w:val="1155CC"/>
          <w:u w:val="single"/>
          <w:lang w:val="en-GB"/>
        </w:rPr>
        <w:t>Requirements Extension</w:t>
      </w:r>
      <w:r w:rsidRPr="3050268B" w:rsidR="002B2680">
        <w:rPr>
          <w:rFonts w:ascii="Times New Roman" w:hAnsi="Times New Roman" w:cs="Times New Roman"/>
          <w:i w:val="1"/>
          <w:iCs w:val="1"/>
          <w:color w:val="1155CC"/>
          <w:u w:val="single"/>
          <w:lang w:val="en-GB"/>
        </w:rPr>
        <w:fldChar w:fldCharType="end"/>
      </w:r>
      <w:r w:rsidRPr="3050268B">
        <w:rPr>
          <w:rFonts w:ascii="Times New Roman" w:hAnsi="Times New Roman" w:cs="Times New Roman"/>
          <w:i w:val="1"/>
          <w:iCs w:val="1"/>
          <w:lang w:val="en-GB"/>
        </w:rPr>
        <w:t xml:space="preserve"> can potentially be used to model a requirement that a supplier needs to be certified in a particular way.</w:t>
      </w:r>
      <w:r w:rsidRPr="009747E7">
        <w:rPr>
          <w:rFonts w:ascii="Times New Roman" w:hAnsi="Times New Roman" w:cs="Times New Roman"/>
          <w:lang w:val="en-GB"/>
        </w:rPr>
        <w:t xml:space="preserve">". Based on </w:t>
      </w:r>
      <w:r w:rsidRPr="009747E7" w:rsidR="2CE72AC9">
        <w:rPr>
          <w:rFonts w:ascii="Times New Roman" w:hAnsi="Times New Roman" w:cs="Times New Roman"/>
          <w:lang w:val="en-GB"/>
        </w:rPr>
        <w:t>this</w:t>
      </w:r>
      <w:r w:rsidRPr="009747E7">
        <w:rPr>
          <w:rFonts w:ascii="Times New Roman" w:hAnsi="Times New Roman" w:cs="Times New Roman"/>
          <w:lang w:val="en-GB"/>
        </w:rPr>
        <w:t xml:space="preserve">,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following approach could be applied in the system to cover the DoI need</w:t>
      </w:r>
      <w:r w:rsidRPr="009747E7" w:rsidR="2CE72AC9">
        <w:rPr>
          <w:rFonts w:ascii="Times New Roman" w:hAnsi="Times New Roman" w:cs="Times New Roman"/>
          <w:lang w:val="en-GB"/>
        </w:rPr>
        <w:t>s</w:t>
      </w:r>
      <w:r w:rsidRPr="009747E7">
        <w:rPr>
          <w:rFonts w:ascii="Times New Roman" w:hAnsi="Times New Roman" w:cs="Times New Roman"/>
          <w:lang w:val="en-GB"/>
        </w:rPr>
        <w:t>:</w:t>
      </w:r>
    </w:p>
    <w:p w:rsidRPr="009747E7" w:rsidR="000E7BD2" w:rsidP="006F791E" w:rsidRDefault="2CE72AC9" w14:paraId="0062861D" w14:textId="571A0917">
      <w:pPr>
        <w:pStyle w:val="Heading5"/>
        <w:numPr>
          <w:ilvl w:val="4"/>
          <w:numId w:val="0"/>
        </w:numPr>
        <w:ind w:left="2124"/>
        <w:rPr>
          <w:rFonts w:ascii="Times New Roman" w:hAnsi="Times New Roman" w:cs="Times New Roman"/>
        </w:rPr>
      </w:pPr>
      <w:bookmarkStart w:name="_8frfe67yg9rj" w:colFirst="0" w:colLast="0" w:id="3381"/>
      <w:bookmarkStart w:name="_l08c3xhldwxy" w:colFirst="0" w:colLast="0" w:id="3382"/>
      <w:bookmarkEnd w:id="3381"/>
      <w:bookmarkEnd w:id="3382"/>
      <w:r w:rsidRPr="009747E7">
        <w:rPr>
          <w:rFonts w:ascii="Times New Roman" w:hAnsi="Times New Roman" w:cs="Times New Roman"/>
        </w:rPr>
        <w:t>3.5.3.1 Request of Declaration</w:t>
      </w:r>
    </w:p>
    <w:p w:rsidRPr="009747E7" w:rsidR="000E7BD2" w:rsidP="006F791E" w:rsidRDefault="6F0611B3" w14:paraId="5EBFA807" w14:textId="5E7870B1">
      <w:pPr>
        <w:jc w:val="both"/>
        <w:rPr>
          <w:rFonts w:ascii="Times New Roman" w:hAnsi="Times New Roman" w:cs="Times New Roman"/>
          <w:lang w:val="en-GB"/>
        </w:rPr>
      </w:pPr>
      <w:r w:rsidRPr="009747E7">
        <w:rPr>
          <w:rFonts w:ascii="Times New Roman" w:hAnsi="Times New Roman" w:cs="Times New Roman"/>
          <w:lang w:val="en-GB"/>
        </w:rPr>
        <w:t xml:space="preserve">Since the declaration is the same for all the members of the evaluation panel (either single procurement officers or all the members), it can be designed as a common requirement under specific criteria, related to the organisation appointed as a </w:t>
      </w:r>
      <w:del w:author="Alba Colomer Padrosa" w:date="2020-11-23T10:08:00Z" w:id="3383">
        <w:r w:rsidRPr="009747E7" w:rsidDel="6F0611B3" w:rsidR="000E7BD2">
          <w:rPr>
            <w:rFonts w:ascii="Times New Roman" w:hAnsi="Times New Roman" w:cs="Times New Roman"/>
            <w:lang w:val="en-GB"/>
          </w:rPr>
          <w:delText>procuring entity</w:delText>
        </w:r>
      </w:del>
      <w:ins w:author="Alba Colomer Padrosa" w:date="2020-11-23T10:08:00Z" w:id="3384">
        <w:r w:rsidRPr="009747E7">
          <w:rPr>
            <w:rFonts w:ascii="Times New Roman" w:hAnsi="Times New Roman" w:cs="Times New Roman"/>
            <w:lang w:val="en-GB"/>
          </w:rPr>
          <w:t>CA</w:t>
        </w:r>
      </w:ins>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Pr="009747E7" w:rsidR="000E7BD2" w:rsidTr="6F0611B3" w14:paraId="3BEB98DB" w14:textId="77777777">
        <w:tc>
          <w:tcPr>
            <w:tcW w:w="8460" w:type="dxa"/>
            <w:shd w:val="clear" w:color="auto" w:fill="F8F8F8"/>
            <w:tcMar>
              <w:top w:w="100" w:type="dxa"/>
              <w:left w:w="100" w:type="dxa"/>
              <w:bottom w:w="100" w:type="dxa"/>
              <w:right w:w="100" w:type="dxa"/>
            </w:tcMar>
          </w:tcPr>
          <w:p w:rsidRPr="009747E7" w:rsidR="000E7BD2" w:rsidP="2C2706DB" w:rsidRDefault="000E7BD2" w14:paraId="799DF5CC" w14:textId="3DB3F8D5">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"Declaration of absence of conflict of interest"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w:t>
            </w:r>
            <w:r w:rsidRPr="009747E7">
              <w:rPr>
                <w:rFonts w:ascii="Times New Roman" w:hAnsi="Times New Roman" w:eastAsia="Courier New" w:cs="Times New Roman"/>
                <w:color w:val="DD1144"/>
                <w:sz w:val="18"/>
                <w:szCs w:val="18"/>
                <w:shd w:val="clear" w:color="auto" w:fill="F8F8F8"/>
                <w:lang w:val="en-GB"/>
              </w:rPr>
              <w:t>"procuringEntity"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 xml:space="preserve">"I am aware of Article 24 of Directive 2014/24/EU on public procurement, which states that: 'The concept of conflicts of interest shall at least cover any situation where staff members of the </w:t>
            </w:r>
            <w:r w:rsidRPr="009747E7" w:rsidR="2C2706DB">
              <w:rPr>
                <w:rFonts w:ascii="Times New Roman" w:hAnsi="Times New Roman" w:eastAsia="Courier New" w:cs="Times New Roman"/>
                <w:color w:val="DD1144"/>
                <w:sz w:val="18"/>
                <w:szCs w:val="18"/>
                <w:shd w:val="clear" w:color="auto" w:fill="F8F8F8"/>
                <w:lang w:val="en-GB"/>
              </w:rPr>
              <w:t xml:space="preserve"> procuring entity</w:t>
            </w:r>
            <w:r w:rsidRPr="009747E7">
              <w:rPr>
                <w:rFonts w:ascii="Times New Roman" w:hAnsi="Times New Roman" w:eastAsia="Courier New" w:cs="Times New Roman"/>
                <w:color w:val="DD1144"/>
                <w:sz w:val="18"/>
                <w:szCs w:val="18"/>
                <w:shd w:val="clear" w:color="auto" w:fill="F8F8F8"/>
                <w:lang w:val="en-GB"/>
              </w:rPr>
              <w:t xml:space="preserve"> or of a procurement service provider acting on behalf of the procuring entity who are involved in the conduct of the procurement procedure or may influence the outcome of that procedure have, directly or indirectly, a financial, economic or other personal interest which might be perceived to compromise their impartiality and independence in the context of the procurement procedure.'"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"description": </w:t>
            </w:r>
            <w:r w:rsidRPr="009747E7">
              <w:rPr>
                <w:rFonts w:ascii="Times New Roman" w:hAnsi="Times New Roman" w:eastAsia="Courier New" w:cs="Times New Roman"/>
                <w:color w:val="DD1144"/>
                <w:sz w:val="18"/>
                <w:szCs w:val="18"/>
                <w:shd w:val="clear" w:color="auto" w:fill="F8F8F8"/>
                <w:lang w:val="en-GB"/>
              </w:rPr>
              <w:t>"I confirm that I will keep all matters entrusted to me confidential. I will not communicate outside the project team any confidential information that is revealed to me or that I have discovered. I will not make any adverse use of information given to me."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76C9CDDA" w14:textId="70D1DEBA">
      <w:pPr>
        <w:spacing w:before="200" w:after="0" w:line="480" w:lineRule="auto"/>
        <w:ind w:left="900"/>
        <w:jc w:val="center"/>
        <w:rPr>
          <w:ins w:author="Alba Colomer Padrosa" w:date="2020-11-23T10:56:00Z" w:id="3385"/>
          <w:rFonts w:ascii="Times New Roman" w:hAnsi="Times New Roman" w:cs="Times New Roman"/>
          <w:i/>
          <w:iCs/>
          <w:color w:val="666666"/>
          <w:sz w:val="20"/>
          <w:szCs w:val="20"/>
          <w:lang w:val="en-GB"/>
        </w:rPr>
      </w:pPr>
      <w:bookmarkStart w:name="_dnpsdynqbpl9" w:colFirst="0" w:colLast="0" w:id="3386"/>
      <w:bookmarkStart w:name="_tropsrv6a4i9" w:colFirst="0" w:colLast="0" w:id="3387"/>
      <w:bookmarkStart w:name="_Toc57793387" w:id="3388"/>
      <w:bookmarkEnd w:id="3386"/>
      <w:bookmarkEnd w:id="3387"/>
      <w:ins w:author="Alba Colomer Padrosa" w:date="2020-11-23T10:56:00Z" w:id="3389">
        <w:r w:rsidRPr="009747E7">
          <w:rPr>
            <w:rFonts w:ascii="Times New Roman" w:hAnsi="Times New Roman" w:cs="Times New Roman"/>
            <w:i/>
            <w:iCs/>
            <w:color w:val="666666"/>
            <w:sz w:val="20"/>
            <w:szCs w:val="20"/>
            <w:lang w:val="en-GB"/>
          </w:rPr>
          <w:lastRenderedPageBreak/>
          <w:t xml:space="preserve">Figure </w:t>
        </w:r>
      </w:ins>
      <w:r w:rsidRPr="00CA53DD" w:rsidR="2CE72AC9">
        <w:rPr>
          <w:rFonts w:ascii="Times New Roman" w:hAnsi="Times New Roman" w:cs="Times New Roman"/>
          <w:i/>
          <w:iCs/>
          <w:color w:val="666666"/>
          <w:sz w:val="20"/>
          <w:szCs w:val="20"/>
          <w:lang w:val="en-GB"/>
        </w:rPr>
        <w:fldChar w:fldCharType="begin"/>
      </w:r>
      <w:r w:rsidRPr="009747E7" w:rsidR="2CE72AC9">
        <w:rPr>
          <w:rFonts w:ascii="Times New Roman" w:hAnsi="Times New Roman" w:cs="Times New Roman"/>
          <w:i/>
          <w:iCs/>
          <w:color w:val="666666"/>
          <w:sz w:val="20"/>
          <w:szCs w:val="20"/>
          <w:lang w:val="en-GB"/>
        </w:rPr>
        <w:instrText xml:space="preserve"> SEQ Figure \* ARABIC </w:instrText>
      </w:r>
      <w:r w:rsidRPr="00CA53DD" w:rsidR="2CE72AC9">
        <w:rPr>
          <w:rFonts w:ascii="Times New Roman" w:hAnsi="Times New Roman" w:cs="Times New Roman"/>
          <w:i/>
          <w:iCs/>
          <w:color w:val="666666"/>
          <w:sz w:val="20"/>
          <w:szCs w:val="20"/>
          <w:lang w:val="en-GB"/>
        </w:rPr>
        <w:fldChar w:fldCharType="separate"/>
      </w:r>
      <w:ins w:author="Alba Colomer Padrosa" w:date="2020-12-02T08:52:00Z" w:id="3390">
        <w:r w:rsidR="00CA53DD">
          <w:rPr>
            <w:rFonts w:ascii="Times New Roman" w:hAnsi="Times New Roman" w:cs="Times New Roman"/>
            <w:i/>
            <w:iCs/>
            <w:noProof/>
            <w:color w:val="666666"/>
            <w:sz w:val="20"/>
            <w:szCs w:val="20"/>
            <w:lang w:val="en-GB"/>
          </w:rPr>
          <w:t>58</w:t>
        </w:r>
      </w:ins>
      <w:r w:rsidRPr="009747E7" w:rsidR="2CE72AC9">
        <w:rPr>
          <w:rFonts w:ascii="Times New Roman" w:hAnsi="Times New Roman" w:cs="Times New Roman"/>
          <w:i/>
          <w:iCs/>
          <w:color w:val="666666"/>
          <w:sz w:val="20"/>
          <w:szCs w:val="20"/>
          <w:lang w:val="en-GB"/>
          <w:rPrChange w:author="Chris Smith" w:date="2020-11-29T16:43:00Z" w:id="3391">
            <w:rPr>
              <w:rFonts w:ascii="Times New Roman" w:hAnsi="Times New Roman" w:cs="Times New Roman"/>
              <w:i/>
              <w:iCs/>
              <w:color w:val="666666"/>
              <w:sz w:val="20"/>
              <w:szCs w:val="20"/>
              <w:lang w:val="en-GB"/>
            </w:rPr>
          </w:rPrChange>
        </w:rPr>
        <w:fldChar w:fldCharType="end"/>
      </w:r>
      <w:ins w:author="Alba Colomer Padrosa" w:date="2020-11-23T10:56:00Z" w:id="3392">
        <w:r w:rsidRPr="009747E7">
          <w:rPr>
            <w:rFonts w:ascii="Times New Roman" w:hAnsi="Times New Roman" w:cs="Times New Roman"/>
            <w:i/>
            <w:iCs/>
            <w:color w:val="666666"/>
            <w:sz w:val="20"/>
            <w:szCs w:val="20"/>
            <w:lang w:val="en-GB"/>
          </w:rPr>
          <w:t xml:space="preserve"> – Code for request of declaration</w:t>
        </w:r>
        <w:bookmarkEnd w:id="3388"/>
        <w:r w:rsidRPr="009747E7">
          <w:rPr>
            <w:rFonts w:ascii="Times New Roman" w:hAnsi="Times New Roman" w:cs="Times New Roman"/>
            <w:lang w:val="en-GB"/>
            <w:rPrChange w:author="Chris Smith" w:date="2020-11-29T16:43:00Z" w:id="3393">
              <w:rPr>
                <w:rFonts w:ascii="Times New Roman" w:hAnsi="Times New Roman" w:cs="Times New Roman"/>
              </w:rPr>
            </w:rPrChange>
          </w:rPr>
          <w:t xml:space="preserve"> </w:t>
        </w:r>
      </w:ins>
    </w:p>
    <w:p w:rsidRPr="009747E7" w:rsidR="000E7BD2" w:rsidP="006F791E" w:rsidRDefault="6F0611B3" w14:paraId="269AC278" w14:textId="4B362BC8">
      <w:pPr>
        <w:pStyle w:val="Heading5"/>
        <w:numPr>
          <w:ilvl w:val="4"/>
          <w:numId w:val="0"/>
        </w:numPr>
        <w:ind w:left="864"/>
        <w:rPr>
          <w:rFonts w:ascii="Times New Roman" w:hAnsi="Times New Roman" w:cs="Times New Roman"/>
        </w:rPr>
      </w:pPr>
      <w:r w:rsidRPr="009747E7">
        <w:rPr>
          <w:rFonts w:ascii="Times New Roman" w:hAnsi="Times New Roman" w:cs="Times New Roman"/>
        </w:rPr>
        <w:t>3.5.3.2 Declaration</w:t>
      </w:r>
    </w:p>
    <w:p w:rsidRPr="009747E7" w:rsidR="000E7BD2" w:rsidP="006F791E" w:rsidRDefault="000E7BD2" w14:paraId="1A233510" w14:textId="4AA116AD">
      <w:pPr>
        <w:jc w:val="both"/>
        <w:rPr>
          <w:rFonts w:ascii="Times New Roman" w:hAnsi="Times New Roman" w:cs="Times New Roman"/>
          <w:lang w:val="en-GB"/>
        </w:rPr>
      </w:pPr>
      <w:r w:rsidRPr="009747E7">
        <w:rPr>
          <w:rFonts w:ascii="Times New Roman" w:hAnsi="Times New Roman" w:cs="Times New Roman"/>
          <w:lang w:val="en-GB"/>
        </w:rPr>
        <w:t xml:space="preserve">Now each declared member of </w:t>
      </w:r>
      <w:r w:rsidRPr="009747E7" w:rsidR="009008B7">
        <w:rPr>
          <w:rFonts w:ascii="Times New Roman" w:hAnsi="Times New Roman" w:cs="Times New Roman"/>
          <w:lang w:val="en-GB"/>
        </w:rPr>
        <w:t xml:space="preserve">the </w:t>
      </w:r>
      <w:r w:rsidRPr="009747E7">
        <w:rPr>
          <w:rFonts w:ascii="Times New Roman" w:hAnsi="Times New Roman" w:cs="Times New Roman"/>
          <w:lang w:val="en-GB"/>
        </w:rPr>
        <w:t>evaluation panel</w:t>
      </w:r>
      <w:del w:author="Alba Colomer Padrosa" w:date="2020-12-01T15:19:00Z" w:id="1654889338">
        <w:r w:rsidRPr="3050268B" w:rsidDel="3050268B">
          <w:rPr>
            <w:rFonts w:ascii="Times New Roman" w:hAnsi="Times New Roman" w:cs="Times New Roman"/>
            <w:lang w:val="en-GB"/>
          </w:rPr>
          <w:delText xml:space="preserve"> </w:delText>
        </w:r>
        <w:commentRangeStart w:id="3395"/>
        <w:commentRangeStart w:id="3396"/>
        <w:r w:rsidRPr="3050268B" w:rsidDel="3050268B">
          <w:rPr>
            <w:rFonts w:ascii="Times New Roman" w:hAnsi="Times New Roman" w:cs="Times New Roman"/>
            <w:lang w:val="en-GB"/>
          </w:rPr>
          <w:delText xml:space="preserve">(see </w:delText>
        </w:r>
      </w:del>
      <w:r>
        <w:rPr>
          <w:lang w:val="en-GB"/>
        </w:rPr>
        <w:fldChar w:fldCharType="begin"/>
      </w:r>
      <w:r w:rsidRPr="009747E7" w:rsidR="002B2680">
        <w:rPr>
          <w:lang w:val="en-GB"/>
        </w:rPr>
        <w:instrText xml:space="preserve"> HYPERLINK \l "_cacdpdm29n8" \h </w:instrText>
      </w:r>
      <w:r>
        <w:rPr>
          <w:lang w:val="en-GB"/>
        </w:rPr>
        <w:fldChar w:fldCharType="separate"/>
      </w:r>
      <w:del w:author="Alba Colomer Padrosa" w:date="2020-12-01T15:19:00Z" w:id="2078317353">
        <w:r>
          <w:fldChar w:fldCharType="begin"/>
        </w:r>
        <w:r>
          <w:delInstrText xml:space="preserve">HYPERLINK "l "_cacdpdm29n8" \" </w:delInstrText>
        </w:r>
        <w:r>
          <w:fldChar w:fldCharType="separate"/>
        </w:r>
        <w:r w:rsidRPr="3050268B" w:rsidDel="3050268B">
          <w:rPr>
            <w:rFonts w:ascii="Times New Roman" w:hAnsi="Times New Roman" w:cs="Times New Roman"/>
            <w:color w:val="1155CC"/>
            <w:u w:val="single"/>
            <w:lang w:val="en-GB"/>
          </w:rPr>
          <w:delText>Annex 1</w:delText>
        </w:r>
      </w:del>
      <w:r w:rsidRPr="009747E7" w:rsidR="002B2680">
        <w:rPr>
          <w:rFonts w:ascii="Times New Roman" w:hAnsi="Times New Roman" w:cs="Times New Roman"/>
          <w:color w:val="1155CC"/>
          <w:u w:val="single"/>
          <w:lang w:val="en-GB"/>
        </w:rPr>
        <w:fldChar w:fldCharType="end"/>
      </w:r>
      <w:del w:author="Alba Colomer Padrosa" w:date="2020-12-01T15:19:00Z" w:id="1423868940">
        <w:r>
          <w:fldChar w:fldCharType="end"/>
        </w:r>
        <w:r w:rsidRPr="3050268B" w:rsidDel="3050268B">
          <w:rPr>
            <w:rFonts w:ascii="Times New Roman" w:hAnsi="Times New Roman" w:cs="Times New Roman"/>
            <w:lang w:val="en-GB"/>
          </w:rPr>
          <w:delText>)</w:delText>
        </w:r>
      </w:del>
      <w:commentRangeEnd w:id="3395"/>
      <w:r w:rsidRPr="009747E7">
        <w:rPr>
          <w:rStyle w:val="CommentReference"/>
          <w:lang w:val="en-GB"/>
          <w:rPrChange w:author="Chris Smith" w:date="2020-11-29T16:43:00Z" w:id="3399">
            <w:rPr>
              <w:rStyle w:val="CommentReference"/>
            </w:rPr>
          </w:rPrChange>
        </w:rPr>
        <w:commentReference w:id="3395"/>
      </w:r>
      <w:commentRangeEnd w:id="3396"/>
      <w:r>
        <w:rPr>
          <w:rStyle w:val="CommentReference"/>
        </w:rPr>
        <w:commentReference w:id="3396"/>
      </w:r>
      <w:r w:rsidRPr="009747E7">
        <w:rPr>
          <w:rFonts w:ascii="Times New Roman" w:hAnsi="Times New Roman" w:cs="Times New Roman"/>
          <w:lang w:val="en-GB"/>
        </w:rPr>
        <w:t xml:space="preserve"> can respond with a confirmation of absence of conflict of interest against each tenderer from each award (in case of </w:t>
      </w:r>
      <w:r w:rsidRPr="009747E7" w:rsidR="009008B7">
        <w:rPr>
          <w:rFonts w:ascii="Times New Roman" w:hAnsi="Times New Roman" w:cs="Times New Roman"/>
          <w:lang w:val="en-GB"/>
        </w:rPr>
        <w:t xml:space="preserve">a </w:t>
      </w:r>
      <w:r w:rsidRPr="009747E7">
        <w:rPr>
          <w:rFonts w:ascii="Times New Roman" w:hAnsi="Times New Roman" w:cs="Times New Roman"/>
          <w:lang w:val="en-GB"/>
        </w:rPr>
        <w:t xml:space="preserve">combined evaluation under single-stage procurement) or each candidate from each qualification (in case of </w:t>
      </w:r>
      <w:r w:rsidRPr="009747E7" w:rsidR="009008B7">
        <w:rPr>
          <w:rFonts w:ascii="Times New Roman" w:hAnsi="Times New Roman" w:cs="Times New Roman"/>
          <w:lang w:val="en-GB"/>
        </w:rPr>
        <w:t xml:space="preserve">a </w:t>
      </w:r>
      <w:r w:rsidRPr="009747E7">
        <w:rPr>
          <w:rFonts w:ascii="Times New Roman" w:hAnsi="Times New Roman" w:cs="Times New Roman"/>
          <w:lang w:val="en-GB"/>
        </w:rPr>
        <w:t xml:space="preserve">multi-stage procurement with prior qualification) by sending </w:t>
      </w:r>
      <w:r w:rsidRPr="009747E7" w:rsidR="009008B7">
        <w:rPr>
          <w:rFonts w:ascii="Times New Roman" w:hAnsi="Times New Roman" w:cs="Times New Roman"/>
          <w:lang w:val="en-GB"/>
        </w:rPr>
        <w:t xml:space="preserve">the </w:t>
      </w:r>
      <w:r w:rsidRPr="009747E7">
        <w:rPr>
          <w:rFonts w:ascii="Times New Roman" w:hAnsi="Times New Roman" w:cs="Times New Roman"/>
          <w:lang w:val="en-GB"/>
        </w:rPr>
        <w:t xml:space="preserve">relevant </w:t>
      </w:r>
      <w:r w:rsidRPr="009747E7">
        <w:rPr>
          <w:rFonts w:ascii="Times New Roman" w:hAnsi="Times New Roman" w:eastAsia="Courier New" w:cs="Times New Roman"/>
          <w:color w:val="DD1144"/>
          <w:shd w:val="clear" w:color="auto" w:fill="F3F3F3"/>
          <w:lang w:val="en-GB"/>
        </w:rPr>
        <w:t>requirementResponses</w:t>
      </w:r>
      <w:r w:rsidRPr="009747E7" w:rsidR="009328F6">
        <w:rPr>
          <w:rFonts w:ascii="Times New Roman" w:hAnsi="Times New Roman" w:cs="Times New Roman"/>
          <w:lang w:val="en-GB"/>
        </w:rPr>
        <w:t>.</w:t>
      </w:r>
    </w:p>
    <w:p w:rsidRPr="009747E7" w:rsidR="000E7BD2" w:rsidP="000E7BD2" w:rsidRDefault="000E7BD2" w14:paraId="127B3966" w14:textId="77777777">
      <w:pPr>
        <w:rPr>
          <w:rFonts w:ascii="Times New Roman" w:hAnsi="Times New Roman" w:cs="Times New Roman"/>
          <w:lang w:val="en-GB"/>
        </w:rPr>
      </w:pPr>
    </w:p>
    <w:p w:rsidRPr="009747E7" w:rsidR="000E7BD2" w:rsidP="005E4E17" w:rsidRDefault="000E7BD2" w14:paraId="5037513D" w14:textId="77777777">
      <w:pPr>
        <w:rPr>
          <w:rFonts w:ascii="Times New Roman" w:hAnsi="Times New Roman" w:cs="Times New Roman"/>
          <w:lang w:val="en-GB" w:eastAsia="en-GB"/>
        </w:rPr>
      </w:pPr>
    </w:p>
    <w:p w:rsidRPr="009747E7" w:rsidR="000E7BD2" w:rsidP="005E4E17" w:rsidRDefault="000E7BD2" w14:paraId="1AA9932B" w14:textId="77777777">
      <w:pPr>
        <w:rPr>
          <w:rFonts w:ascii="Times New Roman" w:hAnsi="Times New Roman" w:cs="Times New Roman"/>
          <w:lang w:val="en-GB" w:eastAsia="en-GB"/>
        </w:rPr>
      </w:pPr>
    </w:p>
    <w:sectPr w:rsidRPr="009747E7" w:rsidR="000E7BD2" w:rsidSect="00F723A1">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CS" w:author="Chris Smith" w:date="2020-11-21T13:21:00Z" w:id="2362">
    <w:p w:rsidRPr="00E33B6E" w:rsidR="008F6ABB" w:rsidRDefault="008F6ABB" w14:paraId="17BF457B" w14:textId="22D4643F">
      <w:pPr>
        <w:pStyle w:val="CommentText"/>
        <w:rPr>
          <w:lang w:val="en-GB"/>
        </w:rPr>
      </w:pPr>
      <w:r>
        <w:rPr>
          <w:rStyle w:val="CommentReference"/>
        </w:rPr>
        <w:annotationRef/>
      </w:r>
      <w:r>
        <w:rPr>
          <w:lang w:val="en-GB"/>
        </w:rPr>
        <w:t xml:space="preserve">Should this be in red font ? </w:t>
      </w:r>
      <w:r w:rsidRPr="00E33B6E">
        <w:rPr>
          <w:rFonts w:ascii="Times New Roman" w:hAnsi="Times New Roman" w:eastAsia="Courier New" w:cs="Times New Roman"/>
          <w:color w:val="DD1144"/>
          <w:sz w:val="22"/>
          <w:szCs w:val="22"/>
          <w:shd w:val="clear" w:color="auto" w:fill="F3F3F3"/>
          <w:lang w:val="en-GB"/>
        </w:rPr>
        <w:t xml:space="preserve">selectionCriteria </w:t>
      </w:r>
      <w:r w:rsidRPr="00E33B6E">
        <w:rPr>
          <w:rFonts w:ascii="Times New Roman" w:hAnsi="Times New Roman" w:eastAsia="Courier New" w:cs="Times New Roman"/>
          <w:color w:val="DD1144"/>
          <w:sz w:val="22"/>
          <w:szCs w:val="22"/>
          <w:shd w:val="clear" w:color="auto" w:fill="F3F3F3"/>
          <w:lang w:val="en-GB"/>
        </w:rPr>
        <w:annotationRef/>
      </w:r>
    </w:p>
  </w:comment>
  <w:comment w:initials="AP" w:author="Alba Colomer Padrosa" w:date="2020-11-23T11:56:00Z" w:id="2363">
    <w:p w:rsidR="008F6ABB" w:rsidRDefault="008F6ABB" w14:paraId="1DEC97DC" w14:textId="48075892">
      <w:pPr>
        <w:pStyle w:val="CommentText"/>
      </w:pPr>
      <w:r>
        <w:t>@Paul, @Roman, could you review this?</w:t>
      </w:r>
      <w:r>
        <w:rPr>
          <w:rStyle w:val="CommentReference"/>
        </w:rPr>
        <w:annotationRef/>
      </w:r>
    </w:p>
  </w:comment>
  <w:comment w:initials="PB" w:author="Paul Boroday" w:date="2020-11-24T14:19:00Z" w:id="2364">
    <w:p w:rsidR="008F6ABB" w:rsidRDefault="008F6ABB" w14:paraId="7943B8D7" w14:textId="58EB40F0">
      <w:pPr>
        <w:pStyle w:val="CommentText"/>
      </w:pPr>
      <w:r>
        <w:t>Yes, thats correct, thanks</w:t>
      </w:r>
      <w:r>
        <w:rPr>
          <w:rStyle w:val="CommentReference"/>
        </w:rPr>
        <w:annotationRef/>
      </w:r>
    </w:p>
  </w:comment>
  <w:comment w:initials="CS" w:author="Chris Smith" w:date="2020-11-21T13:57:00Z" w:id="2401">
    <w:p w:rsidRPr="004E411B" w:rsidR="008F6ABB" w:rsidRDefault="008F6ABB" w14:paraId="5BADBEF2" w14:textId="238122C6">
      <w:pPr>
        <w:pStyle w:val="CommentText"/>
        <w:rPr>
          <w:lang w:val="en-GB"/>
        </w:rPr>
      </w:pPr>
      <w:r>
        <w:rPr>
          <w:rStyle w:val="CommentReference"/>
        </w:rPr>
        <w:annotationRef/>
      </w:r>
      <w:r>
        <w:rPr>
          <w:lang w:val="en-GB"/>
        </w:rPr>
        <w:t>plse</w:t>
      </w:r>
    </w:p>
  </w:comment>
  <w:comment w:initials="AP" w:author="Alba Colomer Padrosa" w:date="2020-11-23T11:57:00Z" w:id="2402">
    <w:p w:rsidR="008F6ABB" w:rsidRDefault="008F6ABB" w14:paraId="3AFF0224" w14:textId="4EF00873">
      <w:pPr>
        <w:pStyle w:val="CommentText"/>
      </w:pPr>
      <w:r>
        <w:t>could you please provide more information on this comment?</w:t>
      </w:r>
      <w:r>
        <w:rPr>
          <w:rStyle w:val="CommentReference"/>
        </w:rPr>
        <w:annotationRef/>
      </w:r>
      <w:r>
        <w:rPr>
          <w:rStyle w:val="CommentReference"/>
        </w:rPr>
        <w:annotationRef/>
      </w:r>
    </w:p>
  </w:comment>
  <w:comment w:initials="CS" w:author="Chris Smith" w:date="2020-11-29T16:32:00Z" w:id="2403">
    <w:p w:rsidR="008F6ABB" w:rsidRDefault="008F6ABB" w14:paraId="42FBD87E" w14:textId="7A88C5C3">
      <w:pPr>
        <w:pStyle w:val="CommentText"/>
      </w:pPr>
      <w:r>
        <w:rPr>
          <w:rStyle w:val="CommentReference"/>
        </w:rPr>
        <w:annotationRef/>
      </w:r>
      <w:r>
        <w:rPr>
          <w:lang w:val="en-GB"/>
        </w:rPr>
        <w:t>Suggest providing titles for each section of code in this report like this using Figure e.g. OCDS Submission building block</w:t>
      </w:r>
    </w:p>
  </w:comment>
  <w:comment w:initials="CS" w:author="Chris Smith" w:date="2020-11-21T13:27:00Z" w:id="2445">
    <w:p w:rsidRPr="00E33B6E" w:rsidR="008F6ABB" w:rsidRDefault="008F6ABB" w14:paraId="68D48453" w14:textId="2240CCAB">
      <w:pPr>
        <w:pStyle w:val="CommentText"/>
        <w:rPr>
          <w:lang w:val="en-GB"/>
        </w:rPr>
      </w:pPr>
      <w:r>
        <w:rPr>
          <w:rStyle w:val="CommentReference"/>
        </w:rPr>
        <w:annotationRef/>
      </w:r>
      <w:r>
        <w:rPr>
          <w:lang w:val="en-GB"/>
        </w:rPr>
        <w:t>plse reword</w:t>
      </w:r>
    </w:p>
  </w:comment>
  <w:comment w:initials="AP" w:author="Alba Colomer Padrosa" w:date="2020-11-23T11:59:00Z" w:id="2446">
    <w:p w:rsidR="008F6ABB" w:rsidRDefault="008F6ABB" w14:paraId="1606C57E" w14:textId="783AF4FB">
      <w:pPr>
        <w:pStyle w:val="CommentText"/>
      </w:pPr>
      <w:r>
        <w:t>done</w:t>
      </w:r>
      <w:r>
        <w:rPr>
          <w:rStyle w:val="CommentReference"/>
        </w:rPr>
        <w:annotationRef/>
      </w:r>
    </w:p>
  </w:comment>
  <w:comment w:initials="CS" w:author="Chris Smith" w:date="2020-11-21T13:28:00Z" w:id="2449">
    <w:p w:rsidRPr="00E33B6E" w:rsidR="008F6ABB" w:rsidRDefault="008F6ABB" w14:paraId="2AF89357" w14:textId="0011BEE6">
      <w:pPr>
        <w:pStyle w:val="CommentText"/>
        <w:rPr>
          <w:lang w:val="en-GB"/>
        </w:rPr>
      </w:pPr>
      <w:r>
        <w:rPr>
          <w:rStyle w:val="CommentReference"/>
        </w:rPr>
        <w:annotationRef/>
      </w:r>
      <w:r>
        <w:rPr>
          <w:lang w:val="en-GB"/>
        </w:rPr>
        <w:t>why not Contracting Authorities?</w:t>
      </w:r>
    </w:p>
  </w:comment>
  <w:comment w:initials="AP" w:author="Alba Colomer Padrosa" w:date="2020-11-23T12:00:00Z" w:id="2450">
    <w:p w:rsidR="008F6ABB" w:rsidRDefault="008F6ABB" w14:paraId="311D07D1" w14:textId="3989CB95">
      <w:pPr>
        <w:pStyle w:val="CommentText"/>
      </w:pPr>
      <w:r>
        <w:t>since this is a piece of code, I propose to leave it as it is</w:t>
      </w:r>
      <w:r>
        <w:rPr>
          <w:rStyle w:val="CommentReference"/>
        </w:rPr>
        <w:annotationRef/>
      </w:r>
    </w:p>
  </w:comment>
  <w:comment w:initials="PB" w:author="Paul Boroday" w:date="2020-11-24T14:29:00Z" w:id="2451">
    <w:p w:rsidR="008F6ABB" w:rsidRDefault="008F6ABB" w14:paraId="0AE82326" w14:textId="237C4477">
      <w:pPr>
        <w:pStyle w:val="CommentText"/>
      </w:pPr>
      <w:r>
        <w:t>The think here is that in OCDS the entity responsible for qualification and evaluation is 'procuringEntity'. That is why we are trying to be in align with this terminology</w:t>
      </w:r>
      <w:r>
        <w:rPr>
          <w:rStyle w:val="CommentReference"/>
        </w:rPr>
        <w:annotationRef/>
      </w:r>
    </w:p>
  </w:comment>
  <w:comment w:initials="CS" w:author="Chris Smith" w:date="2020-11-21T13:29:00Z" w:id="2465">
    <w:p w:rsidRPr="00E33B6E" w:rsidR="008F6ABB" w:rsidRDefault="008F6ABB" w14:paraId="5FC86886" w14:textId="26A1FF48">
      <w:pPr>
        <w:pStyle w:val="CommentText"/>
        <w:rPr>
          <w:lang w:val="en-GB"/>
        </w:rPr>
      </w:pPr>
      <w:r>
        <w:rPr>
          <w:rStyle w:val="CommentReference"/>
        </w:rPr>
        <w:annotationRef/>
      </w:r>
      <w:r>
        <w:rPr>
          <w:lang w:val="en-GB"/>
        </w:rPr>
        <w:t>CA not PE?</w:t>
      </w:r>
    </w:p>
  </w:comment>
  <w:comment w:initials="AP" w:author="Alba Colomer Padrosa" w:date="2020-11-23T12:01:00Z" w:id="2466">
    <w:p w:rsidR="008F6ABB" w:rsidRDefault="008F6ABB" w14:paraId="65DDDB1E" w14:textId="5B9312C9">
      <w:pPr>
        <w:pStyle w:val="CommentText"/>
      </w:pPr>
      <w:r>
        <w:t>@Paul, @Roman, could you please change the diagram in order to use "Contracting Authority" instead of "Procuring Entity"?</w:t>
      </w:r>
      <w:r>
        <w:rPr>
          <w:rStyle w:val="CommentReference"/>
        </w:rPr>
        <w:annotationRef/>
      </w:r>
    </w:p>
  </w:comment>
  <w:comment w:initials="PB" w:author="Paul Boroday" w:date="2020-11-24T14:32:00Z" w:id="2467">
    <w:p w:rsidR="008F6ABB" w:rsidRDefault="008F6ABB" w14:paraId="21113589" w14:textId="299FCAD0">
      <w:pPr>
        <w:pStyle w:val="CommentText"/>
      </w:pPr>
      <w:r>
        <w:t>The think here is that in OCDS the entity responsible for qualification and evaluation is 'procuringEntity'. That is why we are trying to be in align with this terminology. I mean we have two roles in a process on a technical level: procuring Entity and Buyer. Contracting Authority is not always a procuring entity, especially then it comes to centralized and/or aggregate procurement</w:t>
      </w:r>
      <w:r>
        <w:rPr>
          <w:rStyle w:val="CommentReference"/>
        </w:rPr>
        <w:annotationRef/>
      </w:r>
    </w:p>
  </w:comment>
  <w:comment w:initials="CS" w:author="Chris Smith" w:date="2020-11-21T13:35:00Z" w:id="2647">
    <w:p w:rsidRPr="00E33B6E" w:rsidR="008F6ABB" w:rsidRDefault="008F6ABB" w14:paraId="1B940FD8" w14:textId="05A69502">
      <w:pPr>
        <w:pStyle w:val="CommentText"/>
        <w:rPr>
          <w:lang w:val="en-GB"/>
        </w:rPr>
      </w:pPr>
      <w:r>
        <w:rPr>
          <w:rStyle w:val="CommentReference"/>
        </w:rPr>
        <w:annotationRef/>
      </w:r>
      <w:r>
        <w:rPr>
          <w:lang w:val="en-GB"/>
        </w:rPr>
        <w:t>Standardise on US or English spelling</w:t>
      </w:r>
    </w:p>
  </w:comment>
  <w:comment w:initials="AP" w:author="Alba Colomer Padrosa" w:date="2020-11-23T12:02:00Z" w:id="2648">
    <w:p w:rsidR="008F6ABB" w:rsidRDefault="008F6ABB" w14:paraId="1A0D6829" w14:textId="0819ADFB">
      <w:pPr>
        <w:pStyle w:val="CommentText"/>
      </w:pPr>
      <w:r>
        <w:t>the terms in red are technical elements and should not be changed, that's why the spellingis not unified</w:t>
      </w:r>
      <w:r>
        <w:rPr>
          <w:rStyle w:val="CommentReference"/>
        </w:rPr>
        <w:annotationRef/>
      </w:r>
    </w:p>
  </w:comment>
  <w:comment w:initials="PB" w:author="Paul Boroday" w:date="2020-11-24T14:40:00Z" w:id="2770">
    <w:p w:rsidR="008F6ABB" w:rsidRDefault="008F6ABB" w14:paraId="0255D78D" w14:textId="75023A62">
      <w:pPr>
        <w:pStyle w:val="CommentText"/>
      </w:pPr>
      <w:r>
        <w:t>@Alba, its 2.3.4.1 State-chart diagram</w:t>
      </w:r>
      <w:r>
        <w:rPr>
          <w:rStyle w:val="CommentReference"/>
        </w:rPr>
        <w:annotationRef/>
      </w:r>
    </w:p>
  </w:comment>
  <w:comment w:initials="CS" w:author="Chris Smith" w:date="2020-11-21T13:38:00Z" w:id="2780">
    <w:p w:rsidRPr="00E33B6E" w:rsidR="008F6ABB" w:rsidRDefault="008F6ABB" w14:paraId="039AAF5E" w14:textId="1440084E">
      <w:pPr>
        <w:pStyle w:val="CommentText"/>
        <w:rPr>
          <w:lang w:val="en-GB"/>
        </w:rPr>
      </w:pPr>
      <w:r>
        <w:rPr>
          <w:rStyle w:val="CommentReference"/>
        </w:rPr>
        <w:annotationRef/>
      </w:r>
      <w:r>
        <w:rPr>
          <w:lang w:val="en-GB"/>
        </w:rPr>
        <w:t>Please insert all diagrams in this document rather than rely on links to external sources</w:t>
      </w:r>
    </w:p>
  </w:comment>
  <w:comment w:initials="AP" w:author="Alba Colomer Padrosa" w:date="2020-11-23T12:03:00Z" w:id="2783">
    <w:p w:rsidR="008F6ABB" w:rsidRDefault="008F6ABB" w14:paraId="1A069EFB" w14:textId="50029F72">
      <w:pPr>
        <w:pStyle w:val="CommentText"/>
      </w:pPr>
      <w:r>
        <w:t>@Paul, @Roman, could you please provide a diagram? or is this a reference to section 2.2?</w:t>
      </w:r>
      <w:r>
        <w:rPr>
          <w:rStyle w:val="CommentReference"/>
        </w:rPr>
        <w:annotationRef/>
      </w:r>
    </w:p>
  </w:comment>
  <w:comment w:initials="PB" w:author="Paul Boroday" w:date="2020-11-24T14:40:00Z" w:id="2784">
    <w:p w:rsidR="008F6ABB" w:rsidRDefault="008F6ABB" w14:paraId="54D62870" w14:textId="79FC3B19">
      <w:pPr>
        <w:pStyle w:val="CommentText"/>
      </w:pPr>
      <w:bookmarkStart w:name="_Hlk57560308" w:id="2789"/>
      <w:r>
        <w:t xml:space="preserve">2.3.3.1 </w:t>
      </w:r>
      <w:bookmarkEnd w:id="2789"/>
      <w:r>
        <w:t>State-chart diagram</w:t>
      </w:r>
      <w:r>
        <w:rPr>
          <w:rStyle w:val="CommentReference"/>
        </w:rPr>
        <w:annotationRef/>
      </w:r>
    </w:p>
  </w:comment>
  <w:comment w:initials="CS" w:author="Chris Smith" w:date="2020-11-21T13:40:00Z" w:id="2863">
    <w:p w:rsidRPr="00E33B6E" w:rsidR="008F6ABB" w:rsidRDefault="008F6ABB" w14:paraId="778B4750" w14:textId="35487EFD">
      <w:pPr>
        <w:pStyle w:val="CommentText"/>
        <w:rPr>
          <w:lang w:val="en-GB"/>
        </w:rPr>
      </w:pPr>
      <w:r>
        <w:rPr>
          <w:rStyle w:val="CommentReference"/>
        </w:rPr>
        <w:annotationRef/>
      </w:r>
      <w:r>
        <w:rPr>
          <w:lang w:val="en-GB"/>
        </w:rPr>
        <w:t>What is this?</w:t>
      </w:r>
    </w:p>
  </w:comment>
  <w:comment w:initials="AP" w:author="Alba Colomer Padrosa" w:date="2020-11-23T12:04:00Z" w:id="2864">
    <w:p w:rsidR="008F6ABB" w:rsidRDefault="008F6ABB" w14:paraId="5D685A41" w14:textId="105C2407">
      <w:pPr>
        <w:pStyle w:val="CommentText"/>
      </w:pPr>
      <w:r>
        <w:t>it is a technical element, I have chnged it to red in order to reflect it</w:t>
      </w:r>
      <w:r>
        <w:rPr>
          <w:rStyle w:val="CommentReference"/>
        </w:rPr>
        <w:annotationRef/>
      </w:r>
    </w:p>
  </w:comment>
  <w:comment w:initials="PB" w:author="Paul Boroday" w:date="2020-11-24T14:44:00Z" w:id="2865">
    <w:p w:rsidR="008F6ABB" w:rsidRDefault="008F6ABB" w14:paraId="3A0C0011" w14:textId="3F6A3739">
      <w:pPr>
        <w:pStyle w:val="CommentText"/>
      </w:pPr>
      <w:r>
        <w:t>Yes, it should be treated as a technical reference to https://github.com/open-contracting-extensions/ocds_bid_extension</w:t>
      </w:r>
      <w:r>
        <w:rPr>
          <w:rStyle w:val="CommentReference"/>
        </w:rPr>
        <w:annotationRef/>
      </w:r>
    </w:p>
  </w:comment>
  <w:comment w:initials="CS" w:author="Chris Smith" w:date="2020-11-21T13:40:00Z" w:id="2870">
    <w:p w:rsidRPr="00E33B6E" w:rsidR="008F6ABB" w:rsidRDefault="008F6ABB" w14:paraId="393C8A93" w14:textId="3F2B5594">
      <w:pPr>
        <w:pStyle w:val="CommentText"/>
        <w:rPr>
          <w:lang w:val="en-GB"/>
        </w:rPr>
      </w:pPr>
      <w:r>
        <w:rPr>
          <w:rStyle w:val="CommentReference"/>
        </w:rPr>
        <w:annotationRef/>
      </w:r>
      <w:r>
        <w:rPr>
          <w:lang w:val="en-GB"/>
        </w:rPr>
        <w:t>Why in yellow box here and elsewhere in the report?</w:t>
      </w:r>
    </w:p>
  </w:comment>
  <w:comment w:initials="AP" w:author="Alba Colomer Padrosa" w:date="2020-11-23T12:08:00Z" w:id="2871">
    <w:p w:rsidR="008F6ABB" w:rsidRDefault="008F6ABB" w14:paraId="2420FB67" w14:textId="48721968">
      <w:pPr>
        <w:pStyle w:val="CommentText"/>
      </w:pPr>
      <w:r>
        <w:t>@Paul, @Roman, can you explain, please?</w:t>
      </w:r>
      <w:r>
        <w:rPr>
          <w:rStyle w:val="CommentReference"/>
        </w:rPr>
        <w:annotationRef/>
      </w:r>
    </w:p>
  </w:comment>
  <w:comment w:initials="PB" w:author="Paul Boroday" w:date="2020-11-24T14:45:00Z" w:id="2872">
    <w:p w:rsidR="008F6ABB" w:rsidRDefault="008F6ABB" w14:paraId="4AFF0EC1" w14:textId="6B9F4813">
      <w:pPr>
        <w:pStyle w:val="CommentText"/>
      </w:pPr>
      <w:r>
        <w:t xml:space="preserve">Because its sort of hint, highlighting an important technical benefit from particular topic </w:t>
      </w:r>
      <w:r>
        <w:rPr>
          <w:rStyle w:val="CommentReference"/>
        </w:rPr>
        <w:annotationRef/>
      </w:r>
    </w:p>
  </w:comment>
  <w:comment w:initials="CS" w:author="Chris Smith" w:date="2020-11-21T13:42:00Z" w:id="3054">
    <w:p w:rsidRPr="00E33B6E" w:rsidR="008F6ABB" w:rsidRDefault="008F6ABB" w14:paraId="7C7EEB00" w14:textId="1DF4EF32">
      <w:pPr>
        <w:pStyle w:val="CommentText"/>
        <w:rPr>
          <w:lang w:val="en-GB"/>
        </w:rPr>
      </w:pPr>
      <w:r>
        <w:rPr>
          <w:rStyle w:val="CommentReference"/>
        </w:rPr>
        <w:annotationRef/>
      </w:r>
      <w:r>
        <w:rPr>
          <w:lang w:val="en-GB"/>
        </w:rPr>
        <w:t>Add Huddle or GitHub link plse</w:t>
      </w:r>
    </w:p>
  </w:comment>
  <w:comment w:initials="AP" w:author="Alba Colomer Padrosa" w:date="2020-11-23T12:08:00Z" w:id="3055">
    <w:p w:rsidR="008F6ABB" w:rsidRDefault="008F6ABB" w14:paraId="57DC4886" w14:textId="7361F5EF">
      <w:pPr>
        <w:pStyle w:val="CommentText"/>
      </w:pPr>
      <w:r>
        <w:t>added: https://mtendereprocurementsystem.github.io/MTender-Documentation/API/</w:t>
      </w:r>
      <w:r>
        <w:rPr>
          <w:rStyle w:val="CommentReference"/>
        </w:rPr>
        <w:annotationRef/>
      </w:r>
    </w:p>
  </w:comment>
  <w:comment w:initials="CS" w:author="Chris Smith" w:date="2020-11-21T13:44:00Z" w:id="3074">
    <w:p w:rsidRPr="00E33B6E" w:rsidR="008F6ABB" w:rsidRDefault="008F6ABB" w14:paraId="0D6A9FFF" w14:textId="02AE3981">
      <w:pPr>
        <w:pStyle w:val="CommentText"/>
        <w:rPr>
          <w:lang w:val="en-GB"/>
        </w:rPr>
      </w:pPr>
      <w:r>
        <w:rPr>
          <w:rStyle w:val="CommentReference"/>
        </w:rPr>
        <w:annotationRef/>
      </w:r>
      <w:r>
        <w:rPr>
          <w:lang w:val="en-GB"/>
        </w:rPr>
        <w:t>Plse add publisher</w:t>
      </w:r>
    </w:p>
  </w:comment>
  <w:comment w:initials="AP" w:author="Alba Colomer Padrosa" w:date="2020-11-23T12:17:00Z" w:id="3077">
    <w:p w:rsidR="008F6ABB" w:rsidRDefault="008F6ABB" w14:paraId="589DC921" w14:textId="0E8F5F07">
      <w:pPr>
        <w:pStyle w:val="CommentText"/>
      </w:pPr>
      <w:r>
        <w:t>added</w:t>
      </w:r>
      <w:r>
        <w:rPr>
          <w:rStyle w:val="CommentReference"/>
        </w:rPr>
        <w:annotationRef/>
      </w:r>
    </w:p>
  </w:comment>
  <w:comment w:initials="CS" w:author="Chris Smith" w:date="2020-11-21T13:46:00Z" w:id="3137">
    <w:p w:rsidRPr="00E33B6E" w:rsidR="008F6ABB" w:rsidRDefault="008F6ABB" w14:paraId="6F22E70A" w14:textId="30E84C4D">
      <w:pPr>
        <w:pStyle w:val="CommentText"/>
        <w:rPr>
          <w:lang w:val="en-GB"/>
        </w:rPr>
      </w:pPr>
      <w:r>
        <w:rPr>
          <w:rStyle w:val="CommentReference"/>
        </w:rPr>
        <w:annotationRef/>
      </w:r>
      <w:r>
        <w:rPr>
          <w:lang w:val="en-GB"/>
        </w:rPr>
        <w:t>Reword as meaning not clear and 80% for price is surely too high? Did you mean technical score?</w:t>
      </w:r>
    </w:p>
  </w:comment>
  <w:comment w:initials="AP" w:author="Alba Colomer Padrosa" w:date="2020-11-23T12:18:00Z" w:id="3138">
    <w:p w:rsidR="008F6ABB" w:rsidRDefault="008F6ABB" w14:paraId="3ED78EC5" w14:textId="60DDBA2E">
      <w:pPr>
        <w:pStyle w:val="CommentText"/>
      </w:pPr>
      <w:r>
        <w:t>@Paul, @Roman, could you pleas clarify?</w:t>
      </w:r>
      <w:r>
        <w:rPr>
          <w:rStyle w:val="CommentReference"/>
        </w:rPr>
        <w:annotationRef/>
      </w:r>
    </w:p>
  </w:comment>
  <w:comment w:initials="PB" w:author="Paul Boroday" w:date="2020-11-24T15:08:00Z" w:id="3139">
    <w:p w:rsidR="008F6ABB" w:rsidRDefault="008F6ABB" w14:paraId="0A131E34" w14:textId="5D4E7504">
      <w:pPr>
        <w:pStyle w:val="CommentText"/>
      </w:pPr>
      <w:r>
        <w:t>Of course - it "not higher then"</w:t>
      </w:r>
      <w:r>
        <w:rPr>
          <w:rStyle w:val="CommentReference"/>
        </w:rPr>
        <w:annotationRef/>
      </w:r>
    </w:p>
  </w:comment>
  <w:comment w:initials="CS" w:author="Chris Smith" w:date="2020-11-21T13:49:00Z" w:id="3155">
    <w:p w:rsidRPr="00E33B6E" w:rsidR="008F6ABB" w:rsidRDefault="008F6ABB" w14:paraId="5AC3E49D" w14:textId="208405B6">
      <w:pPr>
        <w:pStyle w:val="CommentText"/>
        <w:rPr>
          <w:lang w:val="en-GB"/>
        </w:rPr>
      </w:pPr>
      <w:r>
        <w:rPr>
          <w:rStyle w:val="CommentReference"/>
        </w:rPr>
        <w:annotationRef/>
      </w:r>
      <w:r>
        <w:rPr>
          <w:lang w:val="en-GB"/>
        </w:rPr>
        <w:t>These are different and should be given separate sections?</w:t>
      </w:r>
    </w:p>
  </w:comment>
  <w:comment w:initials="AP" w:author="Alba Colomer Padrosa" w:date="2020-11-23T12:18:00Z" w:id="3156">
    <w:p w:rsidR="008F6ABB" w:rsidRDefault="008F6ABB" w14:paraId="1BCE25FF" w14:textId="65FE7AE0">
      <w:pPr>
        <w:pStyle w:val="CommentText"/>
      </w:pPr>
      <w:r>
        <w:t>@Paul, @Roman, could you pleas clarify?</w:t>
      </w:r>
      <w:r>
        <w:rPr>
          <w:rStyle w:val="CommentReference"/>
        </w:rPr>
        <w:annotationRef/>
      </w:r>
    </w:p>
  </w:comment>
  <w:comment w:initials="CS" w:author="Chris Smith" w:date="2020-11-20T22:44:00Z" w:id="3185">
    <w:p w:rsidRPr="00A76509" w:rsidR="008F6ABB" w:rsidRDefault="008F6ABB" w14:paraId="7E96FC66" w14:textId="7C301C63">
      <w:pPr>
        <w:pStyle w:val="CommentText"/>
        <w:rPr>
          <w:lang w:val="en-GB"/>
        </w:rPr>
      </w:pPr>
      <w:r>
        <w:rPr>
          <w:rStyle w:val="CommentReference"/>
        </w:rPr>
        <w:annotationRef/>
      </w:r>
      <w:r>
        <w:rPr>
          <w:lang w:val="en-GB"/>
        </w:rPr>
        <w:t>Clarify annexes</w:t>
      </w:r>
    </w:p>
  </w:comment>
  <w:comment w:initials="PB" w:author="Paul Boroday" w:date="2020-11-24T15:28:00Z" w:id="3186">
    <w:p w:rsidR="008F6ABB" w:rsidRDefault="008F6ABB" w14:paraId="395B3599" w14:textId="242E5902">
      <w:pPr>
        <w:pStyle w:val="CommentText"/>
      </w:pPr>
      <w:r>
        <w:t xml:space="preserve">@Alba, we don't need this reference here at all since we have it described above already </w:t>
      </w:r>
      <w:r>
        <w:rPr>
          <w:rStyle w:val="CommentReference"/>
        </w:rPr>
        <w:annotationRef/>
      </w:r>
    </w:p>
  </w:comment>
  <w:comment w:initials="AP" w:author="Alba Colomer Padrosa" w:date="2020-12-01T09:53:00Z" w:id="3188">
    <w:p w:rsidR="008F6ABB" w:rsidRDefault="008F6ABB" w14:paraId="597EA3A5" w14:textId="143C4671">
      <w:pPr>
        <w:pStyle w:val="CommentText"/>
      </w:pPr>
      <w:r>
        <w:t>reference removed</w:t>
      </w:r>
      <w:r>
        <w:rPr>
          <w:rStyle w:val="CommentReference"/>
        </w:rPr>
        <w:annotationRef/>
      </w:r>
      <w:r>
        <w:rPr>
          <w:rStyle w:val="CommentReference"/>
        </w:rPr>
        <w:annotationRef/>
      </w:r>
    </w:p>
  </w:comment>
  <w:comment w:initials="CS" w:author="Chris Smith" w:date="2020-11-21T13:50:00Z" w:id="3191">
    <w:p w:rsidRPr="00E33B6E" w:rsidR="008F6ABB" w:rsidRDefault="008F6ABB" w14:paraId="03DBEBB7" w14:textId="68C77502">
      <w:pPr>
        <w:pStyle w:val="CommentText"/>
        <w:rPr>
          <w:lang w:val="en-GB"/>
        </w:rPr>
      </w:pPr>
      <w:r>
        <w:rPr>
          <w:rStyle w:val="CommentReference"/>
        </w:rPr>
        <w:annotationRef/>
      </w:r>
      <w:r>
        <w:rPr>
          <w:lang w:val="en-GB"/>
        </w:rPr>
        <w:t>CAs – plse be consistent in use of terminology</w:t>
      </w:r>
    </w:p>
  </w:comment>
  <w:comment w:initials="AP" w:author="Alba Colomer Padrosa" w:date="2020-11-23T12:19:00Z" w:id="3192">
    <w:p w:rsidR="008F6ABB" w:rsidRDefault="008F6ABB" w14:paraId="5EA11C2F" w14:textId="6CA340F7">
      <w:pPr>
        <w:pStyle w:val="CommentText"/>
      </w:pPr>
      <w:r>
        <w:t>corrected</w:t>
      </w:r>
      <w:r>
        <w:rPr>
          <w:rStyle w:val="CommentReference"/>
        </w:rPr>
        <w:annotationRef/>
      </w:r>
    </w:p>
  </w:comment>
  <w:comment w:initials="CS" w:author="Chris Smith" w:date="2020-11-21T13:51:00Z" w:id="3200">
    <w:p w:rsidRPr="00E33B6E" w:rsidR="008F6ABB" w:rsidRDefault="008F6ABB" w14:paraId="46E0C1A4" w14:textId="1FB9CFFF">
      <w:pPr>
        <w:pStyle w:val="CommentText"/>
        <w:rPr>
          <w:lang w:val="en-GB"/>
        </w:rPr>
      </w:pPr>
      <w:r>
        <w:rPr>
          <w:rStyle w:val="CommentReference"/>
        </w:rPr>
        <w:annotationRef/>
      </w:r>
      <w:r>
        <w:rPr>
          <w:lang w:val="en-GB"/>
        </w:rPr>
        <w:t>??</w:t>
      </w:r>
    </w:p>
  </w:comment>
  <w:comment w:initials="AP" w:author="Alba Colomer Padrosa" w:date="2020-11-23T12:20:00Z" w:id="3201">
    <w:p w:rsidR="008F6ABB" w:rsidRDefault="008F6ABB" w14:paraId="69011B92" w14:textId="26A207EE">
      <w:pPr>
        <w:pStyle w:val="CommentText"/>
      </w:pPr>
      <w:r>
        <w:t>@Paul, @Roman, could you pleas clarify?</w:t>
      </w:r>
      <w:r>
        <w:rPr>
          <w:rStyle w:val="CommentReference"/>
        </w:rPr>
        <w:annotationRef/>
      </w:r>
    </w:p>
  </w:comment>
  <w:comment w:initials="PB" w:author="Paul Boroday" w:date="2020-11-24T15:13:00Z" w:id="3202">
    <w:p w:rsidR="008F6ABB" w:rsidRDefault="008F6ABB" w14:paraId="2F21573D" w14:textId="708A358F">
      <w:pPr>
        <w:pStyle w:val="CommentText"/>
      </w:pPr>
      <w:r>
        <w:t xml:space="preserve">Well, its about judging on quality rather then price. What exactly is unclear here? </w:t>
      </w:r>
      <w:r>
        <w:rPr>
          <w:rStyle w:val="CommentReference"/>
        </w:rPr>
        <w:annotationRef/>
      </w:r>
    </w:p>
  </w:comment>
  <w:comment w:initials="AP" w:author="Alba Colomer Padrosa" w:date="2020-12-01T09:55:00Z" w:id="3203">
    <w:p w:rsidR="008F6ABB" w:rsidRDefault="008F6ABB" w14:paraId="3B9F6AAA" w14:textId="71DA8B9A">
      <w:pPr>
        <w:pStyle w:val="CommentText"/>
      </w:pPr>
      <w:r>
        <w:t>changed</w:t>
      </w:r>
      <w:r>
        <w:rPr>
          <w:rStyle w:val="CommentReference"/>
        </w:rPr>
        <w:annotationRef/>
      </w:r>
      <w:r>
        <w:rPr>
          <w:rStyle w:val="CommentReference"/>
        </w:rPr>
        <w:annotationRef/>
      </w:r>
    </w:p>
  </w:comment>
  <w:comment w:initials="CS" w:author="Chris Smith" w:date="2020-11-21T13:52:00Z" w:id="3206">
    <w:p w:rsidRPr="00E33B6E" w:rsidR="008F6ABB" w:rsidRDefault="008F6ABB" w14:paraId="366D377D" w14:textId="3A1AD3A2">
      <w:pPr>
        <w:pStyle w:val="CommentText"/>
        <w:rPr>
          <w:lang w:val="en-GB"/>
        </w:rPr>
      </w:pPr>
      <w:r>
        <w:rPr>
          <w:rStyle w:val="CommentReference"/>
        </w:rPr>
        <w:annotationRef/>
      </w:r>
      <w:r>
        <w:rPr>
          <w:lang w:val="en-GB"/>
        </w:rPr>
        <w:t>Always?</w:t>
      </w:r>
    </w:p>
  </w:comment>
  <w:comment w:initials="AP" w:author="Alba Colomer Padrosa" w:date="2020-11-23T12:22:00Z" w:id="3207">
    <w:p w:rsidR="008F6ABB" w:rsidRDefault="008F6ABB" w14:paraId="68CECCC3" w14:textId="71D63883">
      <w:pPr>
        <w:pStyle w:val="CommentText"/>
      </w:pPr>
      <w:r>
        <w:t>@Paul, @Roman, could you pleas clarify?</w:t>
      </w:r>
      <w:r>
        <w:rPr>
          <w:rStyle w:val="CommentReference"/>
        </w:rPr>
        <w:annotationRef/>
      </w:r>
    </w:p>
  </w:comment>
  <w:comment w:initials="PB" w:author="Paul Boroday" w:date="2020-11-24T15:13:00Z" w:id="3208">
    <w:p w:rsidR="008F6ABB" w:rsidRDefault="008F6ABB" w14:paraId="6D6EC9AC" w14:textId="4E8D79A1">
      <w:pPr>
        <w:pStyle w:val="CommentText"/>
      </w:pPr>
      <w:r>
        <w:t>Its "preferably"</w:t>
      </w:r>
      <w:r>
        <w:rPr>
          <w:rStyle w:val="CommentReference"/>
        </w:rPr>
        <w:annotationRef/>
      </w:r>
    </w:p>
  </w:comment>
  <w:comment w:initials="CS" w:author="Chris Smith" w:date="2020-11-21T13:52:00Z" w:id="3214">
    <w:p w:rsidRPr="00E33B6E" w:rsidR="008F6ABB" w:rsidRDefault="008F6ABB" w14:paraId="3235B509" w14:textId="2E127A6C">
      <w:pPr>
        <w:pStyle w:val="CommentText"/>
        <w:rPr>
          <w:lang w:val="en-GB"/>
        </w:rPr>
      </w:pPr>
      <w:r>
        <w:rPr>
          <w:rStyle w:val="CommentReference"/>
        </w:rPr>
        <w:annotationRef/>
      </w:r>
      <w:r>
        <w:rPr>
          <w:lang w:val="en-GB"/>
        </w:rPr>
        <w:t>Replace with link to GitHub or Huddle</w:t>
      </w:r>
    </w:p>
  </w:comment>
  <w:comment w:initials="AP" w:author="Alba Colomer Padrosa" w:date="2020-11-23T12:22:00Z" w:id="3215">
    <w:p w:rsidR="008F6ABB" w:rsidRDefault="008F6ABB" w14:paraId="368277D0" w14:textId="0A0BDAFF">
      <w:pPr>
        <w:pStyle w:val="CommentText"/>
      </w:pPr>
      <w:r>
        <w:t>it refers to a technical element</w:t>
      </w:r>
      <w:r>
        <w:rPr>
          <w:rStyle w:val="CommentReference"/>
        </w:rPr>
        <w:annotationRef/>
      </w:r>
    </w:p>
  </w:comment>
  <w:comment w:initials="PB" w:author="Paul Boroday" w:date="2020-11-24T15:16:00Z" w:id="3216">
    <w:p w:rsidR="008F6ABB" w:rsidRDefault="008F6ABB" w14:paraId="3631ABBC" w14:textId="190C87B8">
      <w:pPr>
        <w:pStyle w:val="CommentText"/>
      </w:pPr>
      <w:r>
        <w:t>Maybe its better to replace this link with a one to a public repository of this extension: https://github.com/eOCDS-Extensions/eOCDS-conversions/blob/master/release-schema.json</w:t>
      </w:r>
      <w:r>
        <w:rPr>
          <w:rStyle w:val="CommentReference"/>
        </w:rPr>
        <w:annotationRef/>
      </w:r>
    </w:p>
  </w:comment>
  <w:comment w:initials="AP" w:author="Alba Colomer Padrosa" w:date="2020-12-01T16:18:00Z" w:id="3218">
    <w:p w:rsidR="008F6ABB" w:rsidRDefault="008F6ABB" w14:paraId="558FE595" w14:textId="6A023FC7">
      <w:pPr>
        <w:pStyle w:val="CommentText"/>
      </w:pPr>
      <w:r>
        <w:t>Replaced by the link provided by Paul</w:t>
      </w:r>
      <w:r>
        <w:rPr>
          <w:rStyle w:val="CommentReference"/>
        </w:rPr>
        <w:annotationRef/>
      </w:r>
      <w:r>
        <w:rPr>
          <w:rStyle w:val="CommentReference"/>
        </w:rPr>
        <w:annotationRef/>
      </w:r>
    </w:p>
  </w:comment>
  <w:comment w:initials="CS" w:author="Chris Smith" w:date="2020-11-21T13:53:00Z" w:id="3289">
    <w:p w:rsidRPr="00E33B6E" w:rsidR="008F6ABB" w:rsidRDefault="008F6ABB" w14:paraId="320E9766" w14:textId="0508121E">
      <w:pPr>
        <w:pStyle w:val="CommentText"/>
        <w:rPr>
          <w:lang w:val="en-GB"/>
        </w:rPr>
      </w:pPr>
      <w:r>
        <w:rPr>
          <w:rStyle w:val="CommentReference"/>
        </w:rPr>
        <w:annotationRef/>
      </w:r>
      <w:r>
        <w:rPr>
          <w:lang w:val="en-GB"/>
        </w:rPr>
        <w:t>Plse complete</w:t>
      </w:r>
    </w:p>
  </w:comment>
  <w:comment w:initials="AP" w:author="Alba Colomer Padrosa" w:date="2020-11-23T17:21:00Z" w:id="3290">
    <w:p w:rsidR="008F6ABB" w:rsidRDefault="008F6ABB" w14:paraId="1765B14B" w14:textId="61B94283">
      <w:pPr>
        <w:pStyle w:val="CommentText"/>
      </w:pPr>
      <w:r>
        <w:t>done</w:t>
      </w:r>
      <w:r>
        <w:rPr>
          <w:rStyle w:val="CommentReference"/>
        </w:rPr>
        <w:annotationRef/>
      </w:r>
    </w:p>
  </w:comment>
  <w:comment w:initials="CS" w:author="Chris Smith" w:date="2020-11-21T13:53:00Z" w:id="3298">
    <w:p w:rsidRPr="00E33B6E" w:rsidR="008F6ABB" w:rsidP="008F6ABB" w:rsidRDefault="008F6ABB" w14:paraId="4717916C" w14:textId="77777777">
      <w:pPr>
        <w:pStyle w:val="CommentText"/>
        <w:rPr>
          <w:lang w:val="en-GB"/>
        </w:rPr>
      </w:pPr>
      <w:r>
        <w:rPr>
          <w:rStyle w:val="CommentReference"/>
        </w:rPr>
        <w:annotationRef/>
      </w:r>
      <w:r>
        <w:rPr>
          <w:lang w:val="en-GB"/>
        </w:rPr>
        <w:t>Plse complete</w:t>
      </w:r>
    </w:p>
  </w:comment>
  <w:comment w:initials="AP" w:author="Alba Colomer Padrosa" w:date="2020-11-23T17:21:00Z" w:id="3299">
    <w:p w:rsidR="008F6ABB" w:rsidP="008F6ABB" w:rsidRDefault="008F6ABB" w14:paraId="6E32A94C" w14:textId="77777777">
      <w:pPr>
        <w:pStyle w:val="CommentText"/>
      </w:pPr>
      <w:r>
        <w:t>done</w:t>
      </w:r>
      <w:r>
        <w:rPr>
          <w:rStyle w:val="CommentReference"/>
        </w:rPr>
        <w:annotationRef/>
      </w:r>
    </w:p>
  </w:comment>
  <w:comment w:initials="AP" w:author="Alba Colomer Padrosa" w:date="2020-11-23T11:08:00Z" w:id="3317">
    <w:p w:rsidR="008F6ABB" w:rsidRDefault="008F6ABB" w14:paraId="1064D761" w14:textId="76FBC71B">
      <w:pPr>
        <w:pStyle w:val="CommentText"/>
      </w:pPr>
      <w:r>
        <w:t xml:space="preserve">I propose to keep "procuring entity" in this paragraph, since it is a quotation from the EUPD and I understand the original text should not be changed </w:t>
      </w:r>
      <w:r>
        <w:rPr>
          <w:rStyle w:val="CommentReference"/>
        </w:rPr>
        <w:annotationRef/>
      </w:r>
    </w:p>
  </w:comment>
  <w:comment w:initials="CS" w:author="Chris Smith" w:date="2020-11-21T13:54:00Z" w:id="3324">
    <w:p w:rsidRPr="00E33B6E" w:rsidR="008F6ABB" w:rsidRDefault="008F6ABB" w14:paraId="3E795A78" w14:textId="5B4AD685">
      <w:pPr>
        <w:pStyle w:val="CommentText"/>
        <w:rPr>
          <w:lang w:val="en-GB"/>
        </w:rPr>
      </w:pPr>
      <w:r>
        <w:rPr>
          <w:rStyle w:val="CommentReference"/>
        </w:rPr>
        <w:annotationRef/>
      </w:r>
      <w:r>
        <w:rPr>
          <w:lang w:val="en-GB"/>
        </w:rPr>
        <w:t>Add names of publishers</w:t>
      </w:r>
    </w:p>
  </w:comment>
  <w:comment w:initials="AP" w:author="Alba Colomer Padrosa" w:date="2020-11-23T17:18:00Z" w:id="3327">
    <w:p w:rsidR="008F6ABB" w:rsidRDefault="008F6ABB" w14:paraId="0E6FDC49" w14:textId="62922512">
      <w:pPr>
        <w:pStyle w:val="CommentText"/>
      </w:pPr>
      <w:r>
        <w:t>added</w:t>
      </w:r>
      <w:r>
        <w:rPr>
          <w:rStyle w:val="CommentReference"/>
        </w:rPr>
        <w:annotationRef/>
      </w:r>
    </w:p>
  </w:comment>
  <w:comment w:initials="CS" w:author="Chris Smith" w:date="2020-11-21T13:55:00Z" w:id="3357">
    <w:p w:rsidRPr="00E33B6E" w:rsidR="008F6ABB" w:rsidRDefault="008F6ABB" w14:paraId="61148375" w14:textId="3CE9578D">
      <w:pPr>
        <w:pStyle w:val="CommentText"/>
        <w:rPr>
          <w:lang w:val="en-GB"/>
        </w:rPr>
      </w:pPr>
      <w:r>
        <w:rPr>
          <w:rStyle w:val="CommentReference"/>
        </w:rPr>
        <w:annotationRef/>
      </w:r>
      <w:r>
        <w:rPr>
          <w:lang w:val="en-GB"/>
        </w:rPr>
        <w:t>What issue? Plse state here.</w:t>
      </w:r>
    </w:p>
  </w:comment>
  <w:comment w:initials="AP" w:author="Alba Colomer Padrosa" w:date="2020-11-23T17:10:00Z" w:id="3358">
    <w:p w:rsidR="008F6ABB" w:rsidRDefault="008F6ABB" w14:paraId="655708EA" w14:textId="2F45039D">
      <w:pPr>
        <w:pStyle w:val="CommentText"/>
      </w:pPr>
      <w:r>
        <w:t>stated</w:t>
      </w:r>
      <w:r>
        <w:rPr>
          <w:rStyle w:val="CommentReference"/>
        </w:rPr>
        <w:annotationRef/>
      </w:r>
    </w:p>
  </w:comment>
  <w:comment w:initials="PB" w:author="Paul Boroday" w:date="2020-11-24T15:27:00Z" w:id="3395">
    <w:p w:rsidR="008F6ABB" w:rsidRDefault="008F6ABB" w14:paraId="764C1232" w14:textId="19B25A68">
      <w:pPr>
        <w:pStyle w:val="CommentText"/>
      </w:pPr>
      <w:r>
        <w:t xml:space="preserve">@Alba, we don't need this reference here at all </w:t>
      </w:r>
      <w:r>
        <w:rPr>
          <w:rStyle w:val="CommentReference"/>
        </w:rPr>
        <w:annotationRef/>
      </w:r>
    </w:p>
  </w:comment>
  <w:comment w:initials="AP" w:author="Alba Colomer Padrosa" w:date="2020-12-01T16:19:00Z" w:id="3396">
    <w:p w:rsidR="008F6ABB" w:rsidRDefault="008F6ABB" w14:paraId="5CB5DF79" w14:textId="5ECCF72C">
      <w:pPr>
        <w:pStyle w:val="CommentText"/>
      </w:pPr>
      <w:r>
        <w:t>reference removed</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7BF457B"/>
  <w15:commentEx w15:done="1" w15:paraId="1DEC97DC" w15:paraIdParent="17BF457B"/>
  <w15:commentEx w15:done="1" w15:paraId="7943B8D7" w15:paraIdParent="17BF457B"/>
  <w15:commentEx w15:done="0" w15:paraId="5BADBEF2"/>
  <w15:commentEx w15:done="0" w15:paraId="3AFF0224" w15:paraIdParent="5BADBEF2"/>
  <w15:commentEx w15:done="0" w15:paraId="42FBD87E" w15:paraIdParent="5BADBEF2"/>
  <w15:commentEx w15:done="1" w15:paraId="68D48453"/>
  <w15:commentEx w15:done="1" w15:paraId="1606C57E" w15:paraIdParent="68D48453"/>
  <w15:commentEx w15:done="1" w15:paraId="2AF89357"/>
  <w15:commentEx w15:done="1" w15:paraId="311D07D1" w15:paraIdParent="2AF89357"/>
  <w15:commentEx w15:done="1" w15:paraId="0AE82326" w15:paraIdParent="2AF89357"/>
  <w15:commentEx w15:done="1" w15:paraId="5FC86886"/>
  <w15:commentEx w15:done="1" w15:paraId="65DDDB1E" w15:paraIdParent="5FC86886"/>
  <w15:commentEx w15:done="1" w15:paraId="21113589" w15:paraIdParent="5FC86886"/>
  <w15:commentEx w15:done="1" w15:paraId="1B940FD8"/>
  <w15:commentEx w15:done="1" w15:paraId="1A0D6829" w15:paraIdParent="1B940FD8"/>
  <w15:commentEx w15:done="1" w15:paraId="0255D78D"/>
  <w15:commentEx w15:done="1" w15:paraId="039AAF5E"/>
  <w15:commentEx w15:done="1" w15:paraId="1A069EFB" w15:paraIdParent="039AAF5E"/>
  <w15:commentEx w15:done="1" w15:paraId="54D62870" w15:paraIdParent="039AAF5E"/>
  <w15:commentEx w15:done="1" w15:paraId="778B4750"/>
  <w15:commentEx w15:done="1" w15:paraId="5D685A41" w15:paraIdParent="778B4750"/>
  <w15:commentEx w15:done="1" w15:paraId="3A0C0011" w15:paraIdParent="778B4750"/>
  <w15:commentEx w15:done="1" w15:paraId="393C8A93"/>
  <w15:commentEx w15:done="1" w15:paraId="2420FB67" w15:paraIdParent="393C8A93"/>
  <w15:commentEx w15:done="1" w15:paraId="4AFF0EC1" w15:paraIdParent="393C8A93"/>
  <w15:commentEx w15:done="1" w15:paraId="7C7EEB00"/>
  <w15:commentEx w15:done="1" w15:paraId="57DC4886" w15:paraIdParent="7C7EEB00"/>
  <w15:commentEx w15:done="1" w15:paraId="0D6A9FFF"/>
  <w15:commentEx w15:done="1" w15:paraId="589DC921" w15:paraIdParent="0D6A9FFF"/>
  <w15:commentEx w15:done="1" w15:paraId="6F22E70A"/>
  <w15:commentEx w15:done="1" w15:paraId="3ED78EC5" w15:paraIdParent="6F22E70A"/>
  <w15:commentEx w15:done="1" w15:paraId="0A131E34" w15:paraIdParent="6F22E70A"/>
  <w15:commentEx w15:done="0" w15:paraId="5AC3E49D"/>
  <w15:commentEx w15:done="0" w15:paraId="1BCE25FF" w15:paraIdParent="5AC3E49D"/>
  <w15:commentEx w15:done="0" w15:paraId="7E96FC66"/>
  <w15:commentEx w15:done="0" w15:paraId="395B3599" w15:paraIdParent="7E96FC66"/>
  <w15:commentEx w15:done="0" w15:paraId="597EA3A5" w15:paraIdParent="7E96FC66"/>
  <w15:commentEx w15:done="1" w15:paraId="03DBEBB7"/>
  <w15:commentEx w15:done="1" w15:paraId="5EA11C2F" w15:paraIdParent="03DBEBB7"/>
  <w15:commentEx w15:done="0" w15:paraId="46E0C1A4"/>
  <w15:commentEx w15:done="0" w15:paraId="69011B92" w15:paraIdParent="46E0C1A4"/>
  <w15:commentEx w15:done="0" w15:paraId="2F21573D" w15:paraIdParent="46E0C1A4"/>
  <w15:commentEx w15:done="0" w15:paraId="3B9F6AAA" w15:paraIdParent="46E0C1A4"/>
  <w15:commentEx w15:done="1" w15:paraId="366D377D"/>
  <w15:commentEx w15:done="1" w15:paraId="68CECCC3" w15:paraIdParent="366D377D"/>
  <w15:commentEx w15:done="1" w15:paraId="6D6EC9AC" w15:paraIdParent="366D377D"/>
  <w15:commentEx w15:done="0" w15:paraId="3235B509"/>
  <w15:commentEx w15:done="0" w15:paraId="368277D0" w15:paraIdParent="3235B509"/>
  <w15:commentEx w15:done="0" w15:paraId="3631ABBC" w15:paraIdParent="3235B509"/>
  <w15:commentEx w15:done="0" w15:paraId="558FE595" w15:paraIdParent="3235B509"/>
  <w15:commentEx w15:done="1" w15:paraId="320E9766"/>
  <w15:commentEx w15:done="1" w15:paraId="1765B14B" w15:paraIdParent="320E9766"/>
  <w15:commentEx w15:done="1" w15:paraId="4717916C"/>
  <w15:commentEx w15:done="1" w15:paraId="6E32A94C" w15:paraIdParent="4717916C"/>
  <w15:commentEx w15:done="1" w15:paraId="1064D761"/>
  <w15:commentEx w15:done="1" w15:paraId="3E795A78"/>
  <w15:commentEx w15:done="1" w15:paraId="0E6FDC49" w15:paraIdParent="3E795A78"/>
  <w15:commentEx w15:done="1" w15:paraId="61148375"/>
  <w15:commentEx w15:done="1" w15:paraId="655708EA" w15:paraIdParent="61148375"/>
  <w15:commentEx w15:done="0" w15:paraId="764C1232"/>
  <w15:commentEx w15:done="0" w15:paraId="5CB5DF79" w15:paraIdParent="764C123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6392EA" w16cex:dateUtc="2020-11-21T13:21:00Z"/>
  <w16cex:commentExtensible w16cex:durableId="4EC6C10A" w16cex:dateUtc="2020-11-23T10:56:00Z"/>
  <w16cex:commentExtensible w16cex:durableId="1169FBE1" w16cex:dateUtc="2020-11-24T12:19:00Z"/>
  <w16cex:commentExtensible w16cex:durableId="23639B35" w16cex:dateUtc="2020-11-21T13:57:00Z"/>
  <w16cex:commentExtensible w16cex:durableId="78E7A314" w16cex:dateUtc="2020-11-23T10:57:00Z"/>
  <w16cex:commentExtensible w16cex:durableId="236E4BB1" w16cex:dateUtc="2020-11-29T16:32:00Z"/>
  <w16cex:commentExtensible w16cex:durableId="23639441" w16cex:dateUtc="2020-11-21T13:27:00Z"/>
  <w16cex:commentExtensible w16cex:durableId="270F73EB" w16cex:dateUtc="2020-11-23T10:59:00Z"/>
  <w16cex:commentExtensible w16cex:durableId="23639461" w16cex:dateUtc="2020-11-21T13:28:00Z"/>
  <w16cex:commentExtensible w16cex:durableId="1CB7219E" w16cex:dateUtc="2020-11-23T11:00:00Z"/>
  <w16cex:commentExtensible w16cex:durableId="316122EE" w16cex:dateUtc="2020-11-24T12:29:00Z"/>
  <w16cex:commentExtensible w16cex:durableId="236394A9" w16cex:dateUtc="2020-11-21T13:29:00Z"/>
  <w16cex:commentExtensible w16cex:durableId="06C12621" w16cex:dateUtc="2020-11-23T11:01:00Z"/>
  <w16cex:commentExtensible w16cex:durableId="79DB7609" w16cex:dateUtc="2020-11-24T12:32:00Z"/>
  <w16cex:commentExtensible w16cex:durableId="2363960E" w16cex:dateUtc="2020-11-21T13:35:00Z"/>
  <w16cex:commentExtensible w16cex:durableId="3F2330D3" w16cex:dateUtc="2020-11-23T11:02:00Z"/>
  <w16cex:commentExtensible w16cex:durableId="04C1A410" w16cex:dateUtc="2020-11-24T12:40:00Z"/>
  <w16cex:commentExtensible w16cex:durableId="236396EF" w16cex:dateUtc="2020-11-21T13:38:00Z"/>
  <w16cex:commentExtensible w16cex:durableId="5C2AF938" w16cex:dateUtc="2020-11-23T11:03:00Z"/>
  <w16cex:commentExtensible w16cex:durableId="63B600A9" w16cex:dateUtc="2020-11-24T12:40:00Z"/>
  <w16cex:commentExtensible w16cex:durableId="23639747" w16cex:dateUtc="2020-11-21T13:40:00Z"/>
  <w16cex:commentExtensible w16cex:durableId="635A178F" w16cex:dateUtc="2020-11-23T11:04:00Z"/>
  <w16cex:commentExtensible w16cex:durableId="2C30B2F2" w16cex:dateUtc="2020-11-24T12:44:00Z"/>
  <w16cex:commentExtensible w16cex:durableId="2363975B" w16cex:dateUtc="2020-11-21T13:40:00Z"/>
  <w16cex:commentExtensible w16cex:durableId="18284285" w16cex:dateUtc="2020-11-23T11:08:00Z"/>
  <w16cex:commentExtensible w16cex:durableId="280B6C9B" w16cex:dateUtc="2020-11-24T12:45:00Z"/>
  <w16cex:commentExtensible w16cex:durableId="236397BA" w16cex:dateUtc="2020-11-21T13:42:00Z"/>
  <w16cex:commentExtensible w16cex:durableId="7AFF19F2" w16cex:dateUtc="2020-11-23T11:08:00Z"/>
  <w16cex:commentExtensible w16cex:durableId="23639840" w16cex:dateUtc="2020-11-21T13:44:00Z"/>
  <w16cex:commentExtensible w16cex:durableId="610F8EE5" w16cex:dateUtc="2020-11-23T11:17:00Z"/>
  <w16cex:commentExtensible w16cex:durableId="236398AD" w16cex:dateUtc="2020-11-21T13:46:00Z"/>
  <w16cex:commentExtensible w16cex:durableId="5EBBDDF4" w16cex:dateUtc="2020-11-23T11:18:00Z"/>
  <w16cex:commentExtensible w16cex:durableId="13857E25" w16cex:dateUtc="2020-11-24T13:08:00Z"/>
  <w16cex:commentExtensible w16cex:durableId="23639962" w16cex:dateUtc="2020-11-21T13:49:00Z"/>
  <w16cex:commentExtensible w16cex:durableId="08E61021" w16cex:dateUtc="2020-11-23T11:18:00Z"/>
  <w16cex:commentExtensible w16cex:durableId="2362C53D" w16cex:dateUtc="2020-11-20T22:44:00Z"/>
  <w16cex:commentExtensible w16cex:durableId="161B82F6" w16cex:dateUtc="2020-11-24T13:28:00Z"/>
  <w16cex:commentExtensible w16cex:durableId="236399C1" w16cex:dateUtc="2020-11-21T13:50:00Z"/>
  <w16cex:commentExtensible w16cex:durableId="494F16DB" w16cex:dateUtc="2020-11-23T11:19:00Z"/>
  <w16cex:commentExtensible w16cex:durableId="236399FA" w16cex:dateUtc="2020-11-21T13:51:00Z"/>
  <w16cex:commentExtensible w16cex:durableId="595A23C0" w16cex:dateUtc="2020-11-23T11:20:00Z"/>
  <w16cex:commentExtensible w16cex:durableId="2CC6E012" w16cex:dateUtc="2020-11-24T13:13:00Z"/>
  <w16cex:commentExtensible w16cex:durableId="23639A0B" w16cex:dateUtc="2020-11-21T13:52:00Z"/>
  <w16cex:commentExtensible w16cex:durableId="0F203674" w16cex:dateUtc="2020-11-23T11:22:00Z"/>
  <w16cex:commentExtensible w16cex:durableId="52E0F65B" w16cex:dateUtc="2020-11-24T13:13:00Z"/>
  <w16cex:commentExtensible w16cex:durableId="23639A29" w16cex:dateUtc="2020-11-21T13:52:00Z"/>
  <w16cex:commentExtensible w16cex:durableId="50485C92" w16cex:dateUtc="2020-11-23T11:22:00Z"/>
  <w16cex:commentExtensible w16cex:durableId="35660BD7" w16cex:dateUtc="2020-11-24T13:16:00Z"/>
  <w16cex:commentExtensible w16cex:durableId="23639A74" w16cex:dateUtc="2020-11-21T13:53:00Z"/>
  <w16cex:commentExtensible w16cex:durableId="37A139DF" w16cex:dateUtc="2020-11-23T16:21:00Z"/>
  <w16cex:commentExtensible w16cex:durableId="05689404" w16cex:dateUtc="2020-11-23T10:08:00Z"/>
  <w16cex:commentExtensible w16cex:durableId="23639AA4" w16cex:dateUtc="2020-11-21T13:54:00Z"/>
  <w16cex:commentExtensible w16cex:durableId="65D5E22A" w16cex:dateUtc="2020-11-23T16:18:00Z"/>
  <w16cex:commentExtensible w16cex:durableId="23639ABF" w16cex:dateUtc="2020-11-21T13:55:00Z"/>
  <w16cex:commentExtensible w16cex:durableId="048BD75A" w16cex:dateUtc="2020-11-23T16:10:00Z"/>
  <w16cex:commentExtensible w16cex:durableId="4953D218" w16cex:dateUtc="2020-11-24T13:27:00Z"/>
  <w16cex:commentExtensible w16cex:durableId="10BACC83" w16cex:dateUtc="2020-12-01T08:53:06.654Z"/>
  <w16cex:commentExtensible w16cex:durableId="2D6D12F1" w16cex:dateUtc="2020-12-01T08:55:12.506Z"/>
  <w16cex:commentExtensible w16cex:durableId="74B9FF5C" w16cex:dateUtc="2020-12-01T15:18:14.198Z"/>
  <w16cex:commentExtensible w16cex:durableId="4CA905A4" w16cex:dateUtc="2020-12-01T15:19:54.837Z"/>
</w16cex:commentsExtensible>
</file>

<file path=word/commentsIds.xml><?xml version="1.0" encoding="utf-8"?>
<w16cid:commentsIds xmlns:mc="http://schemas.openxmlformats.org/markup-compatibility/2006" xmlns:w16cid="http://schemas.microsoft.com/office/word/2016/wordml/cid" mc:Ignorable="w16cid">
  <w16cid:commentId w16cid:paraId="17BF457B" w16cid:durableId="236392EA"/>
  <w16cid:commentId w16cid:paraId="1DEC97DC" w16cid:durableId="4EC6C10A"/>
  <w16cid:commentId w16cid:paraId="7943B8D7" w16cid:durableId="1169FBE1"/>
  <w16cid:commentId w16cid:paraId="5BADBEF2" w16cid:durableId="23639B35"/>
  <w16cid:commentId w16cid:paraId="3AFF0224" w16cid:durableId="78E7A314"/>
  <w16cid:commentId w16cid:paraId="42FBD87E" w16cid:durableId="236E4BB1"/>
  <w16cid:commentId w16cid:paraId="68D48453" w16cid:durableId="23639441"/>
  <w16cid:commentId w16cid:paraId="1606C57E" w16cid:durableId="270F73EB"/>
  <w16cid:commentId w16cid:paraId="2AF89357" w16cid:durableId="23639461"/>
  <w16cid:commentId w16cid:paraId="311D07D1" w16cid:durableId="1CB7219E"/>
  <w16cid:commentId w16cid:paraId="0AE82326" w16cid:durableId="316122EE"/>
  <w16cid:commentId w16cid:paraId="5FC86886" w16cid:durableId="236394A9"/>
  <w16cid:commentId w16cid:paraId="65DDDB1E" w16cid:durableId="06C12621"/>
  <w16cid:commentId w16cid:paraId="21113589" w16cid:durableId="79DB7609"/>
  <w16cid:commentId w16cid:paraId="1B940FD8" w16cid:durableId="2363960E"/>
  <w16cid:commentId w16cid:paraId="1A0D6829" w16cid:durableId="3F2330D3"/>
  <w16cid:commentId w16cid:paraId="0255D78D" w16cid:durableId="04C1A410"/>
  <w16cid:commentId w16cid:paraId="039AAF5E" w16cid:durableId="236396EF"/>
  <w16cid:commentId w16cid:paraId="1A069EFB" w16cid:durableId="5C2AF938"/>
  <w16cid:commentId w16cid:paraId="54D62870" w16cid:durableId="63B600A9"/>
  <w16cid:commentId w16cid:paraId="778B4750" w16cid:durableId="23639747"/>
  <w16cid:commentId w16cid:paraId="5D685A41" w16cid:durableId="635A178F"/>
  <w16cid:commentId w16cid:paraId="3A0C0011" w16cid:durableId="2C30B2F2"/>
  <w16cid:commentId w16cid:paraId="393C8A93" w16cid:durableId="2363975B"/>
  <w16cid:commentId w16cid:paraId="2420FB67" w16cid:durableId="18284285"/>
  <w16cid:commentId w16cid:paraId="4AFF0EC1" w16cid:durableId="280B6C9B"/>
  <w16cid:commentId w16cid:paraId="7C7EEB00" w16cid:durableId="236397BA"/>
  <w16cid:commentId w16cid:paraId="57DC4886" w16cid:durableId="7AFF19F2"/>
  <w16cid:commentId w16cid:paraId="0D6A9FFF" w16cid:durableId="23639840"/>
  <w16cid:commentId w16cid:paraId="589DC921" w16cid:durableId="610F8EE5"/>
  <w16cid:commentId w16cid:paraId="6F22E70A" w16cid:durableId="236398AD"/>
  <w16cid:commentId w16cid:paraId="3ED78EC5" w16cid:durableId="5EBBDDF4"/>
  <w16cid:commentId w16cid:paraId="0A131E34" w16cid:durableId="13857E25"/>
  <w16cid:commentId w16cid:paraId="5AC3E49D" w16cid:durableId="23639962"/>
  <w16cid:commentId w16cid:paraId="1BCE25FF" w16cid:durableId="08E61021"/>
  <w16cid:commentId w16cid:paraId="7E96FC66" w16cid:durableId="2362C53D"/>
  <w16cid:commentId w16cid:paraId="395B3599" w16cid:durableId="161B82F6"/>
  <w16cid:commentId w16cid:paraId="03DBEBB7" w16cid:durableId="236399C1"/>
  <w16cid:commentId w16cid:paraId="5EA11C2F" w16cid:durableId="494F16DB"/>
  <w16cid:commentId w16cid:paraId="46E0C1A4" w16cid:durableId="236399FA"/>
  <w16cid:commentId w16cid:paraId="69011B92" w16cid:durableId="595A23C0"/>
  <w16cid:commentId w16cid:paraId="2F21573D" w16cid:durableId="2CC6E012"/>
  <w16cid:commentId w16cid:paraId="366D377D" w16cid:durableId="23639A0B"/>
  <w16cid:commentId w16cid:paraId="68CECCC3" w16cid:durableId="0F203674"/>
  <w16cid:commentId w16cid:paraId="6D6EC9AC" w16cid:durableId="52E0F65B"/>
  <w16cid:commentId w16cid:paraId="3235B509" w16cid:durableId="23639A29"/>
  <w16cid:commentId w16cid:paraId="368277D0" w16cid:durableId="50485C92"/>
  <w16cid:commentId w16cid:paraId="3631ABBC" w16cid:durableId="35660BD7"/>
  <w16cid:commentId w16cid:paraId="320E9766" w16cid:durableId="23639A74"/>
  <w16cid:commentId w16cid:paraId="1765B14B" w16cid:durableId="37A139DF"/>
  <w16cid:commentId w16cid:paraId="1064D761" w16cid:durableId="05689404"/>
  <w16cid:commentId w16cid:paraId="3E795A78" w16cid:durableId="23639AA4"/>
  <w16cid:commentId w16cid:paraId="0E6FDC49" w16cid:durableId="65D5E22A"/>
  <w16cid:commentId w16cid:paraId="61148375" w16cid:durableId="23639ABF"/>
  <w16cid:commentId w16cid:paraId="655708EA" w16cid:durableId="048BD75A"/>
  <w16cid:commentId w16cid:paraId="764C1232" w16cid:durableId="4953D218"/>
  <w16cid:commentId w16cid:paraId="597EA3A5" w16cid:durableId="10BACC83"/>
  <w16cid:commentId w16cid:paraId="3B9F6AAA" w16cid:durableId="2D6D12F1"/>
  <w16cid:commentId w16cid:paraId="558FE595" w16cid:durableId="74B9FF5C"/>
  <w16cid:commentId w16cid:paraId="5CB5DF79" w16cid:durableId="4CA905A4"/>
  <w16cid:commentId w16cid:paraId="4717916C" w16cid:durableId="023DAEF5"/>
  <w16cid:commentId w16cid:paraId="6E32A94C" w16cid:durableId="23C88E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9A6" w:rsidP="00745673" w:rsidRDefault="00D009A6" w14:paraId="73BC27D9" w14:textId="77777777">
      <w:pPr>
        <w:spacing w:after="0" w:line="240" w:lineRule="auto"/>
      </w:pPr>
      <w:r>
        <w:separator/>
      </w:r>
    </w:p>
  </w:endnote>
  <w:endnote w:type="continuationSeparator" w:id="0">
    <w:p w:rsidR="00D009A6" w:rsidP="00745673" w:rsidRDefault="00D009A6" w14:paraId="1B3D2D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593931"/>
      <w:docPartObj>
        <w:docPartGallery w:val="Page Numbers (Bottom of Page)"/>
        <w:docPartUnique/>
      </w:docPartObj>
    </w:sdtPr>
    <w:sdtContent>
      <w:sdt>
        <w:sdtPr>
          <w:id w:val="439411734"/>
          <w:docPartObj>
            <w:docPartGallery w:val="Page Numbers (Top of Page)"/>
            <w:docPartUnique/>
          </w:docPartObj>
        </w:sdtPr>
        <w:sdtContent>
          <w:p w:rsidR="008F6ABB" w:rsidRDefault="008F6ABB" w14:paraId="5FFF1559" w14:textId="607D90FC">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5324D1">
              <w:rPr>
                <w:rFonts w:ascii="Arial" w:hAnsi="Arial" w:cs="Arial"/>
                <w:bCs/>
                <w:noProof/>
              </w:rPr>
              <w:t>6</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5324D1">
              <w:rPr>
                <w:rFonts w:ascii="Arial" w:hAnsi="Arial" w:cs="Arial"/>
                <w:bCs/>
                <w:noProof/>
              </w:rPr>
              <w:t>57</w:t>
            </w:r>
            <w:r w:rsidRPr="0064669B">
              <w:rPr>
                <w:rFonts w:ascii="Arial" w:hAnsi="Arial" w:cs="Arial"/>
                <w:bCs/>
              </w:rPr>
              <w:fldChar w:fldCharType="end"/>
            </w:r>
          </w:p>
        </w:sdtContent>
      </w:sdt>
    </w:sdtContent>
  </w:sdt>
  <w:p w:rsidR="008F6ABB" w:rsidRDefault="008F6ABB" w14:paraId="6ABD6911"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9A6" w:rsidP="00745673" w:rsidRDefault="00D009A6" w14:paraId="659FAB77" w14:textId="77777777">
      <w:pPr>
        <w:spacing w:after="0" w:line="240" w:lineRule="auto"/>
      </w:pPr>
      <w:r>
        <w:separator/>
      </w:r>
    </w:p>
  </w:footnote>
  <w:footnote w:type="continuationSeparator" w:id="0">
    <w:p w:rsidR="00D009A6" w:rsidP="00745673" w:rsidRDefault="00D009A6" w14:paraId="4501CC3E" w14:textId="77777777">
      <w:pPr>
        <w:spacing w:after="0" w:line="240" w:lineRule="auto"/>
      </w:pPr>
      <w:r>
        <w:continuationSeparator/>
      </w:r>
    </w:p>
  </w:footnote>
  <w:footnote w:id="1">
    <w:p w:rsidR="008F6ABB" w:rsidP="000E7BD2" w:rsidRDefault="008F6ABB" w14:paraId="082C66D9" w14:textId="34E35A45">
      <w:pPr>
        <w:spacing w:after="0" w:line="240" w:lineRule="auto"/>
        <w:rPr>
          <w:sz w:val="18"/>
          <w:szCs w:val="18"/>
        </w:rPr>
      </w:pPr>
      <w:r>
        <w:rPr>
          <w:vertAlign w:val="superscript"/>
        </w:rPr>
        <w:footnoteRef/>
      </w:r>
      <w:r>
        <w:rPr>
          <w:sz w:val="18"/>
          <w:szCs w:val="18"/>
        </w:rPr>
        <w:t xml:space="preserve"> </w:t>
      </w:r>
      <w:hyperlink r:id="rId1">
        <w:r>
          <w:rPr>
            <w:color w:val="1155CC"/>
            <w:sz w:val="18"/>
            <w:szCs w:val="18"/>
            <w:u w:val="single"/>
          </w:rPr>
          <w:t>https://cawemo.com/share/69ce87fa-e520-4868-bee8-82022d0bac70</w:t>
        </w:r>
      </w:hyperlink>
      <w:r>
        <w:rPr>
          <w:sz w:val="18"/>
          <w:szCs w:val="18"/>
        </w:rPr>
        <w:t xml:space="preserve">  </w:t>
      </w:r>
    </w:p>
  </w:footnote>
  <w:footnote w:id="2">
    <w:p w:rsidR="008F6ABB" w:rsidP="000E7BD2" w:rsidRDefault="008F6ABB" w14:paraId="2A725751" w14:textId="77777777">
      <w:pPr>
        <w:spacing w:after="0" w:line="240" w:lineRule="auto"/>
        <w:rPr>
          <w:sz w:val="18"/>
          <w:szCs w:val="18"/>
        </w:rPr>
      </w:pPr>
      <w:r>
        <w:rPr>
          <w:vertAlign w:val="superscript"/>
        </w:rPr>
        <w:footnoteRef/>
      </w:r>
      <w:r>
        <w:rPr>
          <w:sz w:val="18"/>
          <w:szCs w:val="18"/>
        </w:rPr>
        <w:t xml:space="preserve"> </w:t>
      </w:r>
      <w:hyperlink r:id="rId2">
        <w:r>
          <w:rPr>
            <w:color w:val="1155CC"/>
            <w:sz w:val="18"/>
            <w:szCs w:val="18"/>
            <w:u w:val="single"/>
          </w:rPr>
          <w:t>https://github.com/open-contracting-extensions/ocds_metrics_extension</w:t>
        </w:r>
      </w:hyperlink>
      <w:r>
        <w:rPr>
          <w:sz w:val="18"/>
          <w:szCs w:val="18"/>
        </w:rPr>
        <w:t xml:space="preserve">  </w:t>
      </w:r>
    </w:p>
  </w:footnote>
  <w:footnote w:id="3">
    <w:p w:rsidR="008F6ABB" w:rsidP="000E7BD2" w:rsidRDefault="008F6ABB" w14:paraId="7F8C9903" w14:textId="77777777">
      <w:pPr>
        <w:spacing w:after="0" w:line="240" w:lineRule="auto"/>
        <w:rPr>
          <w:sz w:val="18"/>
          <w:szCs w:val="18"/>
        </w:rPr>
      </w:pPr>
      <w:r>
        <w:rPr>
          <w:vertAlign w:val="superscript"/>
        </w:rPr>
        <w:footnoteRef/>
      </w:r>
      <w:r>
        <w:rPr>
          <w:sz w:val="20"/>
          <w:szCs w:val="20"/>
        </w:rPr>
        <w:t xml:space="preserve"> </w:t>
      </w:r>
      <w:hyperlink r:id="rId3">
        <w:r>
          <w:rPr>
            <w:color w:val="1155CC"/>
            <w:sz w:val="18"/>
            <w:szCs w:val="18"/>
            <w:u w:val="single"/>
          </w:rPr>
          <w:t>https://github.com/eOCDS-approaches/eOCDS-structuredAwardCriteria</w:t>
        </w:r>
      </w:hyperlink>
    </w:p>
  </w:footnote>
  <w:footnote w:id="4">
    <w:p w:rsidR="008F6ABB" w:rsidP="000E7BD2" w:rsidRDefault="008F6ABB" w14:paraId="4FD6F915" w14:textId="77777777">
      <w:pPr>
        <w:spacing w:after="0" w:line="240" w:lineRule="auto"/>
        <w:rPr>
          <w:sz w:val="18"/>
          <w:szCs w:val="18"/>
        </w:rPr>
      </w:pPr>
      <w:r>
        <w:rPr>
          <w:vertAlign w:val="superscript"/>
        </w:rPr>
        <w:footnoteRef/>
      </w:r>
      <w:r>
        <w:rPr>
          <w:sz w:val="18"/>
          <w:szCs w:val="18"/>
        </w:rPr>
        <w:t xml:space="preserve"> </w:t>
      </w:r>
      <w:hyperlink r:id="rId4">
        <w:r>
          <w:rPr>
            <w:color w:val="1155CC"/>
            <w:sz w:val="18"/>
            <w:szCs w:val="18"/>
            <w:u w:val="single"/>
          </w:rPr>
          <w:t>https://github.com/eOCDS-Extensions/eOCDS-conversions</w:t>
        </w:r>
      </w:hyperlink>
      <w:r>
        <w:rPr>
          <w:sz w:val="18"/>
          <w:szCs w:val="18"/>
        </w:rPr>
        <w:t xml:space="preserve"> </w:t>
      </w:r>
    </w:p>
  </w:footnote>
  <w:footnote w:id="5">
    <w:p w:rsidR="008F6ABB" w:rsidP="000E7BD2" w:rsidRDefault="008F6ABB" w14:paraId="051E712D" w14:textId="77777777">
      <w:pPr>
        <w:spacing w:after="0" w:line="240" w:lineRule="auto"/>
        <w:rPr>
          <w:sz w:val="18"/>
          <w:szCs w:val="18"/>
        </w:rPr>
      </w:pPr>
      <w:r>
        <w:rPr>
          <w:vertAlign w:val="superscript"/>
        </w:rPr>
        <w:footnoteRef/>
      </w:r>
      <w:r>
        <w:rPr>
          <w:sz w:val="18"/>
          <w:szCs w:val="18"/>
        </w:rPr>
        <w:t xml:space="preserve"> </w:t>
      </w:r>
      <w:hyperlink r:id="rId5">
        <w:r>
          <w:rPr>
            <w:color w:val="1155CC"/>
            <w:sz w:val="18"/>
            <w:szCs w:val="18"/>
            <w:u w:val="single"/>
          </w:rPr>
          <w:t>https://github.com/open-contracting-extensions/ocds_secondStageDescription_extension</w:t>
        </w:r>
      </w:hyperlink>
      <w:r>
        <w:rPr>
          <w:sz w:val="18"/>
          <w:szCs w:val="18"/>
        </w:rPr>
        <w:t xml:space="preserve"> </w:t>
      </w:r>
    </w:p>
  </w:footnote>
  <w:footnote w:id="6">
    <w:p w:rsidR="008F6ABB" w:rsidP="000E7BD2" w:rsidRDefault="008F6ABB" w14:paraId="7BE876F4" w14:textId="77777777">
      <w:pPr>
        <w:spacing w:after="0" w:line="240" w:lineRule="auto"/>
        <w:rPr>
          <w:sz w:val="18"/>
          <w:szCs w:val="18"/>
        </w:rPr>
      </w:pPr>
      <w:r>
        <w:rPr>
          <w:vertAlign w:val="superscript"/>
        </w:rPr>
        <w:footnoteRef/>
      </w:r>
      <w:r>
        <w:rPr>
          <w:sz w:val="18"/>
          <w:szCs w:val="18"/>
        </w:rPr>
        <w:t xml:space="preserve"> </w:t>
      </w:r>
      <w:hyperlink r:id="rId6">
        <w:r>
          <w:rPr>
            <w:color w:val="1155CC"/>
            <w:sz w:val="18"/>
            <w:szCs w:val="18"/>
            <w:u w:val="single"/>
          </w:rPr>
          <w:t>https://github.com/open-contracting-extensions/ocds_enquiry_extension</w:t>
        </w:r>
      </w:hyperlink>
      <w:r>
        <w:rPr>
          <w:sz w:val="18"/>
          <w:szCs w:val="18"/>
        </w:rPr>
        <w:t xml:space="preserve"> </w:t>
      </w:r>
    </w:p>
  </w:footnote>
  <w:footnote w:id="7">
    <w:p w:rsidR="008F6ABB" w:rsidP="000E7BD2" w:rsidRDefault="008F6ABB" w14:paraId="202863E8" w14:textId="77777777">
      <w:pPr>
        <w:spacing w:after="0" w:line="240" w:lineRule="auto"/>
        <w:rPr>
          <w:sz w:val="18"/>
          <w:szCs w:val="18"/>
        </w:rPr>
      </w:pPr>
      <w:r>
        <w:rPr>
          <w:vertAlign w:val="superscript"/>
        </w:rPr>
        <w:footnoteRef/>
      </w:r>
      <w:r>
        <w:rPr>
          <w:sz w:val="20"/>
          <w:szCs w:val="20"/>
        </w:rPr>
        <w:t xml:space="preserve"> </w:t>
      </w:r>
      <w:hyperlink r:id="rId7">
        <w:r>
          <w:rPr>
            <w:color w:val="1155CC"/>
            <w:sz w:val="18"/>
            <w:szCs w:val="18"/>
            <w:u w:val="single"/>
          </w:rPr>
          <w:t>open-contracting-extensions/ocds_qualification_extension</w:t>
        </w:r>
      </w:hyperlink>
    </w:p>
  </w:footnote>
  <w:footnote w:id="8">
    <w:p w:rsidR="008F6ABB" w:rsidP="000E7BD2" w:rsidRDefault="008F6ABB" w14:paraId="488D7919" w14:textId="77777777">
      <w:pPr>
        <w:spacing w:after="0" w:line="240" w:lineRule="auto"/>
        <w:rPr>
          <w:sz w:val="18"/>
          <w:szCs w:val="18"/>
        </w:rPr>
      </w:pPr>
      <w:r>
        <w:rPr>
          <w:vertAlign w:val="superscript"/>
        </w:rPr>
        <w:footnoteRef/>
      </w:r>
      <w:r>
        <w:rPr>
          <w:sz w:val="18"/>
          <w:szCs w:val="18"/>
        </w:rPr>
        <w:t xml:space="preserve"> </w:t>
      </w:r>
      <w:hyperlink r:id="rId8">
        <w:r>
          <w:rPr>
            <w:color w:val="1155CC"/>
            <w:sz w:val="18"/>
            <w:szCs w:val="18"/>
            <w:u w:val="single"/>
          </w:rPr>
          <w:t>https://github.com/open-contracting-extensions/ocds_bid_extension</w:t>
        </w:r>
      </w:hyperlink>
    </w:p>
  </w:footnote>
  <w:footnote w:id="9">
    <w:p w:rsidR="008F6ABB" w:rsidP="000E7BD2" w:rsidRDefault="008F6ABB" w14:paraId="766B884C" w14:textId="77777777">
      <w:pPr>
        <w:spacing w:after="0" w:line="240" w:lineRule="auto"/>
        <w:rPr>
          <w:sz w:val="18"/>
          <w:szCs w:val="18"/>
        </w:rPr>
      </w:pPr>
      <w:r>
        <w:rPr>
          <w:vertAlign w:val="superscript"/>
        </w:rPr>
        <w:footnoteRef/>
      </w:r>
      <w:r>
        <w:rPr>
          <w:sz w:val="18"/>
          <w:szCs w:val="18"/>
        </w:rPr>
        <w:t xml:space="preserve"> </w:t>
      </w:r>
      <w:hyperlink w:anchor="award" r:id="rId9">
        <w:r>
          <w:rPr>
            <w:color w:val="1155CC"/>
            <w:sz w:val="18"/>
            <w:szCs w:val="18"/>
            <w:u w:val="single"/>
          </w:rPr>
          <w:t>https://standard.open-contracting.org/latest/en/schema/reference/#award</w:t>
        </w:r>
      </w:hyperlink>
    </w:p>
  </w:footnote>
  <w:footnote w:id="10">
    <w:p w:rsidR="008F6ABB" w:rsidP="000E7BD2" w:rsidRDefault="008F6ABB" w14:paraId="1658D21C" w14:textId="77777777">
      <w:pPr>
        <w:spacing w:after="0" w:line="240" w:lineRule="auto"/>
        <w:rPr>
          <w:sz w:val="18"/>
          <w:szCs w:val="18"/>
        </w:rPr>
      </w:pPr>
      <w:r>
        <w:rPr>
          <w:vertAlign w:val="superscript"/>
        </w:rPr>
        <w:footnoteRef/>
      </w:r>
      <w:r>
        <w:rPr>
          <w:sz w:val="20"/>
          <w:szCs w:val="20"/>
        </w:rPr>
        <w:t xml:space="preserve"> </w:t>
      </w:r>
      <w:hyperlink w:anchor="contract" r:id="rId10">
        <w:r>
          <w:rPr>
            <w:color w:val="1155CC"/>
            <w:sz w:val="18"/>
            <w:szCs w:val="18"/>
            <w:u w:val="single"/>
          </w:rPr>
          <w:t>https://standard.open-contracting.org/latest/en/schema/reference/#contract</w:t>
        </w:r>
      </w:hyperlink>
    </w:p>
  </w:footnote>
  <w:footnote w:id="11">
    <w:p w:rsidR="008F6ABB" w:rsidP="000E7BD2" w:rsidRDefault="008F6ABB" w14:paraId="68813172" w14:textId="77777777">
      <w:pPr>
        <w:spacing w:after="0" w:line="240" w:lineRule="auto"/>
        <w:rPr>
          <w:sz w:val="18"/>
          <w:szCs w:val="18"/>
        </w:rPr>
      </w:pPr>
      <w:r>
        <w:rPr>
          <w:vertAlign w:val="superscript"/>
        </w:rPr>
        <w:footnoteRef/>
      </w:r>
      <w:r>
        <w:rPr>
          <w:sz w:val="20"/>
          <w:szCs w:val="20"/>
        </w:rPr>
        <w:t xml:space="preserve"> </w:t>
      </w:r>
      <w:hyperlink w:anchor="organization" r:id="rId11">
        <w:r>
          <w:rPr>
            <w:color w:val="1155CC"/>
            <w:sz w:val="18"/>
            <w:szCs w:val="18"/>
            <w:u w:val="single"/>
          </w:rPr>
          <w:t>https://standard.open-contracting.org/latest/en/schema/reference/?highlight=organization#organization</w:t>
        </w:r>
      </w:hyperlink>
    </w:p>
  </w:footnote>
  <w:footnote w:id="12">
    <w:p w:rsidR="008F6ABB" w:rsidP="000E7BD2" w:rsidRDefault="008F6ABB" w14:paraId="3F52C1E0" w14:textId="77777777">
      <w:pPr>
        <w:spacing w:after="0" w:line="240" w:lineRule="auto"/>
        <w:rPr>
          <w:sz w:val="18"/>
          <w:szCs w:val="18"/>
        </w:rPr>
      </w:pPr>
      <w:r>
        <w:rPr>
          <w:vertAlign w:val="superscript"/>
        </w:rPr>
        <w:footnoteRef/>
      </w:r>
      <w:r>
        <w:rPr>
          <w:sz w:val="18"/>
          <w:szCs w:val="18"/>
        </w:rPr>
        <w:t xml:space="preserve"> </w:t>
      </w:r>
      <w:hyperlink r:id="rId12">
        <w:r>
          <w:rPr>
            <w:color w:val="1155CC"/>
            <w:sz w:val="18"/>
            <w:szCs w:val="18"/>
            <w:u w:val="single"/>
          </w:rPr>
          <w:t>https://github.com/eOCDS-Extensions/eOCDS-persons</w:t>
        </w:r>
      </w:hyperlink>
    </w:p>
  </w:footnote>
  <w:footnote w:id="13">
    <w:p w:rsidR="008F6ABB" w:rsidP="000E7BD2" w:rsidRDefault="008F6ABB" w14:paraId="64E47195" w14:textId="77777777">
      <w:pPr>
        <w:spacing w:after="0" w:line="240" w:lineRule="auto"/>
        <w:rPr>
          <w:sz w:val="18"/>
          <w:szCs w:val="18"/>
        </w:rPr>
      </w:pPr>
      <w:r>
        <w:rPr>
          <w:vertAlign w:val="superscript"/>
        </w:rPr>
        <w:footnoteRef/>
      </w:r>
      <w:r>
        <w:rPr>
          <w:sz w:val="20"/>
          <w:szCs w:val="20"/>
        </w:rPr>
        <w:t xml:space="preserve"> </w:t>
      </w:r>
      <w:hyperlink r:id="rId13">
        <w:r>
          <w:rPr>
            <w:color w:val="1155CC"/>
            <w:sz w:val="18"/>
            <w:szCs w:val="18"/>
            <w:u w:val="single"/>
          </w:rPr>
          <w:t>https://github.com/open-contracting-extensions/ocds_organizationClassification_extension</w:t>
        </w:r>
      </w:hyperlink>
    </w:p>
  </w:footnote>
  <w:footnote w:id="14">
    <w:p w:rsidR="008F6ABB" w:rsidP="000E7BD2" w:rsidRDefault="008F6ABB" w14:paraId="2AE65EB6" w14:textId="77777777">
      <w:pPr>
        <w:spacing w:after="0" w:line="240" w:lineRule="auto"/>
        <w:rPr>
          <w:sz w:val="18"/>
          <w:szCs w:val="18"/>
        </w:rPr>
      </w:pPr>
      <w:r>
        <w:rPr>
          <w:vertAlign w:val="superscript"/>
        </w:rPr>
        <w:footnoteRef/>
      </w:r>
      <w:r>
        <w:rPr>
          <w:sz w:val="20"/>
          <w:szCs w:val="20"/>
        </w:rPr>
        <w:t xml:space="preserve"> </w:t>
      </w:r>
      <w:hyperlink r:id="rId14">
        <w:r>
          <w:rPr>
            <w:color w:val="1155CC"/>
            <w:sz w:val="18"/>
            <w:szCs w:val="18"/>
            <w:u w:val="single"/>
          </w:rPr>
          <w:t>https://github.com/open-contracting-extensions/ocds_partyDetails_scale_extension</w:t>
        </w:r>
      </w:hyperlink>
    </w:p>
  </w:footnote>
  <w:footnote w:id="15">
    <w:p w:rsidR="008F6ABB" w:rsidP="003E4423" w:rsidRDefault="008F6ABB" w14:paraId="3D8C7247" w14:textId="77777777">
      <w:pPr>
        <w:spacing w:after="0" w:line="240" w:lineRule="auto"/>
        <w:rPr>
          <w:sz w:val="18"/>
          <w:szCs w:val="18"/>
        </w:rPr>
      </w:pPr>
      <w:r>
        <w:rPr>
          <w:vertAlign w:val="superscript"/>
        </w:rPr>
        <w:footnoteRef/>
      </w:r>
      <w:r>
        <w:rPr>
          <w:sz w:val="20"/>
          <w:szCs w:val="20"/>
        </w:rPr>
        <w:t xml:space="preserve"> </w:t>
      </w:r>
      <w:hyperlink r:id="rId15">
        <w:r>
          <w:rPr>
            <w:color w:val="1155CC"/>
            <w:sz w:val="18"/>
            <w:szCs w:val="18"/>
            <w:u w:val="single"/>
          </w:rPr>
          <w:t>https://extensions.open-contracting.org/en/extensions/lots/v1.1.5</w:t>
        </w:r>
      </w:hyperlink>
    </w:p>
  </w:footnote>
  <w:footnote w:id="16">
    <w:p w:rsidR="008F6ABB" w:rsidP="000E7BD2" w:rsidRDefault="008F6ABB" w14:paraId="62CC3013" w14:textId="77777777">
      <w:pPr>
        <w:spacing w:after="0" w:line="240" w:lineRule="auto"/>
        <w:rPr>
          <w:sz w:val="18"/>
          <w:szCs w:val="18"/>
        </w:rPr>
      </w:pPr>
      <w:r>
        <w:rPr>
          <w:vertAlign w:val="superscript"/>
        </w:rPr>
        <w:footnoteRef/>
      </w:r>
      <w:r>
        <w:rPr>
          <w:sz w:val="18"/>
          <w:szCs w:val="18"/>
        </w:rPr>
        <w:t xml:space="preserve"> </w:t>
      </w:r>
      <w:hyperlink r:id="rId16">
        <w:r>
          <w:rPr>
            <w:color w:val="1155CC"/>
            <w:sz w:val="18"/>
            <w:szCs w:val="18"/>
            <w:u w:val="single"/>
          </w:rPr>
          <w:t>http://www.sigmaweb.org/publications/47450401.pdf</w:t>
        </w:r>
      </w:hyperlink>
      <w:r>
        <w:rPr>
          <w:sz w:val="18"/>
          <w:szCs w:val="18"/>
        </w:rPr>
        <w:t xml:space="preserve"> </w:t>
      </w:r>
    </w:p>
  </w:footnote>
  <w:footnote w:id="17">
    <w:p w:rsidR="008F6ABB" w:rsidP="000E7BD2" w:rsidRDefault="008F6ABB" w14:paraId="4E5D3F70" w14:textId="77777777">
      <w:pPr>
        <w:spacing w:after="0" w:line="240" w:lineRule="auto"/>
        <w:rPr>
          <w:sz w:val="18"/>
          <w:szCs w:val="18"/>
        </w:rPr>
      </w:pPr>
      <w:r>
        <w:rPr>
          <w:vertAlign w:val="superscript"/>
        </w:rPr>
        <w:footnoteRef/>
      </w:r>
      <w:r>
        <w:rPr>
          <w:sz w:val="18"/>
          <w:szCs w:val="18"/>
        </w:rPr>
        <w:t xml:space="preserve"> </w:t>
      </w:r>
      <w:hyperlink r:id="rId17">
        <w:r>
          <w:rPr>
            <w:color w:val="1155CC"/>
            <w:sz w:val="18"/>
            <w:szCs w:val="18"/>
            <w:u w:val="single"/>
          </w:rPr>
          <w:t>https://ec.europa.eu/oib/doc/tenders-submission-guide_en.pdf</w:t>
        </w:r>
      </w:hyperlink>
      <w:r>
        <w:rPr>
          <w:sz w:val="18"/>
          <w:szCs w:val="18"/>
        </w:rPr>
        <w:t xml:space="preserve"> </w:t>
      </w:r>
    </w:p>
  </w:footnote>
  <w:footnote w:id="18">
    <w:p w:rsidR="008F6ABB" w:rsidP="000E7BD2" w:rsidRDefault="008F6ABB" w14:paraId="6A579329" w14:textId="77777777">
      <w:pPr>
        <w:spacing w:after="0" w:line="240" w:lineRule="auto"/>
        <w:rPr>
          <w:sz w:val="18"/>
          <w:szCs w:val="18"/>
        </w:rPr>
      </w:pPr>
      <w:r>
        <w:rPr>
          <w:vertAlign w:val="superscript"/>
        </w:rPr>
        <w:footnoteRef/>
      </w:r>
      <w:r>
        <w:rPr>
          <w:sz w:val="18"/>
          <w:szCs w:val="18"/>
        </w:rPr>
        <w:t xml:space="preserve"> </w:t>
      </w:r>
      <w:hyperlink r:id="rId18">
        <w:r>
          <w:rPr>
            <w:color w:val="1155CC"/>
            <w:sz w:val="18"/>
            <w:szCs w:val="18"/>
            <w:u w:val="single"/>
          </w:rPr>
          <w:t>https://ec.europa.eu/regional_policy/sources/docgener/informat/2014/guidance_public_proc_en.pdf</w:t>
        </w:r>
      </w:hyperlink>
      <w:r>
        <w:rPr>
          <w:sz w:val="18"/>
          <w:szCs w:val="18"/>
        </w:rPr>
        <w:t xml:space="preserve"> </w:t>
      </w:r>
    </w:p>
  </w:footnote>
  <w:footnote w:id="19">
    <w:p w:rsidR="008F6ABB" w:rsidP="000E7BD2" w:rsidRDefault="008F6ABB" w14:paraId="3CB5862E" w14:textId="77777777">
      <w:pPr>
        <w:spacing w:after="0" w:line="240" w:lineRule="auto"/>
        <w:rPr>
          <w:sz w:val="18"/>
          <w:szCs w:val="18"/>
        </w:rPr>
      </w:pPr>
      <w:r>
        <w:rPr>
          <w:vertAlign w:val="superscript"/>
        </w:rPr>
        <w:footnoteRef/>
      </w:r>
      <w:r>
        <w:rPr>
          <w:sz w:val="20"/>
          <w:szCs w:val="20"/>
        </w:rPr>
        <w:t xml:space="preserve"> </w:t>
      </w:r>
      <w:hyperlink r:id="rId19">
        <w:r>
          <w:rPr>
            <w:color w:val="1155CC"/>
            <w:sz w:val="18"/>
            <w:szCs w:val="18"/>
            <w:u w:val="single"/>
          </w:rPr>
          <w:t>https://github.com/eOCDS-approaches/eOCDS-structuredAwardCriteria</w:t>
        </w:r>
      </w:hyperlink>
    </w:p>
  </w:footnote>
  <w:footnote w:id="20">
    <w:p w:rsidRPr="0033652A" w:rsidR="008F6ABB" w:rsidP="000E7BD2" w:rsidRDefault="008F6ABB" w14:paraId="1AE956F9" w14:textId="77777777">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0">
        <w:r w:rsidRPr="0033652A">
          <w:rPr>
            <w:color w:val="1155CC"/>
            <w:sz w:val="18"/>
            <w:szCs w:val="18"/>
            <w:u w:val="single"/>
          </w:rPr>
          <w:t>https://ec.europa.eu/health/scientific_committees/docs/declaration_interest_wg_en.pdf</w:t>
        </w:r>
      </w:hyperlink>
      <w:r w:rsidRPr="0033652A">
        <w:rPr>
          <w:sz w:val="18"/>
          <w:szCs w:val="18"/>
        </w:rPr>
        <w:t xml:space="preserve"> </w:t>
      </w:r>
    </w:p>
  </w:footnote>
  <w:footnote w:id="21">
    <w:p w:rsidRPr="0033652A" w:rsidR="008F6ABB" w:rsidP="000E7BD2" w:rsidRDefault="008F6ABB" w14:paraId="04BA5425" w14:textId="26147440">
      <w:pPr>
        <w:spacing w:after="0" w:line="240" w:lineRule="auto"/>
        <w:rPr>
          <w:sz w:val="18"/>
          <w:szCs w:val="18"/>
        </w:rPr>
      </w:pPr>
      <w:r w:rsidRPr="0033652A">
        <w:rPr>
          <w:sz w:val="18"/>
          <w:szCs w:val="18"/>
          <w:vertAlign w:val="superscript"/>
        </w:rPr>
        <w:footnoteRef/>
      </w:r>
      <w:hyperlink w:history="1" r:id="rId21">
        <w:r w:rsidRPr="00281DBF">
          <w:rPr>
            <w:rStyle w:val="Hyperlink"/>
            <w:rFonts w:asciiTheme="minorHAnsi" w:hAnsiTheme="minorHAnsi"/>
            <w:sz w:val="18"/>
            <w:szCs w:val="18"/>
          </w:rPr>
          <w:t>https://ec.europa.eu/regional_policy/sources/docgener/guides/public_procurement/2018/guidance_public_procurement_2018_en.pdf</w:t>
        </w:r>
      </w:hyperlink>
      <w:r w:rsidRPr="0033652A">
        <w:rPr>
          <w:sz w:val="18"/>
          <w:szCs w:val="18"/>
        </w:rPr>
        <w:t xml:space="preserve"> </w:t>
      </w:r>
    </w:p>
  </w:footnote>
  <w:footnote w:id="22">
    <w:p w:rsidR="008F6ABB" w:rsidRDefault="008F6ABB" w14:paraId="05921439" w14:textId="047E8E1A"/>
  </w:footnote>
  <w:footnote w:id="23">
    <w:p w:rsidRPr="0033652A" w:rsidR="008F6ABB" w:rsidP="000E7BD2" w:rsidRDefault="008F6ABB" w14:paraId="7B3AC011" w14:textId="77777777">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2">
        <w:r w:rsidRPr="0033652A">
          <w:rPr>
            <w:color w:val="1155CC"/>
            <w:sz w:val="18"/>
            <w:szCs w:val="18"/>
            <w:u w:val="single"/>
          </w:rPr>
          <w:t>https://www.esfondi.lv/upload/02-kohezijas_fonds/Lielie_projekti/EK_vadl_par_interesu_konflikta_identif_publ_iepirk_EN.pdf</w:t>
        </w:r>
      </w:hyperlink>
      <w:r w:rsidRPr="0033652A">
        <w:rPr>
          <w:sz w:val="18"/>
          <w:szCs w:val="18"/>
        </w:rPr>
        <w:t xml:space="preserve"> </w:t>
      </w:r>
    </w:p>
  </w:footnote>
  <w:footnote w:id="24">
    <w:p w:rsidR="008F6ABB" w:rsidRDefault="008F6ABB" w14:paraId="03D9CDDD" w14:textId="5C653998"/>
  </w:footnote>
  <w:footnote w:id="25">
    <w:p w:rsidRPr="0033652A" w:rsidR="008F6ABB" w:rsidP="000E7BD2" w:rsidRDefault="008F6ABB" w14:paraId="17E747F6" w14:textId="77777777">
      <w:pPr>
        <w:spacing w:after="0" w:line="240" w:lineRule="auto"/>
        <w:rPr>
          <w:sz w:val="18"/>
          <w:szCs w:val="18"/>
        </w:rPr>
      </w:pPr>
      <w:r w:rsidRPr="0033652A">
        <w:rPr>
          <w:sz w:val="18"/>
          <w:szCs w:val="18"/>
          <w:vertAlign w:val="superscript"/>
        </w:rPr>
        <w:footnoteRef/>
      </w:r>
      <w:r w:rsidRPr="0033652A">
        <w:rPr>
          <w:sz w:val="18"/>
          <w:szCs w:val="18"/>
        </w:rPr>
        <w:t xml:space="preserve"> </w:t>
      </w:r>
      <w:hyperlink r:id="rId23">
        <w:r w:rsidRPr="0033652A">
          <w:rPr>
            <w:color w:val="1155CC"/>
            <w:sz w:val="18"/>
            <w:szCs w:val="18"/>
            <w:u w:val="single"/>
          </w:rPr>
          <w:t>https://www.procurementanalysis.eu/app/download/5804183007/Presentation%2B27.pdf</w:t>
        </w:r>
      </w:hyperlink>
      <w:r w:rsidRPr="0033652A">
        <w:rPr>
          <w:sz w:val="18"/>
          <w:szCs w:val="18"/>
        </w:rPr>
        <w:t xml:space="preserve"> </w:t>
      </w:r>
    </w:p>
  </w:footnote>
  <w:footnote w:id="26">
    <w:p w:rsidRPr="0033652A" w:rsidR="008F6ABB" w:rsidP="000E7BD2" w:rsidRDefault="008F6ABB" w14:paraId="1EC05E8B" w14:textId="77777777">
      <w:pPr>
        <w:spacing w:after="0" w:line="240" w:lineRule="auto"/>
        <w:rPr>
          <w:sz w:val="18"/>
          <w:szCs w:val="18"/>
        </w:rPr>
      </w:pPr>
      <w:r w:rsidRPr="0033652A">
        <w:rPr>
          <w:sz w:val="18"/>
          <w:szCs w:val="18"/>
          <w:vertAlign w:val="superscript"/>
        </w:rPr>
        <w:footnoteRef/>
      </w:r>
      <w:r w:rsidRPr="0033652A">
        <w:rPr>
          <w:sz w:val="18"/>
          <w:szCs w:val="18"/>
        </w:rPr>
        <w:t xml:space="preserve"> </w:t>
      </w:r>
      <w:hyperlink w:anchor="issuecomment-308027140" r:id="rId24">
        <w:r w:rsidRPr="0033652A">
          <w:rPr>
            <w:color w:val="1155CC"/>
            <w:sz w:val="18"/>
            <w:szCs w:val="18"/>
            <w:u w:val="single"/>
          </w:rPr>
          <w:t>https://github.com/open-contracting/extension_registry/issues/39#issuecomment-308027140</w:t>
        </w:r>
      </w:hyperlink>
      <w:r w:rsidRPr="0033652A">
        <w:rPr>
          <w:sz w:val="18"/>
          <w:szCs w:val="18"/>
        </w:rPr>
        <w:t xml:space="preserve"> </w:t>
      </w:r>
    </w:p>
  </w:footnote>
  <w:footnote w:id="6292">
    <w:p w:rsidR="3050268B" w:rsidP="3050268B" w:rsidRDefault="3050268B" w14:paraId="0161B321" w14:textId="67530756">
      <w:pPr>
        <w:pStyle w:val="FootnoteText"/>
        <w:bidi w:val="0"/>
        <w:rPr>
          <w:noProof w:val="0"/>
          <w:lang w:val="en-GB"/>
        </w:rPr>
        <w:pPrChange w:author="Alba Colomer Padrosa" w:date="2020-12-03T14:18:14.553Z">
          <w:pPr>
            <w:pStyle w:val="Normal"/>
            <w:bidi w:val="0"/>
          </w:pPr>
        </w:pPrChange>
      </w:pPr>
      <w:r w:rsidRPr="3050268B">
        <w:rPr>
          <w:rStyle w:val="FootnoteReference"/>
        </w:rPr>
        <w:footnoteRef/>
      </w:r>
      <w:r w:rsidR="3050268B">
        <w:rPr/>
        <w:t xml:space="preserve"> </w:t>
      </w:r>
      <w:ins w:author="Alba Colomer Padrosa" w:date="2020-12-03T14:18:14.505Z" w:id="374088186">
        <w:r>
          <w:fldChar w:fldCharType="begin"/>
        </w:r>
        <w:r>
          <w:instrText xml:space="preserve">HYPERLINK "https://my.huddle.net/workspace/36712039/files/#/80675436" </w:instrText>
        </w:r>
        <w:r>
          <w:fldChar w:fldCharType="separate"/>
        </w:r>
      </w:ins>
      <w:ins w:author="Alba Colomer Padrosa" w:date="2020-12-03T14:18:14.536Z" w:id="403841812">
        <w:r w:rsidRPr="3050268B" w:rsidR="3050268B">
          <w:rPr>
            <w:rStyle w:val="Hyperlink"/>
            <w:noProof w:val="0"/>
            <w:u w:val="single"/>
            <w:lang w:val="en-GB"/>
          </w:rPr>
          <w:t>https://my.huddle.net/workspace/36712039/files/#/80675436</w:t>
        </w:r>
      </w:ins>
      <w:ins w:author="Alba Colomer Padrosa" w:date="2020-12-03T14:18:14.505Z" w:id="357105204">
        <w:r>
          <w:fldChar w:fldCharType="end"/>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Style w:val="TableGrid"/>
      <w:tblW w:w="99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88"/>
      <w:gridCol w:w="5671"/>
      <w:gridCol w:w="2589"/>
    </w:tblGrid>
    <w:tr w:rsidRPr="00903A56" w:rsidR="008F6ABB" w:rsidTr="002B1BC9" w14:paraId="4E331E99" w14:textId="77777777">
      <w:trPr>
        <w:trHeight w:val="429"/>
      </w:trPr>
      <w:tc>
        <w:tcPr>
          <w:tcW w:w="1688" w:type="dxa"/>
          <w:vMerge w:val="restart"/>
        </w:tcPr>
        <w:p w:rsidRPr="00745673" w:rsidR="008F6ABB" w:rsidP="002B1BC9" w:rsidRDefault="008F6ABB" w14:paraId="18ABC2EC" w14:textId="77777777">
          <w:pPr>
            <w:pStyle w:val="Header"/>
            <w:ind w:left="-709" w:firstLine="709"/>
            <w:jc w:val="center"/>
            <w:rPr>
              <w:rFonts w:ascii="Arial" w:hAnsi="Arial" w:cs="Arial"/>
              <w:b/>
              <w:i/>
            </w:rPr>
          </w:pPr>
        </w:p>
      </w:tc>
      <w:tc>
        <w:tcPr>
          <w:tcW w:w="5671" w:type="dxa"/>
        </w:tcPr>
        <w:p w:rsidRPr="00077353" w:rsidR="008F6ABB" w:rsidP="002B1BC9" w:rsidRDefault="008F6ABB" w14:paraId="1061A24B" w14:textId="77777777">
          <w:pPr>
            <w:jc w:val="center"/>
            <w:rPr>
              <w:rFonts w:ascii="Arial" w:hAnsi="Arial" w:cs="Arial"/>
              <w:b/>
              <w:bCs/>
              <w:i/>
              <w:sz w:val="16"/>
              <w:szCs w:val="16"/>
            </w:rPr>
          </w:pPr>
          <w:r w:rsidRPr="00077353">
            <w:rPr>
              <w:rFonts w:ascii="Arial" w:hAnsi="Arial" w:eastAsia="Calibri" w:cs="Arial"/>
              <w:bCs/>
              <w:i/>
              <w:sz w:val="16"/>
              <w:szCs w:val="16"/>
            </w:rPr>
            <w:t>Belarus: Public Procurement Reporting Module for the National eProcurement System/s</w:t>
          </w:r>
        </w:p>
      </w:tc>
      <w:tc>
        <w:tcPr>
          <w:tcW w:w="2589" w:type="dxa"/>
          <w:vMerge w:val="restart"/>
        </w:tcPr>
        <w:p w:rsidRPr="00745673" w:rsidR="008F6ABB" w:rsidP="002B1BC9" w:rsidRDefault="008F6ABB" w14:paraId="0C9BC076" w14:textId="77777777">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8F6ABB" w:rsidTr="002B1BC9" w14:paraId="767AB017" w14:textId="77777777">
      <w:trPr>
        <w:trHeight w:val="385"/>
      </w:trPr>
      <w:tc>
        <w:tcPr>
          <w:tcW w:w="1688" w:type="dxa"/>
          <w:vMerge/>
        </w:tcPr>
        <w:p w:rsidRPr="00745673" w:rsidR="008F6ABB" w:rsidP="002B1BC9" w:rsidRDefault="008F6ABB" w14:paraId="1A29A21C" w14:textId="77777777">
          <w:pPr>
            <w:pStyle w:val="Header"/>
            <w:jc w:val="center"/>
            <w:rPr>
              <w:rFonts w:ascii="Arial" w:hAnsi="Arial" w:cs="Arial"/>
              <w:b/>
              <w:i/>
            </w:rPr>
          </w:pPr>
        </w:p>
      </w:tc>
      <w:tc>
        <w:tcPr>
          <w:tcW w:w="5671" w:type="dxa"/>
        </w:tcPr>
        <w:p w:rsidRPr="00077353" w:rsidR="008F6ABB" w:rsidRDefault="008F6ABB" w14:paraId="4A3CCD6F" w14:textId="62D612F7">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hAnsi="Arial" w:eastAsia="Arial" w:cs="Arial"/>
              <w:b/>
              <w:i/>
              <w:iCs/>
              <w:sz w:val="16"/>
              <w:szCs w:val="16"/>
              <w:lang w:val="en-US"/>
            </w:rPr>
            <w:t>Final report</w:t>
          </w:r>
        </w:p>
      </w:tc>
      <w:tc>
        <w:tcPr>
          <w:tcW w:w="2589" w:type="dxa"/>
          <w:vMerge/>
        </w:tcPr>
        <w:p w:rsidRPr="00745673" w:rsidR="008F6ABB" w:rsidP="002B1BC9" w:rsidRDefault="008F6ABB" w14:paraId="19A1FD2F" w14:textId="77777777">
          <w:pPr>
            <w:pStyle w:val="Header"/>
            <w:jc w:val="center"/>
            <w:rPr>
              <w:rFonts w:ascii="Arial" w:hAnsi="Arial" w:cs="Arial"/>
              <w:b/>
              <w:i/>
            </w:rPr>
          </w:pPr>
        </w:p>
      </w:tc>
    </w:tr>
  </w:tbl>
  <w:p w:rsidRPr="00245FD2" w:rsidR="008F6ABB" w:rsidRDefault="008F6ABB" w14:paraId="44FC3B60" w14:textId="77777777">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Style w:val="TableGrid"/>
      <w:tblW w:w="99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88"/>
      <w:gridCol w:w="5671"/>
      <w:gridCol w:w="2589"/>
    </w:tblGrid>
    <w:tr w:rsidRPr="00903A56" w:rsidR="008F6ABB" w:rsidTr="0008692C" w14:paraId="1EB35D4D" w14:textId="77777777">
      <w:trPr>
        <w:trHeight w:val="429"/>
      </w:trPr>
      <w:tc>
        <w:tcPr>
          <w:tcW w:w="1688" w:type="dxa"/>
          <w:vMerge w:val="restart"/>
        </w:tcPr>
        <w:p w:rsidRPr="00745673" w:rsidR="008F6ABB" w:rsidP="0008692C" w:rsidRDefault="008F6ABB" w14:paraId="77A04B67" w14:textId="77777777">
          <w:pPr>
            <w:pStyle w:val="Header"/>
            <w:ind w:left="-709" w:firstLine="709"/>
            <w:jc w:val="center"/>
            <w:rPr>
              <w:rFonts w:ascii="Arial" w:hAnsi="Arial" w:cs="Arial"/>
              <w:b/>
              <w:i/>
            </w:rPr>
          </w:pPr>
          <w:bookmarkStart w:name="_Hlk9498320" w:id="2111"/>
        </w:p>
      </w:tc>
      <w:tc>
        <w:tcPr>
          <w:tcW w:w="5671" w:type="dxa"/>
        </w:tcPr>
        <w:p w:rsidRPr="00555D68" w:rsidR="008F6ABB" w:rsidP="0008692C" w:rsidRDefault="008F6ABB" w14:paraId="585BFE7D" w14:textId="12BE36BB">
          <w:pPr>
            <w:jc w:val="center"/>
            <w:rPr>
              <w:b/>
              <w:bCs/>
              <w:i/>
              <w:sz w:val="18"/>
              <w:szCs w:val="16"/>
            </w:rPr>
          </w:pPr>
          <w:r w:rsidRPr="00B254F5">
            <w:rPr>
              <w:rFonts w:eastAsiaTheme="minorHAnsi" w:cstheme="minorBidi"/>
              <w:b/>
              <w:sz w:val="18"/>
              <w:szCs w:val="16"/>
            </w:rPr>
            <w:t>Moldova: Policy advice, legislative drafting and on-going support to the MTender Pilot in 2020</w:t>
          </w:r>
        </w:p>
      </w:tc>
      <w:tc>
        <w:tcPr>
          <w:tcW w:w="2589" w:type="dxa"/>
          <w:vMerge w:val="restart"/>
          <w:tcBorders>
            <w:left w:val="nil"/>
          </w:tcBorders>
        </w:tcPr>
        <w:p w:rsidRPr="00745673" w:rsidR="008F6ABB" w:rsidP="0008692C" w:rsidRDefault="008F6ABB" w14:paraId="67C22932" w14:textId="77777777">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65408" behindDoc="0" locked="0" layoutInCell="1" allowOverlap="1" wp14:anchorId="05F3AF7B" wp14:editId="709FB9CD">
                <wp:simplePos x="603250" y="445135"/>
                <wp:positionH relativeFrom="margin">
                  <wp:posOffset>6310630</wp:posOffset>
                </wp:positionH>
                <wp:positionV relativeFrom="margin">
                  <wp:align>top</wp:align>
                </wp:positionV>
                <wp:extent cx="1000125" cy="523875"/>
                <wp:effectExtent l="0" t="0" r="9525" b="9525"/>
                <wp:wrapSquare wrapText="bothSides"/>
                <wp:docPr id="2" name="Picture 2"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8F6ABB" w:rsidTr="0008692C" w14:paraId="2F9F1BA1" w14:textId="77777777">
      <w:trPr>
        <w:trHeight w:val="385"/>
      </w:trPr>
      <w:tc>
        <w:tcPr>
          <w:tcW w:w="1688" w:type="dxa"/>
          <w:vMerge/>
        </w:tcPr>
        <w:p w:rsidRPr="00745673" w:rsidR="008F6ABB" w:rsidP="0008692C" w:rsidRDefault="008F6ABB" w14:paraId="620F094B" w14:textId="77777777">
          <w:pPr>
            <w:pStyle w:val="Header"/>
            <w:jc w:val="center"/>
            <w:rPr>
              <w:rFonts w:ascii="Arial" w:hAnsi="Arial" w:cs="Arial"/>
              <w:b/>
              <w:i/>
            </w:rPr>
          </w:pPr>
        </w:p>
      </w:tc>
      <w:tc>
        <w:tcPr>
          <w:tcW w:w="5671" w:type="dxa"/>
        </w:tcPr>
        <w:p w:rsidRPr="00673D92" w:rsidR="008F6ABB" w:rsidP="0008692C" w:rsidRDefault="008F6ABB" w14:paraId="72261B27" w14:textId="50A742F8">
          <w:pPr>
            <w:pStyle w:val="Header"/>
            <w:jc w:val="center"/>
            <w:rPr>
              <w:b/>
              <w:sz w:val="18"/>
              <w:szCs w:val="16"/>
            </w:rPr>
          </w:pPr>
          <w:r w:rsidRPr="00673D92">
            <w:rPr>
              <w:rFonts w:asciiTheme="minorHAnsi" w:hAnsiTheme="minorHAnsi" w:cstheme="minorBidi"/>
              <w:b/>
              <w:sz w:val="16"/>
              <w:szCs w:val="16"/>
              <w:rPrChange w:author="Chris Smith" w:date="2020-11-29T16:31:00Z" w:id="2112">
                <w:rPr>
                  <w:rFonts w:ascii="Arial" w:hAnsi="Arial" w:cs="Arial"/>
                  <w:b/>
                  <w:i/>
                  <w:sz w:val="16"/>
                  <w:szCs w:val="16"/>
                </w:rPr>
              </w:rPrChange>
            </w:rPr>
            <w:t xml:space="preserve"> </w:t>
          </w:r>
          <w:r w:rsidRPr="00673D92">
            <w:rPr>
              <w:rFonts w:eastAsia="Arial" w:asciiTheme="minorHAnsi" w:hAnsiTheme="minorHAnsi" w:cstheme="minorBidi"/>
              <w:b/>
              <w:sz w:val="16"/>
              <w:szCs w:val="16"/>
              <w:lang w:val="en-US"/>
              <w:rPrChange w:author="Chris Smith" w:date="2020-11-29T16:31:00Z" w:id="2113">
                <w:rPr>
                  <w:rFonts w:ascii="Arial" w:hAnsi="Arial" w:eastAsia="Arial" w:cs="Arial"/>
                  <w:b/>
                  <w:i/>
                  <w:iCs/>
                  <w:sz w:val="16"/>
                  <w:szCs w:val="16"/>
                  <w:lang w:val="en-US"/>
                </w:rPr>
              </w:rPrChange>
            </w:rPr>
            <w:t>Blueprint – Restricted procedure</w:t>
          </w:r>
        </w:p>
      </w:tc>
      <w:tc>
        <w:tcPr>
          <w:tcW w:w="2589" w:type="dxa"/>
          <w:vMerge/>
        </w:tcPr>
        <w:p w:rsidRPr="00745673" w:rsidR="008F6ABB" w:rsidP="0008692C" w:rsidRDefault="008F6ABB" w14:paraId="58A43C03" w14:textId="77777777">
          <w:pPr>
            <w:pStyle w:val="Header"/>
            <w:jc w:val="center"/>
            <w:rPr>
              <w:rFonts w:ascii="Arial" w:hAnsi="Arial" w:cs="Arial"/>
              <w:b/>
              <w:i/>
            </w:rPr>
          </w:pPr>
        </w:p>
      </w:tc>
    </w:tr>
    <w:bookmarkEnd w:id="2111"/>
  </w:tbl>
  <w:p w:rsidRPr="00245FD2" w:rsidR="008F6ABB" w:rsidRDefault="008F6ABB" w14:paraId="32ADFF9A" w14:textId="7777777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99675F"/>
    <w:multiLevelType w:val="multilevel"/>
    <w:tmpl w:val="C50836FA"/>
    <w:lvl w:ilvl="0">
      <w:start w:val="1"/>
      <w:numFmt w:val="bullet"/>
      <w:lvlText w:val="●"/>
      <w:lvlJc w:val="left"/>
      <w:pPr>
        <w:ind w:left="720" w:hanging="360"/>
      </w:pPr>
      <w:rPr>
        <w:rFonts w:ascii="Roboto" w:hAnsi="Roboto" w:eastAsia="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765BB"/>
    <w:multiLevelType w:val="hybridMultilevel"/>
    <w:tmpl w:val="2D3812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8F2651A"/>
    <w:multiLevelType w:val="multilevel"/>
    <w:tmpl w:val="E314FD1C"/>
    <w:lvl w:ilvl="0" w:tplc="707CB846">
      <w:start w:val="1"/>
      <w:numFmt w:val="bullet"/>
      <w:lvlText w:val="o"/>
      <w:lvlJc w:val="left"/>
      <w:pPr>
        <w:ind w:left="2160" w:hanging="360"/>
      </w:pPr>
      <w:rPr>
        <w:rFonts w:hint="default" w:ascii="Courier New" w:hAnsi="Courier New"/>
        <w:color w:val="172B4D"/>
        <w:sz w:val="21"/>
        <w:szCs w:val="21"/>
        <w:u w:val="none"/>
      </w:rPr>
    </w:lvl>
    <w:lvl w:ilvl="1" w:tplc="C7EC30B0">
      <w:start w:val="1"/>
      <w:numFmt w:val="bullet"/>
      <w:lvlText w:val="❏"/>
      <w:lvlJc w:val="left"/>
      <w:pPr>
        <w:ind w:left="2880" w:hanging="360"/>
      </w:pPr>
      <w:rPr>
        <w:u w:val="none"/>
      </w:rPr>
    </w:lvl>
    <w:lvl w:ilvl="2" w:tplc="28C6833C">
      <w:start w:val="1"/>
      <w:numFmt w:val="bullet"/>
      <w:lvlText w:val="❏"/>
      <w:lvlJc w:val="left"/>
      <w:pPr>
        <w:ind w:left="3600" w:hanging="360"/>
      </w:pPr>
      <w:rPr>
        <w:u w:val="none"/>
      </w:rPr>
    </w:lvl>
    <w:lvl w:ilvl="3" w:tplc="FC6C85FE">
      <w:start w:val="1"/>
      <w:numFmt w:val="bullet"/>
      <w:lvlText w:val="❏"/>
      <w:lvlJc w:val="left"/>
      <w:pPr>
        <w:ind w:left="4320" w:hanging="360"/>
      </w:pPr>
      <w:rPr>
        <w:u w:val="none"/>
      </w:rPr>
    </w:lvl>
    <w:lvl w:ilvl="4" w:tplc="FBD24614">
      <w:start w:val="1"/>
      <w:numFmt w:val="bullet"/>
      <w:lvlText w:val="❏"/>
      <w:lvlJc w:val="left"/>
      <w:pPr>
        <w:ind w:left="5040" w:hanging="360"/>
      </w:pPr>
      <w:rPr>
        <w:u w:val="none"/>
      </w:rPr>
    </w:lvl>
    <w:lvl w:ilvl="5" w:tplc="E7565A62">
      <w:start w:val="1"/>
      <w:numFmt w:val="bullet"/>
      <w:lvlText w:val="❏"/>
      <w:lvlJc w:val="left"/>
      <w:pPr>
        <w:ind w:left="5760" w:hanging="360"/>
      </w:pPr>
      <w:rPr>
        <w:u w:val="none"/>
      </w:rPr>
    </w:lvl>
    <w:lvl w:ilvl="6" w:tplc="E5CC7396">
      <w:start w:val="1"/>
      <w:numFmt w:val="bullet"/>
      <w:lvlText w:val="❏"/>
      <w:lvlJc w:val="left"/>
      <w:pPr>
        <w:ind w:left="6480" w:hanging="360"/>
      </w:pPr>
      <w:rPr>
        <w:u w:val="none"/>
      </w:rPr>
    </w:lvl>
    <w:lvl w:ilvl="7" w:tplc="B5CA7D96">
      <w:start w:val="1"/>
      <w:numFmt w:val="bullet"/>
      <w:lvlText w:val="❏"/>
      <w:lvlJc w:val="left"/>
      <w:pPr>
        <w:ind w:left="7200" w:hanging="360"/>
      </w:pPr>
      <w:rPr>
        <w:u w:val="none"/>
      </w:rPr>
    </w:lvl>
    <w:lvl w:ilvl="8" w:tplc="664624CA">
      <w:start w:val="1"/>
      <w:numFmt w:val="bullet"/>
      <w:lvlText w:val="❏"/>
      <w:lvlJc w:val="left"/>
      <w:pPr>
        <w:ind w:left="7920" w:hanging="360"/>
      </w:pPr>
      <w:rPr>
        <w:u w:val="none"/>
      </w:rPr>
    </w:lvl>
  </w:abstractNum>
  <w:abstractNum w:abstractNumId="3" w15:restartNumberingAfterBreak="0">
    <w:nsid w:val="187047FD"/>
    <w:multiLevelType w:val="hybridMultilevel"/>
    <w:tmpl w:val="EC169086"/>
    <w:lvl w:ilvl="0" w:tplc="2ECEFD80">
      <w:start w:val="1"/>
      <w:numFmt w:val="bullet"/>
      <w:lvlText w:val="●"/>
      <w:lvlJc w:val="left"/>
      <w:pPr>
        <w:ind w:left="720" w:hanging="360"/>
      </w:pPr>
      <w:rPr>
        <w:color w:val="172B4D"/>
        <w:sz w:val="21"/>
        <w:szCs w:val="21"/>
        <w:u w:val="none"/>
      </w:rPr>
    </w:lvl>
    <w:lvl w:ilvl="1" w:tplc="BA8AB158">
      <w:start w:val="1"/>
      <w:numFmt w:val="bullet"/>
      <w:lvlText w:val="○"/>
      <w:lvlJc w:val="left"/>
      <w:pPr>
        <w:ind w:left="1440" w:hanging="360"/>
      </w:pPr>
      <w:rPr>
        <w:u w:val="none"/>
      </w:rPr>
    </w:lvl>
    <w:lvl w:ilvl="2" w:tplc="F68852B0">
      <w:start w:val="1"/>
      <w:numFmt w:val="bullet"/>
      <w:lvlText w:val="■"/>
      <w:lvlJc w:val="left"/>
      <w:pPr>
        <w:ind w:left="2160" w:hanging="360"/>
      </w:pPr>
      <w:rPr>
        <w:u w:val="none"/>
      </w:rPr>
    </w:lvl>
    <w:lvl w:ilvl="3" w:tplc="B9F466B4">
      <w:start w:val="1"/>
      <w:numFmt w:val="bullet"/>
      <w:lvlText w:val="●"/>
      <w:lvlJc w:val="left"/>
      <w:pPr>
        <w:ind w:left="2880" w:hanging="360"/>
      </w:pPr>
      <w:rPr>
        <w:u w:val="none"/>
      </w:rPr>
    </w:lvl>
    <w:lvl w:ilvl="4" w:tplc="88688FFE">
      <w:start w:val="1"/>
      <w:numFmt w:val="bullet"/>
      <w:lvlText w:val="○"/>
      <w:lvlJc w:val="left"/>
      <w:pPr>
        <w:ind w:left="3600" w:hanging="360"/>
      </w:pPr>
      <w:rPr>
        <w:u w:val="none"/>
      </w:rPr>
    </w:lvl>
    <w:lvl w:ilvl="5" w:tplc="83EA30AC">
      <w:start w:val="1"/>
      <w:numFmt w:val="bullet"/>
      <w:lvlText w:val="■"/>
      <w:lvlJc w:val="left"/>
      <w:pPr>
        <w:ind w:left="4320" w:hanging="360"/>
      </w:pPr>
      <w:rPr>
        <w:u w:val="none"/>
      </w:rPr>
    </w:lvl>
    <w:lvl w:ilvl="6" w:tplc="A8BE1C16">
      <w:start w:val="1"/>
      <w:numFmt w:val="bullet"/>
      <w:lvlText w:val="●"/>
      <w:lvlJc w:val="left"/>
      <w:pPr>
        <w:ind w:left="5040" w:hanging="360"/>
      </w:pPr>
      <w:rPr>
        <w:u w:val="none"/>
      </w:rPr>
    </w:lvl>
    <w:lvl w:ilvl="7" w:tplc="E214C4CE">
      <w:start w:val="1"/>
      <w:numFmt w:val="bullet"/>
      <w:lvlText w:val="○"/>
      <w:lvlJc w:val="left"/>
      <w:pPr>
        <w:ind w:left="5760" w:hanging="360"/>
      </w:pPr>
      <w:rPr>
        <w:u w:val="none"/>
      </w:rPr>
    </w:lvl>
    <w:lvl w:ilvl="8" w:tplc="B8088076">
      <w:start w:val="1"/>
      <w:numFmt w:val="bullet"/>
      <w:lvlText w:val="■"/>
      <w:lvlJc w:val="left"/>
      <w:pPr>
        <w:ind w:left="6480" w:hanging="360"/>
      </w:pPr>
      <w:rPr>
        <w:u w:val="none"/>
      </w:rPr>
    </w:lvl>
  </w:abstractNum>
  <w:abstractNum w:abstractNumId="4" w15:restartNumberingAfterBreak="0">
    <w:nsid w:val="1C5344F4"/>
    <w:multiLevelType w:val="multilevel"/>
    <w:tmpl w:val="1D3CF648"/>
    <w:lvl w:ilvl="0">
      <w:start w:val="1"/>
      <w:numFmt w:val="bullet"/>
      <w:lvlText w:val="●"/>
      <w:lvlJc w:val="left"/>
      <w:pPr>
        <w:ind w:left="720" w:hanging="360"/>
      </w:pPr>
      <w:rPr>
        <w:rFonts w:ascii="Roboto" w:hAnsi="Roboto" w:eastAsia="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797C52"/>
    <w:multiLevelType w:val="hybridMultilevel"/>
    <w:tmpl w:val="3EF0F0F4"/>
    <w:lvl w:ilvl="0" w:tplc="97367D16">
      <w:start w:val="1"/>
      <w:numFmt w:val="bullet"/>
      <w:lvlText w:val="●"/>
      <w:lvlJc w:val="left"/>
      <w:pPr>
        <w:ind w:left="720" w:hanging="360"/>
      </w:pPr>
      <w:rPr>
        <w:rFonts w:ascii="Roboto" w:hAnsi="Roboto" w:eastAsia="Roboto" w:cs="Roboto"/>
        <w:color w:val="172B4D"/>
        <w:sz w:val="24"/>
        <w:szCs w:val="24"/>
        <w:u w:val="none"/>
      </w:rPr>
    </w:lvl>
    <w:lvl w:ilvl="1" w:tplc="512461D8">
      <w:start w:val="1"/>
      <w:numFmt w:val="bullet"/>
      <w:lvlText w:val="○"/>
      <w:lvlJc w:val="left"/>
      <w:pPr>
        <w:ind w:left="1440" w:hanging="360"/>
      </w:pPr>
      <w:rPr>
        <w:u w:val="none"/>
      </w:rPr>
    </w:lvl>
    <w:lvl w:ilvl="2" w:tplc="030C5CB4">
      <w:start w:val="1"/>
      <w:numFmt w:val="bullet"/>
      <w:lvlText w:val="■"/>
      <w:lvlJc w:val="left"/>
      <w:pPr>
        <w:ind w:left="2160" w:hanging="360"/>
      </w:pPr>
      <w:rPr>
        <w:u w:val="none"/>
      </w:rPr>
    </w:lvl>
    <w:lvl w:ilvl="3" w:tplc="F18C2A26">
      <w:start w:val="1"/>
      <w:numFmt w:val="bullet"/>
      <w:lvlText w:val="●"/>
      <w:lvlJc w:val="left"/>
      <w:pPr>
        <w:ind w:left="2880" w:hanging="360"/>
      </w:pPr>
      <w:rPr>
        <w:u w:val="none"/>
      </w:rPr>
    </w:lvl>
    <w:lvl w:ilvl="4" w:tplc="6DD8759C">
      <w:start w:val="1"/>
      <w:numFmt w:val="bullet"/>
      <w:lvlText w:val="○"/>
      <w:lvlJc w:val="left"/>
      <w:pPr>
        <w:ind w:left="3600" w:hanging="360"/>
      </w:pPr>
      <w:rPr>
        <w:u w:val="none"/>
      </w:rPr>
    </w:lvl>
    <w:lvl w:ilvl="5" w:tplc="3D22B092">
      <w:start w:val="1"/>
      <w:numFmt w:val="bullet"/>
      <w:lvlText w:val="■"/>
      <w:lvlJc w:val="left"/>
      <w:pPr>
        <w:ind w:left="4320" w:hanging="360"/>
      </w:pPr>
      <w:rPr>
        <w:u w:val="none"/>
      </w:rPr>
    </w:lvl>
    <w:lvl w:ilvl="6" w:tplc="5CEE9D96">
      <w:start w:val="1"/>
      <w:numFmt w:val="bullet"/>
      <w:lvlText w:val="●"/>
      <w:lvlJc w:val="left"/>
      <w:pPr>
        <w:ind w:left="5040" w:hanging="360"/>
      </w:pPr>
      <w:rPr>
        <w:u w:val="none"/>
      </w:rPr>
    </w:lvl>
    <w:lvl w:ilvl="7" w:tplc="FD86B34C">
      <w:start w:val="1"/>
      <w:numFmt w:val="bullet"/>
      <w:lvlText w:val="○"/>
      <w:lvlJc w:val="left"/>
      <w:pPr>
        <w:ind w:left="5760" w:hanging="360"/>
      </w:pPr>
      <w:rPr>
        <w:u w:val="none"/>
      </w:rPr>
    </w:lvl>
    <w:lvl w:ilvl="8" w:tplc="FDEA9F0C">
      <w:start w:val="1"/>
      <w:numFmt w:val="bullet"/>
      <w:lvlText w:val="■"/>
      <w:lvlJc w:val="left"/>
      <w:pPr>
        <w:ind w:left="6480" w:hanging="360"/>
      </w:pPr>
      <w:rPr>
        <w:u w:val="none"/>
      </w:rPr>
    </w:lvl>
  </w:abstractNum>
  <w:abstractNum w:abstractNumId="6" w15:restartNumberingAfterBreak="0">
    <w:nsid w:val="2A9602F1"/>
    <w:multiLevelType w:val="multilevel"/>
    <w:tmpl w:val="F328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43878"/>
    <w:multiLevelType w:val="multilevel"/>
    <w:tmpl w:val="2B34EB6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1529B5"/>
    <w:multiLevelType w:val="multilevel"/>
    <w:tmpl w:val="658418A4"/>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E93136"/>
    <w:multiLevelType w:val="hybridMultilevel"/>
    <w:tmpl w:val="4F2A5872"/>
    <w:lvl w:ilvl="0" w:tplc="BDA4D7E0">
      <w:start w:val="1"/>
      <w:numFmt w:val="bullet"/>
      <w:lvlText w:val="●"/>
      <w:lvlJc w:val="left"/>
      <w:pPr>
        <w:ind w:left="720" w:hanging="360"/>
      </w:pPr>
      <w:rPr>
        <w:rFonts w:ascii="Roboto" w:hAnsi="Roboto" w:eastAsia="Roboto" w:cs="Roboto"/>
        <w:color w:val="172B4D"/>
        <w:sz w:val="24"/>
        <w:szCs w:val="24"/>
        <w:u w:val="none"/>
      </w:rPr>
    </w:lvl>
    <w:lvl w:ilvl="1" w:tplc="47F6228E">
      <w:start w:val="1"/>
      <w:numFmt w:val="bullet"/>
      <w:lvlText w:val="○"/>
      <w:lvlJc w:val="left"/>
      <w:pPr>
        <w:ind w:left="1440" w:hanging="360"/>
      </w:pPr>
      <w:rPr>
        <w:u w:val="none"/>
      </w:rPr>
    </w:lvl>
    <w:lvl w:ilvl="2" w:tplc="1CE87398">
      <w:start w:val="1"/>
      <w:numFmt w:val="bullet"/>
      <w:lvlText w:val="■"/>
      <w:lvlJc w:val="left"/>
      <w:pPr>
        <w:ind w:left="2160" w:hanging="360"/>
      </w:pPr>
      <w:rPr>
        <w:u w:val="none"/>
      </w:rPr>
    </w:lvl>
    <w:lvl w:ilvl="3" w:tplc="1F08C3D4">
      <w:start w:val="1"/>
      <w:numFmt w:val="bullet"/>
      <w:lvlText w:val="●"/>
      <w:lvlJc w:val="left"/>
      <w:pPr>
        <w:ind w:left="2880" w:hanging="360"/>
      </w:pPr>
      <w:rPr>
        <w:u w:val="none"/>
      </w:rPr>
    </w:lvl>
    <w:lvl w:ilvl="4" w:tplc="18B8CAF6">
      <w:start w:val="1"/>
      <w:numFmt w:val="bullet"/>
      <w:lvlText w:val="○"/>
      <w:lvlJc w:val="left"/>
      <w:pPr>
        <w:ind w:left="3600" w:hanging="360"/>
      </w:pPr>
      <w:rPr>
        <w:u w:val="none"/>
      </w:rPr>
    </w:lvl>
    <w:lvl w:ilvl="5" w:tplc="D598DAA8">
      <w:start w:val="1"/>
      <w:numFmt w:val="bullet"/>
      <w:lvlText w:val="■"/>
      <w:lvlJc w:val="left"/>
      <w:pPr>
        <w:ind w:left="4320" w:hanging="360"/>
      </w:pPr>
      <w:rPr>
        <w:u w:val="none"/>
      </w:rPr>
    </w:lvl>
    <w:lvl w:ilvl="6" w:tplc="E54078BC">
      <w:start w:val="1"/>
      <w:numFmt w:val="bullet"/>
      <w:lvlText w:val="●"/>
      <w:lvlJc w:val="left"/>
      <w:pPr>
        <w:ind w:left="5040" w:hanging="360"/>
      </w:pPr>
      <w:rPr>
        <w:u w:val="none"/>
      </w:rPr>
    </w:lvl>
    <w:lvl w:ilvl="7" w:tplc="5C72EC82">
      <w:start w:val="1"/>
      <w:numFmt w:val="bullet"/>
      <w:lvlText w:val="○"/>
      <w:lvlJc w:val="left"/>
      <w:pPr>
        <w:ind w:left="5760" w:hanging="360"/>
      </w:pPr>
      <w:rPr>
        <w:u w:val="none"/>
      </w:rPr>
    </w:lvl>
    <w:lvl w:ilvl="8" w:tplc="EE2A63C8">
      <w:start w:val="1"/>
      <w:numFmt w:val="bullet"/>
      <w:lvlText w:val="■"/>
      <w:lvlJc w:val="left"/>
      <w:pPr>
        <w:ind w:left="6480" w:hanging="360"/>
      </w:pPr>
      <w:rPr>
        <w:u w:val="none"/>
      </w:rPr>
    </w:lvl>
  </w:abstractNum>
  <w:abstractNum w:abstractNumId="10" w15:restartNumberingAfterBreak="0">
    <w:nsid w:val="34C17D28"/>
    <w:multiLevelType w:val="multilevel"/>
    <w:tmpl w:val="7D56B9F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ED0EE4"/>
    <w:multiLevelType w:val="hybridMultilevel"/>
    <w:tmpl w:val="DDBE3DD8"/>
    <w:lvl w:ilvl="0" w:tplc="EDEABF7E">
      <w:start w:val="1"/>
      <w:numFmt w:val="bullet"/>
      <w:lvlText w:val=""/>
      <w:lvlJc w:val="left"/>
      <w:pPr>
        <w:ind w:left="720" w:hanging="360"/>
      </w:pPr>
      <w:rPr>
        <w:rFonts w:hint="default" w:ascii="Symbol" w:hAnsi="Symbol"/>
      </w:rPr>
    </w:lvl>
    <w:lvl w:ilvl="1" w:tplc="C83634C4">
      <w:start w:val="1"/>
      <w:numFmt w:val="bullet"/>
      <w:lvlText w:val="o"/>
      <w:lvlJc w:val="left"/>
      <w:pPr>
        <w:ind w:left="1440" w:hanging="360"/>
      </w:pPr>
      <w:rPr>
        <w:rFonts w:hint="default" w:ascii="Courier New" w:hAnsi="Courier New"/>
      </w:rPr>
    </w:lvl>
    <w:lvl w:ilvl="2" w:tplc="CB26FC66">
      <w:start w:val="1"/>
      <w:numFmt w:val="bullet"/>
      <w:lvlText w:val=""/>
      <w:lvlJc w:val="left"/>
      <w:pPr>
        <w:ind w:left="2160" w:hanging="360"/>
      </w:pPr>
      <w:rPr>
        <w:rFonts w:hint="default" w:ascii="Wingdings" w:hAnsi="Wingdings"/>
      </w:rPr>
    </w:lvl>
    <w:lvl w:ilvl="3" w:tplc="7788F790">
      <w:start w:val="1"/>
      <w:numFmt w:val="bullet"/>
      <w:lvlText w:val=""/>
      <w:lvlJc w:val="left"/>
      <w:pPr>
        <w:ind w:left="2880" w:hanging="360"/>
      </w:pPr>
      <w:rPr>
        <w:rFonts w:hint="default" w:ascii="Symbol" w:hAnsi="Symbol"/>
      </w:rPr>
    </w:lvl>
    <w:lvl w:ilvl="4" w:tplc="0D641DEC">
      <w:start w:val="1"/>
      <w:numFmt w:val="bullet"/>
      <w:lvlText w:val="o"/>
      <w:lvlJc w:val="left"/>
      <w:pPr>
        <w:ind w:left="3600" w:hanging="360"/>
      </w:pPr>
      <w:rPr>
        <w:rFonts w:hint="default" w:ascii="Courier New" w:hAnsi="Courier New"/>
      </w:rPr>
    </w:lvl>
    <w:lvl w:ilvl="5" w:tplc="4F049F6A">
      <w:start w:val="1"/>
      <w:numFmt w:val="bullet"/>
      <w:lvlText w:val=""/>
      <w:lvlJc w:val="left"/>
      <w:pPr>
        <w:ind w:left="4320" w:hanging="360"/>
      </w:pPr>
      <w:rPr>
        <w:rFonts w:hint="default" w:ascii="Wingdings" w:hAnsi="Wingdings"/>
      </w:rPr>
    </w:lvl>
    <w:lvl w:ilvl="6" w:tplc="5044BCC2">
      <w:start w:val="1"/>
      <w:numFmt w:val="bullet"/>
      <w:lvlText w:val=""/>
      <w:lvlJc w:val="left"/>
      <w:pPr>
        <w:ind w:left="5040" w:hanging="360"/>
      </w:pPr>
      <w:rPr>
        <w:rFonts w:hint="default" w:ascii="Symbol" w:hAnsi="Symbol"/>
      </w:rPr>
    </w:lvl>
    <w:lvl w:ilvl="7" w:tplc="D5F22DE4">
      <w:start w:val="1"/>
      <w:numFmt w:val="bullet"/>
      <w:lvlText w:val="o"/>
      <w:lvlJc w:val="left"/>
      <w:pPr>
        <w:ind w:left="5760" w:hanging="360"/>
      </w:pPr>
      <w:rPr>
        <w:rFonts w:hint="default" w:ascii="Courier New" w:hAnsi="Courier New"/>
      </w:rPr>
    </w:lvl>
    <w:lvl w:ilvl="8" w:tplc="DE0890DC">
      <w:start w:val="1"/>
      <w:numFmt w:val="bullet"/>
      <w:lvlText w:val=""/>
      <w:lvlJc w:val="left"/>
      <w:pPr>
        <w:ind w:left="6480" w:hanging="360"/>
      </w:pPr>
      <w:rPr>
        <w:rFonts w:hint="default" w:ascii="Wingdings" w:hAnsi="Wingdings"/>
      </w:rPr>
    </w:lvl>
  </w:abstractNum>
  <w:abstractNum w:abstractNumId="12"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hint="default" w:ascii="Symbol" w:hAnsi="Symbol"/>
        <w:sz w:val="20"/>
      </w:rPr>
    </w:lvl>
    <w:lvl w:ilvl="1">
      <w:start w:val="1"/>
      <w:numFmt w:val="bullet"/>
      <w:lvlRestart w:val="0"/>
      <w:pStyle w:val="ListB2dashonly"/>
      <w:lvlText w:val=""/>
      <w:lvlJc w:val="left"/>
      <w:pPr>
        <w:tabs>
          <w:tab w:val="num" w:pos="357"/>
        </w:tabs>
        <w:ind w:left="1077" w:hanging="357"/>
      </w:pPr>
      <w:rPr>
        <w:rFonts w:hint="default" w:ascii="Symbol" w:hAnsi="Symbol"/>
        <w:sz w:val="20"/>
      </w:rPr>
    </w:lvl>
    <w:lvl w:ilvl="2">
      <w:start w:val="1"/>
      <w:numFmt w:val="bullet"/>
      <w:lvlRestart w:val="0"/>
      <w:pStyle w:val="ListB3squareonly"/>
      <w:lvlText w:val=""/>
      <w:lvlJc w:val="left"/>
      <w:pPr>
        <w:tabs>
          <w:tab w:val="num" w:pos="357"/>
        </w:tabs>
        <w:ind w:left="1435" w:hanging="358"/>
      </w:pPr>
      <w:rPr>
        <w:rFonts w:hint="default" w:ascii="Wingdings" w:hAnsi="Wingdings"/>
        <w:sz w:val="20"/>
      </w:rPr>
    </w:lvl>
    <w:lvl w:ilvl="3">
      <w:start w:val="1"/>
      <w:numFmt w:val="bullet"/>
      <w:lvlRestart w:val="0"/>
      <w:lvlText w:val=""/>
      <w:lvlJc w:val="left"/>
      <w:pPr>
        <w:tabs>
          <w:tab w:val="num" w:pos="2898"/>
        </w:tabs>
        <w:ind w:left="2898" w:hanging="360"/>
      </w:pPr>
      <w:rPr>
        <w:rFonts w:hint="default" w:ascii="Wingdings" w:hAnsi="Wingdings"/>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13" w15:restartNumberingAfterBreak="0">
    <w:nsid w:val="3DFF0F03"/>
    <w:multiLevelType w:val="hybridMultilevel"/>
    <w:tmpl w:val="F5462152"/>
    <w:lvl w:ilvl="0">
      <w:start w:val="1"/>
      <w:numFmt w:val="decimal"/>
      <w:pStyle w:val="Heading1"/>
      <w:lvlText w:val="%1"/>
      <w:lvlJc w:val="left"/>
      <w:pPr>
        <w:ind w:left="5472" w:hanging="432"/>
      </w:pPr>
      <w:rPr>
        <w:rFonts w:hint="default"/>
      </w:rPr>
    </w:lvl>
    <w:lvl w:ilvl="1">
      <w:start w:val="1"/>
      <w:numFmt w:val="decimal"/>
      <w:lvlText w:val="%1.%2"/>
      <w:lvlJc w:val="left"/>
      <w:pPr>
        <w:ind w:left="114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620" w:hanging="720"/>
      </w:pPr>
      <w:rPr>
        <w:rFonts w:hint="default"/>
      </w:rPr>
    </w:lvl>
    <w:lvl w:ilvl="3">
      <w:start w:val="1"/>
      <w:numFmt w:val="decimal"/>
      <w:lvlText w:val="%1.%2.%3.%4"/>
      <w:lvlJc w:val="left"/>
      <w:pPr>
        <w:ind w:left="864" w:hanging="864"/>
      </w:pPr>
      <w:rPr>
        <w:rFonts w:hint="default"/>
        <w:lang w:val="ru-RU"/>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E59164D"/>
    <w:multiLevelType w:val="hybridMultilevel"/>
    <w:tmpl w:val="A4CE10F2"/>
    <w:lvl w:ilvl="0">
      <w:start w:val="1"/>
      <w:numFmt w:val="decimal"/>
      <w:lvlText w:val="%1."/>
      <w:lvlJc w:val="left"/>
      <w:pPr>
        <w:ind w:left="720" w:hanging="360"/>
      </w:pPr>
      <w:rPr>
        <w:color w:val="172B4D"/>
        <w:sz w:val="21"/>
        <w:szCs w:val="21"/>
        <w:u w:val="none"/>
      </w:rPr>
    </w:lvl>
    <w:lvl w:ilvl="1">
      <w:start w:val="5"/>
      <w:numFmt w:val="decimal"/>
      <w:lvlText w:val="%1.%2."/>
      <w:lvlJc w:val="right"/>
      <w:pPr>
        <w:ind w:left="1440" w:hanging="360"/>
      </w:pPr>
      <w:rPr>
        <w:u w:val="none"/>
      </w:rPr>
    </w:lvl>
    <w:lvl w:ilvl="2">
      <w:start w:val="3"/>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03C09B5"/>
    <w:multiLevelType w:val="hybridMultilevel"/>
    <w:tmpl w:val="42CE59E0"/>
    <w:lvl w:ilvl="0" w:tplc="68C84A1C">
      <w:start w:val="1"/>
      <w:numFmt w:val="bullet"/>
      <w:lvlText w:val="●"/>
      <w:lvlJc w:val="left"/>
      <w:pPr>
        <w:ind w:left="720" w:hanging="360"/>
      </w:pPr>
      <w:rPr>
        <w:rFonts w:ascii="Roboto" w:hAnsi="Roboto" w:eastAsia="Roboto" w:cs="Roboto"/>
        <w:color w:val="172B4D"/>
        <w:sz w:val="21"/>
        <w:szCs w:val="21"/>
        <w:u w:val="none"/>
      </w:rPr>
    </w:lvl>
    <w:lvl w:ilvl="1" w:tplc="ABA6A10E">
      <w:start w:val="1"/>
      <w:numFmt w:val="bullet"/>
      <w:lvlText w:val="○"/>
      <w:lvlJc w:val="left"/>
      <w:pPr>
        <w:ind w:left="1440" w:hanging="360"/>
      </w:pPr>
      <w:rPr>
        <w:u w:val="none"/>
      </w:rPr>
    </w:lvl>
    <w:lvl w:ilvl="2" w:tplc="234EC6C0">
      <w:start w:val="1"/>
      <w:numFmt w:val="bullet"/>
      <w:lvlText w:val="■"/>
      <w:lvlJc w:val="left"/>
      <w:pPr>
        <w:ind w:left="2160" w:hanging="360"/>
      </w:pPr>
      <w:rPr>
        <w:u w:val="none"/>
      </w:rPr>
    </w:lvl>
    <w:lvl w:ilvl="3" w:tplc="65560F24">
      <w:start w:val="1"/>
      <w:numFmt w:val="bullet"/>
      <w:lvlText w:val="●"/>
      <w:lvlJc w:val="left"/>
      <w:pPr>
        <w:ind w:left="2880" w:hanging="360"/>
      </w:pPr>
      <w:rPr>
        <w:u w:val="none"/>
      </w:rPr>
    </w:lvl>
    <w:lvl w:ilvl="4" w:tplc="2012D318">
      <w:start w:val="1"/>
      <w:numFmt w:val="bullet"/>
      <w:lvlText w:val="○"/>
      <w:lvlJc w:val="left"/>
      <w:pPr>
        <w:ind w:left="3600" w:hanging="360"/>
      </w:pPr>
      <w:rPr>
        <w:u w:val="none"/>
      </w:rPr>
    </w:lvl>
    <w:lvl w:ilvl="5" w:tplc="E1E22368">
      <w:start w:val="1"/>
      <w:numFmt w:val="bullet"/>
      <w:lvlText w:val="■"/>
      <w:lvlJc w:val="left"/>
      <w:pPr>
        <w:ind w:left="4320" w:hanging="360"/>
      </w:pPr>
      <w:rPr>
        <w:u w:val="none"/>
      </w:rPr>
    </w:lvl>
    <w:lvl w:ilvl="6" w:tplc="ACCC9A4C">
      <w:start w:val="1"/>
      <w:numFmt w:val="bullet"/>
      <w:lvlText w:val="●"/>
      <w:lvlJc w:val="left"/>
      <w:pPr>
        <w:ind w:left="5040" w:hanging="360"/>
      </w:pPr>
      <w:rPr>
        <w:u w:val="none"/>
      </w:rPr>
    </w:lvl>
    <w:lvl w:ilvl="7" w:tplc="E8A2571A">
      <w:start w:val="1"/>
      <w:numFmt w:val="bullet"/>
      <w:lvlText w:val="○"/>
      <w:lvlJc w:val="left"/>
      <w:pPr>
        <w:ind w:left="5760" w:hanging="360"/>
      </w:pPr>
      <w:rPr>
        <w:u w:val="none"/>
      </w:rPr>
    </w:lvl>
    <w:lvl w:ilvl="8" w:tplc="E390A3AA">
      <w:start w:val="1"/>
      <w:numFmt w:val="bullet"/>
      <w:lvlText w:val="■"/>
      <w:lvlJc w:val="left"/>
      <w:pPr>
        <w:ind w:left="6480" w:hanging="360"/>
      </w:pPr>
      <w:rPr>
        <w:u w:val="none"/>
      </w:rPr>
    </w:lvl>
  </w:abstractNum>
  <w:abstractNum w:abstractNumId="16" w15:restartNumberingAfterBreak="0">
    <w:nsid w:val="4333463F"/>
    <w:multiLevelType w:val="hybridMultilevel"/>
    <w:tmpl w:val="4EA202EE"/>
    <w:lvl w:ilvl="0" w:tplc="DBF0490C">
      <w:start w:val="1"/>
      <w:numFmt w:val="bullet"/>
      <w:lvlText w:val="●"/>
      <w:lvlJc w:val="left"/>
      <w:pPr>
        <w:ind w:left="-666" w:hanging="360"/>
      </w:pPr>
      <w:rPr>
        <w:color w:val="172B4D"/>
        <w:sz w:val="21"/>
        <w:szCs w:val="21"/>
        <w:u w:val="none"/>
      </w:rPr>
    </w:lvl>
    <w:lvl w:ilvl="1" w:tplc="AC2CB5D2">
      <w:start w:val="1"/>
      <w:numFmt w:val="bullet"/>
      <w:lvlText w:val="○"/>
      <w:lvlJc w:val="left"/>
      <w:pPr>
        <w:ind w:left="54" w:hanging="360"/>
      </w:pPr>
      <w:rPr>
        <w:u w:val="none"/>
      </w:rPr>
    </w:lvl>
    <w:lvl w:ilvl="2" w:tplc="A7F29754">
      <w:start w:val="1"/>
      <w:numFmt w:val="bullet"/>
      <w:lvlText w:val="■"/>
      <w:lvlJc w:val="left"/>
      <w:pPr>
        <w:ind w:left="774" w:hanging="360"/>
      </w:pPr>
      <w:rPr>
        <w:u w:val="none"/>
      </w:rPr>
    </w:lvl>
    <w:lvl w:ilvl="3" w:tplc="0C34A6C2">
      <w:start w:val="1"/>
      <w:numFmt w:val="bullet"/>
      <w:lvlText w:val="●"/>
      <w:lvlJc w:val="left"/>
      <w:pPr>
        <w:ind w:left="1494" w:hanging="360"/>
      </w:pPr>
      <w:rPr>
        <w:u w:val="none"/>
      </w:rPr>
    </w:lvl>
    <w:lvl w:ilvl="4" w:tplc="F7843C30">
      <w:start w:val="1"/>
      <w:numFmt w:val="bullet"/>
      <w:lvlText w:val="○"/>
      <w:lvlJc w:val="left"/>
      <w:pPr>
        <w:ind w:left="2214" w:hanging="360"/>
      </w:pPr>
      <w:rPr>
        <w:u w:val="none"/>
      </w:rPr>
    </w:lvl>
    <w:lvl w:ilvl="5" w:tplc="6E12456A">
      <w:start w:val="1"/>
      <w:numFmt w:val="bullet"/>
      <w:lvlText w:val="■"/>
      <w:lvlJc w:val="left"/>
      <w:pPr>
        <w:ind w:left="2934" w:hanging="360"/>
      </w:pPr>
      <w:rPr>
        <w:u w:val="none"/>
      </w:rPr>
    </w:lvl>
    <w:lvl w:ilvl="6" w:tplc="815E6642">
      <w:start w:val="1"/>
      <w:numFmt w:val="bullet"/>
      <w:lvlText w:val="●"/>
      <w:lvlJc w:val="left"/>
      <w:pPr>
        <w:ind w:left="3654" w:hanging="360"/>
      </w:pPr>
      <w:rPr>
        <w:u w:val="none"/>
      </w:rPr>
    </w:lvl>
    <w:lvl w:ilvl="7" w:tplc="6BF8986C">
      <w:start w:val="1"/>
      <w:numFmt w:val="bullet"/>
      <w:lvlText w:val="○"/>
      <w:lvlJc w:val="left"/>
      <w:pPr>
        <w:ind w:left="4374" w:hanging="360"/>
      </w:pPr>
      <w:rPr>
        <w:u w:val="none"/>
      </w:rPr>
    </w:lvl>
    <w:lvl w:ilvl="8" w:tplc="F9E08E12">
      <w:start w:val="1"/>
      <w:numFmt w:val="bullet"/>
      <w:lvlText w:val="■"/>
      <w:lvlJc w:val="left"/>
      <w:pPr>
        <w:ind w:left="5094" w:hanging="360"/>
      </w:pPr>
      <w:rPr>
        <w:u w:val="none"/>
      </w:rPr>
    </w:lvl>
  </w:abstractNum>
  <w:abstractNum w:abstractNumId="17" w15:restartNumberingAfterBreak="0">
    <w:nsid w:val="438A4374"/>
    <w:multiLevelType w:val="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D44395"/>
    <w:multiLevelType w:val="hybridMultilevel"/>
    <w:tmpl w:val="01545706"/>
    <w:lvl w:ilvl="0" w:tplc="3A322264">
      <w:start w:val="1"/>
      <w:numFmt w:val="bullet"/>
      <w:lvlText w:val="●"/>
      <w:lvlJc w:val="left"/>
      <w:pPr>
        <w:ind w:left="720" w:hanging="360"/>
      </w:pPr>
      <w:rPr>
        <w:color w:val="172B4D"/>
        <w:sz w:val="21"/>
        <w:szCs w:val="21"/>
        <w:u w:val="none"/>
      </w:rPr>
    </w:lvl>
    <w:lvl w:ilvl="1" w:tplc="AFC6E88E">
      <w:start w:val="1"/>
      <w:numFmt w:val="bullet"/>
      <w:lvlText w:val="○"/>
      <w:lvlJc w:val="left"/>
      <w:pPr>
        <w:ind w:left="1440" w:hanging="360"/>
      </w:pPr>
      <w:rPr>
        <w:u w:val="none"/>
      </w:rPr>
    </w:lvl>
    <w:lvl w:ilvl="2" w:tplc="2E1E8588">
      <w:start w:val="1"/>
      <w:numFmt w:val="bullet"/>
      <w:lvlText w:val="■"/>
      <w:lvlJc w:val="left"/>
      <w:pPr>
        <w:ind w:left="2160" w:hanging="360"/>
      </w:pPr>
      <w:rPr>
        <w:u w:val="none"/>
      </w:rPr>
    </w:lvl>
    <w:lvl w:ilvl="3" w:tplc="3FB805C4">
      <w:start w:val="1"/>
      <w:numFmt w:val="bullet"/>
      <w:lvlText w:val="●"/>
      <w:lvlJc w:val="left"/>
      <w:pPr>
        <w:ind w:left="2880" w:hanging="360"/>
      </w:pPr>
      <w:rPr>
        <w:u w:val="none"/>
      </w:rPr>
    </w:lvl>
    <w:lvl w:ilvl="4" w:tplc="ADC4BA06">
      <w:start w:val="1"/>
      <w:numFmt w:val="bullet"/>
      <w:lvlText w:val="○"/>
      <w:lvlJc w:val="left"/>
      <w:pPr>
        <w:ind w:left="3600" w:hanging="360"/>
      </w:pPr>
      <w:rPr>
        <w:u w:val="none"/>
      </w:rPr>
    </w:lvl>
    <w:lvl w:ilvl="5" w:tplc="296EEA5A">
      <w:start w:val="1"/>
      <w:numFmt w:val="bullet"/>
      <w:lvlText w:val="■"/>
      <w:lvlJc w:val="left"/>
      <w:pPr>
        <w:ind w:left="4320" w:hanging="360"/>
      </w:pPr>
      <w:rPr>
        <w:u w:val="none"/>
      </w:rPr>
    </w:lvl>
    <w:lvl w:ilvl="6" w:tplc="3176CC9E">
      <w:start w:val="1"/>
      <w:numFmt w:val="bullet"/>
      <w:lvlText w:val="●"/>
      <w:lvlJc w:val="left"/>
      <w:pPr>
        <w:ind w:left="5040" w:hanging="360"/>
      </w:pPr>
      <w:rPr>
        <w:u w:val="none"/>
      </w:rPr>
    </w:lvl>
    <w:lvl w:ilvl="7" w:tplc="3D5C69D2">
      <w:start w:val="1"/>
      <w:numFmt w:val="bullet"/>
      <w:lvlText w:val="○"/>
      <w:lvlJc w:val="left"/>
      <w:pPr>
        <w:ind w:left="5760" w:hanging="360"/>
      </w:pPr>
      <w:rPr>
        <w:u w:val="none"/>
      </w:rPr>
    </w:lvl>
    <w:lvl w:ilvl="8" w:tplc="3A08D5E8">
      <w:start w:val="1"/>
      <w:numFmt w:val="bullet"/>
      <w:lvlText w:val="■"/>
      <w:lvlJc w:val="left"/>
      <w:pPr>
        <w:ind w:left="6480" w:hanging="360"/>
      </w:pPr>
      <w:rPr>
        <w:u w:val="none"/>
      </w:rPr>
    </w:lvl>
  </w:abstractNum>
  <w:abstractNum w:abstractNumId="19" w15:restartNumberingAfterBreak="0">
    <w:nsid w:val="4B0825FB"/>
    <w:multiLevelType w:val="hybridMultilevel"/>
    <w:tmpl w:val="A656A0E4"/>
    <w:lvl w:ilvl="0" w:tplc="42EEF1E0">
      <w:start w:val="1"/>
      <w:numFmt w:val="bullet"/>
      <w:lvlText w:val="●"/>
      <w:lvlJc w:val="left"/>
      <w:pPr>
        <w:ind w:left="720" w:hanging="360"/>
      </w:pPr>
      <w:rPr>
        <w:color w:val="172B4D"/>
        <w:sz w:val="21"/>
        <w:szCs w:val="21"/>
        <w:u w:val="none"/>
      </w:rPr>
    </w:lvl>
    <w:lvl w:ilvl="1" w:tplc="ACEEBCAE">
      <w:start w:val="1"/>
      <w:numFmt w:val="bullet"/>
      <w:lvlText w:val="○"/>
      <w:lvlJc w:val="left"/>
      <w:pPr>
        <w:ind w:left="1440" w:hanging="360"/>
      </w:pPr>
      <w:rPr>
        <w:u w:val="none"/>
      </w:rPr>
    </w:lvl>
    <w:lvl w:ilvl="2" w:tplc="FD6CDC4A">
      <w:start w:val="1"/>
      <w:numFmt w:val="bullet"/>
      <w:lvlText w:val="■"/>
      <w:lvlJc w:val="left"/>
      <w:pPr>
        <w:ind w:left="2160" w:hanging="360"/>
      </w:pPr>
      <w:rPr>
        <w:u w:val="none"/>
      </w:rPr>
    </w:lvl>
    <w:lvl w:ilvl="3" w:tplc="806645DE">
      <w:start w:val="1"/>
      <w:numFmt w:val="bullet"/>
      <w:lvlText w:val="●"/>
      <w:lvlJc w:val="left"/>
      <w:pPr>
        <w:ind w:left="2880" w:hanging="360"/>
      </w:pPr>
      <w:rPr>
        <w:u w:val="none"/>
      </w:rPr>
    </w:lvl>
    <w:lvl w:ilvl="4" w:tplc="AE36D868">
      <w:start w:val="1"/>
      <w:numFmt w:val="bullet"/>
      <w:lvlText w:val="○"/>
      <w:lvlJc w:val="left"/>
      <w:pPr>
        <w:ind w:left="3600" w:hanging="360"/>
      </w:pPr>
      <w:rPr>
        <w:u w:val="none"/>
      </w:rPr>
    </w:lvl>
    <w:lvl w:ilvl="5" w:tplc="A14667FA">
      <w:start w:val="1"/>
      <w:numFmt w:val="bullet"/>
      <w:lvlText w:val="■"/>
      <w:lvlJc w:val="left"/>
      <w:pPr>
        <w:ind w:left="4320" w:hanging="360"/>
      </w:pPr>
      <w:rPr>
        <w:u w:val="none"/>
      </w:rPr>
    </w:lvl>
    <w:lvl w:ilvl="6" w:tplc="39EA45B6">
      <w:start w:val="1"/>
      <w:numFmt w:val="bullet"/>
      <w:lvlText w:val="●"/>
      <w:lvlJc w:val="left"/>
      <w:pPr>
        <w:ind w:left="5040" w:hanging="360"/>
      </w:pPr>
      <w:rPr>
        <w:u w:val="none"/>
      </w:rPr>
    </w:lvl>
    <w:lvl w:ilvl="7" w:tplc="A26EC830">
      <w:start w:val="1"/>
      <w:numFmt w:val="bullet"/>
      <w:lvlText w:val="○"/>
      <w:lvlJc w:val="left"/>
      <w:pPr>
        <w:ind w:left="5760" w:hanging="360"/>
      </w:pPr>
      <w:rPr>
        <w:u w:val="none"/>
      </w:rPr>
    </w:lvl>
    <w:lvl w:ilvl="8" w:tplc="60B437EC">
      <w:start w:val="1"/>
      <w:numFmt w:val="bullet"/>
      <w:lvlText w:val="■"/>
      <w:lvlJc w:val="left"/>
      <w:pPr>
        <w:ind w:left="6480" w:hanging="360"/>
      </w:pPr>
      <w:rPr>
        <w:u w:val="none"/>
      </w:rPr>
    </w:lvl>
  </w:abstractNum>
  <w:abstractNum w:abstractNumId="20" w15:restartNumberingAfterBreak="0">
    <w:nsid w:val="4EF30761"/>
    <w:multiLevelType w:val="hybridMultilevel"/>
    <w:tmpl w:val="A5A8BAE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106"/>
    <w:multiLevelType w:val="hybridMultilevel"/>
    <w:tmpl w:val="821AC190"/>
    <w:lvl w:ilvl="0" w:tplc="8DFA2CE6">
      <w:start w:val="1"/>
      <w:numFmt w:val="bullet"/>
      <w:lvlText w:val="●"/>
      <w:lvlJc w:val="left"/>
      <w:pPr>
        <w:ind w:left="720" w:hanging="360"/>
      </w:pPr>
      <w:rPr>
        <w:rFonts w:ascii="Roboto" w:hAnsi="Roboto" w:eastAsia="Roboto" w:cs="Roboto"/>
        <w:color w:val="172B4D"/>
        <w:sz w:val="24"/>
        <w:szCs w:val="24"/>
        <w:u w:val="none"/>
      </w:rPr>
    </w:lvl>
    <w:lvl w:ilvl="1" w:tplc="E9FE7B10">
      <w:start w:val="1"/>
      <w:numFmt w:val="bullet"/>
      <w:lvlText w:val="○"/>
      <w:lvlJc w:val="left"/>
      <w:pPr>
        <w:ind w:left="1440" w:hanging="360"/>
      </w:pPr>
      <w:rPr>
        <w:u w:val="none"/>
      </w:rPr>
    </w:lvl>
    <w:lvl w:ilvl="2" w:tplc="AF56F706">
      <w:start w:val="1"/>
      <w:numFmt w:val="bullet"/>
      <w:lvlText w:val="■"/>
      <w:lvlJc w:val="left"/>
      <w:pPr>
        <w:ind w:left="2160" w:hanging="360"/>
      </w:pPr>
      <w:rPr>
        <w:u w:val="none"/>
      </w:rPr>
    </w:lvl>
    <w:lvl w:ilvl="3" w:tplc="2328248A">
      <w:start w:val="1"/>
      <w:numFmt w:val="bullet"/>
      <w:lvlText w:val="●"/>
      <w:lvlJc w:val="left"/>
      <w:pPr>
        <w:ind w:left="2880" w:hanging="360"/>
      </w:pPr>
      <w:rPr>
        <w:u w:val="none"/>
      </w:rPr>
    </w:lvl>
    <w:lvl w:ilvl="4" w:tplc="08D89698">
      <w:start w:val="1"/>
      <w:numFmt w:val="bullet"/>
      <w:lvlText w:val="○"/>
      <w:lvlJc w:val="left"/>
      <w:pPr>
        <w:ind w:left="3600" w:hanging="360"/>
      </w:pPr>
      <w:rPr>
        <w:u w:val="none"/>
      </w:rPr>
    </w:lvl>
    <w:lvl w:ilvl="5" w:tplc="E980970C">
      <w:start w:val="1"/>
      <w:numFmt w:val="bullet"/>
      <w:lvlText w:val="■"/>
      <w:lvlJc w:val="left"/>
      <w:pPr>
        <w:ind w:left="4320" w:hanging="360"/>
      </w:pPr>
      <w:rPr>
        <w:u w:val="none"/>
      </w:rPr>
    </w:lvl>
    <w:lvl w:ilvl="6" w:tplc="4490C358">
      <w:start w:val="1"/>
      <w:numFmt w:val="bullet"/>
      <w:lvlText w:val="●"/>
      <w:lvlJc w:val="left"/>
      <w:pPr>
        <w:ind w:left="5040" w:hanging="360"/>
      </w:pPr>
      <w:rPr>
        <w:u w:val="none"/>
      </w:rPr>
    </w:lvl>
    <w:lvl w:ilvl="7" w:tplc="A4CA4506">
      <w:start w:val="1"/>
      <w:numFmt w:val="bullet"/>
      <w:lvlText w:val="○"/>
      <w:lvlJc w:val="left"/>
      <w:pPr>
        <w:ind w:left="5760" w:hanging="360"/>
      </w:pPr>
      <w:rPr>
        <w:u w:val="none"/>
      </w:rPr>
    </w:lvl>
    <w:lvl w:ilvl="8" w:tplc="8140FEF6">
      <w:start w:val="1"/>
      <w:numFmt w:val="bullet"/>
      <w:lvlText w:val="■"/>
      <w:lvlJc w:val="left"/>
      <w:pPr>
        <w:ind w:left="6480" w:hanging="360"/>
      </w:pPr>
      <w:rPr>
        <w:u w:val="none"/>
      </w:rPr>
    </w:lvl>
  </w:abstractNum>
  <w:abstractNum w:abstractNumId="22" w15:restartNumberingAfterBreak="0">
    <w:nsid w:val="50602F1C"/>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E148D9"/>
    <w:multiLevelType w:val="hybridMultilevel"/>
    <w:tmpl w:val="05167130"/>
    <w:lvl w:ilvl="0" w:tplc="2A124458">
      <w:start w:val="1"/>
      <w:numFmt w:val="bullet"/>
      <w:lvlText w:val="●"/>
      <w:lvlJc w:val="left"/>
      <w:pPr>
        <w:ind w:left="720" w:hanging="360"/>
      </w:pPr>
      <w:rPr>
        <w:color w:val="172B4D"/>
        <w:sz w:val="21"/>
        <w:szCs w:val="21"/>
        <w:u w:val="none"/>
      </w:rPr>
    </w:lvl>
    <w:lvl w:ilvl="1" w:tplc="466E4D5A">
      <w:start w:val="1"/>
      <w:numFmt w:val="bullet"/>
      <w:lvlText w:val="○"/>
      <w:lvlJc w:val="left"/>
      <w:pPr>
        <w:ind w:left="1440" w:hanging="360"/>
      </w:pPr>
      <w:rPr>
        <w:u w:val="none"/>
      </w:rPr>
    </w:lvl>
    <w:lvl w:ilvl="2" w:tplc="D3807512">
      <w:start w:val="1"/>
      <w:numFmt w:val="bullet"/>
      <w:lvlText w:val="■"/>
      <w:lvlJc w:val="left"/>
      <w:pPr>
        <w:ind w:left="2160" w:hanging="360"/>
      </w:pPr>
      <w:rPr>
        <w:u w:val="none"/>
      </w:rPr>
    </w:lvl>
    <w:lvl w:ilvl="3" w:tplc="9836B5EC">
      <w:start w:val="1"/>
      <w:numFmt w:val="bullet"/>
      <w:lvlText w:val="●"/>
      <w:lvlJc w:val="left"/>
      <w:pPr>
        <w:ind w:left="2880" w:hanging="360"/>
      </w:pPr>
      <w:rPr>
        <w:u w:val="none"/>
      </w:rPr>
    </w:lvl>
    <w:lvl w:ilvl="4" w:tplc="C78CE6AE">
      <w:start w:val="1"/>
      <w:numFmt w:val="bullet"/>
      <w:lvlText w:val="○"/>
      <w:lvlJc w:val="left"/>
      <w:pPr>
        <w:ind w:left="3600" w:hanging="360"/>
      </w:pPr>
      <w:rPr>
        <w:u w:val="none"/>
      </w:rPr>
    </w:lvl>
    <w:lvl w:ilvl="5" w:tplc="613CB706">
      <w:start w:val="1"/>
      <w:numFmt w:val="bullet"/>
      <w:lvlText w:val="■"/>
      <w:lvlJc w:val="left"/>
      <w:pPr>
        <w:ind w:left="4320" w:hanging="360"/>
      </w:pPr>
      <w:rPr>
        <w:u w:val="none"/>
      </w:rPr>
    </w:lvl>
    <w:lvl w:ilvl="6" w:tplc="05B8C78C">
      <w:start w:val="1"/>
      <w:numFmt w:val="bullet"/>
      <w:lvlText w:val="●"/>
      <w:lvlJc w:val="left"/>
      <w:pPr>
        <w:ind w:left="5040" w:hanging="360"/>
      </w:pPr>
      <w:rPr>
        <w:u w:val="none"/>
      </w:rPr>
    </w:lvl>
    <w:lvl w:ilvl="7" w:tplc="F244A2A4">
      <w:start w:val="1"/>
      <w:numFmt w:val="bullet"/>
      <w:lvlText w:val="○"/>
      <w:lvlJc w:val="left"/>
      <w:pPr>
        <w:ind w:left="5760" w:hanging="360"/>
      </w:pPr>
      <w:rPr>
        <w:u w:val="none"/>
      </w:rPr>
    </w:lvl>
    <w:lvl w:ilvl="8" w:tplc="15F6D098">
      <w:start w:val="1"/>
      <w:numFmt w:val="bullet"/>
      <w:lvlText w:val="■"/>
      <w:lvlJc w:val="left"/>
      <w:pPr>
        <w:ind w:left="6480" w:hanging="360"/>
      </w:pPr>
      <w:rPr>
        <w:u w:val="none"/>
      </w:rPr>
    </w:lvl>
  </w:abstractNum>
  <w:abstractNum w:abstractNumId="24" w15:restartNumberingAfterBreak="0">
    <w:nsid w:val="53C27F32"/>
    <w:multiLevelType w:val="hybridMultilevel"/>
    <w:tmpl w:val="CAA262A6"/>
    <w:lvl w:ilvl="0" w:tplc="328449C2">
      <w:start w:val="1"/>
      <w:numFmt w:val="bullet"/>
      <w:lvlText w:val="●"/>
      <w:lvlJc w:val="left"/>
      <w:pPr>
        <w:ind w:left="720" w:hanging="360"/>
      </w:pPr>
      <w:rPr>
        <w:color w:val="172B4D"/>
        <w:sz w:val="21"/>
        <w:szCs w:val="21"/>
        <w:u w:val="none"/>
      </w:rPr>
    </w:lvl>
    <w:lvl w:ilvl="1" w:tplc="EC0ABD34">
      <w:start w:val="1"/>
      <w:numFmt w:val="bullet"/>
      <w:lvlText w:val="○"/>
      <w:lvlJc w:val="left"/>
      <w:pPr>
        <w:ind w:left="1440" w:hanging="360"/>
      </w:pPr>
      <w:rPr>
        <w:u w:val="none"/>
      </w:rPr>
    </w:lvl>
    <w:lvl w:ilvl="2" w:tplc="EDD4983E">
      <w:start w:val="1"/>
      <w:numFmt w:val="bullet"/>
      <w:lvlText w:val="■"/>
      <w:lvlJc w:val="left"/>
      <w:pPr>
        <w:ind w:left="2160" w:hanging="360"/>
      </w:pPr>
      <w:rPr>
        <w:u w:val="none"/>
      </w:rPr>
    </w:lvl>
    <w:lvl w:ilvl="3" w:tplc="0AF6E3B6">
      <w:start w:val="1"/>
      <w:numFmt w:val="bullet"/>
      <w:lvlText w:val="●"/>
      <w:lvlJc w:val="left"/>
      <w:pPr>
        <w:ind w:left="2880" w:hanging="360"/>
      </w:pPr>
      <w:rPr>
        <w:u w:val="none"/>
      </w:rPr>
    </w:lvl>
    <w:lvl w:ilvl="4" w:tplc="578E572A">
      <w:start w:val="1"/>
      <w:numFmt w:val="bullet"/>
      <w:lvlText w:val="○"/>
      <w:lvlJc w:val="left"/>
      <w:pPr>
        <w:ind w:left="3600" w:hanging="360"/>
      </w:pPr>
      <w:rPr>
        <w:u w:val="none"/>
      </w:rPr>
    </w:lvl>
    <w:lvl w:ilvl="5" w:tplc="690EDBFA">
      <w:start w:val="1"/>
      <w:numFmt w:val="bullet"/>
      <w:lvlText w:val="■"/>
      <w:lvlJc w:val="left"/>
      <w:pPr>
        <w:ind w:left="4320" w:hanging="360"/>
      </w:pPr>
      <w:rPr>
        <w:u w:val="none"/>
      </w:rPr>
    </w:lvl>
    <w:lvl w:ilvl="6" w:tplc="8D020404">
      <w:start w:val="1"/>
      <w:numFmt w:val="bullet"/>
      <w:lvlText w:val="●"/>
      <w:lvlJc w:val="left"/>
      <w:pPr>
        <w:ind w:left="5040" w:hanging="360"/>
      </w:pPr>
      <w:rPr>
        <w:u w:val="none"/>
      </w:rPr>
    </w:lvl>
    <w:lvl w:ilvl="7" w:tplc="6A9C685E">
      <w:start w:val="1"/>
      <w:numFmt w:val="bullet"/>
      <w:lvlText w:val="○"/>
      <w:lvlJc w:val="left"/>
      <w:pPr>
        <w:ind w:left="5760" w:hanging="360"/>
      </w:pPr>
      <w:rPr>
        <w:u w:val="none"/>
      </w:rPr>
    </w:lvl>
    <w:lvl w:ilvl="8" w:tplc="49B4CC44">
      <w:start w:val="1"/>
      <w:numFmt w:val="bullet"/>
      <w:lvlText w:val="■"/>
      <w:lvlJc w:val="left"/>
      <w:pPr>
        <w:ind w:left="6480" w:hanging="360"/>
      </w:pPr>
      <w:rPr>
        <w:u w:val="none"/>
      </w:rPr>
    </w:lvl>
  </w:abstractNum>
  <w:abstractNum w:abstractNumId="25" w15:restartNumberingAfterBreak="0">
    <w:nsid w:val="545A3E5B"/>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B10BA1"/>
    <w:multiLevelType w:val="multilevel"/>
    <w:tmpl w:val="7F988772"/>
    <w:lvl w:ilvl="0" w:tplc="BE54206E">
      <w:start w:val="1"/>
      <w:numFmt w:val="bullet"/>
      <w:lvlText w:val=""/>
      <w:lvlJc w:val="left"/>
      <w:pPr>
        <w:ind w:left="720" w:hanging="360"/>
      </w:pPr>
      <w:rPr>
        <w:rFonts w:hint="default" w:ascii="Symbol" w:hAnsi="Symbol"/>
      </w:rPr>
    </w:lvl>
    <w:lvl w:ilvl="1" w:tplc="923ECE2E">
      <w:start w:val="1"/>
      <w:numFmt w:val="bullet"/>
      <w:lvlText w:val="o"/>
      <w:lvlJc w:val="left"/>
      <w:pPr>
        <w:ind w:left="1440" w:hanging="360"/>
      </w:pPr>
      <w:rPr>
        <w:rFonts w:hint="default" w:ascii="Courier New" w:hAnsi="Courier New"/>
      </w:rPr>
    </w:lvl>
    <w:lvl w:ilvl="2" w:tplc="7A407C86">
      <w:start w:val="1"/>
      <w:numFmt w:val="bullet"/>
      <w:lvlText w:val=""/>
      <w:lvlJc w:val="left"/>
      <w:pPr>
        <w:ind w:left="2160" w:hanging="360"/>
      </w:pPr>
      <w:rPr>
        <w:rFonts w:hint="default" w:ascii="Wingdings" w:hAnsi="Wingdings"/>
      </w:rPr>
    </w:lvl>
    <w:lvl w:ilvl="3" w:tplc="BB10EBB4">
      <w:start w:val="1"/>
      <w:numFmt w:val="bullet"/>
      <w:lvlText w:val=""/>
      <w:lvlJc w:val="left"/>
      <w:pPr>
        <w:ind w:left="2880" w:hanging="360"/>
      </w:pPr>
      <w:rPr>
        <w:rFonts w:hint="default" w:ascii="Symbol" w:hAnsi="Symbol"/>
      </w:rPr>
    </w:lvl>
    <w:lvl w:ilvl="4" w:tplc="19509592">
      <w:start w:val="1"/>
      <w:numFmt w:val="bullet"/>
      <w:lvlText w:val="o"/>
      <w:lvlJc w:val="left"/>
      <w:pPr>
        <w:ind w:left="3600" w:hanging="360"/>
      </w:pPr>
      <w:rPr>
        <w:rFonts w:hint="default" w:ascii="Courier New" w:hAnsi="Courier New"/>
      </w:rPr>
    </w:lvl>
    <w:lvl w:ilvl="5" w:tplc="6ADAA178">
      <w:start w:val="1"/>
      <w:numFmt w:val="bullet"/>
      <w:lvlText w:val=""/>
      <w:lvlJc w:val="left"/>
      <w:pPr>
        <w:ind w:left="4320" w:hanging="360"/>
      </w:pPr>
      <w:rPr>
        <w:rFonts w:hint="default" w:ascii="Wingdings" w:hAnsi="Wingdings"/>
      </w:rPr>
    </w:lvl>
    <w:lvl w:ilvl="6" w:tplc="F402B36E">
      <w:start w:val="1"/>
      <w:numFmt w:val="bullet"/>
      <w:lvlText w:val=""/>
      <w:lvlJc w:val="left"/>
      <w:pPr>
        <w:ind w:left="5040" w:hanging="360"/>
      </w:pPr>
      <w:rPr>
        <w:rFonts w:hint="default" w:ascii="Symbol" w:hAnsi="Symbol"/>
      </w:rPr>
    </w:lvl>
    <w:lvl w:ilvl="7" w:tplc="1C5EA976">
      <w:start w:val="1"/>
      <w:numFmt w:val="bullet"/>
      <w:lvlText w:val="o"/>
      <w:lvlJc w:val="left"/>
      <w:pPr>
        <w:ind w:left="5760" w:hanging="360"/>
      </w:pPr>
      <w:rPr>
        <w:rFonts w:hint="default" w:ascii="Courier New" w:hAnsi="Courier New"/>
      </w:rPr>
    </w:lvl>
    <w:lvl w:ilvl="8" w:tplc="8D6CF88A">
      <w:start w:val="1"/>
      <w:numFmt w:val="bullet"/>
      <w:lvlText w:val=""/>
      <w:lvlJc w:val="left"/>
      <w:pPr>
        <w:ind w:left="6480" w:hanging="360"/>
      </w:pPr>
      <w:rPr>
        <w:rFonts w:hint="default" w:ascii="Wingdings" w:hAnsi="Wingdings"/>
      </w:rPr>
    </w:lvl>
  </w:abstractNum>
  <w:abstractNum w:abstractNumId="27" w15:restartNumberingAfterBreak="0">
    <w:nsid w:val="5B2D1605"/>
    <w:multiLevelType w:val="hybridMultilevel"/>
    <w:tmpl w:val="E01AE8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5CA57F50"/>
    <w:multiLevelType w:val="multilevel"/>
    <w:tmpl w:val="04D8123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5CE0469A"/>
    <w:multiLevelType w:val="multilevel"/>
    <w:tmpl w:val="71DC6A3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FE72E0"/>
    <w:multiLevelType w:val="hybridMultilevel"/>
    <w:tmpl w:val="9F003A04"/>
    <w:lvl w:ilvl="0" w:tplc="28E2B944">
      <w:start w:val="1"/>
      <w:numFmt w:val="bullet"/>
      <w:lvlText w:val="●"/>
      <w:lvlJc w:val="left"/>
      <w:pPr>
        <w:ind w:left="720" w:hanging="360"/>
      </w:pPr>
      <w:rPr>
        <w:rFonts w:ascii="Roboto" w:hAnsi="Roboto" w:eastAsia="Roboto" w:cs="Roboto"/>
        <w:color w:val="172B4D"/>
        <w:sz w:val="24"/>
        <w:szCs w:val="24"/>
        <w:u w:val="none"/>
      </w:rPr>
    </w:lvl>
    <w:lvl w:ilvl="1" w:tplc="FD1CAEF6">
      <w:start w:val="1"/>
      <w:numFmt w:val="bullet"/>
      <w:lvlText w:val="○"/>
      <w:lvlJc w:val="left"/>
      <w:pPr>
        <w:ind w:left="1440" w:hanging="360"/>
      </w:pPr>
      <w:rPr>
        <w:u w:val="none"/>
      </w:rPr>
    </w:lvl>
    <w:lvl w:ilvl="2" w:tplc="B1B04D1E">
      <w:start w:val="1"/>
      <w:numFmt w:val="bullet"/>
      <w:lvlText w:val="■"/>
      <w:lvlJc w:val="left"/>
      <w:pPr>
        <w:ind w:left="2160" w:hanging="360"/>
      </w:pPr>
      <w:rPr>
        <w:u w:val="none"/>
      </w:rPr>
    </w:lvl>
    <w:lvl w:ilvl="3" w:tplc="09FC59D2">
      <w:start w:val="1"/>
      <w:numFmt w:val="bullet"/>
      <w:lvlText w:val="●"/>
      <w:lvlJc w:val="left"/>
      <w:pPr>
        <w:ind w:left="2880" w:hanging="360"/>
      </w:pPr>
      <w:rPr>
        <w:u w:val="none"/>
      </w:rPr>
    </w:lvl>
    <w:lvl w:ilvl="4" w:tplc="33EE9836">
      <w:start w:val="1"/>
      <w:numFmt w:val="bullet"/>
      <w:lvlText w:val="○"/>
      <w:lvlJc w:val="left"/>
      <w:pPr>
        <w:ind w:left="3600" w:hanging="360"/>
      </w:pPr>
      <w:rPr>
        <w:u w:val="none"/>
      </w:rPr>
    </w:lvl>
    <w:lvl w:ilvl="5" w:tplc="DEAAD95A">
      <w:start w:val="1"/>
      <w:numFmt w:val="bullet"/>
      <w:lvlText w:val="■"/>
      <w:lvlJc w:val="left"/>
      <w:pPr>
        <w:ind w:left="4320" w:hanging="360"/>
      </w:pPr>
      <w:rPr>
        <w:u w:val="none"/>
      </w:rPr>
    </w:lvl>
    <w:lvl w:ilvl="6" w:tplc="E3B63B9A">
      <w:start w:val="1"/>
      <w:numFmt w:val="bullet"/>
      <w:lvlText w:val="●"/>
      <w:lvlJc w:val="left"/>
      <w:pPr>
        <w:ind w:left="5040" w:hanging="360"/>
      </w:pPr>
      <w:rPr>
        <w:u w:val="none"/>
      </w:rPr>
    </w:lvl>
    <w:lvl w:ilvl="7" w:tplc="1144A970">
      <w:start w:val="1"/>
      <w:numFmt w:val="bullet"/>
      <w:lvlText w:val="○"/>
      <w:lvlJc w:val="left"/>
      <w:pPr>
        <w:ind w:left="5760" w:hanging="360"/>
      </w:pPr>
      <w:rPr>
        <w:u w:val="none"/>
      </w:rPr>
    </w:lvl>
    <w:lvl w:ilvl="8" w:tplc="987EB164">
      <w:start w:val="1"/>
      <w:numFmt w:val="bullet"/>
      <w:lvlText w:val="■"/>
      <w:lvlJc w:val="left"/>
      <w:pPr>
        <w:ind w:left="6480" w:hanging="360"/>
      </w:pPr>
      <w:rPr>
        <w:u w:val="none"/>
      </w:rPr>
    </w:lvl>
  </w:abstractNum>
  <w:abstractNum w:abstractNumId="31" w15:restartNumberingAfterBreak="0">
    <w:nsid w:val="5FCA2382"/>
    <w:multiLevelType w:val="multilevel"/>
    <w:tmpl w:val="CF64BF6A"/>
    <w:lvl w:ilvl="0" w:tplc="1E2AB6CA">
      <w:start w:val="1"/>
      <w:numFmt w:val="bullet"/>
      <w:lvlText w:val="●"/>
      <w:lvlJc w:val="left"/>
      <w:pPr>
        <w:ind w:left="720" w:hanging="360"/>
      </w:pPr>
      <w:rPr>
        <w:rFonts w:ascii="Roboto" w:hAnsi="Roboto" w:eastAsia="Roboto" w:cs="Roboto"/>
        <w:color w:val="172B4D"/>
        <w:sz w:val="24"/>
        <w:szCs w:val="24"/>
        <w:u w:val="none"/>
      </w:rPr>
    </w:lvl>
    <w:lvl w:ilvl="1" w:tplc="18B2D8A6">
      <w:start w:val="1"/>
      <w:numFmt w:val="bullet"/>
      <w:lvlText w:val="○"/>
      <w:lvlJc w:val="left"/>
      <w:pPr>
        <w:ind w:left="1440" w:hanging="360"/>
      </w:pPr>
      <w:rPr>
        <w:u w:val="none"/>
      </w:rPr>
    </w:lvl>
    <w:lvl w:ilvl="2" w:tplc="11E4DE2E">
      <w:start w:val="1"/>
      <w:numFmt w:val="bullet"/>
      <w:lvlText w:val="■"/>
      <w:lvlJc w:val="left"/>
      <w:pPr>
        <w:ind w:left="2160" w:hanging="360"/>
      </w:pPr>
      <w:rPr>
        <w:u w:val="none"/>
      </w:rPr>
    </w:lvl>
    <w:lvl w:ilvl="3" w:tplc="08502158">
      <w:start w:val="1"/>
      <w:numFmt w:val="bullet"/>
      <w:lvlText w:val="●"/>
      <w:lvlJc w:val="left"/>
      <w:pPr>
        <w:ind w:left="2880" w:hanging="360"/>
      </w:pPr>
      <w:rPr>
        <w:u w:val="none"/>
      </w:rPr>
    </w:lvl>
    <w:lvl w:ilvl="4" w:tplc="79564F86">
      <w:start w:val="1"/>
      <w:numFmt w:val="bullet"/>
      <w:lvlText w:val="○"/>
      <w:lvlJc w:val="left"/>
      <w:pPr>
        <w:ind w:left="3600" w:hanging="360"/>
      </w:pPr>
      <w:rPr>
        <w:u w:val="none"/>
      </w:rPr>
    </w:lvl>
    <w:lvl w:ilvl="5" w:tplc="3254061A">
      <w:start w:val="1"/>
      <w:numFmt w:val="bullet"/>
      <w:lvlText w:val="■"/>
      <w:lvlJc w:val="left"/>
      <w:pPr>
        <w:ind w:left="4320" w:hanging="360"/>
      </w:pPr>
      <w:rPr>
        <w:u w:val="none"/>
      </w:rPr>
    </w:lvl>
    <w:lvl w:ilvl="6" w:tplc="7730FBC8">
      <w:start w:val="1"/>
      <w:numFmt w:val="bullet"/>
      <w:lvlText w:val="●"/>
      <w:lvlJc w:val="left"/>
      <w:pPr>
        <w:ind w:left="5040" w:hanging="360"/>
      </w:pPr>
      <w:rPr>
        <w:u w:val="none"/>
      </w:rPr>
    </w:lvl>
    <w:lvl w:ilvl="7" w:tplc="CE30A754">
      <w:start w:val="1"/>
      <w:numFmt w:val="bullet"/>
      <w:lvlText w:val="○"/>
      <w:lvlJc w:val="left"/>
      <w:pPr>
        <w:ind w:left="5760" w:hanging="360"/>
      </w:pPr>
      <w:rPr>
        <w:u w:val="none"/>
      </w:rPr>
    </w:lvl>
    <w:lvl w:ilvl="8" w:tplc="BF524668">
      <w:start w:val="1"/>
      <w:numFmt w:val="bullet"/>
      <w:lvlText w:val="■"/>
      <w:lvlJc w:val="left"/>
      <w:pPr>
        <w:ind w:left="6480" w:hanging="360"/>
      </w:pPr>
      <w:rPr>
        <w:u w:val="none"/>
      </w:rPr>
    </w:lvl>
  </w:abstractNum>
  <w:abstractNum w:abstractNumId="32" w15:restartNumberingAfterBreak="0">
    <w:nsid w:val="64601599"/>
    <w:multiLevelType w:val="multilevel"/>
    <w:tmpl w:val="626C4C5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F15030"/>
    <w:multiLevelType w:val="hybridMultilevel"/>
    <w:tmpl w:val="FB42C41E"/>
    <w:lvl w:ilvl="0" w:tplc="1A60441C">
      <w:start w:val="1"/>
      <w:numFmt w:val="bullet"/>
      <w:lvlText w:val="●"/>
      <w:lvlJc w:val="left"/>
      <w:pPr>
        <w:ind w:left="720" w:hanging="360"/>
      </w:pPr>
      <w:rPr>
        <w:color w:val="172B4D"/>
        <w:sz w:val="21"/>
        <w:szCs w:val="21"/>
        <w:u w:val="none"/>
      </w:rPr>
    </w:lvl>
    <w:lvl w:ilvl="1" w:tplc="48BEF67A">
      <w:start w:val="1"/>
      <w:numFmt w:val="bullet"/>
      <w:lvlText w:val="○"/>
      <w:lvlJc w:val="left"/>
      <w:pPr>
        <w:ind w:left="1440" w:hanging="360"/>
      </w:pPr>
      <w:rPr>
        <w:u w:val="none"/>
      </w:rPr>
    </w:lvl>
    <w:lvl w:ilvl="2" w:tplc="35F69BC4">
      <w:start w:val="1"/>
      <w:numFmt w:val="bullet"/>
      <w:lvlText w:val="■"/>
      <w:lvlJc w:val="left"/>
      <w:pPr>
        <w:ind w:left="2160" w:hanging="360"/>
      </w:pPr>
      <w:rPr>
        <w:u w:val="none"/>
      </w:rPr>
    </w:lvl>
    <w:lvl w:ilvl="3" w:tplc="1DF80688">
      <w:start w:val="1"/>
      <w:numFmt w:val="bullet"/>
      <w:lvlText w:val="●"/>
      <w:lvlJc w:val="left"/>
      <w:pPr>
        <w:ind w:left="2880" w:hanging="360"/>
      </w:pPr>
      <w:rPr>
        <w:u w:val="none"/>
      </w:rPr>
    </w:lvl>
    <w:lvl w:ilvl="4" w:tplc="EC5AFEC0">
      <w:start w:val="1"/>
      <w:numFmt w:val="bullet"/>
      <w:lvlText w:val="○"/>
      <w:lvlJc w:val="left"/>
      <w:pPr>
        <w:ind w:left="3600" w:hanging="360"/>
      </w:pPr>
      <w:rPr>
        <w:u w:val="none"/>
      </w:rPr>
    </w:lvl>
    <w:lvl w:ilvl="5" w:tplc="BCA8E8B2">
      <w:start w:val="1"/>
      <w:numFmt w:val="bullet"/>
      <w:lvlText w:val="■"/>
      <w:lvlJc w:val="left"/>
      <w:pPr>
        <w:ind w:left="4320" w:hanging="360"/>
      </w:pPr>
      <w:rPr>
        <w:u w:val="none"/>
      </w:rPr>
    </w:lvl>
    <w:lvl w:ilvl="6" w:tplc="A92C9D64">
      <w:start w:val="1"/>
      <w:numFmt w:val="bullet"/>
      <w:lvlText w:val="●"/>
      <w:lvlJc w:val="left"/>
      <w:pPr>
        <w:ind w:left="5040" w:hanging="360"/>
      </w:pPr>
      <w:rPr>
        <w:u w:val="none"/>
      </w:rPr>
    </w:lvl>
    <w:lvl w:ilvl="7" w:tplc="878C77F8">
      <w:start w:val="1"/>
      <w:numFmt w:val="bullet"/>
      <w:lvlText w:val="○"/>
      <w:lvlJc w:val="left"/>
      <w:pPr>
        <w:ind w:left="5760" w:hanging="360"/>
      </w:pPr>
      <w:rPr>
        <w:u w:val="none"/>
      </w:rPr>
    </w:lvl>
    <w:lvl w:ilvl="8" w:tplc="E918F954">
      <w:start w:val="1"/>
      <w:numFmt w:val="bullet"/>
      <w:lvlText w:val="■"/>
      <w:lvlJc w:val="left"/>
      <w:pPr>
        <w:ind w:left="6480" w:hanging="360"/>
      </w:pPr>
      <w:rPr>
        <w:u w:val="none"/>
      </w:rPr>
    </w:lvl>
  </w:abstractNum>
  <w:abstractNum w:abstractNumId="34" w15:restartNumberingAfterBreak="0">
    <w:nsid w:val="76613C97"/>
    <w:multiLevelType w:val="hybridMultilevel"/>
    <w:tmpl w:val="3C5AA598"/>
    <w:lvl w:ilvl="0" w:tplc="171AC3D0">
      <w:start w:val="1"/>
      <w:numFmt w:val="bullet"/>
      <w:lvlText w:val="●"/>
      <w:lvlJc w:val="left"/>
      <w:pPr>
        <w:ind w:left="-1488" w:hanging="360"/>
      </w:pPr>
      <w:rPr>
        <w:color w:val="172B4D"/>
        <w:sz w:val="21"/>
        <w:szCs w:val="21"/>
        <w:u w:val="none"/>
      </w:rPr>
    </w:lvl>
    <w:lvl w:ilvl="1" w:tplc="9EE2E15A">
      <w:start w:val="1"/>
      <w:numFmt w:val="bullet"/>
      <w:lvlText w:val="○"/>
      <w:lvlJc w:val="left"/>
      <w:pPr>
        <w:ind w:left="-768" w:hanging="360"/>
      </w:pPr>
      <w:rPr>
        <w:u w:val="none"/>
      </w:rPr>
    </w:lvl>
    <w:lvl w:ilvl="2" w:tplc="EC0C2810">
      <w:start w:val="1"/>
      <w:numFmt w:val="bullet"/>
      <w:lvlText w:val="■"/>
      <w:lvlJc w:val="left"/>
      <w:pPr>
        <w:ind w:left="-48" w:hanging="360"/>
      </w:pPr>
      <w:rPr>
        <w:u w:val="none"/>
      </w:rPr>
    </w:lvl>
    <w:lvl w:ilvl="3" w:tplc="713EE19C">
      <w:start w:val="1"/>
      <w:numFmt w:val="bullet"/>
      <w:lvlText w:val="●"/>
      <w:lvlJc w:val="left"/>
      <w:pPr>
        <w:ind w:left="672" w:hanging="360"/>
      </w:pPr>
      <w:rPr>
        <w:u w:val="none"/>
      </w:rPr>
    </w:lvl>
    <w:lvl w:ilvl="4" w:tplc="DF8818A6">
      <w:start w:val="1"/>
      <w:numFmt w:val="bullet"/>
      <w:lvlText w:val="○"/>
      <w:lvlJc w:val="left"/>
      <w:pPr>
        <w:ind w:left="1392" w:hanging="360"/>
      </w:pPr>
      <w:rPr>
        <w:u w:val="none"/>
      </w:rPr>
    </w:lvl>
    <w:lvl w:ilvl="5" w:tplc="DD62A9E4">
      <w:start w:val="1"/>
      <w:numFmt w:val="bullet"/>
      <w:lvlText w:val="■"/>
      <w:lvlJc w:val="left"/>
      <w:pPr>
        <w:ind w:left="2112" w:hanging="360"/>
      </w:pPr>
      <w:rPr>
        <w:u w:val="none"/>
      </w:rPr>
    </w:lvl>
    <w:lvl w:ilvl="6" w:tplc="07CCA0D6">
      <w:start w:val="1"/>
      <w:numFmt w:val="bullet"/>
      <w:lvlText w:val="●"/>
      <w:lvlJc w:val="left"/>
      <w:pPr>
        <w:ind w:left="2832" w:hanging="360"/>
      </w:pPr>
      <w:rPr>
        <w:u w:val="none"/>
      </w:rPr>
    </w:lvl>
    <w:lvl w:ilvl="7" w:tplc="DAEAF86E">
      <w:start w:val="1"/>
      <w:numFmt w:val="bullet"/>
      <w:lvlText w:val="○"/>
      <w:lvlJc w:val="left"/>
      <w:pPr>
        <w:ind w:left="3552" w:hanging="360"/>
      </w:pPr>
      <w:rPr>
        <w:u w:val="none"/>
      </w:rPr>
    </w:lvl>
    <w:lvl w:ilvl="8" w:tplc="5532D394">
      <w:start w:val="1"/>
      <w:numFmt w:val="bullet"/>
      <w:lvlText w:val="■"/>
      <w:lvlJc w:val="left"/>
      <w:pPr>
        <w:ind w:left="4272" w:hanging="360"/>
      </w:pPr>
      <w:rPr>
        <w:u w:val="none"/>
      </w:rPr>
    </w:lvl>
  </w:abstractNum>
  <w:abstractNum w:abstractNumId="35" w15:restartNumberingAfterBreak="0">
    <w:nsid w:val="79883AC8"/>
    <w:multiLevelType w:val="hybridMultilevel"/>
    <w:tmpl w:val="6F8248D6"/>
    <w:lvl w:ilvl="0" w:tplc="7806F7E4">
      <w:start w:val="1"/>
      <w:numFmt w:val="bullet"/>
      <w:lvlText w:val="●"/>
      <w:lvlJc w:val="left"/>
      <w:pPr>
        <w:ind w:left="720" w:hanging="360"/>
      </w:pPr>
      <w:rPr>
        <w:rFonts w:ascii="Roboto" w:hAnsi="Roboto" w:eastAsia="Roboto" w:cs="Roboto"/>
        <w:color w:val="172B4D"/>
        <w:sz w:val="21"/>
        <w:szCs w:val="21"/>
        <w:u w:val="none"/>
      </w:rPr>
    </w:lvl>
    <w:lvl w:ilvl="1" w:tplc="7BD878A2">
      <w:start w:val="1"/>
      <w:numFmt w:val="bullet"/>
      <w:lvlText w:val="○"/>
      <w:lvlJc w:val="left"/>
      <w:pPr>
        <w:ind w:left="1440" w:hanging="360"/>
      </w:pPr>
      <w:rPr>
        <w:u w:val="none"/>
      </w:rPr>
    </w:lvl>
    <w:lvl w:ilvl="2" w:tplc="61B0F3C0">
      <w:start w:val="1"/>
      <w:numFmt w:val="bullet"/>
      <w:lvlText w:val="■"/>
      <w:lvlJc w:val="left"/>
      <w:pPr>
        <w:ind w:left="2160" w:hanging="360"/>
      </w:pPr>
      <w:rPr>
        <w:u w:val="none"/>
      </w:rPr>
    </w:lvl>
    <w:lvl w:ilvl="3" w:tplc="A4BC3CDC">
      <w:start w:val="1"/>
      <w:numFmt w:val="bullet"/>
      <w:lvlText w:val="●"/>
      <w:lvlJc w:val="left"/>
      <w:pPr>
        <w:ind w:left="2880" w:hanging="360"/>
      </w:pPr>
      <w:rPr>
        <w:u w:val="none"/>
      </w:rPr>
    </w:lvl>
    <w:lvl w:ilvl="4" w:tplc="3FA4C34E">
      <w:start w:val="1"/>
      <w:numFmt w:val="bullet"/>
      <w:lvlText w:val="○"/>
      <w:lvlJc w:val="left"/>
      <w:pPr>
        <w:ind w:left="3600" w:hanging="360"/>
      </w:pPr>
      <w:rPr>
        <w:u w:val="none"/>
      </w:rPr>
    </w:lvl>
    <w:lvl w:ilvl="5" w:tplc="27A8B3CA">
      <w:start w:val="1"/>
      <w:numFmt w:val="bullet"/>
      <w:lvlText w:val="■"/>
      <w:lvlJc w:val="left"/>
      <w:pPr>
        <w:ind w:left="4320" w:hanging="360"/>
      </w:pPr>
      <w:rPr>
        <w:u w:val="none"/>
      </w:rPr>
    </w:lvl>
    <w:lvl w:ilvl="6" w:tplc="F6326F46">
      <w:start w:val="1"/>
      <w:numFmt w:val="bullet"/>
      <w:lvlText w:val="●"/>
      <w:lvlJc w:val="left"/>
      <w:pPr>
        <w:ind w:left="5040" w:hanging="360"/>
      </w:pPr>
      <w:rPr>
        <w:u w:val="none"/>
      </w:rPr>
    </w:lvl>
    <w:lvl w:ilvl="7" w:tplc="4DCAD720">
      <w:start w:val="1"/>
      <w:numFmt w:val="bullet"/>
      <w:lvlText w:val="○"/>
      <w:lvlJc w:val="left"/>
      <w:pPr>
        <w:ind w:left="5760" w:hanging="360"/>
      </w:pPr>
      <w:rPr>
        <w:u w:val="none"/>
      </w:rPr>
    </w:lvl>
    <w:lvl w:ilvl="8" w:tplc="8390C1E2">
      <w:start w:val="1"/>
      <w:numFmt w:val="bullet"/>
      <w:lvlText w:val="■"/>
      <w:lvlJc w:val="left"/>
      <w:pPr>
        <w:ind w:left="6480" w:hanging="360"/>
      </w:pPr>
      <w:rPr>
        <w:u w:val="none"/>
      </w:rPr>
    </w:lvl>
  </w:abstractNum>
  <w:abstractNum w:abstractNumId="36" w15:restartNumberingAfterBreak="0">
    <w:nsid w:val="7AE97D7B"/>
    <w:multiLevelType w:val="hybridMultilevel"/>
    <w:tmpl w:val="5440B67C"/>
    <w:lvl w:ilvl="0" w:tplc="1B946386">
      <w:start w:val="1"/>
      <w:numFmt w:val="bullet"/>
      <w:lvlText w:val="●"/>
      <w:lvlJc w:val="left"/>
      <w:pPr>
        <w:ind w:left="720" w:hanging="360"/>
      </w:pPr>
      <w:rPr>
        <w:color w:val="172B4D"/>
        <w:sz w:val="21"/>
        <w:szCs w:val="21"/>
        <w:u w:val="none"/>
      </w:rPr>
    </w:lvl>
    <w:lvl w:ilvl="1" w:tplc="A98AA1D4">
      <w:start w:val="1"/>
      <w:numFmt w:val="bullet"/>
      <w:lvlText w:val="○"/>
      <w:lvlJc w:val="left"/>
      <w:pPr>
        <w:ind w:left="1440" w:hanging="360"/>
      </w:pPr>
      <w:rPr>
        <w:u w:val="none"/>
      </w:rPr>
    </w:lvl>
    <w:lvl w:ilvl="2" w:tplc="D256AA06">
      <w:start w:val="1"/>
      <w:numFmt w:val="bullet"/>
      <w:lvlText w:val="■"/>
      <w:lvlJc w:val="left"/>
      <w:pPr>
        <w:ind w:left="2160" w:hanging="360"/>
      </w:pPr>
      <w:rPr>
        <w:u w:val="none"/>
      </w:rPr>
    </w:lvl>
    <w:lvl w:ilvl="3" w:tplc="4FBC5710">
      <w:start w:val="1"/>
      <w:numFmt w:val="bullet"/>
      <w:lvlText w:val="●"/>
      <w:lvlJc w:val="left"/>
      <w:pPr>
        <w:ind w:left="2880" w:hanging="360"/>
      </w:pPr>
      <w:rPr>
        <w:u w:val="none"/>
      </w:rPr>
    </w:lvl>
    <w:lvl w:ilvl="4" w:tplc="9566F634">
      <w:start w:val="1"/>
      <w:numFmt w:val="bullet"/>
      <w:lvlText w:val="○"/>
      <w:lvlJc w:val="left"/>
      <w:pPr>
        <w:ind w:left="3600" w:hanging="360"/>
      </w:pPr>
      <w:rPr>
        <w:u w:val="none"/>
      </w:rPr>
    </w:lvl>
    <w:lvl w:ilvl="5" w:tplc="BE185A00">
      <w:start w:val="1"/>
      <w:numFmt w:val="bullet"/>
      <w:lvlText w:val="■"/>
      <w:lvlJc w:val="left"/>
      <w:pPr>
        <w:ind w:left="4320" w:hanging="360"/>
      </w:pPr>
      <w:rPr>
        <w:u w:val="none"/>
      </w:rPr>
    </w:lvl>
    <w:lvl w:ilvl="6" w:tplc="144E56A6">
      <w:start w:val="1"/>
      <w:numFmt w:val="bullet"/>
      <w:lvlText w:val="●"/>
      <w:lvlJc w:val="left"/>
      <w:pPr>
        <w:ind w:left="5040" w:hanging="360"/>
      </w:pPr>
      <w:rPr>
        <w:u w:val="none"/>
      </w:rPr>
    </w:lvl>
    <w:lvl w:ilvl="7" w:tplc="7F80D33A">
      <w:start w:val="1"/>
      <w:numFmt w:val="bullet"/>
      <w:lvlText w:val="○"/>
      <w:lvlJc w:val="left"/>
      <w:pPr>
        <w:ind w:left="5760" w:hanging="360"/>
      </w:pPr>
      <w:rPr>
        <w:u w:val="none"/>
      </w:rPr>
    </w:lvl>
    <w:lvl w:ilvl="8" w:tplc="10502D66">
      <w:start w:val="1"/>
      <w:numFmt w:val="bullet"/>
      <w:lvlText w:val="■"/>
      <w:lvlJc w:val="left"/>
      <w:pPr>
        <w:ind w:left="6480" w:hanging="360"/>
      </w:pPr>
      <w:rPr>
        <w:u w:val="none"/>
      </w:rPr>
    </w:lvl>
  </w:abstractNum>
  <w:abstractNum w:abstractNumId="37" w15:restartNumberingAfterBreak="0">
    <w:nsid w:val="7B610558"/>
    <w:multiLevelType w:val="multilevel"/>
    <w:tmpl w:val="8342FF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A61A44"/>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0">
    <w:abstractNumId w:val="39"/>
  </w:num>
  <w:num w:numId="1">
    <w:abstractNumId w:val="11"/>
  </w:num>
  <w:num w:numId="2">
    <w:abstractNumId w:val="26"/>
  </w:num>
  <w:num w:numId="3">
    <w:abstractNumId w:val="13"/>
  </w:num>
  <w:num w:numId="4">
    <w:abstractNumId w:val="12"/>
  </w:num>
  <w:num w:numId="5">
    <w:abstractNumId w:val="34"/>
  </w:num>
  <w:num w:numId="6">
    <w:abstractNumId w:val="6"/>
  </w:num>
  <w:num w:numId="7">
    <w:abstractNumId w:val="10"/>
  </w:num>
  <w:num w:numId="8">
    <w:abstractNumId w:val="29"/>
  </w:num>
  <w:num w:numId="9">
    <w:abstractNumId w:val="36"/>
  </w:num>
  <w:num w:numId="10">
    <w:abstractNumId w:val="8"/>
  </w:num>
  <w:num w:numId="11">
    <w:abstractNumId w:val="18"/>
  </w:num>
  <w:num w:numId="12">
    <w:abstractNumId w:val="0"/>
  </w:num>
  <w:num w:numId="13">
    <w:abstractNumId w:val="24"/>
  </w:num>
  <w:num w:numId="14">
    <w:abstractNumId w:val="19"/>
  </w:num>
  <w:num w:numId="15">
    <w:abstractNumId w:val="33"/>
  </w:num>
  <w:num w:numId="16">
    <w:abstractNumId w:val="5"/>
  </w:num>
  <w:num w:numId="17">
    <w:abstractNumId w:val="7"/>
  </w:num>
  <w:num w:numId="18">
    <w:abstractNumId w:val="9"/>
  </w:num>
  <w:num w:numId="19">
    <w:abstractNumId w:val="21"/>
  </w:num>
  <w:num w:numId="20">
    <w:abstractNumId w:val="32"/>
  </w:num>
  <w:num w:numId="21">
    <w:abstractNumId w:val="30"/>
  </w:num>
  <w:num w:numId="22">
    <w:abstractNumId w:val="4"/>
  </w:num>
  <w:num w:numId="23">
    <w:abstractNumId w:val="14"/>
  </w:num>
  <w:num w:numId="24">
    <w:abstractNumId w:val="16"/>
  </w:num>
  <w:num w:numId="25">
    <w:abstractNumId w:val="23"/>
  </w:num>
  <w:num w:numId="26">
    <w:abstractNumId w:val="20"/>
  </w:num>
  <w:num w:numId="27">
    <w:abstractNumId w:val="31"/>
  </w:num>
  <w:num w:numId="28">
    <w:abstractNumId w:val="35"/>
  </w:num>
  <w:num w:numId="29">
    <w:abstractNumId w:val="37"/>
  </w:num>
  <w:num w:numId="30">
    <w:abstractNumId w:val="15"/>
  </w:num>
  <w:num w:numId="31">
    <w:abstractNumId w:val="17"/>
  </w:num>
  <w:num w:numId="32">
    <w:abstractNumId w:val="3"/>
  </w:num>
  <w:num w:numId="33">
    <w:abstractNumId w:val="27"/>
  </w:num>
  <w:num w:numId="34">
    <w:abstractNumId w:val="2"/>
  </w:num>
  <w:num w:numId="35">
    <w:abstractNumId w:val="1"/>
  </w:num>
  <w:num w:numId="36">
    <w:abstractNumId w:val="28"/>
  </w:num>
  <w:num w:numId="37">
    <w:abstractNumId w:val="22"/>
  </w:num>
  <w:num w:numId="38">
    <w:abstractNumId w:val="38"/>
  </w:num>
  <w:num w:numId="39">
    <w:abstractNumId w:val="25"/>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Smith">
    <w15:presenceInfo w15:providerId="None" w15:userId="Chris Smith"/>
  </w15:person>
  <w15:person w15:author="Alba Colomer Padrosa">
    <w15:presenceInfo w15:providerId="AD" w15:userId="S-1-5-21-2915997116-4131603029-1789207793-1461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47"/>
  <w:trackRevisions w:val="tru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jExNTA0MDcyMjNU0lEKTi0uzszPAykwNKkFAN9OiFwtAAAA"/>
  </w:docVars>
  <w:rsids>
    <w:rsidRoot w:val="0084755C"/>
    <w:rsid w:val="00001340"/>
    <w:rsid w:val="00001896"/>
    <w:rsid w:val="00003643"/>
    <w:rsid w:val="00003EE6"/>
    <w:rsid w:val="000064A4"/>
    <w:rsid w:val="0000671C"/>
    <w:rsid w:val="000113F3"/>
    <w:rsid w:val="00011F71"/>
    <w:rsid w:val="000126EC"/>
    <w:rsid w:val="00013F74"/>
    <w:rsid w:val="00015385"/>
    <w:rsid w:val="000162EC"/>
    <w:rsid w:val="000235E0"/>
    <w:rsid w:val="0002371E"/>
    <w:rsid w:val="00025256"/>
    <w:rsid w:val="0002578F"/>
    <w:rsid w:val="000259C1"/>
    <w:rsid w:val="00025A81"/>
    <w:rsid w:val="000307C6"/>
    <w:rsid w:val="000318C4"/>
    <w:rsid w:val="0003307A"/>
    <w:rsid w:val="00033F37"/>
    <w:rsid w:val="000347E9"/>
    <w:rsid w:val="00035713"/>
    <w:rsid w:val="00035AA1"/>
    <w:rsid w:val="00036BA9"/>
    <w:rsid w:val="00037C59"/>
    <w:rsid w:val="00040D8D"/>
    <w:rsid w:val="000418AD"/>
    <w:rsid w:val="00041B62"/>
    <w:rsid w:val="0004332B"/>
    <w:rsid w:val="00044AB1"/>
    <w:rsid w:val="00044EF1"/>
    <w:rsid w:val="00046CE4"/>
    <w:rsid w:val="00046D4E"/>
    <w:rsid w:val="000472CC"/>
    <w:rsid w:val="00047D46"/>
    <w:rsid w:val="0005079E"/>
    <w:rsid w:val="00052712"/>
    <w:rsid w:val="00052D63"/>
    <w:rsid w:val="00054EA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79E"/>
    <w:rsid w:val="000768C1"/>
    <w:rsid w:val="00077353"/>
    <w:rsid w:val="0008023A"/>
    <w:rsid w:val="00081C10"/>
    <w:rsid w:val="00082CD5"/>
    <w:rsid w:val="00083912"/>
    <w:rsid w:val="00084009"/>
    <w:rsid w:val="000858A2"/>
    <w:rsid w:val="000858CD"/>
    <w:rsid w:val="00085CBE"/>
    <w:rsid w:val="0008692C"/>
    <w:rsid w:val="00086DEF"/>
    <w:rsid w:val="00087FEF"/>
    <w:rsid w:val="00090F56"/>
    <w:rsid w:val="00092FC7"/>
    <w:rsid w:val="00095242"/>
    <w:rsid w:val="00095CAE"/>
    <w:rsid w:val="00097F44"/>
    <w:rsid w:val="000A06FD"/>
    <w:rsid w:val="000A0C79"/>
    <w:rsid w:val="000A0F6B"/>
    <w:rsid w:val="000A1006"/>
    <w:rsid w:val="000A2B27"/>
    <w:rsid w:val="000A4467"/>
    <w:rsid w:val="000A5259"/>
    <w:rsid w:val="000A5C64"/>
    <w:rsid w:val="000A78B9"/>
    <w:rsid w:val="000B0AEA"/>
    <w:rsid w:val="000B1357"/>
    <w:rsid w:val="000B5A7B"/>
    <w:rsid w:val="000B5AA7"/>
    <w:rsid w:val="000B6D20"/>
    <w:rsid w:val="000C2C43"/>
    <w:rsid w:val="000C4663"/>
    <w:rsid w:val="000C4BB5"/>
    <w:rsid w:val="000C536E"/>
    <w:rsid w:val="000D01C3"/>
    <w:rsid w:val="000D0BE7"/>
    <w:rsid w:val="000D1F70"/>
    <w:rsid w:val="000D3984"/>
    <w:rsid w:val="000D5714"/>
    <w:rsid w:val="000D62FD"/>
    <w:rsid w:val="000D77ED"/>
    <w:rsid w:val="000E166B"/>
    <w:rsid w:val="000E60AA"/>
    <w:rsid w:val="000E7027"/>
    <w:rsid w:val="000E7BD2"/>
    <w:rsid w:val="000F1BD0"/>
    <w:rsid w:val="000F2961"/>
    <w:rsid w:val="000F2EF4"/>
    <w:rsid w:val="000F2EFE"/>
    <w:rsid w:val="000F645C"/>
    <w:rsid w:val="000F744C"/>
    <w:rsid w:val="001002FC"/>
    <w:rsid w:val="00100CC2"/>
    <w:rsid w:val="00100D76"/>
    <w:rsid w:val="00101E0E"/>
    <w:rsid w:val="0010247E"/>
    <w:rsid w:val="001041AC"/>
    <w:rsid w:val="00104DE0"/>
    <w:rsid w:val="00104FBE"/>
    <w:rsid w:val="00105566"/>
    <w:rsid w:val="001117A8"/>
    <w:rsid w:val="00113F32"/>
    <w:rsid w:val="00117397"/>
    <w:rsid w:val="00120D2B"/>
    <w:rsid w:val="00121F67"/>
    <w:rsid w:val="00123761"/>
    <w:rsid w:val="0012384F"/>
    <w:rsid w:val="001245B2"/>
    <w:rsid w:val="001245DC"/>
    <w:rsid w:val="00124FE5"/>
    <w:rsid w:val="001308D3"/>
    <w:rsid w:val="00131609"/>
    <w:rsid w:val="00131CF4"/>
    <w:rsid w:val="00132306"/>
    <w:rsid w:val="00132738"/>
    <w:rsid w:val="00134AD7"/>
    <w:rsid w:val="00135847"/>
    <w:rsid w:val="00136C75"/>
    <w:rsid w:val="00137355"/>
    <w:rsid w:val="001401F1"/>
    <w:rsid w:val="001409AB"/>
    <w:rsid w:val="00140C05"/>
    <w:rsid w:val="00142B0D"/>
    <w:rsid w:val="001504F4"/>
    <w:rsid w:val="0015103C"/>
    <w:rsid w:val="00151071"/>
    <w:rsid w:val="001515C1"/>
    <w:rsid w:val="00151C52"/>
    <w:rsid w:val="001533FF"/>
    <w:rsid w:val="00153F8E"/>
    <w:rsid w:val="001544EF"/>
    <w:rsid w:val="00156517"/>
    <w:rsid w:val="00161F5C"/>
    <w:rsid w:val="00161FB3"/>
    <w:rsid w:val="001630AF"/>
    <w:rsid w:val="0016480F"/>
    <w:rsid w:val="00164E5C"/>
    <w:rsid w:val="0016579D"/>
    <w:rsid w:val="00165A77"/>
    <w:rsid w:val="00165CB5"/>
    <w:rsid w:val="00165F81"/>
    <w:rsid w:val="00166625"/>
    <w:rsid w:val="00166A7B"/>
    <w:rsid w:val="0017081D"/>
    <w:rsid w:val="00170F1E"/>
    <w:rsid w:val="00171673"/>
    <w:rsid w:val="001741DD"/>
    <w:rsid w:val="00176B9D"/>
    <w:rsid w:val="00177149"/>
    <w:rsid w:val="00181C81"/>
    <w:rsid w:val="001872F4"/>
    <w:rsid w:val="001900B5"/>
    <w:rsid w:val="001913A9"/>
    <w:rsid w:val="00191505"/>
    <w:rsid w:val="0019195C"/>
    <w:rsid w:val="00192493"/>
    <w:rsid w:val="00195E01"/>
    <w:rsid w:val="001A20A7"/>
    <w:rsid w:val="001A2856"/>
    <w:rsid w:val="001B05A7"/>
    <w:rsid w:val="001B0EBD"/>
    <w:rsid w:val="001B10ED"/>
    <w:rsid w:val="001B12D3"/>
    <w:rsid w:val="001B311D"/>
    <w:rsid w:val="001B3E72"/>
    <w:rsid w:val="001C287C"/>
    <w:rsid w:val="001C2FF3"/>
    <w:rsid w:val="001C3B21"/>
    <w:rsid w:val="001C4BAA"/>
    <w:rsid w:val="001C5A48"/>
    <w:rsid w:val="001C5C13"/>
    <w:rsid w:val="001C7EE3"/>
    <w:rsid w:val="001D044D"/>
    <w:rsid w:val="001D23DC"/>
    <w:rsid w:val="001D45CE"/>
    <w:rsid w:val="001D7679"/>
    <w:rsid w:val="001E40A4"/>
    <w:rsid w:val="001E6FB9"/>
    <w:rsid w:val="001F0A5A"/>
    <w:rsid w:val="001F20AE"/>
    <w:rsid w:val="001F352F"/>
    <w:rsid w:val="001F3F11"/>
    <w:rsid w:val="001F54AD"/>
    <w:rsid w:val="001F55C7"/>
    <w:rsid w:val="001F71D0"/>
    <w:rsid w:val="0020031E"/>
    <w:rsid w:val="0020059F"/>
    <w:rsid w:val="00202214"/>
    <w:rsid w:val="00204739"/>
    <w:rsid w:val="00205A8E"/>
    <w:rsid w:val="00205FBA"/>
    <w:rsid w:val="00207792"/>
    <w:rsid w:val="00210145"/>
    <w:rsid w:val="00210463"/>
    <w:rsid w:val="0021109A"/>
    <w:rsid w:val="0021123A"/>
    <w:rsid w:val="00211662"/>
    <w:rsid w:val="00212B2C"/>
    <w:rsid w:val="00212BD2"/>
    <w:rsid w:val="002131E1"/>
    <w:rsid w:val="0021381B"/>
    <w:rsid w:val="0021555E"/>
    <w:rsid w:val="00215B78"/>
    <w:rsid w:val="00216DB0"/>
    <w:rsid w:val="00216E85"/>
    <w:rsid w:val="002178B1"/>
    <w:rsid w:val="00217CCF"/>
    <w:rsid w:val="00220D91"/>
    <w:rsid w:val="002212C9"/>
    <w:rsid w:val="00221613"/>
    <w:rsid w:val="00222397"/>
    <w:rsid w:val="0022304D"/>
    <w:rsid w:val="00224BBA"/>
    <w:rsid w:val="0023004B"/>
    <w:rsid w:val="00230135"/>
    <w:rsid w:val="00230197"/>
    <w:rsid w:val="00230D2C"/>
    <w:rsid w:val="00234028"/>
    <w:rsid w:val="0023439B"/>
    <w:rsid w:val="00240E6B"/>
    <w:rsid w:val="0024388D"/>
    <w:rsid w:val="00245FD2"/>
    <w:rsid w:val="00246063"/>
    <w:rsid w:val="00246BFB"/>
    <w:rsid w:val="00246C95"/>
    <w:rsid w:val="00247578"/>
    <w:rsid w:val="00250691"/>
    <w:rsid w:val="0025227B"/>
    <w:rsid w:val="0025271F"/>
    <w:rsid w:val="002528DD"/>
    <w:rsid w:val="00252B50"/>
    <w:rsid w:val="00253710"/>
    <w:rsid w:val="002556ED"/>
    <w:rsid w:val="00256BA1"/>
    <w:rsid w:val="00257199"/>
    <w:rsid w:val="00261830"/>
    <w:rsid w:val="00263BF3"/>
    <w:rsid w:val="00266F07"/>
    <w:rsid w:val="0026701A"/>
    <w:rsid w:val="00267CFD"/>
    <w:rsid w:val="00272695"/>
    <w:rsid w:val="00272706"/>
    <w:rsid w:val="00274C03"/>
    <w:rsid w:val="0027513B"/>
    <w:rsid w:val="002759C2"/>
    <w:rsid w:val="00276DF9"/>
    <w:rsid w:val="00281AA9"/>
    <w:rsid w:val="00283CFF"/>
    <w:rsid w:val="00286CBB"/>
    <w:rsid w:val="0029191F"/>
    <w:rsid w:val="00291BA0"/>
    <w:rsid w:val="00291D00"/>
    <w:rsid w:val="002923A1"/>
    <w:rsid w:val="00292421"/>
    <w:rsid w:val="00292B24"/>
    <w:rsid w:val="002938EF"/>
    <w:rsid w:val="00293CF5"/>
    <w:rsid w:val="00294A7A"/>
    <w:rsid w:val="002973DF"/>
    <w:rsid w:val="002A08F0"/>
    <w:rsid w:val="002A0A05"/>
    <w:rsid w:val="002A11D2"/>
    <w:rsid w:val="002A135D"/>
    <w:rsid w:val="002A5D7D"/>
    <w:rsid w:val="002A6E57"/>
    <w:rsid w:val="002A723D"/>
    <w:rsid w:val="002A7299"/>
    <w:rsid w:val="002B1BC9"/>
    <w:rsid w:val="002B2680"/>
    <w:rsid w:val="002B5B31"/>
    <w:rsid w:val="002B68AA"/>
    <w:rsid w:val="002B6B8C"/>
    <w:rsid w:val="002B7741"/>
    <w:rsid w:val="002C07AA"/>
    <w:rsid w:val="002C0CCD"/>
    <w:rsid w:val="002C1509"/>
    <w:rsid w:val="002C1B20"/>
    <w:rsid w:val="002C3226"/>
    <w:rsid w:val="002C5B3C"/>
    <w:rsid w:val="002C657B"/>
    <w:rsid w:val="002C687B"/>
    <w:rsid w:val="002C709E"/>
    <w:rsid w:val="002C7CAE"/>
    <w:rsid w:val="002D1067"/>
    <w:rsid w:val="002D16F1"/>
    <w:rsid w:val="002D3D1E"/>
    <w:rsid w:val="002D5343"/>
    <w:rsid w:val="002E403E"/>
    <w:rsid w:val="002E40FC"/>
    <w:rsid w:val="002E4B22"/>
    <w:rsid w:val="002E4D83"/>
    <w:rsid w:val="002E5F39"/>
    <w:rsid w:val="002F1D8C"/>
    <w:rsid w:val="002F4802"/>
    <w:rsid w:val="002F5C1A"/>
    <w:rsid w:val="002F6066"/>
    <w:rsid w:val="002F69D4"/>
    <w:rsid w:val="002F74D3"/>
    <w:rsid w:val="0030005C"/>
    <w:rsid w:val="003002DA"/>
    <w:rsid w:val="003033DE"/>
    <w:rsid w:val="00303A93"/>
    <w:rsid w:val="00303BC0"/>
    <w:rsid w:val="00304230"/>
    <w:rsid w:val="0030621E"/>
    <w:rsid w:val="0031009B"/>
    <w:rsid w:val="00311312"/>
    <w:rsid w:val="003128B7"/>
    <w:rsid w:val="0031370C"/>
    <w:rsid w:val="00313DBE"/>
    <w:rsid w:val="003142D2"/>
    <w:rsid w:val="003146BB"/>
    <w:rsid w:val="00314A94"/>
    <w:rsid w:val="0031675C"/>
    <w:rsid w:val="0032023D"/>
    <w:rsid w:val="003218B1"/>
    <w:rsid w:val="00322649"/>
    <w:rsid w:val="00322ABE"/>
    <w:rsid w:val="00322FDA"/>
    <w:rsid w:val="00326045"/>
    <w:rsid w:val="00326072"/>
    <w:rsid w:val="003262F9"/>
    <w:rsid w:val="0032703F"/>
    <w:rsid w:val="00331CC0"/>
    <w:rsid w:val="0033652A"/>
    <w:rsid w:val="00336EB3"/>
    <w:rsid w:val="00336EC3"/>
    <w:rsid w:val="003408E7"/>
    <w:rsid w:val="00341862"/>
    <w:rsid w:val="00343DCB"/>
    <w:rsid w:val="00343FB8"/>
    <w:rsid w:val="003441F8"/>
    <w:rsid w:val="00344C82"/>
    <w:rsid w:val="003453FF"/>
    <w:rsid w:val="0034669F"/>
    <w:rsid w:val="003472D0"/>
    <w:rsid w:val="003479D6"/>
    <w:rsid w:val="00350163"/>
    <w:rsid w:val="00351FA5"/>
    <w:rsid w:val="00352197"/>
    <w:rsid w:val="00353713"/>
    <w:rsid w:val="00353AB3"/>
    <w:rsid w:val="0035483A"/>
    <w:rsid w:val="00354C38"/>
    <w:rsid w:val="00355568"/>
    <w:rsid w:val="00355E1F"/>
    <w:rsid w:val="00356E12"/>
    <w:rsid w:val="00357924"/>
    <w:rsid w:val="00361041"/>
    <w:rsid w:val="003638DB"/>
    <w:rsid w:val="0036407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7ADF"/>
    <w:rsid w:val="003A0DB6"/>
    <w:rsid w:val="003A1671"/>
    <w:rsid w:val="003A1817"/>
    <w:rsid w:val="003A1A48"/>
    <w:rsid w:val="003A2167"/>
    <w:rsid w:val="003A250A"/>
    <w:rsid w:val="003A27E7"/>
    <w:rsid w:val="003B11F1"/>
    <w:rsid w:val="003B79AD"/>
    <w:rsid w:val="003C01B1"/>
    <w:rsid w:val="003C0508"/>
    <w:rsid w:val="003C179E"/>
    <w:rsid w:val="003C4130"/>
    <w:rsid w:val="003D22FC"/>
    <w:rsid w:val="003D7330"/>
    <w:rsid w:val="003E00FD"/>
    <w:rsid w:val="003E28CF"/>
    <w:rsid w:val="003E2DC8"/>
    <w:rsid w:val="003E4423"/>
    <w:rsid w:val="003E44DB"/>
    <w:rsid w:val="003E4BB9"/>
    <w:rsid w:val="003E5BE4"/>
    <w:rsid w:val="003E5BEB"/>
    <w:rsid w:val="003E5DA1"/>
    <w:rsid w:val="003F2C71"/>
    <w:rsid w:val="003F2D56"/>
    <w:rsid w:val="003F47A4"/>
    <w:rsid w:val="003F5CE8"/>
    <w:rsid w:val="003F7E4C"/>
    <w:rsid w:val="00400852"/>
    <w:rsid w:val="00400A30"/>
    <w:rsid w:val="004012A3"/>
    <w:rsid w:val="00403474"/>
    <w:rsid w:val="004107A0"/>
    <w:rsid w:val="0041192A"/>
    <w:rsid w:val="004132A8"/>
    <w:rsid w:val="0041484F"/>
    <w:rsid w:val="00414EA3"/>
    <w:rsid w:val="0041510B"/>
    <w:rsid w:val="0041619C"/>
    <w:rsid w:val="0042192E"/>
    <w:rsid w:val="004224FB"/>
    <w:rsid w:val="004226E0"/>
    <w:rsid w:val="00422AEA"/>
    <w:rsid w:val="00423CAE"/>
    <w:rsid w:val="00423F97"/>
    <w:rsid w:val="00425F40"/>
    <w:rsid w:val="0042796D"/>
    <w:rsid w:val="00430CDA"/>
    <w:rsid w:val="004319CA"/>
    <w:rsid w:val="00431B36"/>
    <w:rsid w:val="004323B9"/>
    <w:rsid w:val="00432446"/>
    <w:rsid w:val="00433CEA"/>
    <w:rsid w:val="00434CE2"/>
    <w:rsid w:val="004357C5"/>
    <w:rsid w:val="00436256"/>
    <w:rsid w:val="0043745F"/>
    <w:rsid w:val="00441638"/>
    <w:rsid w:val="00442946"/>
    <w:rsid w:val="00443D33"/>
    <w:rsid w:val="0044529D"/>
    <w:rsid w:val="004500B5"/>
    <w:rsid w:val="0045119D"/>
    <w:rsid w:val="00451F76"/>
    <w:rsid w:val="00452353"/>
    <w:rsid w:val="00452B5D"/>
    <w:rsid w:val="0045348F"/>
    <w:rsid w:val="00455EF4"/>
    <w:rsid w:val="00456E0B"/>
    <w:rsid w:val="0046111F"/>
    <w:rsid w:val="00462DC9"/>
    <w:rsid w:val="004677BF"/>
    <w:rsid w:val="00471386"/>
    <w:rsid w:val="00471569"/>
    <w:rsid w:val="0047384A"/>
    <w:rsid w:val="00473F01"/>
    <w:rsid w:val="00474E35"/>
    <w:rsid w:val="00475BA1"/>
    <w:rsid w:val="00477EFD"/>
    <w:rsid w:val="00477F50"/>
    <w:rsid w:val="00481229"/>
    <w:rsid w:val="00482126"/>
    <w:rsid w:val="00482660"/>
    <w:rsid w:val="004845B4"/>
    <w:rsid w:val="004856B9"/>
    <w:rsid w:val="00485974"/>
    <w:rsid w:val="00486C39"/>
    <w:rsid w:val="00487470"/>
    <w:rsid w:val="004877A3"/>
    <w:rsid w:val="004905A8"/>
    <w:rsid w:val="00491559"/>
    <w:rsid w:val="0049160D"/>
    <w:rsid w:val="00492D05"/>
    <w:rsid w:val="00492D1E"/>
    <w:rsid w:val="00493B4B"/>
    <w:rsid w:val="00493D66"/>
    <w:rsid w:val="00495AD3"/>
    <w:rsid w:val="00497B3B"/>
    <w:rsid w:val="004A1016"/>
    <w:rsid w:val="004A1029"/>
    <w:rsid w:val="004A151A"/>
    <w:rsid w:val="004A2343"/>
    <w:rsid w:val="004A43FA"/>
    <w:rsid w:val="004A6EDE"/>
    <w:rsid w:val="004A7397"/>
    <w:rsid w:val="004B15E4"/>
    <w:rsid w:val="004B27CF"/>
    <w:rsid w:val="004B5790"/>
    <w:rsid w:val="004C0151"/>
    <w:rsid w:val="004C1E4E"/>
    <w:rsid w:val="004C26A5"/>
    <w:rsid w:val="004C28F5"/>
    <w:rsid w:val="004C4FA8"/>
    <w:rsid w:val="004D03FA"/>
    <w:rsid w:val="004D1A1C"/>
    <w:rsid w:val="004D1AB9"/>
    <w:rsid w:val="004D2110"/>
    <w:rsid w:val="004D29D5"/>
    <w:rsid w:val="004D2F2A"/>
    <w:rsid w:val="004D47E3"/>
    <w:rsid w:val="004D6A72"/>
    <w:rsid w:val="004E2348"/>
    <w:rsid w:val="004E411B"/>
    <w:rsid w:val="004E4F93"/>
    <w:rsid w:val="004F10A2"/>
    <w:rsid w:val="004F1756"/>
    <w:rsid w:val="004F5000"/>
    <w:rsid w:val="004F651B"/>
    <w:rsid w:val="004F65AD"/>
    <w:rsid w:val="00500133"/>
    <w:rsid w:val="005005FA"/>
    <w:rsid w:val="005009BF"/>
    <w:rsid w:val="005010E3"/>
    <w:rsid w:val="005013E3"/>
    <w:rsid w:val="00501DAA"/>
    <w:rsid w:val="005022CC"/>
    <w:rsid w:val="00502792"/>
    <w:rsid w:val="005027EA"/>
    <w:rsid w:val="00505D07"/>
    <w:rsid w:val="00511659"/>
    <w:rsid w:val="00513185"/>
    <w:rsid w:val="005162B3"/>
    <w:rsid w:val="00520EBC"/>
    <w:rsid w:val="00524426"/>
    <w:rsid w:val="00525573"/>
    <w:rsid w:val="0052724D"/>
    <w:rsid w:val="00527388"/>
    <w:rsid w:val="00530390"/>
    <w:rsid w:val="005313F0"/>
    <w:rsid w:val="0053162F"/>
    <w:rsid w:val="005324D1"/>
    <w:rsid w:val="005337FF"/>
    <w:rsid w:val="005343EF"/>
    <w:rsid w:val="00535E38"/>
    <w:rsid w:val="00537004"/>
    <w:rsid w:val="005370AC"/>
    <w:rsid w:val="00537523"/>
    <w:rsid w:val="00541B57"/>
    <w:rsid w:val="00543C80"/>
    <w:rsid w:val="00544126"/>
    <w:rsid w:val="00545EAF"/>
    <w:rsid w:val="00546747"/>
    <w:rsid w:val="0054760E"/>
    <w:rsid w:val="00547B6C"/>
    <w:rsid w:val="0055204D"/>
    <w:rsid w:val="00552EE5"/>
    <w:rsid w:val="005542B5"/>
    <w:rsid w:val="0055565A"/>
    <w:rsid w:val="005568A9"/>
    <w:rsid w:val="005577AB"/>
    <w:rsid w:val="00557AB3"/>
    <w:rsid w:val="00560CC6"/>
    <w:rsid w:val="00561F78"/>
    <w:rsid w:val="005620F5"/>
    <w:rsid w:val="00562111"/>
    <w:rsid w:val="0056270D"/>
    <w:rsid w:val="00562828"/>
    <w:rsid w:val="00563513"/>
    <w:rsid w:val="00563CD3"/>
    <w:rsid w:val="005663B2"/>
    <w:rsid w:val="0057178F"/>
    <w:rsid w:val="005719E1"/>
    <w:rsid w:val="00571A97"/>
    <w:rsid w:val="00571B96"/>
    <w:rsid w:val="005730A2"/>
    <w:rsid w:val="00573357"/>
    <w:rsid w:val="0057645D"/>
    <w:rsid w:val="0058214E"/>
    <w:rsid w:val="00583633"/>
    <w:rsid w:val="0058365B"/>
    <w:rsid w:val="005844AB"/>
    <w:rsid w:val="00585D3C"/>
    <w:rsid w:val="00585D5B"/>
    <w:rsid w:val="005907FE"/>
    <w:rsid w:val="005911CA"/>
    <w:rsid w:val="005916E5"/>
    <w:rsid w:val="0059242F"/>
    <w:rsid w:val="00592FF6"/>
    <w:rsid w:val="00593B70"/>
    <w:rsid w:val="005941C5"/>
    <w:rsid w:val="00595597"/>
    <w:rsid w:val="00596138"/>
    <w:rsid w:val="005A011A"/>
    <w:rsid w:val="005A016A"/>
    <w:rsid w:val="005A0ECB"/>
    <w:rsid w:val="005A15E8"/>
    <w:rsid w:val="005A577B"/>
    <w:rsid w:val="005B033D"/>
    <w:rsid w:val="005B03C7"/>
    <w:rsid w:val="005B134A"/>
    <w:rsid w:val="005B1D2C"/>
    <w:rsid w:val="005B22FD"/>
    <w:rsid w:val="005B31F4"/>
    <w:rsid w:val="005B7294"/>
    <w:rsid w:val="005B7C08"/>
    <w:rsid w:val="005C3BCA"/>
    <w:rsid w:val="005C56FF"/>
    <w:rsid w:val="005C73DA"/>
    <w:rsid w:val="005D1126"/>
    <w:rsid w:val="005D2F3F"/>
    <w:rsid w:val="005D39A3"/>
    <w:rsid w:val="005D3C3C"/>
    <w:rsid w:val="005D5946"/>
    <w:rsid w:val="005E2E3C"/>
    <w:rsid w:val="005E3AE3"/>
    <w:rsid w:val="005E48D5"/>
    <w:rsid w:val="005E4E17"/>
    <w:rsid w:val="005E7C16"/>
    <w:rsid w:val="005F014E"/>
    <w:rsid w:val="005F088E"/>
    <w:rsid w:val="005F1108"/>
    <w:rsid w:val="005F281D"/>
    <w:rsid w:val="005F2BA6"/>
    <w:rsid w:val="005F35BE"/>
    <w:rsid w:val="00602424"/>
    <w:rsid w:val="00602FBD"/>
    <w:rsid w:val="0060457F"/>
    <w:rsid w:val="00605097"/>
    <w:rsid w:val="0060605B"/>
    <w:rsid w:val="006078FB"/>
    <w:rsid w:val="00617918"/>
    <w:rsid w:val="00620622"/>
    <w:rsid w:val="00620AE1"/>
    <w:rsid w:val="00623745"/>
    <w:rsid w:val="00630CBD"/>
    <w:rsid w:val="00630E88"/>
    <w:rsid w:val="00631345"/>
    <w:rsid w:val="00631F79"/>
    <w:rsid w:val="00633167"/>
    <w:rsid w:val="00634216"/>
    <w:rsid w:val="0063476D"/>
    <w:rsid w:val="006351BD"/>
    <w:rsid w:val="00636EFB"/>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4456"/>
    <w:rsid w:val="00654530"/>
    <w:rsid w:val="0065752F"/>
    <w:rsid w:val="00657FF0"/>
    <w:rsid w:val="006602C4"/>
    <w:rsid w:val="006620B4"/>
    <w:rsid w:val="00664D66"/>
    <w:rsid w:val="00664F3F"/>
    <w:rsid w:val="006653EF"/>
    <w:rsid w:val="00666045"/>
    <w:rsid w:val="006703C0"/>
    <w:rsid w:val="0067092C"/>
    <w:rsid w:val="006715CF"/>
    <w:rsid w:val="00673D92"/>
    <w:rsid w:val="00675405"/>
    <w:rsid w:val="0067650F"/>
    <w:rsid w:val="00681296"/>
    <w:rsid w:val="006821D4"/>
    <w:rsid w:val="00682525"/>
    <w:rsid w:val="00683973"/>
    <w:rsid w:val="006848EC"/>
    <w:rsid w:val="00684C16"/>
    <w:rsid w:val="0068645C"/>
    <w:rsid w:val="00687DFC"/>
    <w:rsid w:val="00690825"/>
    <w:rsid w:val="00690C4E"/>
    <w:rsid w:val="00697110"/>
    <w:rsid w:val="00697521"/>
    <w:rsid w:val="006A05DF"/>
    <w:rsid w:val="006A07D2"/>
    <w:rsid w:val="006A7F2D"/>
    <w:rsid w:val="006B0AE7"/>
    <w:rsid w:val="006B3584"/>
    <w:rsid w:val="006B663B"/>
    <w:rsid w:val="006C1C10"/>
    <w:rsid w:val="006C22D7"/>
    <w:rsid w:val="006C6ADE"/>
    <w:rsid w:val="006C6C35"/>
    <w:rsid w:val="006D31E9"/>
    <w:rsid w:val="006D37E0"/>
    <w:rsid w:val="006D3818"/>
    <w:rsid w:val="006D5F3C"/>
    <w:rsid w:val="006D61F8"/>
    <w:rsid w:val="006D67D0"/>
    <w:rsid w:val="006D762F"/>
    <w:rsid w:val="006E137A"/>
    <w:rsid w:val="006E155A"/>
    <w:rsid w:val="006E1BCE"/>
    <w:rsid w:val="006E7083"/>
    <w:rsid w:val="006E7731"/>
    <w:rsid w:val="006F0F2E"/>
    <w:rsid w:val="006F11D5"/>
    <w:rsid w:val="006F186F"/>
    <w:rsid w:val="006F1ECE"/>
    <w:rsid w:val="006F3137"/>
    <w:rsid w:val="006F6070"/>
    <w:rsid w:val="006F6808"/>
    <w:rsid w:val="006F791E"/>
    <w:rsid w:val="00700115"/>
    <w:rsid w:val="0070117B"/>
    <w:rsid w:val="007035D6"/>
    <w:rsid w:val="007042C9"/>
    <w:rsid w:val="00705B79"/>
    <w:rsid w:val="00705CA5"/>
    <w:rsid w:val="007068D4"/>
    <w:rsid w:val="00712A67"/>
    <w:rsid w:val="00713D5B"/>
    <w:rsid w:val="00716B05"/>
    <w:rsid w:val="00721431"/>
    <w:rsid w:val="007232F7"/>
    <w:rsid w:val="007256D9"/>
    <w:rsid w:val="007261E4"/>
    <w:rsid w:val="007304A2"/>
    <w:rsid w:val="0073148F"/>
    <w:rsid w:val="00731631"/>
    <w:rsid w:val="0073191E"/>
    <w:rsid w:val="00731B09"/>
    <w:rsid w:val="00733E3A"/>
    <w:rsid w:val="00734C65"/>
    <w:rsid w:val="0073504D"/>
    <w:rsid w:val="00736D02"/>
    <w:rsid w:val="00741737"/>
    <w:rsid w:val="00742120"/>
    <w:rsid w:val="00743AA1"/>
    <w:rsid w:val="0074488F"/>
    <w:rsid w:val="00745673"/>
    <w:rsid w:val="00747667"/>
    <w:rsid w:val="007505A2"/>
    <w:rsid w:val="00752AB7"/>
    <w:rsid w:val="00752F09"/>
    <w:rsid w:val="00753C43"/>
    <w:rsid w:val="0075664D"/>
    <w:rsid w:val="00756BCC"/>
    <w:rsid w:val="00757870"/>
    <w:rsid w:val="007608DE"/>
    <w:rsid w:val="00761091"/>
    <w:rsid w:val="00761361"/>
    <w:rsid w:val="0076142C"/>
    <w:rsid w:val="0076376D"/>
    <w:rsid w:val="00764E25"/>
    <w:rsid w:val="00766874"/>
    <w:rsid w:val="00766888"/>
    <w:rsid w:val="00767F3C"/>
    <w:rsid w:val="0077043E"/>
    <w:rsid w:val="007758F3"/>
    <w:rsid w:val="00776CCF"/>
    <w:rsid w:val="00776FAB"/>
    <w:rsid w:val="0077766A"/>
    <w:rsid w:val="00777F48"/>
    <w:rsid w:val="007839EF"/>
    <w:rsid w:val="0078707E"/>
    <w:rsid w:val="00787757"/>
    <w:rsid w:val="007954BE"/>
    <w:rsid w:val="00795805"/>
    <w:rsid w:val="00795A41"/>
    <w:rsid w:val="00796EE8"/>
    <w:rsid w:val="00797217"/>
    <w:rsid w:val="00797906"/>
    <w:rsid w:val="00797AA0"/>
    <w:rsid w:val="007A03A1"/>
    <w:rsid w:val="007A1B5F"/>
    <w:rsid w:val="007A276E"/>
    <w:rsid w:val="007A2C9C"/>
    <w:rsid w:val="007A5359"/>
    <w:rsid w:val="007A686C"/>
    <w:rsid w:val="007B32D3"/>
    <w:rsid w:val="007B426E"/>
    <w:rsid w:val="007B5735"/>
    <w:rsid w:val="007B6541"/>
    <w:rsid w:val="007B6C7F"/>
    <w:rsid w:val="007C00DC"/>
    <w:rsid w:val="007C0DA5"/>
    <w:rsid w:val="007C1FD0"/>
    <w:rsid w:val="007C624E"/>
    <w:rsid w:val="007D0C47"/>
    <w:rsid w:val="007D2E92"/>
    <w:rsid w:val="007D3689"/>
    <w:rsid w:val="007D3CDA"/>
    <w:rsid w:val="007D499D"/>
    <w:rsid w:val="007D7E69"/>
    <w:rsid w:val="007E0659"/>
    <w:rsid w:val="007E2283"/>
    <w:rsid w:val="007E4B9C"/>
    <w:rsid w:val="007E5637"/>
    <w:rsid w:val="007E708A"/>
    <w:rsid w:val="007E76B7"/>
    <w:rsid w:val="007E7933"/>
    <w:rsid w:val="007F04A5"/>
    <w:rsid w:val="007F12A4"/>
    <w:rsid w:val="007F258A"/>
    <w:rsid w:val="007F391C"/>
    <w:rsid w:val="007F3F88"/>
    <w:rsid w:val="007F48D2"/>
    <w:rsid w:val="007F4A4C"/>
    <w:rsid w:val="007F537B"/>
    <w:rsid w:val="00802836"/>
    <w:rsid w:val="00803926"/>
    <w:rsid w:val="00812473"/>
    <w:rsid w:val="008129BD"/>
    <w:rsid w:val="00812E6B"/>
    <w:rsid w:val="00813205"/>
    <w:rsid w:val="00815036"/>
    <w:rsid w:val="008164DC"/>
    <w:rsid w:val="00820D7E"/>
    <w:rsid w:val="00822AAC"/>
    <w:rsid w:val="0082434F"/>
    <w:rsid w:val="00826275"/>
    <w:rsid w:val="00830C57"/>
    <w:rsid w:val="00832444"/>
    <w:rsid w:val="00832EFF"/>
    <w:rsid w:val="00833B5B"/>
    <w:rsid w:val="00835DF6"/>
    <w:rsid w:val="00836A72"/>
    <w:rsid w:val="00837522"/>
    <w:rsid w:val="00840605"/>
    <w:rsid w:val="00840A74"/>
    <w:rsid w:val="00842B16"/>
    <w:rsid w:val="0084391C"/>
    <w:rsid w:val="00844E80"/>
    <w:rsid w:val="00845CB1"/>
    <w:rsid w:val="0084755C"/>
    <w:rsid w:val="00850463"/>
    <w:rsid w:val="00850F0C"/>
    <w:rsid w:val="00851073"/>
    <w:rsid w:val="00853818"/>
    <w:rsid w:val="008568C7"/>
    <w:rsid w:val="00862B6A"/>
    <w:rsid w:val="00864BDD"/>
    <w:rsid w:val="00864C19"/>
    <w:rsid w:val="00866696"/>
    <w:rsid w:val="00866B4C"/>
    <w:rsid w:val="008702FE"/>
    <w:rsid w:val="00872190"/>
    <w:rsid w:val="0087254C"/>
    <w:rsid w:val="00877BE8"/>
    <w:rsid w:val="00877F43"/>
    <w:rsid w:val="0088117C"/>
    <w:rsid w:val="008827A5"/>
    <w:rsid w:val="00883AFC"/>
    <w:rsid w:val="008851D5"/>
    <w:rsid w:val="008854BA"/>
    <w:rsid w:val="00886D4F"/>
    <w:rsid w:val="00890467"/>
    <w:rsid w:val="00890758"/>
    <w:rsid w:val="00890A1F"/>
    <w:rsid w:val="00891DD2"/>
    <w:rsid w:val="00891E20"/>
    <w:rsid w:val="008923E4"/>
    <w:rsid w:val="00892DFB"/>
    <w:rsid w:val="00894EA1"/>
    <w:rsid w:val="008960AB"/>
    <w:rsid w:val="00897D87"/>
    <w:rsid w:val="008A3363"/>
    <w:rsid w:val="008A4B25"/>
    <w:rsid w:val="008B2EFF"/>
    <w:rsid w:val="008B398A"/>
    <w:rsid w:val="008B4A32"/>
    <w:rsid w:val="008B78A7"/>
    <w:rsid w:val="008C2155"/>
    <w:rsid w:val="008C361A"/>
    <w:rsid w:val="008C4333"/>
    <w:rsid w:val="008C4DC4"/>
    <w:rsid w:val="008C7A3A"/>
    <w:rsid w:val="008D0382"/>
    <w:rsid w:val="008D1E72"/>
    <w:rsid w:val="008D28B9"/>
    <w:rsid w:val="008D3E18"/>
    <w:rsid w:val="008D49C6"/>
    <w:rsid w:val="008D75FB"/>
    <w:rsid w:val="008E5875"/>
    <w:rsid w:val="008E5931"/>
    <w:rsid w:val="008E721D"/>
    <w:rsid w:val="008F115C"/>
    <w:rsid w:val="008F1369"/>
    <w:rsid w:val="008F1AD5"/>
    <w:rsid w:val="008F6ABB"/>
    <w:rsid w:val="008F6F06"/>
    <w:rsid w:val="008F7B1F"/>
    <w:rsid w:val="009008B7"/>
    <w:rsid w:val="00901ED0"/>
    <w:rsid w:val="009031DE"/>
    <w:rsid w:val="00903A56"/>
    <w:rsid w:val="00905341"/>
    <w:rsid w:val="00905862"/>
    <w:rsid w:val="009065A9"/>
    <w:rsid w:val="0090671A"/>
    <w:rsid w:val="00906F3F"/>
    <w:rsid w:val="00912021"/>
    <w:rsid w:val="00912BB5"/>
    <w:rsid w:val="00914CF0"/>
    <w:rsid w:val="00914E72"/>
    <w:rsid w:val="009160EE"/>
    <w:rsid w:val="0091673C"/>
    <w:rsid w:val="00920392"/>
    <w:rsid w:val="00921095"/>
    <w:rsid w:val="009213E6"/>
    <w:rsid w:val="00921A36"/>
    <w:rsid w:val="00922217"/>
    <w:rsid w:val="0092374D"/>
    <w:rsid w:val="00924088"/>
    <w:rsid w:val="00924989"/>
    <w:rsid w:val="00924993"/>
    <w:rsid w:val="00925D1A"/>
    <w:rsid w:val="00925D52"/>
    <w:rsid w:val="00926988"/>
    <w:rsid w:val="00927F0C"/>
    <w:rsid w:val="0093012F"/>
    <w:rsid w:val="00930368"/>
    <w:rsid w:val="00930B57"/>
    <w:rsid w:val="00932504"/>
    <w:rsid w:val="009328F6"/>
    <w:rsid w:val="009329C5"/>
    <w:rsid w:val="009332FE"/>
    <w:rsid w:val="00933321"/>
    <w:rsid w:val="009337BA"/>
    <w:rsid w:val="00935375"/>
    <w:rsid w:val="00935B49"/>
    <w:rsid w:val="009368FC"/>
    <w:rsid w:val="00936ECE"/>
    <w:rsid w:val="009408D8"/>
    <w:rsid w:val="00942863"/>
    <w:rsid w:val="00944EFA"/>
    <w:rsid w:val="009459B4"/>
    <w:rsid w:val="00945F3A"/>
    <w:rsid w:val="0095082A"/>
    <w:rsid w:val="00951E23"/>
    <w:rsid w:val="00953507"/>
    <w:rsid w:val="00953B2E"/>
    <w:rsid w:val="0095451A"/>
    <w:rsid w:val="00954724"/>
    <w:rsid w:val="009558F6"/>
    <w:rsid w:val="0095643E"/>
    <w:rsid w:val="00962CBD"/>
    <w:rsid w:val="009635C5"/>
    <w:rsid w:val="009661D1"/>
    <w:rsid w:val="009663F5"/>
    <w:rsid w:val="00966C2A"/>
    <w:rsid w:val="00966F81"/>
    <w:rsid w:val="00967408"/>
    <w:rsid w:val="00971B01"/>
    <w:rsid w:val="0097263C"/>
    <w:rsid w:val="0097321C"/>
    <w:rsid w:val="00973538"/>
    <w:rsid w:val="0097437D"/>
    <w:rsid w:val="009747E7"/>
    <w:rsid w:val="00975486"/>
    <w:rsid w:val="0097613B"/>
    <w:rsid w:val="009805F4"/>
    <w:rsid w:val="00981E2B"/>
    <w:rsid w:val="009825EE"/>
    <w:rsid w:val="009839C9"/>
    <w:rsid w:val="00983DF4"/>
    <w:rsid w:val="00983F39"/>
    <w:rsid w:val="0098407C"/>
    <w:rsid w:val="009849D5"/>
    <w:rsid w:val="0098589B"/>
    <w:rsid w:val="00990F97"/>
    <w:rsid w:val="009915E0"/>
    <w:rsid w:val="00992427"/>
    <w:rsid w:val="00992C3C"/>
    <w:rsid w:val="009935E1"/>
    <w:rsid w:val="009950FD"/>
    <w:rsid w:val="00997E17"/>
    <w:rsid w:val="009A29C0"/>
    <w:rsid w:val="009A318D"/>
    <w:rsid w:val="009A32EA"/>
    <w:rsid w:val="009A434C"/>
    <w:rsid w:val="009A487A"/>
    <w:rsid w:val="009A4A3E"/>
    <w:rsid w:val="009B04FC"/>
    <w:rsid w:val="009B224F"/>
    <w:rsid w:val="009B2A5C"/>
    <w:rsid w:val="009B2CB6"/>
    <w:rsid w:val="009B61C1"/>
    <w:rsid w:val="009C0C3D"/>
    <w:rsid w:val="009C66A5"/>
    <w:rsid w:val="009C6F5B"/>
    <w:rsid w:val="009C771B"/>
    <w:rsid w:val="009D12A0"/>
    <w:rsid w:val="009D1F9E"/>
    <w:rsid w:val="009D3B0D"/>
    <w:rsid w:val="009D3D7B"/>
    <w:rsid w:val="009D46D5"/>
    <w:rsid w:val="009D5842"/>
    <w:rsid w:val="009D64A5"/>
    <w:rsid w:val="009E13D8"/>
    <w:rsid w:val="009E2138"/>
    <w:rsid w:val="009E29E3"/>
    <w:rsid w:val="009E3687"/>
    <w:rsid w:val="009E459E"/>
    <w:rsid w:val="009E5A25"/>
    <w:rsid w:val="009F49D7"/>
    <w:rsid w:val="009F54DC"/>
    <w:rsid w:val="009F6911"/>
    <w:rsid w:val="009F6ACE"/>
    <w:rsid w:val="00A00596"/>
    <w:rsid w:val="00A0060F"/>
    <w:rsid w:val="00A018AB"/>
    <w:rsid w:val="00A023A5"/>
    <w:rsid w:val="00A03BA1"/>
    <w:rsid w:val="00A05269"/>
    <w:rsid w:val="00A068E5"/>
    <w:rsid w:val="00A10E3E"/>
    <w:rsid w:val="00A1233A"/>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BEA"/>
    <w:rsid w:val="00A421CC"/>
    <w:rsid w:val="00A42419"/>
    <w:rsid w:val="00A425E9"/>
    <w:rsid w:val="00A42CEA"/>
    <w:rsid w:val="00A43B7E"/>
    <w:rsid w:val="00A45C44"/>
    <w:rsid w:val="00A47E0E"/>
    <w:rsid w:val="00A509F0"/>
    <w:rsid w:val="00A5203B"/>
    <w:rsid w:val="00A52ADE"/>
    <w:rsid w:val="00A5460B"/>
    <w:rsid w:val="00A551E6"/>
    <w:rsid w:val="00A56551"/>
    <w:rsid w:val="00A56CCC"/>
    <w:rsid w:val="00A56FB7"/>
    <w:rsid w:val="00A57743"/>
    <w:rsid w:val="00A61298"/>
    <w:rsid w:val="00A615DB"/>
    <w:rsid w:val="00A65D06"/>
    <w:rsid w:val="00A661CD"/>
    <w:rsid w:val="00A67145"/>
    <w:rsid w:val="00A675C3"/>
    <w:rsid w:val="00A67E2F"/>
    <w:rsid w:val="00A719E8"/>
    <w:rsid w:val="00A73748"/>
    <w:rsid w:val="00A73C2F"/>
    <w:rsid w:val="00A76509"/>
    <w:rsid w:val="00A77155"/>
    <w:rsid w:val="00A773D7"/>
    <w:rsid w:val="00A8252E"/>
    <w:rsid w:val="00A82689"/>
    <w:rsid w:val="00A8301C"/>
    <w:rsid w:val="00A83854"/>
    <w:rsid w:val="00A86E1D"/>
    <w:rsid w:val="00A8795D"/>
    <w:rsid w:val="00A87F7B"/>
    <w:rsid w:val="00A900DE"/>
    <w:rsid w:val="00A90CCA"/>
    <w:rsid w:val="00A91DC8"/>
    <w:rsid w:val="00A9205D"/>
    <w:rsid w:val="00A93A75"/>
    <w:rsid w:val="00A95A38"/>
    <w:rsid w:val="00AA063B"/>
    <w:rsid w:val="00AA2F3B"/>
    <w:rsid w:val="00AA5E69"/>
    <w:rsid w:val="00AA609F"/>
    <w:rsid w:val="00AA6CB2"/>
    <w:rsid w:val="00AA7448"/>
    <w:rsid w:val="00AB164F"/>
    <w:rsid w:val="00AB1DF8"/>
    <w:rsid w:val="00AB1E5B"/>
    <w:rsid w:val="00AB2096"/>
    <w:rsid w:val="00AB4A1D"/>
    <w:rsid w:val="00AB6895"/>
    <w:rsid w:val="00AB6E01"/>
    <w:rsid w:val="00AC2691"/>
    <w:rsid w:val="00AC6769"/>
    <w:rsid w:val="00AD1B4B"/>
    <w:rsid w:val="00AE1ACF"/>
    <w:rsid w:val="00AE1C8B"/>
    <w:rsid w:val="00AE3EA0"/>
    <w:rsid w:val="00AE44AF"/>
    <w:rsid w:val="00AE581C"/>
    <w:rsid w:val="00AE7A43"/>
    <w:rsid w:val="00AF0919"/>
    <w:rsid w:val="00AF1534"/>
    <w:rsid w:val="00AF4425"/>
    <w:rsid w:val="00AF7403"/>
    <w:rsid w:val="00B012C7"/>
    <w:rsid w:val="00B01E10"/>
    <w:rsid w:val="00B02881"/>
    <w:rsid w:val="00B044D1"/>
    <w:rsid w:val="00B052AA"/>
    <w:rsid w:val="00B05AC1"/>
    <w:rsid w:val="00B0619E"/>
    <w:rsid w:val="00B1333C"/>
    <w:rsid w:val="00B141EC"/>
    <w:rsid w:val="00B15A49"/>
    <w:rsid w:val="00B17F0E"/>
    <w:rsid w:val="00B207D4"/>
    <w:rsid w:val="00B21DD9"/>
    <w:rsid w:val="00B2304E"/>
    <w:rsid w:val="00B237EC"/>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7552"/>
    <w:rsid w:val="00B542B0"/>
    <w:rsid w:val="00B552B6"/>
    <w:rsid w:val="00B55ECA"/>
    <w:rsid w:val="00B57CB1"/>
    <w:rsid w:val="00B57D7B"/>
    <w:rsid w:val="00B60FC8"/>
    <w:rsid w:val="00B6258D"/>
    <w:rsid w:val="00B63CA2"/>
    <w:rsid w:val="00B64F0B"/>
    <w:rsid w:val="00B65F89"/>
    <w:rsid w:val="00B7063A"/>
    <w:rsid w:val="00B70D18"/>
    <w:rsid w:val="00B72F8E"/>
    <w:rsid w:val="00B739F1"/>
    <w:rsid w:val="00B73AAE"/>
    <w:rsid w:val="00B7422B"/>
    <w:rsid w:val="00B75720"/>
    <w:rsid w:val="00B76D55"/>
    <w:rsid w:val="00B77B2C"/>
    <w:rsid w:val="00B77DFC"/>
    <w:rsid w:val="00B8003B"/>
    <w:rsid w:val="00B857E9"/>
    <w:rsid w:val="00B85EEC"/>
    <w:rsid w:val="00B86407"/>
    <w:rsid w:val="00B87DBD"/>
    <w:rsid w:val="00B9350F"/>
    <w:rsid w:val="00B94C4F"/>
    <w:rsid w:val="00BA0163"/>
    <w:rsid w:val="00BA2FE6"/>
    <w:rsid w:val="00BA3F27"/>
    <w:rsid w:val="00BA43AD"/>
    <w:rsid w:val="00BA5247"/>
    <w:rsid w:val="00BA55C4"/>
    <w:rsid w:val="00BB13CE"/>
    <w:rsid w:val="00BB14AE"/>
    <w:rsid w:val="00BB3791"/>
    <w:rsid w:val="00BB47A4"/>
    <w:rsid w:val="00BB4BB9"/>
    <w:rsid w:val="00BB5755"/>
    <w:rsid w:val="00BC1179"/>
    <w:rsid w:val="00BC1764"/>
    <w:rsid w:val="00BC1FEF"/>
    <w:rsid w:val="00BC25EC"/>
    <w:rsid w:val="00BC31D9"/>
    <w:rsid w:val="00BC4AAA"/>
    <w:rsid w:val="00BC7385"/>
    <w:rsid w:val="00BC73F4"/>
    <w:rsid w:val="00BC7BE0"/>
    <w:rsid w:val="00BD01E2"/>
    <w:rsid w:val="00BD0273"/>
    <w:rsid w:val="00BD2017"/>
    <w:rsid w:val="00BD2507"/>
    <w:rsid w:val="00BD31EC"/>
    <w:rsid w:val="00BD331F"/>
    <w:rsid w:val="00BD4129"/>
    <w:rsid w:val="00BD4F26"/>
    <w:rsid w:val="00BD4F34"/>
    <w:rsid w:val="00BD6823"/>
    <w:rsid w:val="00BD6C3F"/>
    <w:rsid w:val="00BD746C"/>
    <w:rsid w:val="00BE0A40"/>
    <w:rsid w:val="00BE17C7"/>
    <w:rsid w:val="00BE2980"/>
    <w:rsid w:val="00BE2C57"/>
    <w:rsid w:val="00BE326C"/>
    <w:rsid w:val="00BE6828"/>
    <w:rsid w:val="00BE68FC"/>
    <w:rsid w:val="00BF124D"/>
    <w:rsid w:val="00BF2BBF"/>
    <w:rsid w:val="00BF31DF"/>
    <w:rsid w:val="00BF45E0"/>
    <w:rsid w:val="00BF4D8E"/>
    <w:rsid w:val="00BF552A"/>
    <w:rsid w:val="00BF7FBF"/>
    <w:rsid w:val="00C0046D"/>
    <w:rsid w:val="00C012E0"/>
    <w:rsid w:val="00C014C1"/>
    <w:rsid w:val="00C02416"/>
    <w:rsid w:val="00C04095"/>
    <w:rsid w:val="00C0441B"/>
    <w:rsid w:val="00C04D3F"/>
    <w:rsid w:val="00C05339"/>
    <w:rsid w:val="00C0660F"/>
    <w:rsid w:val="00C06652"/>
    <w:rsid w:val="00C07F24"/>
    <w:rsid w:val="00C127D1"/>
    <w:rsid w:val="00C12EF9"/>
    <w:rsid w:val="00C1573F"/>
    <w:rsid w:val="00C1613E"/>
    <w:rsid w:val="00C17905"/>
    <w:rsid w:val="00C20111"/>
    <w:rsid w:val="00C212F7"/>
    <w:rsid w:val="00C21F23"/>
    <w:rsid w:val="00C23B69"/>
    <w:rsid w:val="00C30FBD"/>
    <w:rsid w:val="00C317AC"/>
    <w:rsid w:val="00C32EE9"/>
    <w:rsid w:val="00C34543"/>
    <w:rsid w:val="00C34B17"/>
    <w:rsid w:val="00C3513F"/>
    <w:rsid w:val="00C35159"/>
    <w:rsid w:val="00C35D84"/>
    <w:rsid w:val="00C36164"/>
    <w:rsid w:val="00C364DA"/>
    <w:rsid w:val="00C417D8"/>
    <w:rsid w:val="00C46968"/>
    <w:rsid w:val="00C47307"/>
    <w:rsid w:val="00C51F93"/>
    <w:rsid w:val="00C51F94"/>
    <w:rsid w:val="00C529B3"/>
    <w:rsid w:val="00C52D5C"/>
    <w:rsid w:val="00C52D9A"/>
    <w:rsid w:val="00C53004"/>
    <w:rsid w:val="00C53172"/>
    <w:rsid w:val="00C53532"/>
    <w:rsid w:val="00C53E45"/>
    <w:rsid w:val="00C5500D"/>
    <w:rsid w:val="00C55E6D"/>
    <w:rsid w:val="00C5649B"/>
    <w:rsid w:val="00C60E28"/>
    <w:rsid w:val="00C61082"/>
    <w:rsid w:val="00C621BE"/>
    <w:rsid w:val="00C62417"/>
    <w:rsid w:val="00C6403B"/>
    <w:rsid w:val="00C64CC7"/>
    <w:rsid w:val="00C66C14"/>
    <w:rsid w:val="00C70430"/>
    <w:rsid w:val="00C70984"/>
    <w:rsid w:val="00C71967"/>
    <w:rsid w:val="00C72B93"/>
    <w:rsid w:val="00C73534"/>
    <w:rsid w:val="00C739FB"/>
    <w:rsid w:val="00C742C2"/>
    <w:rsid w:val="00C77602"/>
    <w:rsid w:val="00C77B73"/>
    <w:rsid w:val="00C815E8"/>
    <w:rsid w:val="00C8452E"/>
    <w:rsid w:val="00C85815"/>
    <w:rsid w:val="00C87BCF"/>
    <w:rsid w:val="00C87E71"/>
    <w:rsid w:val="00C909CE"/>
    <w:rsid w:val="00C92784"/>
    <w:rsid w:val="00C942E1"/>
    <w:rsid w:val="00C959B8"/>
    <w:rsid w:val="00CA127E"/>
    <w:rsid w:val="00CA338B"/>
    <w:rsid w:val="00CA4488"/>
    <w:rsid w:val="00CA53DD"/>
    <w:rsid w:val="00CB0F9B"/>
    <w:rsid w:val="00CB27D1"/>
    <w:rsid w:val="00CB29E8"/>
    <w:rsid w:val="00CB55D5"/>
    <w:rsid w:val="00CB5ACB"/>
    <w:rsid w:val="00CB6900"/>
    <w:rsid w:val="00CC05B2"/>
    <w:rsid w:val="00CC4009"/>
    <w:rsid w:val="00CC53F3"/>
    <w:rsid w:val="00CD12E5"/>
    <w:rsid w:val="00CD2A5D"/>
    <w:rsid w:val="00CD5581"/>
    <w:rsid w:val="00CD59C8"/>
    <w:rsid w:val="00CD6EDB"/>
    <w:rsid w:val="00CD6F2F"/>
    <w:rsid w:val="00CD72E1"/>
    <w:rsid w:val="00CE01DB"/>
    <w:rsid w:val="00CE1363"/>
    <w:rsid w:val="00CE169C"/>
    <w:rsid w:val="00CE6DFB"/>
    <w:rsid w:val="00CF072A"/>
    <w:rsid w:val="00CF0EEC"/>
    <w:rsid w:val="00CF148F"/>
    <w:rsid w:val="00CF25D2"/>
    <w:rsid w:val="00CF4531"/>
    <w:rsid w:val="00CF4956"/>
    <w:rsid w:val="00CF62FA"/>
    <w:rsid w:val="00D009A6"/>
    <w:rsid w:val="00D01096"/>
    <w:rsid w:val="00D011BF"/>
    <w:rsid w:val="00D02969"/>
    <w:rsid w:val="00D02F22"/>
    <w:rsid w:val="00D06DB8"/>
    <w:rsid w:val="00D11C67"/>
    <w:rsid w:val="00D12E23"/>
    <w:rsid w:val="00D12FFC"/>
    <w:rsid w:val="00D14C06"/>
    <w:rsid w:val="00D15688"/>
    <w:rsid w:val="00D164F8"/>
    <w:rsid w:val="00D16F58"/>
    <w:rsid w:val="00D17D51"/>
    <w:rsid w:val="00D23D84"/>
    <w:rsid w:val="00D251E7"/>
    <w:rsid w:val="00D27292"/>
    <w:rsid w:val="00D27BEC"/>
    <w:rsid w:val="00D338EA"/>
    <w:rsid w:val="00D33986"/>
    <w:rsid w:val="00D3410F"/>
    <w:rsid w:val="00D35012"/>
    <w:rsid w:val="00D355B6"/>
    <w:rsid w:val="00D356EE"/>
    <w:rsid w:val="00D368FF"/>
    <w:rsid w:val="00D41492"/>
    <w:rsid w:val="00D426EF"/>
    <w:rsid w:val="00D429BA"/>
    <w:rsid w:val="00D44D78"/>
    <w:rsid w:val="00D46B65"/>
    <w:rsid w:val="00D500C4"/>
    <w:rsid w:val="00D51451"/>
    <w:rsid w:val="00D51518"/>
    <w:rsid w:val="00D51C78"/>
    <w:rsid w:val="00D5348B"/>
    <w:rsid w:val="00D6384C"/>
    <w:rsid w:val="00D65329"/>
    <w:rsid w:val="00D65C81"/>
    <w:rsid w:val="00D66DB8"/>
    <w:rsid w:val="00D671D3"/>
    <w:rsid w:val="00D67280"/>
    <w:rsid w:val="00D717FC"/>
    <w:rsid w:val="00D72170"/>
    <w:rsid w:val="00D721DA"/>
    <w:rsid w:val="00D72EB1"/>
    <w:rsid w:val="00D736D2"/>
    <w:rsid w:val="00D741A2"/>
    <w:rsid w:val="00D741D0"/>
    <w:rsid w:val="00D7424A"/>
    <w:rsid w:val="00D81655"/>
    <w:rsid w:val="00D82D37"/>
    <w:rsid w:val="00D834B9"/>
    <w:rsid w:val="00D84F58"/>
    <w:rsid w:val="00D85964"/>
    <w:rsid w:val="00D94812"/>
    <w:rsid w:val="00DA05E8"/>
    <w:rsid w:val="00DA251E"/>
    <w:rsid w:val="00DA3926"/>
    <w:rsid w:val="00DA3D8A"/>
    <w:rsid w:val="00DA4C41"/>
    <w:rsid w:val="00DA6444"/>
    <w:rsid w:val="00DB0202"/>
    <w:rsid w:val="00DB0C5E"/>
    <w:rsid w:val="00DB0E4F"/>
    <w:rsid w:val="00DB285E"/>
    <w:rsid w:val="00DB3218"/>
    <w:rsid w:val="00DB366A"/>
    <w:rsid w:val="00DB3CAF"/>
    <w:rsid w:val="00DB5A17"/>
    <w:rsid w:val="00DB6239"/>
    <w:rsid w:val="00DB6731"/>
    <w:rsid w:val="00DB7BDE"/>
    <w:rsid w:val="00DC0597"/>
    <w:rsid w:val="00DC0CAE"/>
    <w:rsid w:val="00DC3973"/>
    <w:rsid w:val="00DC5B25"/>
    <w:rsid w:val="00DC7831"/>
    <w:rsid w:val="00DD0430"/>
    <w:rsid w:val="00DD07FA"/>
    <w:rsid w:val="00DD1327"/>
    <w:rsid w:val="00DD4C50"/>
    <w:rsid w:val="00DD6A9B"/>
    <w:rsid w:val="00DE2A2B"/>
    <w:rsid w:val="00DE31E4"/>
    <w:rsid w:val="00DE4180"/>
    <w:rsid w:val="00DE5BC9"/>
    <w:rsid w:val="00DE66EC"/>
    <w:rsid w:val="00DF0CA0"/>
    <w:rsid w:val="00DF2D66"/>
    <w:rsid w:val="00DF3081"/>
    <w:rsid w:val="00DF5008"/>
    <w:rsid w:val="00DF6588"/>
    <w:rsid w:val="00DF6924"/>
    <w:rsid w:val="00DF69CA"/>
    <w:rsid w:val="00DF6E8A"/>
    <w:rsid w:val="00DF712E"/>
    <w:rsid w:val="00E01C56"/>
    <w:rsid w:val="00E04647"/>
    <w:rsid w:val="00E069DD"/>
    <w:rsid w:val="00E104D6"/>
    <w:rsid w:val="00E22934"/>
    <w:rsid w:val="00E24A5F"/>
    <w:rsid w:val="00E24AED"/>
    <w:rsid w:val="00E25E47"/>
    <w:rsid w:val="00E32D85"/>
    <w:rsid w:val="00E336BD"/>
    <w:rsid w:val="00E33B6E"/>
    <w:rsid w:val="00E33FF6"/>
    <w:rsid w:val="00E34BCA"/>
    <w:rsid w:val="00E37A3A"/>
    <w:rsid w:val="00E37F8A"/>
    <w:rsid w:val="00E42C0F"/>
    <w:rsid w:val="00E44D01"/>
    <w:rsid w:val="00E44F1B"/>
    <w:rsid w:val="00E46FD8"/>
    <w:rsid w:val="00E502B0"/>
    <w:rsid w:val="00E505CB"/>
    <w:rsid w:val="00E51BF9"/>
    <w:rsid w:val="00E55569"/>
    <w:rsid w:val="00E556DE"/>
    <w:rsid w:val="00E556E9"/>
    <w:rsid w:val="00E558D2"/>
    <w:rsid w:val="00E5671A"/>
    <w:rsid w:val="00E57449"/>
    <w:rsid w:val="00E61A3F"/>
    <w:rsid w:val="00E62640"/>
    <w:rsid w:val="00E65A76"/>
    <w:rsid w:val="00E66369"/>
    <w:rsid w:val="00E67300"/>
    <w:rsid w:val="00E730CC"/>
    <w:rsid w:val="00E73A27"/>
    <w:rsid w:val="00E8070E"/>
    <w:rsid w:val="00E811A6"/>
    <w:rsid w:val="00E81761"/>
    <w:rsid w:val="00E82219"/>
    <w:rsid w:val="00E86247"/>
    <w:rsid w:val="00E86ADA"/>
    <w:rsid w:val="00E878A7"/>
    <w:rsid w:val="00E90641"/>
    <w:rsid w:val="00E92736"/>
    <w:rsid w:val="00E950F6"/>
    <w:rsid w:val="00E95628"/>
    <w:rsid w:val="00E96277"/>
    <w:rsid w:val="00E96A5E"/>
    <w:rsid w:val="00E9710E"/>
    <w:rsid w:val="00EA1E1C"/>
    <w:rsid w:val="00EA27AA"/>
    <w:rsid w:val="00EA3C8C"/>
    <w:rsid w:val="00EA4A86"/>
    <w:rsid w:val="00EA6192"/>
    <w:rsid w:val="00EA6420"/>
    <w:rsid w:val="00EA6795"/>
    <w:rsid w:val="00EA71EE"/>
    <w:rsid w:val="00EA78C4"/>
    <w:rsid w:val="00EA7F6D"/>
    <w:rsid w:val="00EB0428"/>
    <w:rsid w:val="00EB067F"/>
    <w:rsid w:val="00EB076F"/>
    <w:rsid w:val="00EB09C5"/>
    <w:rsid w:val="00EB268D"/>
    <w:rsid w:val="00EB2FFC"/>
    <w:rsid w:val="00EB3FE1"/>
    <w:rsid w:val="00EB4C65"/>
    <w:rsid w:val="00EB5175"/>
    <w:rsid w:val="00EB5231"/>
    <w:rsid w:val="00EB66B9"/>
    <w:rsid w:val="00EB73A7"/>
    <w:rsid w:val="00EC0E8C"/>
    <w:rsid w:val="00EC2635"/>
    <w:rsid w:val="00EC2E6B"/>
    <w:rsid w:val="00EC3A55"/>
    <w:rsid w:val="00EC452B"/>
    <w:rsid w:val="00EC7CBF"/>
    <w:rsid w:val="00ED0DC5"/>
    <w:rsid w:val="00ED1201"/>
    <w:rsid w:val="00ED13BA"/>
    <w:rsid w:val="00ED13FD"/>
    <w:rsid w:val="00ED1B20"/>
    <w:rsid w:val="00ED63D4"/>
    <w:rsid w:val="00ED6DB5"/>
    <w:rsid w:val="00ED7314"/>
    <w:rsid w:val="00ED7F1D"/>
    <w:rsid w:val="00EE2DDA"/>
    <w:rsid w:val="00EE35A8"/>
    <w:rsid w:val="00EE4F05"/>
    <w:rsid w:val="00EE781F"/>
    <w:rsid w:val="00EE7B12"/>
    <w:rsid w:val="00EF0F3C"/>
    <w:rsid w:val="00EF181F"/>
    <w:rsid w:val="00EF2E37"/>
    <w:rsid w:val="00EF46B1"/>
    <w:rsid w:val="00EF4731"/>
    <w:rsid w:val="00EF591D"/>
    <w:rsid w:val="00EF6814"/>
    <w:rsid w:val="00F01AFC"/>
    <w:rsid w:val="00F01FF0"/>
    <w:rsid w:val="00F027FE"/>
    <w:rsid w:val="00F03BF5"/>
    <w:rsid w:val="00F03DF8"/>
    <w:rsid w:val="00F107E3"/>
    <w:rsid w:val="00F11FBF"/>
    <w:rsid w:val="00F13FB8"/>
    <w:rsid w:val="00F1427E"/>
    <w:rsid w:val="00F15203"/>
    <w:rsid w:val="00F1538A"/>
    <w:rsid w:val="00F15E82"/>
    <w:rsid w:val="00F17B00"/>
    <w:rsid w:val="00F17FC7"/>
    <w:rsid w:val="00F20FEF"/>
    <w:rsid w:val="00F2478F"/>
    <w:rsid w:val="00F24A3D"/>
    <w:rsid w:val="00F25B3F"/>
    <w:rsid w:val="00F26458"/>
    <w:rsid w:val="00F26D31"/>
    <w:rsid w:val="00F336FF"/>
    <w:rsid w:val="00F35712"/>
    <w:rsid w:val="00F41FEF"/>
    <w:rsid w:val="00F4381F"/>
    <w:rsid w:val="00F460A3"/>
    <w:rsid w:val="00F464EF"/>
    <w:rsid w:val="00F47824"/>
    <w:rsid w:val="00F47DF4"/>
    <w:rsid w:val="00F51F37"/>
    <w:rsid w:val="00F5675B"/>
    <w:rsid w:val="00F57E44"/>
    <w:rsid w:val="00F60EF8"/>
    <w:rsid w:val="00F61434"/>
    <w:rsid w:val="00F630D7"/>
    <w:rsid w:val="00F6416E"/>
    <w:rsid w:val="00F64644"/>
    <w:rsid w:val="00F65131"/>
    <w:rsid w:val="00F6530F"/>
    <w:rsid w:val="00F65483"/>
    <w:rsid w:val="00F65AFB"/>
    <w:rsid w:val="00F679F1"/>
    <w:rsid w:val="00F7086F"/>
    <w:rsid w:val="00F71E4D"/>
    <w:rsid w:val="00F723A1"/>
    <w:rsid w:val="00F73C0E"/>
    <w:rsid w:val="00F751BE"/>
    <w:rsid w:val="00F81BBC"/>
    <w:rsid w:val="00F82A4F"/>
    <w:rsid w:val="00F85DD8"/>
    <w:rsid w:val="00F86349"/>
    <w:rsid w:val="00F86B97"/>
    <w:rsid w:val="00F901D1"/>
    <w:rsid w:val="00F90D5E"/>
    <w:rsid w:val="00F9476C"/>
    <w:rsid w:val="00F9539B"/>
    <w:rsid w:val="00F95CE0"/>
    <w:rsid w:val="00F97E4C"/>
    <w:rsid w:val="00FA016F"/>
    <w:rsid w:val="00FA0E9E"/>
    <w:rsid w:val="00FA131F"/>
    <w:rsid w:val="00FA171B"/>
    <w:rsid w:val="00FA46CC"/>
    <w:rsid w:val="00FA4978"/>
    <w:rsid w:val="00FA4A08"/>
    <w:rsid w:val="00FA5936"/>
    <w:rsid w:val="00FB1159"/>
    <w:rsid w:val="00FB4DE8"/>
    <w:rsid w:val="00FB663A"/>
    <w:rsid w:val="00FC3460"/>
    <w:rsid w:val="00FC400A"/>
    <w:rsid w:val="00FC5C2B"/>
    <w:rsid w:val="00FC7747"/>
    <w:rsid w:val="00FD038B"/>
    <w:rsid w:val="00FD0555"/>
    <w:rsid w:val="00FD0F6D"/>
    <w:rsid w:val="00FD2380"/>
    <w:rsid w:val="00FD3418"/>
    <w:rsid w:val="00FD4590"/>
    <w:rsid w:val="00FE2F3A"/>
    <w:rsid w:val="00FE549C"/>
    <w:rsid w:val="00FE678E"/>
    <w:rsid w:val="00FF05D3"/>
    <w:rsid w:val="00FF10C2"/>
    <w:rsid w:val="00FF1930"/>
    <w:rsid w:val="00FF1ECA"/>
    <w:rsid w:val="00FF2615"/>
    <w:rsid w:val="00FF2DD5"/>
    <w:rsid w:val="00FF37DD"/>
    <w:rsid w:val="00FF42D5"/>
    <w:rsid w:val="00FF4C55"/>
    <w:rsid w:val="00FF6CD6"/>
    <w:rsid w:val="00FF70D0"/>
    <w:rsid w:val="071C7F88"/>
    <w:rsid w:val="0836F8FE"/>
    <w:rsid w:val="0FFC06D3"/>
    <w:rsid w:val="18D4AD76"/>
    <w:rsid w:val="1CF56E86"/>
    <w:rsid w:val="23E11A1A"/>
    <w:rsid w:val="26E79CAE"/>
    <w:rsid w:val="2C2706DB"/>
    <w:rsid w:val="2CE72AC9"/>
    <w:rsid w:val="2D8B11B2"/>
    <w:rsid w:val="3050268B"/>
    <w:rsid w:val="363BB51C"/>
    <w:rsid w:val="3B4794B0"/>
    <w:rsid w:val="4039D482"/>
    <w:rsid w:val="476893C4"/>
    <w:rsid w:val="542A3395"/>
    <w:rsid w:val="5B6344CC"/>
    <w:rsid w:val="5BEDA22F"/>
    <w:rsid w:val="6F0611B3"/>
    <w:rsid w:val="711CBF08"/>
    <w:rsid w:val="7547219C"/>
    <w:rsid w:val="76DB4D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3AD4BFB6-B7B7-4B3C-BDED-1F5291AF09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qFormat/>
    <w:rsid w:val="00165A77"/>
    <w:pPr>
      <w:keepNext/>
      <w:numPr>
        <w:numId w:val="3"/>
      </w:numPr>
      <w:spacing w:before="360" w:after="240" w:line="276" w:lineRule="auto"/>
      <w:jc w:val="both"/>
      <w:outlineLvl w:val="0"/>
    </w:pPr>
    <w:rPr>
      <w:rFonts w:ascii="Times New Roman" w:hAnsi="Times New Roman" w:eastAsia="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hAnsi="Times New Roman" w:eastAsia="Times New Roman" w:cs="Arial"/>
      <w:b/>
      <w:bCs/>
      <w:iCs/>
      <w:color w:val="1F4E79" w:themeColor="accent1" w:themeShade="80"/>
      <w:sz w:val="24"/>
      <w:szCs w:val="28"/>
      <w:lang w:val="en-US" w:eastAsia="en-GB"/>
    </w:rPr>
  </w:style>
  <w:style w:type="paragraph" w:styleId="Heading3">
    <w:name w:val="heading 3"/>
    <w:basedOn w:val="Normal"/>
    <w:next w:val="BodyText"/>
    <w:link w:val="Heading3Char"/>
    <w:uiPriority w:val="9"/>
    <w:qFormat/>
    <w:rsid w:val="00165A77"/>
    <w:pPr>
      <w:keepNext/>
      <w:numPr>
        <w:ilvl w:val="2"/>
        <w:numId w:val="3"/>
      </w:numPr>
      <w:spacing w:before="240" w:after="60" w:line="276" w:lineRule="auto"/>
      <w:jc w:val="both"/>
      <w:outlineLvl w:val="2"/>
    </w:pPr>
    <w:rPr>
      <w:rFonts w:ascii="Times New Roman" w:hAnsi="Times New Roman" w:eastAsia="Times New Roman" w:cs="Arial"/>
      <w:b/>
      <w:bCs/>
      <w:color w:val="1F4E79" w:themeColor="accent1" w:themeShade="80"/>
      <w:szCs w:val="26"/>
      <w:lang w:val="en-GB" w:eastAsia="en-GB"/>
    </w:rPr>
  </w:style>
  <w:style w:type="paragraph" w:styleId="Heading4">
    <w:name w:val="heading 4"/>
    <w:basedOn w:val="Normal"/>
    <w:next w:val="Normal"/>
    <w:link w:val="Heading4Char"/>
    <w:uiPriority w:val="9"/>
    <w:unhideWhenUsed/>
    <w:qFormat/>
    <w:rsid w:val="006D3818"/>
    <w:pPr>
      <w:keepNext/>
      <w:keepLines/>
      <w:spacing w:before="200" w:after="120" w:line="276" w:lineRule="auto"/>
      <w:jc w:val="both"/>
      <w:outlineLvl w:val="3"/>
    </w:pPr>
    <w:rPr>
      <w:rFonts w:ascii="Times New Roman" w:hAnsi="Times New Roman" w:eastAsiaTheme="majorEastAsia" w:cstheme="majorBidi"/>
      <w:b/>
      <w:bCs/>
      <w:iCs/>
      <w:color w:val="00539B"/>
      <w:szCs w:val="24"/>
      <w:lang w:val="en-GB" w:eastAsia="en-GB"/>
    </w:rPr>
  </w:style>
  <w:style w:type="paragraph" w:styleId="Heading5">
    <w:name w:val="heading 5"/>
    <w:basedOn w:val="Normal"/>
    <w:next w:val="Normal"/>
    <w:link w:val="Heading5Char"/>
    <w:uiPriority w:val="9"/>
    <w:unhideWhenUsed/>
    <w:qFormat/>
    <w:rsid w:val="00745673"/>
    <w:pPr>
      <w:keepNext/>
      <w:keepLines/>
      <w:numPr>
        <w:ilvl w:val="4"/>
        <w:numId w:val="3"/>
      </w:numPr>
      <w:spacing w:before="200" w:after="120" w:line="276" w:lineRule="auto"/>
      <w:jc w:val="both"/>
      <w:outlineLvl w:val="4"/>
    </w:pPr>
    <w:rPr>
      <w:rFonts w:asciiTheme="majorHAnsi" w:hAnsiTheme="majorHAnsi" w:eastAsiaTheme="majorEastAsia" w:cstheme="majorBidi"/>
      <w:color w:val="1F4D78" w:themeColor="accent1" w:themeShade="7F"/>
      <w:szCs w:val="24"/>
      <w:lang w:val="en-GB" w:eastAsia="en-GB"/>
    </w:rPr>
  </w:style>
  <w:style w:type="paragraph" w:styleId="Heading6">
    <w:name w:val="heading 6"/>
    <w:basedOn w:val="Normal"/>
    <w:next w:val="Normal"/>
    <w:link w:val="Heading6Char"/>
    <w:uiPriority w:val="9"/>
    <w:unhideWhenUsed/>
    <w:qFormat/>
    <w:rsid w:val="00745673"/>
    <w:pPr>
      <w:keepNext/>
      <w:keepLines/>
      <w:numPr>
        <w:ilvl w:val="5"/>
        <w:numId w:val="3"/>
      </w:numPr>
      <w:spacing w:before="200" w:after="120" w:line="276" w:lineRule="auto"/>
      <w:jc w:val="both"/>
      <w:outlineLvl w:val="5"/>
    </w:pPr>
    <w:rPr>
      <w:rFonts w:asciiTheme="majorHAnsi" w:hAnsiTheme="majorHAnsi" w:eastAsiaTheme="majorEastAsia"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numPr>
        <w:ilvl w:val="6"/>
        <w:numId w:val="3"/>
      </w:numPr>
      <w:spacing w:before="200" w:after="120" w:line="276" w:lineRule="auto"/>
      <w:jc w:val="both"/>
      <w:outlineLvl w:val="6"/>
    </w:pPr>
    <w:rPr>
      <w:rFonts w:asciiTheme="majorHAnsi" w:hAnsiTheme="majorHAnsi" w:eastAsiaTheme="majorEastAsia"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numPr>
        <w:ilvl w:val="7"/>
        <w:numId w:val="3"/>
      </w:numPr>
      <w:spacing w:before="200" w:after="120" w:line="276" w:lineRule="auto"/>
      <w:jc w:val="both"/>
      <w:outlineLvl w:val="7"/>
    </w:pPr>
    <w:rPr>
      <w:rFonts w:asciiTheme="majorHAnsi" w:hAnsiTheme="majorHAnsi" w:eastAsiaTheme="majorEastAsia"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numPr>
        <w:ilvl w:val="8"/>
        <w:numId w:val="3"/>
      </w:numPr>
      <w:spacing w:before="200" w:after="120" w:line="276" w:lineRule="auto"/>
      <w:jc w:val="both"/>
      <w:outlineLvl w:val="8"/>
    </w:pPr>
    <w:rPr>
      <w:rFonts w:asciiTheme="majorHAnsi" w:hAnsiTheme="majorHAnsi" w:eastAsiaTheme="majorEastAsia" w:cstheme="majorBidi"/>
      <w:i/>
      <w:iCs/>
      <w:color w:val="404040" w:themeColor="text1" w:themeTint="BF"/>
      <w:szCs w:val="20"/>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165A77"/>
    <w:rPr>
      <w:rFonts w:ascii="Times New Roman" w:hAnsi="Times New Roman" w:eastAsia="Times New Roman" w:cs="Arial"/>
      <w:b/>
      <w:bCs/>
      <w:color w:val="1F4E79" w:themeColor="accent1" w:themeShade="80"/>
      <w:kern w:val="32"/>
      <w:sz w:val="28"/>
      <w:szCs w:val="32"/>
      <w:lang w:val="en-US" w:eastAsia="en-GB"/>
    </w:rPr>
  </w:style>
  <w:style w:type="character" w:styleId="Heading2Char" w:customStyle="1">
    <w:name w:val="Heading 2 Char"/>
    <w:basedOn w:val="DefaultParagraphFont"/>
    <w:link w:val="Heading2"/>
    <w:rsid w:val="00165A77"/>
    <w:rPr>
      <w:rFonts w:ascii="Times New Roman" w:hAnsi="Times New Roman" w:eastAsia="Times New Roman" w:cs="Arial"/>
      <w:b/>
      <w:bCs/>
      <w:iCs/>
      <w:color w:val="1F4E79" w:themeColor="accent1" w:themeShade="80"/>
      <w:sz w:val="24"/>
      <w:szCs w:val="28"/>
      <w:lang w:val="en-US" w:eastAsia="en-GB"/>
    </w:rPr>
  </w:style>
  <w:style w:type="character" w:styleId="Heading3Char" w:customStyle="1">
    <w:name w:val="Heading 3 Char"/>
    <w:basedOn w:val="DefaultParagraphFont"/>
    <w:link w:val="Heading3"/>
    <w:uiPriority w:val="9"/>
    <w:rsid w:val="00165A77"/>
    <w:rPr>
      <w:rFonts w:ascii="Times New Roman" w:hAnsi="Times New Roman" w:eastAsia="Times New Roman" w:cs="Arial"/>
      <w:b/>
      <w:bCs/>
      <w:color w:val="1F4E79" w:themeColor="accent1" w:themeShade="80"/>
      <w:szCs w:val="26"/>
      <w:lang w:val="en-GB" w:eastAsia="en-GB"/>
    </w:rPr>
  </w:style>
  <w:style w:type="character" w:styleId="Heading4Char" w:customStyle="1">
    <w:name w:val="Heading 4 Char"/>
    <w:basedOn w:val="DefaultParagraphFont"/>
    <w:link w:val="Heading4"/>
    <w:uiPriority w:val="9"/>
    <w:rsid w:val="006D3818"/>
    <w:rPr>
      <w:rFonts w:ascii="Times New Roman" w:hAnsi="Times New Roman" w:eastAsiaTheme="majorEastAsia" w:cstheme="majorBidi"/>
      <w:b/>
      <w:bCs/>
      <w:iCs/>
      <w:color w:val="00539B"/>
      <w:szCs w:val="24"/>
      <w:lang w:val="en-GB" w:eastAsia="en-GB"/>
    </w:rPr>
  </w:style>
  <w:style w:type="character" w:styleId="Heading5Char" w:customStyle="1">
    <w:name w:val="Heading 5 Char"/>
    <w:basedOn w:val="DefaultParagraphFont"/>
    <w:link w:val="Heading5"/>
    <w:uiPriority w:val="9"/>
    <w:rsid w:val="00745673"/>
    <w:rPr>
      <w:rFonts w:asciiTheme="majorHAnsi" w:hAnsiTheme="majorHAnsi" w:eastAsiaTheme="majorEastAsia" w:cstheme="majorBidi"/>
      <w:color w:val="1F4D78" w:themeColor="accent1" w:themeShade="7F"/>
      <w:szCs w:val="24"/>
      <w:lang w:val="en-GB" w:eastAsia="en-GB"/>
    </w:rPr>
  </w:style>
  <w:style w:type="character" w:styleId="Heading6Char" w:customStyle="1">
    <w:name w:val="Heading 6 Char"/>
    <w:basedOn w:val="DefaultParagraphFont"/>
    <w:link w:val="Heading6"/>
    <w:uiPriority w:val="9"/>
    <w:rsid w:val="00745673"/>
    <w:rPr>
      <w:rFonts w:asciiTheme="majorHAnsi" w:hAnsiTheme="majorHAnsi" w:eastAsiaTheme="majorEastAsia" w:cstheme="majorBidi"/>
      <w:i/>
      <w:iCs/>
      <w:color w:val="1F4D78" w:themeColor="accent1" w:themeShade="7F"/>
      <w:szCs w:val="24"/>
      <w:lang w:val="en-GB" w:eastAsia="en-GB"/>
    </w:rPr>
  </w:style>
  <w:style w:type="character" w:styleId="Heading7Char" w:customStyle="1">
    <w:name w:val="Heading 7 Char"/>
    <w:basedOn w:val="DefaultParagraphFont"/>
    <w:link w:val="Heading7"/>
    <w:semiHidden/>
    <w:rsid w:val="00745673"/>
    <w:rPr>
      <w:rFonts w:asciiTheme="majorHAnsi" w:hAnsiTheme="majorHAnsi" w:eastAsiaTheme="majorEastAsia" w:cstheme="majorBidi"/>
      <w:i/>
      <w:iCs/>
      <w:color w:val="404040" w:themeColor="text1" w:themeTint="BF"/>
      <w:szCs w:val="24"/>
      <w:lang w:val="en-GB" w:eastAsia="en-GB"/>
    </w:rPr>
  </w:style>
  <w:style w:type="character" w:styleId="Heading8Char" w:customStyle="1">
    <w:name w:val="Heading 8 Char"/>
    <w:basedOn w:val="DefaultParagraphFont"/>
    <w:link w:val="Heading8"/>
    <w:semiHidden/>
    <w:rsid w:val="00745673"/>
    <w:rPr>
      <w:rFonts w:asciiTheme="majorHAnsi" w:hAnsiTheme="majorHAnsi" w:eastAsiaTheme="majorEastAsia" w:cstheme="majorBidi"/>
      <w:color w:val="404040" w:themeColor="text1" w:themeTint="BF"/>
      <w:szCs w:val="20"/>
      <w:lang w:val="en-GB" w:eastAsia="en-GB"/>
    </w:rPr>
  </w:style>
  <w:style w:type="character" w:styleId="Heading9Char" w:customStyle="1">
    <w:name w:val="Heading 9 Char"/>
    <w:basedOn w:val="DefaultParagraphFont"/>
    <w:link w:val="Heading9"/>
    <w:semiHidden/>
    <w:rsid w:val="00745673"/>
    <w:rPr>
      <w:rFonts w:asciiTheme="majorHAnsi" w:hAnsiTheme="majorHAnsi" w:eastAsiaTheme="majorEastAsia"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hAnsi="Arial" w:eastAsia="Times New Roman" w:cs="Times New Roman"/>
      <w:color w:val="000000" w:themeColor="text1"/>
      <w:szCs w:val="24"/>
      <w:lang w:val="en-GB" w:eastAsia="en-GB"/>
    </w:rPr>
  </w:style>
  <w:style w:type="character" w:styleId="BodyTextChar" w:customStyle="1">
    <w:name w:val="Body Text Char"/>
    <w:basedOn w:val="DefaultParagraphFont"/>
    <w:link w:val="BodyText"/>
    <w:rsid w:val="00745673"/>
    <w:rPr>
      <w:rFonts w:ascii="Arial" w:hAnsi="Arial" w:eastAsia="Times New Roman"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hAnsi="Times New Roman" w:eastAsia="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hAnsi="Times New Roman" w:eastAsia="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hAnsi="Arial" w:eastAsia="Times New Roman" w:cs="Arial"/>
      <w:b/>
      <w:bCs/>
      <w:caps/>
      <w:color w:val="9AAE04"/>
      <w:kern w:val="28"/>
      <w:sz w:val="32"/>
      <w:szCs w:val="32"/>
      <w:lang w:val="en-GB" w:eastAsia="fr-FR"/>
    </w:rPr>
  </w:style>
  <w:style w:type="character" w:styleId="TitleChar" w:customStyle="1">
    <w:name w:val="Title Char"/>
    <w:basedOn w:val="DefaultParagraphFont"/>
    <w:link w:val="Title"/>
    <w:uiPriority w:val="10"/>
    <w:rsid w:val="00745673"/>
    <w:rPr>
      <w:rFonts w:ascii="Arial" w:hAnsi="Arial" w:eastAsia="Times New Roman"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numPr>
        <w:numId w:val="0"/>
      </w:numPr>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hAnsi="Arial" w:eastAsia="Times New Roman" w:cs="Times New Roman"/>
      <w:color w:val="000000" w:themeColor="text1"/>
      <w:szCs w:val="24"/>
      <w:lang w:val="en-GB" w:eastAsia="en-GB"/>
    </w:rPr>
  </w:style>
  <w:style w:type="character" w:styleId="ListParagraphChar" w:customStyle="1">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hAnsi="Arial" w:eastAsia="Times New Roman"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GridTable4-Accent11" w:customStyle="1">
    <w:name w:val="Grid Table 4 - Accent 11"/>
    <w:basedOn w:val="TableNormal"/>
    <w:uiPriority w:val="49"/>
    <w:rsid w:val="005313F0"/>
    <w:pPr>
      <w:spacing w:after="0" w:line="240" w:lineRule="auto"/>
    </w:pPr>
    <w:rPr>
      <w:lang w:val="en-GB"/>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2" w:customStyle="1">
    <w:name w:val="Grid Table 4 - Accent 12"/>
    <w:basedOn w:val="TableNormal"/>
    <w:uiPriority w:val="49"/>
    <w:rsid w:val="00C04095"/>
    <w:pPr>
      <w:spacing w:after="0" w:line="240" w:lineRule="auto"/>
    </w:pPr>
    <w:rPr>
      <w:rFonts w:ascii="Times New Roman" w:hAnsi="Times New Roman" w:eastAsia="Times New Roman" w:cs="Times New Roman"/>
      <w:sz w:val="20"/>
      <w:szCs w:val="20"/>
      <w:lang w:val="en-GB" w:eastAsia="en-GB"/>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styleId="CommentTextChar" w:customStyle="1">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styleId="CommentSubjectChar" w:customStyle="1">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hAnsi="Arial" w:eastAsia="Times New Roman" w:cs="Times New Roman"/>
      <w:color w:val="000000" w:themeColor="text1"/>
      <w:szCs w:val="20"/>
      <w:lang w:val="en-GB" w:eastAsia="en-GB"/>
    </w:rPr>
  </w:style>
  <w:style w:type="character" w:styleId="FootnoteTextChar" w:customStyle="1">
    <w:name w:val="Footnote Text Char"/>
    <w:basedOn w:val="DefaultParagraphFont"/>
    <w:link w:val="FootnoteText"/>
    <w:uiPriority w:val="99"/>
    <w:rsid w:val="00452B5D"/>
    <w:rPr>
      <w:rFonts w:ascii="Arial" w:hAnsi="Arial" w:eastAsia="Times New Roman"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styleId="apple-tab-span" w:customStyle="1">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styleId="BodyText3Char" w:customStyle="1">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9635C5"/>
    <w:pPr>
      <w:tabs>
        <w:tab w:val="left" w:pos="993"/>
        <w:tab w:val="right" w:leader="dot" w:pos="9016"/>
      </w:tabs>
      <w:spacing w:after="100"/>
      <w:ind w:left="440"/>
    </w:pPr>
    <w:rPr>
      <w:rFonts w:ascii="Times New Roman" w:hAnsi="Times New Roman" w:cs="Times New Roman" w:eastAsiaTheme="minorEastAsia"/>
      <w:lang w:eastAsia="ru-RU"/>
    </w:rPr>
  </w:style>
  <w:style w:type="paragraph" w:styleId="ListB3squareonly" w:customStyle="1">
    <w:name w:val="List B3 (square) only"/>
    <w:basedOn w:val="Normal"/>
    <w:semiHidden/>
    <w:rsid w:val="00DD0430"/>
    <w:pPr>
      <w:numPr>
        <w:ilvl w:val="2"/>
        <w:numId w:val="4"/>
      </w:numPr>
      <w:spacing w:after="120" w:line="300" w:lineRule="atLeast"/>
    </w:pPr>
    <w:rPr>
      <w:rFonts w:ascii="Arial" w:hAnsi="Arial" w:eastAsia="Times New Roman" w:cs="Times New Roman"/>
      <w:sz w:val="20"/>
      <w:szCs w:val="24"/>
      <w:lang w:val="en-AU" w:eastAsia="en-AU"/>
    </w:rPr>
  </w:style>
  <w:style w:type="paragraph" w:styleId="ListB1dotonly" w:customStyle="1">
    <w:name w:val="List B1 (dot) only"/>
    <w:basedOn w:val="ListB3squareonly"/>
    <w:semiHidden/>
    <w:rsid w:val="00DD0430"/>
    <w:pPr>
      <w:numPr>
        <w:ilvl w:val="0"/>
      </w:numPr>
    </w:pPr>
  </w:style>
  <w:style w:type="paragraph" w:styleId="ListB2dashonly" w:customStyle="1">
    <w:name w:val="List B2 (dash) only"/>
    <w:basedOn w:val="ListB1dotonly"/>
    <w:semiHidden/>
    <w:rsid w:val="00DD0430"/>
    <w:pPr>
      <w:numPr>
        <w:ilvl w:val="1"/>
      </w:numPr>
    </w:pPr>
  </w:style>
  <w:style w:type="numbering" w:styleId="ListAllBullets3Level" w:customStyle="1">
    <w:name w:val="List All Bullets (3 Level)"/>
    <w:rsid w:val="00DD0430"/>
    <w:pPr>
      <w:numPr>
        <w:numId w:val="4"/>
      </w:numPr>
    </w:pPr>
  </w:style>
  <w:style w:type="table" w:styleId="GridTable2-Accent11" w:customStyle="1">
    <w:name w:val="Grid Table 2 - Accent 11"/>
    <w:basedOn w:val="TableNormal"/>
    <w:uiPriority w:val="47"/>
    <w:rsid w:val="006F0F2E"/>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styleId="EndnoteTextChar" w:customStyle="1">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styleId="UnresolvedMention1" w:customStyle="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styleId="TableGridLight1" w:customStyle="1">
    <w:name w:val="Table Grid Light1"/>
    <w:basedOn w:val="TableNormal"/>
    <w:uiPriority w:val="40"/>
    <w:rsid w:val="00511659"/>
    <w:pPr>
      <w:spacing w:after="0" w:line="240" w:lineRule="auto"/>
    </w:pPr>
    <w:rPr>
      <w:lang w:val="en-GB"/>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hAnsi="Arial" w:eastAsia="Arial" w:cs="Arial"/>
      <w:color w:val="666666"/>
      <w:sz w:val="30"/>
      <w:szCs w:val="30"/>
      <w:lang w:val="en" w:eastAsia="en-GB"/>
    </w:rPr>
  </w:style>
  <w:style w:type="character" w:styleId="SubtitleChar" w:customStyle="1">
    <w:name w:val="Subtitle Char"/>
    <w:basedOn w:val="DefaultParagraphFont"/>
    <w:link w:val="Subtitle"/>
    <w:uiPriority w:val="11"/>
    <w:rsid w:val="000E7BD2"/>
    <w:rPr>
      <w:rFonts w:ascii="Arial" w:hAnsi="Arial" w:eastAsia="Arial" w:cs="Arial"/>
      <w:color w:val="666666"/>
      <w:sz w:val="30"/>
      <w:szCs w:val="30"/>
      <w:lang w:val="en" w:eastAsia="en-GB"/>
    </w:rPr>
  </w:style>
  <w:style w:type="paragraph" w:styleId="Estilo1" w:customStyle="1">
    <w:name w:val="Estilo1"/>
    <w:basedOn w:val="Heading4"/>
    <w:link w:val="Estilo1Car"/>
    <w:qFormat/>
    <w:rsid w:val="00B21DD9"/>
    <w:pPr>
      <w:numPr>
        <w:numId w:val="31"/>
      </w:numPr>
    </w:pPr>
    <w:rPr>
      <w:rFonts w:asciiTheme="majorHAnsi" w:hAnsiTheme="majorHAnsi"/>
    </w:rPr>
  </w:style>
  <w:style w:type="character" w:styleId="Estilo1Car" w:customStyle="1">
    <w:name w:val="Estilo1 Car"/>
    <w:basedOn w:val="Heading4Char"/>
    <w:link w:val="Estilo1"/>
    <w:rsid w:val="00B21DD9"/>
    <w:rPr>
      <w:rFonts w:asciiTheme="majorHAnsi" w:hAnsiTheme="majorHAnsi" w:eastAsiaTheme="majorEastAsia" w:cstheme="majorBidi"/>
      <w:b/>
      <w:bCs/>
      <w:iCs/>
      <w:color w:val="00539B"/>
      <w:szCs w:val="24"/>
      <w:lang w:val="en-GB" w:eastAsia="en-GB"/>
    </w:rPr>
  </w:style>
  <w:style w:type="character" w:styleId="UnresolvedMention" w:customStyle="1">
    <w:name w:val="Unresolved Mention"/>
    <w:basedOn w:val="DefaultParagraphFont"/>
    <w:uiPriority w:val="99"/>
    <w:semiHidden/>
    <w:unhideWhenUsed/>
    <w:rsid w:val="00A56551"/>
    <w:rPr>
      <w:color w:val="605E5C"/>
      <w:shd w:val="clear" w:color="auto" w:fill="E1DFDD"/>
    </w:rPr>
  </w:style>
  <w:style w:type="character" w:styleId="FollowedHyperlink">
    <w:name w:val="FollowedHyperlink"/>
    <w:basedOn w:val="DefaultParagraphFont"/>
    <w:uiPriority w:val="99"/>
    <w:semiHidden/>
    <w:unhideWhenUsed/>
    <w:rsid w:val="008F6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ontracting-extensions/ocds_bid_extension" TargetMode="External"/><Relationship Id="rId13" Type="http://schemas.openxmlformats.org/officeDocument/2006/relationships/hyperlink" Target="https://github.com/open-contracting-extensions/ocds_organizationClassification_extension" TargetMode="External"/><Relationship Id="rId18" Type="http://schemas.openxmlformats.org/officeDocument/2006/relationships/hyperlink" Target="https://ec.europa.eu/regional_policy/sources/docgener/informat/2014/guidance_public_proc_en.pdf" TargetMode="External"/><Relationship Id="rId3" Type="http://schemas.openxmlformats.org/officeDocument/2006/relationships/hyperlink" Target="https://github.com/eOCDS-approaches/eOCDS-structuredAwardCriteria" TargetMode="External"/><Relationship Id="rId21" Type="http://schemas.openxmlformats.org/officeDocument/2006/relationships/hyperlink" Target="https://ec.europa.eu/regional_policy/sources/docgener/guides/public_procurement/2018/guidance_public_procurement_2018_en.pdf" TargetMode="External"/><Relationship Id="rId7" Type="http://schemas.openxmlformats.org/officeDocument/2006/relationships/hyperlink" Target="https://github.com/open-contracting-extensions/ocds_qualification_extension" TargetMode="External"/><Relationship Id="rId12" Type="http://schemas.openxmlformats.org/officeDocument/2006/relationships/hyperlink" Target="https://github.com/eOCDS-Extensions/eOCDS-persons" TargetMode="External"/><Relationship Id="rId17" Type="http://schemas.openxmlformats.org/officeDocument/2006/relationships/hyperlink" Target="https://ec.europa.eu/oib/doc/tenders-submission-guide_en.pdf" TargetMode="External"/><Relationship Id="rId2" Type="http://schemas.openxmlformats.org/officeDocument/2006/relationships/hyperlink" Target="https://github.com/open-contracting-extensions/ocds_metrics_extension" TargetMode="External"/><Relationship Id="rId16" Type="http://schemas.openxmlformats.org/officeDocument/2006/relationships/hyperlink" Target="http://www.sigmaweb.org/publications/47450401.pdf" TargetMode="External"/><Relationship Id="rId20" Type="http://schemas.openxmlformats.org/officeDocument/2006/relationships/hyperlink" Target="https://ec.europa.eu/health/scientific_committees/docs/declaration_interest_wg_en.pdf" TargetMode="External"/><Relationship Id="rId1" Type="http://schemas.openxmlformats.org/officeDocument/2006/relationships/hyperlink" Target="https://cawemo.com/share/69ce87fa-e520-4868-bee8-82022d0bac70" TargetMode="External"/><Relationship Id="rId6" Type="http://schemas.openxmlformats.org/officeDocument/2006/relationships/hyperlink" Target="https://github.com/open-contracting-extensions/ocds_enquiry_extension" TargetMode="External"/><Relationship Id="rId11" Type="http://schemas.openxmlformats.org/officeDocument/2006/relationships/hyperlink" Target="https://standard.open-contracting.org/latest/en/schema/reference/?highlight=organization" TargetMode="External"/><Relationship Id="rId24" Type="http://schemas.openxmlformats.org/officeDocument/2006/relationships/hyperlink" Target="https://github.com/open-contracting/extension_registry/issues/39" TargetMode="External"/><Relationship Id="rId5" Type="http://schemas.openxmlformats.org/officeDocument/2006/relationships/hyperlink" Target="https://github.com/open-contracting-extensions/ocds_secondStageDescription_extension" TargetMode="External"/><Relationship Id="rId15" Type="http://schemas.openxmlformats.org/officeDocument/2006/relationships/hyperlink" Target="https://extensions.open-contracting.org/en/extensions/lots/v1.1.5/" TargetMode="External"/><Relationship Id="rId23" Type="http://schemas.openxmlformats.org/officeDocument/2006/relationships/hyperlink" Target="https://www.procurementanalysis.eu/app/download/5804183007/Presentation%2B27.pdf" TargetMode="External"/><Relationship Id="rId10" Type="http://schemas.openxmlformats.org/officeDocument/2006/relationships/hyperlink" Target="https://standard.open-contracting.org/latest/en/schema/reference/" TargetMode="External"/><Relationship Id="rId19" Type="http://schemas.openxmlformats.org/officeDocument/2006/relationships/hyperlink" Target="https://github.com/eOCDS-approaches/eOCDS-structuredAwardCriteria" TargetMode="External"/><Relationship Id="rId4" Type="http://schemas.openxmlformats.org/officeDocument/2006/relationships/hyperlink" Target="https://github.com/eOCDS-Extensions/eOCDS-conversions" TargetMode="External"/><Relationship Id="rId9" Type="http://schemas.openxmlformats.org/officeDocument/2006/relationships/hyperlink" Target="https://standard.open-contracting.org/latest/en/schema/reference/" TargetMode="External"/><Relationship Id="rId14" Type="http://schemas.openxmlformats.org/officeDocument/2006/relationships/hyperlink" Target="https://github.com/open-contracting-extensions/ocds_partyDetails_scale_extension" TargetMode="External"/><Relationship Id="rId22" Type="http://schemas.openxmlformats.org/officeDocument/2006/relationships/hyperlink" Target="https://www.esfondi.lv/upload/02-kohezijas_fonds/Lielie_projekti/EK_vadl_par_interesu_konflikta_identif_publ_iepirk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31319A"/>
    <w:rsid w:val="00313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F1368A3-0AE9-4180-893B-2BC8EA0FDD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dc:creator>
  <keywords>[EBRD]</keywords>
  <dc:description/>
  <lastModifiedBy>Alba Colomer Padrosa</lastModifiedBy>
  <revision>9</revision>
  <lastPrinted>2018-12-06T14:11:00.0000000Z</lastPrinted>
  <dcterms:created xsi:type="dcterms:W3CDTF">2020-12-02T07:39:00.0000000Z</dcterms:created>
  <dcterms:modified xsi:type="dcterms:W3CDTF">2020-12-03T14:19:08.9554599Z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